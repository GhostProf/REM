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D32FA3" w:rsidP="00D32FA3">
                <w:r>
                  <w:t>Mark</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D32FA3" w:rsidP="00D32FA3">
                <w:r>
                  <w:t>D.</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D32FA3" w:rsidP="00922950">
                <w:proofErr w:type="spellStart"/>
                <w:r>
                  <w:t>Luce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D32FA3" w:rsidP="00D32FA3">
                <w:pPr>
                  <w:rPr>
                    <w:b/>
                  </w:rPr>
                </w:pPr>
                <w:r w:rsidRPr="00D32FA3">
                  <w:t>al-Bustani</w:t>
                </w:r>
                <w:r>
                  <w:t xml:space="preserve">, </w:t>
                </w:r>
                <w:proofErr w:type="spellStart"/>
                <w:r w:rsidRPr="008757FF">
                  <w:t>Butrus</w:t>
                </w:r>
                <w:proofErr w:type="spellEnd"/>
                <w:r>
                  <w:t xml:space="preserve"> </w:t>
                </w:r>
                <w:proofErr w:type="spellStart"/>
                <w:r w:rsidRPr="00A53F1C">
                  <w:rPr>
                    <w:rFonts w:ascii="Arial" w:hAnsi="Arial" w:cs="Arial"/>
                  </w:rPr>
                  <w:t>بطرس</w:t>
                </w:r>
                <w:proofErr w:type="spellEnd"/>
                <w:r w:rsidRPr="00A53F1C">
                  <w:t xml:space="preserve"> </w:t>
                </w:r>
                <w:proofErr w:type="spellStart"/>
                <w:r w:rsidRPr="00A53F1C">
                  <w:rPr>
                    <w:rFonts w:ascii="Arial" w:hAnsi="Arial" w:cs="Arial"/>
                  </w:rPr>
                  <w:t>البستاني</w:t>
                </w:r>
                <w:proofErr w:type="spellEnd"/>
                <w:r w:rsidRPr="00A53F1C">
                  <w:t xml:space="preserve"> (1819-1883)</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D32FA3"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D32FA3" w:rsidRPr="00D32FA3" w:rsidRDefault="00D32FA3" w:rsidP="00D32FA3">
                <w:pPr>
                  <w:rPr>
                    <w:lang w:val="en-CA"/>
                  </w:rPr>
                </w:pPr>
                <w:proofErr w:type="spellStart"/>
                <w:r w:rsidRPr="00D32FA3">
                  <w:rPr>
                    <w:lang w:val="en-CA"/>
                  </w:rPr>
                  <w:t>Butrus</w:t>
                </w:r>
                <w:proofErr w:type="spellEnd"/>
                <w:r w:rsidRPr="00D32FA3">
                  <w:rPr>
                    <w:lang w:val="en-CA"/>
                  </w:rPr>
                  <w:t xml:space="preserve"> al-Bustani is called the ‘Father of the Arabic Renaissance’ and was a leading pioneer of the al-</w:t>
                </w:r>
                <w:proofErr w:type="spellStart"/>
                <w:r w:rsidRPr="00D32FA3">
                  <w:rPr>
                    <w:lang w:val="en-CA"/>
                  </w:rPr>
                  <w:t>Nahda</w:t>
                </w:r>
                <w:proofErr w:type="spellEnd"/>
                <w:r w:rsidRPr="00D32FA3">
                  <w:rPr>
                    <w:lang w:val="en-CA"/>
                  </w:rPr>
                  <w:t xml:space="preserve"> </w:t>
                </w:r>
                <w:r w:rsidRPr="00D32FA3">
                  <w:rPr>
                    <w:rtl/>
                    <w:lang w:val="en-CA"/>
                  </w:rPr>
                  <w:t>(النهضه)</w:t>
                </w:r>
                <w:r w:rsidRPr="00D32FA3">
                  <w:rPr>
                    <w:lang w:val="en-CA"/>
                  </w:rPr>
                  <w:t xml:space="preserve"> or cultural awakening. Al-Bustani sought to promote Arabic as a national language, long-neglected by the Ottoman Turks, and to make it a suitable vehicle for communicating</w:t>
                </w:r>
                <w:r>
                  <w:rPr>
                    <w:lang w:val="en-CA"/>
                  </w:rPr>
                  <w:t>,</w:t>
                </w:r>
                <w:r w:rsidRPr="00D32FA3">
                  <w:rPr>
                    <w:lang w:val="en-CA"/>
                  </w:rPr>
                  <w:t xml:space="preserve"> implementing educational reform and imparting new scientific and technical knowledge from Europe and the West. He </w:t>
                </w:r>
                <w:r>
                  <w:rPr>
                    <w:lang w:val="en-CA"/>
                  </w:rPr>
                  <w:t xml:space="preserve">also </w:t>
                </w:r>
                <w:r w:rsidRPr="00D32FA3">
                  <w:rPr>
                    <w:lang w:val="en-CA"/>
                  </w:rPr>
                  <w:t>helped to found the Syrian Scientific Society (</w:t>
                </w:r>
                <w:r w:rsidRPr="00D32FA3">
                  <w:rPr>
                    <w:rtl/>
                    <w:lang w:val="en-CA"/>
                  </w:rPr>
                  <w:t xml:space="preserve"> الجعمية العلمية السورية </w:t>
                </w:r>
                <w:r w:rsidRPr="00D32FA3">
                  <w:rPr>
                    <w:lang w:val="en-CA"/>
                  </w:rPr>
                  <w:t>al-</w:t>
                </w:r>
                <w:proofErr w:type="spellStart"/>
                <w:r w:rsidRPr="00D32FA3">
                  <w:rPr>
                    <w:lang w:val="en-CA"/>
                  </w:rPr>
                  <w:t>Ja'miyya</w:t>
                </w:r>
                <w:proofErr w:type="spellEnd"/>
                <w:r w:rsidRPr="00D32FA3">
                  <w:rPr>
                    <w:lang w:val="en-CA"/>
                  </w:rPr>
                  <w:t xml:space="preserve"> al-'</w:t>
                </w:r>
                <w:proofErr w:type="spellStart"/>
                <w:r w:rsidRPr="00D32FA3">
                  <w:rPr>
                    <w:lang w:val="en-CA"/>
                  </w:rPr>
                  <w:t>ilmiyya</w:t>
                </w:r>
                <w:proofErr w:type="spellEnd"/>
                <w:r w:rsidRPr="00D32FA3">
                  <w:rPr>
                    <w:lang w:val="en-CA"/>
                  </w:rPr>
                  <w:t xml:space="preserve"> al-</w:t>
                </w:r>
                <w:proofErr w:type="spellStart"/>
                <w:r w:rsidRPr="00D32FA3">
                  <w:rPr>
                    <w:lang w:val="en-CA"/>
                  </w:rPr>
                  <w:t>suriyya</w:t>
                </w:r>
                <w:proofErr w:type="spellEnd"/>
                <w:r w:rsidRPr="00D32FA3">
                  <w:rPr>
                    <w:lang w:val="en-CA"/>
                  </w:rPr>
                  <w:t>)</w:t>
                </w:r>
              </w:p>
              <w:p w:rsidR="00D32FA3" w:rsidRPr="00D32FA3" w:rsidRDefault="00D32FA3" w:rsidP="00D32FA3">
                <w:pPr>
                  <w:rPr>
                    <w:lang w:val="en-CA"/>
                  </w:rPr>
                </w:pPr>
              </w:p>
              <w:p w:rsidR="00E85A05" w:rsidRPr="00D32FA3" w:rsidRDefault="00D32FA3" w:rsidP="00D32FA3">
                <w:pPr>
                  <w:rPr>
                    <w:lang w:val="en-CA"/>
                  </w:rPr>
                </w:pPr>
                <w:r w:rsidRPr="00D32FA3">
                  <w:rPr>
                    <w:lang w:val="en-CA"/>
                  </w:rPr>
                  <w:t xml:space="preserve">Al-Bustani participated in the American Protestant Mission's Bible translation project. In 1870, he completed his large Arabic dictionary </w:t>
                </w:r>
                <w:r w:rsidRPr="00D32FA3">
                  <w:rPr>
                    <w:i/>
                    <w:lang w:val="en-CA"/>
                  </w:rPr>
                  <w:t>The Ocean of Oceans</w:t>
                </w:r>
                <w:r w:rsidRPr="00D32FA3">
                  <w:rPr>
                    <w:lang w:val="en-CA"/>
                  </w:rPr>
                  <w:t xml:space="preserve"> </w:t>
                </w:r>
                <w:proofErr w:type="gramStart"/>
                <w:r w:rsidRPr="00D32FA3">
                  <w:rPr>
                    <w:lang w:val="en-CA"/>
                  </w:rPr>
                  <w:t>(</w:t>
                </w:r>
                <w:r w:rsidRPr="00D32FA3">
                  <w:rPr>
                    <w:rtl/>
                    <w:lang w:val="en-CA"/>
                  </w:rPr>
                  <w:t xml:space="preserve"> محيط</w:t>
                </w:r>
                <w:proofErr w:type="gramEnd"/>
                <w:r w:rsidRPr="00D32FA3">
                  <w:rPr>
                    <w:rtl/>
                    <w:lang w:val="en-CA"/>
                  </w:rPr>
                  <w:t xml:space="preserve"> المحيط </w:t>
                </w:r>
                <w:proofErr w:type="spellStart"/>
                <w:r w:rsidRPr="00D32FA3">
                  <w:rPr>
                    <w:lang w:val="en-CA"/>
                  </w:rPr>
                  <w:t>Muhit</w:t>
                </w:r>
                <w:proofErr w:type="spellEnd"/>
                <w:r w:rsidRPr="00D32FA3">
                  <w:rPr>
                    <w:lang w:val="en-CA"/>
                  </w:rPr>
                  <w:t xml:space="preserve"> al-</w:t>
                </w:r>
                <w:proofErr w:type="spellStart"/>
                <w:r w:rsidRPr="00D32FA3">
                  <w:rPr>
                    <w:lang w:val="en-CA"/>
                  </w:rPr>
                  <w:t>Muhit</w:t>
                </w:r>
                <w:proofErr w:type="spellEnd"/>
                <w:r w:rsidRPr="00D32FA3">
                  <w:rPr>
                    <w:lang w:val="en-CA"/>
                  </w:rPr>
                  <w:t xml:space="preserve">) and the first volume of his encyclopedia, the </w:t>
                </w:r>
                <w:r w:rsidRPr="00D32FA3">
                  <w:rPr>
                    <w:i/>
                    <w:lang w:val="en-CA"/>
                  </w:rPr>
                  <w:t>Dictionary of Knowledge</w:t>
                </w:r>
                <w:r w:rsidRPr="00D32FA3">
                  <w:rPr>
                    <w:lang w:val="en-CA"/>
                  </w:rPr>
                  <w:t xml:space="preserve"> (</w:t>
                </w:r>
                <w:r w:rsidRPr="00D32FA3">
                  <w:rPr>
                    <w:rtl/>
                    <w:lang w:val="en-CA"/>
                  </w:rPr>
                  <w:t xml:space="preserve">دائرة المعارف </w:t>
                </w:r>
                <w:proofErr w:type="spellStart"/>
                <w:r w:rsidRPr="00D32FA3">
                  <w:rPr>
                    <w:lang w:val="en-CA"/>
                  </w:rPr>
                  <w:t>Dairat</w:t>
                </w:r>
                <w:proofErr w:type="spellEnd"/>
                <w:r w:rsidRPr="00D32FA3">
                  <w:rPr>
                    <w:lang w:val="en-CA"/>
                  </w:rPr>
                  <w:t xml:space="preserve"> al-</w:t>
                </w:r>
                <w:proofErr w:type="spellStart"/>
                <w:r w:rsidRPr="00D32FA3">
                  <w:rPr>
                    <w:lang w:val="en-CA"/>
                  </w:rPr>
                  <w:t>ma'arif</w:t>
                </w:r>
                <w:proofErr w:type="spellEnd"/>
                <w:r w:rsidRPr="00D32FA3">
                  <w:rPr>
                    <w:lang w:val="en-CA"/>
                  </w:rPr>
                  <w:t>) appeared in 1876. He died while engaged with this massive project. He was able to produce only six volumes. His son Salim carried on his father's work and completed another two volumes. This encyclopedia was never completed but eleven volumes were published.</w:t>
                </w:r>
              </w:p>
            </w:tc>
          </w:sdtContent>
        </w:sdt>
      </w:tr>
      <w:tr w:rsidR="003F0D73" w:rsidRPr="00D32FA3"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D32FA3" w:rsidRPr="00D32FA3" w:rsidRDefault="00D32FA3" w:rsidP="00D32FA3">
                <w:pPr>
                  <w:rPr>
                    <w:lang w:val="en-CA"/>
                  </w:rPr>
                </w:pPr>
                <w:proofErr w:type="spellStart"/>
                <w:r w:rsidRPr="00D32FA3">
                  <w:rPr>
                    <w:lang w:val="en-CA"/>
                  </w:rPr>
                  <w:t>Butrus</w:t>
                </w:r>
                <w:proofErr w:type="spellEnd"/>
                <w:r w:rsidRPr="00D32FA3">
                  <w:rPr>
                    <w:lang w:val="en-CA"/>
                  </w:rPr>
                  <w:t xml:space="preserve"> al- Bustani, the ‘Father of the Arabic Renaissance’ and a titan of the ‘Arab Awakening’ (</w:t>
                </w:r>
                <w:r w:rsidRPr="00D32FA3">
                  <w:rPr>
                    <w:i/>
                    <w:iCs/>
                    <w:lang w:val="en-CA"/>
                  </w:rPr>
                  <w:t>al-</w:t>
                </w:r>
                <w:proofErr w:type="spellStart"/>
                <w:r w:rsidRPr="00D32FA3">
                  <w:rPr>
                    <w:i/>
                    <w:iCs/>
                    <w:lang w:val="en-CA"/>
                  </w:rPr>
                  <w:t>Nahda</w:t>
                </w:r>
                <w:proofErr w:type="spellEnd"/>
                <w:r w:rsidRPr="00D32FA3">
                  <w:rPr>
                    <w:i/>
                    <w:iCs/>
                    <w:rtl/>
                    <w:lang w:val="en-CA"/>
                  </w:rPr>
                  <w:t xml:space="preserve"> </w:t>
                </w:r>
                <w:proofErr w:type="gramStart"/>
                <w:r w:rsidRPr="00D32FA3">
                  <w:rPr>
                    <w:i/>
                    <w:iCs/>
                    <w:rtl/>
                    <w:lang w:val="en-CA"/>
                  </w:rPr>
                  <w:t xml:space="preserve">النهضة </w:t>
                </w:r>
                <w:r w:rsidRPr="00D32FA3">
                  <w:rPr>
                    <w:lang w:val="en-CA"/>
                  </w:rPr>
                  <w:t>)</w:t>
                </w:r>
                <w:proofErr w:type="gramEnd"/>
                <w:r w:rsidRPr="00D32FA3">
                  <w:rPr>
                    <w:lang w:val="en-CA"/>
                  </w:rPr>
                  <w:t xml:space="preserve"> was born into a Christian Maronite family in Lebanon in 1819. He became a teacher, learned English and while in Beirut</w:t>
                </w:r>
                <w:ins w:id="0" w:author="Stephen Ross" w:date="2015-08-06T11:27:00Z">
                  <w:r w:rsidRPr="00D32FA3">
                    <w:rPr>
                      <w:lang w:val="en-CA"/>
                    </w:rPr>
                    <w:t xml:space="preserve"> </w:t>
                  </w:r>
                </w:ins>
                <w:r w:rsidRPr="00D32FA3">
                  <w:rPr>
                    <w:lang w:val="en-CA"/>
                  </w:rPr>
                  <w:t xml:space="preserve">met American Protestant missionaries. He converted to Presbyterianism and worked with the American mission. He assisted the scholar and missionary Cornelius Van Allen Van </w:t>
                </w:r>
                <w:proofErr w:type="spellStart"/>
                <w:r w:rsidRPr="00D32FA3">
                  <w:rPr>
                    <w:lang w:val="en-CA"/>
                  </w:rPr>
                  <w:t>Dyck</w:t>
                </w:r>
                <w:proofErr w:type="spellEnd"/>
                <w:r w:rsidRPr="00D32FA3">
                  <w:rPr>
                    <w:lang w:val="en-CA"/>
                  </w:rPr>
                  <w:t xml:space="preserve"> with the </w:t>
                </w:r>
                <w:r w:rsidRPr="00D32FA3">
                  <w:rPr>
                    <w:bCs/>
                    <w:lang w:val="en-CA"/>
                  </w:rPr>
                  <w:t>Bible</w:t>
                </w:r>
                <w:r w:rsidRPr="00D32FA3">
                  <w:rPr>
                    <w:b/>
                    <w:bCs/>
                    <w:lang w:val="en-CA"/>
                  </w:rPr>
                  <w:t xml:space="preserve"> </w:t>
                </w:r>
                <w:r w:rsidRPr="00D32FA3">
                  <w:rPr>
                    <w:lang w:val="en-CA"/>
                  </w:rPr>
                  <w:t>translation project that occupied him for ten years.</w:t>
                </w:r>
              </w:p>
              <w:p w:rsidR="00D32FA3" w:rsidRDefault="00D32FA3" w:rsidP="00D32FA3">
                <w:pPr>
                  <w:rPr>
                    <w:lang w:val="en-CA"/>
                  </w:rPr>
                </w:pPr>
              </w:p>
              <w:p w:rsidR="008045D2" w:rsidRDefault="008045D2" w:rsidP="008045D2">
                <w:pPr>
                  <w:keepNext/>
                </w:pPr>
                <w:r>
                  <w:rPr>
                    <w:lang w:val="en-CA"/>
                  </w:rPr>
                  <w:t>File</w:t>
                </w:r>
                <w:r w:rsidRPr="008045D2">
                  <w:t xml:space="preserve">: </w:t>
                </w:r>
                <w:proofErr w:type="spellStart"/>
                <w:r w:rsidRPr="008045D2">
                  <w:t>Butrus</w:t>
                </w:r>
                <w:proofErr w:type="spellEnd"/>
                <w:r w:rsidRPr="008045D2">
                  <w:t xml:space="preserve"> al-Bustani</w:t>
                </w:r>
                <w:r>
                  <w:t>.jpg</w:t>
                </w:r>
              </w:p>
              <w:p w:rsidR="008045D2" w:rsidRDefault="008045D2" w:rsidP="008045D2">
                <w:pPr>
                  <w:pStyle w:val="Caption"/>
                </w:pPr>
                <w:proofErr w:type="spellStart"/>
                <w:r>
                  <w:t>Butrus</w:t>
                </w:r>
                <w:proofErr w:type="spellEnd"/>
                <w:r>
                  <w:t xml:space="preserve"> al-Bustani </w:t>
                </w:r>
                <w:r w:rsidR="00D07430">
                  <w:fldChar w:fldCharType="begin"/>
                </w:r>
                <w:r w:rsidR="00D07430">
                  <w:instrText xml:space="preserve"> SEQ Butrus_al-Bustani \* ARABIC </w:instrText>
                </w:r>
                <w:r w:rsidR="00D07430">
                  <w:fldChar w:fldCharType="separate"/>
                </w:r>
                <w:r>
                  <w:rPr>
                    <w:noProof/>
                  </w:rPr>
                  <w:t>1</w:t>
                </w:r>
                <w:r w:rsidR="00D07430">
                  <w:rPr>
                    <w:noProof/>
                  </w:rPr>
                  <w:fldChar w:fldCharType="end"/>
                </w:r>
              </w:p>
              <w:p w:rsidR="008045D2" w:rsidRDefault="008045D2" w:rsidP="008045D2">
                <w:r>
                  <w:t xml:space="preserve">Source: Image can be found at </w:t>
                </w:r>
                <w:hyperlink r:id="rId9" w:history="1">
                  <w:r w:rsidRPr="00AA0E56">
                    <w:rPr>
                      <w:rStyle w:val="Hyperlink"/>
                    </w:rPr>
                    <w:t>http://www.jmrab.net/engl/index.php/1/front-page-news/175-book-of-the-week?start=10</w:t>
                  </w:r>
                </w:hyperlink>
              </w:p>
              <w:p w:rsidR="008045D2" w:rsidRPr="00D32FA3" w:rsidRDefault="008045D2" w:rsidP="00D32FA3">
                <w:pPr>
                  <w:rPr>
                    <w:lang w:val="en-CA"/>
                  </w:rPr>
                </w:pPr>
              </w:p>
              <w:p w:rsidR="00D32FA3" w:rsidRPr="00D32FA3" w:rsidRDefault="00D32FA3" w:rsidP="00D32FA3">
                <w:pPr>
                  <w:rPr>
                    <w:lang w:val="en-CA"/>
                  </w:rPr>
                </w:pPr>
                <w:r w:rsidRPr="00D32FA3">
                  <w:rPr>
                    <w:lang w:val="en-CA"/>
                  </w:rPr>
                  <w:t xml:space="preserve">After completing this project, he began compiling a dictionary of the Arabic language, </w:t>
                </w:r>
                <w:r w:rsidRPr="00D32FA3">
                  <w:rPr>
                    <w:bCs/>
                    <w:i/>
                    <w:lang w:val="en-CA"/>
                  </w:rPr>
                  <w:t>The Ocean of Oceans</w:t>
                </w:r>
                <w:r w:rsidRPr="00D32FA3">
                  <w:rPr>
                    <w:lang w:val="en-CA"/>
                  </w:rPr>
                  <w:t xml:space="preserve"> </w:t>
                </w:r>
                <w:proofErr w:type="gramStart"/>
                <w:r w:rsidRPr="00D32FA3">
                  <w:rPr>
                    <w:lang w:val="en-CA"/>
                  </w:rPr>
                  <w:t>(</w:t>
                </w:r>
                <w:r w:rsidRPr="00D32FA3">
                  <w:rPr>
                    <w:rtl/>
                    <w:lang w:val="en-CA"/>
                  </w:rPr>
                  <w:t xml:space="preserve"> محيط</w:t>
                </w:r>
                <w:proofErr w:type="gramEnd"/>
                <w:r w:rsidRPr="00D32FA3">
                  <w:rPr>
                    <w:rtl/>
                    <w:lang w:val="en-CA"/>
                  </w:rPr>
                  <w:t xml:space="preserve"> المحيط </w:t>
                </w:r>
                <w:proofErr w:type="spellStart"/>
                <w:r w:rsidRPr="00D32FA3">
                  <w:rPr>
                    <w:lang w:val="en-CA"/>
                  </w:rPr>
                  <w:t>Muhit</w:t>
                </w:r>
                <w:proofErr w:type="spellEnd"/>
                <w:r w:rsidRPr="00D32FA3">
                  <w:rPr>
                    <w:lang w:val="en-CA"/>
                  </w:rPr>
                  <w:t xml:space="preserve"> al-</w:t>
                </w:r>
                <w:proofErr w:type="spellStart"/>
                <w:r w:rsidRPr="00D32FA3">
                  <w:rPr>
                    <w:lang w:val="en-CA"/>
                  </w:rPr>
                  <w:t>Muhit</w:t>
                </w:r>
                <w:proofErr w:type="spellEnd"/>
                <w:r w:rsidRPr="00D32FA3">
                  <w:rPr>
                    <w:lang w:val="en-CA"/>
                  </w:rPr>
                  <w:t xml:space="preserve">) . It was completed in 1870 and published in two volumes. However, al-Bustani condensed it into the book </w:t>
                </w:r>
                <w:r w:rsidRPr="00D32FA3">
                  <w:rPr>
                    <w:bCs/>
                    <w:i/>
                    <w:lang w:val="en-CA"/>
                  </w:rPr>
                  <w:t>The Drop of the Ocean</w:t>
                </w:r>
                <w:r w:rsidRPr="00D32FA3">
                  <w:rPr>
                    <w:lang w:val="en-CA"/>
                  </w:rPr>
                  <w:t xml:space="preserve"> </w:t>
                </w:r>
                <w:proofErr w:type="gramStart"/>
                <w:r w:rsidRPr="00D32FA3">
                  <w:rPr>
                    <w:lang w:val="en-CA"/>
                  </w:rPr>
                  <w:t>(</w:t>
                </w:r>
                <w:r w:rsidRPr="00D32FA3">
                  <w:rPr>
                    <w:rtl/>
                    <w:lang w:val="en-CA"/>
                  </w:rPr>
                  <w:t xml:space="preserve"> قطر</w:t>
                </w:r>
                <w:proofErr w:type="gramEnd"/>
                <w:r w:rsidRPr="00D32FA3">
                  <w:rPr>
                    <w:rtl/>
                    <w:lang w:val="en-CA"/>
                  </w:rPr>
                  <w:t xml:space="preserve"> المحيط </w:t>
                </w:r>
                <w:proofErr w:type="spellStart"/>
                <w:r w:rsidRPr="00D32FA3">
                  <w:rPr>
                    <w:bCs/>
                    <w:lang w:val="en-CA"/>
                  </w:rPr>
                  <w:t>Qutr</w:t>
                </w:r>
                <w:proofErr w:type="spellEnd"/>
                <w:r w:rsidRPr="00D32FA3">
                  <w:rPr>
                    <w:bCs/>
                    <w:lang w:val="en-CA"/>
                  </w:rPr>
                  <w:t xml:space="preserve"> al-</w:t>
                </w:r>
                <w:proofErr w:type="spellStart"/>
                <w:r w:rsidRPr="00D32FA3">
                  <w:rPr>
                    <w:bCs/>
                    <w:lang w:val="en-CA"/>
                  </w:rPr>
                  <w:t>Muhit</w:t>
                </w:r>
                <w:proofErr w:type="spellEnd"/>
                <w:r w:rsidRPr="00D32FA3">
                  <w:rPr>
                    <w:lang w:val="en-CA"/>
                  </w:rPr>
                  <w:t>), so that it would be more available to students.</w:t>
                </w:r>
              </w:p>
              <w:p w:rsidR="00D32FA3" w:rsidRPr="00D32FA3" w:rsidRDefault="00D32FA3" w:rsidP="00D32FA3">
                <w:pPr>
                  <w:rPr>
                    <w:lang w:val="en-CA"/>
                  </w:rPr>
                </w:pPr>
              </w:p>
              <w:p w:rsidR="00D32FA3" w:rsidRPr="00D32FA3" w:rsidRDefault="00D32FA3" w:rsidP="00D32FA3">
                <w:pPr>
                  <w:rPr>
                    <w:lang w:val="en-CA"/>
                  </w:rPr>
                </w:pPr>
                <w:r w:rsidRPr="00D32FA3">
                  <w:rPr>
                    <w:lang w:val="en-CA"/>
                  </w:rPr>
                  <w:t>Al-</w:t>
                </w:r>
                <w:proofErr w:type="spellStart"/>
                <w:r w:rsidRPr="00D32FA3">
                  <w:rPr>
                    <w:lang w:val="en-CA"/>
                  </w:rPr>
                  <w:t>Bustani's</w:t>
                </w:r>
                <w:proofErr w:type="spellEnd"/>
                <w:r w:rsidRPr="00D32FA3">
                  <w:rPr>
                    <w:lang w:val="en-CA"/>
                  </w:rPr>
                  <w:t xml:space="preserve"> second great work was an Arabic encyclopedia the </w:t>
                </w:r>
                <w:r w:rsidRPr="00D32FA3">
                  <w:rPr>
                    <w:bCs/>
                    <w:i/>
                    <w:lang w:val="en-CA"/>
                  </w:rPr>
                  <w:t>Dictionary of Knowledge</w:t>
                </w:r>
                <w:r w:rsidRPr="00D32FA3">
                  <w:rPr>
                    <w:b/>
                    <w:bCs/>
                    <w:lang w:val="en-CA"/>
                  </w:rPr>
                  <w:t xml:space="preserve"> </w:t>
                </w:r>
                <w:r w:rsidRPr="00D32FA3">
                  <w:rPr>
                    <w:bCs/>
                    <w:lang w:val="en-CA"/>
                  </w:rPr>
                  <w:t>(</w:t>
                </w:r>
                <w:r w:rsidRPr="00D32FA3">
                  <w:rPr>
                    <w:rtl/>
                    <w:lang w:val="en-CA"/>
                  </w:rPr>
                  <w:t xml:space="preserve">دائرة المعارف </w:t>
                </w:r>
                <w:proofErr w:type="spellStart"/>
                <w:r w:rsidRPr="00D32FA3">
                  <w:rPr>
                    <w:bCs/>
                    <w:i/>
                    <w:lang w:val="en-CA"/>
                  </w:rPr>
                  <w:t>Dairat</w:t>
                </w:r>
                <w:proofErr w:type="spellEnd"/>
                <w:r w:rsidRPr="00D32FA3">
                  <w:rPr>
                    <w:bCs/>
                    <w:i/>
                    <w:lang w:val="en-CA"/>
                  </w:rPr>
                  <w:t xml:space="preserve"> al-</w:t>
                </w:r>
                <w:proofErr w:type="spellStart"/>
                <w:r w:rsidRPr="00D32FA3">
                  <w:rPr>
                    <w:bCs/>
                    <w:i/>
                    <w:lang w:val="en-CA"/>
                  </w:rPr>
                  <w:t>ma'arif</w:t>
                </w:r>
                <w:proofErr w:type="spellEnd"/>
                <w:r w:rsidRPr="00D32FA3">
                  <w:rPr>
                    <w:bCs/>
                    <w:lang w:val="en-CA"/>
                  </w:rPr>
                  <w:t>)</w:t>
                </w:r>
                <w:r w:rsidRPr="00D32FA3">
                  <w:rPr>
                    <w:lang w:val="en-CA"/>
                  </w:rPr>
                  <w:t xml:space="preserve">, which utilized European sources as well as information drawn from Arabic literary and historical sources. It </w:t>
                </w:r>
                <w:r>
                  <w:rPr>
                    <w:lang w:val="en-CA"/>
                  </w:rPr>
                  <w:t>appeared in six volumes in 1883, while t</w:t>
                </w:r>
                <w:r w:rsidRPr="00D32FA3">
                  <w:rPr>
                    <w:lang w:val="en-CA"/>
                  </w:rPr>
                  <w:t xml:space="preserve">he first volume appeared in 1876. After his death, </w:t>
                </w:r>
                <w:r>
                  <w:rPr>
                    <w:lang w:val="en-CA"/>
                  </w:rPr>
                  <w:t>h</w:t>
                </w:r>
                <w:r w:rsidRPr="00D32FA3">
                  <w:rPr>
                    <w:lang w:val="en-CA"/>
                  </w:rPr>
                  <w:t xml:space="preserve">is son Salim completed two more volumes. It was never </w:t>
                </w:r>
                <w:r w:rsidRPr="00D32FA3">
                  <w:rPr>
                    <w:lang w:val="en-CA"/>
                  </w:rPr>
                  <w:lastRenderedPageBreak/>
                  <w:t>finished but eleven volumes were published.</w:t>
                </w:r>
              </w:p>
              <w:p w:rsidR="00D32FA3" w:rsidRPr="00D32FA3" w:rsidRDefault="00D32FA3" w:rsidP="00D32FA3">
                <w:pPr>
                  <w:rPr>
                    <w:b/>
                    <w:bCs/>
                    <w:lang w:val="en-CA"/>
                  </w:rPr>
                </w:pPr>
              </w:p>
              <w:p w:rsidR="00D32FA3" w:rsidRPr="00D32FA3" w:rsidRDefault="00D32FA3" w:rsidP="00D32FA3">
                <w:pPr>
                  <w:rPr>
                    <w:lang w:val="en-CA"/>
                  </w:rPr>
                </w:pPr>
                <w:r w:rsidRPr="00D32FA3">
                  <w:rPr>
                    <w:lang w:val="en-CA"/>
                  </w:rPr>
                  <w:t>In the aftermath of the Maronite-Druze civil war of Mount Lebanon in 1860 in which Christians, Druse</w:t>
                </w:r>
                <w:ins w:id="1" w:author="Stephen Ross" w:date="2015-08-06T11:43:00Z">
                  <w:r w:rsidRPr="00D32FA3">
                    <w:rPr>
                      <w:lang w:val="en-CA"/>
                    </w:rPr>
                    <w:t>,</w:t>
                  </w:r>
                </w:ins>
                <w:r w:rsidRPr="00D32FA3">
                  <w:rPr>
                    <w:lang w:val="en-CA"/>
                  </w:rPr>
                  <w:t xml:space="preserve"> and</w:t>
                </w:r>
                <w:r>
                  <w:rPr>
                    <w:lang w:val="en-CA"/>
                  </w:rPr>
                  <w:t xml:space="preserve"> Muslims massacred </w:t>
                </w:r>
                <w:r w:rsidRPr="00D32FA3">
                  <w:rPr>
                    <w:lang w:val="en-CA"/>
                  </w:rPr>
                  <w:t xml:space="preserve">each other, al-Bustani founded a weekly newspaper called </w:t>
                </w:r>
                <w:proofErr w:type="spellStart"/>
                <w:r w:rsidRPr="00D32FA3">
                  <w:rPr>
                    <w:i/>
                    <w:lang w:val="en-CA"/>
                  </w:rPr>
                  <w:t>Nafir</w:t>
                </w:r>
                <w:proofErr w:type="spellEnd"/>
                <w:r w:rsidRPr="00D32FA3">
                  <w:rPr>
                    <w:i/>
                    <w:lang w:val="en-CA"/>
                  </w:rPr>
                  <w:t xml:space="preserve"> </w:t>
                </w:r>
                <w:proofErr w:type="spellStart"/>
                <w:r w:rsidRPr="00D32FA3">
                  <w:rPr>
                    <w:i/>
                    <w:lang w:val="en-CA"/>
                  </w:rPr>
                  <w:t>Suriya</w:t>
                </w:r>
                <w:proofErr w:type="spellEnd"/>
                <w:r w:rsidRPr="00D32FA3">
                  <w:rPr>
                    <w:lang w:val="en-CA"/>
                  </w:rPr>
                  <w:t xml:space="preserve"> (1860/1 </w:t>
                </w:r>
                <w:r w:rsidRPr="00D32FA3">
                  <w:rPr>
                    <w:i/>
                    <w:iCs/>
                    <w:lang w:val="en-CA"/>
                  </w:rPr>
                  <w:t>The Syrian Trumpet</w:t>
                </w:r>
                <w:r w:rsidRPr="00D32FA3">
                  <w:rPr>
                    <w:lang w:val="en-CA"/>
                  </w:rPr>
                  <w:t>). It was the first political journal ever published in the country and advocated for religious tolerance and union in the pursuit of knowledge.</w:t>
                </w:r>
              </w:p>
              <w:p w:rsidR="00D32FA3" w:rsidRPr="00D32FA3" w:rsidRDefault="00D32FA3" w:rsidP="00D32FA3">
                <w:pPr>
                  <w:rPr>
                    <w:lang w:val="en-CA"/>
                  </w:rPr>
                </w:pPr>
              </w:p>
              <w:p w:rsidR="00D32FA3" w:rsidRDefault="00D32FA3" w:rsidP="00D32FA3">
                <w:pPr>
                  <w:rPr>
                    <w:lang w:val="en-CA"/>
                  </w:rPr>
                </w:pPr>
                <w:r w:rsidRPr="00D32FA3">
                  <w:rPr>
                    <w:lang w:val="en-CA"/>
                  </w:rPr>
                  <w:t>Additionally, al-Bustani founded ‘The National School’ (al-Madrasa al-</w:t>
                </w:r>
                <w:proofErr w:type="spellStart"/>
                <w:r w:rsidRPr="00D32FA3">
                  <w:rPr>
                    <w:lang w:val="en-CA"/>
                  </w:rPr>
                  <w:t>Wataniya</w:t>
                </w:r>
                <w:proofErr w:type="spellEnd"/>
                <w:r>
                  <w:rPr>
                    <w:lang w:val="en-CA"/>
                  </w:rPr>
                  <w:t>)</w:t>
                </w:r>
                <w:r w:rsidRPr="00D32FA3">
                  <w:rPr>
                    <w:lang w:val="en-CA"/>
                  </w:rPr>
                  <w:t xml:space="preserve">, hoping that it would help to heal regional religious strife. It </w:t>
                </w:r>
                <w:r>
                  <w:rPr>
                    <w:lang w:val="en-CA"/>
                  </w:rPr>
                  <w:t>strove to create</w:t>
                </w:r>
                <w:r w:rsidRPr="00D32FA3">
                  <w:rPr>
                    <w:lang w:val="en-CA"/>
                  </w:rPr>
                  <w:t xml:space="preserve"> an environment that he envisioned for society. The school provided boys of all religions, ethnicit</w:t>
                </w:r>
                <w:r>
                  <w:rPr>
                    <w:lang w:val="en-CA"/>
                  </w:rPr>
                  <w:t>ies,</w:t>
                </w:r>
                <w:r w:rsidRPr="00D32FA3">
                  <w:rPr>
                    <w:lang w:val="en-CA"/>
                  </w:rPr>
                  <w:t xml:space="preserve"> and cultural backgrounds with an education, teaching religious tolerance and patriotic ideals. Bust</w:t>
                </w:r>
                <w:r w:rsidRPr="00D32FA3">
                  <w:rPr>
                    <w:bCs/>
                    <w:lang w:val="en-CA"/>
                  </w:rPr>
                  <w:t>ani</w:t>
                </w:r>
                <w:r w:rsidRPr="00D32FA3">
                  <w:rPr>
                    <w:lang w:val="en-CA"/>
                  </w:rPr>
                  <w:t xml:space="preserve"> wrote most of the textbooks employed at the school. The school continued to operate until 1877. </w:t>
                </w:r>
              </w:p>
              <w:p w:rsidR="008045D2" w:rsidRDefault="008045D2" w:rsidP="00D32FA3">
                <w:pPr>
                  <w:rPr>
                    <w:lang w:val="en-CA"/>
                  </w:rPr>
                </w:pPr>
              </w:p>
              <w:p w:rsidR="008045D2" w:rsidRDefault="008045D2" w:rsidP="008045D2">
                <w:pPr>
                  <w:keepNext/>
                </w:pPr>
                <w:r>
                  <w:rPr>
                    <w:lang w:val="en-CA"/>
                  </w:rPr>
                  <w:t xml:space="preserve">File: </w:t>
                </w:r>
                <w:r w:rsidRPr="008045D2">
                  <w:rPr>
                    <w:lang w:val="en-CA"/>
                  </w:rPr>
                  <w:t>letter from al-Bustani to Jamal al-Din al-Afghani</w:t>
                </w:r>
                <w:r>
                  <w:rPr>
                    <w:lang w:val="en-CA"/>
                  </w:rPr>
                  <w:t>.jpg</w:t>
                </w:r>
              </w:p>
              <w:p w:rsidR="008045D2" w:rsidRDefault="008045D2" w:rsidP="008045D2">
                <w:pPr>
                  <w:pStyle w:val="Caption"/>
                </w:pPr>
                <w:r>
                  <w:t xml:space="preserve">letter from al-Bustani </w:t>
                </w:r>
                <w:r w:rsidR="00D07430">
                  <w:fldChar w:fldCharType="begin"/>
                </w:r>
                <w:r w:rsidR="00D07430">
                  <w:instrText xml:space="preserve"> SEQ letter_from_al-Bustani \* ARABIC </w:instrText>
                </w:r>
                <w:r w:rsidR="00D07430">
                  <w:fldChar w:fldCharType="separate"/>
                </w:r>
                <w:r>
                  <w:rPr>
                    <w:noProof/>
                  </w:rPr>
                  <w:t>1</w:t>
                </w:r>
                <w:r w:rsidR="00D07430">
                  <w:rPr>
                    <w:noProof/>
                  </w:rPr>
                  <w:fldChar w:fldCharType="end"/>
                </w:r>
              </w:p>
              <w:p w:rsidR="008045D2" w:rsidRPr="00D07430" w:rsidRDefault="008045D2" w:rsidP="00D07430">
                <w:pPr>
                  <w:rPr>
                    <w:color w:val="000000"/>
                  </w:rPr>
                </w:pPr>
                <w:r w:rsidRPr="008045D2">
                  <w:t>Source: A copy of a letter from al-Bustani to Jamal al-Din al-Afghani</w:t>
                </w:r>
                <w:r w:rsidR="00D07430">
                  <w:t xml:space="preserve">, dated </w:t>
                </w:r>
                <w:r w:rsidR="00D07430">
                  <w:rPr>
                    <w:color w:val="000000"/>
                  </w:rPr>
                  <w:t>30 January 1879</w:t>
                </w:r>
                <w:r w:rsidRPr="008045D2">
                  <w:t xml:space="preserve">. Al-Bustani sent al-Afghani copies of his </w:t>
                </w:r>
                <w:proofErr w:type="spellStart"/>
                <w:r w:rsidRPr="008045D2">
                  <w:t>encyclopedia</w:t>
                </w:r>
                <w:proofErr w:type="spellEnd"/>
                <w:r w:rsidRPr="008045D2">
                  <w:t xml:space="preserve">. Originally accessed 13/07/2015, from </w:t>
                </w:r>
                <w:hyperlink r:id="rId10" w:history="1">
                  <w:r w:rsidRPr="008045D2">
                    <w:rPr>
                      <w:rStyle w:val="Hyperlink"/>
                      <w:rFonts w:cs="Times New Roman"/>
                    </w:rPr>
                    <w:t>https://www.h-net.org/~bahai/areprint/afghani/bustani.htm</w:t>
                  </w:r>
                </w:hyperlink>
              </w:p>
              <w:p w:rsidR="00D32FA3" w:rsidRPr="00D32FA3" w:rsidRDefault="00D32FA3" w:rsidP="00D32FA3">
                <w:pPr>
                  <w:rPr>
                    <w:lang w:val="en-CA"/>
                  </w:rPr>
                </w:pPr>
                <w:bookmarkStart w:id="2" w:name="_GoBack"/>
                <w:bookmarkEnd w:id="2"/>
              </w:p>
              <w:p w:rsidR="00D32FA3" w:rsidRPr="00D32FA3" w:rsidRDefault="00D32FA3" w:rsidP="00D32FA3">
                <w:pPr>
                  <w:rPr>
                    <w:lang w:val="en-CA"/>
                  </w:rPr>
                </w:pPr>
                <w:r w:rsidRPr="00D32FA3">
                  <w:rPr>
                    <w:lang w:val="en-CA"/>
                  </w:rPr>
                  <w:t xml:space="preserve">During this period there was a proliferation of literary and scientific journals. Al-Bustani believed that journals were an effective method of educating the masses. In 1870, he founded the journal </w:t>
                </w:r>
                <w:r w:rsidRPr="00D32FA3">
                  <w:rPr>
                    <w:i/>
                    <w:iCs/>
                    <w:lang w:val="en-CA"/>
                  </w:rPr>
                  <w:t>al-</w:t>
                </w:r>
                <w:proofErr w:type="gramStart"/>
                <w:r w:rsidRPr="00D32FA3">
                  <w:rPr>
                    <w:i/>
                    <w:iCs/>
                    <w:lang w:val="en-CA"/>
                  </w:rPr>
                  <w:t>Jinan</w:t>
                </w:r>
                <w:r w:rsidRPr="00D32FA3">
                  <w:rPr>
                    <w:lang w:val="en-CA"/>
                  </w:rPr>
                  <w:t xml:space="preserve"> </w:t>
                </w:r>
                <w:r w:rsidRPr="00D32FA3">
                  <w:rPr>
                    <w:rtl/>
                    <w:lang w:val="en-CA"/>
                  </w:rPr>
                  <w:t>)</w:t>
                </w:r>
                <w:proofErr w:type="gramEnd"/>
                <w:r w:rsidRPr="00D32FA3">
                  <w:rPr>
                    <w:lang w:val="en-CA"/>
                  </w:rPr>
                  <w:t xml:space="preserve"> </w:t>
                </w:r>
                <w:r w:rsidRPr="00D32FA3">
                  <w:rPr>
                    <w:rtl/>
                    <w:lang w:val="en-CA"/>
                  </w:rPr>
                  <w:t>الجنان</w:t>
                </w:r>
                <w:r w:rsidRPr="00D32FA3">
                  <w:rPr>
                    <w:lang w:val="en-CA"/>
                  </w:rPr>
                  <w:t xml:space="preserve"> 1870 - 1886, </w:t>
                </w:r>
                <w:r w:rsidRPr="00D32FA3">
                  <w:rPr>
                    <w:i/>
                    <w:lang w:val="en-CA"/>
                  </w:rPr>
                  <w:t>The Garden</w:t>
                </w:r>
                <w:r w:rsidRPr="00D32FA3">
                  <w:rPr>
                    <w:lang w:val="en-CA"/>
                  </w:rPr>
                  <w:t xml:space="preserve">) and with his son Salim, the journal, </w:t>
                </w:r>
                <w:r w:rsidRPr="00D32FA3">
                  <w:rPr>
                    <w:i/>
                    <w:iCs/>
                    <w:lang w:val="en-CA"/>
                  </w:rPr>
                  <w:t>al-Janna</w:t>
                </w:r>
                <w:r w:rsidRPr="00D32FA3">
                  <w:rPr>
                    <w:lang w:val="en-CA"/>
                  </w:rPr>
                  <w:t xml:space="preserve"> (</w:t>
                </w:r>
                <w:r w:rsidRPr="00D32FA3">
                  <w:rPr>
                    <w:rtl/>
                    <w:lang w:val="en-CA"/>
                  </w:rPr>
                  <w:t xml:space="preserve"> الحنة </w:t>
                </w:r>
                <w:r w:rsidRPr="00D32FA3">
                  <w:rPr>
                    <w:i/>
                    <w:lang w:val="en-CA"/>
                  </w:rPr>
                  <w:t>Paradise</w:t>
                </w:r>
                <w:r w:rsidRPr="00D32FA3">
                  <w:rPr>
                    <w:lang w:val="en-CA"/>
                  </w:rPr>
                  <w:t>). A year later al-</w:t>
                </w:r>
                <w:proofErr w:type="spellStart"/>
                <w:r w:rsidRPr="00D32FA3">
                  <w:rPr>
                    <w:bCs/>
                    <w:i/>
                    <w:iCs/>
                    <w:lang w:val="en-CA"/>
                  </w:rPr>
                  <w:t>Junayna</w:t>
                </w:r>
                <w:proofErr w:type="spellEnd"/>
                <w:r w:rsidRPr="00D32FA3">
                  <w:rPr>
                    <w:lang w:val="en-CA"/>
                  </w:rPr>
                  <w:t xml:space="preserve"> </w:t>
                </w:r>
                <w:proofErr w:type="gramStart"/>
                <w:r w:rsidRPr="00D32FA3">
                  <w:rPr>
                    <w:lang w:val="en-CA"/>
                  </w:rPr>
                  <w:t>(</w:t>
                </w:r>
                <w:r w:rsidRPr="00D32FA3">
                  <w:rPr>
                    <w:rtl/>
                    <w:lang w:val="en-CA"/>
                  </w:rPr>
                  <w:t xml:space="preserve"> الجنينة</w:t>
                </w:r>
                <w:proofErr w:type="gramEnd"/>
                <w:r w:rsidRPr="00D32FA3">
                  <w:rPr>
                    <w:rtl/>
                    <w:lang w:val="en-CA"/>
                  </w:rPr>
                  <w:t xml:space="preserve"> </w:t>
                </w:r>
                <w:r w:rsidRPr="00D32FA3">
                  <w:rPr>
                    <w:i/>
                    <w:lang w:val="en-CA"/>
                  </w:rPr>
                  <w:t>Little Garden</w:t>
                </w:r>
                <w:r w:rsidRPr="00D32FA3">
                  <w:rPr>
                    <w:lang w:val="en-CA"/>
                  </w:rPr>
                  <w:t>) was established.</w:t>
                </w:r>
              </w:p>
              <w:p w:rsidR="00D32FA3" w:rsidRPr="00D32FA3" w:rsidRDefault="00D32FA3" w:rsidP="00D32FA3">
                <w:pPr>
                  <w:rPr>
                    <w:lang w:val="en-CA"/>
                  </w:rPr>
                </w:pPr>
              </w:p>
              <w:p w:rsidR="00D32FA3" w:rsidRPr="00D32FA3" w:rsidRDefault="00D32FA3" w:rsidP="00D32FA3">
                <w:pPr>
                  <w:rPr>
                    <w:lang w:val="en-CA"/>
                  </w:rPr>
                </w:pPr>
                <w:r w:rsidRPr="00D32FA3">
                  <w:rPr>
                    <w:i/>
                    <w:iCs/>
                    <w:lang w:val="en-CA"/>
                  </w:rPr>
                  <w:t>Al-Jinan</w:t>
                </w:r>
                <w:r w:rsidRPr="00D32FA3">
                  <w:rPr>
                    <w:lang w:val="en-CA"/>
                  </w:rPr>
                  <w:t xml:space="preserve"> was a bi-weekly publication devoted to politics, current events, history, culture, education</w:t>
                </w:r>
                <w:ins w:id="3" w:author="Stephen Ross" w:date="2015-08-06T11:44:00Z">
                  <w:r w:rsidRPr="00D32FA3">
                    <w:rPr>
                      <w:lang w:val="en-CA"/>
                    </w:rPr>
                    <w:t>,</w:t>
                  </w:r>
                </w:ins>
                <w:r w:rsidRPr="00D32FA3">
                  <w:rPr>
                    <w:lang w:val="en-CA"/>
                  </w:rPr>
                  <w:t xml:space="preserve"> and social reform, introducing the concept of modernity. Its slogan or motto was ‘the love of homeland is of faith</w:t>
                </w:r>
                <w:ins w:id="4" w:author="Stephen Ross" w:date="2015-08-06T11:44:00Z">
                  <w:r w:rsidRPr="00D32FA3">
                    <w:rPr>
                      <w:lang w:val="en-CA"/>
                    </w:rPr>
                    <w:t>’</w:t>
                  </w:r>
                </w:ins>
                <w:r w:rsidRPr="00D32FA3">
                  <w:rPr>
                    <w:lang w:val="en-CA"/>
                  </w:rPr>
                  <w:t xml:space="preserve"> </w:t>
                </w:r>
                <w:proofErr w:type="gramStart"/>
                <w:r w:rsidRPr="00D32FA3">
                  <w:rPr>
                    <w:lang w:val="en-CA"/>
                  </w:rPr>
                  <w:t>(</w:t>
                </w:r>
                <w:r w:rsidRPr="00D32FA3">
                  <w:rPr>
                    <w:rtl/>
                    <w:lang w:val="en-CA"/>
                  </w:rPr>
                  <w:t xml:space="preserve"> حب</w:t>
                </w:r>
                <w:proofErr w:type="gramEnd"/>
                <w:r w:rsidRPr="00D32FA3">
                  <w:rPr>
                    <w:rtl/>
                    <w:lang w:val="en-CA"/>
                  </w:rPr>
                  <w:t xml:space="preserve"> الوطن من الايمان </w:t>
                </w:r>
                <w:proofErr w:type="spellStart"/>
                <w:r w:rsidRPr="00D32FA3">
                  <w:rPr>
                    <w:lang w:val="en-CA"/>
                  </w:rPr>
                  <w:t>hubb</w:t>
                </w:r>
                <w:proofErr w:type="spellEnd"/>
                <w:r w:rsidRPr="00D32FA3">
                  <w:rPr>
                    <w:lang w:val="en-CA"/>
                  </w:rPr>
                  <w:t xml:space="preserve"> al-</w:t>
                </w:r>
                <w:proofErr w:type="spellStart"/>
                <w:r w:rsidRPr="00D32FA3">
                  <w:rPr>
                    <w:lang w:val="en-CA"/>
                  </w:rPr>
                  <w:t>watan</w:t>
                </w:r>
                <w:proofErr w:type="spellEnd"/>
                <w:r w:rsidRPr="00D32FA3">
                  <w:rPr>
                    <w:lang w:val="en-CA"/>
                  </w:rPr>
                  <w:t xml:space="preserve"> </w:t>
                </w:r>
                <w:proofErr w:type="spellStart"/>
                <w:r w:rsidRPr="00D32FA3">
                  <w:rPr>
                    <w:lang w:val="en-CA"/>
                  </w:rPr>
                  <w:t>min</w:t>
                </w:r>
                <w:proofErr w:type="spellEnd"/>
                <w:r w:rsidRPr="00D32FA3">
                  <w:rPr>
                    <w:lang w:val="en-CA"/>
                  </w:rPr>
                  <w:t xml:space="preserve"> al-</w:t>
                </w:r>
                <w:proofErr w:type="spellStart"/>
                <w:r w:rsidRPr="00D32FA3">
                  <w:rPr>
                    <w:lang w:val="en-CA"/>
                  </w:rPr>
                  <w:t>iman</w:t>
                </w:r>
                <w:proofErr w:type="spellEnd"/>
                <w:r w:rsidRPr="00D32FA3">
                  <w:rPr>
                    <w:lang w:val="en-CA"/>
                  </w:rPr>
                  <w:t>). It became a prototype for many Arabic journals for endeavoring to integrate the Arab world in a new emerging modern age.</w:t>
                </w:r>
              </w:p>
              <w:p w:rsidR="00D32FA3" w:rsidRPr="00D32FA3" w:rsidRDefault="00D32FA3" w:rsidP="00D32FA3">
                <w:pPr>
                  <w:rPr>
                    <w:lang w:val="en-CA"/>
                  </w:rPr>
                </w:pPr>
              </w:p>
              <w:p w:rsidR="00D32FA3" w:rsidRPr="00D32FA3" w:rsidRDefault="00D32FA3" w:rsidP="00D32FA3">
                <w:pPr>
                  <w:rPr>
                    <w:lang w:val="en-CA"/>
                  </w:rPr>
                </w:pPr>
                <w:r w:rsidRPr="00D32FA3">
                  <w:rPr>
                    <w:lang w:val="en-CA"/>
                  </w:rPr>
                  <w:t xml:space="preserve">Al-Bustani believed that sectarian strife and conflict were caused by ignorance. He devoted his entire life to education, social reform and the promotion of understanding and national unity. His influence was enormous and he truly deserves the title, ‘Father of the Arabic Renaissance.’ </w:t>
                </w:r>
              </w:p>
              <w:p w:rsidR="00D32FA3" w:rsidRDefault="00D32FA3" w:rsidP="00D32FA3">
                <w:pPr>
                  <w:rPr>
                    <w:lang w:val="en-CA"/>
                  </w:rPr>
                </w:pPr>
              </w:p>
              <w:p w:rsidR="00D32FA3" w:rsidRPr="0002719F" w:rsidRDefault="00D32FA3" w:rsidP="00D32FA3">
                <w:pPr>
                  <w:pStyle w:val="Heading1"/>
                  <w:outlineLvl w:val="0"/>
                </w:pPr>
                <w:r w:rsidRPr="0002719F">
                  <w:t xml:space="preserve">List of Works, References and Periodicals of </w:t>
                </w:r>
                <w:proofErr w:type="spellStart"/>
                <w:r w:rsidRPr="0002719F">
                  <w:t>Butrus</w:t>
                </w:r>
                <w:proofErr w:type="spellEnd"/>
                <w:r w:rsidRPr="0002719F">
                  <w:t xml:space="preserve"> al-Bustani</w:t>
                </w:r>
              </w:p>
              <w:p w:rsidR="00D32FA3" w:rsidRPr="0002719F" w:rsidRDefault="00D32FA3" w:rsidP="00D32FA3">
                <w:proofErr w:type="spellStart"/>
                <w:r w:rsidRPr="00D32FA3">
                  <w:rPr>
                    <w:i/>
                  </w:rPr>
                  <w:t>Kashf</w:t>
                </w:r>
                <w:proofErr w:type="spellEnd"/>
                <w:r w:rsidRPr="00D32FA3">
                  <w:rPr>
                    <w:i/>
                  </w:rPr>
                  <w:t xml:space="preserve"> al-Hijab fi ‘</w:t>
                </w:r>
                <w:proofErr w:type="spellStart"/>
                <w:r w:rsidRPr="00D32FA3">
                  <w:rPr>
                    <w:i/>
                  </w:rPr>
                  <w:t>Ilm</w:t>
                </w:r>
                <w:proofErr w:type="spellEnd"/>
                <w:r w:rsidRPr="00D32FA3">
                  <w:rPr>
                    <w:i/>
                  </w:rPr>
                  <w:t xml:space="preserve"> al-</w:t>
                </w:r>
                <w:proofErr w:type="spellStart"/>
                <w:r w:rsidRPr="00D32FA3">
                  <w:rPr>
                    <w:i/>
                  </w:rPr>
                  <w:t>Hisab</w:t>
                </w:r>
                <w:proofErr w:type="spellEnd"/>
                <w:r w:rsidRPr="0002719F">
                  <w:t>. Beirut, 1848.</w:t>
                </w:r>
              </w:p>
              <w:p w:rsidR="00D32FA3" w:rsidRPr="0002719F" w:rsidRDefault="00D32FA3" w:rsidP="00D32FA3">
                <w:proofErr w:type="spellStart"/>
                <w:r w:rsidRPr="00D32FA3">
                  <w:rPr>
                    <w:i/>
                  </w:rPr>
                  <w:t>Rawdat</w:t>
                </w:r>
                <w:proofErr w:type="spellEnd"/>
                <w:r w:rsidRPr="00D32FA3">
                  <w:rPr>
                    <w:i/>
                  </w:rPr>
                  <w:t xml:space="preserve"> al-</w:t>
                </w:r>
                <w:proofErr w:type="spellStart"/>
                <w:r w:rsidRPr="00D32FA3">
                  <w:rPr>
                    <w:i/>
                  </w:rPr>
                  <w:t>Tajir</w:t>
                </w:r>
                <w:proofErr w:type="spellEnd"/>
                <w:r w:rsidRPr="00D32FA3">
                  <w:rPr>
                    <w:i/>
                  </w:rPr>
                  <w:t xml:space="preserve"> fi Mask al-</w:t>
                </w:r>
                <w:proofErr w:type="spellStart"/>
                <w:r w:rsidRPr="00D32FA3">
                  <w:rPr>
                    <w:i/>
                  </w:rPr>
                  <w:t>Dafatir</w:t>
                </w:r>
                <w:proofErr w:type="spellEnd"/>
                <w:r w:rsidRPr="0002719F">
                  <w:rPr>
                    <w:b/>
                  </w:rPr>
                  <w:t>.</w:t>
                </w:r>
                <w:r>
                  <w:t xml:space="preserve"> </w:t>
                </w:r>
                <w:r w:rsidRPr="0002719F">
                  <w:t>Beirut, 1851</w:t>
                </w:r>
              </w:p>
              <w:p w:rsidR="00D32FA3" w:rsidRPr="0002719F" w:rsidRDefault="00D32FA3" w:rsidP="00D32FA3">
                <w:proofErr w:type="spellStart"/>
                <w:r w:rsidRPr="00D32FA3">
                  <w:rPr>
                    <w:i/>
                  </w:rPr>
                  <w:t>Khutba</w:t>
                </w:r>
                <w:proofErr w:type="spellEnd"/>
                <w:r w:rsidRPr="00D32FA3">
                  <w:rPr>
                    <w:i/>
                  </w:rPr>
                  <w:t xml:space="preserve"> fi </w:t>
                </w:r>
                <w:proofErr w:type="spellStart"/>
                <w:r w:rsidRPr="00D32FA3">
                  <w:rPr>
                    <w:i/>
                  </w:rPr>
                  <w:t>Adab</w:t>
                </w:r>
                <w:proofErr w:type="spellEnd"/>
                <w:r w:rsidRPr="00D32FA3">
                  <w:rPr>
                    <w:i/>
                  </w:rPr>
                  <w:t xml:space="preserve"> al-‘Arab</w:t>
                </w:r>
                <w:r w:rsidRPr="0002719F">
                  <w:rPr>
                    <w:b/>
                  </w:rPr>
                  <w:t>.</w:t>
                </w:r>
                <w:r w:rsidRPr="0002719F">
                  <w:t xml:space="preserve"> </w:t>
                </w:r>
                <w:proofErr w:type="spellStart"/>
                <w:r w:rsidRPr="0002719F">
                  <w:t>N.p</w:t>
                </w:r>
                <w:proofErr w:type="spellEnd"/>
                <w:r w:rsidRPr="0002719F">
                  <w:t xml:space="preserve">., </w:t>
                </w:r>
                <w:proofErr w:type="spellStart"/>
                <w:r w:rsidRPr="0002719F">
                  <w:t>n.n</w:t>
                </w:r>
                <w:proofErr w:type="spellEnd"/>
                <w:r w:rsidRPr="0002719F">
                  <w:t xml:space="preserve">., </w:t>
                </w:r>
                <w:proofErr w:type="spellStart"/>
                <w:r w:rsidRPr="0002719F">
                  <w:t>n.d.</w:t>
                </w:r>
                <w:proofErr w:type="spellEnd"/>
                <w:r w:rsidRPr="0002719F">
                  <w:t xml:space="preserve"> A condensed version extemporaneously given speech in Beirut on February 15, 1859.</w:t>
                </w:r>
              </w:p>
              <w:p w:rsidR="00D32FA3" w:rsidRPr="0002719F" w:rsidRDefault="00D32FA3" w:rsidP="00D32FA3">
                <w:proofErr w:type="spellStart"/>
                <w:r w:rsidRPr="00D32FA3">
                  <w:rPr>
                    <w:i/>
                  </w:rPr>
                  <w:t>Qissat</w:t>
                </w:r>
                <w:proofErr w:type="spellEnd"/>
                <w:r w:rsidRPr="00D32FA3">
                  <w:rPr>
                    <w:i/>
                  </w:rPr>
                  <w:t xml:space="preserve"> </w:t>
                </w:r>
                <w:proofErr w:type="spellStart"/>
                <w:r w:rsidRPr="00D32FA3">
                  <w:rPr>
                    <w:i/>
                  </w:rPr>
                  <w:t>As’ad</w:t>
                </w:r>
                <w:proofErr w:type="spellEnd"/>
                <w:r w:rsidRPr="00D32FA3">
                  <w:rPr>
                    <w:i/>
                  </w:rPr>
                  <w:t xml:space="preserve"> al-</w:t>
                </w:r>
                <w:proofErr w:type="spellStart"/>
                <w:r w:rsidRPr="00D32FA3">
                  <w:rPr>
                    <w:i/>
                  </w:rPr>
                  <w:t>Shidyaq</w:t>
                </w:r>
                <w:proofErr w:type="spellEnd"/>
                <w:r w:rsidRPr="0002719F">
                  <w:rPr>
                    <w:b/>
                  </w:rPr>
                  <w:t xml:space="preserve">. </w:t>
                </w:r>
                <w:r w:rsidRPr="0002719F">
                  <w:t>Beirut, 1860.</w:t>
                </w:r>
              </w:p>
              <w:p w:rsidR="00D32FA3" w:rsidRPr="0002719F" w:rsidRDefault="00D32FA3" w:rsidP="00D32FA3">
                <w:proofErr w:type="spellStart"/>
                <w:r w:rsidRPr="00D32FA3">
                  <w:rPr>
                    <w:i/>
                  </w:rPr>
                  <w:t>Nafir</w:t>
                </w:r>
                <w:proofErr w:type="spellEnd"/>
                <w:r w:rsidRPr="00D32FA3">
                  <w:rPr>
                    <w:i/>
                  </w:rPr>
                  <w:t xml:space="preserve"> </w:t>
                </w:r>
                <w:proofErr w:type="spellStart"/>
                <w:r w:rsidRPr="00D32FA3">
                  <w:rPr>
                    <w:i/>
                  </w:rPr>
                  <w:t>Suriya</w:t>
                </w:r>
                <w:proofErr w:type="spellEnd"/>
                <w:r w:rsidRPr="0002719F">
                  <w:rPr>
                    <w:b/>
                  </w:rPr>
                  <w:t>.</w:t>
                </w:r>
                <w:r w:rsidRPr="0002719F">
                  <w:t xml:space="preserve"> Beirut, 1860- 61.</w:t>
                </w:r>
              </w:p>
              <w:p w:rsidR="00D32FA3" w:rsidRPr="0002719F" w:rsidRDefault="00D32FA3" w:rsidP="00D32FA3">
                <w:proofErr w:type="spellStart"/>
                <w:r w:rsidRPr="00D32FA3">
                  <w:rPr>
                    <w:i/>
                  </w:rPr>
                  <w:t>Miftah</w:t>
                </w:r>
                <w:proofErr w:type="spellEnd"/>
                <w:r w:rsidRPr="00D32FA3">
                  <w:rPr>
                    <w:i/>
                  </w:rPr>
                  <w:t xml:space="preserve"> al-</w:t>
                </w:r>
                <w:proofErr w:type="spellStart"/>
                <w:r w:rsidRPr="00D32FA3">
                  <w:rPr>
                    <w:i/>
                  </w:rPr>
                  <w:t>Misbah</w:t>
                </w:r>
                <w:proofErr w:type="spellEnd"/>
                <w:r w:rsidRPr="00D32FA3">
                  <w:rPr>
                    <w:i/>
                  </w:rPr>
                  <w:t xml:space="preserve"> fi al-</w:t>
                </w:r>
                <w:proofErr w:type="spellStart"/>
                <w:r w:rsidRPr="00D32FA3">
                  <w:rPr>
                    <w:i/>
                  </w:rPr>
                  <w:t>Sarf</w:t>
                </w:r>
                <w:proofErr w:type="spellEnd"/>
                <w:r w:rsidRPr="00D32FA3">
                  <w:rPr>
                    <w:i/>
                  </w:rPr>
                  <w:t xml:space="preserve"> </w:t>
                </w:r>
                <w:proofErr w:type="spellStart"/>
                <w:r w:rsidRPr="00D32FA3">
                  <w:rPr>
                    <w:i/>
                  </w:rPr>
                  <w:t>wa</w:t>
                </w:r>
                <w:proofErr w:type="spellEnd"/>
                <w:r w:rsidRPr="00D32FA3">
                  <w:rPr>
                    <w:i/>
                  </w:rPr>
                  <w:t xml:space="preserve"> al-</w:t>
                </w:r>
                <w:proofErr w:type="spellStart"/>
                <w:r w:rsidRPr="00D32FA3">
                  <w:rPr>
                    <w:i/>
                  </w:rPr>
                  <w:t>Nahw</w:t>
                </w:r>
                <w:proofErr w:type="spellEnd"/>
                <w:r w:rsidRPr="0002719F">
                  <w:rPr>
                    <w:b/>
                  </w:rPr>
                  <w:t>.</w:t>
                </w:r>
                <w:r w:rsidRPr="0002719F">
                  <w:t xml:space="preserve"> Beirut, 1862.</w:t>
                </w:r>
              </w:p>
              <w:p w:rsidR="00D32FA3" w:rsidRPr="0002719F" w:rsidRDefault="00D32FA3" w:rsidP="00D32FA3">
                <w:proofErr w:type="spellStart"/>
                <w:r w:rsidRPr="00D32FA3">
                  <w:rPr>
                    <w:i/>
                  </w:rPr>
                  <w:t>Muhit</w:t>
                </w:r>
                <w:proofErr w:type="spellEnd"/>
                <w:r w:rsidRPr="00D32FA3">
                  <w:rPr>
                    <w:i/>
                  </w:rPr>
                  <w:t xml:space="preserve"> al-</w:t>
                </w:r>
                <w:proofErr w:type="spellStart"/>
                <w:r w:rsidRPr="00D32FA3">
                  <w:rPr>
                    <w:i/>
                  </w:rPr>
                  <w:t>Muhit</w:t>
                </w:r>
                <w:proofErr w:type="spellEnd"/>
                <w:r w:rsidRPr="0002719F">
                  <w:rPr>
                    <w:b/>
                  </w:rPr>
                  <w:t>.</w:t>
                </w:r>
                <w:r>
                  <w:t xml:space="preserve"> 2 V</w:t>
                </w:r>
                <w:r w:rsidRPr="0002719F">
                  <w:t>ols. Beirut, 1867-70.</w:t>
                </w:r>
              </w:p>
              <w:p w:rsidR="00D32FA3" w:rsidRPr="0002719F" w:rsidRDefault="00D32FA3" w:rsidP="00D32FA3">
                <w:proofErr w:type="spellStart"/>
                <w:r w:rsidRPr="00D32FA3">
                  <w:rPr>
                    <w:i/>
                  </w:rPr>
                  <w:t>Qutr</w:t>
                </w:r>
                <w:proofErr w:type="spellEnd"/>
                <w:r w:rsidRPr="00D32FA3">
                  <w:rPr>
                    <w:i/>
                  </w:rPr>
                  <w:t xml:space="preserve"> al-</w:t>
                </w:r>
                <w:proofErr w:type="spellStart"/>
                <w:r w:rsidRPr="00D32FA3">
                  <w:rPr>
                    <w:i/>
                  </w:rPr>
                  <w:t>Muhit</w:t>
                </w:r>
                <w:proofErr w:type="spellEnd"/>
                <w:r w:rsidRPr="0002719F">
                  <w:rPr>
                    <w:b/>
                  </w:rPr>
                  <w:t>.</w:t>
                </w:r>
                <w:r>
                  <w:rPr>
                    <w:b/>
                  </w:rPr>
                  <w:t xml:space="preserve"> </w:t>
                </w:r>
                <w:r>
                  <w:t>2 V</w:t>
                </w:r>
                <w:r w:rsidRPr="0002719F">
                  <w:t>ols. Beirut, 1869.</w:t>
                </w:r>
              </w:p>
              <w:p w:rsidR="00D32FA3" w:rsidRDefault="00D32FA3" w:rsidP="00D32FA3">
                <w:proofErr w:type="spellStart"/>
                <w:r w:rsidRPr="00D32FA3">
                  <w:rPr>
                    <w:i/>
                  </w:rPr>
                  <w:t>Khitab</w:t>
                </w:r>
                <w:proofErr w:type="spellEnd"/>
                <w:r w:rsidRPr="00D32FA3">
                  <w:rPr>
                    <w:i/>
                  </w:rPr>
                  <w:t xml:space="preserve"> fi al-</w:t>
                </w:r>
                <w:proofErr w:type="spellStart"/>
                <w:r w:rsidRPr="00D32FA3">
                  <w:rPr>
                    <w:i/>
                  </w:rPr>
                  <w:t>Hay’a</w:t>
                </w:r>
                <w:proofErr w:type="spellEnd"/>
                <w:r w:rsidRPr="00D32FA3">
                  <w:rPr>
                    <w:i/>
                  </w:rPr>
                  <w:t xml:space="preserve"> al-</w:t>
                </w:r>
                <w:proofErr w:type="spellStart"/>
                <w:r w:rsidRPr="00D32FA3">
                  <w:rPr>
                    <w:i/>
                  </w:rPr>
                  <w:t>Ijtima’iya</w:t>
                </w:r>
                <w:proofErr w:type="spellEnd"/>
                <w:r w:rsidRPr="00D32FA3">
                  <w:rPr>
                    <w:i/>
                  </w:rPr>
                  <w:t xml:space="preserve"> </w:t>
                </w:r>
                <w:proofErr w:type="spellStart"/>
                <w:r w:rsidRPr="00D32FA3">
                  <w:rPr>
                    <w:i/>
                  </w:rPr>
                  <w:t>wa</w:t>
                </w:r>
                <w:proofErr w:type="spellEnd"/>
                <w:r w:rsidRPr="00D32FA3">
                  <w:rPr>
                    <w:i/>
                  </w:rPr>
                  <w:t xml:space="preserve"> al-</w:t>
                </w:r>
                <w:proofErr w:type="spellStart"/>
                <w:r w:rsidRPr="00D32FA3">
                  <w:rPr>
                    <w:i/>
                  </w:rPr>
                  <w:t>Muqabala</w:t>
                </w:r>
                <w:proofErr w:type="spellEnd"/>
                <w:r w:rsidRPr="00D32FA3">
                  <w:rPr>
                    <w:i/>
                  </w:rPr>
                  <w:t xml:space="preserve"> </w:t>
                </w:r>
                <w:proofErr w:type="spellStart"/>
                <w:r w:rsidRPr="00D32FA3">
                  <w:rPr>
                    <w:i/>
                  </w:rPr>
                  <w:t>bayna</w:t>
                </w:r>
                <w:proofErr w:type="spellEnd"/>
                <w:r w:rsidRPr="00D32FA3">
                  <w:rPr>
                    <w:i/>
                  </w:rPr>
                  <w:t xml:space="preserve"> al-‘</w:t>
                </w:r>
                <w:proofErr w:type="spellStart"/>
                <w:r w:rsidRPr="00D32FA3">
                  <w:rPr>
                    <w:i/>
                  </w:rPr>
                  <w:t>Awa’id</w:t>
                </w:r>
                <w:proofErr w:type="spellEnd"/>
                <w:r w:rsidRPr="00D32FA3">
                  <w:rPr>
                    <w:i/>
                  </w:rPr>
                  <w:t xml:space="preserve"> al-‘Arabiya </w:t>
                </w:r>
                <w:proofErr w:type="spellStart"/>
                <w:r w:rsidRPr="00D32FA3">
                  <w:rPr>
                    <w:i/>
                  </w:rPr>
                  <w:t>wa</w:t>
                </w:r>
                <w:proofErr w:type="spellEnd"/>
                <w:r w:rsidRPr="00D32FA3">
                  <w:rPr>
                    <w:i/>
                  </w:rPr>
                  <w:t xml:space="preserve"> al-</w:t>
                </w:r>
                <w:proofErr w:type="spellStart"/>
                <w:r w:rsidRPr="00D32FA3">
                  <w:rPr>
                    <w:i/>
                  </w:rPr>
                  <w:t>Ifranjiya</w:t>
                </w:r>
                <w:proofErr w:type="spellEnd"/>
                <w:r w:rsidRPr="0002719F">
                  <w:rPr>
                    <w:b/>
                  </w:rPr>
                  <w:t>.</w:t>
                </w:r>
                <w:r w:rsidRPr="0002719F">
                  <w:t xml:space="preserve"> Beirut, </w:t>
                </w:r>
                <w:proofErr w:type="spellStart"/>
                <w:r w:rsidRPr="0002719F">
                  <w:t>Matba’at</w:t>
                </w:r>
                <w:proofErr w:type="spellEnd"/>
                <w:r w:rsidRPr="0002719F">
                  <w:t xml:space="preserve"> al-</w:t>
                </w:r>
                <w:proofErr w:type="spellStart"/>
                <w:r w:rsidRPr="0002719F">
                  <w:t>Ma’arif</w:t>
                </w:r>
                <w:proofErr w:type="spellEnd"/>
                <w:r w:rsidRPr="0002719F">
                  <w:t>, 1869.</w:t>
                </w:r>
              </w:p>
              <w:p w:rsidR="00D32FA3" w:rsidRPr="0002719F" w:rsidRDefault="00D32FA3" w:rsidP="00D32FA3">
                <w:proofErr w:type="spellStart"/>
                <w:r w:rsidRPr="00D32FA3">
                  <w:rPr>
                    <w:i/>
                  </w:rPr>
                  <w:t>Da’irat</w:t>
                </w:r>
                <w:proofErr w:type="spellEnd"/>
                <w:r w:rsidRPr="00D32FA3">
                  <w:rPr>
                    <w:i/>
                  </w:rPr>
                  <w:t xml:space="preserve"> al-</w:t>
                </w:r>
                <w:proofErr w:type="spellStart"/>
                <w:r w:rsidRPr="00D32FA3">
                  <w:rPr>
                    <w:i/>
                  </w:rPr>
                  <w:t>Ma’arif</w:t>
                </w:r>
                <w:proofErr w:type="spellEnd"/>
                <w:r w:rsidRPr="00D32FA3">
                  <w:rPr>
                    <w:i/>
                  </w:rPr>
                  <w:t>.</w:t>
                </w:r>
                <w:r>
                  <w:rPr>
                    <w:b/>
                  </w:rPr>
                  <w:t xml:space="preserve"> </w:t>
                </w:r>
                <w:r>
                  <w:t>11 V</w:t>
                </w:r>
                <w:r w:rsidRPr="0002719F">
                  <w:t>ols. Beirut, 1876-1900.</w:t>
                </w:r>
                <w:r>
                  <w:t xml:space="preserve"> </w:t>
                </w:r>
                <w:r w:rsidRPr="0002719F">
                  <w:t xml:space="preserve">Six volumes completed by </w:t>
                </w:r>
                <w:proofErr w:type="spellStart"/>
                <w:r w:rsidRPr="0002719F">
                  <w:t>Butrus</w:t>
                </w:r>
                <w:proofErr w:type="spellEnd"/>
                <w:r w:rsidRPr="0002719F">
                  <w:t>.</w:t>
                </w:r>
                <w:r>
                  <w:t xml:space="preserve"> </w:t>
                </w:r>
                <w:r w:rsidRPr="0002719F">
                  <w:t>The remaining volumes were completed by members of his family.</w:t>
                </w:r>
              </w:p>
              <w:p w:rsidR="00D32FA3" w:rsidRDefault="00D32FA3" w:rsidP="00D32FA3"/>
              <w:p w:rsidR="00D32FA3" w:rsidRPr="0002719F" w:rsidRDefault="00D32FA3" w:rsidP="00D32FA3">
                <w:pPr>
                  <w:pStyle w:val="Heading2"/>
                  <w:outlineLvl w:val="1"/>
                </w:pPr>
                <w:r>
                  <w:lastRenderedPageBreak/>
                  <w:t>Journals</w:t>
                </w:r>
              </w:p>
              <w:p w:rsidR="00D32FA3" w:rsidRPr="0002719F" w:rsidRDefault="00D32FA3" w:rsidP="00D32FA3">
                <w:r w:rsidRPr="00D32FA3">
                  <w:rPr>
                    <w:i/>
                  </w:rPr>
                  <w:t>Al-Jinan</w:t>
                </w:r>
                <w:r w:rsidRPr="0002719F">
                  <w:rPr>
                    <w:b/>
                  </w:rPr>
                  <w:t xml:space="preserve">. </w:t>
                </w:r>
                <w:r w:rsidRPr="0002719F">
                  <w:t>Beirut, 1870-84.</w:t>
                </w:r>
                <w:r>
                  <w:t xml:space="preserve"> </w:t>
                </w:r>
                <w:r w:rsidRPr="0002719F">
                  <w:t xml:space="preserve">Edited by </w:t>
                </w:r>
                <w:proofErr w:type="spellStart"/>
                <w:r w:rsidRPr="0002719F">
                  <w:t>Butrus</w:t>
                </w:r>
                <w:proofErr w:type="spellEnd"/>
                <w:r w:rsidRPr="0002719F">
                  <w:t xml:space="preserve"> and Salim al-Bustani.</w:t>
                </w:r>
                <w:r>
                  <w:t xml:space="preserve"> </w:t>
                </w:r>
                <w:r w:rsidRPr="0002719F">
                  <w:t xml:space="preserve">This journal was combined with </w:t>
                </w:r>
                <w:r w:rsidRPr="00D32FA3">
                  <w:rPr>
                    <w:i/>
                  </w:rPr>
                  <w:t>al-Janna</w:t>
                </w:r>
                <w:r w:rsidRPr="0002719F">
                  <w:t xml:space="preserve"> continued until 1886 by </w:t>
                </w:r>
                <w:proofErr w:type="spellStart"/>
                <w:r w:rsidRPr="0002719F">
                  <w:t>Najib</w:t>
                </w:r>
                <w:proofErr w:type="spellEnd"/>
                <w:r w:rsidRPr="0002719F">
                  <w:t xml:space="preserve"> al-Bustani.</w:t>
                </w:r>
              </w:p>
              <w:p w:rsidR="00D32FA3" w:rsidRPr="0002719F" w:rsidRDefault="00D32FA3" w:rsidP="00D32FA3">
                <w:r w:rsidRPr="00D32FA3">
                  <w:rPr>
                    <w:i/>
                  </w:rPr>
                  <w:t>Al-Janna.</w:t>
                </w:r>
                <w:r w:rsidRPr="0002719F">
                  <w:t xml:space="preserve"> Beirut, 1870-84.</w:t>
                </w:r>
                <w:r>
                  <w:t xml:space="preserve"> </w:t>
                </w:r>
                <w:r w:rsidRPr="0002719F">
                  <w:t xml:space="preserve">Edited by </w:t>
                </w:r>
                <w:proofErr w:type="spellStart"/>
                <w:r w:rsidRPr="0002719F">
                  <w:t>Butrus</w:t>
                </w:r>
                <w:proofErr w:type="spellEnd"/>
                <w:r w:rsidRPr="0002719F">
                  <w:t xml:space="preserve"> and Salim al-Bustani.</w:t>
                </w:r>
                <w:r>
                  <w:t xml:space="preserve"> </w:t>
                </w:r>
                <w:r w:rsidRPr="0002719F">
                  <w:t xml:space="preserve">This journal was combined with </w:t>
                </w:r>
                <w:r w:rsidRPr="00D32FA3">
                  <w:rPr>
                    <w:i/>
                  </w:rPr>
                  <w:t>al-Jinan</w:t>
                </w:r>
                <w:r w:rsidRPr="0002719F">
                  <w:t xml:space="preserve"> continued until 1886 by </w:t>
                </w:r>
                <w:proofErr w:type="spellStart"/>
                <w:r w:rsidRPr="0002719F">
                  <w:t>Najib</w:t>
                </w:r>
                <w:proofErr w:type="spellEnd"/>
                <w:r w:rsidRPr="0002719F">
                  <w:t xml:space="preserve"> al-Bustani.</w:t>
                </w:r>
              </w:p>
              <w:p w:rsidR="00D32FA3" w:rsidRDefault="00D32FA3" w:rsidP="00D32FA3">
                <w:r w:rsidRPr="00D32FA3">
                  <w:rPr>
                    <w:i/>
                  </w:rPr>
                  <w:t>Al-</w:t>
                </w:r>
                <w:proofErr w:type="spellStart"/>
                <w:r w:rsidRPr="00D32FA3">
                  <w:rPr>
                    <w:i/>
                  </w:rPr>
                  <w:t>Junayna</w:t>
                </w:r>
                <w:proofErr w:type="spellEnd"/>
                <w:r w:rsidRPr="00D32FA3">
                  <w:rPr>
                    <w:i/>
                  </w:rPr>
                  <w:t>.</w:t>
                </w:r>
                <w:r w:rsidRPr="0002719F">
                  <w:t xml:space="preserve"> Beirut, 1871-75. Edited by </w:t>
                </w:r>
                <w:proofErr w:type="spellStart"/>
                <w:r w:rsidRPr="0002719F">
                  <w:t>Butrus</w:t>
                </w:r>
                <w:proofErr w:type="spellEnd"/>
                <w:r w:rsidRPr="0002719F">
                  <w:t xml:space="preserve">, Salim and </w:t>
                </w:r>
                <w:proofErr w:type="spellStart"/>
                <w:r w:rsidRPr="0002719F">
                  <w:t>Sulayman</w:t>
                </w:r>
                <w:proofErr w:type="spellEnd"/>
                <w:r w:rsidRPr="0002719F">
                  <w:t xml:space="preserve"> al-Bustani.</w:t>
                </w:r>
              </w:p>
              <w:p w:rsidR="00D32FA3" w:rsidRPr="0002719F" w:rsidRDefault="00D32FA3" w:rsidP="00D32FA3"/>
              <w:p w:rsidR="00D32FA3" w:rsidRPr="0002719F" w:rsidRDefault="00D32FA3" w:rsidP="00D32FA3">
                <w:pPr>
                  <w:pStyle w:val="Heading2"/>
                  <w:outlineLvl w:val="1"/>
                </w:pPr>
                <w:r w:rsidRPr="0002719F">
                  <w:t>Works Translated, Edited or Adapted by al-Bustani</w:t>
                </w:r>
              </w:p>
              <w:p w:rsidR="00D32FA3" w:rsidRPr="0002719F" w:rsidRDefault="00D32FA3" w:rsidP="00D32FA3">
                <w:r w:rsidRPr="0002719F">
                  <w:t>Smith, Eli</w:t>
                </w:r>
                <w:r w:rsidRPr="00D32FA3">
                  <w:rPr>
                    <w:i/>
                  </w:rPr>
                  <w:t>. Al-Bab al-</w:t>
                </w:r>
                <w:proofErr w:type="spellStart"/>
                <w:r w:rsidRPr="00D32FA3">
                  <w:rPr>
                    <w:i/>
                  </w:rPr>
                  <w:t>Maftuh</w:t>
                </w:r>
                <w:proofErr w:type="spellEnd"/>
                <w:r w:rsidRPr="00D32FA3">
                  <w:rPr>
                    <w:i/>
                  </w:rPr>
                  <w:t xml:space="preserve"> fi </w:t>
                </w:r>
                <w:proofErr w:type="spellStart"/>
                <w:r w:rsidRPr="00D32FA3">
                  <w:rPr>
                    <w:i/>
                  </w:rPr>
                  <w:t>A’mal</w:t>
                </w:r>
                <w:proofErr w:type="spellEnd"/>
                <w:r w:rsidRPr="00D32FA3">
                  <w:rPr>
                    <w:i/>
                  </w:rPr>
                  <w:t xml:space="preserve"> al-</w:t>
                </w:r>
                <w:proofErr w:type="spellStart"/>
                <w:r w:rsidRPr="00D32FA3">
                  <w:rPr>
                    <w:i/>
                  </w:rPr>
                  <w:t>Ruh</w:t>
                </w:r>
                <w:proofErr w:type="spellEnd"/>
                <w:r w:rsidRPr="00D32FA3">
                  <w:rPr>
                    <w:i/>
                  </w:rPr>
                  <w:t>.</w:t>
                </w:r>
                <w:r>
                  <w:t xml:space="preserve"> </w:t>
                </w:r>
                <w:r w:rsidRPr="0002719F">
                  <w:t>Translated from the English (</w:t>
                </w:r>
                <w:r w:rsidRPr="00D32FA3">
                  <w:rPr>
                    <w:i/>
                  </w:rPr>
                  <w:t>A Treatise on the human Soul.</w:t>
                </w:r>
                <w:r w:rsidRPr="0002719F">
                  <w:t xml:space="preserve">) by </w:t>
                </w:r>
                <w:proofErr w:type="spellStart"/>
                <w:r w:rsidRPr="0002719F">
                  <w:t>Butrus</w:t>
                </w:r>
                <w:proofErr w:type="spellEnd"/>
                <w:r w:rsidRPr="0002719F">
                  <w:t xml:space="preserve"> al-Bustani. Beirut, 1843.</w:t>
                </w:r>
              </w:p>
              <w:p w:rsidR="00D32FA3" w:rsidRPr="0002719F" w:rsidRDefault="00D32FA3" w:rsidP="00D32FA3">
                <w:r w:rsidRPr="0002719F">
                  <w:t xml:space="preserve">Bunyan, John. </w:t>
                </w:r>
                <w:proofErr w:type="spellStart"/>
                <w:r w:rsidRPr="00D32FA3">
                  <w:rPr>
                    <w:i/>
                  </w:rPr>
                  <w:t>Kitab</w:t>
                </w:r>
                <w:proofErr w:type="spellEnd"/>
                <w:r w:rsidRPr="00D32FA3">
                  <w:rPr>
                    <w:i/>
                  </w:rPr>
                  <w:t xml:space="preserve"> </w:t>
                </w:r>
                <w:proofErr w:type="spellStart"/>
                <w:r w:rsidRPr="00D32FA3">
                  <w:rPr>
                    <w:i/>
                  </w:rPr>
                  <w:t>Siyahat</w:t>
                </w:r>
                <w:proofErr w:type="spellEnd"/>
                <w:r w:rsidRPr="00D32FA3">
                  <w:rPr>
                    <w:i/>
                  </w:rPr>
                  <w:t xml:space="preserve"> al-</w:t>
                </w:r>
                <w:proofErr w:type="spellStart"/>
                <w:r w:rsidRPr="00D32FA3">
                  <w:rPr>
                    <w:i/>
                  </w:rPr>
                  <w:t>Masihi</w:t>
                </w:r>
                <w:proofErr w:type="spellEnd"/>
                <w:r w:rsidRPr="00D32FA3">
                  <w:rPr>
                    <w:i/>
                  </w:rPr>
                  <w:t>.</w:t>
                </w:r>
                <w:r w:rsidRPr="0002719F">
                  <w:rPr>
                    <w:b/>
                  </w:rPr>
                  <w:t xml:space="preserve"> </w:t>
                </w:r>
                <w:r w:rsidRPr="0002719F">
                  <w:t>Translated from the English (</w:t>
                </w:r>
                <w:r w:rsidRPr="00D32FA3">
                  <w:rPr>
                    <w:i/>
                  </w:rPr>
                  <w:t>The Pilgrim’s Progress, Pt.1</w:t>
                </w:r>
                <w:r w:rsidRPr="0002719F">
                  <w:t xml:space="preserve">) by </w:t>
                </w:r>
                <w:proofErr w:type="spellStart"/>
                <w:r w:rsidRPr="0002719F">
                  <w:t>Butrus</w:t>
                </w:r>
                <w:proofErr w:type="spellEnd"/>
                <w:r w:rsidRPr="0002719F">
                  <w:t xml:space="preserve"> al-Bustani. Beirut, 1844.</w:t>
                </w:r>
              </w:p>
              <w:p w:rsidR="00D32FA3" w:rsidRPr="0002719F" w:rsidRDefault="00D32FA3" w:rsidP="00D32FA3">
                <w:proofErr w:type="gramStart"/>
                <w:r w:rsidRPr="0002719F">
                  <w:t>al-Bustani</w:t>
                </w:r>
                <w:proofErr w:type="gramEnd"/>
                <w:r w:rsidRPr="0002719F">
                  <w:t xml:space="preserve">, </w:t>
                </w:r>
                <w:proofErr w:type="spellStart"/>
                <w:r w:rsidRPr="0002719F">
                  <w:t>Butrus</w:t>
                </w:r>
                <w:proofErr w:type="spellEnd"/>
                <w:r w:rsidRPr="0002719F">
                  <w:t xml:space="preserve"> (ed.) </w:t>
                </w:r>
                <w:proofErr w:type="spellStart"/>
                <w:r w:rsidRPr="00D32FA3">
                  <w:rPr>
                    <w:i/>
                  </w:rPr>
                  <w:t>A’mal</w:t>
                </w:r>
                <w:proofErr w:type="spellEnd"/>
                <w:r w:rsidRPr="00D32FA3">
                  <w:rPr>
                    <w:i/>
                  </w:rPr>
                  <w:t xml:space="preserve"> al-</w:t>
                </w:r>
                <w:proofErr w:type="spellStart"/>
                <w:r w:rsidRPr="00D32FA3">
                  <w:rPr>
                    <w:i/>
                  </w:rPr>
                  <w:t>Jam’iya</w:t>
                </w:r>
                <w:proofErr w:type="spellEnd"/>
                <w:r w:rsidRPr="00D32FA3">
                  <w:rPr>
                    <w:i/>
                  </w:rPr>
                  <w:t xml:space="preserve"> al-</w:t>
                </w:r>
                <w:proofErr w:type="spellStart"/>
                <w:r w:rsidRPr="00D32FA3">
                  <w:rPr>
                    <w:i/>
                  </w:rPr>
                  <w:t>Suriya</w:t>
                </w:r>
                <w:proofErr w:type="spellEnd"/>
                <w:r w:rsidRPr="0002719F">
                  <w:rPr>
                    <w:b/>
                  </w:rPr>
                  <w:t>.</w:t>
                </w:r>
                <w:r w:rsidRPr="0002719F">
                  <w:t xml:space="preserve"> Beirut, American Mission Press, 1852.</w:t>
                </w:r>
                <w:r>
                  <w:t xml:space="preserve"> </w:t>
                </w:r>
                <w:r w:rsidRPr="0002719F">
                  <w:t>Includes al-</w:t>
                </w:r>
                <w:proofErr w:type="spellStart"/>
                <w:r w:rsidRPr="0002719F">
                  <w:t>Bustani’s</w:t>
                </w:r>
                <w:proofErr w:type="spellEnd"/>
                <w:r w:rsidRPr="0002719F">
                  <w:t xml:space="preserve"> </w:t>
                </w:r>
                <w:r>
                  <w:t>‘</w:t>
                </w:r>
                <w:proofErr w:type="spellStart"/>
                <w:r w:rsidRPr="0002719F">
                  <w:t>Khitab</w:t>
                </w:r>
                <w:proofErr w:type="spellEnd"/>
                <w:r w:rsidRPr="0002719F">
                  <w:t xml:space="preserve"> fi </w:t>
                </w:r>
                <w:proofErr w:type="spellStart"/>
                <w:r w:rsidRPr="0002719F">
                  <w:t>Ta’lim</w:t>
                </w:r>
                <w:proofErr w:type="spellEnd"/>
                <w:r w:rsidRPr="0002719F">
                  <w:t xml:space="preserve"> al-</w:t>
                </w:r>
                <w:proofErr w:type="spellStart"/>
                <w:r w:rsidRPr="0002719F">
                  <w:t>nisa</w:t>
                </w:r>
                <w:proofErr w:type="spellEnd"/>
                <w:r w:rsidRPr="0002719F">
                  <w:t>’,</w:t>
                </w:r>
                <w:r>
                  <w:t>’</w:t>
                </w:r>
                <w:r w:rsidRPr="0002719F">
                  <w:t xml:space="preserve"> </w:t>
                </w:r>
                <w:r>
                  <w:t>‘</w:t>
                </w:r>
                <w:r w:rsidRPr="0002719F">
                  <w:t xml:space="preserve">Fi </w:t>
                </w:r>
                <w:proofErr w:type="spellStart"/>
                <w:r w:rsidRPr="0002719F">
                  <w:t>Madinat</w:t>
                </w:r>
                <w:proofErr w:type="spellEnd"/>
                <w:r w:rsidRPr="0002719F">
                  <w:t xml:space="preserve"> </w:t>
                </w:r>
                <w:proofErr w:type="spellStart"/>
                <w:r w:rsidRPr="0002719F">
                  <w:t>Bayrut</w:t>
                </w:r>
                <w:proofErr w:type="spellEnd"/>
                <w:r w:rsidRPr="0002719F">
                  <w:t>,</w:t>
                </w:r>
                <w:r>
                  <w:t>’</w:t>
                </w:r>
                <w:r w:rsidRPr="0002719F">
                  <w:t xml:space="preserve"> and </w:t>
                </w:r>
                <w:r>
                  <w:t>‘</w:t>
                </w:r>
                <w:r w:rsidRPr="0002719F">
                  <w:t>al-Hariri.</w:t>
                </w:r>
                <w:r>
                  <w:t>’</w:t>
                </w:r>
              </w:p>
              <w:p w:rsidR="00D32FA3" w:rsidRPr="0002719F" w:rsidRDefault="00D32FA3" w:rsidP="00D32FA3">
                <w:proofErr w:type="spellStart"/>
                <w:r w:rsidRPr="0002719F">
                  <w:t>Farahat</w:t>
                </w:r>
                <w:proofErr w:type="spellEnd"/>
                <w:r w:rsidRPr="0002719F">
                  <w:t xml:space="preserve">, </w:t>
                </w:r>
                <w:proofErr w:type="spellStart"/>
                <w:r w:rsidRPr="0002719F">
                  <w:t>Jarmanus</w:t>
                </w:r>
                <w:proofErr w:type="spellEnd"/>
                <w:r w:rsidRPr="0002719F">
                  <w:t xml:space="preserve">. </w:t>
                </w:r>
                <w:proofErr w:type="spellStart"/>
                <w:r w:rsidRPr="00D32FA3">
                  <w:rPr>
                    <w:i/>
                  </w:rPr>
                  <w:t>Misbah</w:t>
                </w:r>
                <w:proofErr w:type="spellEnd"/>
                <w:r w:rsidRPr="00D32FA3">
                  <w:rPr>
                    <w:i/>
                  </w:rPr>
                  <w:t xml:space="preserve"> al-</w:t>
                </w:r>
                <w:proofErr w:type="spellStart"/>
                <w:r w:rsidRPr="00D32FA3">
                  <w:rPr>
                    <w:i/>
                  </w:rPr>
                  <w:t>Talib</w:t>
                </w:r>
                <w:proofErr w:type="spellEnd"/>
                <w:r w:rsidRPr="00D32FA3">
                  <w:rPr>
                    <w:i/>
                  </w:rPr>
                  <w:t xml:space="preserve"> fi </w:t>
                </w:r>
                <w:proofErr w:type="spellStart"/>
                <w:r w:rsidRPr="00D32FA3">
                  <w:rPr>
                    <w:i/>
                  </w:rPr>
                  <w:t>Bahth</w:t>
                </w:r>
                <w:proofErr w:type="spellEnd"/>
                <w:r w:rsidRPr="00D32FA3">
                  <w:rPr>
                    <w:i/>
                  </w:rPr>
                  <w:t xml:space="preserve"> al-</w:t>
                </w:r>
                <w:proofErr w:type="spellStart"/>
                <w:r w:rsidRPr="00D32FA3">
                  <w:rPr>
                    <w:i/>
                  </w:rPr>
                  <w:t>Matalib</w:t>
                </w:r>
                <w:proofErr w:type="spellEnd"/>
                <w:r w:rsidRPr="00D32FA3">
                  <w:rPr>
                    <w:i/>
                  </w:rPr>
                  <w:t xml:space="preserve">, </w:t>
                </w:r>
                <w:proofErr w:type="spellStart"/>
                <w:r w:rsidRPr="00D32FA3">
                  <w:rPr>
                    <w:i/>
                  </w:rPr>
                  <w:t>Mutawwal</w:t>
                </w:r>
                <w:proofErr w:type="spellEnd"/>
                <w:r w:rsidRPr="00D32FA3">
                  <w:rPr>
                    <w:i/>
                  </w:rPr>
                  <w:t xml:space="preserve"> fi al-</w:t>
                </w:r>
                <w:proofErr w:type="spellStart"/>
                <w:r w:rsidRPr="00D32FA3">
                  <w:rPr>
                    <w:i/>
                  </w:rPr>
                  <w:t>Sarf</w:t>
                </w:r>
                <w:proofErr w:type="spellEnd"/>
                <w:r w:rsidRPr="00D32FA3">
                  <w:rPr>
                    <w:i/>
                  </w:rPr>
                  <w:t xml:space="preserve"> </w:t>
                </w:r>
                <w:proofErr w:type="spellStart"/>
                <w:r w:rsidRPr="00D32FA3">
                  <w:rPr>
                    <w:i/>
                  </w:rPr>
                  <w:t>wa</w:t>
                </w:r>
                <w:proofErr w:type="spellEnd"/>
                <w:r w:rsidRPr="00D32FA3">
                  <w:rPr>
                    <w:i/>
                  </w:rPr>
                  <w:t xml:space="preserve"> al-</w:t>
                </w:r>
                <w:proofErr w:type="spellStart"/>
                <w:r w:rsidRPr="00D32FA3">
                  <w:rPr>
                    <w:i/>
                  </w:rPr>
                  <w:t>Nahw</w:t>
                </w:r>
                <w:proofErr w:type="spellEnd"/>
                <w:r w:rsidRPr="00D32FA3">
                  <w:rPr>
                    <w:i/>
                  </w:rPr>
                  <w:t xml:space="preserve"> </w:t>
                </w:r>
                <w:proofErr w:type="spellStart"/>
                <w:r w:rsidRPr="00D32FA3">
                  <w:rPr>
                    <w:i/>
                  </w:rPr>
                  <w:t>wa</w:t>
                </w:r>
                <w:proofErr w:type="spellEnd"/>
                <w:r w:rsidRPr="00D32FA3">
                  <w:rPr>
                    <w:i/>
                  </w:rPr>
                  <w:t xml:space="preserve"> ‘</w:t>
                </w:r>
                <w:proofErr w:type="spellStart"/>
                <w:r w:rsidRPr="00D32FA3">
                  <w:rPr>
                    <w:i/>
                  </w:rPr>
                  <w:t>Ilm</w:t>
                </w:r>
                <w:proofErr w:type="spellEnd"/>
                <w:r w:rsidRPr="00D32FA3">
                  <w:rPr>
                    <w:i/>
                  </w:rPr>
                  <w:t xml:space="preserve"> al-‘</w:t>
                </w:r>
                <w:proofErr w:type="spellStart"/>
                <w:r w:rsidRPr="00D32FA3">
                  <w:rPr>
                    <w:i/>
                  </w:rPr>
                  <w:t>Arud</w:t>
                </w:r>
                <w:proofErr w:type="spellEnd"/>
                <w:r w:rsidRPr="00D32FA3">
                  <w:rPr>
                    <w:i/>
                  </w:rPr>
                  <w:t xml:space="preserve"> </w:t>
                </w:r>
                <w:proofErr w:type="spellStart"/>
                <w:r w:rsidRPr="00D32FA3">
                  <w:rPr>
                    <w:i/>
                  </w:rPr>
                  <w:t>wa</w:t>
                </w:r>
                <w:proofErr w:type="spellEnd"/>
                <w:r w:rsidRPr="00D32FA3">
                  <w:rPr>
                    <w:i/>
                  </w:rPr>
                  <w:t xml:space="preserve"> al-</w:t>
                </w:r>
                <w:proofErr w:type="spellStart"/>
                <w:r w:rsidRPr="00D32FA3">
                  <w:rPr>
                    <w:i/>
                  </w:rPr>
                  <w:t>Qawafi</w:t>
                </w:r>
                <w:proofErr w:type="spellEnd"/>
                <w:r w:rsidRPr="00D32FA3">
                  <w:rPr>
                    <w:i/>
                  </w:rPr>
                  <w:t>.</w:t>
                </w:r>
                <w:r>
                  <w:t xml:space="preserve"> </w:t>
                </w:r>
                <w:r w:rsidRPr="0002719F">
                  <w:t xml:space="preserve">Edited version of </w:t>
                </w:r>
                <w:proofErr w:type="spellStart"/>
                <w:r w:rsidRPr="00D32FA3">
                  <w:rPr>
                    <w:i/>
                  </w:rPr>
                  <w:t>Bahth</w:t>
                </w:r>
                <w:proofErr w:type="spellEnd"/>
                <w:r w:rsidRPr="00D32FA3">
                  <w:rPr>
                    <w:i/>
                  </w:rPr>
                  <w:t xml:space="preserve"> al-</w:t>
                </w:r>
                <w:proofErr w:type="spellStart"/>
                <w:r w:rsidRPr="00D32FA3">
                  <w:rPr>
                    <w:i/>
                  </w:rPr>
                  <w:t>Matalib</w:t>
                </w:r>
                <w:proofErr w:type="spellEnd"/>
                <w:r w:rsidRPr="0002719F">
                  <w:rPr>
                    <w:b/>
                  </w:rPr>
                  <w:t xml:space="preserve"> </w:t>
                </w:r>
                <w:r w:rsidRPr="0002719F">
                  <w:t xml:space="preserve">with commentary by </w:t>
                </w:r>
                <w:proofErr w:type="spellStart"/>
                <w:r w:rsidRPr="0002719F">
                  <w:t>Butrus</w:t>
                </w:r>
                <w:proofErr w:type="spellEnd"/>
                <w:r w:rsidRPr="0002719F">
                  <w:t xml:space="preserve"> al-Bustani. Beirut, 1854.</w:t>
                </w:r>
              </w:p>
              <w:p w:rsidR="00D32FA3" w:rsidRPr="0002719F" w:rsidRDefault="00D32FA3" w:rsidP="00D32FA3">
                <w:r w:rsidRPr="0002719F">
                  <w:t>Al-</w:t>
                </w:r>
                <w:proofErr w:type="spellStart"/>
                <w:r w:rsidRPr="0002719F">
                  <w:t>Shidyaq</w:t>
                </w:r>
                <w:proofErr w:type="spellEnd"/>
                <w:r w:rsidRPr="0002719F">
                  <w:t xml:space="preserve">, </w:t>
                </w:r>
                <w:proofErr w:type="spellStart"/>
                <w:r w:rsidRPr="0002719F">
                  <w:t>Tannus</w:t>
                </w:r>
                <w:proofErr w:type="spellEnd"/>
                <w:r w:rsidRPr="0002719F">
                  <w:t xml:space="preserve"> ibn Yusuf.</w:t>
                </w:r>
                <w:r>
                  <w:t xml:space="preserve"> </w:t>
                </w:r>
                <w:proofErr w:type="spellStart"/>
                <w:r w:rsidRPr="00D32FA3">
                  <w:rPr>
                    <w:i/>
                  </w:rPr>
                  <w:t>Akhbar</w:t>
                </w:r>
                <w:proofErr w:type="spellEnd"/>
                <w:r w:rsidRPr="00D32FA3">
                  <w:rPr>
                    <w:i/>
                  </w:rPr>
                  <w:t xml:space="preserve"> al-</w:t>
                </w:r>
                <w:proofErr w:type="spellStart"/>
                <w:r w:rsidRPr="00D32FA3">
                  <w:rPr>
                    <w:i/>
                  </w:rPr>
                  <w:t>A’yan</w:t>
                </w:r>
                <w:proofErr w:type="spellEnd"/>
                <w:r w:rsidRPr="00D32FA3">
                  <w:rPr>
                    <w:i/>
                  </w:rPr>
                  <w:t xml:space="preserve"> fi </w:t>
                </w:r>
                <w:proofErr w:type="spellStart"/>
                <w:r w:rsidRPr="00D32FA3">
                  <w:rPr>
                    <w:i/>
                  </w:rPr>
                  <w:t>Jabal</w:t>
                </w:r>
                <w:proofErr w:type="spellEnd"/>
                <w:r w:rsidRPr="00D32FA3">
                  <w:rPr>
                    <w:i/>
                  </w:rPr>
                  <w:t xml:space="preserve"> </w:t>
                </w:r>
                <w:proofErr w:type="spellStart"/>
                <w:r w:rsidRPr="00D32FA3">
                  <w:rPr>
                    <w:i/>
                  </w:rPr>
                  <w:t>Lubnan</w:t>
                </w:r>
                <w:proofErr w:type="spellEnd"/>
                <w:r w:rsidRPr="00D32FA3">
                  <w:t>.</w:t>
                </w:r>
                <w:r w:rsidRPr="0002719F">
                  <w:rPr>
                    <w:b/>
                  </w:rPr>
                  <w:t xml:space="preserve"> </w:t>
                </w:r>
                <w:r w:rsidRPr="0002719F">
                  <w:t xml:space="preserve">Edited by </w:t>
                </w:r>
                <w:proofErr w:type="spellStart"/>
                <w:r w:rsidRPr="0002719F">
                  <w:t>Butrus</w:t>
                </w:r>
                <w:proofErr w:type="spellEnd"/>
                <w:r w:rsidRPr="0002719F">
                  <w:t xml:space="preserve"> al-Bustani. Beirut, 1859.</w:t>
                </w:r>
              </w:p>
              <w:p w:rsidR="00D32FA3" w:rsidRPr="0002719F" w:rsidRDefault="00D32FA3" w:rsidP="00D32FA3">
                <w:r w:rsidRPr="0002719F">
                  <w:t>Al-</w:t>
                </w:r>
                <w:proofErr w:type="spellStart"/>
                <w:r w:rsidRPr="0002719F">
                  <w:t>Mutanabbi</w:t>
                </w:r>
                <w:proofErr w:type="spellEnd"/>
                <w:r w:rsidRPr="0002719F">
                  <w:t xml:space="preserve">, Abu </w:t>
                </w:r>
                <w:proofErr w:type="spellStart"/>
                <w:r w:rsidRPr="0002719F">
                  <w:t>alTayyib</w:t>
                </w:r>
                <w:proofErr w:type="spellEnd"/>
                <w:r w:rsidRPr="0002719F">
                  <w:t xml:space="preserve"> Ahmad ibn al-</w:t>
                </w:r>
                <w:proofErr w:type="spellStart"/>
                <w:r w:rsidRPr="0002719F">
                  <w:t>Husayn</w:t>
                </w:r>
                <w:proofErr w:type="spellEnd"/>
                <w:r w:rsidRPr="0002719F">
                  <w:t xml:space="preserve">. </w:t>
                </w:r>
                <w:proofErr w:type="spellStart"/>
                <w:r w:rsidRPr="00D32FA3">
                  <w:rPr>
                    <w:i/>
                  </w:rPr>
                  <w:t>Diwan</w:t>
                </w:r>
                <w:proofErr w:type="spellEnd"/>
                <w:r w:rsidRPr="00D32FA3">
                  <w:rPr>
                    <w:i/>
                  </w:rPr>
                  <w:t xml:space="preserve"> al-</w:t>
                </w:r>
                <w:proofErr w:type="spellStart"/>
                <w:r w:rsidRPr="00D32FA3">
                  <w:rPr>
                    <w:i/>
                  </w:rPr>
                  <w:t>Mutanabbi</w:t>
                </w:r>
                <w:proofErr w:type="spellEnd"/>
                <w:r w:rsidRPr="00D32FA3">
                  <w:rPr>
                    <w:i/>
                  </w:rPr>
                  <w:t>.</w:t>
                </w:r>
                <w:r>
                  <w:rPr>
                    <w:b/>
                  </w:rPr>
                  <w:t xml:space="preserve"> </w:t>
                </w:r>
                <w:r w:rsidRPr="0002719F">
                  <w:t xml:space="preserve">Edited with notes by </w:t>
                </w:r>
                <w:proofErr w:type="spellStart"/>
                <w:r w:rsidRPr="0002719F">
                  <w:t>Butrus</w:t>
                </w:r>
                <w:proofErr w:type="spellEnd"/>
                <w:r w:rsidRPr="0002719F">
                  <w:t xml:space="preserve"> al-Bustani. Beirut, 1860.</w:t>
                </w:r>
              </w:p>
              <w:p w:rsidR="00D32FA3" w:rsidRPr="0002719F" w:rsidRDefault="00D32FA3" w:rsidP="00D32FA3">
                <w:r w:rsidRPr="0002719F">
                  <w:t xml:space="preserve">Defoe, Daniel. </w:t>
                </w:r>
                <w:r w:rsidRPr="00D32FA3">
                  <w:rPr>
                    <w:i/>
                  </w:rPr>
                  <w:t>Al-</w:t>
                </w:r>
                <w:proofErr w:type="spellStart"/>
                <w:r w:rsidRPr="00D32FA3">
                  <w:rPr>
                    <w:i/>
                  </w:rPr>
                  <w:t>Tuhfa</w:t>
                </w:r>
                <w:proofErr w:type="spellEnd"/>
                <w:r w:rsidRPr="00D32FA3">
                  <w:rPr>
                    <w:i/>
                  </w:rPr>
                  <w:t xml:space="preserve"> al-</w:t>
                </w:r>
                <w:proofErr w:type="spellStart"/>
                <w:r w:rsidRPr="00D32FA3">
                  <w:rPr>
                    <w:i/>
                  </w:rPr>
                  <w:t>bustaniya</w:t>
                </w:r>
                <w:proofErr w:type="spellEnd"/>
                <w:r w:rsidRPr="00D32FA3">
                  <w:rPr>
                    <w:i/>
                  </w:rPr>
                  <w:t xml:space="preserve"> fi al-</w:t>
                </w:r>
                <w:proofErr w:type="spellStart"/>
                <w:r w:rsidRPr="00D32FA3">
                  <w:rPr>
                    <w:i/>
                  </w:rPr>
                  <w:t>Asfar</w:t>
                </w:r>
                <w:proofErr w:type="spellEnd"/>
                <w:r w:rsidRPr="00D32FA3">
                  <w:rPr>
                    <w:i/>
                  </w:rPr>
                  <w:t xml:space="preserve"> al-</w:t>
                </w:r>
                <w:proofErr w:type="spellStart"/>
                <w:r w:rsidRPr="00D32FA3">
                  <w:rPr>
                    <w:i/>
                  </w:rPr>
                  <w:t>Kruziya</w:t>
                </w:r>
                <w:proofErr w:type="spellEnd"/>
                <w:r w:rsidRPr="00D32FA3">
                  <w:rPr>
                    <w:i/>
                  </w:rPr>
                  <w:t xml:space="preserve"> aw </w:t>
                </w:r>
                <w:proofErr w:type="spellStart"/>
                <w:r w:rsidRPr="00D32FA3">
                  <w:rPr>
                    <w:i/>
                  </w:rPr>
                  <w:t>Rihlat</w:t>
                </w:r>
                <w:proofErr w:type="spellEnd"/>
                <w:r w:rsidRPr="00D32FA3">
                  <w:rPr>
                    <w:i/>
                  </w:rPr>
                  <w:t xml:space="preserve"> </w:t>
                </w:r>
                <w:proofErr w:type="spellStart"/>
                <w:r w:rsidRPr="00D32FA3">
                  <w:rPr>
                    <w:i/>
                  </w:rPr>
                  <w:t>rubinsun</w:t>
                </w:r>
                <w:proofErr w:type="spellEnd"/>
                <w:r w:rsidRPr="00D32FA3">
                  <w:rPr>
                    <w:i/>
                  </w:rPr>
                  <w:t xml:space="preserve"> </w:t>
                </w:r>
                <w:proofErr w:type="spellStart"/>
                <w:r w:rsidRPr="00D32FA3">
                  <w:rPr>
                    <w:i/>
                  </w:rPr>
                  <w:t>Kruzi</w:t>
                </w:r>
                <w:proofErr w:type="spellEnd"/>
                <w:r w:rsidRPr="00D32FA3">
                  <w:rPr>
                    <w:i/>
                  </w:rPr>
                  <w:t>.</w:t>
                </w:r>
                <w:r>
                  <w:t xml:space="preserve"> </w:t>
                </w:r>
                <w:r w:rsidRPr="0002719F">
                  <w:t>Translated from the English (</w:t>
                </w:r>
                <w:r w:rsidRPr="00D32FA3">
                  <w:rPr>
                    <w:i/>
                  </w:rPr>
                  <w:t>Adventures of Robinson Crusoe</w:t>
                </w:r>
                <w:r w:rsidRPr="0002719F">
                  <w:t xml:space="preserve">) by </w:t>
                </w:r>
                <w:proofErr w:type="spellStart"/>
                <w:r w:rsidRPr="0002719F">
                  <w:t>Butrus</w:t>
                </w:r>
                <w:proofErr w:type="spellEnd"/>
                <w:r w:rsidRPr="0002719F">
                  <w:t xml:space="preserve"> al-Bustani. Beirut, 1861.</w:t>
                </w:r>
              </w:p>
              <w:p w:rsidR="00D32FA3" w:rsidRPr="0002719F" w:rsidRDefault="00D32FA3" w:rsidP="00D32FA3">
                <w:r w:rsidRPr="00D32FA3">
                  <w:rPr>
                    <w:i/>
                  </w:rPr>
                  <w:t>Al-</w:t>
                </w:r>
                <w:proofErr w:type="spellStart"/>
                <w:r w:rsidRPr="00D32FA3">
                  <w:rPr>
                    <w:i/>
                  </w:rPr>
                  <w:t>Kitab</w:t>
                </w:r>
                <w:proofErr w:type="spellEnd"/>
                <w:r w:rsidRPr="00D32FA3">
                  <w:rPr>
                    <w:i/>
                  </w:rPr>
                  <w:t xml:space="preserve"> al-</w:t>
                </w:r>
                <w:proofErr w:type="spellStart"/>
                <w:r w:rsidRPr="00D32FA3">
                  <w:rPr>
                    <w:i/>
                  </w:rPr>
                  <w:t>Muqaddas</w:t>
                </w:r>
                <w:proofErr w:type="spellEnd"/>
                <w:r w:rsidRPr="00D32FA3">
                  <w:rPr>
                    <w:i/>
                  </w:rPr>
                  <w:t>.</w:t>
                </w:r>
                <w:r w:rsidRPr="0002719F">
                  <w:t xml:space="preserve"> The </w:t>
                </w:r>
                <w:r w:rsidRPr="00D32FA3">
                  <w:t>Bible</w:t>
                </w:r>
                <w:r w:rsidRPr="0002719F">
                  <w:rPr>
                    <w:b/>
                  </w:rPr>
                  <w:t xml:space="preserve"> </w:t>
                </w:r>
                <w:r w:rsidRPr="0002719F">
                  <w:t>translated into Arabic.</w:t>
                </w:r>
                <w:r>
                  <w:t xml:space="preserve"> </w:t>
                </w:r>
                <w:r w:rsidRPr="0002719F">
                  <w:t>New York: American Bible Society, 1867.</w:t>
                </w:r>
                <w:r>
                  <w:t xml:space="preserve"> </w:t>
                </w:r>
                <w:r w:rsidRPr="0002719F">
                  <w:t xml:space="preserve">Translation started by Eli Smith, </w:t>
                </w:r>
                <w:proofErr w:type="spellStart"/>
                <w:r w:rsidRPr="0002719F">
                  <w:t>butrus</w:t>
                </w:r>
                <w:proofErr w:type="spellEnd"/>
                <w:r w:rsidRPr="0002719F">
                  <w:t xml:space="preserve"> al-Bustani and </w:t>
                </w:r>
                <w:proofErr w:type="spellStart"/>
                <w:r w:rsidRPr="0002719F">
                  <w:t>Nasif</w:t>
                </w:r>
                <w:proofErr w:type="spellEnd"/>
                <w:r w:rsidRPr="0002719F">
                  <w:t xml:space="preserve"> al-</w:t>
                </w:r>
                <w:proofErr w:type="spellStart"/>
                <w:r w:rsidRPr="0002719F">
                  <w:t>Yaziji</w:t>
                </w:r>
                <w:proofErr w:type="spellEnd"/>
                <w:r w:rsidRPr="0002719F">
                  <w:t xml:space="preserve">, completed by Cornelius Van </w:t>
                </w:r>
                <w:proofErr w:type="spellStart"/>
                <w:r w:rsidRPr="0002719F">
                  <w:t>dyck</w:t>
                </w:r>
                <w:proofErr w:type="spellEnd"/>
                <w:r w:rsidRPr="0002719F">
                  <w:t xml:space="preserve"> and </w:t>
                </w:r>
                <w:proofErr w:type="spellStart"/>
                <w:r w:rsidRPr="0002719F">
                  <w:t>yusuf</w:t>
                </w:r>
                <w:proofErr w:type="spellEnd"/>
                <w:r w:rsidRPr="0002719F">
                  <w:t xml:space="preserve"> al-</w:t>
                </w:r>
                <w:proofErr w:type="spellStart"/>
                <w:r w:rsidRPr="0002719F">
                  <w:t>Asir</w:t>
                </w:r>
                <w:proofErr w:type="spellEnd"/>
                <w:r w:rsidRPr="0002719F">
                  <w:t>.</w:t>
                </w:r>
              </w:p>
              <w:p w:rsidR="00D32FA3" w:rsidRPr="0002719F" w:rsidRDefault="00D32FA3" w:rsidP="00D32FA3">
                <w:r w:rsidRPr="0002719F">
                  <w:t>Edwards, Jonathan.</w:t>
                </w:r>
                <w:r>
                  <w:t xml:space="preserve"> </w:t>
                </w:r>
                <w:proofErr w:type="spellStart"/>
                <w:r w:rsidRPr="00D32FA3">
                  <w:rPr>
                    <w:i/>
                  </w:rPr>
                  <w:t>Kitab</w:t>
                </w:r>
                <w:proofErr w:type="spellEnd"/>
                <w:r w:rsidRPr="00D32FA3">
                  <w:rPr>
                    <w:i/>
                  </w:rPr>
                  <w:t xml:space="preserve"> </w:t>
                </w:r>
                <w:proofErr w:type="spellStart"/>
                <w:r w:rsidRPr="00D32FA3">
                  <w:rPr>
                    <w:i/>
                  </w:rPr>
                  <w:t>Ta’rikh</w:t>
                </w:r>
                <w:proofErr w:type="spellEnd"/>
                <w:r w:rsidRPr="00D32FA3">
                  <w:rPr>
                    <w:i/>
                  </w:rPr>
                  <w:t xml:space="preserve"> al-</w:t>
                </w:r>
                <w:proofErr w:type="spellStart"/>
                <w:r w:rsidRPr="00D32FA3">
                  <w:rPr>
                    <w:i/>
                  </w:rPr>
                  <w:t>Fida</w:t>
                </w:r>
                <w:proofErr w:type="spellEnd"/>
                <w:r w:rsidRPr="00D32FA3">
                  <w:rPr>
                    <w:i/>
                  </w:rPr>
                  <w:t>’.</w:t>
                </w:r>
                <w:r w:rsidRPr="0002719F">
                  <w:t xml:space="preserve"> Translated from the English (</w:t>
                </w:r>
                <w:r w:rsidRPr="00D32FA3">
                  <w:rPr>
                    <w:i/>
                  </w:rPr>
                  <w:t>History of Redemption</w:t>
                </w:r>
                <w:r w:rsidRPr="0002719F">
                  <w:t>). Beirut: American Mission Press, 1868.</w:t>
                </w:r>
              </w:p>
              <w:p w:rsidR="00D32FA3" w:rsidRPr="0002719F" w:rsidRDefault="00D32FA3" w:rsidP="00D32FA3">
                <w:r w:rsidRPr="0002719F">
                  <w:t>Merle-</w:t>
                </w:r>
                <w:proofErr w:type="spellStart"/>
                <w:r w:rsidRPr="0002719F">
                  <w:t>D’Aubigne</w:t>
                </w:r>
                <w:proofErr w:type="spellEnd"/>
                <w:r w:rsidRPr="0002719F">
                  <w:t xml:space="preserve">, Jean Henri. </w:t>
                </w:r>
                <w:proofErr w:type="spellStart"/>
                <w:r w:rsidRPr="00D32FA3">
                  <w:rPr>
                    <w:i/>
                  </w:rPr>
                  <w:t>Ta’rikh</w:t>
                </w:r>
                <w:proofErr w:type="spellEnd"/>
                <w:r w:rsidRPr="00D32FA3">
                  <w:rPr>
                    <w:i/>
                  </w:rPr>
                  <w:t xml:space="preserve"> al-</w:t>
                </w:r>
                <w:proofErr w:type="spellStart"/>
                <w:r w:rsidRPr="00D32FA3">
                  <w:rPr>
                    <w:i/>
                  </w:rPr>
                  <w:t>Islah</w:t>
                </w:r>
                <w:proofErr w:type="spellEnd"/>
                <w:r w:rsidRPr="00D32FA3">
                  <w:rPr>
                    <w:i/>
                  </w:rPr>
                  <w:t xml:space="preserve"> fi al-</w:t>
                </w:r>
                <w:proofErr w:type="spellStart"/>
                <w:r w:rsidRPr="00D32FA3">
                  <w:rPr>
                    <w:i/>
                  </w:rPr>
                  <w:t>Qarn</w:t>
                </w:r>
                <w:proofErr w:type="spellEnd"/>
                <w:r w:rsidRPr="00D32FA3">
                  <w:rPr>
                    <w:i/>
                  </w:rPr>
                  <w:t xml:space="preserve"> al-</w:t>
                </w:r>
                <w:proofErr w:type="spellStart"/>
                <w:r w:rsidRPr="00D32FA3">
                  <w:rPr>
                    <w:i/>
                  </w:rPr>
                  <w:t>Sadis</w:t>
                </w:r>
                <w:proofErr w:type="spellEnd"/>
                <w:r w:rsidRPr="00D32FA3">
                  <w:rPr>
                    <w:i/>
                  </w:rPr>
                  <w:t xml:space="preserve"> ‘</w:t>
                </w:r>
                <w:proofErr w:type="spellStart"/>
                <w:r w:rsidRPr="00D32FA3">
                  <w:rPr>
                    <w:i/>
                  </w:rPr>
                  <w:t>Ashr</w:t>
                </w:r>
                <w:proofErr w:type="spellEnd"/>
                <w:r w:rsidRPr="00D32FA3">
                  <w:rPr>
                    <w:i/>
                  </w:rPr>
                  <w:t>.</w:t>
                </w:r>
                <w:r w:rsidRPr="0002719F">
                  <w:rPr>
                    <w:b/>
                  </w:rPr>
                  <w:t xml:space="preserve"> </w:t>
                </w:r>
                <w:r w:rsidRPr="0002719F">
                  <w:t>Translated from the English (</w:t>
                </w:r>
                <w:r w:rsidRPr="00D32FA3">
                  <w:rPr>
                    <w:i/>
                  </w:rPr>
                  <w:t>History of the Reformation in the Sixteenth Century</w:t>
                </w:r>
                <w:r w:rsidRPr="0002719F">
                  <w:t>). Beirut: American Mission Press, 1878.</w:t>
                </w:r>
                <w:r>
                  <w:t xml:space="preserve"> </w:t>
                </w:r>
              </w:p>
              <w:p w:rsidR="00D32FA3" w:rsidRPr="00D32FA3" w:rsidRDefault="00D32FA3" w:rsidP="00D32FA3">
                <w:pPr>
                  <w:rPr>
                    <w:lang w:val="en-CA"/>
                  </w:rPr>
                </w:pPr>
              </w:p>
              <w:p w:rsidR="00D32FA3" w:rsidRPr="00D32FA3" w:rsidRDefault="00D32FA3" w:rsidP="00D32FA3">
                <w:pPr>
                  <w:pStyle w:val="Heading2"/>
                  <w:outlineLvl w:val="1"/>
                  <w:rPr>
                    <w:lang w:val="en-CA"/>
                  </w:rPr>
                </w:pPr>
                <w:r>
                  <w:rPr>
                    <w:lang w:val="en-CA"/>
                  </w:rPr>
                  <w:t>Al-</w:t>
                </w:r>
                <w:proofErr w:type="spellStart"/>
                <w:r>
                  <w:rPr>
                    <w:lang w:val="en-CA"/>
                  </w:rPr>
                  <w:t>Bustani’s</w:t>
                </w:r>
                <w:proofErr w:type="spellEnd"/>
                <w:r>
                  <w:rPr>
                    <w:lang w:val="en-CA"/>
                  </w:rPr>
                  <w:t xml:space="preserve"> Works on E</w:t>
                </w:r>
                <w:r w:rsidRPr="00D32FA3">
                  <w:rPr>
                    <w:lang w:val="en-CA"/>
                  </w:rPr>
                  <w:t>ducation</w:t>
                </w:r>
              </w:p>
              <w:p w:rsidR="00D32FA3" w:rsidRPr="00D32FA3" w:rsidRDefault="00D32FA3" w:rsidP="00D32FA3">
                <w:pPr>
                  <w:rPr>
                    <w:lang w:val="en-CA"/>
                  </w:rPr>
                </w:pPr>
                <w:r w:rsidRPr="00D32FA3">
                  <w:rPr>
                    <w:lang w:val="en-CA"/>
                  </w:rPr>
                  <w:t>‘Discourse on Education Given at the National School.’ In: Al-Jinan (Beirut), no. 3, 1870.</w:t>
                </w:r>
              </w:p>
              <w:p w:rsidR="00D32FA3" w:rsidRPr="00D32FA3" w:rsidRDefault="00D32FA3" w:rsidP="00D32FA3">
                <w:pPr>
                  <w:rPr>
                    <w:lang w:val="en-CA"/>
                  </w:rPr>
                </w:pPr>
                <w:r w:rsidRPr="00D32FA3">
                  <w:rPr>
                    <w:lang w:val="en-CA"/>
                  </w:rPr>
                  <w:t>‘The National School.’ In: Al-Jinan (Beirut), no. 18, 1873.</w:t>
                </w:r>
              </w:p>
              <w:p w:rsidR="00D32FA3" w:rsidRPr="00D32FA3" w:rsidRDefault="00D32FA3" w:rsidP="00D32FA3">
                <w:pPr>
                  <w:rPr>
                    <w:lang w:val="en-CA"/>
                  </w:rPr>
                </w:pPr>
                <w:r w:rsidRPr="00D32FA3">
                  <w:rPr>
                    <w:lang w:val="en-CA"/>
                  </w:rPr>
                  <w:t>‘Discourse on Science among the Arabs’, Beirut, 15 February 1859.</w:t>
                </w:r>
              </w:p>
              <w:p w:rsidR="00D32FA3" w:rsidRPr="00D32FA3" w:rsidRDefault="00D32FA3" w:rsidP="00D32FA3">
                <w:pPr>
                  <w:rPr>
                    <w:lang w:val="en-CA"/>
                  </w:rPr>
                </w:pPr>
                <w:r w:rsidRPr="00D32FA3">
                  <w:rPr>
                    <w:lang w:val="en-CA"/>
                  </w:rPr>
                  <w:t xml:space="preserve">‘Discourse on the Education of Women’, given in 1849 at the meeting of members of the Syrian Association and published in the </w:t>
                </w:r>
                <w:proofErr w:type="spellStart"/>
                <w:r w:rsidRPr="00D32FA3">
                  <w:rPr>
                    <w:lang w:val="en-CA"/>
                  </w:rPr>
                  <w:t>Actes</w:t>
                </w:r>
                <w:proofErr w:type="spellEnd"/>
                <w:r w:rsidRPr="00D32FA3">
                  <w:rPr>
                    <w:lang w:val="en-CA"/>
                  </w:rPr>
                  <w:t xml:space="preserve"> de </w:t>
                </w:r>
                <w:proofErr w:type="spellStart"/>
                <w:r w:rsidRPr="00D32FA3">
                  <w:rPr>
                    <w:lang w:val="en-CA"/>
                  </w:rPr>
                  <w:t>l’Association</w:t>
                </w:r>
                <w:proofErr w:type="spellEnd"/>
                <w:r w:rsidRPr="00D32FA3">
                  <w:rPr>
                    <w:lang w:val="en-CA"/>
                  </w:rPr>
                  <w:t xml:space="preserve"> </w:t>
                </w:r>
                <w:proofErr w:type="spellStart"/>
                <w:r w:rsidRPr="00D32FA3">
                  <w:rPr>
                    <w:lang w:val="en-CA"/>
                  </w:rPr>
                  <w:t>syrienne</w:t>
                </w:r>
                <w:proofErr w:type="spellEnd"/>
                <w:r w:rsidRPr="00D32FA3">
                  <w:rPr>
                    <w:lang w:val="en-CA"/>
                  </w:rPr>
                  <w:t>, Beirut, 1852.</w:t>
                </w:r>
              </w:p>
              <w:p w:rsidR="00D32FA3" w:rsidRPr="00D32FA3" w:rsidRDefault="00D32FA3" w:rsidP="00D32FA3">
                <w:pPr>
                  <w:rPr>
                    <w:lang w:val="en-CA"/>
                  </w:rPr>
                </w:pPr>
                <w:r w:rsidRPr="00D32FA3">
                  <w:rPr>
                    <w:lang w:val="en-CA"/>
                  </w:rPr>
                  <w:t>‘Discourse on Social Life’, Beirut, 1869.</w:t>
                </w:r>
              </w:p>
              <w:p w:rsidR="00D32FA3" w:rsidRPr="00D32FA3" w:rsidRDefault="00D32FA3" w:rsidP="00D32FA3">
                <w:pPr>
                  <w:rPr>
                    <w:lang w:val="en-CA"/>
                  </w:rPr>
                </w:pPr>
                <w:r w:rsidRPr="00D32FA3">
                  <w:rPr>
                    <w:lang w:val="en-CA"/>
                  </w:rPr>
                  <w:t>Boutros al-</w:t>
                </w:r>
                <w:proofErr w:type="spellStart"/>
                <w:r w:rsidRPr="00D32FA3">
                  <w:rPr>
                    <w:lang w:val="en-CA"/>
                  </w:rPr>
                  <w:t>Boustani</w:t>
                </w:r>
                <w:proofErr w:type="spellEnd"/>
                <w:r w:rsidRPr="00D32FA3">
                  <w:rPr>
                    <w:lang w:val="en-CA"/>
                  </w:rPr>
                  <w:t xml:space="preserve">. </w:t>
                </w:r>
                <w:proofErr w:type="spellStart"/>
                <w:r w:rsidRPr="00D32FA3">
                  <w:rPr>
                    <w:lang w:val="en-CA"/>
                  </w:rPr>
                  <w:t>Textes</w:t>
                </w:r>
                <w:proofErr w:type="spellEnd"/>
                <w:r w:rsidRPr="00D32FA3">
                  <w:rPr>
                    <w:lang w:val="en-CA"/>
                  </w:rPr>
                  <w:t xml:space="preserve"> </w:t>
                </w:r>
                <w:proofErr w:type="spellStart"/>
                <w:r w:rsidRPr="00D32FA3">
                  <w:rPr>
                    <w:lang w:val="en-CA"/>
                  </w:rPr>
                  <w:t>choisis</w:t>
                </w:r>
                <w:proofErr w:type="spellEnd"/>
                <w:r w:rsidRPr="00D32FA3">
                  <w:rPr>
                    <w:lang w:val="en-CA"/>
                  </w:rPr>
                  <w:t xml:space="preserve">. With a commentary by Fouad </w:t>
                </w:r>
                <w:proofErr w:type="spellStart"/>
                <w:r w:rsidRPr="00D32FA3">
                  <w:rPr>
                    <w:lang w:val="en-CA"/>
                  </w:rPr>
                  <w:t>Ephrem</w:t>
                </w:r>
                <w:proofErr w:type="spellEnd"/>
                <w:r w:rsidRPr="00D32FA3">
                  <w:rPr>
                    <w:lang w:val="en-CA"/>
                  </w:rPr>
                  <w:t xml:space="preserve"> al-</w:t>
                </w:r>
                <w:proofErr w:type="spellStart"/>
                <w:r w:rsidRPr="00D32FA3">
                  <w:rPr>
                    <w:lang w:val="en-CA"/>
                  </w:rPr>
                  <w:t>Boustani</w:t>
                </w:r>
                <w:proofErr w:type="spellEnd"/>
                <w:r w:rsidRPr="00D32FA3">
                  <w:rPr>
                    <w:lang w:val="en-CA"/>
                  </w:rPr>
                  <w:t xml:space="preserve">. Beirut, Publications de </w:t>
                </w:r>
                <w:proofErr w:type="spellStart"/>
                <w:r w:rsidRPr="00D32FA3">
                  <w:rPr>
                    <w:lang w:val="en-CA"/>
                  </w:rPr>
                  <w:t>l’Institut</w:t>
                </w:r>
                <w:proofErr w:type="spellEnd"/>
                <w:r w:rsidRPr="00D32FA3">
                  <w:rPr>
                    <w:lang w:val="en-CA"/>
                  </w:rPr>
                  <w:t xml:space="preserve"> des </w:t>
                </w:r>
                <w:proofErr w:type="spellStart"/>
                <w:r w:rsidRPr="00D32FA3">
                  <w:rPr>
                    <w:lang w:val="en-CA"/>
                  </w:rPr>
                  <w:t>Lettres</w:t>
                </w:r>
                <w:proofErr w:type="spellEnd"/>
                <w:r w:rsidRPr="00D32FA3">
                  <w:rPr>
                    <w:lang w:val="en-CA"/>
                  </w:rPr>
                  <w:t xml:space="preserve"> </w:t>
                </w:r>
                <w:proofErr w:type="spellStart"/>
                <w:r w:rsidRPr="00D32FA3">
                  <w:rPr>
                    <w:lang w:val="en-CA"/>
                  </w:rPr>
                  <w:t>Orientales</w:t>
                </w:r>
                <w:proofErr w:type="spellEnd"/>
                <w:r w:rsidRPr="00D32FA3">
                  <w:rPr>
                    <w:lang w:val="en-CA"/>
                  </w:rPr>
                  <w:t xml:space="preserve">, 1950. (Collection Al </w:t>
                </w:r>
                <w:proofErr w:type="spellStart"/>
                <w:r w:rsidRPr="00D32FA3">
                  <w:rPr>
                    <w:lang w:val="en-CA"/>
                  </w:rPr>
                  <w:t>Rawai</w:t>
                </w:r>
                <w:proofErr w:type="spellEnd"/>
                <w:r w:rsidRPr="00D32FA3">
                  <w:rPr>
                    <w:lang w:val="en-CA"/>
                  </w:rPr>
                  <w:t>’)</w:t>
                </w:r>
              </w:p>
              <w:p w:rsidR="003F0D73" w:rsidRPr="00D32FA3" w:rsidRDefault="00D32FA3" w:rsidP="00D32FA3">
                <w:pPr>
                  <w:rPr>
                    <w:lang w:val="en-CA"/>
                  </w:rPr>
                </w:pPr>
                <w:r w:rsidRPr="00D32FA3">
                  <w:rPr>
                    <w:lang w:val="en-CA"/>
                  </w:rPr>
                  <w:t>The writings and speeches of Boutros el-</w:t>
                </w:r>
                <w:proofErr w:type="spellStart"/>
                <w:r w:rsidRPr="00D32FA3">
                  <w:rPr>
                    <w:lang w:val="en-CA"/>
                  </w:rPr>
                  <w:t>Boustani</w:t>
                </w:r>
                <w:proofErr w:type="spellEnd"/>
                <w:r w:rsidRPr="00D32FA3">
                  <w:rPr>
                    <w:lang w:val="en-CA"/>
                  </w:rPr>
                  <w:t>, either in published or manuscript form, are preserved in the ‘</w:t>
                </w:r>
                <w:proofErr w:type="spellStart"/>
                <w:r w:rsidRPr="00D32FA3">
                  <w:rPr>
                    <w:lang w:val="en-CA"/>
                  </w:rPr>
                  <w:t>Yafeth</w:t>
                </w:r>
                <w:proofErr w:type="spellEnd"/>
                <w:r w:rsidRPr="00D32FA3">
                  <w:rPr>
                    <w:lang w:val="en-CA"/>
                  </w:rPr>
                  <w:t>’ Library at the American University of Beirut.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32FA3" w:rsidRPr="00D32FA3" w:rsidRDefault="00D07430" w:rsidP="00D32FA3">
                <w:sdt>
                  <w:sdtPr>
                    <w:id w:val="-107747653"/>
                    <w:citation/>
                  </w:sdtPr>
                  <w:sdtEndPr/>
                  <w:sdtContent>
                    <w:r w:rsidR="00D32FA3">
                      <w:fldChar w:fldCharType="begin"/>
                    </w:r>
                    <w:r w:rsidR="00D32FA3">
                      <w:rPr>
                        <w:rFonts w:cs="Times-BoldItalic"/>
                        <w:lang w:val="en-CA"/>
                      </w:rPr>
                      <w:instrText xml:space="preserve"> CITATION Makdisi02 \l 4105 </w:instrText>
                    </w:r>
                    <w:r w:rsidR="00D32FA3">
                      <w:fldChar w:fldCharType="separate"/>
                    </w:r>
                    <w:r w:rsidR="00D32FA3">
                      <w:rPr>
                        <w:rFonts w:cs="Times-BoldItalic"/>
                        <w:noProof/>
                        <w:lang w:val="en-CA"/>
                      </w:rPr>
                      <w:t xml:space="preserve"> </w:t>
                    </w:r>
                    <w:r w:rsidR="00D32FA3" w:rsidRPr="00D32FA3">
                      <w:rPr>
                        <w:rFonts w:cs="Times-BoldItalic"/>
                        <w:noProof/>
                        <w:lang w:val="en-CA"/>
                      </w:rPr>
                      <w:t>(Makdisi)</w:t>
                    </w:r>
                    <w:r w:rsidR="00D32FA3">
                      <w:fldChar w:fldCharType="end"/>
                    </w:r>
                  </w:sdtContent>
                </w:sdt>
              </w:p>
              <w:p w:rsidR="00D32FA3" w:rsidRPr="00D32FA3" w:rsidRDefault="00D07430" w:rsidP="00D32FA3">
                <w:pPr>
                  <w:rPr>
                    <w:lang w:val="en"/>
                  </w:rPr>
                </w:pPr>
                <w:sdt>
                  <w:sdtPr>
                    <w:rPr>
                      <w:lang w:val="en"/>
                    </w:rPr>
                    <w:id w:val="1110707277"/>
                    <w:citation/>
                  </w:sdtPr>
                  <w:sdtEndPr/>
                  <w:sdtContent>
                    <w:r w:rsidR="00D32FA3">
                      <w:rPr>
                        <w:lang w:val="en"/>
                      </w:rPr>
                      <w:fldChar w:fldCharType="begin"/>
                    </w:r>
                    <w:r w:rsidR="00D32FA3">
                      <w:rPr>
                        <w:lang w:val="en-CA"/>
                      </w:rPr>
                      <w:instrText xml:space="preserve"> CITATION Sheehi04 \l 4105 </w:instrText>
                    </w:r>
                    <w:r w:rsidR="00D32FA3">
                      <w:rPr>
                        <w:lang w:val="en"/>
                      </w:rPr>
                      <w:fldChar w:fldCharType="separate"/>
                    </w:r>
                    <w:r w:rsidR="00D32FA3" w:rsidRPr="00D32FA3">
                      <w:rPr>
                        <w:noProof/>
                        <w:lang w:val="en-CA"/>
                      </w:rPr>
                      <w:t>(Sheehi)</w:t>
                    </w:r>
                    <w:r w:rsidR="00D32FA3">
                      <w:rPr>
                        <w:lang w:val="en"/>
                      </w:rPr>
                      <w:fldChar w:fldCharType="end"/>
                    </w:r>
                  </w:sdtContent>
                </w:sdt>
              </w:p>
              <w:p w:rsidR="003235A7" w:rsidRPr="00D32FA3" w:rsidRDefault="00D07430" w:rsidP="00D32FA3">
                <w:pPr>
                  <w:rPr>
                    <w:lang w:val="en"/>
                  </w:rPr>
                </w:pPr>
                <w:sdt>
                  <w:sdtPr>
                    <w:rPr>
                      <w:lang w:val="en"/>
                    </w:rPr>
                    <w:id w:val="-572594819"/>
                    <w:citation/>
                  </w:sdtPr>
                  <w:sdtEndPr/>
                  <w:sdtContent>
                    <w:r w:rsidR="00594447">
                      <w:rPr>
                        <w:lang w:val="en"/>
                      </w:rPr>
                      <w:fldChar w:fldCharType="begin"/>
                    </w:r>
                    <w:r w:rsidR="00594447">
                      <w:rPr>
                        <w:lang w:val="en-CA"/>
                      </w:rPr>
                      <w:instrText xml:space="preserve"> CITATION Awadallah15 \l 4105 </w:instrText>
                    </w:r>
                    <w:r w:rsidR="00594447">
                      <w:rPr>
                        <w:lang w:val="en"/>
                      </w:rPr>
                      <w:fldChar w:fldCharType="separate"/>
                    </w:r>
                    <w:r w:rsidR="00594447" w:rsidRPr="00594447">
                      <w:rPr>
                        <w:noProof/>
                        <w:lang w:val="en-CA"/>
                      </w:rPr>
                      <w:t>(Awadallah)</w:t>
                    </w:r>
                    <w:r w:rsidR="00594447">
                      <w:rPr>
                        <w:lang w:val="en"/>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447"/>
    <w:rsid w:val="005B177E"/>
    <w:rsid w:val="005B3921"/>
    <w:rsid w:val="005F26D7"/>
    <w:rsid w:val="005F5450"/>
    <w:rsid w:val="006D0412"/>
    <w:rsid w:val="007411B9"/>
    <w:rsid w:val="00780D95"/>
    <w:rsid w:val="00780DC7"/>
    <w:rsid w:val="007A0D55"/>
    <w:rsid w:val="007B3377"/>
    <w:rsid w:val="007E5F44"/>
    <w:rsid w:val="008045D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7430"/>
    <w:rsid w:val="00D32FA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D32FA3"/>
    <w:rPr>
      <w:color w:val="0563C1" w:themeColor="hyperlink"/>
      <w:u w:val="single"/>
    </w:rPr>
  </w:style>
  <w:style w:type="character" w:styleId="FollowedHyperlink">
    <w:name w:val="FollowedHyperlink"/>
    <w:basedOn w:val="DefaultParagraphFont"/>
    <w:uiPriority w:val="99"/>
    <w:semiHidden/>
    <w:rsid w:val="00594447"/>
    <w:rPr>
      <w:color w:val="954F72" w:themeColor="followedHyperlink"/>
      <w:u w:val="single"/>
    </w:rPr>
  </w:style>
  <w:style w:type="paragraph" w:styleId="Caption">
    <w:name w:val="caption"/>
    <w:basedOn w:val="Normal"/>
    <w:next w:val="Normal"/>
    <w:uiPriority w:val="35"/>
    <w:semiHidden/>
    <w:qFormat/>
    <w:rsid w:val="008045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D32FA3"/>
    <w:rPr>
      <w:color w:val="0563C1" w:themeColor="hyperlink"/>
      <w:u w:val="single"/>
    </w:rPr>
  </w:style>
  <w:style w:type="character" w:styleId="FollowedHyperlink">
    <w:name w:val="FollowedHyperlink"/>
    <w:basedOn w:val="DefaultParagraphFont"/>
    <w:uiPriority w:val="99"/>
    <w:semiHidden/>
    <w:rsid w:val="00594447"/>
    <w:rPr>
      <w:color w:val="954F72" w:themeColor="followedHyperlink"/>
      <w:u w:val="single"/>
    </w:rPr>
  </w:style>
  <w:style w:type="paragraph" w:styleId="Caption">
    <w:name w:val="caption"/>
    <w:basedOn w:val="Normal"/>
    <w:next w:val="Normal"/>
    <w:uiPriority w:val="35"/>
    <w:semiHidden/>
    <w:qFormat/>
    <w:rsid w:val="008045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80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h-net.org/~bahai/areprint/afghani/bustani.htm" TargetMode="External"/><Relationship Id="rId4" Type="http://schemas.microsoft.com/office/2007/relationships/stylesWithEffects" Target="stylesWithEffects.xml"/><Relationship Id="rId9" Type="http://schemas.openxmlformats.org/officeDocument/2006/relationships/hyperlink" Target="http://www.jmrab.net/engl/index.php/1/front-page-news/175-book-of-the-week?start=1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87F13"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87F13"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87F1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87F1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87F1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87F1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87F1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87F1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87F1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87F1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87F13"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87F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Makdisi02</b:Tag>
    <b:SourceType>JournalArticle</b:SourceType>
    <b:Guid>{CD1FE3B6-287F-4B7D-BAC2-2588BF8F7F33}</b:Guid>
    <b:Author>
      <b:Author>
        <b:NameList>
          <b:Person>
            <b:Last>Makdisi</b:Last>
            <b:First>Ussama</b:First>
          </b:Person>
        </b:NameList>
      </b:Author>
    </b:Author>
    <b:Title>After 1860: Debating Religion, Reform, and Nationalism in the Ottoman Empire</b:Title>
    <b:JournalName>International Journal of Middle East Studies</b:JournalName>
    <b:Year>Vol. 34 (2002)</b:Year>
    <b:Pages>601–617</b:Pages>
    <b:Medium>Article</b:Medium>
    <b:RefOrder>1</b:RefOrder>
  </b:Source>
  <b:Source>
    <b:Tag>Sheehi04</b:Tag>
    <b:SourceType>Book</b:SourceType>
    <b:Guid>{AC426AE2-8BA6-46FE-83D1-8A2A51B0DA8B}</b:Guid>
    <b:Author>
      <b:Author>
        <b:NameList>
          <b:Person>
            <b:Last>Sheehi</b:Last>
            <b:First>Stephen</b:First>
          </b:Person>
        </b:NameList>
      </b:Author>
    </b:Author>
    <b:Title>Foundations of Modern Arab Identity</b:Title>
    <b:Year>2004</b:Year>
    <b:Medium>Print</b:Medium>
    <b:City>Gainesville, Florida</b:City>
    <b:Publisher>University Press of Florida</b:Publisher>
    <b:RefOrder>2</b:RefOrder>
  </b:Source>
  <b:Source>
    <b:Tag>Awadallah15</b:Tag>
    <b:SourceType>Misc</b:SourceType>
    <b:Guid>{7BBC6F19-676A-4249-B2DF-21F439FFF520}</b:Guid>
    <b:Title>Arab Nationalism</b:Title>
    <b:Year>2015</b:Year>
    <b:Publisher>https://www.youtube.com/watch?v=d2VYaHCVYG8</b:Publisher>
    <b:Medium>(10:10 minutes)</b:Medium>
    <b:Month>March</b:Month>
    <b:Day>23</b:Day>
    <b:Author>
      <b:Author>
        <b:NameList>
          <b:Person>
            <b:Last>Awadallah</b:Last>
            <b:First>Mahmoud</b:First>
          </b:Person>
        </b:NameList>
      </b:Author>
    </b:Author>
    <b:RefOrder>3</b:RefOrder>
  </b:Source>
</b:Sources>
</file>

<file path=customXml/itemProps1.xml><?xml version="1.0" encoding="utf-8"?>
<ds:datastoreItem xmlns:ds="http://schemas.openxmlformats.org/officeDocument/2006/customXml" ds:itemID="{FF88E818-9DE8-46E1-85BA-7017AA6F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2015-12-10T03:35:00Z</dcterms:created>
  <dcterms:modified xsi:type="dcterms:W3CDTF">2015-12-10T06:56:00Z</dcterms:modified>
</cp:coreProperties>
</file>