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2F2B5" w14:textId="45D17FA4" w:rsidR="00C66A5C" w:rsidRPr="00064E70" w:rsidRDefault="006C1DDD" w:rsidP="00064E70">
      <w:pPr>
        <w:autoSpaceDE w:val="0"/>
        <w:autoSpaceDN w:val="0"/>
        <w:adjustRightInd w:val="0"/>
        <w:rPr>
          <w:rFonts w:asciiTheme="majorBidi" w:hAnsiTheme="majorBidi" w:cstheme="majorBidi"/>
          <w:b/>
          <w:szCs w:val="24"/>
        </w:rPr>
      </w:pPr>
      <w:proofErr w:type="spellStart"/>
      <w:r w:rsidRPr="00064E70">
        <w:rPr>
          <w:rFonts w:asciiTheme="majorBidi" w:hAnsiTheme="majorBidi" w:cstheme="majorBidi"/>
          <w:b/>
          <w:szCs w:val="24"/>
        </w:rPr>
        <w:t>Shi’r</w:t>
      </w:r>
      <w:proofErr w:type="spellEnd"/>
      <w:ins w:id="0" w:author="Stephen Ross" w:date="2015-08-06T11:15:00Z">
        <w:r w:rsidR="00064E70">
          <w:rPr>
            <w:rFonts w:asciiTheme="majorBidi" w:hAnsiTheme="majorBidi" w:cstheme="majorBidi"/>
            <w:b/>
            <w:szCs w:val="24"/>
          </w:rPr>
          <w:t xml:space="preserve"> </w:t>
        </w:r>
      </w:ins>
      <w:r w:rsidR="003C46D0" w:rsidRPr="00064E70">
        <w:rPr>
          <w:rFonts w:asciiTheme="majorBidi" w:hAnsiTheme="majorBidi" w:cstheme="majorBidi" w:hint="cs"/>
          <w:bCs/>
          <w:szCs w:val="24"/>
          <w:rtl/>
        </w:rPr>
        <w:t>شعر</w:t>
      </w:r>
      <w:ins w:id="1" w:author="Stephen Ross" w:date="2015-08-06T11:15:00Z">
        <w:r w:rsidR="00064E70">
          <w:rPr>
            <w:rFonts w:asciiTheme="majorBidi" w:hAnsiTheme="majorBidi" w:cstheme="majorBidi" w:hint="cs"/>
            <w:b/>
            <w:szCs w:val="24"/>
            <w:rtl/>
          </w:rPr>
          <w:t xml:space="preserve"> </w:t>
        </w:r>
      </w:ins>
      <w:r w:rsidR="00C66A5C" w:rsidRPr="00064E70">
        <w:rPr>
          <w:rFonts w:asciiTheme="majorBidi" w:hAnsiTheme="majorBidi" w:cstheme="majorBidi"/>
          <w:b/>
          <w:szCs w:val="24"/>
        </w:rPr>
        <w:t>(</w:t>
      </w:r>
      <w:ins w:id="2" w:author="Stephen Ross" w:date="2015-08-06T11:15:00Z">
        <w:r w:rsidR="00064E70">
          <w:rPr>
            <w:rFonts w:asciiTheme="majorBidi" w:hAnsiTheme="majorBidi" w:cstheme="majorBidi"/>
            <w:b/>
            <w:szCs w:val="24"/>
          </w:rPr>
          <w:t>‘</w:t>
        </w:r>
      </w:ins>
      <w:r w:rsidR="00C66A5C" w:rsidRPr="00064E70">
        <w:rPr>
          <w:rFonts w:asciiTheme="majorBidi" w:hAnsiTheme="majorBidi" w:cstheme="majorBidi"/>
          <w:b/>
          <w:szCs w:val="24"/>
        </w:rPr>
        <w:t>Poetry</w:t>
      </w:r>
      <w:ins w:id="3" w:author="Stephen Ross" w:date="2015-08-06T11:15:00Z">
        <w:r w:rsidR="00064E70">
          <w:rPr>
            <w:rFonts w:asciiTheme="majorBidi" w:hAnsiTheme="majorBidi" w:cstheme="majorBidi"/>
            <w:b/>
            <w:szCs w:val="24"/>
          </w:rPr>
          <w:t>’</w:t>
        </w:r>
      </w:ins>
      <w:r w:rsidR="00C66A5C" w:rsidRPr="00064E70">
        <w:rPr>
          <w:rFonts w:asciiTheme="majorBidi" w:hAnsiTheme="majorBidi" w:cstheme="majorBidi"/>
          <w:b/>
          <w:szCs w:val="24"/>
        </w:rPr>
        <w:t>)</w:t>
      </w:r>
    </w:p>
    <w:p w14:paraId="1E4AC246" w14:textId="732FC748" w:rsidR="007772E2" w:rsidRPr="00064E70" w:rsidRDefault="00064E70" w:rsidP="00064E70">
      <w:pPr>
        <w:autoSpaceDE w:val="0"/>
        <w:autoSpaceDN w:val="0"/>
        <w:adjustRightInd w:val="0"/>
        <w:rPr>
          <w:rFonts w:asciiTheme="majorBidi" w:hAnsiTheme="majorBidi" w:cstheme="majorBidi"/>
          <w:szCs w:val="24"/>
        </w:rPr>
      </w:pPr>
      <w:r w:rsidRPr="00064E70">
        <w:rPr>
          <w:rFonts w:asciiTheme="majorBidi" w:hAnsiTheme="majorBidi" w:cstheme="majorBidi"/>
          <w:szCs w:val="24"/>
        </w:rPr>
        <w:t xml:space="preserve">Mark D. Luce </w:t>
      </w:r>
      <w:del w:id="4" w:author="Mark David Luce" w:date="2015-08-09T22:04:00Z">
        <w:r w:rsidRPr="00064E70" w:rsidDel="00213CD8">
          <w:rPr>
            <w:rFonts w:asciiTheme="majorBidi" w:hAnsiTheme="majorBidi" w:cstheme="majorBidi"/>
            <w:szCs w:val="24"/>
          </w:rPr>
          <w:delText>(Affiliation)</w:delText>
        </w:r>
      </w:del>
    </w:p>
    <w:p w14:paraId="24444055" w14:textId="77777777" w:rsidR="00064E70" w:rsidRDefault="00064E70" w:rsidP="00064E70">
      <w:pPr>
        <w:autoSpaceDE w:val="0"/>
        <w:autoSpaceDN w:val="0"/>
        <w:adjustRightInd w:val="0"/>
        <w:rPr>
          <w:rFonts w:asciiTheme="majorBidi" w:hAnsiTheme="majorBidi" w:cstheme="majorBidi"/>
          <w:b/>
          <w:sz w:val="28"/>
          <w:szCs w:val="28"/>
        </w:rPr>
      </w:pPr>
    </w:p>
    <w:p w14:paraId="350BC5BB" w14:textId="5ABB19E3" w:rsidR="007772E2" w:rsidRDefault="007772E2" w:rsidP="00064E70">
      <w:pPr>
        <w:autoSpaceDE w:val="0"/>
        <w:autoSpaceDN w:val="0"/>
        <w:adjustRightInd w:val="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drawing>
          <wp:inline distT="0" distB="0" distL="0" distR="0" wp14:anchorId="56DCFAB8" wp14:editId="5B5D1E4A">
            <wp:extent cx="2171700" cy="3187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rCove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0A5C" w14:textId="77777777" w:rsidR="006E3D60" w:rsidRDefault="006E3D60" w:rsidP="00064E70">
      <w:pPr>
        <w:autoSpaceDE w:val="0"/>
        <w:autoSpaceDN w:val="0"/>
        <w:adjustRightInd w:val="0"/>
        <w:rPr>
          <w:rFonts w:asciiTheme="majorBidi" w:hAnsiTheme="majorBidi" w:cstheme="majorBidi"/>
          <w:b/>
          <w:sz w:val="28"/>
          <w:szCs w:val="28"/>
        </w:rPr>
      </w:pPr>
    </w:p>
    <w:p w14:paraId="238F3933" w14:textId="4EA25254" w:rsidR="006E3D60" w:rsidRPr="006E3D60" w:rsidRDefault="006E3D60" w:rsidP="00064E70">
      <w:pPr>
        <w:autoSpaceDE w:val="0"/>
        <w:autoSpaceDN w:val="0"/>
        <w:adjustRightInd w:val="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drawing>
          <wp:inline distT="0" distB="0" distL="0" distR="0" wp14:anchorId="1D507D44" wp14:editId="0E163419">
            <wp:extent cx="2540000" cy="3238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suf_al-Khal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28"/>
          <w:szCs w:val="28"/>
        </w:rPr>
        <w:drawing>
          <wp:inline distT="0" distB="0" distL="0" distR="0" wp14:anchorId="443D3AF4" wp14:editId="78D506D8">
            <wp:extent cx="2146300" cy="32537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nis_Cracow_Poland_May13_2011_Fot_Mariusz_Kubik_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F2B6" w14:textId="5AD8E5B8" w:rsidR="00C66A5C" w:rsidRDefault="006E3D60" w:rsidP="00064E70">
      <w:pPr>
        <w:autoSpaceDE w:val="0"/>
        <w:autoSpaceDN w:val="0"/>
        <w:adjustRightInd w:val="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</w:r>
      <w:proofErr w:type="spellStart"/>
      <w:r w:rsidR="006C1DDD">
        <w:rPr>
          <w:rFonts w:asciiTheme="majorBidi" w:hAnsiTheme="majorBidi" w:cstheme="majorBidi"/>
          <w:szCs w:val="24"/>
        </w:rPr>
        <w:t>Yūsuf</w:t>
      </w:r>
      <w:proofErr w:type="spellEnd"/>
      <w:r w:rsidR="006C1DDD">
        <w:rPr>
          <w:rFonts w:asciiTheme="majorBidi" w:hAnsiTheme="majorBidi" w:cstheme="majorBidi"/>
          <w:szCs w:val="24"/>
        </w:rPr>
        <w:t xml:space="preserve"> al-</w:t>
      </w:r>
      <w:proofErr w:type="spellStart"/>
      <w:r w:rsidR="006C1DDD">
        <w:rPr>
          <w:rFonts w:asciiTheme="majorBidi" w:hAnsiTheme="majorBidi" w:cstheme="majorBidi"/>
          <w:szCs w:val="24"/>
        </w:rPr>
        <w:t>Kh</w:t>
      </w:r>
      <w:r w:rsidRPr="00C66A5C">
        <w:rPr>
          <w:rFonts w:asciiTheme="majorBidi" w:hAnsiTheme="majorBidi" w:cstheme="majorBidi"/>
          <w:szCs w:val="24"/>
        </w:rPr>
        <w:t>āl</w:t>
      </w:r>
      <w:proofErr w:type="spellEnd"/>
      <w:r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</w:r>
      <w:r>
        <w:rPr>
          <w:rFonts w:asciiTheme="majorBidi" w:hAnsiTheme="majorBidi" w:cstheme="majorBidi"/>
          <w:szCs w:val="24"/>
        </w:rPr>
        <w:tab/>
      </w:r>
      <w:proofErr w:type="spellStart"/>
      <w:r w:rsidR="0050037A">
        <w:rPr>
          <w:rFonts w:asciiTheme="majorBidi" w:hAnsiTheme="majorBidi" w:cstheme="majorBidi"/>
          <w:szCs w:val="24"/>
        </w:rPr>
        <w:t>Adu</w:t>
      </w:r>
      <w:r w:rsidRPr="00C66A5C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s</w:t>
      </w:r>
      <w:proofErr w:type="spellEnd"/>
      <w:r w:rsidR="00EA2868">
        <w:rPr>
          <w:rFonts w:asciiTheme="majorBidi" w:hAnsiTheme="majorBidi" w:cstheme="majorBidi"/>
          <w:szCs w:val="24"/>
        </w:rPr>
        <w:t xml:space="preserve"> </w:t>
      </w:r>
      <w:r w:rsidR="00EA2868">
        <w:rPr>
          <w:rFonts w:cs="Times New Roman"/>
          <w:szCs w:val="24"/>
        </w:rPr>
        <w:t>(‘Ali Ahmad Said)</w:t>
      </w:r>
    </w:p>
    <w:p w14:paraId="60A2F2B7" w14:textId="77777777" w:rsidR="00C66A5C" w:rsidRDefault="00C66A5C" w:rsidP="00064E70">
      <w:pPr>
        <w:autoSpaceDE w:val="0"/>
        <w:autoSpaceDN w:val="0"/>
        <w:adjustRightInd w:val="0"/>
        <w:rPr>
          <w:rFonts w:asciiTheme="majorBidi" w:hAnsiTheme="majorBidi" w:cstheme="majorBidi"/>
          <w:szCs w:val="24"/>
        </w:rPr>
      </w:pPr>
    </w:p>
    <w:p w14:paraId="1E40313C" w14:textId="77777777" w:rsidR="006E3D60" w:rsidRDefault="006E3D60" w:rsidP="00064E70">
      <w:pPr>
        <w:autoSpaceDE w:val="0"/>
        <w:autoSpaceDN w:val="0"/>
        <w:adjustRightInd w:val="0"/>
        <w:rPr>
          <w:rFonts w:asciiTheme="majorBidi" w:hAnsiTheme="majorBidi" w:cstheme="majorBidi"/>
          <w:szCs w:val="24"/>
        </w:rPr>
      </w:pPr>
    </w:p>
    <w:p w14:paraId="54650519" w14:textId="4542D066" w:rsidR="007375F8" w:rsidRDefault="006E3D60" w:rsidP="00064E70">
      <w:pPr>
        <w:autoSpaceDE w:val="0"/>
        <w:autoSpaceDN w:val="0"/>
        <w:adjustRightInd w:val="0"/>
        <w:rPr>
          <w:rFonts w:cs="Arial"/>
          <w:color w:val="262626"/>
        </w:rPr>
      </w:pPr>
      <w:r>
        <w:rPr>
          <w:rFonts w:asciiTheme="majorBidi" w:hAnsiTheme="majorBidi" w:cstheme="majorBidi"/>
          <w:iCs/>
          <w:szCs w:val="24"/>
        </w:rPr>
        <w:t xml:space="preserve">The journal, </w:t>
      </w:r>
      <w:proofErr w:type="spellStart"/>
      <w:r w:rsidR="006C1DDD">
        <w:rPr>
          <w:rFonts w:asciiTheme="majorBidi" w:hAnsiTheme="majorBidi" w:cstheme="majorBidi"/>
          <w:i/>
          <w:iCs/>
          <w:szCs w:val="24"/>
        </w:rPr>
        <w:t>Shi’r</w:t>
      </w:r>
      <w:proofErr w:type="spellEnd"/>
      <w:r w:rsidR="006C1DDD">
        <w:rPr>
          <w:rFonts w:asciiTheme="majorBidi" w:hAnsiTheme="majorBidi" w:cstheme="majorBidi"/>
          <w:i/>
          <w:iCs/>
          <w:szCs w:val="24"/>
        </w:rPr>
        <w:t xml:space="preserve"> </w:t>
      </w:r>
      <w:r w:rsidRPr="00C66A5C">
        <w:rPr>
          <w:rFonts w:asciiTheme="majorBidi" w:hAnsiTheme="majorBidi" w:cstheme="majorBidi"/>
          <w:szCs w:val="24"/>
        </w:rPr>
        <w:t>(</w:t>
      </w:r>
      <w:r w:rsidRPr="00213CD8">
        <w:rPr>
          <w:rFonts w:asciiTheme="majorBidi" w:hAnsiTheme="majorBidi" w:cstheme="majorBidi"/>
          <w:i/>
          <w:szCs w:val="24"/>
        </w:rPr>
        <w:t>Poetry</w:t>
      </w:r>
      <w:r>
        <w:rPr>
          <w:rFonts w:asciiTheme="majorBidi" w:hAnsiTheme="majorBidi" w:cstheme="majorBidi"/>
          <w:szCs w:val="24"/>
        </w:rPr>
        <w:t xml:space="preserve"> </w:t>
      </w:r>
      <w:r w:rsidRPr="00D33DBF">
        <w:rPr>
          <w:rFonts w:cs="Arial"/>
          <w:color w:val="262626"/>
        </w:rPr>
        <w:t>1957-70</w:t>
      </w:r>
      <w:r w:rsidRPr="00C66A5C">
        <w:rPr>
          <w:rFonts w:asciiTheme="majorBidi" w:hAnsiTheme="majorBidi" w:cstheme="majorBidi"/>
          <w:szCs w:val="24"/>
        </w:rPr>
        <w:t>)</w:t>
      </w:r>
      <w:r>
        <w:rPr>
          <w:rFonts w:asciiTheme="majorBidi" w:hAnsiTheme="majorBidi" w:cstheme="majorBidi"/>
          <w:szCs w:val="24"/>
        </w:rPr>
        <w:t xml:space="preserve"> was </w:t>
      </w:r>
      <w:r w:rsidRPr="00C66A5C">
        <w:rPr>
          <w:rFonts w:asciiTheme="majorBidi" w:hAnsiTheme="majorBidi" w:cstheme="majorBidi"/>
          <w:szCs w:val="24"/>
        </w:rPr>
        <w:t>esta</w:t>
      </w:r>
      <w:r w:rsidR="006C1DDD">
        <w:rPr>
          <w:rFonts w:asciiTheme="majorBidi" w:hAnsiTheme="majorBidi" w:cstheme="majorBidi"/>
          <w:szCs w:val="24"/>
        </w:rPr>
        <w:t xml:space="preserve">blished in Beirut by </w:t>
      </w:r>
      <w:proofErr w:type="spellStart"/>
      <w:r w:rsidR="006C1DDD">
        <w:rPr>
          <w:rFonts w:asciiTheme="majorBidi" w:hAnsiTheme="majorBidi" w:cstheme="majorBidi"/>
          <w:szCs w:val="24"/>
        </w:rPr>
        <w:t>Yūsuf</w:t>
      </w:r>
      <w:proofErr w:type="spellEnd"/>
      <w:r w:rsidR="006C1DDD">
        <w:rPr>
          <w:rFonts w:asciiTheme="majorBidi" w:hAnsiTheme="majorBidi" w:cstheme="majorBidi"/>
          <w:szCs w:val="24"/>
        </w:rPr>
        <w:t xml:space="preserve"> al-</w:t>
      </w:r>
      <w:proofErr w:type="spellStart"/>
      <w:r w:rsidR="006C1DDD">
        <w:rPr>
          <w:rFonts w:asciiTheme="majorBidi" w:hAnsiTheme="majorBidi" w:cstheme="majorBidi"/>
          <w:szCs w:val="24"/>
        </w:rPr>
        <w:t>Kh</w:t>
      </w:r>
      <w:r w:rsidRPr="00C66A5C">
        <w:rPr>
          <w:rFonts w:asciiTheme="majorBidi" w:hAnsiTheme="majorBidi" w:cstheme="majorBidi"/>
          <w:szCs w:val="24"/>
        </w:rPr>
        <w:t>āl</w:t>
      </w:r>
      <w:proofErr w:type="spellEnd"/>
      <w:r w:rsidRPr="00C66A5C">
        <w:rPr>
          <w:rFonts w:asciiTheme="majorBidi" w:hAnsiTheme="majorBidi" w:cstheme="majorBidi"/>
          <w:szCs w:val="24"/>
        </w:rPr>
        <w:t xml:space="preserve"> and </w:t>
      </w:r>
      <w:r w:rsidR="006C1DDD">
        <w:rPr>
          <w:rFonts w:asciiTheme="majorBidi" w:hAnsiTheme="majorBidi" w:cstheme="majorBidi"/>
          <w:szCs w:val="24"/>
        </w:rPr>
        <w:t xml:space="preserve">the </w:t>
      </w:r>
      <w:r w:rsidR="006B149C">
        <w:rPr>
          <w:rFonts w:asciiTheme="majorBidi" w:hAnsiTheme="majorBidi" w:cstheme="majorBidi"/>
          <w:szCs w:val="24"/>
        </w:rPr>
        <w:t xml:space="preserve">poet </w:t>
      </w:r>
      <w:r w:rsidR="006B149C" w:rsidRPr="00C66A5C">
        <w:rPr>
          <w:rFonts w:asciiTheme="majorBidi" w:hAnsiTheme="majorBidi" w:cstheme="majorBidi"/>
          <w:szCs w:val="24"/>
        </w:rPr>
        <w:t>theor</w:t>
      </w:r>
      <w:ins w:id="5" w:author="Stephen Ross" w:date="2015-08-06T11:13:00Z">
        <w:r w:rsidR="00064E70">
          <w:rPr>
            <w:rFonts w:asciiTheme="majorBidi" w:hAnsiTheme="majorBidi" w:cstheme="majorBidi"/>
            <w:szCs w:val="24"/>
          </w:rPr>
          <w:t>ist</w:t>
        </w:r>
      </w:ins>
      <w:r w:rsidR="003C46D0">
        <w:rPr>
          <w:rFonts w:asciiTheme="majorBidi" w:hAnsiTheme="majorBidi" w:cstheme="majorBidi"/>
          <w:szCs w:val="24"/>
        </w:rPr>
        <w:t xml:space="preserve"> </w:t>
      </w:r>
      <w:proofErr w:type="spellStart"/>
      <w:r w:rsidR="003C46D0">
        <w:rPr>
          <w:rFonts w:asciiTheme="majorBidi" w:hAnsiTheme="majorBidi" w:cstheme="majorBidi"/>
          <w:szCs w:val="24"/>
        </w:rPr>
        <w:t>Adu</w:t>
      </w:r>
      <w:r w:rsidRPr="00C66A5C">
        <w:rPr>
          <w:rFonts w:asciiTheme="majorBidi" w:hAnsiTheme="majorBidi" w:cstheme="majorBidi"/>
          <w:szCs w:val="24"/>
        </w:rPr>
        <w:t>nis</w:t>
      </w:r>
      <w:proofErr w:type="spellEnd"/>
      <w:r w:rsidR="007375F8">
        <w:rPr>
          <w:rFonts w:asciiTheme="majorBidi" w:hAnsiTheme="majorBidi" w:cstheme="majorBidi"/>
          <w:szCs w:val="24"/>
        </w:rPr>
        <w:t xml:space="preserve"> to save poetry from politics</w:t>
      </w:r>
      <w:r w:rsidRPr="00C66A5C">
        <w:rPr>
          <w:rFonts w:asciiTheme="majorBidi" w:hAnsiTheme="majorBidi" w:cstheme="majorBidi"/>
          <w:szCs w:val="24"/>
        </w:rPr>
        <w:t>.</w:t>
      </w:r>
      <w:ins w:id="6" w:author="Stephen Ross" w:date="2015-08-06T11:15:00Z">
        <w:r w:rsidR="00064E70">
          <w:rPr>
            <w:rFonts w:asciiTheme="majorBidi" w:hAnsiTheme="majorBidi" w:cstheme="majorBidi"/>
            <w:szCs w:val="24"/>
          </w:rPr>
          <w:t xml:space="preserve"> </w:t>
        </w:r>
      </w:ins>
      <w:r w:rsidR="007375F8">
        <w:rPr>
          <w:rFonts w:cs="Arial"/>
          <w:color w:val="262626"/>
        </w:rPr>
        <w:t xml:space="preserve">It emerged as </w:t>
      </w:r>
      <w:r w:rsidR="007375F8" w:rsidRPr="00D33DBF">
        <w:rPr>
          <w:rFonts w:cs="Arial"/>
          <w:color w:val="262626"/>
        </w:rPr>
        <w:t xml:space="preserve">a professional avant-garde monthly </w:t>
      </w:r>
      <w:r w:rsidR="007375F8" w:rsidRPr="00D33DBF">
        <w:rPr>
          <w:rFonts w:cs="Arial"/>
          <w:color w:val="262626"/>
        </w:rPr>
        <w:lastRenderedPageBreak/>
        <w:t xml:space="preserve">journal with a </w:t>
      </w:r>
      <w:r w:rsidR="007375F8">
        <w:rPr>
          <w:rFonts w:cs="Arial"/>
          <w:color w:val="262626"/>
        </w:rPr>
        <w:t xml:space="preserve">core </w:t>
      </w:r>
      <w:r w:rsidR="007375F8" w:rsidRPr="00D33DBF">
        <w:rPr>
          <w:rFonts w:cs="Arial"/>
          <w:color w:val="262626"/>
        </w:rPr>
        <w:t>group of young poets dedicated to poetry and poetic studies. The journal supported poetic ex</w:t>
      </w:r>
      <w:r w:rsidR="007375F8">
        <w:rPr>
          <w:rFonts w:cs="Arial"/>
          <w:color w:val="262626"/>
        </w:rPr>
        <w:t>perimentation</w:t>
      </w:r>
      <w:r w:rsidR="006C1DDD">
        <w:rPr>
          <w:rFonts w:cs="Arial"/>
          <w:color w:val="262626"/>
        </w:rPr>
        <w:t>.</w:t>
      </w:r>
      <w:ins w:id="7" w:author="Stephen Ross" w:date="2015-08-06T11:15:00Z">
        <w:r w:rsidR="00064E70">
          <w:rPr>
            <w:rFonts w:cs="Arial"/>
            <w:color w:val="262626"/>
          </w:rPr>
          <w:t xml:space="preserve"> </w:t>
        </w:r>
      </w:ins>
      <w:proofErr w:type="spellStart"/>
      <w:r w:rsidR="006C1DDD">
        <w:rPr>
          <w:rFonts w:cs="Arial"/>
          <w:i/>
          <w:color w:val="262626"/>
        </w:rPr>
        <w:t>Shi’r</w:t>
      </w:r>
      <w:proofErr w:type="spellEnd"/>
      <w:r w:rsidR="001B79A6">
        <w:rPr>
          <w:rFonts w:cs="Arial"/>
          <w:color w:val="262626"/>
        </w:rPr>
        <w:t xml:space="preserve"> advoca</w:t>
      </w:r>
      <w:r w:rsidR="006C1DDD">
        <w:rPr>
          <w:rFonts w:cs="Arial"/>
          <w:color w:val="262626"/>
        </w:rPr>
        <w:t xml:space="preserve">ted for </w:t>
      </w:r>
      <w:r w:rsidR="001B79A6" w:rsidRPr="00D33DBF">
        <w:rPr>
          <w:rFonts w:cs="Arial"/>
          <w:color w:val="262626"/>
        </w:rPr>
        <w:t xml:space="preserve">the prose poem </w:t>
      </w:r>
      <w:r w:rsidR="006C1DDD">
        <w:rPr>
          <w:rFonts w:cs="Arial"/>
          <w:color w:val="262626"/>
        </w:rPr>
        <w:t>as a</w:t>
      </w:r>
      <w:r w:rsidR="001B79A6">
        <w:rPr>
          <w:rFonts w:cs="Arial"/>
          <w:color w:val="262626"/>
        </w:rPr>
        <w:t>way to spark</w:t>
      </w:r>
      <w:r w:rsidR="001B79A6" w:rsidRPr="00D33DBF">
        <w:rPr>
          <w:rFonts w:cs="Arial"/>
          <w:color w:val="262626"/>
        </w:rPr>
        <w:t xml:space="preserve"> cultural change</w:t>
      </w:r>
      <w:r w:rsidR="006C1DDD">
        <w:rPr>
          <w:rFonts w:cs="Arial"/>
          <w:color w:val="262626"/>
        </w:rPr>
        <w:t>, believing that</w:t>
      </w:r>
      <w:r w:rsidR="001B79A6">
        <w:rPr>
          <w:rFonts w:cs="Arial"/>
          <w:color w:val="262626"/>
        </w:rPr>
        <w:t xml:space="preserve"> innovative efforts </w:t>
      </w:r>
      <w:r w:rsidR="006C1DDD">
        <w:rPr>
          <w:rFonts w:cs="Arial"/>
          <w:color w:val="262626"/>
        </w:rPr>
        <w:t xml:space="preserve">were necessary </w:t>
      </w:r>
      <w:r w:rsidR="001B79A6">
        <w:rPr>
          <w:rFonts w:cs="Arial"/>
          <w:color w:val="262626"/>
        </w:rPr>
        <w:t>to intellectually modernize</w:t>
      </w:r>
      <w:r w:rsidR="007375F8" w:rsidRPr="00D33DBF">
        <w:rPr>
          <w:rFonts w:cs="Arial"/>
          <w:color w:val="262626"/>
        </w:rPr>
        <w:t xml:space="preserve"> the Arab World. </w:t>
      </w:r>
    </w:p>
    <w:p w14:paraId="784F53D9" w14:textId="77777777" w:rsidR="007375F8" w:rsidRDefault="007375F8" w:rsidP="00064E70">
      <w:pPr>
        <w:rPr>
          <w:rFonts w:cs="Times New Roman"/>
          <w:sz w:val="16"/>
          <w:szCs w:val="16"/>
        </w:rPr>
      </w:pPr>
    </w:p>
    <w:p w14:paraId="058B7EDC" w14:textId="1E77BC69" w:rsidR="007375F8" w:rsidRDefault="007375F8" w:rsidP="00064E70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r w:rsidRPr="001B79A6">
        <w:rPr>
          <w:rFonts w:cs="Times New Roman"/>
          <w:i/>
          <w:szCs w:val="24"/>
        </w:rPr>
        <w:t>Shi’r</w:t>
      </w:r>
      <w:proofErr w:type="spellEnd"/>
      <w:r>
        <w:rPr>
          <w:rFonts w:cs="Times New Roman"/>
          <w:szCs w:val="24"/>
        </w:rPr>
        <w:t xml:space="preserve"> rebelled against the</w:t>
      </w:r>
      <w:ins w:id="8" w:author="Stephen Ross" w:date="2015-08-06T11:14:00Z">
        <w:r w:rsidR="00064E70">
          <w:rPr>
            <w:rFonts w:cs="Times New Roman"/>
            <w:szCs w:val="24"/>
          </w:rPr>
          <w:t xml:space="preserve"> ‘committed literature’ (al-</w:t>
        </w:r>
        <w:proofErr w:type="spellStart"/>
        <w:r w:rsidR="00064E70">
          <w:rPr>
            <w:rFonts w:cs="Times New Roman"/>
            <w:szCs w:val="24"/>
          </w:rPr>
          <w:t>adab</w:t>
        </w:r>
        <w:proofErr w:type="spellEnd"/>
        <w:r w:rsidR="00064E70">
          <w:rPr>
            <w:rFonts w:cs="Times New Roman"/>
            <w:szCs w:val="24"/>
          </w:rPr>
          <w:t xml:space="preserve"> al-</w:t>
        </w:r>
        <w:proofErr w:type="spellStart"/>
        <w:r w:rsidR="00064E70">
          <w:rPr>
            <w:rFonts w:cs="Times New Roman"/>
            <w:szCs w:val="24"/>
          </w:rPr>
          <w:t>multazim</w:t>
        </w:r>
        <w:proofErr w:type="spellEnd"/>
        <w:r w:rsidR="00064E70">
          <w:rPr>
            <w:rFonts w:cs="Times New Roman"/>
            <w:szCs w:val="24"/>
          </w:rPr>
          <w:t>) movement of the 1950s and 1960s</w:t>
        </w:r>
      </w:ins>
      <w:r>
        <w:rPr>
          <w:rFonts w:cs="Times New Roman"/>
          <w:szCs w:val="24"/>
        </w:rPr>
        <w:t>.</w:t>
      </w:r>
      <w:ins w:id="9" w:author="Stephen Ross" w:date="2015-08-06T11:15:00Z">
        <w:r w:rsidR="00064E70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The circle believed this to be </w:t>
      </w:r>
      <w:ins w:id="10" w:author="Stephen Ross" w:date="2015-08-06T11:14:00Z">
        <w:r w:rsidR="00064E70">
          <w:rPr>
            <w:rFonts w:cs="Times New Roman"/>
            <w:szCs w:val="24"/>
          </w:rPr>
          <w:t>‘</w:t>
        </w:r>
      </w:ins>
      <w:r>
        <w:rPr>
          <w:rFonts w:cs="Times New Roman"/>
          <w:szCs w:val="24"/>
        </w:rPr>
        <w:t>a prostitution of art</w:t>
      </w:r>
      <w:ins w:id="11" w:author="Stephen Ross" w:date="2015-08-06T11:14:00Z">
        <w:r w:rsidR="00064E70">
          <w:rPr>
            <w:rFonts w:cs="Times New Roman"/>
            <w:szCs w:val="24"/>
          </w:rPr>
          <w:t>’</w:t>
        </w:r>
      </w:ins>
      <w:r>
        <w:rPr>
          <w:rFonts w:cs="Times New Roman"/>
          <w:szCs w:val="24"/>
        </w:rPr>
        <w:t xml:space="preserve"> to political causes and ideologies.</w:t>
      </w:r>
      <w:ins w:id="12" w:author="Stephen Ross" w:date="2015-08-06T11:15:00Z">
        <w:r w:rsidR="00064E70">
          <w:rPr>
            <w:rFonts w:cs="Times New Roman"/>
            <w:szCs w:val="24"/>
          </w:rPr>
          <w:t xml:space="preserve"> </w:t>
        </w:r>
      </w:ins>
      <w:proofErr w:type="spellStart"/>
      <w:r w:rsidRPr="0043515C">
        <w:rPr>
          <w:rFonts w:cs="Times New Roman"/>
          <w:i/>
          <w:szCs w:val="24"/>
        </w:rPr>
        <w:t>Shi’r</w:t>
      </w:r>
      <w:proofErr w:type="spellEnd"/>
      <w:r>
        <w:rPr>
          <w:rFonts w:cs="Times New Roman"/>
          <w:szCs w:val="24"/>
        </w:rPr>
        <w:t xml:space="preserve"> was perceived as a subversive cultural movement.</w:t>
      </w:r>
      <w:ins w:id="13" w:author="Stephen Ross" w:date="2015-08-06T11:15:00Z">
        <w:r w:rsidR="00064E70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>It was banned in a number of countries</w:t>
      </w:r>
      <w:ins w:id="14" w:author="Stephen Ross" w:date="2015-08-06T11:15:00Z">
        <w:r w:rsidR="00064E70">
          <w:rPr>
            <w:rFonts w:cs="Times New Roman"/>
            <w:szCs w:val="24"/>
          </w:rPr>
          <w:t>,</w:t>
        </w:r>
      </w:ins>
      <w:r>
        <w:rPr>
          <w:rFonts w:cs="Times New Roman"/>
          <w:szCs w:val="24"/>
        </w:rPr>
        <w:t xml:space="preserve"> accused of supporting a culture-war against Arab nation</w:t>
      </w:r>
      <w:r w:rsidR="0043515C">
        <w:rPr>
          <w:rFonts w:cs="Times New Roman"/>
          <w:szCs w:val="24"/>
        </w:rPr>
        <w:t>alism</w:t>
      </w:r>
      <w:ins w:id="15" w:author="Stephen Ross" w:date="2015-08-06T11:15:00Z">
        <w:r w:rsidR="00064E70">
          <w:rPr>
            <w:rFonts w:cs="Times New Roman"/>
            <w:szCs w:val="24"/>
          </w:rPr>
          <w:t>,</w:t>
        </w:r>
      </w:ins>
      <w:r w:rsidR="0043515C">
        <w:rPr>
          <w:rFonts w:cs="Times New Roman"/>
          <w:szCs w:val="24"/>
        </w:rPr>
        <w:t xml:space="preserve"> and of being funded by</w:t>
      </w:r>
      <w:r>
        <w:rPr>
          <w:rFonts w:cs="Times New Roman"/>
          <w:szCs w:val="24"/>
        </w:rPr>
        <w:t xml:space="preserve"> the CIA and French intelligence and others.</w:t>
      </w:r>
    </w:p>
    <w:p w14:paraId="538E6AA7" w14:textId="77777777" w:rsidR="007375F8" w:rsidRDefault="007375F8" w:rsidP="00064E70">
      <w:pPr>
        <w:rPr>
          <w:rFonts w:cs="Times New Roman"/>
          <w:szCs w:val="24"/>
        </w:rPr>
      </w:pPr>
    </w:p>
    <w:p w14:paraId="56CAF058" w14:textId="7283CD00" w:rsidR="007375F8" w:rsidRDefault="007375F8" w:rsidP="00064E70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r w:rsidRPr="0043515C">
        <w:rPr>
          <w:rFonts w:cs="Times New Roman"/>
          <w:i/>
          <w:szCs w:val="24"/>
        </w:rPr>
        <w:t>Shi’r’s</w:t>
      </w:r>
      <w:proofErr w:type="spellEnd"/>
      <w:r>
        <w:rPr>
          <w:rFonts w:cs="Times New Roman"/>
          <w:szCs w:val="24"/>
        </w:rPr>
        <w:t xml:space="preserve"> poets were more concerned with </w:t>
      </w:r>
      <w:r w:rsidR="0043515C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post-colonial Arab </w:t>
      </w:r>
      <w:ins w:id="16" w:author="Stephen Ross" w:date="2015-08-06T11:15:00Z">
        <w:r w:rsidR="00064E70">
          <w:rPr>
            <w:rFonts w:cs="Times New Roman"/>
            <w:szCs w:val="24"/>
          </w:rPr>
          <w:t>‘</w:t>
        </w:r>
      </w:ins>
      <w:r>
        <w:rPr>
          <w:rFonts w:cs="Times New Roman"/>
          <w:szCs w:val="24"/>
        </w:rPr>
        <w:t>state of being</w:t>
      </w:r>
      <w:ins w:id="17" w:author="Stephen Ross" w:date="2015-08-06T11:15:00Z">
        <w:r w:rsidR="00064E70">
          <w:rPr>
            <w:rFonts w:cs="Times New Roman"/>
            <w:szCs w:val="24"/>
          </w:rPr>
          <w:t>’</w:t>
        </w:r>
      </w:ins>
      <w:r>
        <w:rPr>
          <w:rFonts w:cs="Times New Roman"/>
          <w:szCs w:val="24"/>
        </w:rPr>
        <w:t xml:space="preserve"> than</w:t>
      </w:r>
      <w:r w:rsidR="0043515C">
        <w:rPr>
          <w:rFonts w:cs="Times New Roman"/>
          <w:szCs w:val="24"/>
        </w:rPr>
        <w:t xml:space="preserve"> reforming or overthrowing stat</w:t>
      </w:r>
      <w:r>
        <w:rPr>
          <w:rFonts w:cs="Times New Roman"/>
          <w:szCs w:val="24"/>
        </w:rPr>
        <w:t>es.</w:t>
      </w:r>
      <w:ins w:id="18" w:author="Stephen Ross" w:date="2015-08-06T11:15:00Z">
        <w:r w:rsidR="00064E70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The </w:t>
      </w:r>
      <w:proofErr w:type="spellStart"/>
      <w:r w:rsidRPr="0043515C">
        <w:rPr>
          <w:rFonts w:cs="Times New Roman"/>
          <w:i/>
          <w:szCs w:val="24"/>
        </w:rPr>
        <w:t>Shi’r</w:t>
      </w:r>
      <w:proofErr w:type="spellEnd"/>
      <w:r>
        <w:rPr>
          <w:rFonts w:cs="Times New Roman"/>
          <w:szCs w:val="24"/>
        </w:rPr>
        <w:t xml:space="preserve"> poets adopted the concept of </w:t>
      </w:r>
      <w:proofErr w:type="spellStart"/>
      <w:r w:rsidRPr="003F6332">
        <w:rPr>
          <w:rFonts w:cs="Times New Roman"/>
          <w:i/>
          <w:szCs w:val="24"/>
        </w:rPr>
        <w:t>ru’iya</w:t>
      </w:r>
      <w:proofErr w:type="spellEnd"/>
      <w:r>
        <w:rPr>
          <w:rFonts w:cs="Times New Roman"/>
          <w:szCs w:val="24"/>
        </w:rPr>
        <w:t xml:space="preserve"> or vision theorized in 1959 by </w:t>
      </w:r>
      <w:proofErr w:type="spellStart"/>
      <w:r>
        <w:rPr>
          <w:rFonts w:cs="Times New Roman"/>
          <w:szCs w:val="24"/>
        </w:rPr>
        <w:t>Adunis</w:t>
      </w:r>
      <w:proofErr w:type="spellEnd"/>
      <w:ins w:id="19" w:author="Stephen Ross" w:date="2015-08-06T11:15:00Z">
        <w:r w:rsidR="00064E70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(‘Ali Ahmad Said) </w:t>
      </w:r>
      <w:r w:rsidR="0043515C">
        <w:rPr>
          <w:rFonts w:cs="Times New Roman"/>
          <w:szCs w:val="24"/>
        </w:rPr>
        <w:t>who asserted</w:t>
      </w:r>
      <w:r>
        <w:rPr>
          <w:rFonts w:cs="Times New Roman"/>
          <w:szCs w:val="24"/>
        </w:rPr>
        <w:t xml:space="preserve"> that modern poetry possessed a mystical or intuitive knowledge that allowed the poet to see beyond.</w:t>
      </w:r>
      <w:ins w:id="20" w:author="Stephen Ross" w:date="2015-08-06T11:15:00Z">
        <w:r w:rsidR="00064E70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The intention was to liberate Arab consciousness and to liberate it from the </w:t>
      </w:r>
      <w:proofErr w:type="spellStart"/>
      <w:r w:rsidRPr="0043515C">
        <w:rPr>
          <w:rFonts w:cs="Times New Roman"/>
          <w:i/>
          <w:szCs w:val="24"/>
        </w:rPr>
        <w:t>qasidah</w:t>
      </w:r>
      <w:proofErr w:type="spellEnd"/>
      <w:r>
        <w:rPr>
          <w:rFonts w:cs="Times New Roman"/>
          <w:szCs w:val="24"/>
        </w:rPr>
        <w:t xml:space="preserve"> using the Arabic language, to free one’s thinking.</w:t>
      </w:r>
    </w:p>
    <w:p w14:paraId="427335E9" w14:textId="77777777" w:rsidR="007375F8" w:rsidRDefault="007375F8" w:rsidP="00064E70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</w:p>
    <w:p w14:paraId="5A1E4116" w14:textId="11A10175" w:rsidR="007375F8" w:rsidRPr="0043515C" w:rsidRDefault="007375F8" w:rsidP="00064E70">
      <w:pPr>
        <w:widowControl w:val="0"/>
        <w:autoSpaceDE w:val="0"/>
        <w:autoSpaceDN w:val="0"/>
        <w:adjustRightInd w:val="0"/>
        <w:rPr>
          <w:rFonts w:cs="Times New Roman"/>
          <w:b/>
          <w:szCs w:val="24"/>
        </w:rPr>
      </w:pPr>
      <w:r w:rsidRPr="00AD1674">
        <w:rPr>
          <w:rFonts w:cs="Times New Roman"/>
          <w:b/>
          <w:szCs w:val="24"/>
        </w:rPr>
        <w:t>Clash / Rivalry with al-</w:t>
      </w:r>
      <w:proofErr w:type="spellStart"/>
      <w:r w:rsidRPr="00AD1674">
        <w:rPr>
          <w:rFonts w:cs="Times New Roman"/>
          <w:b/>
          <w:szCs w:val="24"/>
        </w:rPr>
        <w:t>Adab</w:t>
      </w:r>
      <w:proofErr w:type="spellEnd"/>
      <w:r w:rsidRPr="00AD1674">
        <w:rPr>
          <w:rFonts w:cs="Times New Roman"/>
          <w:b/>
          <w:szCs w:val="24"/>
        </w:rPr>
        <w:t xml:space="preserve"> </w:t>
      </w:r>
    </w:p>
    <w:p w14:paraId="55B3CA19" w14:textId="660B275F" w:rsidR="007375F8" w:rsidRDefault="0043515C" w:rsidP="00064E70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When Yusuf al-</w:t>
      </w:r>
      <w:proofErr w:type="spellStart"/>
      <w:r>
        <w:rPr>
          <w:rFonts w:cs="Times New Roman"/>
          <w:szCs w:val="24"/>
        </w:rPr>
        <w:t>Khal</w:t>
      </w:r>
      <w:proofErr w:type="spellEnd"/>
      <w:r w:rsidR="007375F8">
        <w:rPr>
          <w:rFonts w:cs="Times New Roman"/>
          <w:szCs w:val="24"/>
        </w:rPr>
        <w:t xml:space="preserve"> founded </w:t>
      </w:r>
      <w:proofErr w:type="spellStart"/>
      <w:r w:rsidR="007375F8" w:rsidRPr="00213CD8">
        <w:rPr>
          <w:rFonts w:cs="Times New Roman"/>
          <w:i/>
          <w:szCs w:val="24"/>
        </w:rPr>
        <w:t>Shi’r</w:t>
      </w:r>
      <w:proofErr w:type="spellEnd"/>
      <w:r w:rsidR="007375F8">
        <w:rPr>
          <w:rFonts w:cs="Times New Roman"/>
          <w:szCs w:val="24"/>
        </w:rPr>
        <w:t xml:space="preserve"> in January of 1957 in Beirut, the weekly Arab literary</w:t>
      </w:r>
    </w:p>
    <w:p w14:paraId="6D5D0A81" w14:textId="455C766E" w:rsidR="007375F8" w:rsidRDefault="007375F8" w:rsidP="00064E70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journal</w:t>
      </w:r>
      <w:proofErr w:type="gramEnd"/>
      <w:r>
        <w:rPr>
          <w:rFonts w:cs="Times New Roman"/>
          <w:szCs w:val="24"/>
        </w:rPr>
        <w:t xml:space="preserve"> </w:t>
      </w:r>
      <w:r w:rsidRPr="004421A0">
        <w:rPr>
          <w:rFonts w:cs="Times New Roman"/>
          <w:i/>
          <w:szCs w:val="24"/>
        </w:rPr>
        <w:t>al-</w:t>
      </w:r>
      <w:proofErr w:type="spellStart"/>
      <w:r w:rsidRPr="004421A0">
        <w:rPr>
          <w:rFonts w:cs="Times New Roman"/>
          <w:i/>
          <w:szCs w:val="24"/>
        </w:rPr>
        <w:t>Adab</w:t>
      </w:r>
      <w:proofErr w:type="spellEnd"/>
      <w:r>
        <w:rPr>
          <w:rFonts w:cs="Times New Roman"/>
          <w:szCs w:val="24"/>
        </w:rPr>
        <w:t xml:space="preserve"> (est. 1953) reigned supreme on the avant-garde literary scene.</w:t>
      </w:r>
      <w:ins w:id="21" w:author="Stephen Ross" w:date="2015-08-06T11:15:00Z">
        <w:r w:rsidR="00064E70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It touted the Jean Paul Sartre existential line of political </w:t>
      </w:r>
      <w:ins w:id="22" w:author="Stephen Ross" w:date="2015-08-06T11:15:00Z">
        <w:r w:rsidR="00064E70">
          <w:rPr>
            <w:rFonts w:cs="Times New Roman"/>
            <w:szCs w:val="24"/>
          </w:rPr>
          <w:t>‘</w:t>
        </w:r>
      </w:ins>
      <w:r>
        <w:rPr>
          <w:rFonts w:cs="Times New Roman"/>
          <w:szCs w:val="24"/>
        </w:rPr>
        <w:t>commitment literature</w:t>
      </w:r>
      <w:ins w:id="23" w:author="Stephen Ross" w:date="2015-08-06T11:15:00Z">
        <w:r w:rsidR="00064E70">
          <w:rPr>
            <w:rFonts w:cs="Times New Roman"/>
            <w:szCs w:val="24"/>
          </w:rPr>
          <w:t>’</w:t>
        </w:r>
      </w:ins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adab</w:t>
      </w:r>
      <w:proofErr w:type="spellEnd"/>
      <w:r>
        <w:rPr>
          <w:rFonts w:cs="Times New Roman"/>
          <w:szCs w:val="24"/>
        </w:rPr>
        <w:t xml:space="preserve"> al-</w:t>
      </w:r>
      <w:proofErr w:type="spellStart"/>
      <w:r w:rsidR="006B149C">
        <w:rPr>
          <w:rFonts w:cs="Times New Roman"/>
          <w:szCs w:val="24"/>
        </w:rPr>
        <w:t>iltizam</w:t>
      </w:r>
      <w:proofErr w:type="spellEnd"/>
      <w:r w:rsidR="006B149C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, arguing that literature must contribute to societal change.</w:t>
      </w:r>
      <w:ins w:id="24" w:author="Stephen Ross" w:date="2015-08-06T11:15:00Z">
        <w:r w:rsidR="00064E70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It declared that there could no longer be </w:t>
      </w:r>
      <w:ins w:id="25" w:author="Stephen Ross" w:date="2015-08-06T11:15:00Z">
        <w:r w:rsidR="00064E70">
          <w:rPr>
            <w:rFonts w:cs="Times New Roman"/>
            <w:szCs w:val="24"/>
          </w:rPr>
          <w:t>‘</w:t>
        </w:r>
      </w:ins>
      <w:r>
        <w:rPr>
          <w:rFonts w:cs="Times New Roman"/>
          <w:szCs w:val="24"/>
        </w:rPr>
        <w:t>art for art’s sake.</w:t>
      </w:r>
      <w:ins w:id="26" w:author="Stephen Ross" w:date="2015-08-06T11:15:00Z">
        <w:r w:rsidR="00064E70">
          <w:rPr>
            <w:rFonts w:cs="Times New Roman"/>
            <w:szCs w:val="24"/>
          </w:rPr>
          <w:t>’</w:t>
        </w:r>
      </w:ins>
    </w:p>
    <w:p w14:paraId="2568E682" w14:textId="77777777" w:rsidR="007375F8" w:rsidRDefault="007375F8" w:rsidP="00064E70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</w:p>
    <w:p w14:paraId="445FD594" w14:textId="78BBB5F2" w:rsidR="007375F8" w:rsidRDefault="007375F8" w:rsidP="00064E70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 w:rsidRPr="00C654AB">
        <w:rPr>
          <w:rFonts w:cs="Times New Roman"/>
          <w:i/>
          <w:szCs w:val="24"/>
        </w:rPr>
        <w:t>Al-</w:t>
      </w:r>
      <w:proofErr w:type="spellStart"/>
      <w:r w:rsidRPr="00C654AB">
        <w:rPr>
          <w:rFonts w:cs="Times New Roman"/>
          <w:i/>
          <w:szCs w:val="24"/>
        </w:rPr>
        <w:t>Adab</w:t>
      </w:r>
      <w:proofErr w:type="spellEnd"/>
      <w:r>
        <w:rPr>
          <w:rFonts w:cs="Times New Roman"/>
          <w:szCs w:val="24"/>
        </w:rPr>
        <w:t xml:space="preserve"> with its </w:t>
      </w:r>
      <w:ins w:id="27" w:author="Stephen Ross" w:date="2015-08-06T11:15:00Z">
        <w:r w:rsidR="00064E70">
          <w:rPr>
            <w:rFonts w:cs="Times New Roman"/>
            <w:szCs w:val="24"/>
          </w:rPr>
          <w:t>‘</w:t>
        </w:r>
      </w:ins>
      <w:r>
        <w:rPr>
          <w:rFonts w:cs="Times New Roman"/>
          <w:szCs w:val="24"/>
        </w:rPr>
        <w:t>commitment literature</w:t>
      </w:r>
      <w:ins w:id="28" w:author="Stephen Ross" w:date="2015-08-06T11:15:00Z">
        <w:r w:rsidR="00064E70">
          <w:rPr>
            <w:rFonts w:cs="Times New Roman"/>
            <w:szCs w:val="24"/>
          </w:rPr>
          <w:t>’</w:t>
        </w:r>
      </w:ins>
      <w:r>
        <w:rPr>
          <w:rFonts w:cs="Times New Roman"/>
          <w:szCs w:val="24"/>
        </w:rPr>
        <w:t xml:space="preserve"> dedicated to social and political causes became the literary springboard for Arab Nationalists and Marxists along with Socialist Realism.</w:t>
      </w:r>
      <w:ins w:id="29" w:author="Stephen Ross" w:date="2015-08-06T11:15:00Z">
        <w:r w:rsidR="00064E70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>Their writers and poet contributors created a forum to debate what genre of literature - the novel, the short story, the realist</w:t>
      </w:r>
      <w:ins w:id="30" w:author="Stephen Ross" w:date="2015-08-06T11:17:00Z">
        <w:r w:rsidR="00064E70">
          <w:rPr>
            <w:rFonts w:cs="Times New Roman"/>
            <w:szCs w:val="24"/>
          </w:rPr>
          <w:t>,</w:t>
        </w:r>
      </w:ins>
      <w:r>
        <w:rPr>
          <w:rFonts w:cs="Times New Roman"/>
          <w:szCs w:val="24"/>
        </w:rPr>
        <w:t xml:space="preserve"> or the absurdist was the capable of changing society.</w:t>
      </w:r>
    </w:p>
    <w:p w14:paraId="2B916C21" w14:textId="77777777" w:rsidR="007375F8" w:rsidRDefault="007375F8" w:rsidP="00064E70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</w:p>
    <w:p w14:paraId="04EDEDE8" w14:textId="543FEC2A" w:rsidR="007375F8" w:rsidRDefault="007375F8" w:rsidP="00064E70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By contrast, all of the </w:t>
      </w:r>
      <w:proofErr w:type="spellStart"/>
      <w:r w:rsidRPr="00213CD8">
        <w:rPr>
          <w:rFonts w:cs="Times New Roman"/>
          <w:i/>
          <w:szCs w:val="24"/>
        </w:rPr>
        <w:t>Shi’r</w:t>
      </w:r>
      <w:proofErr w:type="spellEnd"/>
      <w:r>
        <w:rPr>
          <w:rFonts w:cs="Times New Roman"/>
          <w:szCs w:val="24"/>
        </w:rPr>
        <w:t xml:space="preserve"> poets believed that all poetry was inherently committed and that all literature could chan</w:t>
      </w:r>
      <w:r w:rsidR="00E25064">
        <w:rPr>
          <w:rFonts w:cs="Times New Roman"/>
          <w:szCs w:val="24"/>
        </w:rPr>
        <w:t>ge the world.</w:t>
      </w:r>
      <w:ins w:id="31" w:author="Stephen Ross" w:date="2015-08-06T11:15:00Z">
        <w:r w:rsidR="00064E70">
          <w:rPr>
            <w:rFonts w:cs="Times New Roman"/>
            <w:szCs w:val="24"/>
          </w:rPr>
          <w:t xml:space="preserve"> </w:t>
        </w:r>
      </w:ins>
      <w:r w:rsidR="00E25064">
        <w:rPr>
          <w:rFonts w:cs="Times New Roman"/>
          <w:szCs w:val="24"/>
        </w:rPr>
        <w:t xml:space="preserve"> </w:t>
      </w:r>
      <w:proofErr w:type="spellStart"/>
      <w:r w:rsidR="00E25064">
        <w:rPr>
          <w:rFonts w:cs="Times New Roman"/>
          <w:szCs w:val="24"/>
        </w:rPr>
        <w:t>Nadhir</w:t>
      </w:r>
      <w:proofErr w:type="spellEnd"/>
      <w:r w:rsidR="00E25064">
        <w:rPr>
          <w:rFonts w:cs="Times New Roman"/>
          <w:szCs w:val="24"/>
        </w:rPr>
        <w:t xml:space="preserve"> al-‘</w:t>
      </w:r>
      <w:proofErr w:type="spellStart"/>
      <w:r w:rsidR="00E25064">
        <w:rPr>
          <w:rFonts w:cs="Times New Roman"/>
          <w:szCs w:val="24"/>
        </w:rPr>
        <w:t>Azma</w:t>
      </w:r>
      <w:proofErr w:type="spellEnd"/>
      <w:r>
        <w:rPr>
          <w:rFonts w:cs="Times New Roman"/>
          <w:szCs w:val="24"/>
        </w:rPr>
        <w:t xml:space="preserve">, contrasted the </w:t>
      </w:r>
      <w:proofErr w:type="spellStart"/>
      <w:r>
        <w:rPr>
          <w:rFonts w:cs="Times New Roman"/>
          <w:i/>
          <w:szCs w:val="24"/>
        </w:rPr>
        <w:t>Shi’r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circle of poets as </w:t>
      </w:r>
      <w:ins w:id="32" w:author="Stephen Ross" w:date="2015-08-06T11:15:00Z">
        <w:r w:rsidR="00064E70">
          <w:rPr>
            <w:rFonts w:cs="Times New Roman"/>
            <w:szCs w:val="24"/>
          </w:rPr>
          <w:t>‘</w:t>
        </w:r>
      </w:ins>
      <w:r>
        <w:rPr>
          <w:rFonts w:cs="Times New Roman"/>
          <w:szCs w:val="24"/>
        </w:rPr>
        <w:t>commit</w:t>
      </w:r>
      <w:r w:rsidR="0050037A">
        <w:rPr>
          <w:rFonts w:cs="Times New Roman"/>
          <w:szCs w:val="24"/>
        </w:rPr>
        <w:t>t</w:t>
      </w:r>
      <w:r>
        <w:rPr>
          <w:rFonts w:cs="Times New Roman"/>
          <w:szCs w:val="24"/>
        </w:rPr>
        <w:t>ed to transforming politics to poetry, not poetry to politics.</w:t>
      </w:r>
      <w:ins w:id="33" w:author="Stephen Ross" w:date="2015-08-06T11:15:00Z">
        <w:r w:rsidR="00064E70">
          <w:rPr>
            <w:rFonts w:cs="Times New Roman"/>
            <w:szCs w:val="24"/>
          </w:rPr>
          <w:t xml:space="preserve">’ </w:t>
        </w:r>
      </w:ins>
      <w:r w:rsidR="0050037A">
        <w:rPr>
          <w:rFonts w:cs="Times New Roman"/>
          <w:szCs w:val="24"/>
        </w:rPr>
        <w:t>Al-‘</w:t>
      </w:r>
      <w:proofErr w:type="spellStart"/>
      <w:r w:rsidR="0050037A">
        <w:rPr>
          <w:rFonts w:cs="Times New Roman"/>
          <w:szCs w:val="24"/>
        </w:rPr>
        <w:t>Azma</w:t>
      </w:r>
      <w:proofErr w:type="spellEnd"/>
      <w:r>
        <w:rPr>
          <w:rFonts w:cs="Times New Roman"/>
          <w:szCs w:val="24"/>
        </w:rPr>
        <w:t xml:space="preserve"> and al-</w:t>
      </w:r>
      <w:proofErr w:type="spellStart"/>
      <w:r w:rsidR="006B149C">
        <w:rPr>
          <w:rFonts w:cs="Times New Roman"/>
          <w:szCs w:val="24"/>
        </w:rPr>
        <w:t>Khāl</w:t>
      </w:r>
      <w:proofErr w:type="spellEnd"/>
      <w:r w:rsidR="00E25064">
        <w:rPr>
          <w:rFonts w:cs="Times New Roman"/>
          <w:szCs w:val="24"/>
        </w:rPr>
        <w:t xml:space="preserve"> with their concept of</w:t>
      </w:r>
      <w:r>
        <w:rPr>
          <w:rFonts w:cs="Times New Roman"/>
          <w:szCs w:val="24"/>
        </w:rPr>
        <w:t xml:space="preserve"> a </w:t>
      </w:r>
      <w:ins w:id="34" w:author="Stephen Ross" w:date="2015-08-06T11:15:00Z">
        <w:r w:rsidR="00064E70">
          <w:rPr>
            <w:rFonts w:cs="Times New Roman"/>
            <w:szCs w:val="24"/>
          </w:rPr>
          <w:t>‘</w:t>
        </w:r>
      </w:ins>
      <w:r>
        <w:rPr>
          <w:rFonts w:cs="Times New Roman"/>
          <w:szCs w:val="24"/>
        </w:rPr>
        <w:t>poetic politics of liberation</w:t>
      </w:r>
      <w:ins w:id="35" w:author="Stephen Ross" w:date="2015-08-06T11:15:00Z">
        <w:r w:rsidR="00064E70">
          <w:rPr>
            <w:rFonts w:cs="Times New Roman"/>
            <w:szCs w:val="24"/>
          </w:rPr>
          <w:t>’</w:t>
        </w:r>
      </w:ins>
      <w:r>
        <w:rPr>
          <w:rFonts w:cs="Times New Roman"/>
          <w:szCs w:val="24"/>
        </w:rPr>
        <w:t xml:space="preserve"> declared that it abolished the traditional classical structures of Arab poetry and the </w:t>
      </w:r>
      <w:bookmarkStart w:id="36" w:name="_GoBack"/>
      <w:proofErr w:type="spellStart"/>
      <w:r w:rsidRPr="00213CD8">
        <w:rPr>
          <w:rFonts w:cs="Times New Roman"/>
          <w:i/>
          <w:szCs w:val="24"/>
        </w:rPr>
        <w:t>qasidah</w:t>
      </w:r>
      <w:bookmarkEnd w:id="36"/>
      <w:proofErr w:type="spellEnd"/>
      <w:r>
        <w:rPr>
          <w:rFonts w:cs="Times New Roman"/>
          <w:szCs w:val="24"/>
        </w:rPr>
        <w:t xml:space="preserve">, liberating the poet’s words from the constraints of rhyme, </w:t>
      </w:r>
      <w:proofErr w:type="spellStart"/>
      <w:r>
        <w:rPr>
          <w:rFonts w:cs="Times New Roman"/>
          <w:szCs w:val="24"/>
        </w:rPr>
        <w:t>monorhythm</w:t>
      </w:r>
      <w:proofErr w:type="spellEnd"/>
      <w:ins w:id="37" w:author="Stephen Ross" w:date="2015-08-06T11:18:00Z">
        <w:r w:rsidR="00064E70">
          <w:rPr>
            <w:rFonts w:cs="Times New Roman"/>
            <w:szCs w:val="24"/>
          </w:rPr>
          <w:t>,</w:t>
        </w:r>
      </w:ins>
      <w:r>
        <w:rPr>
          <w:rFonts w:cs="Times New Roman"/>
          <w:szCs w:val="24"/>
        </w:rPr>
        <w:t xml:space="preserve"> and meter. </w:t>
      </w:r>
    </w:p>
    <w:p w14:paraId="53889C95" w14:textId="77777777" w:rsidR="007375F8" w:rsidRDefault="007375F8" w:rsidP="00064E70">
      <w:pPr>
        <w:autoSpaceDE w:val="0"/>
        <w:autoSpaceDN w:val="0"/>
        <w:adjustRightInd w:val="0"/>
        <w:rPr>
          <w:rFonts w:asciiTheme="majorBidi" w:hAnsiTheme="majorBidi" w:cstheme="majorBidi"/>
          <w:szCs w:val="24"/>
        </w:rPr>
      </w:pPr>
    </w:p>
    <w:p w14:paraId="557DFAB4" w14:textId="60FCECE5" w:rsidR="007375F8" w:rsidRDefault="007375F8" w:rsidP="00064E70">
      <w:pPr>
        <w:autoSpaceDE w:val="0"/>
        <w:autoSpaceDN w:val="0"/>
        <w:adjustRightInd w:val="0"/>
        <w:rPr>
          <w:rFonts w:asciiTheme="majorBidi" w:hAnsiTheme="majorBidi" w:cstheme="majorBidi"/>
          <w:szCs w:val="24"/>
        </w:rPr>
      </w:pPr>
      <w:r w:rsidRPr="00C66A5C">
        <w:rPr>
          <w:rFonts w:asciiTheme="majorBidi" w:hAnsiTheme="majorBidi" w:cstheme="majorBidi"/>
          <w:szCs w:val="24"/>
        </w:rPr>
        <w:t xml:space="preserve">The </w:t>
      </w:r>
      <w:proofErr w:type="spellStart"/>
      <w:r w:rsidR="00DC2379">
        <w:rPr>
          <w:rFonts w:asciiTheme="majorBidi" w:hAnsiTheme="majorBidi" w:cstheme="majorBidi"/>
          <w:i/>
          <w:szCs w:val="24"/>
        </w:rPr>
        <w:t>Shi’r</w:t>
      </w:r>
      <w:proofErr w:type="spellEnd"/>
      <w:r w:rsidR="00DC2379">
        <w:rPr>
          <w:rFonts w:asciiTheme="majorBidi" w:hAnsiTheme="majorBidi" w:cstheme="majorBidi"/>
          <w:i/>
          <w:szCs w:val="24"/>
        </w:rPr>
        <w:t xml:space="preserve"> </w:t>
      </w:r>
      <w:r w:rsidRPr="00C66A5C">
        <w:rPr>
          <w:rFonts w:asciiTheme="majorBidi" w:hAnsiTheme="majorBidi" w:cstheme="majorBidi"/>
          <w:szCs w:val="24"/>
        </w:rPr>
        <w:t>poets dealt with the question of the di</w:t>
      </w:r>
      <w:r w:rsidR="0050037A">
        <w:rPr>
          <w:rFonts w:asciiTheme="majorBidi" w:hAnsiTheme="majorBidi" w:cstheme="majorBidi"/>
          <w:szCs w:val="24"/>
        </w:rPr>
        <w:t>-</w:t>
      </w:r>
      <w:proofErr w:type="spellStart"/>
      <w:r w:rsidR="00DC2379">
        <w:rPr>
          <w:rFonts w:asciiTheme="majorBidi" w:hAnsiTheme="majorBidi" w:cstheme="majorBidi"/>
          <w:szCs w:val="24"/>
        </w:rPr>
        <w:t>glossia</w:t>
      </w:r>
      <w:proofErr w:type="spellEnd"/>
      <w:r w:rsidRPr="00C66A5C">
        <w:rPr>
          <w:rFonts w:asciiTheme="majorBidi" w:hAnsiTheme="majorBidi" w:cstheme="majorBidi"/>
          <w:szCs w:val="24"/>
        </w:rPr>
        <w:t xml:space="preserve"> between literary and colloquial Arabic, and gave it precedence</w:t>
      </w:r>
      <w:r>
        <w:rPr>
          <w:rFonts w:asciiTheme="majorBidi" w:hAnsiTheme="majorBidi" w:cstheme="majorBidi"/>
          <w:szCs w:val="24"/>
        </w:rPr>
        <w:t xml:space="preserve"> </w:t>
      </w:r>
      <w:r w:rsidRPr="00C66A5C">
        <w:rPr>
          <w:rFonts w:asciiTheme="majorBidi" w:hAnsiTheme="majorBidi" w:cstheme="majorBidi"/>
          <w:szCs w:val="24"/>
        </w:rPr>
        <w:t>over the question of words and meaning. They be</w:t>
      </w:r>
      <w:r w:rsidR="00DC2379">
        <w:rPr>
          <w:rFonts w:asciiTheme="majorBidi" w:hAnsiTheme="majorBidi" w:cstheme="majorBidi"/>
          <w:szCs w:val="24"/>
        </w:rPr>
        <w:t>lieved that language in poetry wa</w:t>
      </w:r>
      <w:r w:rsidRPr="00C66A5C">
        <w:rPr>
          <w:rFonts w:asciiTheme="majorBidi" w:hAnsiTheme="majorBidi" w:cstheme="majorBidi"/>
          <w:szCs w:val="24"/>
        </w:rPr>
        <w:t>s not a means of expression but of creation.</w:t>
      </w:r>
      <w:r w:rsidR="00DC2379">
        <w:rPr>
          <w:rFonts w:asciiTheme="majorBidi" w:hAnsiTheme="majorBidi" w:cstheme="majorBidi"/>
          <w:szCs w:val="24"/>
        </w:rPr>
        <w:t xml:space="preserve"> So, they expected</w:t>
      </w:r>
      <w:r w:rsidRPr="00C66A5C">
        <w:rPr>
          <w:rFonts w:asciiTheme="majorBidi" w:hAnsiTheme="majorBidi" w:cstheme="majorBidi"/>
          <w:szCs w:val="24"/>
        </w:rPr>
        <w:t xml:space="preserve"> words to suggest and inspire rather than express.</w:t>
      </w:r>
      <w:ins w:id="38" w:author="Stephen Ross" w:date="2015-08-06T11:15:00Z">
        <w:r w:rsidR="00064E70">
          <w:rPr>
            <w:rFonts w:asciiTheme="majorBidi" w:hAnsiTheme="majorBidi" w:cstheme="majorBidi"/>
            <w:szCs w:val="24"/>
          </w:rPr>
          <w:t xml:space="preserve"> </w:t>
        </w:r>
      </w:ins>
      <w:r>
        <w:rPr>
          <w:rFonts w:asciiTheme="majorBidi" w:hAnsiTheme="majorBidi" w:cstheme="majorBidi"/>
          <w:szCs w:val="24"/>
        </w:rPr>
        <w:t>A</w:t>
      </w:r>
      <w:r w:rsidRPr="00C66A5C">
        <w:rPr>
          <w:rFonts w:asciiTheme="majorBidi" w:hAnsiTheme="majorBidi" w:cstheme="majorBidi"/>
          <w:szCs w:val="24"/>
        </w:rPr>
        <w:t>ddition</w:t>
      </w:r>
      <w:r>
        <w:rPr>
          <w:rFonts w:asciiTheme="majorBidi" w:hAnsiTheme="majorBidi" w:cstheme="majorBidi"/>
          <w:szCs w:val="24"/>
        </w:rPr>
        <w:t>ally</w:t>
      </w:r>
      <w:r w:rsidRPr="00C66A5C">
        <w:rPr>
          <w:rFonts w:asciiTheme="majorBidi" w:hAnsiTheme="majorBidi" w:cstheme="majorBidi"/>
          <w:szCs w:val="24"/>
        </w:rPr>
        <w:t xml:space="preserve">, </w:t>
      </w:r>
      <w:r w:rsidR="00DC2379">
        <w:rPr>
          <w:rFonts w:asciiTheme="majorBidi" w:hAnsiTheme="majorBidi" w:cstheme="majorBidi"/>
          <w:szCs w:val="24"/>
        </w:rPr>
        <w:t xml:space="preserve">because </w:t>
      </w:r>
      <w:r w:rsidRPr="00C66A5C">
        <w:rPr>
          <w:rFonts w:asciiTheme="majorBidi" w:hAnsiTheme="majorBidi" w:cstheme="majorBidi"/>
          <w:szCs w:val="24"/>
        </w:rPr>
        <w:t>the</w:t>
      </w:r>
      <w:r w:rsidR="00DC2379">
        <w:rPr>
          <w:rFonts w:asciiTheme="majorBidi" w:hAnsiTheme="majorBidi" w:cstheme="majorBidi"/>
          <w:szCs w:val="24"/>
        </w:rPr>
        <w:t>ir</w:t>
      </w:r>
      <w:r w:rsidRPr="00C66A5C">
        <w:rPr>
          <w:rFonts w:asciiTheme="majorBidi" w:hAnsiTheme="majorBidi" w:cstheme="majorBidi"/>
          <w:szCs w:val="24"/>
        </w:rPr>
        <w:t xml:space="preserve"> new poetry </w:t>
      </w:r>
      <w:r w:rsidR="00DC2379">
        <w:rPr>
          <w:rFonts w:asciiTheme="majorBidi" w:hAnsiTheme="majorBidi" w:cstheme="majorBidi"/>
          <w:szCs w:val="24"/>
        </w:rPr>
        <w:t xml:space="preserve">had mystical </w:t>
      </w:r>
      <w:r w:rsidRPr="00C66A5C">
        <w:rPr>
          <w:rFonts w:asciiTheme="majorBidi" w:hAnsiTheme="majorBidi" w:cstheme="majorBidi"/>
          <w:szCs w:val="24"/>
        </w:rPr>
        <w:t>tendenc</w:t>
      </w:r>
      <w:r w:rsidR="00DC2379">
        <w:rPr>
          <w:rFonts w:asciiTheme="majorBidi" w:hAnsiTheme="majorBidi" w:cstheme="majorBidi"/>
          <w:szCs w:val="24"/>
        </w:rPr>
        <w:t xml:space="preserve">ies, they </w:t>
      </w:r>
      <w:r w:rsidRPr="00C66A5C">
        <w:rPr>
          <w:rFonts w:asciiTheme="majorBidi" w:hAnsiTheme="majorBidi" w:cstheme="majorBidi"/>
          <w:szCs w:val="24"/>
        </w:rPr>
        <w:t>strive</w:t>
      </w:r>
      <w:r w:rsidR="00DC2379">
        <w:rPr>
          <w:rFonts w:asciiTheme="majorBidi" w:hAnsiTheme="majorBidi" w:cstheme="majorBidi"/>
          <w:szCs w:val="24"/>
        </w:rPr>
        <w:t>d</w:t>
      </w:r>
      <w:r w:rsidRPr="00C66A5C">
        <w:rPr>
          <w:rFonts w:asciiTheme="majorBidi" w:hAnsiTheme="majorBidi" w:cstheme="majorBidi"/>
          <w:szCs w:val="24"/>
        </w:rPr>
        <w:t xml:space="preserve"> to </w:t>
      </w:r>
      <w:r w:rsidR="00DC2379">
        <w:rPr>
          <w:rFonts w:asciiTheme="majorBidi" w:hAnsiTheme="majorBidi" w:cstheme="majorBidi"/>
          <w:szCs w:val="24"/>
        </w:rPr>
        <w:t>delve deeply into the meaning</w:t>
      </w:r>
      <w:r w:rsidRPr="00C66A5C">
        <w:rPr>
          <w:rFonts w:asciiTheme="majorBidi" w:hAnsiTheme="majorBidi" w:cstheme="majorBidi"/>
          <w:szCs w:val="24"/>
        </w:rPr>
        <w:t xml:space="preserve"> of the universe.</w:t>
      </w:r>
    </w:p>
    <w:p w14:paraId="60A2F2BB" w14:textId="77777777" w:rsidR="00C66A5C" w:rsidRDefault="00C66A5C" w:rsidP="00064E70">
      <w:pPr>
        <w:rPr>
          <w:rFonts w:asciiTheme="majorBidi" w:hAnsiTheme="majorBidi" w:cstheme="majorBidi"/>
          <w:szCs w:val="24"/>
        </w:rPr>
      </w:pPr>
    </w:p>
    <w:p w14:paraId="435D4A26" w14:textId="7DF43263" w:rsidR="007375F8" w:rsidRDefault="00DC2379" w:rsidP="00064E70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Further Reading:</w:t>
      </w:r>
    </w:p>
    <w:p w14:paraId="1F042B0C" w14:textId="77777777" w:rsidR="00DC2379" w:rsidRDefault="00DC2379" w:rsidP="00064E70">
      <w:pPr>
        <w:rPr>
          <w:rFonts w:asciiTheme="majorBidi" w:hAnsiTheme="majorBidi" w:cstheme="majorBidi"/>
          <w:szCs w:val="24"/>
        </w:rPr>
      </w:pPr>
    </w:p>
    <w:p w14:paraId="60A2F2BC" w14:textId="71ABA0D5" w:rsidR="00C66A5C" w:rsidRPr="00237D10" w:rsidRDefault="0050037A" w:rsidP="00064E70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cs="Times New Roman"/>
          <w:szCs w:val="24"/>
        </w:rPr>
        <w:t>Giordani</w:t>
      </w:r>
      <w:proofErr w:type="spellEnd"/>
      <w:r>
        <w:rPr>
          <w:rFonts w:cs="Times New Roman"/>
          <w:szCs w:val="24"/>
        </w:rPr>
        <w:t xml:space="preserve">, </w:t>
      </w:r>
      <w:r w:rsidR="006E3D60">
        <w:rPr>
          <w:rFonts w:cs="Times New Roman"/>
          <w:szCs w:val="24"/>
        </w:rPr>
        <w:t>Angela</w:t>
      </w:r>
      <w:r>
        <w:rPr>
          <w:rFonts w:cs="Times New Roman"/>
          <w:szCs w:val="24"/>
        </w:rPr>
        <w:t>.</w:t>
      </w:r>
      <w:r w:rsidR="00237D10">
        <w:rPr>
          <w:rFonts w:cs="Times New Roman"/>
          <w:szCs w:val="24"/>
        </w:rPr>
        <w:t xml:space="preserve"> </w:t>
      </w:r>
      <w:ins w:id="39" w:author="Stephen Ross" w:date="2015-08-06T11:15:00Z">
        <w:r w:rsidR="00064E70">
          <w:rPr>
            <w:rFonts w:cs="Times New Roman"/>
            <w:szCs w:val="24"/>
          </w:rPr>
          <w:t>‘</w:t>
        </w:r>
      </w:ins>
      <w:r w:rsidR="00237D10" w:rsidRPr="00237D10">
        <w:rPr>
          <w:rFonts w:cs="Times New Roman"/>
          <w:bCs/>
          <w:sz w:val="26"/>
          <w:szCs w:val="26"/>
        </w:rPr>
        <w:t>P</w:t>
      </w:r>
      <w:r w:rsidR="00766DED" w:rsidRPr="00766DED">
        <w:rPr>
          <w:rFonts w:cs="Times New Roman"/>
          <w:bCs/>
          <w:szCs w:val="24"/>
        </w:rPr>
        <w:t>oetic</w:t>
      </w:r>
      <w:r w:rsidR="00237D10" w:rsidRPr="00237D10">
        <w:rPr>
          <w:rFonts w:cs="Times New Roman"/>
          <w:bCs/>
          <w:sz w:val="21"/>
          <w:szCs w:val="21"/>
        </w:rPr>
        <w:t xml:space="preserve"> </w:t>
      </w:r>
      <w:r w:rsidR="00237D10" w:rsidRPr="00766DED">
        <w:rPr>
          <w:rFonts w:cs="Times New Roman"/>
          <w:bCs/>
          <w:szCs w:val="24"/>
        </w:rPr>
        <w:t>D</w:t>
      </w:r>
      <w:r w:rsidR="00766DED" w:rsidRPr="00766DED">
        <w:rPr>
          <w:rFonts w:cs="Times New Roman"/>
          <w:bCs/>
          <w:szCs w:val="24"/>
        </w:rPr>
        <w:t>issent</w:t>
      </w:r>
      <w:r w:rsidR="00237D10" w:rsidRPr="00766DED">
        <w:rPr>
          <w:rFonts w:cs="Times New Roman"/>
          <w:bCs/>
          <w:szCs w:val="24"/>
        </w:rPr>
        <w:t xml:space="preserve">: </w:t>
      </w:r>
      <w:proofErr w:type="spellStart"/>
      <w:r w:rsidR="00237D10" w:rsidRPr="00766DED">
        <w:rPr>
          <w:rFonts w:cs="Times New Roman"/>
          <w:bCs/>
          <w:szCs w:val="24"/>
        </w:rPr>
        <w:t>S</w:t>
      </w:r>
      <w:r w:rsidR="00766DED" w:rsidRPr="00766DED">
        <w:rPr>
          <w:rFonts w:cs="Times New Roman"/>
          <w:bCs/>
          <w:szCs w:val="24"/>
        </w:rPr>
        <w:t>hi’r’s</w:t>
      </w:r>
      <w:proofErr w:type="spellEnd"/>
      <w:r w:rsidR="00237D10" w:rsidRPr="00766DED">
        <w:rPr>
          <w:rFonts w:cs="Times New Roman"/>
          <w:bCs/>
          <w:szCs w:val="24"/>
        </w:rPr>
        <w:t xml:space="preserve"> C</w:t>
      </w:r>
      <w:r w:rsidR="00766DED" w:rsidRPr="00766DED">
        <w:rPr>
          <w:rFonts w:cs="Times New Roman"/>
          <w:bCs/>
          <w:szCs w:val="24"/>
        </w:rPr>
        <w:t>hallenge</w:t>
      </w:r>
      <w:r w:rsidR="00237D10" w:rsidRPr="00766DED">
        <w:rPr>
          <w:rFonts w:cs="Times New Roman"/>
          <w:bCs/>
          <w:szCs w:val="24"/>
        </w:rPr>
        <w:t xml:space="preserve"> T</w:t>
      </w:r>
      <w:r w:rsidR="00766DED">
        <w:rPr>
          <w:rFonts w:cs="Times New Roman"/>
          <w:bCs/>
          <w:szCs w:val="24"/>
        </w:rPr>
        <w:t>o</w:t>
      </w:r>
      <w:r w:rsidR="00237D10" w:rsidRPr="00766DED">
        <w:rPr>
          <w:rFonts w:cs="Times New Roman"/>
          <w:bCs/>
          <w:szCs w:val="24"/>
        </w:rPr>
        <w:t xml:space="preserve"> T</w:t>
      </w:r>
      <w:r w:rsidR="00766DED">
        <w:rPr>
          <w:rFonts w:cs="Times New Roman"/>
          <w:bCs/>
          <w:szCs w:val="24"/>
        </w:rPr>
        <w:t>he</w:t>
      </w:r>
      <w:r w:rsidR="00237D10" w:rsidRPr="00766DED">
        <w:rPr>
          <w:rFonts w:cs="Times New Roman"/>
          <w:bCs/>
          <w:szCs w:val="24"/>
        </w:rPr>
        <w:t xml:space="preserve"> P</w:t>
      </w:r>
      <w:r w:rsidR="00766DED">
        <w:rPr>
          <w:rFonts w:cs="Times New Roman"/>
          <w:bCs/>
          <w:szCs w:val="24"/>
        </w:rPr>
        <w:t>ost</w:t>
      </w:r>
      <w:r w:rsidR="00237D10" w:rsidRPr="00766DED">
        <w:rPr>
          <w:rFonts w:cs="Times New Roman"/>
          <w:bCs/>
          <w:szCs w:val="24"/>
        </w:rPr>
        <w:t>-C</w:t>
      </w:r>
      <w:r w:rsidR="00766DED">
        <w:rPr>
          <w:rFonts w:cs="Times New Roman"/>
          <w:bCs/>
          <w:szCs w:val="24"/>
        </w:rPr>
        <w:t>olonial</w:t>
      </w:r>
      <w:r w:rsidR="00237D10" w:rsidRPr="00766DED">
        <w:rPr>
          <w:rFonts w:cs="Times New Roman"/>
          <w:bCs/>
          <w:szCs w:val="24"/>
        </w:rPr>
        <w:t xml:space="preserve"> A</w:t>
      </w:r>
      <w:r w:rsidR="00766DED">
        <w:rPr>
          <w:rFonts w:cs="Times New Roman"/>
          <w:bCs/>
          <w:szCs w:val="24"/>
        </w:rPr>
        <w:t>rab</w:t>
      </w:r>
      <w:r w:rsidR="00237D10" w:rsidRPr="00766DED">
        <w:rPr>
          <w:rFonts w:cs="Times New Roman"/>
          <w:bCs/>
          <w:szCs w:val="24"/>
        </w:rPr>
        <w:t xml:space="preserve"> S</w:t>
      </w:r>
      <w:r w:rsidR="00766DED">
        <w:rPr>
          <w:rFonts w:cs="Times New Roman"/>
          <w:bCs/>
          <w:szCs w:val="24"/>
        </w:rPr>
        <w:t>tate</w:t>
      </w:r>
      <w:r w:rsidR="00237D10" w:rsidRPr="00766DED">
        <w:rPr>
          <w:rFonts w:cs="Times New Roman"/>
          <w:bCs/>
          <w:szCs w:val="24"/>
        </w:rPr>
        <w:t>,</w:t>
      </w:r>
      <w:ins w:id="40" w:author="Stephen Ross" w:date="2015-08-06T11:15:00Z">
        <w:r w:rsidR="00064E70">
          <w:rPr>
            <w:rFonts w:cs="Times New Roman"/>
            <w:bCs/>
            <w:szCs w:val="24"/>
          </w:rPr>
          <w:t>’</w:t>
        </w:r>
      </w:ins>
      <w:r w:rsidR="00237D10" w:rsidRPr="00766DED">
        <w:rPr>
          <w:rFonts w:cs="Times New Roman"/>
          <w:bCs/>
          <w:szCs w:val="24"/>
        </w:rPr>
        <w:t xml:space="preserve"> MESA 2013 presentation</w:t>
      </w:r>
      <w:r w:rsidR="006E3D60" w:rsidRPr="00766DED">
        <w:rPr>
          <w:rFonts w:cs="Times New Roman"/>
          <w:szCs w:val="24"/>
        </w:rPr>
        <w:t xml:space="preserve"> </w:t>
      </w:r>
    </w:p>
    <w:p w14:paraId="3EEDEAEF" w14:textId="77777777" w:rsidR="0050037A" w:rsidRDefault="0050037A" w:rsidP="00064E70">
      <w:pPr>
        <w:widowControl w:val="0"/>
        <w:autoSpaceDE w:val="0"/>
        <w:autoSpaceDN w:val="0"/>
        <w:adjustRightInd w:val="0"/>
      </w:pPr>
    </w:p>
    <w:p w14:paraId="08651FCC" w14:textId="39F08092" w:rsidR="006E3D60" w:rsidRPr="006E3D60" w:rsidRDefault="00213CD8" w:rsidP="00064E70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hyperlink r:id="rId10" w:history="1">
        <w:proofErr w:type="spellStart"/>
        <w:r w:rsidR="006E3D60" w:rsidRPr="006E3D60">
          <w:rPr>
            <w:rFonts w:cs="Times New Roman"/>
            <w:szCs w:val="24"/>
          </w:rPr>
          <w:t>Haidar</w:t>
        </w:r>
        <w:proofErr w:type="spellEnd"/>
      </w:hyperlink>
      <w:r w:rsidR="006E3D60">
        <w:rPr>
          <w:rFonts w:cs="Times New Roman"/>
          <w:szCs w:val="24"/>
        </w:rPr>
        <w:t xml:space="preserve">, </w:t>
      </w:r>
      <w:proofErr w:type="spellStart"/>
      <w:r w:rsidR="0050037A" w:rsidRPr="0050037A">
        <w:rPr>
          <w:rFonts w:cs="Times New Roman"/>
          <w:szCs w:val="24"/>
        </w:rPr>
        <w:t>Otared</w:t>
      </w:r>
      <w:proofErr w:type="spellEnd"/>
      <w:r w:rsidR="0050037A">
        <w:rPr>
          <w:rFonts w:cs="Times New Roman"/>
          <w:szCs w:val="24"/>
        </w:rPr>
        <w:t>.</w:t>
      </w:r>
      <w:r w:rsidR="0050037A" w:rsidRPr="0050037A">
        <w:rPr>
          <w:rFonts w:cs="Times New Roman"/>
          <w:szCs w:val="24"/>
        </w:rPr>
        <w:t xml:space="preserve"> </w:t>
      </w:r>
      <w:r w:rsidR="006E3D60" w:rsidRPr="006E3D60">
        <w:rPr>
          <w:rFonts w:cs="Times New Roman"/>
          <w:bCs/>
          <w:i/>
          <w:color w:val="0E0E0E"/>
          <w:szCs w:val="24"/>
        </w:rPr>
        <w:t xml:space="preserve">The Prose Poem and the Journal </w:t>
      </w:r>
      <w:proofErr w:type="spellStart"/>
      <w:r w:rsidR="006E3D60" w:rsidRPr="006E3D60">
        <w:rPr>
          <w:rFonts w:cs="Times New Roman"/>
          <w:bCs/>
          <w:i/>
          <w:color w:val="0E0E0E"/>
          <w:szCs w:val="24"/>
        </w:rPr>
        <w:t>Shi'r</w:t>
      </w:r>
      <w:proofErr w:type="spellEnd"/>
      <w:r w:rsidR="006E3D60" w:rsidRPr="006E3D60">
        <w:rPr>
          <w:rFonts w:cs="Times New Roman"/>
          <w:bCs/>
          <w:i/>
          <w:color w:val="0E0E0E"/>
          <w:szCs w:val="24"/>
        </w:rPr>
        <w:t>: A Comparative Study of Literature, Literary Theory and Journalism</w:t>
      </w:r>
      <w:r w:rsidR="00A000E7">
        <w:rPr>
          <w:rFonts w:cs="Times New Roman"/>
          <w:szCs w:val="24"/>
        </w:rPr>
        <w:t>, (Ithaca Press 2008).</w:t>
      </w:r>
    </w:p>
    <w:p w14:paraId="03F1A633" w14:textId="77777777" w:rsidR="0050037A" w:rsidRDefault="0050037A" w:rsidP="00064E70">
      <w:pPr>
        <w:autoSpaceDE w:val="0"/>
        <w:autoSpaceDN w:val="0"/>
        <w:adjustRightInd w:val="0"/>
        <w:rPr>
          <w:rFonts w:asciiTheme="majorBidi" w:hAnsiTheme="majorBidi" w:cstheme="majorBidi"/>
          <w:szCs w:val="24"/>
        </w:rPr>
      </w:pPr>
    </w:p>
    <w:p w14:paraId="60A2F2BD" w14:textId="0D1ABD6D" w:rsidR="00C66A5C" w:rsidRPr="00C66A5C" w:rsidRDefault="0050037A" w:rsidP="00064E70">
      <w:pPr>
        <w:autoSpaceDE w:val="0"/>
        <w:autoSpaceDN w:val="0"/>
        <w:adjustRightInd w:val="0"/>
        <w:rPr>
          <w:rFonts w:asciiTheme="majorBidi" w:hAnsiTheme="majorBidi" w:cstheme="majorBidi"/>
          <w:szCs w:val="24"/>
        </w:rPr>
      </w:pPr>
      <w:proofErr w:type="spellStart"/>
      <w:proofErr w:type="gramStart"/>
      <w:r w:rsidRPr="00C66A5C">
        <w:rPr>
          <w:rFonts w:asciiTheme="majorBidi" w:hAnsiTheme="majorBidi" w:cstheme="majorBidi"/>
          <w:szCs w:val="24"/>
        </w:rPr>
        <w:t>Jayyusi</w:t>
      </w:r>
      <w:proofErr w:type="spellEnd"/>
      <w:r w:rsidRPr="00C66A5C">
        <w:rPr>
          <w:rFonts w:asciiTheme="majorBidi" w:hAnsiTheme="majorBidi" w:cstheme="majorBidi"/>
          <w:szCs w:val="24"/>
        </w:rPr>
        <w:t>,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C66A5C" w:rsidRPr="00C66A5C">
        <w:rPr>
          <w:rFonts w:asciiTheme="majorBidi" w:hAnsiTheme="majorBidi" w:cstheme="majorBidi"/>
          <w:szCs w:val="24"/>
        </w:rPr>
        <w:t>S.Kh</w:t>
      </w:r>
      <w:proofErr w:type="spellEnd"/>
      <w:r w:rsidR="00C66A5C" w:rsidRPr="00C66A5C">
        <w:rPr>
          <w:rFonts w:asciiTheme="majorBidi" w:hAnsiTheme="majorBidi" w:cstheme="majorBidi"/>
          <w:szCs w:val="24"/>
        </w:rPr>
        <w:t xml:space="preserve">. </w:t>
      </w:r>
      <w:r w:rsidR="00C66A5C" w:rsidRPr="00C66A5C">
        <w:rPr>
          <w:rFonts w:asciiTheme="majorBidi" w:hAnsiTheme="majorBidi" w:cstheme="majorBidi"/>
          <w:i/>
          <w:iCs/>
          <w:szCs w:val="24"/>
        </w:rPr>
        <w:t>Trends and movements in modern Arabic poetry</w:t>
      </w:r>
      <w:r w:rsidR="00C66A5C" w:rsidRPr="00C66A5C">
        <w:rPr>
          <w:rFonts w:asciiTheme="majorBidi" w:hAnsiTheme="majorBidi" w:cstheme="majorBidi"/>
          <w:szCs w:val="24"/>
        </w:rPr>
        <w:t xml:space="preserve">, </w:t>
      </w:r>
      <w:r>
        <w:rPr>
          <w:rFonts w:asciiTheme="majorBidi" w:hAnsiTheme="majorBidi" w:cstheme="majorBidi"/>
          <w:szCs w:val="24"/>
        </w:rPr>
        <w:t>(</w:t>
      </w:r>
      <w:r w:rsidR="00C66A5C" w:rsidRPr="00C66A5C">
        <w:rPr>
          <w:rFonts w:asciiTheme="majorBidi" w:hAnsiTheme="majorBidi" w:cstheme="majorBidi"/>
          <w:szCs w:val="24"/>
        </w:rPr>
        <w:t>Leiden 1977</w:t>
      </w:r>
      <w:r>
        <w:rPr>
          <w:rFonts w:asciiTheme="majorBidi" w:hAnsiTheme="majorBidi" w:cstheme="majorBidi"/>
          <w:szCs w:val="24"/>
        </w:rPr>
        <w:t>), 1:46.</w:t>
      </w:r>
      <w:proofErr w:type="gramEnd"/>
    </w:p>
    <w:p w14:paraId="60A2F2BE" w14:textId="4F474673" w:rsidR="00C66A5C" w:rsidRPr="00C66A5C" w:rsidRDefault="0050037A" w:rsidP="00064E70">
      <w:pPr>
        <w:autoSpaceDE w:val="0"/>
        <w:autoSpaceDN w:val="0"/>
        <w:adjustRightInd w:val="0"/>
        <w:rPr>
          <w:rFonts w:asciiTheme="majorBidi" w:hAnsiTheme="majorBidi" w:cstheme="majorBidi"/>
          <w:szCs w:val="24"/>
        </w:rPr>
      </w:pPr>
      <w:proofErr w:type="spellStart"/>
      <w:r w:rsidRPr="00C66A5C">
        <w:rPr>
          <w:rFonts w:asciiTheme="majorBidi" w:hAnsiTheme="majorBidi" w:cstheme="majorBidi"/>
          <w:szCs w:val="24"/>
        </w:rPr>
        <w:t>Moreh</w:t>
      </w:r>
      <w:proofErr w:type="gramStart"/>
      <w:r w:rsidRPr="00C66A5C">
        <w:rPr>
          <w:rFonts w:asciiTheme="majorBidi" w:hAnsiTheme="majorBidi" w:cstheme="majorBidi"/>
          <w:szCs w:val="24"/>
        </w:rPr>
        <w:t>,</w:t>
      </w:r>
      <w:r w:rsidR="00C66A5C" w:rsidRPr="00C66A5C">
        <w:rPr>
          <w:rFonts w:asciiTheme="majorBidi" w:hAnsiTheme="majorBidi" w:cstheme="majorBidi"/>
          <w:szCs w:val="24"/>
        </w:rPr>
        <w:t>S</w:t>
      </w:r>
      <w:proofErr w:type="spellEnd"/>
      <w:proofErr w:type="gramEnd"/>
      <w:r w:rsidR="00C66A5C" w:rsidRPr="00C66A5C">
        <w:rPr>
          <w:rFonts w:asciiTheme="majorBidi" w:hAnsiTheme="majorBidi" w:cstheme="majorBidi"/>
          <w:szCs w:val="24"/>
        </w:rPr>
        <w:t xml:space="preserve">. </w:t>
      </w:r>
      <w:r w:rsidR="00C66A5C" w:rsidRPr="00C66A5C">
        <w:rPr>
          <w:rFonts w:asciiTheme="majorBidi" w:hAnsiTheme="majorBidi" w:cstheme="majorBidi"/>
          <w:i/>
          <w:iCs/>
          <w:szCs w:val="24"/>
        </w:rPr>
        <w:t>Modern Arabic poetry 1800-1970</w:t>
      </w:r>
      <w:r w:rsidR="00C66A5C" w:rsidRPr="00C66A5C">
        <w:rPr>
          <w:rFonts w:asciiTheme="majorBidi" w:hAnsiTheme="majorBidi" w:cstheme="majorBidi"/>
          <w:szCs w:val="24"/>
        </w:rPr>
        <w:t xml:space="preserve">, </w:t>
      </w:r>
      <w:r w:rsidR="00C66A5C" w:rsidRPr="00C66A5C">
        <w:rPr>
          <w:rFonts w:asciiTheme="majorBidi" w:hAnsiTheme="majorBidi" w:cstheme="majorBidi"/>
          <w:i/>
          <w:iCs/>
          <w:szCs w:val="24"/>
        </w:rPr>
        <w:t>the development of its forms and themes under the influence of Western literature</w:t>
      </w:r>
      <w:r w:rsidR="00C66A5C" w:rsidRPr="00C66A5C">
        <w:rPr>
          <w:rFonts w:asciiTheme="majorBidi" w:hAnsiTheme="majorBidi" w:cstheme="majorBidi"/>
          <w:szCs w:val="24"/>
        </w:rPr>
        <w:t>, Leiden 1976</w:t>
      </w:r>
    </w:p>
    <w:p w14:paraId="45B8D4C9" w14:textId="77777777" w:rsidR="000C07F8" w:rsidRPr="00D33DBF" w:rsidRDefault="000C07F8" w:rsidP="00064E70">
      <w:pPr>
        <w:widowControl w:val="0"/>
        <w:autoSpaceDE w:val="0"/>
        <w:autoSpaceDN w:val="0"/>
        <w:adjustRightInd w:val="0"/>
        <w:rPr>
          <w:rFonts w:cs="Arial"/>
          <w:color w:val="0E0E0E"/>
        </w:rPr>
      </w:pPr>
    </w:p>
    <w:p w14:paraId="270775C6" w14:textId="77777777" w:rsidR="00391EA9" w:rsidRPr="00C66A5C" w:rsidRDefault="00391EA9" w:rsidP="00064E70">
      <w:pPr>
        <w:rPr>
          <w:rFonts w:asciiTheme="majorBidi" w:hAnsiTheme="majorBidi" w:cstheme="majorBidi"/>
          <w:szCs w:val="24"/>
        </w:rPr>
      </w:pPr>
    </w:p>
    <w:sectPr w:rsidR="00391EA9" w:rsidRPr="00C66A5C" w:rsidSect="006B149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7B0B1" w14:textId="77777777" w:rsidR="002764FD" w:rsidRDefault="002764FD" w:rsidP="006B149C">
      <w:r>
        <w:separator/>
      </w:r>
    </w:p>
  </w:endnote>
  <w:endnote w:type="continuationSeparator" w:id="0">
    <w:p w14:paraId="719CA926" w14:textId="77777777" w:rsidR="002764FD" w:rsidRDefault="002764FD" w:rsidP="006B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0D279" w14:textId="77777777" w:rsidR="006B149C" w:rsidRDefault="006B149C" w:rsidP="006277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244465" w14:textId="77777777" w:rsidR="006B149C" w:rsidRDefault="006B149C" w:rsidP="006B14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655B5" w14:textId="27996380" w:rsidR="006B149C" w:rsidRPr="006B149C" w:rsidRDefault="006B149C" w:rsidP="006B149C">
    <w:pPr>
      <w:pStyle w:val="Footer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CB69C1" w14:textId="77777777" w:rsidR="002764FD" w:rsidRDefault="002764FD" w:rsidP="006B149C">
      <w:r>
        <w:separator/>
      </w:r>
    </w:p>
  </w:footnote>
  <w:footnote w:type="continuationSeparator" w:id="0">
    <w:p w14:paraId="00162400" w14:textId="77777777" w:rsidR="002764FD" w:rsidRDefault="002764FD" w:rsidP="006B1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5C"/>
    <w:rsid w:val="00054F8E"/>
    <w:rsid w:val="00064E70"/>
    <w:rsid w:val="000C07F8"/>
    <w:rsid w:val="001920C6"/>
    <w:rsid w:val="001B79A6"/>
    <w:rsid w:val="00213CD8"/>
    <w:rsid w:val="00237D10"/>
    <w:rsid w:val="002764FD"/>
    <w:rsid w:val="00391EA9"/>
    <w:rsid w:val="003C46D0"/>
    <w:rsid w:val="003F6332"/>
    <w:rsid w:val="0043515C"/>
    <w:rsid w:val="004421A0"/>
    <w:rsid w:val="004C2A08"/>
    <w:rsid w:val="0050037A"/>
    <w:rsid w:val="006109FD"/>
    <w:rsid w:val="006B149C"/>
    <w:rsid w:val="006C1DDD"/>
    <w:rsid w:val="006E3D60"/>
    <w:rsid w:val="007375F8"/>
    <w:rsid w:val="00766DED"/>
    <w:rsid w:val="007772E2"/>
    <w:rsid w:val="008E1DD3"/>
    <w:rsid w:val="00A000E7"/>
    <w:rsid w:val="00AD1674"/>
    <w:rsid w:val="00B40BAA"/>
    <w:rsid w:val="00B45F0E"/>
    <w:rsid w:val="00C654AB"/>
    <w:rsid w:val="00C66A5C"/>
    <w:rsid w:val="00CA605E"/>
    <w:rsid w:val="00DC2379"/>
    <w:rsid w:val="00E25064"/>
    <w:rsid w:val="00E749E7"/>
    <w:rsid w:val="00E84C2C"/>
    <w:rsid w:val="00EA2868"/>
    <w:rsid w:val="00F2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2F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14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49C"/>
  </w:style>
  <w:style w:type="paragraph" w:styleId="Footer">
    <w:name w:val="footer"/>
    <w:basedOn w:val="Normal"/>
    <w:link w:val="FooterChar"/>
    <w:uiPriority w:val="99"/>
    <w:unhideWhenUsed/>
    <w:rsid w:val="006B14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49C"/>
  </w:style>
  <w:style w:type="character" w:styleId="PageNumber">
    <w:name w:val="page number"/>
    <w:basedOn w:val="DefaultParagraphFont"/>
    <w:uiPriority w:val="99"/>
    <w:semiHidden/>
    <w:unhideWhenUsed/>
    <w:rsid w:val="006B14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D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14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49C"/>
  </w:style>
  <w:style w:type="paragraph" w:styleId="Footer">
    <w:name w:val="footer"/>
    <w:basedOn w:val="Normal"/>
    <w:link w:val="FooterChar"/>
    <w:uiPriority w:val="99"/>
    <w:unhideWhenUsed/>
    <w:rsid w:val="006B14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49C"/>
  </w:style>
  <w:style w:type="character" w:styleId="PageNumber">
    <w:name w:val="page number"/>
    <w:basedOn w:val="DefaultParagraphFont"/>
    <w:uiPriority w:val="99"/>
    <w:semiHidden/>
    <w:unhideWhenUsed/>
    <w:rsid w:val="006B1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hyperlink" Target="http://www.amazon.com/Otared-Haidar/e/B001TPXESU/ref=dp_byline_cont_book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568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USSOCOM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 Mark D DR (MISOC)</dc:creator>
  <cp:lastModifiedBy>Mark David Luce</cp:lastModifiedBy>
  <cp:revision>2</cp:revision>
  <cp:lastPrinted>2015-07-12T18:13:00Z</cp:lastPrinted>
  <dcterms:created xsi:type="dcterms:W3CDTF">2015-08-10T02:06:00Z</dcterms:created>
  <dcterms:modified xsi:type="dcterms:W3CDTF">2015-08-10T02:06:00Z</dcterms:modified>
</cp:coreProperties>
</file>