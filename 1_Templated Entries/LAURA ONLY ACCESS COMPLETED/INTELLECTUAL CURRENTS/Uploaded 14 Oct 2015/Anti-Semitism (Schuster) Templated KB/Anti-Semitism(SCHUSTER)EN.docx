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8E39FB" w14:textId="77777777" w:rsidR="00380256" w:rsidRPr="00D11F17" w:rsidRDefault="00380256" w:rsidP="00D11F17">
      <w:pPr>
        <w:spacing w:after="0" w:line="480" w:lineRule="auto"/>
        <w:contextualSpacing/>
        <w:rPr>
          <w:rFonts w:ascii="Times New Roman" w:hAnsi="Times New Roman" w:cs="Times New Roman"/>
          <w:b/>
          <w:sz w:val="24"/>
          <w:szCs w:val="24"/>
        </w:rPr>
      </w:pPr>
      <w:r w:rsidRPr="00D11F17">
        <w:rPr>
          <w:rFonts w:ascii="Times New Roman" w:hAnsi="Times New Roman" w:cs="Times New Roman"/>
          <w:b/>
          <w:sz w:val="24"/>
          <w:szCs w:val="24"/>
        </w:rPr>
        <w:t>Anti-Semitism including the Holocaust</w:t>
      </w:r>
    </w:p>
    <w:p w14:paraId="3553425A" w14:textId="77777777" w:rsidR="00481229" w:rsidRPr="00D11F17" w:rsidRDefault="00481229" w:rsidP="00D11F17">
      <w:pPr>
        <w:spacing w:after="0" w:line="480" w:lineRule="auto"/>
        <w:contextualSpacing/>
        <w:rPr>
          <w:rFonts w:ascii="Times New Roman" w:hAnsi="Times New Roman" w:cs="Times New Roman"/>
          <w:sz w:val="24"/>
          <w:szCs w:val="24"/>
        </w:rPr>
      </w:pPr>
      <w:r w:rsidRPr="00D11F17">
        <w:rPr>
          <w:rFonts w:ascii="Times New Roman" w:hAnsi="Times New Roman" w:cs="Times New Roman"/>
          <w:sz w:val="24"/>
          <w:szCs w:val="24"/>
        </w:rPr>
        <w:t>Anti-Semitism, a term coined in Europe at the end of the nineteenth century, is the hatred of Jews and Jewishness, the latter being perceived in widely varying and contradictory ways</w:t>
      </w:r>
      <w:del w:id="0" w:author="Elizabeth Northup" w:date="2013-10-10T15:27:00Z">
        <w:r w:rsidRPr="00D11F17" w:rsidDel="006D2ED8">
          <w:rPr>
            <w:rFonts w:ascii="Times New Roman" w:hAnsi="Times New Roman" w:cs="Times New Roman"/>
            <w:sz w:val="24"/>
            <w:szCs w:val="24"/>
          </w:rPr>
          <w:delText xml:space="preserve">.  </w:delText>
        </w:r>
      </w:del>
      <w:ins w:id="1" w:author="Elizabeth Northup" w:date="2013-10-10T15:27:00Z">
        <w:r w:rsidR="006D2ED8">
          <w:rPr>
            <w:rFonts w:ascii="Times New Roman" w:hAnsi="Times New Roman" w:cs="Times New Roman"/>
            <w:sz w:val="24"/>
            <w:szCs w:val="24"/>
          </w:rPr>
          <w:t xml:space="preserve">. </w:t>
        </w:r>
      </w:ins>
      <w:r w:rsidRPr="00D11F17">
        <w:rPr>
          <w:rFonts w:ascii="Times New Roman" w:hAnsi="Times New Roman" w:cs="Times New Roman"/>
          <w:sz w:val="24"/>
          <w:szCs w:val="24"/>
        </w:rPr>
        <w:t xml:space="preserve">By the early twentieth century, Jewishness was associated negatively with capitalism </w:t>
      </w:r>
      <w:r w:rsidRPr="001878DD">
        <w:rPr>
          <w:rFonts w:ascii="Times New Roman" w:hAnsi="Times New Roman" w:cs="Times New Roman"/>
          <w:sz w:val="24"/>
          <w:szCs w:val="24"/>
        </w:rPr>
        <w:t>as well</w:t>
      </w:r>
      <w:r w:rsidRPr="00D11F17">
        <w:rPr>
          <w:rFonts w:ascii="Times New Roman" w:hAnsi="Times New Roman" w:cs="Times New Roman"/>
          <w:sz w:val="24"/>
          <w:szCs w:val="24"/>
        </w:rPr>
        <w:t xml:space="preserve"> as communism and an adherence to ancient, outmoded beliefs</w:t>
      </w:r>
      <w:r w:rsidRPr="001878DD">
        <w:rPr>
          <w:rFonts w:ascii="Times New Roman" w:hAnsi="Times New Roman" w:cs="Times New Roman"/>
          <w:sz w:val="24"/>
          <w:szCs w:val="24"/>
        </w:rPr>
        <w:t xml:space="preserve"> </w:t>
      </w:r>
      <w:r w:rsidR="001878DD" w:rsidRPr="00CB243A">
        <w:rPr>
          <w:rFonts w:ascii="Times New Roman" w:hAnsi="Times New Roman" w:cs="Times New Roman"/>
          <w:sz w:val="24"/>
          <w:szCs w:val="24"/>
        </w:rPr>
        <w:t>and</w:t>
      </w:r>
      <w:r w:rsidRPr="00D11F17">
        <w:rPr>
          <w:rFonts w:ascii="Times New Roman" w:hAnsi="Times New Roman" w:cs="Times New Roman"/>
          <w:sz w:val="24"/>
          <w:szCs w:val="24"/>
        </w:rPr>
        <w:t xml:space="preserve"> keenness toward urban and modernist sensibilities</w:t>
      </w:r>
      <w:del w:id="2" w:author="Elizabeth Northup" w:date="2013-10-10T15:27:00Z">
        <w:r w:rsidRPr="00D11F17" w:rsidDel="006D2ED8">
          <w:rPr>
            <w:rFonts w:ascii="Times New Roman" w:hAnsi="Times New Roman" w:cs="Times New Roman"/>
            <w:sz w:val="24"/>
            <w:szCs w:val="24"/>
          </w:rPr>
          <w:delText xml:space="preserve">.  </w:delText>
        </w:r>
      </w:del>
      <w:ins w:id="3" w:author="Elizabeth Northup" w:date="2013-10-10T15:27:00Z">
        <w:r w:rsidR="006D2ED8">
          <w:rPr>
            <w:rFonts w:ascii="Times New Roman" w:hAnsi="Times New Roman" w:cs="Times New Roman"/>
            <w:sz w:val="24"/>
            <w:szCs w:val="24"/>
          </w:rPr>
          <w:t xml:space="preserve">. </w:t>
        </w:r>
      </w:ins>
      <w:r w:rsidRPr="00D11F17">
        <w:rPr>
          <w:rFonts w:ascii="Times New Roman" w:hAnsi="Times New Roman" w:cs="Times New Roman"/>
          <w:sz w:val="24"/>
          <w:szCs w:val="24"/>
        </w:rPr>
        <w:t>Purveyors of anti-Semitism drew caricatures of Jews to fit a variety of exclusionary agendas, casting blame on the minority group for upsetting Christian, nativist</w:t>
      </w:r>
      <w:ins w:id="4" w:author="Elizabeth Northup" w:date="2013-10-10T15:15:00Z">
        <w:r w:rsidR="00293695">
          <w:rPr>
            <w:rFonts w:ascii="Times New Roman" w:hAnsi="Times New Roman" w:cs="Times New Roman"/>
            <w:sz w:val="24"/>
            <w:szCs w:val="24"/>
          </w:rPr>
          <w:t>,</w:t>
        </w:r>
      </w:ins>
      <w:r w:rsidRPr="00D11F17">
        <w:rPr>
          <w:rFonts w:ascii="Times New Roman" w:hAnsi="Times New Roman" w:cs="Times New Roman"/>
          <w:sz w:val="24"/>
          <w:szCs w:val="24"/>
        </w:rPr>
        <w:t xml:space="preserve"> and purist values in politics, nationalism, religion</w:t>
      </w:r>
      <w:ins w:id="5" w:author="Elizabeth Northup" w:date="2013-10-10T15:15:00Z">
        <w:r w:rsidR="00293695">
          <w:rPr>
            <w:rFonts w:ascii="Times New Roman" w:hAnsi="Times New Roman" w:cs="Times New Roman"/>
            <w:sz w:val="24"/>
            <w:szCs w:val="24"/>
          </w:rPr>
          <w:t>,</w:t>
        </w:r>
      </w:ins>
      <w:r w:rsidRPr="00D11F17">
        <w:rPr>
          <w:rFonts w:ascii="Times New Roman" w:hAnsi="Times New Roman" w:cs="Times New Roman"/>
          <w:sz w:val="24"/>
          <w:szCs w:val="24"/>
        </w:rPr>
        <w:t xml:space="preserve"> or culture</w:t>
      </w:r>
      <w:del w:id="6" w:author="Elizabeth Northup" w:date="2013-10-10T15:27:00Z">
        <w:r w:rsidRPr="00D11F17" w:rsidDel="006D2ED8">
          <w:rPr>
            <w:rFonts w:ascii="Times New Roman" w:hAnsi="Times New Roman" w:cs="Times New Roman"/>
            <w:sz w:val="24"/>
            <w:szCs w:val="24"/>
          </w:rPr>
          <w:delText xml:space="preserve">.  </w:delText>
        </w:r>
      </w:del>
      <w:ins w:id="7" w:author="Elizabeth Northup" w:date="2013-10-10T15:27:00Z">
        <w:r w:rsidR="006D2ED8">
          <w:rPr>
            <w:rFonts w:ascii="Times New Roman" w:hAnsi="Times New Roman" w:cs="Times New Roman"/>
            <w:sz w:val="24"/>
            <w:szCs w:val="24"/>
          </w:rPr>
          <w:t xml:space="preserve">. </w:t>
        </w:r>
      </w:ins>
      <w:r w:rsidRPr="00D11F17">
        <w:rPr>
          <w:rFonts w:ascii="Times New Roman" w:hAnsi="Times New Roman" w:cs="Times New Roman"/>
          <w:sz w:val="24"/>
          <w:szCs w:val="24"/>
        </w:rPr>
        <w:t>Modernist artists who were prone to agree with arguments that foretold the decline of civilization drew on the figure of the Jew to embody a series of malaises, depicting Jews as unwanted, archetypal Others to Western cultural values</w:t>
      </w:r>
      <w:del w:id="8" w:author="Elizabeth Northup" w:date="2013-10-10T15:27:00Z">
        <w:r w:rsidRPr="00D11F17" w:rsidDel="006D2ED8">
          <w:rPr>
            <w:rFonts w:ascii="Times New Roman" w:hAnsi="Times New Roman" w:cs="Times New Roman"/>
            <w:sz w:val="24"/>
            <w:szCs w:val="24"/>
          </w:rPr>
          <w:delText xml:space="preserve">.  </w:delText>
        </w:r>
      </w:del>
      <w:ins w:id="9" w:author="Elizabeth Northup" w:date="2013-10-10T15:27:00Z">
        <w:r w:rsidR="006D2ED8">
          <w:rPr>
            <w:rFonts w:ascii="Times New Roman" w:hAnsi="Times New Roman" w:cs="Times New Roman"/>
            <w:sz w:val="24"/>
            <w:szCs w:val="24"/>
          </w:rPr>
          <w:t xml:space="preserve">. </w:t>
        </w:r>
      </w:ins>
    </w:p>
    <w:p w14:paraId="56254D50" w14:textId="77777777" w:rsidR="00481229" w:rsidRPr="00D11F17" w:rsidRDefault="002B7031" w:rsidP="001878DD">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Though anti-Semitism emerged largely in the nineteenth and twentieth centuries, a</w:t>
      </w:r>
      <w:r w:rsidR="00481229" w:rsidRPr="00D11F17">
        <w:rPr>
          <w:rFonts w:ascii="Times New Roman" w:hAnsi="Times New Roman" w:cs="Times New Roman"/>
          <w:sz w:val="24"/>
          <w:szCs w:val="24"/>
        </w:rPr>
        <w:t xml:space="preserve">nti-Judaism </w:t>
      </w:r>
      <w:r>
        <w:rPr>
          <w:rFonts w:ascii="Times New Roman" w:hAnsi="Times New Roman" w:cs="Times New Roman"/>
          <w:sz w:val="24"/>
          <w:szCs w:val="24"/>
        </w:rPr>
        <w:t xml:space="preserve">can be traced as </w:t>
      </w:r>
      <w:r w:rsidR="00481229" w:rsidRPr="00D11F17">
        <w:rPr>
          <w:rFonts w:ascii="Times New Roman" w:hAnsi="Times New Roman" w:cs="Times New Roman"/>
          <w:sz w:val="24"/>
          <w:szCs w:val="24"/>
        </w:rPr>
        <w:t>far back as the invention of monotheism</w:t>
      </w:r>
      <w:r>
        <w:rPr>
          <w:rFonts w:ascii="Times New Roman" w:hAnsi="Times New Roman" w:cs="Times New Roman"/>
          <w:sz w:val="24"/>
          <w:szCs w:val="24"/>
        </w:rPr>
        <w:t>. T</w:t>
      </w:r>
      <w:r w:rsidR="00481229" w:rsidRPr="00D11F17">
        <w:rPr>
          <w:rFonts w:ascii="Times New Roman" w:hAnsi="Times New Roman" w:cs="Times New Roman"/>
          <w:sz w:val="24"/>
          <w:szCs w:val="24"/>
        </w:rPr>
        <w:t>he persecution of Jews</w:t>
      </w:r>
      <w:ins w:id="10" w:author="Elizabeth Northup" w:date="2013-10-10T15:17:00Z">
        <w:r w:rsidR="00F20EC3">
          <w:rPr>
            <w:rFonts w:ascii="Times New Roman" w:hAnsi="Times New Roman" w:cs="Times New Roman"/>
            <w:sz w:val="24"/>
            <w:szCs w:val="24"/>
          </w:rPr>
          <w:t xml:space="preserve"> </w:t>
        </w:r>
        <w:r w:rsidR="00F20EC3" w:rsidRPr="00D11F17">
          <w:rPr>
            <w:rFonts w:ascii="Times New Roman" w:hAnsi="Times New Roman" w:cs="Times New Roman"/>
            <w:sz w:val="24"/>
            <w:szCs w:val="24"/>
          </w:rPr>
          <w:t>has</w:t>
        </w:r>
      </w:ins>
      <w:r w:rsidR="00C433F2">
        <w:rPr>
          <w:rFonts w:ascii="Times New Roman" w:hAnsi="Times New Roman" w:cs="Times New Roman"/>
          <w:sz w:val="24"/>
          <w:szCs w:val="24"/>
        </w:rPr>
        <w:t xml:space="preserve"> also</w:t>
      </w:r>
      <w:r w:rsidR="00481229" w:rsidRPr="00D11F17">
        <w:rPr>
          <w:rFonts w:ascii="Times New Roman" w:hAnsi="Times New Roman" w:cs="Times New Roman"/>
          <w:sz w:val="24"/>
          <w:szCs w:val="24"/>
        </w:rPr>
        <w:t xml:space="preserve"> </w:t>
      </w:r>
      <w:del w:id="11" w:author="Elizabeth Northup" w:date="2013-10-10T15:17:00Z">
        <w:r w:rsidR="00481229" w:rsidRPr="00D11F17" w:rsidDel="00F20EC3">
          <w:rPr>
            <w:rFonts w:ascii="Times New Roman" w:hAnsi="Times New Roman" w:cs="Times New Roman"/>
            <w:sz w:val="24"/>
            <w:szCs w:val="24"/>
          </w:rPr>
          <w:delText xml:space="preserve">has </w:delText>
        </w:r>
      </w:del>
      <w:r w:rsidR="00481229" w:rsidRPr="00D11F17">
        <w:rPr>
          <w:rFonts w:ascii="Times New Roman" w:hAnsi="Times New Roman" w:cs="Times New Roman"/>
          <w:sz w:val="24"/>
          <w:szCs w:val="24"/>
        </w:rPr>
        <w:t xml:space="preserve">been a recurrent event across </w:t>
      </w:r>
      <w:r w:rsidR="00C433F2">
        <w:rPr>
          <w:rFonts w:ascii="Times New Roman" w:hAnsi="Times New Roman" w:cs="Times New Roman"/>
          <w:sz w:val="24"/>
          <w:szCs w:val="24"/>
        </w:rPr>
        <w:t xml:space="preserve">Christian </w:t>
      </w:r>
      <w:r w:rsidR="00481229" w:rsidRPr="00D11F17">
        <w:rPr>
          <w:rFonts w:ascii="Times New Roman" w:hAnsi="Times New Roman" w:cs="Times New Roman"/>
          <w:sz w:val="24"/>
          <w:szCs w:val="24"/>
        </w:rPr>
        <w:t>Europe</w:t>
      </w:r>
      <w:r w:rsidR="00C433F2">
        <w:rPr>
          <w:rFonts w:ascii="Times New Roman" w:hAnsi="Times New Roman" w:cs="Times New Roman"/>
          <w:sz w:val="24"/>
          <w:szCs w:val="24"/>
        </w:rPr>
        <w:t>,</w:t>
      </w:r>
      <w:r w:rsidR="00CB243A">
        <w:rPr>
          <w:rFonts w:ascii="Times New Roman" w:hAnsi="Times New Roman" w:cs="Times New Roman"/>
          <w:sz w:val="24"/>
          <w:szCs w:val="24"/>
        </w:rPr>
        <w:t xml:space="preserve"> </w:t>
      </w:r>
      <w:r w:rsidR="00C433F2">
        <w:rPr>
          <w:rFonts w:ascii="Times New Roman" w:hAnsi="Times New Roman" w:cs="Times New Roman"/>
          <w:sz w:val="24"/>
          <w:szCs w:val="24"/>
        </w:rPr>
        <w:t>where</w:t>
      </w:r>
      <w:r w:rsidR="00CB243A">
        <w:rPr>
          <w:rFonts w:ascii="Times New Roman" w:hAnsi="Times New Roman" w:cs="Times New Roman"/>
          <w:sz w:val="24"/>
          <w:szCs w:val="24"/>
        </w:rPr>
        <w:t xml:space="preserve"> </w:t>
      </w:r>
      <w:r w:rsidR="00481229" w:rsidRPr="00D11F17">
        <w:rPr>
          <w:rFonts w:ascii="Times New Roman" w:hAnsi="Times New Roman" w:cs="Times New Roman"/>
          <w:sz w:val="24"/>
          <w:szCs w:val="24"/>
        </w:rPr>
        <w:t>Jews were alternately tolerated and tyrannized</w:t>
      </w:r>
      <w:del w:id="12" w:author="Elizabeth Northup" w:date="2013-10-10T15:27:00Z">
        <w:r w:rsidR="00481229" w:rsidRPr="00D11F17" w:rsidDel="006D2ED8">
          <w:rPr>
            <w:rFonts w:ascii="Times New Roman" w:hAnsi="Times New Roman" w:cs="Times New Roman"/>
            <w:sz w:val="24"/>
            <w:szCs w:val="24"/>
          </w:rPr>
          <w:delText xml:space="preserve">.  </w:delText>
        </w:r>
      </w:del>
      <w:ins w:id="13" w:author="Elizabeth Northup" w:date="2013-10-10T15:27:00Z">
        <w:r w:rsidR="006D2ED8">
          <w:rPr>
            <w:rFonts w:ascii="Times New Roman" w:hAnsi="Times New Roman" w:cs="Times New Roman"/>
            <w:sz w:val="24"/>
            <w:szCs w:val="24"/>
          </w:rPr>
          <w:t xml:space="preserve">. </w:t>
        </w:r>
      </w:ins>
      <w:r w:rsidR="00481229" w:rsidRPr="00D11F17">
        <w:rPr>
          <w:rFonts w:ascii="Times New Roman" w:hAnsi="Times New Roman" w:cs="Times New Roman"/>
          <w:sz w:val="24"/>
          <w:szCs w:val="24"/>
        </w:rPr>
        <w:t xml:space="preserve">With work and habitation restricted by feudal decrees, </w:t>
      </w:r>
      <w:r w:rsidR="00C433F2">
        <w:rPr>
          <w:rFonts w:ascii="Times New Roman" w:hAnsi="Times New Roman" w:cs="Times New Roman"/>
          <w:sz w:val="24"/>
          <w:szCs w:val="24"/>
        </w:rPr>
        <w:t xml:space="preserve">European </w:t>
      </w:r>
      <w:r w:rsidR="00481229" w:rsidRPr="00D11F17">
        <w:rPr>
          <w:rFonts w:ascii="Times New Roman" w:hAnsi="Times New Roman" w:cs="Times New Roman"/>
          <w:sz w:val="24"/>
          <w:szCs w:val="24"/>
        </w:rPr>
        <w:t>Jews found themselves often corralled into villages or what became known as ghettos in urban enclaves</w:t>
      </w:r>
      <w:del w:id="14" w:author="Elizabeth Northup" w:date="2013-10-10T15:27:00Z">
        <w:r w:rsidR="00481229" w:rsidRPr="00D11F17" w:rsidDel="006D2ED8">
          <w:rPr>
            <w:rFonts w:ascii="Times New Roman" w:hAnsi="Times New Roman" w:cs="Times New Roman"/>
            <w:sz w:val="24"/>
            <w:szCs w:val="24"/>
          </w:rPr>
          <w:delText xml:space="preserve">.  </w:delText>
        </w:r>
      </w:del>
      <w:ins w:id="15" w:author="Elizabeth Northup" w:date="2013-10-10T15:27:00Z">
        <w:r w:rsidR="006D2ED8">
          <w:rPr>
            <w:rFonts w:ascii="Times New Roman" w:hAnsi="Times New Roman" w:cs="Times New Roman"/>
            <w:sz w:val="24"/>
            <w:szCs w:val="24"/>
          </w:rPr>
          <w:t xml:space="preserve">. </w:t>
        </w:r>
      </w:ins>
      <w:r w:rsidR="00481229" w:rsidRPr="00D11F17">
        <w:rPr>
          <w:rFonts w:ascii="Times New Roman" w:hAnsi="Times New Roman" w:cs="Times New Roman"/>
          <w:sz w:val="24"/>
          <w:szCs w:val="24"/>
        </w:rPr>
        <w:t>One profession open to Jews but forbidden to Christians was the loaning of money with interest, which gave Jews entrance into highly profitable banking, but created a perception that Jews were inherently usurers who cared only for money</w:t>
      </w:r>
      <w:del w:id="16" w:author="Elizabeth Northup" w:date="2013-10-10T15:27:00Z">
        <w:r w:rsidR="00481229" w:rsidRPr="00D11F17" w:rsidDel="006D2ED8">
          <w:rPr>
            <w:rFonts w:ascii="Times New Roman" w:hAnsi="Times New Roman" w:cs="Times New Roman"/>
            <w:sz w:val="24"/>
            <w:szCs w:val="24"/>
          </w:rPr>
          <w:delText xml:space="preserve">.  </w:delText>
        </w:r>
      </w:del>
      <w:ins w:id="17" w:author="Elizabeth Northup" w:date="2013-10-10T15:27:00Z">
        <w:r w:rsidR="006D2ED8">
          <w:rPr>
            <w:rFonts w:ascii="Times New Roman" w:hAnsi="Times New Roman" w:cs="Times New Roman"/>
            <w:sz w:val="24"/>
            <w:szCs w:val="24"/>
          </w:rPr>
          <w:t xml:space="preserve">. </w:t>
        </w:r>
      </w:ins>
      <w:r w:rsidR="00481229" w:rsidRPr="00D11F17">
        <w:rPr>
          <w:rFonts w:ascii="Times New Roman" w:hAnsi="Times New Roman" w:cs="Times New Roman"/>
          <w:sz w:val="24"/>
          <w:szCs w:val="24"/>
        </w:rPr>
        <w:t>In the twentieth century, the Great Depression was felt by some to be a crisis induced by Jewish bankers.</w:t>
      </w:r>
    </w:p>
    <w:p w14:paraId="7013CF00" w14:textId="77777777" w:rsidR="00481229" w:rsidRPr="00D11F17" w:rsidRDefault="00481229" w:rsidP="001878DD">
      <w:pPr>
        <w:spacing w:after="0" w:line="480" w:lineRule="auto"/>
        <w:ind w:firstLine="720"/>
        <w:contextualSpacing/>
        <w:rPr>
          <w:rFonts w:ascii="Times New Roman" w:hAnsi="Times New Roman" w:cs="Times New Roman"/>
          <w:sz w:val="24"/>
          <w:szCs w:val="24"/>
        </w:rPr>
      </w:pPr>
      <w:r w:rsidRPr="00D11F17">
        <w:rPr>
          <w:rFonts w:ascii="Times New Roman" w:hAnsi="Times New Roman" w:cs="Times New Roman"/>
          <w:sz w:val="24"/>
          <w:szCs w:val="24"/>
        </w:rPr>
        <w:t>What marks anti-Semitism as novel in the modern era is the addition of theories of race that were cloaked in the language of biological science</w:t>
      </w:r>
      <w:del w:id="18" w:author="Elizabeth Northup" w:date="2013-10-10T15:27:00Z">
        <w:r w:rsidRPr="00D11F17" w:rsidDel="006D2ED8">
          <w:rPr>
            <w:rFonts w:ascii="Times New Roman" w:hAnsi="Times New Roman" w:cs="Times New Roman"/>
            <w:sz w:val="24"/>
            <w:szCs w:val="24"/>
          </w:rPr>
          <w:delText xml:space="preserve">.  </w:delText>
        </w:r>
      </w:del>
      <w:ins w:id="19" w:author="Elizabeth Northup" w:date="2013-10-10T15:27:00Z">
        <w:r w:rsidR="006D2ED8">
          <w:rPr>
            <w:rFonts w:ascii="Times New Roman" w:hAnsi="Times New Roman" w:cs="Times New Roman"/>
            <w:sz w:val="24"/>
            <w:szCs w:val="24"/>
          </w:rPr>
          <w:t xml:space="preserve">. </w:t>
        </w:r>
      </w:ins>
      <w:r w:rsidRPr="00D11F17">
        <w:rPr>
          <w:rFonts w:ascii="Times New Roman" w:hAnsi="Times New Roman" w:cs="Times New Roman"/>
          <w:sz w:val="24"/>
          <w:szCs w:val="24"/>
        </w:rPr>
        <w:t xml:space="preserve">Jews were said to be not just a people who held to Jewish religious beliefs but a race that could be discerned by blood and other </w:t>
      </w:r>
      <w:r w:rsidRPr="00D11F17">
        <w:rPr>
          <w:rFonts w:ascii="Times New Roman" w:hAnsi="Times New Roman" w:cs="Times New Roman"/>
          <w:sz w:val="24"/>
          <w:szCs w:val="24"/>
        </w:rPr>
        <w:lastRenderedPageBreak/>
        <w:t>biological characteristics including facial features</w:t>
      </w:r>
      <w:del w:id="20" w:author="Elizabeth Northup" w:date="2013-10-10T15:27:00Z">
        <w:r w:rsidRPr="00D11F17" w:rsidDel="006D2ED8">
          <w:rPr>
            <w:rFonts w:ascii="Times New Roman" w:hAnsi="Times New Roman" w:cs="Times New Roman"/>
            <w:sz w:val="24"/>
            <w:szCs w:val="24"/>
          </w:rPr>
          <w:delText xml:space="preserve">.  </w:delText>
        </w:r>
      </w:del>
      <w:ins w:id="21" w:author="Elizabeth Northup" w:date="2013-10-10T15:27:00Z">
        <w:r w:rsidR="006D2ED8">
          <w:rPr>
            <w:rFonts w:ascii="Times New Roman" w:hAnsi="Times New Roman" w:cs="Times New Roman"/>
            <w:sz w:val="24"/>
            <w:szCs w:val="24"/>
          </w:rPr>
          <w:t xml:space="preserve">. </w:t>
        </w:r>
      </w:ins>
      <w:r w:rsidR="0058155A">
        <w:rPr>
          <w:rFonts w:ascii="Times New Roman" w:hAnsi="Times New Roman" w:cs="Times New Roman"/>
          <w:sz w:val="24"/>
          <w:szCs w:val="24"/>
        </w:rPr>
        <w:t xml:space="preserve">Developed </w:t>
      </w:r>
      <w:r w:rsidRPr="00D11F17">
        <w:rPr>
          <w:rFonts w:ascii="Times New Roman" w:hAnsi="Times New Roman" w:cs="Times New Roman"/>
          <w:sz w:val="24"/>
          <w:szCs w:val="24"/>
        </w:rPr>
        <w:t xml:space="preserve">from ideas taken from Darwin and other biologists and inconsistently displaced into cultural categories without any scientific basis, the discourse of race was applied by </w:t>
      </w:r>
      <w:r w:rsidR="00E2163E">
        <w:rPr>
          <w:rFonts w:ascii="Times New Roman" w:hAnsi="Times New Roman" w:cs="Times New Roman"/>
          <w:sz w:val="24"/>
          <w:szCs w:val="24"/>
        </w:rPr>
        <w:t>‘</w:t>
      </w:r>
      <w:r w:rsidRPr="00D11F17">
        <w:rPr>
          <w:rFonts w:ascii="Times New Roman" w:hAnsi="Times New Roman" w:cs="Times New Roman"/>
          <w:sz w:val="24"/>
          <w:szCs w:val="24"/>
        </w:rPr>
        <w:t>Aryans</w:t>
      </w:r>
      <w:r w:rsidR="00E2163E">
        <w:rPr>
          <w:rFonts w:ascii="Times New Roman" w:hAnsi="Times New Roman" w:cs="Times New Roman"/>
          <w:sz w:val="24"/>
          <w:szCs w:val="24"/>
        </w:rPr>
        <w:t>’</w:t>
      </w:r>
      <w:r w:rsidR="00E2163E" w:rsidRPr="00D11F17">
        <w:rPr>
          <w:rFonts w:ascii="Times New Roman" w:hAnsi="Times New Roman" w:cs="Times New Roman"/>
          <w:sz w:val="24"/>
          <w:szCs w:val="24"/>
        </w:rPr>
        <w:t xml:space="preserve"> </w:t>
      </w:r>
      <w:r w:rsidRPr="00D11F17">
        <w:rPr>
          <w:rFonts w:ascii="Times New Roman" w:hAnsi="Times New Roman" w:cs="Times New Roman"/>
          <w:sz w:val="24"/>
          <w:szCs w:val="24"/>
        </w:rPr>
        <w:t>as evidence of white superiority and the need to police blood lines and national identities that were seemingly endowed by heredity and soil</w:t>
      </w:r>
      <w:del w:id="22" w:author="Elizabeth Northup" w:date="2013-10-10T15:27:00Z">
        <w:r w:rsidRPr="00D11F17" w:rsidDel="006D2ED8">
          <w:rPr>
            <w:rFonts w:ascii="Times New Roman" w:hAnsi="Times New Roman" w:cs="Times New Roman"/>
            <w:sz w:val="24"/>
            <w:szCs w:val="24"/>
          </w:rPr>
          <w:delText xml:space="preserve">.  </w:delText>
        </w:r>
      </w:del>
      <w:ins w:id="23" w:author="Elizabeth Northup" w:date="2013-10-10T15:27:00Z">
        <w:r w:rsidR="006D2ED8">
          <w:rPr>
            <w:rFonts w:ascii="Times New Roman" w:hAnsi="Times New Roman" w:cs="Times New Roman"/>
            <w:sz w:val="24"/>
            <w:szCs w:val="24"/>
          </w:rPr>
          <w:t xml:space="preserve">. </w:t>
        </w:r>
      </w:ins>
      <w:r w:rsidRPr="00D11F17">
        <w:rPr>
          <w:rFonts w:ascii="Times New Roman" w:hAnsi="Times New Roman" w:cs="Times New Roman"/>
          <w:sz w:val="24"/>
          <w:szCs w:val="24"/>
        </w:rPr>
        <w:t xml:space="preserve">The Jewish body increasingly came to be seen as a threat to the purist integrity of the Aryan body. </w:t>
      </w:r>
    </w:p>
    <w:p w14:paraId="42F92424" w14:textId="77777777" w:rsidR="00481229" w:rsidRPr="00D11F17" w:rsidRDefault="00481229" w:rsidP="001878DD">
      <w:pPr>
        <w:widowControl w:val="0"/>
        <w:autoSpaceDE w:val="0"/>
        <w:autoSpaceDN w:val="0"/>
        <w:adjustRightInd w:val="0"/>
        <w:spacing w:after="0" w:line="480" w:lineRule="auto"/>
        <w:ind w:firstLine="720"/>
        <w:contextualSpacing/>
        <w:rPr>
          <w:rFonts w:ascii="Times New Roman" w:hAnsi="Times New Roman" w:cs="Times New Roman"/>
          <w:sz w:val="24"/>
          <w:szCs w:val="24"/>
        </w:rPr>
      </w:pPr>
      <w:r w:rsidRPr="00D11F17">
        <w:rPr>
          <w:rFonts w:ascii="Times New Roman" w:hAnsi="Times New Roman" w:cs="Times New Roman"/>
          <w:sz w:val="24"/>
          <w:szCs w:val="24"/>
        </w:rPr>
        <w:t>In modernist art, anti-Semitism varies in degrees</w:t>
      </w:r>
      <w:del w:id="24" w:author="Elizabeth Northup" w:date="2013-10-10T15:27:00Z">
        <w:r w:rsidRPr="00D11F17" w:rsidDel="006D2ED8">
          <w:rPr>
            <w:rFonts w:ascii="Times New Roman" w:hAnsi="Times New Roman" w:cs="Times New Roman"/>
            <w:sz w:val="24"/>
            <w:szCs w:val="24"/>
          </w:rPr>
          <w:delText xml:space="preserve">.  </w:delText>
        </w:r>
      </w:del>
      <w:ins w:id="25" w:author="Elizabeth Northup" w:date="2013-10-10T15:27:00Z">
        <w:r w:rsidR="006D2ED8">
          <w:rPr>
            <w:rFonts w:ascii="Times New Roman" w:hAnsi="Times New Roman" w:cs="Times New Roman"/>
            <w:sz w:val="24"/>
            <w:szCs w:val="24"/>
          </w:rPr>
          <w:t xml:space="preserve">. </w:t>
        </w:r>
      </w:ins>
      <w:r w:rsidRPr="00D11F17">
        <w:rPr>
          <w:rFonts w:ascii="Times New Roman" w:hAnsi="Times New Roman" w:cs="Times New Roman"/>
          <w:sz w:val="24"/>
          <w:szCs w:val="24"/>
        </w:rPr>
        <w:t>It is common to find stereotypical depictions of Jews as animalistic and money-driven, with pronounced, ungainly bodily characteristics</w:t>
      </w:r>
      <w:del w:id="26" w:author="Elizabeth Northup" w:date="2013-10-10T15:27:00Z">
        <w:r w:rsidRPr="00D11F17" w:rsidDel="006D2ED8">
          <w:rPr>
            <w:rFonts w:ascii="Times New Roman" w:hAnsi="Times New Roman" w:cs="Times New Roman"/>
            <w:sz w:val="24"/>
            <w:szCs w:val="24"/>
          </w:rPr>
          <w:delText xml:space="preserve">.  </w:delText>
        </w:r>
      </w:del>
      <w:ins w:id="27" w:author="Elizabeth Northup" w:date="2013-10-10T15:27:00Z">
        <w:r w:rsidR="006D2ED8">
          <w:rPr>
            <w:rFonts w:ascii="Times New Roman" w:hAnsi="Times New Roman" w:cs="Times New Roman"/>
            <w:sz w:val="24"/>
            <w:szCs w:val="24"/>
          </w:rPr>
          <w:t xml:space="preserve">. </w:t>
        </w:r>
      </w:ins>
      <w:r w:rsidRPr="00D11F17">
        <w:rPr>
          <w:rFonts w:ascii="Times New Roman" w:hAnsi="Times New Roman" w:cs="Times New Roman"/>
          <w:sz w:val="24"/>
          <w:szCs w:val="24"/>
        </w:rPr>
        <w:t>It is less common to find outright violent condemnations of Jews, although there are chilling examples in articles by Louis-Ferdinand Céline</w:t>
      </w:r>
      <w:r w:rsidR="00451F70">
        <w:rPr>
          <w:rFonts w:ascii="Times New Roman" w:hAnsi="Times New Roman" w:cs="Times New Roman"/>
          <w:sz w:val="24"/>
          <w:szCs w:val="24"/>
        </w:rPr>
        <w:t xml:space="preserve"> (1894</w:t>
      </w:r>
      <w:ins w:id="28" w:author="Elizabeth Northup" w:date="2013-10-10T15:19:00Z">
        <w:r w:rsidR="00F20EC3">
          <w:rPr>
            <w:rFonts w:ascii="Times New Roman" w:hAnsi="Times New Roman" w:cs="Times New Roman"/>
            <w:sz w:val="24"/>
            <w:szCs w:val="24"/>
          </w:rPr>
          <w:t>–</w:t>
        </w:r>
      </w:ins>
      <w:del w:id="29" w:author="Elizabeth Northup" w:date="2013-10-10T15:19:00Z">
        <w:r w:rsidR="00451F70" w:rsidDel="00F20EC3">
          <w:rPr>
            <w:rFonts w:ascii="Times New Roman" w:hAnsi="Times New Roman" w:cs="Times New Roman"/>
            <w:sz w:val="24"/>
            <w:szCs w:val="24"/>
          </w:rPr>
          <w:delText>-</w:delText>
        </w:r>
      </w:del>
      <w:r w:rsidR="00451F70">
        <w:rPr>
          <w:rFonts w:ascii="Times New Roman" w:hAnsi="Times New Roman" w:cs="Times New Roman"/>
          <w:sz w:val="24"/>
          <w:szCs w:val="24"/>
        </w:rPr>
        <w:t>1961)</w:t>
      </w:r>
      <w:r w:rsidRPr="00D11F17">
        <w:rPr>
          <w:rFonts w:ascii="Times New Roman" w:hAnsi="Times New Roman" w:cs="Times New Roman"/>
          <w:sz w:val="24"/>
          <w:szCs w:val="24"/>
        </w:rPr>
        <w:t xml:space="preserve"> and in Ezra Pound’s wartime radio speeches</w:t>
      </w:r>
      <w:del w:id="30" w:author="Elizabeth Northup" w:date="2013-10-10T15:27:00Z">
        <w:r w:rsidRPr="00D11F17" w:rsidDel="006D2ED8">
          <w:rPr>
            <w:rFonts w:ascii="Times New Roman" w:hAnsi="Times New Roman" w:cs="Times New Roman"/>
            <w:sz w:val="24"/>
            <w:szCs w:val="24"/>
          </w:rPr>
          <w:delText xml:space="preserve">.  </w:delText>
        </w:r>
      </w:del>
      <w:ins w:id="31" w:author="Elizabeth Northup" w:date="2013-10-10T15:27:00Z">
        <w:r w:rsidR="006D2ED8">
          <w:rPr>
            <w:rFonts w:ascii="Times New Roman" w:hAnsi="Times New Roman" w:cs="Times New Roman"/>
            <w:sz w:val="24"/>
            <w:szCs w:val="24"/>
          </w:rPr>
          <w:t xml:space="preserve">. </w:t>
        </w:r>
      </w:ins>
      <w:r w:rsidRPr="00D11F17">
        <w:rPr>
          <w:rFonts w:ascii="Times New Roman" w:hAnsi="Times New Roman" w:cs="Times New Roman"/>
          <w:sz w:val="24"/>
          <w:szCs w:val="24"/>
        </w:rPr>
        <w:t>Negative typecasts of Jews appear in work by Henry James, T.</w:t>
      </w:r>
      <w:r w:rsidR="00E2163E">
        <w:rPr>
          <w:rFonts w:ascii="Times New Roman" w:hAnsi="Times New Roman" w:cs="Times New Roman"/>
          <w:sz w:val="24"/>
          <w:szCs w:val="24"/>
        </w:rPr>
        <w:t xml:space="preserve"> </w:t>
      </w:r>
      <w:r w:rsidRPr="00D11F17">
        <w:rPr>
          <w:rFonts w:ascii="Times New Roman" w:hAnsi="Times New Roman" w:cs="Times New Roman"/>
          <w:sz w:val="24"/>
          <w:szCs w:val="24"/>
        </w:rPr>
        <w:t>S. Eliot, F. Scott Fitzgerald, Ernest Hemingway</w:t>
      </w:r>
      <w:ins w:id="32" w:author="Elizabeth Northup" w:date="2013-10-10T15:20:00Z">
        <w:r w:rsidR="00F20EC3">
          <w:rPr>
            <w:rFonts w:ascii="Times New Roman" w:hAnsi="Times New Roman" w:cs="Times New Roman"/>
            <w:sz w:val="24"/>
            <w:szCs w:val="24"/>
          </w:rPr>
          <w:t>,</w:t>
        </w:r>
      </w:ins>
      <w:r w:rsidRPr="00D11F17">
        <w:rPr>
          <w:rFonts w:ascii="Times New Roman" w:hAnsi="Times New Roman" w:cs="Times New Roman"/>
          <w:sz w:val="24"/>
          <w:szCs w:val="24"/>
        </w:rPr>
        <w:t xml:space="preserve"> and H.</w:t>
      </w:r>
      <w:r w:rsidR="00E2163E">
        <w:rPr>
          <w:rFonts w:ascii="Times New Roman" w:hAnsi="Times New Roman" w:cs="Times New Roman"/>
          <w:sz w:val="24"/>
          <w:szCs w:val="24"/>
        </w:rPr>
        <w:t xml:space="preserve"> </w:t>
      </w:r>
      <w:r w:rsidRPr="00D11F17">
        <w:rPr>
          <w:rFonts w:ascii="Times New Roman" w:hAnsi="Times New Roman" w:cs="Times New Roman"/>
          <w:sz w:val="24"/>
          <w:szCs w:val="24"/>
        </w:rPr>
        <w:t>G. Wells</w:t>
      </w:r>
      <w:del w:id="33" w:author="Elizabeth Northup" w:date="2013-10-10T15:27:00Z">
        <w:r w:rsidRPr="00D11F17" w:rsidDel="006D2ED8">
          <w:rPr>
            <w:rFonts w:ascii="Times New Roman" w:hAnsi="Times New Roman" w:cs="Times New Roman"/>
            <w:sz w:val="24"/>
            <w:szCs w:val="24"/>
          </w:rPr>
          <w:delText xml:space="preserve">.  </w:delText>
        </w:r>
      </w:del>
      <w:ins w:id="34" w:author="Elizabeth Northup" w:date="2013-10-10T15:27:00Z">
        <w:r w:rsidR="006D2ED8">
          <w:rPr>
            <w:rFonts w:ascii="Times New Roman" w:hAnsi="Times New Roman" w:cs="Times New Roman"/>
            <w:sz w:val="24"/>
            <w:szCs w:val="24"/>
          </w:rPr>
          <w:t xml:space="preserve">. </w:t>
        </w:r>
      </w:ins>
      <w:r w:rsidRPr="00D11F17">
        <w:rPr>
          <w:rFonts w:ascii="Times New Roman" w:hAnsi="Times New Roman" w:cs="Times New Roman"/>
          <w:sz w:val="24"/>
          <w:szCs w:val="24"/>
        </w:rPr>
        <w:t>Of these writers, Eliot’s writing on Jews has received the most scrutiny, as several of his poems contain Jewish characters who are portrayed as lowly and subhuman</w:t>
      </w:r>
      <w:del w:id="35" w:author="Elizabeth Northup" w:date="2013-10-10T15:27:00Z">
        <w:r w:rsidRPr="00D11F17" w:rsidDel="006D2ED8">
          <w:rPr>
            <w:rFonts w:ascii="Times New Roman" w:hAnsi="Times New Roman" w:cs="Times New Roman"/>
            <w:sz w:val="24"/>
            <w:szCs w:val="24"/>
          </w:rPr>
          <w:delText xml:space="preserve">.  </w:delText>
        </w:r>
      </w:del>
      <w:ins w:id="36" w:author="Elizabeth Northup" w:date="2013-10-10T15:27:00Z">
        <w:r w:rsidR="006D2ED8">
          <w:rPr>
            <w:rFonts w:ascii="Times New Roman" w:hAnsi="Times New Roman" w:cs="Times New Roman"/>
            <w:sz w:val="24"/>
            <w:szCs w:val="24"/>
          </w:rPr>
          <w:t xml:space="preserve">. </w:t>
        </w:r>
      </w:ins>
      <w:r w:rsidRPr="00D11F17">
        <w:rPr>
          <w:rFonts w:ascii="Times New Roman" w:hAnsi="Times New Roman" w:cs="Times New Roman"/>
          <w:sz w:val="24"/>
          <w:szCs w:val="24"/>
        </w:rPr>
        <w:t xml:space="preserve">In </w:t>
      </w:r>
      <w:r w:rsidR="00E2163E">
        <w:rPr>
          <w:rFonts w:ascii="Times New Roman" w:hAnsi="Times New Roman" w:cs="Times New Roman"/>
          <w:sz w:val="24"/>
          <w:szCs w:val="24"/>
        </w:rPr>
        <w:t>‘</w:t>
      </w:r>
      <w:r w:rsidRPr="00D11F17">
        <w:rPr>
          <w:rFonts w:ascii="Times New Roman" w:hAnsi="Times New Roman" w:cs="Times New Roman"/>
          <w:sz w:val="24"/>
          <w:szCs w:val="24"/>
        </w:rPr>
        <w:t>Gerontion</w:t>
      </w:r>
      <w:ins w:id="37" w:author="Elizabeth Northup" w:date="2013-10-10T15:20:00Z">
        <w:r w:rsidR="00F20EC3">
          <w:rPr>
            <w:rFonts w:ascii="Times New Roman" w:hAnsi="Times New Roman" w:cs="Times New Roman"/>
            <w:sz w:val="24"/>
            <w:szCs w:val="24"/>
          </w:rPr>
          <w:t>,</w:t>
        </w:r>
      </w:ins>
      <w:r w:rsidR="00E2163E">
        <w:rPr>
          <w:rFonts w:ascii="Times New Roman" w:hAnsi="Times New Roman" w:cs="Times New Roman"/>
          <w:sz w:val="24"/>
          <w:szCs w:val="24"/>
        </w:rPr>
        <w:t>’</w:t>
      </w:r>
      <w:del w:id="38" w:author="Elizabeth Northup" w:date="2013-10-10T15:20:00Z">
        <w:r w:rsidRPr="00D11F17" w:rsidDel="00F20EC3">
          <w:rPr>
            <w:rFonts w:ascii="Times New Roman" w:hAnsi="Times New Roman" w:cs="Times New Roman"/>
            <w:sz w:val="24"/>
            <w:szCs w:val="24"/>
          </w:rPr>
          <w:delText>,</w:delText>
        </w:r>
      </w:del>
      <w:r w:rsidRPr="00D11F17">
        <w:rPr>
          <w:rFonts w:ascii="Times New Roman" w:hAnsi="Times New Roman" w:cs="Times New Roman"/>
          <w:sz w:val="24"/>
          <w:szCs w:val="24"/>
        </w:rPr>
        <w:t xml:space="preserve"> the speaker of the poem states</w:t>
      </w:r>
      <w:r w:rsidR="00CB243A">
        <w:rPr>
          <w:rFonts w:ascii="Times New Roman" w:hAnsi="Times New Roman" w:cs="Times New Roman"/>
          <w:sz w:val="24"/>
          <w:szCs w:val="24"/>
        </w:rPr>
        <w:t>:</w:t>
      </w:r>
      <w:r w:rsidRPr="00D11F17">
        <w:rPr>
          <w:rFonts w:ascii="Times New Roman" w:hAnsi="Times New Roman" w:cs="Times New Roman"/>
          <w:sz w:val="24"/>
          <w:szCs w:val="24"/>
        </w:rPr>
        <w:t xml:space="preserve"> </w:t>
      </w:r>
      <w:r w:rsidR="00E2163E">
        <w:rPr>
          <w:rFonts w:ascii="Times New Roman" w:hAnsi="Times New Roman" w:cs="Times New Roman"/>
          <w:sz w:val="24"/>
          <w:szCs w:val="24"/>
        </w:rPr>
        <w:t>‘</w:t>
      </w:r>
      <w:r w:rsidRPr="00D11F17">
        <w:rPr>
          <w:rFonts w:ascii="Times New Roman" w:hAnsi="Times New Roman" w:cs="Times New Roman"/>
          <w:sz w:val="24"/>
          <w:szCs w:val="24"/>
          <w:lang w:val="en-US"/>
        </w:rPr>
        <w:t>My house is a decayed house, / And the jew squats on the window-sill, the owner,</w:t>
      </w:r>
      <w:r w:rsidRPr="00D11F17">
        <w:rPr>
          <w:rFonts w:ascii="Times New Roman" w:hAnsi="Times New Roman" w:cs="Times New Roman"/>
          <w:sz w:val="24"/>
          <w:szCs w:val="24"/>
        </w:rPr>
        <w:t xml:space="preserve"> / </w:t>
      </w:r>
      <w:r w:rsidRPr="00D11F17">
        <w:rPr>
          <w:rFonts w:ascii="Times New Roman" w:hAnsi="Times New Roman" w:cs="Times New Roman"/>
          <w:sz w:val="24"/>
          <w:szCs w:val="24"/>
          <w:lang w:val="en-US"/>
        </w:rPr>
        <w:t>Spawned in some estaminet of Antwerp</w:t>
      </w:r>
      <w:r w:rsidR="00E2163E">
        <w:rPr>
          <w:rFonts w:ascii="Times New Roman" w:hAnsi="Times New Roman" w:cs="Times New Roman"/>
          <w:sz w:val="24"/>
          <w:szCs w:val="24"/>
          <w:lang w:val="en-US"/>
        </w:rPr>
        <w:t>’</w:t>
      </w:r>
      <w:r w:rsidRPr="00D11F17">
        <w:rPr>
          <w:rFonts w:ascii="Times New Roman" w:hAnsi="Times New Roman" w:cs="Times New Roman"/>
          <w:sz w:val="24"/>
          <w:szCs w:val="24"/>
          <w:lang w:val="en-US"/>
        </w:rPr>
        <w:t xml:space="preserve"> (1963</w:t>
      </w:r>
      <w:r w:rsidR="00AF3EF7">
        <w:rPr>
          <w:rFonts w:ascii="Times New Roman" w:hAnsi="Times New Roman" w:cs="Times New Roman"/>
          <w:sz w:val="24"/>
          <w:szCs w:val="24"/>
          <w:lang w:val="en-US"/>
        </w:rPr>
        <w:t xml:space="preserve">, </w:t>
      </w:r>
      <w:r w:rsidRPr="00D11F17">
        <w:rPr>
          <w:rFonts w:ascii="Times New Roman" w:hAnsi="Times New Roman" w:cs="Times New Roman"/>
          <w:sz w:val="24"/>
          <w:szCs w:val="24"/>
          <w:lang w:val="en-US"/>
        </w:rPr>
        <w:t>29)</w:t>
      </w:r>
      <w:del w:id="39" w:author="Elizabeth Northup" w:date="2013-10-10T15:27:00Z">
        <w:r w:rsidRPr="00D11F17" w:rsidDel="006D2ED8">
          <w:rPr>
            <w:rFonts w:ascii="Times New Roman" w:hAnsi="Times New Roman" w:cs="Times New Roman"/>
            <w:sz w:val="24"/>
            <w:szCs w:val="24"/>
            <w:lang w:val="en-US"/>
          </w:rPr>
          <w:delText xml:space="preserve">.  </w:delText>
        </w:r>
      </w:del>
      <w:ins w:id="40" w:author="Elizabeth Northup" w:date="2013-10-10T15:27:00Z">
        <w:r w:rsidR="006D2ED8">
          <w:rPr>
            <w:rFonts w:ascii="Times New Roman" w:hAnsi="Times New Roman" w:cs="Times New Roman"/>
            <w:sz w:val="24"/>
            <w:szCs w:val="24"/>
            <w:lang w:val="en-US"/>
          </w:rPr>
          <w:t xml:space="preserve">. </w:t>
        </w:r>
      </w:ins>
      <w:r w:rsidRPr="00D11F17">
        <w:rPr>
          <w:rFonts w:ascii="Times New Roman" w:hAnsi="Times New Roman" w:cs="Times New Roman"/>
          <w:sz w:val="24"/>
          <w:szCs w:val="24"/>
          <w:lang w:val="en-US"/>
        </w:rPr>
        <w:t xml:space="preserve">Eliot, who left the word </w:t>
      </w:r>
      <w:r w:rsidR="00E2163E">
        <w:rPr>
          <w:rFonts w:ascii="Times New Roman" w:hAnsi="Times New Roman" w:cs="Times New Roman"/>
          <w:sz w:val="24"/>
          <w:szCs w:val="24"/>
          <w:lang w:val="en-US"/>
        </w:rPr>
        <w:t>‘</w:t>
      </w:r>
      <w:r w:rsidRPr="00D11F17">
        <w:rPr>
          <w:rFonts w:ascii="Times New Roman" w:hAnsi="Times New Roman" w:cs="Times New Roman"/>
          <w:sz w:val="24"/>
          <w:szCs w:val="24"/>
          <w:lang w:val="en-US"/>
        </w:rPr>
        <w:t>jew</w:t>
      </w:r>
      <w:r w:rsidR="00E2163E">
        <w:rPr>
          <w:rFonts w:ascii="Times New Roman" w:hAnsi="Times New Roman" w:cs="Times New Roman"/>
          <w:sz w:val="24"/>
          <w:szCs w:val="24"/>
          <w:lang w:val="en-US"/>
        </w:rPr>
        <w:t>’</w:t>
      </w:r>
      <w:r w:rsidRPr="00D11F17">
        <w:rPr>
          <w:rFonts w:ascii="Times New Roman" w:hAnsi="Times New Roman" w:cs="Times New Roman"/>
          <w:sz w:val="24"/>
          <w:szCs w:val="24"/>
          <w:lang w:val="en-US"/>
        </w:rPr>
        <w:t xml:space="preserve"> distinctly uncapitalized in other poems (often recapitalized</w:t>
      </w:r>
      <w:r w:rsidR="00AF3EF7">
        <w:rPr>
          <w:rFonts w:ascii="Times New Roman" w:hAnsi="Times New Roman" w:cs="Times New Roman"/>
          <w:sz w:val="24"/>
          <w:szCs w:val="24"/>
          <w:lang w:val="en-US"/>
        </w:rPr>
        <w:t xml:space="preserve"> by editors</w:t>
      </w:r>
      <w:r w:rsidRPr="00D11F17">
        <w:rPr>
          <w:rFonts w:ascii="Times New Roman" w:hAnsi="Times New Roman" w:cs="Times New Roman"/>
          <w:sz w:val="24"/>
          <w:szCs w:val="24"/>
          <w:lang w:val="en-US"/>
        </w:rPr>
        <w:t xml:space="preserve">), casts the figure of the Jewish landlord here as </w:t>
      </w:r>
      <w:r w:rsidR="00E2163E">
        <w:rPr>
          <w:rFonts w:ascii="Times New Roman" w:hAnsi="Times New Roman" w:cs="Times New Roman"/>
          <w:sz w:val="24"/>
          <w:szCs w:val="24"/>
          <w:lang w:val="en-US"/>
        </w:rPr>
        <w:t>‘</w:t>
      </w:r>
      <w:r w:rsidRPr="00D11F17">
        <w:rPr>
          <w:rFonts w:ascii="Times New Roman" w:hAnsi="Times New Roman" w:cs="Times New Roman"/>
          <w:sz w:val="24"/>
          <w:szCs w:val="24"/>
          <w:lang w:val="en-US"/>
        </w:rPr>
        <w:t>spawned</w:t>
      </w:r>
      <w:ins w:id="41" w:author="Elizabeth Northup" w:date="2013-10-10T15:20:00Z">
        <w:r w:rsidR="00F20EC3">
          <w:rPr>
            <w:rFonts w:ascii="Times New Roman" w:hAnsi="Times New Roman" w:cs="Times New Roman"/>
            <w:sz w:val="24"/>
            <w:szCs w:val="24"/>
            <w:lang w:val="en-US"/>
          </w:rPr>
          <w:t>,</w:t>
        </w:r>
      </w:ins>
      <w:r w:rsidR="00E2163E">
        <w:rPr>
          <w:rFonts w:ascii="Times New Roman" w:hAnsi="Times New Roman" w:cs="Times New Roman"/>
          <w:sz w:val="24"/>
          <w:szCs w:val="24"/>
          <w:lang w:val="en-US"/>
        </w:rPr>
        <w:t>’</w:t>
      </w:r>
      <w:del w:id="42" w:author="Elizabeth Northup" w:date="2013-10-10T15:20:00Z">
        <w:r w:rsidRPr="00D11F17" w:rsidDel="00F20EC3">
          <w:rPr>
            <w:rFonts w:ascii="Times New Roman" w:hAnsi="Times New Roman" w:cs="Times New Roman"/>
            <w:sz w:val="24"/>
            <w:szCs w:val="24"/>
            <w:lang w:val="en-US"/>
          </w:rPr>
          <w:delText>,</w:delText>
        </w:r>
      </w:del>
      <w:r w:rsidRPr="00D11F17">
        <w:rPr>
          <w:rFonts w:ascii="Times New Roman" w:hAnsi="Times New Roman" w:cs="Times New Roman"/>
          <w:sz w:val="24"/>
          <w:szCs w:val="24"/>
          <w:lang w:val="en-US"/>
        </w:rPr>
        <w:t xml:space="preserve"> born in a bestial manner, and presiding over a dilapidated house like a slumlord</w:t>
      </w:r>
      <w:del w:id="43" w:author="Elizabeth Northup" w:date="2013-10-10T15:27:00Z">
        <w:r w:rsidRPr="00D11F17" w:rsidDel="006D2ED8">
          <w:rPr>
            <w:rFonts w:ascii="Times New Roman" w:hAnsi="Times New Roman" w:cs="Times New Roman"/>
            <w:sz w:val="24"/>
            <w:szCs w:val="24"/>
            <w:lang w:val="en-US"/>
          </w:rPr>
          <w:delText xml:space="preserve">.  </w:delText>
        </w:r>
      </w:del>
      <w:ins w:id="44" w:author="Elizabeth Northup" w:date="2013-10-10T15:27:00Z">
        <w:r w:rsidR="006D2ED8">
          <w:rPr>
            <w:rFonts w:ascii="Times New Roman" w:hAnsi="Times New Roman" w:cs="Times New Roman"/>
            <w:sz w:val="24"/>
            <w:szCs w:val="24"/>
            <w:lang w:val="en-US"/>
          </w:rPr>
          <w:t xml:space="preserve">. </w:t>
        </w:r>
      </w:ins>
      <w:r w:rsidRPr="00D11F17">
        <w:rPr>
          <w:rFonts w:ascii="Times New Roman" w:hAnsi="Times New Roman" w:cs="Times New Roman"/>
          <w:sz w:val="24"/>
          <w:szCs w:val="24"/>
        </w:rPr>
        <w:t xml:space="preserve">In another poem, </w:t>
      </w:r>
      <w:r w:rsidR="00E2163E">
        <w:rPr>
          <w:rFonts w:ascii="Times New Roman" w:hAnsi="Times New Roman" w:cs="Times New Roman"/>
          <w:sz w:val="24"/>
          <w:szCs w:val="24"/>
        </w:rPr>
        <w:t>‘</w:t>
      </w:r>
      <w:r w:rsidRPr="00D11F17">
        <w:rPr>
          <w:rFonts w:ascii="Times New Roman" w:hAnsi="Times New Roman" w:cs="Times New Roman"/>
          <w:sz w:val="24"/>
          <w:szCs w:val="24"/>
        </w:rPr>
        <w:t>Burbank with a Baedeker: Bleistein with a Cigar</w:t>
      </w:r>
      <w:ins w:id="45" w:author="Elizabeth Northup" w:date="2013-10-10T15:20:00Z">
        <w:r w:rsidR="00F20EC3">
          <w:rPr>
            <w:rFonts w:ascii="Times New Roman" w:hAnsi="Times New Roman" w:cs="Times New Roman"/>
            <w:sz w:val="24"/>
            <w:szCs w:val="24"/>
          </w:rPr>
          <w:t>,</w:t>
        </w:r>
      </w:ins>
      <w:r w:rsidR="00E2163E">
        <w:rPr>
          <w:rFonts w:ascii="Times New Roman" w:hAnsi="Times New Roman" w:cs="Times New Roman"/>
          <w:sz w:val="24"/>
          <w:szCs w:val="24"/>
        </w:rPr>
        <w:t>’</w:t>
      </w:r>
      <w:del w:id="46" w:author="Elizabeth Northup" w:date="2013-10-10T15:20:00Z">
        <w:r w:rsidRPr="00D11F17" w:rsidDel="00F20EC3">
          <w:rPr>
            <w:rFonts w:ascii="Times New Roman" w:hAnsi="Times New Roman" w:cs="Times New Roman"/>
            <w:sz w:val="24"/>
            <w:szCs w:val="24"/>
          </w:rPr>
          <w:delText>,</w:delText>
        </w:r>
      </w:del>
      <w:r w:rsidRPr="00D11F17">
        <w:rPr>
          <w:rFonts w:ascii="Times New Roman" w:hAnsi="Times New Roman" w:cs="Times New Roman"/>
          <w:sz w:val="24"/>
          <w:szCs w:val="24"/>
        </w:rPr>
        <w:t xml:space="preserve"> Eliot puts Bleistein in the context of vermin: </w:t>
      </w:r>
      <w:r w:rsidR="00E2163E">
        <w:rPr>
          <w:rFonts w:ascii="Times New Roman" w:hAnsi="Times New Roman" w:cs="Times New Roman"/>
          <w:sz w:val="24"/>
          <w:szCs w:val="24"/>
        </w:rPr>
        <w:t>‘</w:t>
      </w:r>
      <w:r w:rsidRPr="00D11F17">
        <w:rPr>
          <w:rFonts w:ascii="Times New Roman" w:hAnsi="Times New Roman" w:cs="Times New Roman"/>
          <w:color w:val="262626"/>
          <w:sz w:val="24"/>
          <w:szCs w:val="24"/>
          <w:lang w:val="en-US"/>
        </w:rPr>
        <w:t>The rats are underneath the piles.</w:t>
      </w:r>
      <w:r w:rsidRPr="00D11F17">
        <w:rPr>
          <w:rFonts w:ascii="Times New Roman" w:hAnsi="Times New Roman" w:cs="Times New Roman"/>
          <w:sz w:val="24"/>
          <w:szCs w:val="24"/>
        </w:rPr>
        <w:t xml:space="preserve"> / </w:t>
      </w:r>
      <w:r w:rsidRPr="00D11F17">
        <w:rPr>
          <w:rFonts w:ascii="Times New Roman" w:hAnsi="Times New Roman" w:cs="Times New Roman"/>
          <w:color w:val="262626"/>
          <w:sz w:val="24"/>
          <w:szCs w:val="24"/>
          <w:lang w:val="en-US"/>
        </w:rPr>
        <w:t>The jew is underneath the lot</w:t>
      </w:r>
      <w:r w:rsidR="00E2163E">
        <w:rPr>
          <w:rFonts w:ascii="Times New Roman" w:hAnsi="Times New Roman" w:cs="Times New Roman"/>
          <w:color w:val="262626"/>
          <w:sz w:val="24"/>
          <w:szCs w:val="24"/>
          <w:lang w:val="en-US"/>
        </w:rPr>
        <w:t>’</w:t>
      </w:r>
      <w:r w:rsidRPr="00D11F17">
        <w:rPr>
          <w:rFonts w:ascii="Times New Roman" w:hAnsi="Times New Roman" w:cs="Times New Roman"/>
          <w:color w:val="262626"/>
          <w:sz w:val="24"/>
          <w:szCs w:val="24"/>
          <w:lang w:val="en-US"/>
        </w:rPr>
        <w:t xml:space="preserve"> (</w:t>
      </w:r>
      <w:r w:rsidR="00AF3EF7">
        <w:rPr>
          <w:rFonts w:ascii="Times New Roman" w:hAnsi="Times New Roman" w:cs="Times New Roman"/>
          <w:color w:val="262626"/>
          <w:sz w:val="24"/>
          <w:szCs w:val="24"/>
          <w:lang w:val="en-US"/>
        </w:rPr>
        <w:t xml:space="preserve">1963, </w:t>
      </w:r>
      <w:r w:rsidRPr="00D11F17">
        <w:rPr>
          <w:rFonts w:ascii="Times New Roman" w:hAnsi="Times New Roman" w:cs="Times New Roman"/>
          <w:color w:val="262626"/>
          <w:sz w:val="24"/>
          <w:szCs w:val="24"/>
          <w:lang w:val="en-US"/>
        </w:rPr>
        <w:t>33).</w:t>
      </w:r>
      <w:r w:rsidRPr="00D11F17">
        <w:rPr>
          <w:rFonts w:ascii="Times New Roman" w:hAnsi="Times New Roman" w:cs="Times New Roman"/>
          <w:sz w:val="24"/>
          <w:szCs w:val="24"/>
          <w:lang w:val="en-US"/>
        </w:rPr>
        <w:t xml:space="preserve"> </w:t>
      </w:r>
      <w:r w:rsidRPr="00D11F17">
        <w:rPr>
          <w:rFonts w:ascii="Times New Roman" w:hAnsi="Times New Roman" w:cs="Times New Roman"/>
          <w:sz w:val="24"/>
          <w:szCs w:val="24"/>
        </w:rPr>
        <w:t>When later confronted with questions about his characterizations of Jews in his poetry, Eliot denied any anti-Semitic motivation</w:t>
      </w:r>
      <w:del w:id="47" w:author="Elizabeth Northup" w:date="2013-10-10T15:27:00Z">
        <w:r w:rsidRPr="00D11F17" w:rsidDel="006D2ED8">
          <w:rPr>
            <w:rFonts w:ascii="Times New Roman" w:hAnsi="Times New Roman" w:cs="Times New Roman"/>
            <w:sz w:val="24"/>
            <w:szCs w:val="24"/>
          </w:rPr>
          <w:delText xml:space="preserve">.  </w:delText>
        </w:r>
      </w:del>
      <w:ins w:id="48" w:author="Elizabeth Northup" w:date="2013-10-10T15:27:00Z">
        <w:r w:rsidR="006D2ED8">
          <w:rPr>
            <w:rFonts w:ascii="Times New Roman" w:hAnsi="Times New Roman" w:cs="Times New Roman"/>
            <w:sz w:val="24"/>
            <w:szCs w:val="24"/>
          </w:rPr>
          <w:t xml:space="preserve">. </w:t>
        </w:r>
      </w:ins>
      <w:r w:rsidRPr="00D11F17">
        <w:rPr>
          <w:rFonts w:ascii="Times New Roman" w:hAnsi="Times New Roman" w:cs="Times New Roman"/>
          <w:sz w:val="24"/>
          <w:szCs w:val="24"/>
        </w:rPr>
        <w:t>Yet in the same year that Hitler took power, Eliot would write in an essay that</w:t>
      </w:r>
      <w:r w:rsidR="00E2163E">
        <w:rPr>
          <w:rFonts w:ascii="Times New Roman" w:hAnsi="Times New Roman" w:cs="Times New Roman"/>
          <w:sz w:val="24"/>
          <w:szCs w:val="24"/>
        </w:rPr>
        <w:t xml:space="preserve"> ‘</w:t>
      </w:r>
      <w:r w:rsidRPr="00D11F17">
        <w:rPr>
          <w:rFonts w:ascii="Times New Roman" w:hAnsi="Times New Roman" w:cs="Times New Roman"/>
          <w:sz w:val="24"/>
          <w:szCs w:val="24"/>
        </w:rPr>
        <w:t>reasons of race and religion combine to make any large number of free-</w:t>
      </w:r>
      <w:r w:rsidRPr="00D11F17">
        <w:rPr>
          <w:rFonts w:ascii="Times New Roman" w:hAnsi="Times New Roman" w:cs="Times New Roman"/>
          <w:sz w:val="24"/>
          <w:szCs w:val="24"/>
        </w:rPr>
        <w:lastRenderedPageBreak/>
        <w:t>thinking Jews undesirable</w:t>
      </w:r>
      <w:r w:rsidR="00E2163E">
        <w:rPr>
          <w:rFonts w:ascii="Times New Roman" w:hAnsi="Times New Roman" w:cs="Times New Roman"/>
          <w:sz w:val="24"/>
          <w:szCs w:val="24"/>
        </w:rPr>
        <w:t>’</w:t>
      </w:r>
      <w:r w:rsidRPr="00D11F17">
        <w:rPr>
          <w:rFonts w:ascii="Times New Roman" w:hAnsi="Times New Roman" w:cs="Times New Roman"/>
          <w:bCs/>
          <w:sz w:val="24"/>
          <w:szCs w:val="24"/>
        </w:rPr>
        <w:t xml:space="preserve"> (1934</w:t>
      </w:r>
      <w:r w:rsidR="00E2163E">
        <w:rPr>
          <w:rFonts w:ascii="Times New Roman" w:hAnsi="Times New Roman" w:cs="Times New Roman"/>
          <w:bCs/>
          <w:sz w:val="24"/>
          <w:szCs w:val="24"/>
        </w:rPr>
        <w:t xml:space="preserve">, </w:t>
      </w:r>
      <w:r w:rsidRPr="00D11F17">
        <w:rPr>
          <w:rFonts w:ascii="Times New Roman" w:hAnsi="Times New Roman" w:cs="Times New Roman"/>
          <w:bCs/>
          <w:sz w:val="24"/>
          <w:szCs w:val="24"/>
        </w:rPr>
        <w:t>20).</w:t>
      </w:r>
    </w:p>
    <w:p w14:paraId="6AEC5DB4" w14:textId="77777777" w:rsidR="00481229" w:rsidRPr="00D11F17" w:rsidRDefault="00481229" w:rsidP="001878DD">
      <w:pPr>
        <w:spacing w:after="0" w:line="480" w:lineRule="auto"/>
        <w:ind w:firstLine="720"/>
        <w:contextualSpacing/>
        <w:rPr>
          <w:rFonts w:ascii="Times New Roman" w:hAnsi="Times New Roman" w:cs="Times New Roman"/>
          <w:sz w:val="24"/>
          <w:szCs w:val="24"/>
        </w:rPr>
      </w:pPr>
      <w:r w:rsidRPr="00D11F17">
        <w:rPr>
          <w:rFonts w:ascii="Times New Roman" w:hAnsi="Times New Roman" w:cs="Times New Roman"/>
          <w:sz w:val="24"/>
          <w:szCs w:val="24"/>
        </w:rPr>
        <w:t>Eliot’s withering but fairly minor references to Jews can be compared to Pound’s much more blatant anti-Semitic rants that were a central platform of his intellectual worldview</w:t>
      </w:r>
      <w:r w:rsidR="00AF3EF7">
        <w:rPr>
          <w:rFonts w:ascii="Times New Roman" w:hAnsi="Times New Roman" w:cs="Times New Roman"/>
          <w:sz w:val="24"/>
          <w:szCs w:val="24"/>
        </w:rPr>
        <w:t xml:space="preserve"> (see Doob)</w:t>
      </w:r>
      <w:del w:id="49" w:author="Elizabeth Northup" w:date="2013-10-10T15:27:00Z">
        <w:r w:rsidRPr="00D11F17" w:rsidDel="006D2ED8">
          <w:rPr>
            <w:rFonts w:ascii="Times New Roman" w:hAnsi="Times New Roman" w:cs="Times New Roman"/>
            <w:sz w:val="24"/>
            <w:szCs w:val="24"/>
          </w:rPr>
          <w:delText xml:space="preserve">.  </w:delText>
        </w:r>
      </w:del>
      <w:ins w:id="50" w:author="Elizabeth Northup" w:date="2013-10-10T15:27:00Z">
        <w:r w:rsidR="006D2ED8">
          <w:rPr>
            <w:rFonts w:ascii="Times New Roman" w:hAnsi="Times New Roman" w:cs="Times New Roman"/>
            <w:sz w:val="24"/>
            <w:szCs w:val="24"/>
          </w:rPr>
          <w:t xml:space="preserve">. </w:t>
        </w:r>
      </w:ins>
      <w:r w:rsidRPr="00D11F17">
        <w:rPr>
          <w:rFonts w:ascii="Times New Roman" w:hAnsi="Times New Roman" w:cs="Times New Roman"/>
          <w:sz w:val="24"/>
          <w:szCs w:val="24"/>
        </w:rPr>
        <w:t>However, in post-W</w:t>
      </w:r>
      <w:r w:rsidR="00906848">
        <w:rPr>
          <w:rFonts w:ascii="Times New Roman" w:hAnsi="Times New Roman" w:cs="Times New Roman"/>
          <w:sz w:val="24"/>
          <w:szCs w:val="24"/>
        </w:rPr>
        <w:t xml:space="preserve">orld </w:t>
      </w:r>
      <w:r w:rsidRPr="00D11F17">
        <w:rPr>
          <w:rFonts w:ascii="Times New Roman" w:hAnsi="Times New Roman" w:cs="Times New Roman"/>
          <w:sz w:val="24"/>
          <w:szCs w:val="24"/>
        </w:rPr>
        <w:t>W</w:t>
      </w:r>
      <w:r w:rsidR="00E2163E">
        <w:rPr>
          <w:rFonts w:ascii="Times New Roman" w:hAnsi="Times New Roman" w:cs="Times New Roman"/>
          <w:sz w:val="24"/>
          <w:szCs w:val="24"/>
        </w:rPr>
        <w:t xml:space="preserve">ar </w:t>
      </w:r>
      <w:r w:rsidRPr="00D11F17">
        <w:rPr>
          <w:rFonts w:ascii="Times New Roman" w:hAnsi="Times New Roman" w:cs="Times New Roman"/>
          <w:sz w:val="24"/>
          <w:szCs w:val="24"/>
        </w:rPr>
        <w:t>II America, Eliot arguably had much more of an influence in setting the intellectual climate for American academics and writers</w:t>
      </w:r>
      <w:ins w:id="51" w:author="Elizabeth Northup" w:date="2013-10-10T15:22:00Z">
        <w:r w:rsidR="00F20EC3">
          <w:rPr>
            <w:rFonts w:ascii="Times New Roman" w:hAnsi="Times New Roman" w:cs="Times New Roman"/>
            <w:sz w:val="24"/>
            <w:szCs w:val="24"/>
          </w:rPr>
          <w:t>,</w:t>
        </w:r>
      </w:ins>
      <w:r w:rsidRPr="00D11F17">
        <w:rPr>
          <w:rFonts w:ascii="Times New Roman" w:hAnsi="Times New Roman" w:cs="Times New Roman"/>
          <w:sz w:val="24"/>
          <w:szCs w:val="24"/>
        </w:rPr>
        <w:t xml:space="preserve"> and thus his anti-Semitic writing had more staying power, while Pound was dismissed as insane by many.</w:t>
      </w:r>
    </w:p>
    <w:p w14:paraId="08D3C06C" w14:textId="77777777" w:rsidR="00481229" w:rsidRPr="00D11F17" w:rsidRDefault="00481229" w:rsidP="00E2163E">
      <w:pPr>
        <w:spacing w:after="0" w:line="480" w:lineRule="auto"/>
        <w:ind w:firstLine="720"/>
        <w:contextualSpacing/>
        <w:rPr>
          <w:rFonts w:ascii="Times New Roman" w:hAnsi="Times New Roman" w:cs="Times New Roman"/>
          <w:sz w:val="24"/>
          <w:szCs w:val="24"/>
        </w:rPr>
      </w:pPr>
      <w:r w:rsidRPr="00D11F17">
        <w:rPr>
          <w:rFonts w:ascii="Times New Roman" w:hAnsi="Times New Roman" w:cs="Times New Roman"/>
          <w:sz w:val="24"/>
          <w:szCs w:val="24"/>
        </w:rPr>
        <w:t>Examples of anti-Semitism appear across the intellectual history of modernist culture</w:t>
      </w:r>
      <w:del w:id="52" w:author="Elizabeth Northup" w:date="2013-10-10T15:27:00Z">
        <w:r w:rsidRPr="00D11F17" w:rsidDel="006D2ED8">
          <w:rPr>
            <w:rFonts w:ascii="Times New Roman" w:hAnsi="Times New Roman" w:cs="Times New Roman"/>
            <w:sz w:val="24"/>
            <w:szCs w:val="24"/>
          </w:rPr>
          <w:delText xml:space="preserve">.  </w:delText>
        </w:r>
      </w:del>
      <w:ins w:id="53" w:author="Elizabeth Northup" w:date="2013-10-10T15:27:00Z">
        <w:r w:rsidR="006D2ED8">
          <w:rPr>
            <w:rFonts w:ascii="Times New Roman" w:hAnsi="Times New Roman" w:cs="Times New Roman"/>
            <w:sz w:val="24"/>
            <w:szCs w:val="24"/>
          </w:rPr>
          <w:t xml:space="preserve">. </w:t>
        </w:r>
      </w:ins>
      <w:r w:rsidRPr="00D11F17">
        <w:rPr>
          <w:rFonts w:ascii="Times New Roman" w:hAnsi="Times New Roman" w:cs="Times New Roman"/>
          <w:sz w:val="24"/>
          <w:szCs w:val="24"/>
        </w:rPr>
        <w:t>Nietzsche argued that Jews, although weak in body, used their mental cunning to overthrow the physically strong and institute laws to empower the feeble</w:t>
      </w:r>
      <w:del w:id="54" w:author="Elizabeth Northup" w:date="2013-10-10T15:27:00Z">
        <w:r w:rsidRPr="00D11F17" w:rsidDel="006D2ED8">
          <w:rPr>
            <w:rFonts w:ascii="Times New Roman" w:hAnsi="Times New Roman" w:cs="Times New Roman"/>
            <w:sz w:val="24"/>
            <w:szCs w:val="24"/>
          </w:rPr>
          <w:delText xml:space="preserve">.  </w:delText>
        </w:r>
      </w:del>
      <w:ins w:id="55" w:author="Elizabeth Northup" w:date="2013-10-10T15:27:00Z">
        <w:r w:rsidR="006D2ED8">
          <w:rPr>
            <w:rFonts w:ascii="Times New Roman" w:hAnsi="Times New Roman" w:cs="Times New Roman"/>
            <w:sz w:val="24"/>
            <w:szCs w:val="24"/>
          </w:rPr>
          <w:t xml:space="preserve">. </w:t>
        </w:r>
      </w:ins>
      <w:r w:rsidRPr="00D11F17">
        <w:rPr>
          <w:rFonts w:ascii="Times New Roman" w:hAnsi="Times New Roman" w:cs="Times New Roman"/>
          <w:sz w:val="24"/>
          <w:szCs w:val="24"/>
        </w:rPr>
        <w:t xml:space="preserve">After his death, </w:t>
      </w:r>
      <w:r w:rsidR="00AF3EF7">
        <w:rPr>
          <w:rFonts w:ascii="Times New Roman" w:hAnsi="Times New Roman" w:cs="Times New Roman"/>
          <w:sz w:val="24"/>
          <w:szCs w:val="24"/>
        </w:rPr>
        <w:t xml:space="preserve">the editorial interventions of Elisabeth Förster-Nietzsche, </w:t>
      </w:r>
      <w:r w:rsidRPr="00D11F17">
        <w:rPr>
          <w:rFonts w:ascii="Times New Roman" w:hAnsi="Times New Roman" w:cs="Times New Roman"/>
          <w:sz w:val="24"/>
          <w:szCs w:val="24"/>
        </w:rPr>
        <w:t>Nietzsche’s sister</w:t>
      </w:r>
      <w:r w:rsidR="00AF3EF7">
        <w:rPr>
          <w:rFonts w:ascii="Times New Roman" w:hAnsi="Times New Roman" w:cs="Times New Roman"/>
          <w:sz w:val="24"/>
          <w:szCs w:val="24"/>
        </w:rPr>
        <w:t>,</w:t>
      </w:r>
      <w:r w:rsidRPr="00D11F17">
        <w:rPr>
          <w:rFonts w:ascii="Times New Roman" w:hAnsi="Times New Roman" w:cs="Times New Roman"/>
          <w:sz w:val="24"/>
          <w:szCs w:val="24"/>
        </w:rPr>
        <w:t xml:space="preserve"> </w:t>
      </w:r>
      <w:r w:rsidR="00E2163E">
        <w:rPr>
          <w:rFonts w:ascii="Times New Roman" w:hAnsi="Times New Roman" w:cs="Times New Roman"/>
          <w:sz w:val="24"/>
          <w:szCs w:val="24"/>
        </w:rPr>
        <w:t>stressed</w:t>
      </w:r>
      <w:r w:rsidRPr="00D11F17">
        <w:rPr>
          <w:rFonts w:ascii="Times New Roman" w:hAnsi="Times New Roman" w:cs="Times New Roman"/>
          <w:sz w:val="24"/>
          <w:szCs w:val="24"/>
        </w:rPr>
        <w:t xml:space="preserve"> the anti-Semitic angle of his writings, though Nietzsche was also highly critical of the German state and at times suggested that Judaism played a more valued role in contributing to the history of abstract thinking. Some Jews themselves added fuel to the fire</w:t>
      </w:r>
      <w:del w:id="56" w:author="Elizabeth Northup" w:date="2013-10-10T15:27:00Z">
        <w:r w:rsidRPr="00D11F17" w:rsidDel="006D2ED8">
          <w:rPr>
            <w:rFonts w:ascii="Times New Roman" w:hAnsi="Times New Roman" w:cs="Times New Roman"/>
            <w:sz w:val="24"/>
            <w:szCs w:val="24"/>
          </w:rPr>
          <w:delText xml:space="preserve">.  </w:delText>
        </w:r>
      </w:del>
      <w:ins w:id="57" w:author="Elizabeth Northup" w:date="2013-10-10T15:27:00Z">
        <w:r w:rsidR="006D2ED8">
          <w:rPr>
            <w:rFonts w:ascii="Times New Roman" w:hAnsi="Times New Roman" w:cs="Times New Roman"/>
            <w:sz w:val="24"/>
            <w:szCs w:val="24"/>
          </w:rPr>
          <w:t xml:space="preserve">. </w:t>
        </w:r>
      </w:ins>
      <w:r w:rsidRPr="00D11F17">
        <w:rPr>
          <w:rFonts w:ascii="Times New Roman" w:hAnsi="Times New Roman" w:cs="Times New Roman"/>
          <w:sz w:val="24"/>
          <w:szCs w:val="24"/>
        </w:rPr>
        <w:t xml:space="preserve">Otto Weininger, an Austrian Jew, wrote an influential work </w:t>
      </w:r>
      <w:r w:rsidR="00E2163E" w:rsidRPr="00E2163E">
        <w:rPr>
          <w:rStyle w:val="st"/>
          <w:rFonts w:ascii="Times New Roman" w:eastAsia="Times New Roman" w:hAnsi="Times New Roman" w:cs="Times New Roman"/>
          <w:i/>
          <w:sz w:val="24"/>
          <w:szCs w:val="24"/>
        </w:rPr>
        <w:t>Geschlecht und Charakter</w:t>
      </w:r>
      <w:r w:rsidR="00E2163E" w:rsidRPr="00D11F17">
        <w:rPr>
          <w:rFonts w:ascii="Times New Roman" w:hAnsi="Times New Roman" w:cs="Times New Roman"/>
          <w:i/>
          <w:sz w:val="24"/>
          <w:szCs w:val="24"/>
        </w:rPr>
        <w:t xml:space="preserve"> </w:t>
      </w:r>
      <w:r w:rsidR="00E2163E" w:rsidRPr="00D11F17">
        <w:rPr>
          <w:rFonts w:ascii="Times New Roman" w:hAnsi="Times New Roman" w:cs="Times New Roman"/>
          <w:sz w:val="24"/>
          <w:szCs w:val="24"/>
        </w:rPr>
        <w:t>(</w:t>
      </w:r>
      <w:del w:id="58" w:author="Elizabeth Northup" w:date="2013-10-10T15:23:00Z">
        <w:r w:rsidR="00E2163E" w:rsidRPr="00D11F17" w:rsidDel="00F20EC3">
          <w:rPr>
            <w:rFonts w:ascii="Times New Roman" w:hAnsi="Times New Roman" w:cs="Times New Roman"/>
            <w:sz w:val="24"/>
            <w:szCs w:val="24"/>
          </w:rPr>
          <w:delText>1903</w:delText>
        </w:r>
        <w:r w:rsidR="00E2163E" w:rsidDel="00F20EC3">
          <w:rPr>
            <w:rFonts w:ascii="Times New Roman" w:hAnsi="Times New Roman" w:cs="Times New Roman"/>
            <w:sz w:val="24"/>
            <w:szCs w:val="24"/>
          </w:rPr>
          <w:delText xml:space="preserve">; </w:delText>
        </w:r>
      </w:del>
      <w:r w:rsidRPr="00D11F17">
        <w:rPr>
          <w:rFonts w:ascii="Times New Roman" w:hAnsi="Times New Roman" w:cs="Times New Roman"/>
          <w:i/>
          <w:sz w:val="24"/>
          <w:szCs w:val="24"/>
        </w:rPr>
        <w:t>Sex and Character</w:t>
      </w:r>
      <w:ins w:id="59" w:author="Elizabeth Northup" w:date="2013-10-10T15:23:00Z">
        <w:r w:rsidR="00F20EC3">
          <w:rPr>
            <w:rFonts w:ascii="Times New Roman" w:hAnsi="Times New Roman" w:cs="Times New Roman"/>
            <w:sz w:val="24"/>
            <w:szCs w:val="24"/>
          </w:rPr>
          <w:t>, 1903</w:t>
        </w:r>
      </w:ins>
      <w:r w:rsidR="00E2163E">
        <w:rPr>
          <w:rFonts w:ascii="Times New Roman" w:hAnsi="Times New Roman" w:cs="Times New Roman"/>
          <w:sz w:val="24"/>
          <w:szCs w:val="24"/>
        </w:rPr>
        <w:t>)</w:t>
      </w:r>
      <w:r w:rsidRPr="00D11F17">
        <w:rPr>
          <w:rFonts w:ascii="Times New Roman" w:hAnsi="Times New Roman" w:cs="Times New Roman"/>
          <w:sz w:val="24"/>
          <w:szCs w:val="24"/>
        </w:rPr>
        <w:t>, in which he categorized Jews in his idiosyncratic language of psycho-biology as flaccid and effeminate</w:t>
      </w:r>
      <w:del w:id="60" w:author="Elizabeth Northup" w:date="2013-10-10T15:27:00Z">
        <w:r w:rsidRPr="00D11F17" w:rsidDel="006D2ED8">
          <w:rPr>
            <w:rFonts w:ascii="Times New Roman" w:hAnsi="Times New Roman" w:cs="Times New Roman"/>
            <w:sz w:val="24"/>
            <w:szCs w:val="24"/>
          </w:rPr>
          <w:delText xml:space="preserve">.  </w:delText>
        </w:r>
      </w:del>
      <w:ins w:id="61" w:author="Elizabeth Northup" w:date="2013-10-10T15:27:00Z">
        <w:r w:rsidR="006D2ED8">
          <w:rPr>
            <w:rFonts w:ascii="Times New Roman" w:hAnsi="Times New Roman" w:cs="Times New Roman"/>
            <w:sz w:val="24"/>
            <w:szCs w:val="24"/>
          </w:rPr>
          <w:t xml:space="preserve">. </w:t>
        </w:r>
      </w:ins>
      <w:r w:rsidRPr="00D11F17">
        <w:rPr>
          <w:rFonts w:ascii="Times New Roman" w:hAnsi="Times New Roman" w:cs="Times New Roman"/>
          <w:sz w:val="24"/>
          <w:szCs w:val="24"/>
        </w:rPr>
        <w:t xml:space="preserve">Sigmund Freud tells a joke </w:t>
      </w:r>
      <w:r w:rsidR="00E2163E">
        <w:rPr>
          <w:rFonts w:ascii="Times New Roman" w:hAnsi="Times New Roman" w:cs="Times New Roman"/>
          <w:sz w:val="24"/>
          <w:szCs w:val="24"/>
        </w:rPr>
        <w:t>à</w:t>
      </w:r>
      <w:r w:rsidRPr="00D11F17">
        <w:rPr>
          <w:rFonts w:ascii="Times New Roman" w:hAnsi="Times New Roman" w:cs="Times New Roman"/>
          <w:sz w:val="24"/>
          <w:szCs w:val="24"/>
        </w:rPr>
        <w:t xml:space="preserve"> propos of Jewish self-hatred: one Jew, hearing another make a spiteful remark about the Jewish character, says,</w:t>
      </w:r>
      <w:r w:rsidRPr="00D11F17">
        <w:rPr>
          <w:rFonts w:ascii="Times New Roman" w:hAnsi="Times New Roman" w:cs="Times New Roman"/>
          <w:color w:val="010100"/>
          <w:sz w:val="24"/>
          <w:szCs w:val="24"/>
          <w:lang w:val="en-US"/>
        </w:rPr>
        <w:t xml:space="preserve"> </w:t>
      </w:r>
      <w:r w:rsidR="00E2163E">
        <w:rPr>
          <w:rFonts w:ascii="Times New Roman" w:hAnsi="Times New Roman" w:cs="Times New Roman"/>
          <w:color w:val="010100"/>
          <w:sz w:val="24"/>
          <w:szCs w:val="24"/>
          <w:lang w:val="en-US"/>
        </w:rPr>
        <w:t>‘</w:t>
      </w:r>
      <w:r w:rsidRPr="00D11F17">
        <w:rPr>
          <w:rFonts w:ascii="Times New Roman" w:hAnsi="Times New Roman" w:cs="Times New Roman"/>
          <w:color w:val="010100"/>
          <w:sz w:val="24"/>
          <w:szCs w:val="24"/>
          <w:lang w:val="en-US"/>
        </w:rPr>
        <w:t>your ant</w:t>
      </w:r>
      <w:r w:rsidRPr="00D11F17">
        <w:rPr>
          <w:rFonts w:ascii="Times New Roman" w:hAnsi="Times New Roman" w:cs="Times New Roman"/>
          <w:bCs/>
          <w:i/>
          <w:color w:val="010100"/>
          <w:sz w:val="24"/>
          <w:szCs w:val="24"/>
          <w:lang w:val="en-US"/>
        </w:rPr>
        <w:t>e</w:t>
      </w:r>
      <w:r w:rsidRPr="00D11F17">
        <w:rPr>
          <w:rFonts w:ascii="Times New Roman" w:hAnsi="Times New Roman" w:cs="Times New Roman"/>
          <w:color w:val="010100"/>
          <w:sz w:val="24"/>
          <w:szCs w:val="24"/>
          <w:lang w:val="en-US"/>
        </w:rPr>
        <w:t>semitism was well-known to me; your</w:t>
      </w:r>
      <w:r w:rsidRPr="00D11F17">
        <w:rPr>
          <w:rFonts w:ascii="Times New Roman" w:hAnsi="Times New Roman" w:cs="Times New Roman"/>
          <w:sz w:val="24"/>
          <w:szCs w:val="24"/>
        </w:rPr>
        <w:t xml:space="preserve"> </w:t>
      </w:r>
      <w:r w:rsidRPr="00D11F17">
        <w:rPr>
          <w:rFonts w:ascii="Times New Roman" w:hAnsi="Times New Roman" w:cs="Times New Roman"/>
          <w:color w:val="010100"/>
          <w:sz w:val="24"/>
          <w:szCs w:val="24"/>
          <w:lang w:val="en-US"/>
        </w:rPr>
        <w:t>anti-semitism is new to me</w:t>
      </w:r>
      <w:r w:rsidR="00E2163E">
        <w:rPr>
          <w:rFonts w:ascii="Times New Roman" w:hAnsi="Times New Roman" w:cs="Times New Roman"/>
          <w:color w:val="010100"/>
          <w:sz w:val="24"/>
          <w:szCs w:val="24"/>
          <w:lang w:val="en-US"/>
        </w:rPr>
        <w:t>’</w:t>
      </w:r>
      <w:r w:rsidRPr="00D11F17">
        <w:rPr>
          <w:rFonts w:ascii="Times New Roman" w:hAnsi="Times New Roman" w:cs="Times New Roman"/>
          <w:color w:val="010100"/>
          <w:sz w:val="24"/>
          <w:szCs w:val="24"/>
          <w:lang w:val="en-US"/>
        </w:rPr>
        <w:t xml:space="preserve"> (</w:t>
      </w:r>
      <w:r w:rsidRPr="00D11F17">
        <w:rPr>
          <w:rFonts w:ascii="Times New Roman" w:hAnsi="Times New Roman" w:cs="Times New Roman"/>
          <w:sz w:val="24"/>
          <w:szCs w:val="24"/>
        </w:rPr>
        <w:t>33).</w:t>
      </w:r>
    </w:p>
    <w:p w14:paraId="3E89B6CB" w14:textId="77777777" w:rsidR="00481229" w:rsidRPr="00D11F17" w:rsidRDefault="00481229" w:rsidP="006F0C34">
      <w:pPr>
        <w:spacing w:after="0" w:line="480" w:lineRule="auto"/>
        <w:ind w:firstLine="720"/>
        <w:contextualSpacing/>
        <w:rPr>
          <w:rFonts w:ascii="Times New Roman" w:hAnsi="Times New Roman" w:cs="Times New Roman"/>
          <w:sz w:val="24"/>
          <w:szCs w:val="24"/>
        </w:rPr>
      </w:pPr>
      <w:r w:rsidRPr="00D11F17">
        <w:rPr>
          <w:rFonts w:ascii="Times New Roman" w:hAnsi="Times New Roman" w:cs="Times New Roman"/>
          <w:sz w:val="24"/>
          <w:szCs w:val="24"/>
        </w:rPr>
        <w:t xml:space="preserve">The Nazis claimed to detect a heavy influence of Jewish sensibility in modernist art and sought to condemn the whole lot as degenerate, </w:t>
      </w:r>
      <w:r w:rsidRPr="00D11F17">
        <w:rPr>
          <w:rFonts w:ascii="Times New Roman" w:hAnsi="Times New Roman" w:cs="Times New Roman"/>
          <w:i/>
          <w:sz w:val="24"/>
          <w:szCs w:val="24"/>
        </w:rPr>
        <w:t>entartete Kunst</w:t>
      </w:r>
      <w:r w:rsidR="006F0C34">
        <w:rPr>
          <w:rFonts w:ascii="Times New Roman" w:hAnsi="Times New Roman" w:cs="Times New Roman"/>
          <w:sz w:val="24"/>
          <w:szCs w:val="24"/>
        </w:rPr>
        <w:t>.</w:t>
      </w:r>
      <w:r w:rsidRPr="00D11F17">
        <w:rPr>
          <w:rFonts w:ascii="Times New Roman" w:hAnsi="Times New Roman" w:cs="Times New Roman"/>
          <w:sz w:val="24"/>
          <w:szCs w:val="24"/>
        </w:rPr>
        <w:t xml:space="preserve"> </w:t>
      </w:r>
      <w:r w:rsidR="006F0C34">
        <w:rPr>
          <w:rFonts w:ascii="Times New Roman" w:hAnsi="Times New Roman" w:cs="Times New Roman"/>
          <w:sz w:val="24"/>
          <w:szCs w:val="24"/>
        </w:rPr>
        <w:t>A</w:t>
      </w:r>
      <w:r w:rsidRPr="00D11F17">
        <w:rPr>
          <w:rFonts w:ascii="Times New Roman" w:hAnsi="Times New Roman" w:cs="Times New Roman"/>
          <w:sz w:val="24"/>
          <w:szCs w:val="24"/>
        </w:rPr>
        <w:t xml:space="preserve"> famous poster advertised a traveling</w:t>
      </w:r>
      <w:r w:rsidR="006F0C34">
        <w:rPr>
          <w:rFonts w:ascii="Times New Roman" w:hAnsi="Times New Roman" w:cs="Times New Roman"/>
          <w:i/>
          <w:sz w:val="24"/>
          <w:szCs w:val="24"/>
        </w:rPr>
        <w:t xml:space="preserve"> ‘</w:t>
      </w:r>
      <w:r w:rsidR="006F0C34">
        <w:rPr>
          <w:rFonts w:ascii="Times New Roman" w:hAnsi="Times New Roman" w:cs="Times New Roman"/>
          <w:sz w:val="24"/>
          <w:szCs w:val="24"/>
        </w:rPr>
        <w:t xml:space="preserve">degenerate art’ </w:t>
      </w:r>
      <w:r w:rsidRPr="00D11F17">
        <w:rPr>
          <w:rFonts w:ascii="Times New Roman" w:hAnsi="Times New Roman" w:cs="Times New Roman"/>
          <w:sz w:val="24"/>
          <w:szCs w:val="24"/>
        </w:rPr>
        <w:t>exhibit</w:t>
      </w:r>
      <w:r w:rsidR="006F0C34">
        <w:rPr>
          <w:rFonts w:ascii="Times New Roman" w:hAnsi="Times New Roman" w:cs="Times New Roman"/>
          <w:sz w:val="24"/>
          <w:szCs w:val="24"/>
        </w:rPr>
        <w:t>ion</w:t>
      </w:r>
      <w:r w:rsidRPr="00D11F17">
        <w:rPr>
          <w:rFonts w:ascii="Times New Roman" w:hAnsi="Times New Roman" w:cs="Times New Roman"/>
          <w:sz w:val="24"/>
          <w:szCs w:val="24"/>
        </w:rPr>
        <w:t xml:space="preserve"> </w:t>
      </w:r>
      <w:r w:rsidR="006F0C34">
        <w:rPr>
          <w:rFonts w:ascii="Times New Roman" w:hAnsi="Times New Roman" w:cs="Times New Roman"/>
          <w:sz w:val="24"/>
          <w:szCs w:val="24"/>
        </w:rPr>
        <w:t xml:space="preserve">to encourage </w:t>
      </w:r>
      <w:r w:rsidRPr="00D11F17">
        <w:rPr>
          <w:rFonts w:ascii="Times New Roman" w:hAnsi="Times New Roman" w:cs="Times New Roman"/>
          <w:sz w:val="24"/>
          <w:szCs w:val="24"/>
        </w:rPr>
        <w:t>public excoriat</w:t>
      </w:r>
      <w:r w:rsidR="006F0C34">
        <w:rPr>
          <w:rFonts w:ascii="Times New Roman" w:hAnsi="Times New Roman" w:cs="Times New Roman"/>
          <w:sz w:val="24"/>
          <w:szCs w:val="24"/>
        </w:rPr>
        <w:t>ion</w:t>
      </w:r>
      <w:r w:rsidR="00906848">
        <w:rPr>
          <w:rFonts w:ascii="Times New Roman" w:hAnsi="Times New Roman" w:cs="Times New Roman"/>
          <w:sz w:val="24"/>
          <w:szCs w:val="24"/>
        </w:rPr>
        <w:t xml:space="preserve"> of modernism</w:t>
      </w:r>
      <w:r w:rsidRPr="00D11F17">
        <w:rPr>
          <w:rFonts w:ascii="Times New Roman" w:hAnsi="Times New Roman" w:cs="Times New Roman"/>
          <w:sz w:val="24"/>
          <w:szCs w:val="24"/>
        </w:rPr>
        <w:t xml:space="preserve"> with a</w:t>
      </w:r>
      <w:r w:rsidR="006F0C34">
        <w:rPr>
          <w:rFonts w:ascii="Times New Roman" w:hAnsi="Times New Roman" w:cs="Times New Roman"/>
          <w:sz w:val="24"/>
          <w:szCs w:val="24"/>
        </w:rPr>
        <w:t xml:space="preserve"> prominent</w:t>
      </w:r>
      <w:r w:rsidRPr="00D11F17">
        <w:rPr>
          <w:rFonts w:ascii="Times New Roman" w:hAnsi="Times New Roman" w:cs="Times New Roman"/>
          <w:sz w:val="24"/>
          <w:szCs w:val="24"/>
        </w:rPr>
        <w:t xml:space="preserve"> image of a black jazz</w:t>
      </w:r>
      <w:r w:rsidR="006F0C34">
        <w:rPr>
          <w:rFonts w:ascii="Times New Roman" w:hAnsi="Times New Roman" w:cs="Times New Roman"/>
          <w:sz w:val="24"/>
          <w:szCs w:val="24"/>
        </w:rPr>
        <w:t xml:space="preserve"> musician</w:t>
      </w:r>
      <w:r w:rsidRPr="00D11F17">
        <w:rPr>
          <w:rFonts w:ascii="Times New Roman" w:hAnsi="Times New Roman" w:cs="Times New Roman"/>
          <w:sz w:val="24"/>
          <w:szCs w:val="24"/>
        </w:rPr>
        <w:t xml:space="preserve"> wearing a Star of David</w:t>
      </w:r>
      <w:del w:id="62" w:author="Elizabeth Northup" w:date="2013-10-10T15:27:00Z">
        <w:r w:rsidRPr="00D11F17" w:rsidDel="006D2ED8">
          <w:rPr>
            <w:rFonts w:ascii="Times New Roman" w:hAnsi="Times New Roman" w:cs="Times New Roman"/>
            <w:sz w:val="24"/>
            <w:szCs w:val="24"/>
          </w:rPr>
          <w:delText xml:space="preserve">.  </w:delText>
        </w:r>
      </w:del>
      <w:ins w:id="63" w:author="Elizabeth Northup" w:date="2013-10-10T15:27:00Z">
        <w:r w:rsidR="006D2ED8">
          <w:rPr>
            <w:rFonts w:ascii="Times New Roman" w:hAnsi="Times New Roman" w:cs="Times New Roman"/>
            <w:sz w:val="24"/>
            <w:szCs w:val="24"/>
          </w:rPr>
          <w:t xml:space="preserve">. </w:t>
        </w:r>
      </w:ins>
      <w:r w:rsidRPr="00D11F17">
        <w:rPr>
          <w:rFonts w:ascii="Times New Roman" w:hAnsi="Times New Roman" w:cs="Times New Roman"/>
          <w:sz w:val="24"/>
          <w:szCs w:val="24"/>
        </w:rPr>
        <w:t xml:space="preserve">The Nazi movement brought to the most extreme violent levels a paranoid logic that saw Jews as both powerful and </w:t>
      </w:r>
      <w:r w:rsidRPr="00D11F17">
        <w:rPr>
          <w:rFonts w:ascii="Times New Roman" w:hAnsi="Times New Roman" w:cs="Times New Roman"/>
          <w:sz w:val="24"/>
          <w:szCs w:val="24"/>
        </w:rPr>
        <w:lastRenderedPageBreak/>
        <w:t>powerless, uncannily similar to Aryan Europeans who were desperate to deem them essentially different</w:t>
      </w:r>
      <w:del w:id="64" w:author="Elizabeth Northup" w:date="2013-10-10T15:27:00Z">
        <w:r w:rsidRPr="00D11F17" w:rsidDel="006D2ED8">
          <w:rPr>
            <w:rFonts w:ascii="Times New Roman" w:hAnsi="Times New Roman" w:cs="Times New Roman"/>
            <w:sz w:val="24"/>
            <w:szCs w:val="24"/>
          </w:rPr>
          <w:delText xml:space="preserve">.  </w:delText>
        </w:r>
      </w:del>
      <w:ins w:id="65" w:author="Elizabeth Northup" w:date="2013-10-10T15:27:00Z">
        <w:r w:rsidR="006D2ED8">
          <w:rPr>
            <w:rFonts w:ascii="Times New Roman" w:hAnsi="Times New Roman" w:cs="Times New Roman"/>
            <w:sz w:val="24"/>
            <w:szCs w:val="24"/>
          </w:rPr>
          <w:t xml:space="preserve">. </w:t>
        </w:r>
      </w:ins>
      <w:r w:rsidRPr="00D11F17">
        <w:rPr>
          <w:rFonts w:ascii="Times New Roman" w:hAnsi="Times New Roman" w:cs="Times New Roman"/>
          <w:sz w:val="24"/>
          <w:szCs w:val="24"/>
        </w:rPr>
        <w:t xml:space="preserve">With the determination to rid Europe and then the rest of the world of Jews, the Nazis shifted from state anti-Semitism, </w:t>
      </w:r>
      <w:r w:rsidR="00B32CE2">
        <w:rPr>
          <w:rFonts w:ascii="Times New Roman" w:hAnsi="Times New Roman" w:cs="Times New Roman"/>
          <w:sz w:val="24"/>
          <w:szCs w:val="24"/>
        </w:rPr>
        <w:t xml:space="preserve">already </w:t>
      </w:r>
      <w:r w:rsidRPr="00D11F17">
        <w:rPr>
          <w:rFonts w:ascii="Times New Roman" w:hAnsi="Times New Roman" w:cs="Times New Roman"/>
          <w:sz w:val="24"/>
          <w:szCs w:val="24"/>
        </w:rPr>
        <w:t>in place in countries across Europe that had passed laws sequestering and restricting Jews, to physical removal and extermination.</w:t>
      </w:r>
    </w:p>
    <w:p w14:paraId="44364F21" w14:textId="77777777" w:rsidR="00481229" w:rsidRPr="00D11F17" w:rsidRDefault="00481229" w:rsidP="006F0C34">
      <w:pPr>
        <w:spacing w:after="0" w:line="480" w:lineRule="auto"/>
        <w:ind w:firstLine="720"/>
        <w:contextualSpacing/>
        <w:rPr>
          <w:rFonts w:ascii="Times New Roman" w:hAnsi="Times New Roman" w:cs="Times New Roman"/>
          <w:sz w:val="24"/>
          <w:szCs w:val="24"/>
        </w:rPr>
      </w:pPr>
      <w:r w:rsidRPr="00D11F17">
        <w:rPr>
          <w:rFonts w:ascii="Times New Roman" w:hAnsi="Times New Roman" w:cs="Times New Roman"/>
          <w:sz w:val="24"/>
          <w:szCs w:val="24"/>
        </w:rPr>
        <w:t xml:space="preserve">After the Holocaust, tensions remained over significant levels of </w:t>
      </w:r>
      <w:r w:rsidR="00B32CE2">
        <w:rPr>
          <w:rFonts w:ascii="Times New Roman" w:hAnsi="Times New Roman" w:cs="Times New Roman"/>
          <w:sz w:val="24"/>
          <w:szCs w:val="24"/>
        </w:rPr>
        <w:t>lingering</w:t>
      </w:r>
      <w:r w:rsidR="00CB243A">
        <w:rPr>
          <w:rFonts w:ascii="Times New Roman" w:hAnsi="Times New Roman" w:cs="Times New Roman"/>
          <w:sz w:val="24"/>
          <w:szCs w:val="24"/>
        </w:rPr>
        <w:t xml:space="preserve"> </w:t>
      </w:r>
      <w:r w:rsidRPr="00D11F17">
        <w:rPr>
          <w:rFonts w:ascii="Times New Roman" w:hAnsi="Times New Roman" w:cs="Times New Roman"/>
          <w:sz w:val="24"/>
          <w:szCs w:val="24"/>
        </w:rPr>
        <w:t>anti-Semitic feeling</w:t>
      </w:r>
      <w:del w:id="66" w:author="Elizabeth Northup" w:date="2013-10-10T15:27:00Z">
        <w:r w:rsidRPr="00D11F17" w:rsidDel="006D2ED8">
          <w:rPr>
            <w:rFonts w:ascii="Times New Roman" w:hAnsi="Times New Roman" w:cs="Times New Roman"/>
            <w:sz w:val="24"/>
            <w:szCs w:val="24"/>
          </w:rPr>
          <w:delText xml:space="preserve">.  </w:delText>
        </w:r>
      </w:del>
      <w:ins w:id="67" w:author="Elizabeth Northup" w:date="2013-10-10T15:27:00Z">
        <w:r w:rsidR="006D2ED8">
          <w:rPr>
            <w:rFonts w:ascii="Times New Roman" w:hAnsi="Times New Roman" w:cs="Times New Roman"/>
            <w:sz w:val="24"/>
            <w:szCs w:val="24"/>
          </w:rPr>
          <w:t xml:space="preserve">. </w:t>
        </w:r>
      </w:ins>
      <w:r w:rsidRPr="00D11F17">
        <w:rPr>
          <w:rFonts w:ascii="Times New Roman" w:hAnsi="Times New Roman" w:cs="Times New Roman"/>
          <w:sz w:val="24"/>
          <w:szCs w:val="24"/>
        </w:rPr>
        <w:t xml:space="preserve">Immediately after the war, Jean-Paul Sartre wrote </w:t>
      </w:r>
      <w:r w:rsidRPr="00D11F17">
        <w:rPr>
          <w:rFonts w:ascii="Times New Roman" w:hAnsi="Times New Roman" w:cs="Times New Roman"/>
          <w:i/>
          <w:sz w:val="24"/>
          <w:szCs w:val="24"/>
        </w:rPr>
        <w:t xml:space="preserve">Réflexions sur la </w:t>
      </w:r>
      <w:r w:rsidR="00CB243A">
        <w:rPr>
          <w:rFonts w:ascii="Times New Roman" w:hAnsi="Times New Roman" w:cs="Times New Roman"/>
          <w:i/>
          <w:sz w:val="24"/>
          <w:szCs w:val="24"/>
        </w:rPr>
        <w:t>q</w:t>
      </w:r>
      <w:r w:rsidRPr="00D11F17">
        <w:rPr>
          <w:rFonts w:ascii="Times New Roman" w:hAnsi="Times New Roman" w:cs="Times New Roman"/>
          <w:i/>
          <w:sz w:val="24"/>
          <w:szCs w:val="24"/>
        </w:rPr>
        <w:t xml:space="preserve">uestion </w:t>
      </w:r>
      <w:r w:rsidR="00CB243A">
        <w:rPr>
          <w:rFonts w:ascii="Times New Roman" w:hAnsi="Times New Roman" w:cs="Times New Roman"/>
          <w:i/>
          <w:sz w:val="24"/>
          <w:szCs w:val="24"/>
        </w:rPr>
        <w:t>j</w:t>
      </w:r>
      <w:r w:rsidRPr="00D11F17">
        <w:rPr>
          <w:rFonts w:ascii="Times New Roman" w:hAnsi="Times New Roman" w:cs="Times New Roman"/>
          <w:i/>
          <w:sz w:val="24"/>
          <w:szCs w:val="24"/>
        </w:rPr>
        <w:t>uive</w:t>
      </w:r>
      <w:r w:rsidRPr="00D11F17">
        <w:rPr>
          <w:rFonts w:ascii="Times New Roman" w:hAnsi="Times New Roman" w:cs="Times New Roman"/>
          <w:sz w:val="24"/>
          <w:szCs w:val="24"/>
        </w:rPr>
        <w:t xml:space="preserve"> (</w:t>
      </w:r>
      <w:del w:id="68" w:author="Elizabeth Northup" w:date="2013-10-10T15:25:00Z">
        <w:r w:rsidRPr="00D11F17" w:rsidDel="00F20EC3">
          <w:rPr>
            <w:rFonts w:ascii="Times New Roman" w:hAnsi="Times New Roman" w:cs="Times New Roman"/>
            <w:sz w:val="24"/>
            <w:szCs w:val="24"/>
          </w:rPr>
          <w:delText>1946</w:delText>
        </w:r>
        <w:r w:rsidR="00E2163E" w:rsidDel="00F20EC3">
          <w:rPr>
            <w:rFonts w:ascii="Times New Roman" w:hAnsi="Times New Roman" w:cs="Times New Roman"/>
            <w:sz w:val="24"/>
            <w:szCs w:val="24"/>
          </w:rPr>
          <w:delText xml:space="preserve">; </w:delText>
        </w:r>
      </w:del>
      <w:r w:rsidR="00E2163E">
        <w:rPr>
          <w:rFonts w:ascii="Times New Roman" w:hAnsi="Times New Roman" w:cs="Times New Roman"/>
          <w:i/>
          <w:sz w:val="24"/>
          <w:szCs w:val="24"/>
        </w:rPr>
        <w:t>Anti-Semite and Jew</w:t>
      </w:r>
      <w:ins w:id="69" w:author="Elizabeth Northup" w:date="2013-10-10T15:25:00Z">
        <w:r w:rsidR="00F20EC3">
          <w:rPr>
            <w:rFonts w:ascii="Times New Roman" w:hAnsi="Times New Roman" w:cs="Times New Roman"/>
            <w:sz w:val="24"/>
            <w:szCs w:val="24"/>
          </w:rPr>
          <w:t>, 1946</w:t>
        </w:r>
      </w:ins>
      <w:r w:rsidRPr="00D11F17">
        <w:rPr>
          <w:rFonts w:ascii="Times New Roman" w:hAnsi="Times New Roman" w:cs="Times New Roman"/>
          <w:sz w:val="24"/>
          <w:szCs w:val="24"/>
        </w:rPr>
        <w:t>), in which he lambasted the French in particular for their continued prejudicial associations of Jews with money, biological difference</w:t>
      </w:r>
      <w:ins w:id="70" w:author="Elizabeth Northup" w:date="2013-10-10T15:25:00Z">
        <w:r w:rsidR="006D2ED8">
          <w:rPr>
            <w:rFonts w:ascii="Times New Roman" w:hAnsi="Times New Roman" w:cs="Times New Roman"/>
            <w:sz w:val="24"/>
            <w:szCs w:val="24"/>
          </w:rPr>
          <w:t>,</w:t>
        </w:r>
      </w:ins>
      <w:r w:rsidRPr="00D11F17">
        <w:rPr>
          <w:rFonts w:ascii="Times New Roman" w:hAnsi="Times New Roman" w:cs="Times New Roman"/>
          <w:sz w:val="24"/>
          <w:szCs w:val="24"/>
        </w:rPr>
        <w:t xml:space="preserve"> and incorrigible otherness, even as many Jews participated in the resistance</w:t>
      </w:r>
      <w:del w:id="71" w:author="Elizabeth Northup" w:date="2013-10-10T15:27:00Z">
        <w:r w:rsidRPr="00D11F17" w:rsidDel="006D2ED8">
          <w:rPr>
            <w:rFonts w:ascii="Times New Roman" w:hAnsi="Times New Roman" w:cs="Times New Roman"/>
            <w:sz w:val="24"/>
            <w:szCs w:val="24"/>
          </w:rPr>
          <w:delText xml:space="preserve">.  </w:delText>
        </w:r>
      </w:del>
      <w:ins w:id="72" w:author="Elizabeth Northup" w:date="2013-10-10T15:27:00Z">
        <w:r w:rsidR="006D2ED8">
          <w:rPr>
            <w:rFonts w:ascii="Times New Roman" w:hAnsi="Times New Roman" w:cs="Times New Roman"/>
            <w:sz w:val="24"/>
            <w:szCs w:val="24"/>
          </w:rPr>
          <w:t xml:space="preserve">. </w:t>
        </w:r>
      </w:ins>
      <w:r w:rsidR="00E2163E">
        <w:rPr>
          <w:rFonts w:ascii="Times New Roman" w:hAnsi="Times New Roman" w:cs="Times New Roman"/>
          <w:sz w:val="24"/>
          <w:szCs w:val="24"/>
        </w:rPr>
        <w:t>‘</w:t>
      </w:r>
      <w:r w:rsidRPr="00D11F17">
        <w:rPr>
          <w:rFonts w:ascii="Times New Roman" w:hAnsi="Times New Roman" w:cs="Times New Roman"/>
          <w:sz w:val="24"/>
          <w:szCs w:val="24"/>
        </w:rPr>
        <w:t>If the Jew did not exist</w:t>
      </w:r>
      <w:ins w:id="73" w:author="Elizabeth Northup" w:date="2013-10-10T15:26:00Z">
        <w:r w:rsidR="006D2ED8">
          <w:rPr>
            <w:rFonts w:ascii="Times New Roman" w:hAnsi="Times New Roman" w:cs="Times New Roman"/>
            <w:sz w:val="24"/>
            <w:szCs w:val="24"/>
          </w:rPr>
          <w:t>,</w:t>
        </w:r>
      </w:ins>
      <w:r w:rsidR="00E2163E">
        <w:rPr>
          <w:rFonts w:ascii="Times New Roman" w:hAnsi="Times New Roman" w:cs="Times New Roman"/>
          <w:sz w:val="24"/>
          <w:szCs w:val="24"/>
        </w:rPr>
        <w:t>’</w:t>
      </w:r>
      <w:del w:id="74" w:author="Elizabeth Northup" w:date="2013-10-10T15:26:00Z">
        <w:r w:rsidRPr="00D11F17" w:rsidDel="006D2ED8">
          <w:rPr>
            <w:rFonts w:ascii="Times New Roman" w:hAnsi="Times New Roman" w:cs="Times New Roman"/>
            <w:sz w:val="24"/>
            <w:szCs w:val="24"/>
          </w:rPr>
          <w:delText>,</w:delText>
        </w:r>
      </w:del>
      <w:r w:rsidRPr="00D11F17">
        <w:rPr>
          <w:rFonts w:ascii="Times New Roman" w:hAnsi="Times New Roman" w:cs="Times New Roman"/>
          <w:sz w:val="24"/>
          <w:szCs w:val="24"/>
        </w:rPr>
        <w:t xml:space="preserve"> Sartre wrote, </w:t>
      </w:r>
      <w:r w:rsidR="00E2163E">
        <w:rPr>
          <w:rFonts w:ascii="Times New Roman" w:hAnsi="Times New Roman" w:cs="Times New Roman"/>
          <w:sz w:val="24"/>
          <w:szCs w:val="24"/>
        </w:rPr>
        <w:t>‘</w:t>
      </w:r>
      <w:r w:rsidRPr="00D11F17">
        <w:rPr>
          <w:rFonts w:ascii="Times New Roman" w:hAnsi="Times New Roman" w:cs="Times New Roman"/>
          <w:sz w:val="24"/>
          <w:szCs w:val="24"/>
        </w:rPr>
        <w:t>the anti-Semite would invent him</w:t>
      </w:r>
      <w:r w:rsidR="00E2163E">
        <w:rPr>
          <w:rFonts w:ascii="Times New Roman" w:hAnsi="Times New Roman" w:cs="Times New Roman"/>
          <w:sz w:val="24"/>
          <w:szCs w:val="24"/>
        </w:rPr>
        <w:t>’</w:t>
      </w:r>
      <w:r w:rsidRPr="00D11F17">
        <w:rPr>
          <w:rFonts w:ascii="Times New Roman" w:hAnsi="Times New Roman" w:cs="Times New Roman"/>
          <w:sz w:val="24"/>
          <w:szCs w:val="24"/>
        </w:rPr>
        <w:t xml:space="preserve"> (13).</w:t>
      </w:r>
    </w:p>
    <w:p w14:paraId="72868678" w14:textId="77777777" w:rsidR="00481229" w:rsidRPr="00D11F17" w:rsidRDefault="00481229" w:rsidP="006F0C34">
      <w:pPr>
        <w:spacing w:after="0" w:line="480" w:lineRule="auto"/>
        <w:ind w:firstLine="720"/>
        <w:contextualSpacing/>
        <w:rPr>
          <w:rFonts w:ascii="Times New Roman" w:hAnsi="Times New Roman" w:cs="Times New Roman"/>
          <w:sz w:val="24"/>
          <w:szCs w:val="24"/>
        </w:rPr>
      </w:pPr>
      <w:r w:rsidRPr="00D11F17">
        <w:rPr>
          <w:rFonts w:ascii="Times New Roman" w:hAnsi="Times New Roman" w:cs="Times New Roman"/>
          <w:sz w:val="24"/>
          <w:szCs w:val="24"/>
        </w:rPr>
        <w:t xml:space="preserve">Theodore Adorno, summing up the post-war devastation and trauma, declared that, </w:t>
      </w:r>
      <w:r w:rsidR="00E2163E">
        <w:rPr>
          <w:rFonts w:ascii="Times New Roman" w:hAnsi="Times New Roman" w:cs="Times New Roman"/>
          <w:sz w:val="24"/>
          <w:szCs w:val="24"/>
        </w:rPr>
        <w:t>‘</w:t>
      </w:r>
      <w:r w:rsidRPr="00D11F17">
        <w:rPr>
          <w:rFonts w:ascii="Times New Roman" w:hAnsi="Times New Roman" w:cs="Times New Roman"/>
          <w:sz w:val="24"/>
          <w:szCs w:val="24"/>
        </w:rPr>
        <w:t>To write poetry after Auschwitz is barbaric</w:t>
      </w:r>
      <w:r w:rsidR="00E2163E">
        <w:rPr>
          <w:rFonts w:ascii="Times New Roman" w:hAnsi="Times New Roman" w:cs="Times New Roman"/>
          <w:sz w:val="24"/>
          <w:szCs w:val="24"/>
        </w:rPr>
        <w:t>’</w:t>
      </w:r>
      <w:r w:rsidRPr="00D11F17">
        <w:rPr>
          <w:rFonts w:ascii="Times New Roman" w:hAnsi="Times New Roman" w:cs="Times New Roman"/>
          <w:sz w:val="24"/>
          <w:szCs w:val="24"/>
        </w:rPr>
        <w:t xml:space="preserve"> (34)</w:t>
      </w:r>
      <w:del w:id="75" w:author="Elizabeth Northup" w:date="2013-10-10T15:27:00Z">
        <w:r w:rsidRPr="00D11F17" w:rsidDel="006D2ED8">
          <w:rPr>
            <w:rFonts w:ascii="Times New Roman" w:hAnsi="Times New Roman" w:cs="Times New Roman"/>
            <w:sz w:val="24"/>
            <w:szCs w:val="24"/>
          </w:rPr>
          <w:delText xml:space="preserve">.  </w:delText>
        </w:r>
      </w:del>
      <w:ins w:id="76" w:author="Elizabeth Northup" w:date="2013-10-10T15:27:00Z">
        <w:r w:rsidR="006D2ED8">
          <w:rPr>
            <w:rFonts w:ascii="Times New Roman" w:hAnsi="Times New Roman" w:cs="Times New Roman"/>
            <w:sz w:val="24"/>
            <w:szCs w:val="24"/>
          </w:rPr>
          <w:t xml:space="preserve">. </w:t>
        </w:r>
      </w:ins>
      <w:r w:rsidRPr="00D11F17">
        <w:rPr>
          <w:rFonts w:ascii="Times New Roman" w:hAnsi="Times New Roman" w:cs="Times New Roman"/>
          <w:sz w:val="24"/>
          <w:szCs w:val="24"/>
        </w:rPr>
        <w:t>For Adorno, the Holocaust did not undermine but was consonant with Enlightenment traditions of rational control and national pride and therefore forever tainted the vaunted high cultural monuments of European modernity</w:t>
      </w:r>
      <w:del w:id="77" w:author="Elizabeth Northup" w:date="2013-10-10T15:27:00Z">
        <w:r w:rsidRPr="00D11F17" w:rsidDel="006D2ED8">
          <w:rPr>
            <w:rFonts w:ascii="Times New Roman" w:hAnsi="Times New Roman" w:cs="Times New Roman"/>
            <w:sz w:val="24"/>
            <w:szCs w:val="24"/>
          </w:rPr>
          <w:delText xml:space="preserve">.  </w:delText>
        </w:r>
      </w:del>
      <w:ins w:id="78" w:author="Elizabeth Northup" w:date="2013-10-10T15:27:00Z">
        <w:r w:rsidR="006D2ED8">
          <w:rPr>
            <w:rFonts w:ascii="Times New Roman" w:hAnsi="Times New Roman" w:cs="Times New Roman"/>
            <w:sz w:val="24"/>
            <w:szCs w:val="24"/>
          </w:rPr>
          <w:t xml:space="preserve">. </w:t>
        </w:r>
      </w:ins>
      <w:r w:rsidRPr="00D11F17">
        <w:rPr>
          <w:rFonts w:ascii="Times New Roman" w:hAnsi="Times New Roman" w:cs="Times New Roman"/>
          <w:sz w:val="24"/>
          <w:szCs w:val="24"/>
        </w:rPr>
        <w:t>Adorno would somewhat later retract this statement, perhaps thinking of concentration camp survivors and writers like Paul Celan. Primo Levi traversed the unthinkable by writing eloquently about his experience of the horror of Auschwitz itself</w:t>
      </w:r>
      <w:del w:id="79" w:author="Elizabeth Northup" w:date="2013-10-10T15:27:00Z">
        <w:r w:rsidRPr="00D11F17" w:rsidDel="006D2ED8">
          <w:rPr>
            <w:rFonts w:ascii="Times New Roman" w:hAnsi="Times New Roman" w:cs="Times New Roman"/>
            <w:sz w:val="24"/>
            <w:szCs w:val="24"/>
          </w:rPr>
          <w:delText xml:space="preserve">.  </w:delText>
        </w:r>
      </w:del>
      <w:ins w:id="80" w:author="Elizabeth Northup" w:date="2013-10-10T15:27:00Z">
        <w:r w:rsidR="006D2ED8">
          <w:rPr>
            <w:rFonts w:ascii="Times New Roman" w:hAnsi="Times New Roman" w:cs="Times New Roman"/>
            <w:sz w:val="24"/>
            <w:szCs w:val="24"/>
          </w:rPr>
          <w:t xml:space="preserve">. </w:t>
        </w:r>
      </w:ins>
      <w:r w:rsidRPr="00D11F17">
        <w:rPr>
          <w:rFonts w:ascii="Times New Roman" w:hAnsi="Times New Roman" w:cs="Times New Roman"/>
          <w:sz w:val="24"/>
          <w:szCs w:val="24"/>
        </w:rPr>
        <w:t>Levi, Celan, and other writers, artists</w:t>
      </w:r>
      <w:ins w:id="81" w:author="Elizabeth Northup" w:date="2013-10-10T15:27:00Z">
        <w:r w:rsidR="006D2ED8">
          <w:rPr>
            <w:rFonts w:ascii="Times New Roman" w:hAnsi="Times New Roman" w:cs="Times New Roman"/>
            <w:sz w:val="24"/>
            <w:szCs w:val="24"/>
          </w:rPr>
          <w:t>,</w:t>
        </w:r>
      </w:ins>
      <w:r w:rsidRPr="00D11F17">
        <w:rPr>
          <w:rFonts w:ascii="Times New Roman" w:hAnsi="Times New Roman" w:cs="Times New Roman"/>
          <w:sz w:val="24"/>
          <w:szCs w:val="24"/>
        </w:rPr>
        <w:t xml:space="preserve"> and thinkers marked by the Holocaust and anti-Semitism include Elie Wiesel, Elsa Morante, Emmanuel Lévinas, Claude Lanzmann</w:t>
      </w:r>
      <w:ins w:id="82" w:author="Elizabeth Northup" w:date="2013-10-10T15:27:00Z">
        <w:r w:rsidR="006D2ED8">
          <w:rPr>
            <w:rFonts w:ascii="Times New Roman" w:hAnsi="Times New Roman" w:cs="Times New Roman"/>
            <w:sz w:val="24"/>
            <w:szCs w:val="24"/>
          </w:rPr>
          <w:t>,</w:t>
        </w:r>
      </w:ins>
      <w:r w:rsidRPr="00D11F17">
        <w:rPr>
          <w:rFonts w:ascii="Times New Roman" w:hAnsi="Times New Roman" w:cs="Times New Roman"/>
          <w:sz w:val="24"/>
          <w:szCs w:val="24"/>
        </w:rPr>
        <w:t xml:space="preserve"> and Charlotte Delbo</w:t>
      </w:r>
      <w:del w:id="83" w:author="Elizabeth Northup" w:date="2013-10-10T15:27:00Z">
        <w:r w:rsidRPr="00D11F17" w:rsidDel="006D2ED8">
          <w:rPr>
            <w:rFonts w:ascii="Times New Roman" w:hAnsi="Times New Roman" w:cs="Times New Roman"/>
            <w:sz w:val="24"/>
            <w:szCs w:val="24"/>
          </w:rPr>
          <w:delText xml:space="preserve">.  </w:delText>
        </w:r>
      </w:del>
      <w:ins w:id="84" w:author="Elizabeth Northup" w:date="2013-10-10T15:27:00Z">
        <w:r w:rsidR="006D2ED8">
          <w:rPr>
            <w:rFonts w:ascii="Times New Roman" w:hAnsi="Times New Roman" w:cs="Times New Roman"/>
            <w:sz w:val="24"/>
            <w:szCs w:val="24"/>
          </w:rPr>
          <w:t xml:space="preserve">. </w:t>
        </w:r>
      </w:ins>
      <w:r w:rsidRPr="00D11F17">
        <w:rPr>
          <w:rFonts w:ascii="Times New Roman" w:hAnsi="Times New Roman" w:cs="Times New Roman"/>
          <w:sz w:val="24"/>
          <w:szCs w:val="24"/>
        </w:rPr>
        <w:t>Their work touched on the theme of how to write about something for which there are no words</w:t>
      </w:r>
      <w:del w:id="85" w:author="Elizabeth Northup" w:date="2013-10-10T15:27:00Z">
        <w:r w:rsidRPr="006D2ED8" w:rsidDel="006D2ED8">
          <w:rPr>
            <w:rFonts w:ascii="Times New Roman" w:hAnsi="Times New Roman" w:cs="Times New Roman"/>
            <w:sz w:val="24"/>
            <w:szCs w:val="24"/>
          </w:rPr>
          <w:delText xml:space="preserve">.  </w:delText>
        </w:r>
      </w:del>
      <w:del w:id="86" w:author="Elizabeth Northup" w:date="2013-10-10T15:28:00Z">
        <w:r w:rsidRPr="00D11F17" w:rsidDel="006D2ED8">
          <w:rPr>
            <w:rFonts w:ascii="Times New Roman" w:hAnsi="Times New Roman" w:cs="Times New Roman"/>
            <w:sz w:val="24"/>
            <w:szCs w:val="24"/>
          </w:rPr>
          <w:delText xml:space="preserve"> </w:delText>
        </w:r>
      </w:del>
      <w:ins w:id="87" w:author="Elizabeth Northup" w:date="2013-10-10T15:28:00Z">
        <w:r w:rsidR="006D2ED8">
          <w:rPr>
            <w:rFonts w:ascii="Times New Roman" w:hAnsi="Times New Roman" w:cs="Times New Roman"/>
            <w:sz w:val="24"/>
            <w:szCs w:val="24"/>
          </w:rPr>
          <w:t xml:space="preserve">. </w:t>
        </w:r>
      </w:ins>
      <w:r w:rsidRPr="00D11F17">
        <w:rPr>
          <w:rFonts w:ascii="Times New Roman" w:hAnsi="Times New Roman" w:cs="Times New Roman"/>
          <w:sz w:val="24"/>
          <w:szCs w:val="24"/>
        </w:rPr>
        <w:t>This crisis at the heart of knowledge itself, the impossibility of signifying the traumatic core of the Real, then became a hallmark of post-structuralist philosophy in Europe in the later half of the century.</w:t>
      </w:r>
    </w:p>
    <w:p w14:paraId="2DE18F7F" w14:textId="77777777" w:rsidR="00D11F17" w:rsidRPr="00D11F17" w:rsidRDefault="00D11F17" w:rsidP="00D11F17">
      <w:pPr>
        <w:spacing w:after="0" w:line="480" w:lineRule="auto"/>
        <w:contextualSpacing/>
        <w:rPr>
          <w:rFonts w:ascii="Times New Roman" w:hAnsi="Times New Roman" w:cs="Times New Roman"/>
          <w:i/>
          <w:sz w:val="24"/>
          <w:szCs w:val="24"/>
        </w:rPr>
      </w:pPr>
      <w:r w:rsidRPr="00D11F17">
        <w:rPr>
          <w:rFonts w:ascii="Times New Roman" w:hAnsi="Times New Roman" w:cs="Times New Roman"/>
          <w:i/>
          <w:sz w:val="24"/>
          <w:szCs w:val="24"/>
        </w:rPr>
        <w:t>Joshua Schuster</w:t>
      </w:r>
      <w:r>
        <w:rPr>
          <w:rFonts w:ascii="Times New Roman" w:hAnsi="Times New Roman" w:cs="Times New Roman"/>
          <w:i/>
          <w:sz w:val="24"/>
          <w:szCs w:val="24"/>
        </w:rPr>
        <w:t>, University of Western Ontario</w:t>
      </w:r>
    </w:p>
    <w:p w14:paraId="414AD62D" w14:textId="77777777" w:rsidR="0062759B" w:rsidRPr="00D11F17" w:rsidRDefault="0062759B" w:rsidP="00D11F17">
      <w:pPr>
        <w:spacing w:after="0" w:line="480" w:lineRule="auto"/>
        <w:contextualSpacing/>
        <w:rPr>
          <w:rFonts w:ascii="Times New Roman" w:hAnsi="Times New Roman" w:cs="Times New Roman"/>
          <w:sz w:val="24"/>
          <w:szCs w:val="24"/>
        </w:rPr>
      </w:pPr>
    </w:p>
    <w:p w14:paraId="6F074A6C" w14:textId="77777777" w:rsidR="0062759B" w:rsidRPr="00D11F17" w:rsidRDefault="00D11F17" w:rsidP="00D11F17">
      <w:pPr>
        <w:spacing w:after="0" w:line="480" w:lineRule="auto"/>
        <w:contextualSpacing/>
        <w:rPr>
          <w:rFonts w:ascii="Times New Roman" w:hAnsi="Times New Roman" w:cs="Times New Roman"/>
          <w:sz w:val="24"/>
          <w:szCs w:val="24"/>
        </w:rPr>
      </w:pPr>
      <w:r>
        <w:rPr>
          <w:rFonts w:ascii="Times New Roman" w:hAnsi="Times New Roman" w:cs="Times New Roman"/>
          <w:b/>
          <w:bCs/>
          <w:sz w:val="24"/>
          <w:szCs w:val="24"/>
        </w:rPr>
        <w:t>References and further r</w:t>
      </w:r>
      <w:r w:rsidR="0062759B" w:rsidRPr="00D11F17">
        <w:rPr>
          <w:rFonts w:ascii="Times New Roman" w:hAnsi="Times New Roman" w:cs="Times New Roman"/>
          <w:b/>
          <w:bCs/>
          <w:sz w:val="24"/>
          <w:szCs w:val="24"/>
        </w:rPr>
        <w:t>eading</w:t>
      </w:r>
    </w:p>
    <w:p w14:paraId="05BEF56B" w14:textId="77777777" w:rsidR="00AF3EF7" w:rsidRPr="00D11F17" w:rsidRDefault="00481229" w:rsidP="00D11F17">
      <w:pPr>
        <w:spacing w:after="0" w:line="480" w:lineRule="auto"/>
        <w:contextualSpacing/>
        <w:rPr>
          <w:rFonts w:ascii="Times New Roman" w:hAnsi="Times New Roman" w:cs="Times New Roman"/>
          <w:sz w:val="24"/>
          <w:szCs w:val="24"/>
        </w:rPr>
      </w:pPr>
      <w:r w:rsidRPr="00967620">
        <w:rPr>
          <w:rFonts w:ascii="Times New Roman" w:hAnsi="Times New Roman" w:cs="Times New Roman"/>
          <w:sz w:val="24"/>
          <w:szCs w:val="24"/>
          <w:highlight w:val="yellow"/>
          <w:rPrChange w:id="88" w:author="Elizabeth Northup" w:date="2013-10-10T19:45:00Z">
            <w:rPr>
              <w:rFonts w:ascii="Times New Roman" w:hAnsi="Times New Roman" w:cs="Times New Roman"/>
              <w:sz w:val="24"/>
              <w:szCs w:val="24"/>
            </w:rPr>
          </w:rPrChange>
        </w:rPr>
        <w:t xml:space="preserve">Adorno, T. (1981) </w:t>
      </w:r>
      <w:r w:rsidR="00E2163E" w:rsidRPr="00967620">
        <w:rPr>
          <w:rFonts w:ascii="Times New Roman" w:hAnsi="Times New Roman" w:cs="Times New Roman"/>
          <w:sz w:val="24"/>
          <w:szCs w:val="24"/>
          <w:highlight w:val="yellow"/>
          <w:rPrChange w:id="89" w:author="Elizabeth Northup" w:date="2013-10-10T19:45:00Z">
            <w:rPr>
              <w:rFonts w:ascii="Times New Roman" w:hAnsi="Times New Roman" w:cs="Times New Roman"/>
              <w:sz w:val="24"/>
              <w:szCs w:val="24"/>
            </w:rPr>
          </w:rPrChange>
        </w:rPr>
        <w:t>‘</w:t>
      </w:r>
      <w:r w:rsidRPr="00967620">
        <w:rPr>
          <w:rFonts w:ascii="Times New Roman" w:hAnsi="Times New Roman" w:cs="Times New Roman"/>
          <w:sz w:val="24"/>
          <w:szCs w:val="24"/>
          <w:highlight w:val="yellow"/>
          <w:rPrChange w:id="90" w:author="Elizabeth Northup" w:date="2013-10-10T19:45:00Z">
            <w:rPr>
              <w:rFonts w:ascii="Times New Roman" w:hAnsi="Times New Roman" w:cs="Times New Roman"/>
              <w:sz w:val="24"/>
              <w:szCs w:val="24"/>
            </w:rPr>
          </w:rPrChange>
        </w:rPr>
        <w:t>Cultural Criticism and Society</w:t>
      </w:r>
      <w:r w:rsidR="00E2163E" w:rsidRPr="00967620">
        <w:rPr>
          <w:rFonts w:ascii="Times New Roman" w:hAnsi="Times New Roman" w:cs="Times New Roman"/>
          <w:sz w:val="24"/>
          <w:szCs w:val="24"/>
          <w:highlight w:val="yellow"/>
          <w:rPrChange w:id="91" w:author="Elizabeth Northup" w:date="2013-10-10T19:45:00Z">
            <w:rPr>
              <w:rFonts w:ascii="Times New Roman" w:hAnsi="Times New Roman" w:cs="Times New Roman"/>
              <w:sz w:val="24"/>
              <w:szCs w:val="24"/>
            </w:rPr>
          </w:rPrChange>
        </w:rPr>
        <w:t>’</w:t>
      </w:r>
      <w:r w:rsidRPr="00967620">
        <w:rPr>
          <w:rFonts w:ascii="Times New Roman" w:hAnsi="Times New Roman" w:cs="Times New Roman"/>
          <w:sz w:val="24"/>
          <w:szCs w:val="24"/>
          <w:highlight w:val="yellow"/>
          <w:rPrChange w:id="92" w:author="Elizabeth Northup" w:date="2013-10-10T19:45:00Z">
            <w:rPr>
              <w:rFonts w:ascii="Times New Roman" w:hAnsi="Times New Roman" w:cs="Times New Roman"/>
              <w:sz w:val="24"/>
              <w:szCs w:val="24"/>
            </w:rPr>
          </w:rPrChange>
        </w:rPr>
        <w:t xml:space="preserve"> in </w:t>
      </w:r>
      <w:r w:rsidR="00E2163E" w:rsidRPr="00967620">
        <w:rPr>
          <w:rFonts w:ascii="Times New Roman" w:hAnsi="Times New Roman" w:cs="Times New Roman"/>
          <w:sz w:val="24"/>
          <w:szCs w:val="24"/>
          <w:highlight w:val="yellow"/>
          <w:rPrChange w:id="93" w:author="Elizabeth Northup" w:date="2013-10-10T19:45:00Z">
            <w:rPr>
              <w:rFonts w:ascii="Times New Roman" w:hAnsi="Times New Roman" w:cs="Times New Roman"/>
              <w:sz w:val="24"/>
              <w:szCs w:val="24"/>
            </w:rPr>
          </w:rPrChange>
        </w:rPr>
        <w:t xml:space="preserve">S. Weber Nicholson and S. Weber (trans.) </w:t>
      </w:r>
      <w:r w:rsidRPr="00967620">
        <w:rPr>
          <w:rFonts w:ascii="Times New Roman" w:hAnsi="Times New Roman" w:cs="Times New Roman"/>
          <w:i/>
          <w:sz w:val="24"/>
          <w:szCs w:val="24"/>
          <w:highlight w:val="yellow"/>
          <w:rPrChange w:id="94" w:author="Elizabeth Northup" w:date="2013-10-10T19:45:00Z">
            <w:rPr>
              <w:rFonts w:ascii="Times New Roman" w:hAnsi="Times New Roman" w:cs="Times New Roman"/>
              <w:i/>
              <w:sz w:val="24"/>
              <w:szCs w:val="24"/>
            </w:rPr>
          </w:rPrChange>
        </w:rPr>
        <w:t>Prisms</w:t>
      </w:r>
      <w:r w:rsidRPr="00967620">
        <w:rPr>
          <w:rFonts w:ascii="Times New Roman" w:hAnsi="Times New Roman" w:cs="Times New Roman"/>
          <w:sz w:val="24"/>
          <w:szCs w:val="24"/>
          <w:highlight w:val="yellow"/>
          <w:rPrChange w:id="95" w:author="Elizabeth Northup" w:date="2013-10-10T19:45:00Z">
            <w:rPr>
              <w:rFonts w:ascii="Times New Roman" w:hAnsi="Times New Roman" w:cs="Times New Roman"/>
              <w:sz w:val="24"/>
              <w:szCs w:val="24"/>
            </w:rPr>
          </w:rPrChange>
        </w:rPr>
        <w:t>, Cambridge: MIT Press.</w:t>
      </w:r>
    </w:p>
    <w:p w14:paraId="09D9B7CE" w14:textId="77777777" w:rsidR="00AF3EF7" w:rsidRPr="001878DD" w:rsidRDefault="00AF3EF7" w:rsidP="00AF3EF7">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Doob, L. W. (ed.) (1978) </w:t>
      </w:r>
      <w:r>
        <w:rPr>
          <w:rFonts w:ascii="Times New Roman" w:hAnsi="Times New Roman" w:cs="Times New Roman"/>
          <w:i/>
          <w:sz w:val="24"/>
          <w:szCs w:val="24"/>
        </w:rPr>
        <w:t>‘Ezra Pound Speaking’: Radio Speeches of World War II</w:t>
      </w:r>
      <w:r>
        <w:rPr>
          <w:rFonts w:ascii="Times New Roman" w:hAnsi="Times New Roman" w:cs="Times New Roman"/>
          <w:sz w:val="24"/>
          <w:szCs w:val="24"/>
        </w:rPr>
        <w:t>, Westport and London: Greenwood Press.</w:t>
      </w:r>
      <w:r w:rsidR="001878DD">
        <w:rPr>
          <w:rFonts w:ascii="Times New Roman" w:hAnsi="Times New Roman" w:cs="Times New Roman"/>
          <w:sz w:val="24"/>
          <w:szCs w:val="24"/>
        </w:rPr>
        <w:t xml:space="preserve"> (Available online via </w:t>
      </w:r>
      <w:r w:rsidR="001878DD">
        <w:rPr>
          <w:rFonts w:ascii="Times New Roman" w:hAnsi="Times New Roman" w:cs="Times New Roman"/>
          <w:i/>
          <w:sz w:val="24"/>
          <w:szCs w:val="24"/>
        </w:rPr>
        <w:t>The Internet Archive</w:t>
      </w:r>
      <w:r w:rsidR="001878DD">
        <w:rPr>
          <w:rFonts w:ascii="Times New Roman" w:hAnsi="Times New Roman" w:cs="Times New Roman"/>
          <w:sz w:val="24"/>
          <w:szCs w:val="24"/>
        </w:rPr>
        <w:t>: &lt;</w:t>
      </w:r>
      <w:hyperlink r:id="rId8" w:history="1">
        <w:r w:rsidR="001878DD" w:rsidRPr="00A556EF">
          <w:rPr>
            <w:rStyle w:val="Hyperlink"/>
            <w:rFonts w:ascii="Times New Roman" w:hAnsi="Times New Roman" w:cs="Times New Roman"/>
            <w:sz w:val="24"/>
            <w:szCs w:val="24"/>
          </w:rPr>
          <w:t>http://bit.ly/PtaBxz</w:t>
        </w:r>
      </w:hyperlink>
      <w:r w:rsidR="001878DD">
        <w:rPr>
          <w:rFonts w:ascii="Times New Roman" w:hAnsi="Times New Roman" w:cs="Times New Roman"/>
          <w:sz w:val="24"/>
          <w:szCs w:val="24"/>
        </w:rPr>
        <w:t>&gt;.)</w:t>
      </w:r>
    </w:p>
    <w:p w14:paraId="006D1A94" w14:textId="77777777" w:rsidR="00481229" w:rsidRPr="00D11F17" w:rsidRDefault="00481229" w:rsidP="00D11F17">
      <w:pPr>
        <w:spacing w:after="0" w:line="480" w:lineRule="auto"/>
        <w:contextualSpacing/>
        <w:rPr>
          <w:rFonts w:ascii="Times New Roman" w:hAnsi="Times New Roman" w:cs="Times New Roman"/>
          <w:sz w:val="24"/>
          <w:szCs w:val="24"/>
        </w:rPr>
      </w:pPr>
      <w:r w:rsidRPr="00D11F17">
        <w:rPr>
          <w:rFonts w:ascii="Times New Roman" w:hAnsi="Times New Roman" w:cs="Times New Roman"/>
          <w:sz w:val="24"/>
          <w:szCs w:val="24"/>
        </w:rPr>
        <w:t xml:space="preserve">Eliot, T. S. (1963) </w:t>
      </w:r>
      <w:r w:rsidRPr="00D11F17">
        <w:rPr>
          <w:rFonts w:ascii="Times New Roman" w:hAnsi="Times New Roman" w:cs="Times New Roman"/>
          <w:i/>
          <w:sz w:val="24"/>
          <w:szCs w:val="24"/>
        </w:rPr>
        <w:t>Collected Poems: 1909-1962</w:t>
      </w:r>
      <w:r w:rsidRPr="00D11F17">
        <w:rPr>
          <w:rFonts w:ascii="Times New Roman" w:hAnsi="Times New Roman" w:cs="Times New Roman"/>
          <w:sz w:val="24"/>
          <w:szCs w:val="24"/>
        </w:rPr>
        <w:t>, New York: Harcourt, Brace &amp; World.</w:t>
      </w:r>
    </w:p>
    <w:p w14:paraId="74A150D7" w14:textId="77777777" w:rsidR="00481229" w:rsidRPr="00D11F17" w:rsidRDefault="00481229" w:rsidP="00D11F17">
      <w:pPr>
        <w:spacing w:after="0" w:line="480" w:lineRule="auto"/>
        <w:contextualSpacing/>
        <w:rPr>
          <w:rFonts w:ascii="Times New Roman" w:hAnsi="Times New Roman" w:cs="Times New Roman"/>
          <w:sz w:val="24"/>
          <w:szCs w:val="24"/>
        </w:rPr>
      </w:pPr>
      <w:r w:rsidRPr="00D11F17">
        <w:rPr>
          <w:rFonts w:ascii="Times New Roman" w:hAnsi="Times New Roman" w:cs="Times New Roman"/>
          <w:sz w:val="24"/>
          <w:szCs w:val="24"/>
          <w:lang w:val="en-US"/>
        </w:rPr>
        <w:t xml:space="preserve">Eliot, T. S. (1934) </w:t>
      </w:r>
      <w:r w:rsidRPr="00D11F17">
        <w:rPr>
          <w:rFonts w:ascii="Times New Roman" w:hAnsi="Times New Roman" w:cs="Times New Roman"/>
          <w:i/>
          <w:sz w:val="24"/>
          <w:szCs w:val="24"/>
          <w:lang w:val="en-US"/>
        </w:rPr>
        <w:t>After Strange Gods</w:t>
      </w:r>
      <w:r w:rsidRPr="00D11F17">
        <w:rPr>
          <w:rFonts w:ascii="Times New Roman" w:hAnsi="Times New Roman" w:cs="Times New Roman"/>
          <w:sz w:val="24"/>
          <w:szCs w:val="24"/>
          <w:lang w:val="en-US"/>
        </w:rPr>
        <w:t>, London: Faber &amp; Faber.</w:t>
      </w:r>
    </w:p>
    <w:p w14:paraId="6BA74755" w14:textId="218FA851" w:rsidR="00481229" w:rsidRPr="00D11F17" w:rsidRDefault="00481229" w:rsidP="00D11F17">
      <w:pPr>
        <w:spacing w:after="0" w:line="480" w:lineRule="auto"/>
        <w:contextualSpacing/>
        <w:rPr>
          <w:rFonts w:ascii="Times New Roman" w:hAnsi="Times New Roman" w:cs="Times New Roman"/>
          <w:sz w:val="24"/>
          <w:szCs w:val="24"/>
        </w:rPr>
      </w:pPr>
      <w:r w:rsidRPr="00D11F17">
        <w:rPr>
          <w:rFonts w:ascii="Times New Roman" w:hAnsi="Times New Roman" w:cs="Times New Roman"/>
          <w:sz w:val="24"/>
          <w:szCs w:val="24"/>
        </w:rPr>
        <w:t>Freud, S</w:t>
      </w:r>
      <w:ins w:id="96" w:author="Katie Beecroft" w:date="2015-08-20T13:45:00Z">
        <w:r w:rsidR="002C2B20">
          <w:rPr>
            <w:rFonts w:ascii="Times New Roman" w:hAnsi="Times New Roman" w:cs="Times New Roman"/>
            <w:sz w:val="24"/>
            <w:szCs w:val="24"/>
          </w:rPr>
          <w:t>igmund</w:t>
        </w:r>
      </w:ins>
      <w:bookmarkStart w:id="97" w:name="_GoBack"/>
      <w:bookmarkEnd w:id="97"/>
      <w:r w:rsidRPr="00D11F17">
        <w:rPr>
          <w:rFonts w:ascii="Times New Roman" w:hAnsi="Times New Roman" w:cs="Times New Roman"/>
          <w:sz w:val="24"/>
          <w:szCs w:val="24"/>
        </w:rPr>
        <w:t xml:space="preserve">. (1960) </w:t>
      </w:r>
      <w:r w:rsidRPr="00D11F17">
        <w:rPr>
          <w:rFonts w:ascii="Times New Roman" w:hAnsi="Times New Roman" w:cs="Times New Roman"/>
          <w:i/>
          <w:sz w:val="24"/>
          <w:szCs w:val="24"/>
        </w:rPr>
        <w:t>Jokes and Their Relation to the Unconscious</w:t>
      </w:r>
      <w:r w:rsidRPr="00D11F17">
        <w:rPr>
          <w:rFonts w:ascii="Times New Roman" w:hAnsi="Times New Roman" w:cs="Times New Roman"/>
          <w:sz w:val="24"/>
          <w:szCs w:val="24"/>
        </w:rPr>
        <w:t>, New York: W.W. Norton &amp; Co.</w:t>
      </w:r>
    </w:p>
    <w:p w14:paraId="0B687D98" w14:textId="77777777" w:rsidR="00481229" w:rsidRPr="00D11F17" w:rsidRDefault="00481229" w:rsidP="00D11F17">
      <w:pPr>
        <w:spacing w:after="0" w:line="480" w:lineRule="auto"/>
        <w:contextualSpacing/>
        <w:rPr>
          <w:rFonts w:ascii="Times New Roman" w:hAnsi="Times New Roman" w:cs="Times New Roman"/>
          <w:sz w:val="24"/>
          <w:szCs w:val="24"/>
        </w:rPr>
      </w:pPr>
      <w:r w:rsidRPr="00D11F17">
        <w:rPr>
          <w:rFonts w:ascii="Times New Roman" w:hAnsi="Times New Roman" w:cs="Times New Roman"/>
          <w:sz w:val="24"/>
          <w:szCs w:val="24"/>
        </w:rPr>
        <w:t xml:space="preserve">Julius, A. (1995) </w:t>
      </w:r>
      <w:r w:rsidRPr="00D11F17">
        <w:rPr>
          <w:rFonts w:ascii="Times New Roman" w:hAnsi="Times New Roman" w:cs="Times New Roman"/>
          <w:i/>
          <w:sz w:val="24"/>
          <w:szCs w:val="24"/>
        </w:rPr>
        <w:t>T. S. Eliot, Anti-Semitism, and Literary Form</w:t>
      </w:r>
      <w:r w:rsidRPr="00D11F17">
        <w:rPr>
          <w:rFonts w:ascii="Times New Roman" w:hAnsi="Times New Roman" w:cs="Times New Roman"/>
          <w:sz w:val="24"/>
          <w:szCs w:val="24"/>
        </w:rPr>
        <w:t>, Cambridge: Cambridge University Press.</w:t>
      </w:r>
    </w:p>
    <w:p w14:paraId="42A6F17B" w14:textId="77777777" w:rsidR="00481229" w:rsidRPr="00D11F17" w:rsidRDefault="00C85053" w:rsidP="00D11F17">
      <w:pPr>
        <w:spacing w:after="0" w:line="480" w:lineRule="auto"/>
        <w:contextualSpacing/>
        <w:rPr>
          <w:rFonts w:ascii="Times New Roman" w:hAnsi="Times New Roman" w:cs="Times New Roman"/>
          <w:sz w:val="24"/>
          <w:szCs w:val="24"/>
        </w:rPr>
      </w:pPr>
      <w:r w:rsidRPr="00D11F17">
        <w:rPr>
          <w:rFonts w:ascii="Times New Roman" w:hAnsi="Times New Roman" w:cs="Times New Roman"/>
          <w:sz w:val="24"/>
          <w:szCs w:val="24"/>
        </w:rPr>
        <w:t xml:space="preserve">Laqueur, Walter (2006) </w:t>
      </w:r>
      <w:r w:rsidR="00481229" w:rsidRPr="00D11F17">
        <w:rPr>
          <w:rFonts w:ascii="Times New Roman" w:hAnsi="Times New Roman" w:cs="Times New Roman"/>
          <w:i/>
          <w:sz w:val="24"/>
          <w:szCs w:val="24"/>
        </w:rPr>
        <w:t>The Changing Face of Anti-Semitism: From Ancient Times to the Present Day</w:t>
      </w:r>
      <w:r w:rsidR="00481229" w:rsidRPr="00D11F17">
        <w:rPr>
          <w:rFonts w:ascii="Times New Roman" w:hAnsi="Times New Roman" w:cs="Times New Roman"/>
          <w:sz w:val="24"/>
          <w:szCs w:val="24"/>
        </w:rPr>
        <w:t xml:space="preserve">, </w:t>
      </w:r>
      <w:r w:rsidRPr="00D11F17">
        <w:rPr>
          <w:rFonts w:ascii="Times New Roman" w:hAnsi="Times New Roman" w:cs="Times New Roman"/>
          <w:sz w:val="24"/>
          <w:szCs w:val="24"/>
        </w:rPr>
        <w:t>Oxford: Oxford University Press.</w:t>
      </w:r>
    </w:p>
    <w:p w14:paraId="198ADD8B" w14:textId="77777777" w:rsidR="00481229" w:rsidRDefault="00481229" w:rsidP="00D11F17">
      <w:pPr>
        <w:spacing w:after="0" w:line="480" w:lineRule="auto"/>
        <w:contextualSpacing/>
        <w:rPr>
          <w:rFonts w:ascii="Times New Roman" w:hAnsi="Times New Roman" w:cs="Times New Roman"/>
          <w:sz w:val="24"/>
          <w:szCs w:val="24"/>
        </w:rPr>
      </w:pPr>
      <w:r w:rsidRPr="00D11F17">
        <w:rPr>
          <w:rFonts w:ascii="Times New Roman" w:hAnsi="Times New Roman" w:cs="Times New Roman"/>
          <w:sz w:val="24"/>
          <w:szCs w:val="24"/>
        </w:rPr>
        <w:t xml:space="preserve">Levi, P. (1958) </w:t>
      </w:r>
      <w:r w:rsidRPr="00D11F17">
        <w:rPr>
          <w:rFonts w:ascii="Times New Roman" w:hAnsi="Times New Roman" w:cs="Times New Roman"/>
          <w:i/>
          <w:sz w:val="24"/>
          <w:szCs w:val="24"/>
        </w:rPr>
        <w:t>Se questo è un uomo</w:t>
      </w:r>
      <w:r w:rsidRPr="00D11F17">
        <w:rPr>
          <w:rFonts w:ascii="Times New Roman" w:hAnsi="Times New Roman" w:cs="Times New Roman"/>
          <w:sz w:val="24"/>
          <w:szCs w:val="24"/>
        </w:rPr>
        <w:t>, Turin: Einaudi</w:t>
      </w:r>
      <w:r w:rsidR="001E6E74">
        <w:rPr>
          <w:rFonts w:ascii="Times New Roman" w:hAnsi="Times New Roman" w:cs="Times New Roman"/>
          <w:sz w:val="24"/>
          <w:szCs w:val="24"/>
        </w:rPr>
        <w:t>, trans. S. Woold as</w:t>
      </w:r>
      <w:r w:rsidRPr="00D11F17">
        <w:rPr>
          <w:rFonts w:ascii="Times New Roman" w:hAnsi="Times New Roman" w:cs="Times New Roman"/>
          <w:sz w:val="24"/>
          <w:szCs w:val="24"/>
        </w:rPr>
        <w:t xml:space="preserve"> </w:t>
      </w:r>
      <w:r w:rsidRPr="00D11F17">
        <w:rPr>
          <w:rFonts w:ascii="Times New Roman" w:hAnsi="Times New Roman" w:cs="Times New Roman"/>
          <w:i/>
          <w:sz w:val="24"/>
          <w:szCs w:val="24"/>
        </w:rPr>
        <w:t>Survival in Auschwitz</w:t>
      </w:r>
      <w:r w:rsidRPr="00D11F17">
        <w:rPr>
          <w:rFonts w:ascii="Times New Roman" w:hAnsi="Times New Roman" w:cs="Times New Roman"/>
          <w:sz w:val="24"/>
          <w:szCs w:val="24"/>
        </w:rPr>
        <w:t xml:space="preserve"> New York: Touchstone, 1996.</w:t>
      </w:r>
    </w:p>
    <w:p w14:paraId="7F61D983" w14:textId="77777777" w:rsidR="00481229" w:rsidRPr="00D11F17" w:rsidRDefault="00481229" w:rsidP="00D11F17">
      <w:pPr>
        <w:spacing w:after="0" w:line="480" w:lineRule="auto"/>
        <w:contextualSpacing/>
        <w:rPr>
          <w:rFonts w:ascii="Times New Roman" w:hAnsi="Times New Roman" w:cs="Times New Roman"/>
          <w:sz w:val="24"/>
          <w:szCs w:val="24"/>
        </w:rPr>
      </w:pPr>
      <w:r w:rsidRPr="00D11F17">
        <w:rPr>
          <w:rFonts w:ascii="Times New Roman" w:hAnsi="Times New Roman" w:cs="Times New Roman"/>
          <w:sz w:val="24"/>
          <w:szCs w:val="24"/>
        </w:rPr>
        <w:t xml:space="preserve">Sartre, J.-P. (1946) </w:t>
      </w:r>
      <w:r w:rsidRPr="00D11F17">
        <w:rPr>
          <w:rFonts w:ascii="Times New Roman" w:hAnsi="Times New Roman" w:cs="Times New Roman"/>
          <w:i/>
          <w:sz w:val="24"/>
          <w:szCs w:val="24"/>
        </w:rPr>
        <w:t xml:space="preserve">Réflexions sur la </w:t>
      </w:r>
      <w:r w:rsidR="00CB243A">
        <w:rPr>
          <w:rFonts w:ascii="Times New Roman" w:hAnsi="Times New Roman" w:cs="Times New Roman"/>
          <w:i/>
          <w:sz w:val="24"/>
          <w:szCs w:val="24"/>
        </w:rPr>
        <w:t>q</w:t>
      </w:r>
      <w:r w:rsidRPr="00D11F17">
        <w:rPr>
          <w:rFonts w:ascii="Times New Roman" w:hAnsi="Times New Roman" w:cs="Times New Roman"/>
          <w:i/>
          <w:sz w:val="24"/>
          <w:szCs w:val="24"/>
        </w:rPr>
        <w:t xml:space="preserve">uestion </w:t>
      </w:r>
      <w:r w:rsidR="00CB243A">
        <w:rPr>
          <w:rFonts w:ascii="Times New Roman" w:hAnsi="Times New Roman" w:cs="Times New Roman"/>
          <w:i/>
          <w:sz w:val="24"/>
          <w:szCs w:val="24"/>
        </w:rPr>
        <w:t>j</w:t>
      </w:r>
      <w:r w:rsidRPr="00D11F17">
        <w:rPr>
          <w:rFonts w:ascii="Times New Roman" w:hAnsi="Times New Roman" w:cs="Times New Roman"/>
          <w:i/>
          <w:sz w:val="24"/>
          <w:szCs w:val="24"/>
        </w:rPr>
        <w:t>uive</w:t>
      </w:r>
      <w:r w:rsidRPr="00D11F17">
        <w:rPr>
          <w:rFonts w:ascii="Times New Roman" w:hAnsi="Times New Roman" w:cs="Times New Roman"/>
          <w:sz w:val="24"/>
          <w:szCs w:val="24"/>
        </w:rPr>
        <w:t>, Paris: Paul Morihien</w:t>
      </w:r>
      <w:r w:rsidR="001E6E74">
        <w:rPr>
          <w:rFonts w:ascii="Times New Roman" w:hAnsi="Times New Roman" w:cs="Times New Roman"/>
          <w:sz w:val="24"/>
          <w:szCs w:val="24"/>
        </w:rPr>
        <w:t>, trans. G. J. Becker as</w:t>
      </w:r>
      <w:r w:rsidRPr="00D11F17">
        <w:rPr>
          <w:rFonts w:ascii="Times New Roman" w:hAnsi="Times New Roman" w:cs="Times New Roman"/>
          <w:sz w:val="24"/>
          <w:szCs w:val="24"/>
        </w:rPr>
        <w:t xml:space="preserve">  </w:t>
      </w:r>
      <w:r w:rsidRPr="00D11F17">
        <w:rPr>
          <w:rFonts w:ascii="Times New Roman" w:hAnsi="Times New Roman" w:cs="Times New Roman"/>
          <w:i/>
          <w:sz w:val="24"/>
          <w:szCs w:val="24"/>
        </w:rPr>
        <w:t>Anti-Semite and Jew</w:t>
      </w:r>
      <w:r w:rsidRPr="00D11F17">
        <w:rPr>
          <w:rFonts w:ascii="Times New Roman" w:hAnsi="Times New Roman" w:cs="Times New Roman"/>
          <w:sz w:val="24"/>
          <w:szCs w:val="24"/>
        </w:rPr>
        <w:t>, New York: Schocken Books, 1948.</w:t>
      </w:r>
    </w:p>
    <w:p w14:paraId="67E26362" w14:textId="77777777" w:rsidR="00481229" w:rsidRPr="00D11F17" w:rsidRDefault="00481229" w:rsidP="00D11F17">
      <w:pPr>
        <w:spacing w:after="0" w:line="480" w:lineRule="auto"/>
        <w:contextualSpacing/>
        <w:rPr>
          <w:rFonts w:ascii="Times New Roman" w:hAnsi="Times New Roman" w:cs="Times New Roman"/>
          <w:sz w:val="24"/>
          <w:szCs w:val="24"/>
          <w:lang w:val="en-US"/>
        </w:rPr>
      </w:pPr>
      <w:r w:rsidRPr="00D11F17">
        <w:rPr>
          <w:rFonts w:ascii="Times New Roman" w:hAnsi="Times New Roman" w:cs="Times New Roman"/>
          <w:sz w:val="24"/>
          <w:szCs w:val="24"/>
        </w:rPr>
        <w:t xml:space="preserve">Weininger, O. (1903) </w:t>
      </w:r>
      <w:r w:rsidRPr="00D11F17">
        <w:rPr>
          <w:rFonts w:ascii="Times New Roman" w:hAnsi="Times New Roman" w:cs="Times New Roman"/>
          <w:i/>
          <w:iCs/>
          <w:sz w:val="24"/>
          <w:szCs w:val="24"/>
          <w:lang w:val="en-US"/>
        </w:rPr>
        <w:t>Geschlecht und Charakter: Eine prinzipielle Untersuchung</w:t>
      </w:r>
      <w:r w:rsidRPr="00D11F17">
        <w:rPr>
          <w:rFonts w:ascii="Times New Roman" w:hAnsi="Times New Roman" w:cs="Times New Roman"/>
          <w:sz w:val="24"/>
          <w:szCs w:val="24"/>
          <w:lang w:val="en-US"/>
        </w:rPr>
        <w:t>, Vienna: Wilhelm Braumuller.</w:t>
      </w:r>
    </w:p>
    <w:p w14:paraId="730B9CE9" w14:textId="77777777" w:rsidR="00AF3EF7" w:rsidRPr="00530BEA" w:rsidRDefault="00481229" w:rsidP="00D11F17">
      <w:pPr>
        <w:spacing w:after="0" w:line="480" w:lineRule="auto"/>
        <w:contextualSpacing/>
        <w:rPr>
          <w:rFonts w:ascii="Times New Roman" w:hAnsi="Times New Roman" w:cs="Times New Roman"/>
          <w:b/>
          <w:sz w:val="24"/>
          <w:szCs w:val="24"/>
          <w:lang w:val="en-US"/>
        </w:rPr>
      </w:pPr>
      <w:r w:rsidRPr="00D11F17">
        <w:rPr>
          <w:rFonts w:ascii="Times New Roman" w:hAnsi="Times New Roman" w:cs="Times New Roman"/>
          <w:sz w:val="24"/>
          <w:szCs w:val="24"/>
          <w:lang w:val="en-US"/>
        </w:rPr>
        <w:t xml:space="preserve">Weisel, E. (2006) </w:t>
      </w:r>
      <w:r w:rsidRPr="00D11F17">
        <w:rPr>
          <w:rFonts w:ascii="Times New Roman" w:hAnsi="Times New Roman" w:cs="Times New Roman"/>
          <w:i/>
          <w:sz w:val="24"/>
          <w:szCs w:val="24"/>
          <w:lang w:val="en-US"/>
        </w:rPr>
        <w:t>Night</w:t>
      </w:r>
      <w:r w:rsidRPr="00D11F17">
        <w:rPr>
          <w:rFonts w:ascii="Times New Roman" w:hAnsi="Times New Roman" w:cs="Times New Roman"/>
          <w:sz w:val="24"/>
          <w:szCs w:val="24"/>
          <w:lang w:val="en-US"/>
        </w:rPr>
        <w:t>, New York: Hill and Wang.</w:t>
      </w:r>
    </w:p>
    <w:sectPr w:rsidR="00AF3EF7" w:rsidRPr="00530BEA" w:rsidSect="00D11F1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93D660" w14:textId="77777777" w:rsidR="00DD2C3D" w:rsidRDefault="00DD2C3D" w:rsidP="001878DD">
      <w:pPr>
        <w:spacing w:after="0" w:line="240" w:lineRule="auto"/>
      </w:pPr>
      <w:r>
        <w:separator/>
      </w:r>
    </w:p>
  </w:endnote>
  <w:endnote w:type="continuationSeparator" w:id="0">
    <w:p w14:paraId="6AE391B4" w14:textId="77777777" w:rsidR="00DD2C3D" w:rsidRDefault="00DD2C3D" w:rsidP="001878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F450BA" w14:textId="77777777" w:rsidR="00DD2C3D" w:rsidRDefault="00DD2C3D" w:rsidP="001878DD">
      <w:pPr>
        <w:spacing w:after="0" w:line="240" w:lineRule="auto"/>
      </w:pPr>
      <w:r>
        <w:separator/>
      </w:r>
    </w:p>
  </w:footnote>
  <w:footnote w:type="continuationSeparator" w:id="0">
    <w:p w14:paraId="4B00A79F" w14:textId="77777777" w:rsidR="00DD2C3D" w:rsidRDefault="00DD2C3D" w:rsidP="001878D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C10763"/>
    <w:multiLevelType w:val="hybridMultilevel"/>
    <w:tmpl w:val="78D4B994"/>
    <w:lvl w:ilvl="0" w:tplc="19F07A6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5DA3"/>
    <w:rsid w:val="000114B7"/>
    <w:rsid w:val="00031F9B"/>
    <w:rsid w:val="000959B3"/>
    <w:rsid w:val="00121AB4"/>
    <w:rsid w:val="001878DD"/>
    <w:rsid w:val="001A309B"/>
    <w:rsid w:val="001E6E74"/>
    <w:rsid w:val="00204D5E"/>
    <w:rsid w:val="002264A2"/>
    <w:rsid w:val="00271057"/>
    <w:rsid w:val="00293695"/>
    <w:rsid w:val="002B7031"/>
    <w:rsid w:val="002C2B20"/>
    <w:rsid w:val="002C7B9B"/>
    <w:rsid w:val="00361774"/>
    <w:rsid w:val="00373E6B"/>
    <w:rsid w:val="00380256"/>
    <w:rsid w:val="003A7801"/>
    <w:rsid w:val="003B1B06"/>
    <w:rsid w:val="00404206"/>
    <w:rsid w:val="00451F70"/>
    <w:rsid w:val="00481229"/>
    <w:rsid w:val="004E05F4"/>
    <w:rsid w:val="00530BEA"/>
    <w:rsid w:val="0058155A"/>
    <w:rsid w:val="005B6331"/>
    <w:rsid w:val="00617C6A"/>
    <w:rsid w:val="0062759B"/>
    <w:rsid w:val="006831BE"/>
    <w:rsid w:val="006B21AE"/>
    <w:rsid w:val="006D2ED8"/>
    <w:rsid w:val="006E3D7A"/>
    <w:rsid w:val="006F0C34"/>
    <w:rsid w:val="0070217E"/>
    <w:rsid w:val="00737B48"/>
    <w:rsid w:val="00741723"/>
    <w:rsid w:val="00745DA3"/>
    <w:rsid w:val="00753DB6"/>
    <w:rsid w:val="007B065F"/>
    <w:rsid w:val="00805E83"/>
    <w:rsid w:val="008678C8"/>
    <w:rsid w:val="008A1B7B"/>
    <w:rsid w:val="008B2334"/>
    <w:rsid w:val="00906848"/>
    <w:rsid w:val="0094511A"/>
    <w:rsid w:val="00967620"/>
    <w:rsid w:val="009D046E"/>
    <w:rsid w:val="00AF3EF7"/>
    <w:rsid w:val="00B32CE2"/>
    <w:rsid w:val="00B524E1"/>
    <w:rsid w:val="00B85509"/>
    <w:rsid w:val="00B91483"/>
    <w:rsid w:val="00BD5A24"/>
    <w:rsid w:val="00C20630"/>
    <w:rsid w:val="00C433F2"/>
    <w:rsid w:val="00C52AA6"/>
    <w:rsid w:val="00C85053"/>
    <w:rsid w:val="00CB243A"/>
    <w:rsid w:val="00D11F17"/>
    <w:rsid w:val="00D410F0"/>
    <w:rsid w:val="00D75291"/>
    <w:rsid w:val="00DD2C3D"/>
    <w:rsid w:val="00DD4B59"/>
    <w:rsid w:val="00DF131D"/>
    <w:rsid w:val="00E2163E"/>
    <w:rsid w:val="00E371F7"/>
    <w:rsid w:val="00E62642"/>
    <w:rsid w:val="00EC7DD3"/>
    <w:rsid w:val="00F20EC3"/>
    <w:rsid w:val="00FD4A4B"/>
    <w:rsid w:val="00FE5BE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D30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59B3"/>
    <w:pPr>
      <w:ind w:left="720"/>
      <w:contextualSpacing/>
    </w:pPr>
  </w:style>
  <w:style w:type="character" w:styleId="CommentReference">
    <w:name w:val="annotation reference"/>
    <w:basedOn w:val="DefaultParagraphFont"/>
    <w:uiPriority w:val="99"/>
    <w:semiHidden/>
    <w:unhideWhenUsed/>
    <w:rsid w:val="00D11F17"/>
    <w:rPr>
      <w:sz w:val="18"/>
      <w:szCs w:val="18"/>
    </w:rPr>
  </w:style>
  <w:style w:type="paragraph" w:styleId="CommentText">
    <w:name w:val="annotation text"/>
    <w:basedOn w:val="Normal"/>
    <w:link w:val="CommentTextChar"/>
    <w:uiPriority w:val="99"/>
    <w:semiHidden/>
    <w:unhideWhenUsed/>
    <w:rsid w:val="00D11F17"/>
    <w:pPr>
      <w:spacing w:line="240" w:lineRule="auto"/>
    </w:pPr>
    <w:rPr>
      <w:sz w:val="24"/>
      <w:szCs w:val="24"/>
    </w:rPr>
  </w:style>
  <w:style w:type="character" w:customStyle="1" w:styleId="CommentTextChar">
    <w:name w:val="Comment Text Char"/>
    <w:basedOn w:val="DefaultParagraphFont"/>
    <w:link w:val="CommentText"/>
    <w:uiPriority w:val="99"/>
    <w:semiHidden/>
    <w:rsid w:val="00D11F17"/>
    <w:rPr>
      <w:sz w:val="24"/>
      <w:szCs w:val="24"/>
    </w:rPr>
  </w:style>
  <w:style w:type="paragraph" w:styleId="CommentSubject">
    <w:name w:val="annotation subject"/>
    <w:basedOn w:val="CommentText"/>
    <w:next w:val="CommentText"/>
    <w:link w:val="CommentSubjectChar"/>
    <w:uiPriority w:val="99"/>
    <w:semiHidden/>
    <w:unhideWhenUsed/>
    <w:rsid w:val="00D11F17"/>
    <w:rPr>
      <w:b/>
      <w:bCs/>
      <w:sz w:val="20"/>
      <w:szCs w:val="20"/>
    </w:rPr>
  </w:style>
  <w:style w:type="character" w:customStyle="1" w:styleId="CommentSubjectChar">
    <w:name w:val="Comment Subject Char"/>
    <w:basedOn w:val="CommentTextChar"/>
    <w:link w:val="CommentSubject"/>
    <w:uiPriority w:val="99"/>
    <w:semiHidden/>
    <w:rsid w:val="00D11F17"/>
    <w:rPr>
      <w:b/>
      <w:bCs/>
      <w:sz w:val="20"/>
      <w:szCs w:val="20"/>
    </w:rPr>
  </w:style>
  <w:style w:type="paragraph" w:styleId="BalloonText">
    <w:name w:val="Balloon Text"/>
    <w:basedOn w:val="Normal"/>
    <w:link w:val="BalloonTextChar"/>
    <w:uiPriority w:val="99"/>
    <w:semiHidden/>
    <w:unhideWhenUsed/>
    <w:rsid w:val="00D11F1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11F17"/>
    <w:rPr>
      <w:rFonts w:ascii="Lucida Grande" w:hAnsi="Lucida Grande" w:cs="Lucida Grande"/>
      <w:sz w:val="18"/>
      <w:szCs w:val="18"/>
    </w:rPr>
  </w:style>
  <w:style w:type="character" w:customStyle="1" w:styleId="st">
    <w:name w:val="st"/>
    <w:basedOn w:val="DefaultParagraphFont"/>
    <w:rsid w:val="00E2163E"/>
  </w:style>
  <w:style w:type="paragraph" w:styleId="Revision">
    <w:name w:val="Revision"/>
    <w:hidden/>
    <w:uiPriority w:val="99"/>
    <w:semiHidden/>
    <w:rsid w:val="006F0C34"/>
    <w:pPr>
      <w:spacing w:after="0" w:line="240" w:lineRule="auto"/>
    </w:pPr>
  </w:style>
  <w:style w:type="paragraph" w:styleId="Header">
    <w:name w:val="header"/>
    <w:basedOn w:val="Normal"/>
    <w:link w:val="HeaderChar"/>
    <w:uiPriority w:val="99"/>
    <w:unhideWhenUsed/>
    <w:rsid w:val="001878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78DD"/>
  </w:style>
  <w:style w:type="paragraph" w:styleId="Footer">
    <w:name w:val="footer"/>
    <w:basedOn w:val="Normal"/>
    <w:link w:val="FooterChar"/>
    <w:uiPriority w:val="99"/>
    <w:unhideWhenUsed/>
    <w:rsid w:val="001878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78DD"/>
  </w:style>
  <w:style w:type="character" w:styleId="Hyperlink">
    <w:name w:val="Hyperlink"/>
    <w:basedOn w:val="DefaultParagraphFont"/>
    <w:uiPriority w:val="99"/>
    <w:unhideWhenUsed/>
    <w:rsid w:val="001878DD"/>
    <w:rPr>
      <w:color w:val="0000FF" w:themeColor="hyperlink"/>
      <w:u w:val="single"/>
    </w:rPr>
  </w:style>
  <w:style w:type="character" w:styleId="FollowedHyperlink">
    <w:name w:val="FollowedHyperlink"/>
    <w:basedOn w:val="DefaultParagraphFont"/>
    <w:uiPriority w:val="99"/>
    <w:semiHidden/>
    <w:unhideWhenUsed/>
    <w:rsid w:val="002C2B2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59B3"/>
    <w:pPr>
      <w:ind w:left="720"/>
      <w:contextualSpacing/>
    </w:pPr>
  </w:style>
  <w:style w:type="character" w:styleId="CommentReference">
    <w:name w:val="annotation reference"/>
    <w:basedOn w:val="DefaultParagraphFont"/>
    <w:uiPriority w:val="99"/>
    <w:semiHidden/>
    <w:unhideWhenUsed/>
    <w:rsid w:val="00D11F17"/>
    <w:rPr>
      <w:sz w:val="18"/>
      <w:szCs w:val="18"/>
    </w:rPr>
  </w:style>
  <w:style w:type="paragraph" w:styleId="CommentText">
    <w:name w:val="annotation text"/>
    <w:basedOn w:val="Normal"/>
    <w:link w:val="CommentTextChar"/>
    <w:uiPriority w:val="99"/>
    <w:semiHidden/>
    <w:unhideWhenUsed/>
    <w:rsid w:val="00D11F17"/>
    <w:pPr>
      <w:spacing w:line="240" w:lineRule="auto"/>
    </w:pPr>
    <w:rPr>
      <w:sz w:val="24"/>
      <w:szCs w:val="24"/>
    </w:rPr>
  </w:style>
  <w:style w:type="character" w:customStyle="1" w:styleId="CommentTextChar">
    <w:name w:val="Comment Text Char"/>
    <w:basedOn w:val="DefaultParagraphFont"/>
    <w:link w:val="CommentText"/>
    <w:uiPriority w:val="99"/>
    <w:semiHidden/>
    <w:rsid w:val="00D11F17"/>
    <w:rPr>
      <w:sz w:val="24"/>
      <w:szCs w:val="24"/>
    </w:rPr>
  </w:style>
  <w:style w:type="paragraph" w:styleId="CommentSubject">
    <w:name w:val="annotation subject"/>
    <w:basedOn w:val="CommentText"/>
    <w:next w:val="CommentText"/>
    <w:link w:val="CommentSubjectChar"/>
    <w:uiPriority w:val="99"/>
    <w:semiHidden/>
    <w:unhideWhenUsed/>
    <w:rsid w:val="00D11F17"/>
    <w:rPr>
      <w:b/>
      <w:bCs/>
      <w:sz w:val="20"/>
      <w:szCs w:val="20"/>
    </w:rPr>
  </w:style>
  <w:style w:type="character" w:customStyle="1" w:styleId="CommentSubjectChar">
    <w:name w:val="Comment Subject Char"/>
    <w:basedOn w:val="CommentTextChar"/>
    <w:link w:val="CommentSubject"/>
    <w:uiPriority w:val="99"/>
    <w:semiHidden/>
    <w:rsid w:val="00D11F17"/>
    <w:rPr>
      <w:b/>
      <w:bCs/>
      <w:sz w:val="20"/>
      <w:szCs w:val="20"/>
    </w:rPr>
  </w:style>
  <w:style w:type="paragraph" w:styleId="BalloonText">
    <w:name w:val="Balloon Text"/>
    <w:basedOn w:val="Normal"/>
    <w:link w:val="BalloonTextChar"/>
    <w:uiPriority w:val="99"/>
    <w:semiHidden/>
    <w:unhideWhenUsed/>
    <w:rsid w:val="00D11F1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11F17"/>
    <w:rPr>
      <w:rFonts w:ascii="Lucida Grande" w:hAnsi="Lucida Grande" w:cs="Lucida Grande"/>
      <w:sz w:val="18"/>
      <w:szCs w:val="18"/>
    </w:rPr>
  </w:style>
  <w:style w:type="character" w:customStyle="1" w:styleId="st">
    <w:name w:val="st"/>
    <w:basedOn w:val="DefaultParagraphFont"/>
    <w:rsid w:val="00E2163E"/>
  </w:style>
  <w:style w:type="paragraph" w:styleId="Revision">
    <w:name w:val="Revision"/>
    <w:hidden/>
    <w:uiPriority w:val="99"/>
    <w:semiHidden/>
    <w:rsid w:val="006F0C34"/>
    <w:pPr>
      <w:spacing w:after="0" w:line="240" w:lineRule="auto"/>
    </w:pPr>
  </w:style>
  <w:style w:type="paragraph" w:styleId="Header">
    <w:name w:val="header"/>
    <w:basedOn w:val="Normal"/>
    <w:link w:val="HeaderChar"/>
    <w:uiPriority w:val="99"/>
    <w:unhideWhenUsed/>
    <w:rsid w:val="001878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78DD"/>
  </w:style>
  <w:style w:type="paragraph" w:styleId="Footer">
    <w:name w:val="footer"/>
    <w:basedOn w:val="Normal"/>
    <w:link w:val="FooterChar"/>
    <w:uiPriority w:val="99"/>
    <w:unhideWhenUsed/>
    <w:rsid w:val="001878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78DD"/>
  </w:style>
  <w:style w:type="character" w:styleId="Hyperlink">
    <w:name w:val="Hyperlink"/>
    <w:basedOn w:val="DefaultParagraphFont"/>
    <w:uiPriority w:val="99"/>
    <w:unhideWhenUsed/>
    <w:rsid w:val="001878DD"/>
    <w:rPr>
      <w:color w:val="0000FF" w:themeColor="hyperlink"/>
      <w:u w:val="single"/>
    </w:rPr>
  </w:style>
  <w:style w:type="character" w:styleId="FollowedHyperlink">
    <w:name w:val="FollowedHyperlink"/>
    <w:basedOn w:val="DefaultParagraphFont"/>
    <w:uiPriority w:val="99"/>
    <w:semiHidden/>
    <w:unhideWhenUsed/>
    <w:rsid w:val="002C2B2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it.ly/PtaBxz"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1407</Words>
  <Characters>8026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Joshua Schuster</dc:creator>
  <cp:lastModifiedBy>Katie Beecroft</cp:lastModifiedBy>
  <cp:revision>3</cp:revision>
  <dcterms:created xsi:type="dcterms:W3CDTF">2013-10-11T02:48:00Z</dcterms:created>
  <dcterms:modified xsi:type="dcterms:W3CDTF">2015-08-20T20:45:00Z</dcterms:modified>
</cp:coreProperties>
</file>