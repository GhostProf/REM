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546BC" w14:textId="77777777" w:rsidR="005F563A" w:rsidRPr="003A302A" w:rsidRDefault="005F563A">
      <w:pPr>
        <w:rPr>
          <w:rFonts w:ascii="Times New Roman" w:hAnsi="Times New Roman"/>
          <w:b/>
        </w:rPr>
      </w:pPr>
      <w:r w:rsidRPr="003A302A">
        <w:rPr>
          <w:rFonts w:ascii="Times New Roman" w:hAnsi="Times New Roman"/>
          <w:b/>
        </w:rPr>
        <w:t>ESPERPENTO</w:t>
      </w:r>
    </w:p>
    <w:p w14:paraId="3F774D2C" w14:textId="77777777" w:rsidR="005F563A" w:rsidRDefault="005F563A">
      <w:pPr>
        <w:rPr>
          <w:rFonts w:ascii="Times New Roman" w:hAnsi="Times New Roman"/>
        </w:rPr>
      </w:pPr>
    </w:p>
    <w:p w14:paraId="5ED877A2" w14:textId="45DA4BD2" w:rsidR="003D07F1" w:rsidRDefault="00601AA6">
      <w:pPr>
        <w:rPr>
          <w:ins w:id="0" w:author="Sarah J. Townsend" w:date="2014-04-26T15:17:00Z"/>
          <w:rFonts w:ascii="Times New Roman" w:hAnsi="Times New Roman"/>
        </w:rPr>
      </w:pPr>
      <w:r>
        <w:rPr>
          <w:rFonts w:ascii="Times New Roman" w:hAnsi="Times New Roman"/>
        </w:rPr>
        <w:t>A term used</w:t>
      </w:r>
      <w:r w:rsidR="005F563A">
        <w:rPr>
          <w:rFonts w:ascii="Times New Roman" w:hAnsi="Times New Roman"/>
        </w:rPr>
        <w:t xml:space="preserve"> by </w:t>
      </w:r>
      <w:ins w:id="1" w:author="Sarah J. Townsend" w:date="2014-04-28T18:58:00Z">
        <w:r w:rsidR="00B5783B">
          <w:rPr>
            <w:rFonts w:ascii="Times New Roman" w:hAnsi="Times New Roman"/>
          </w:rPr>
          <w:t xml:space="preserve">the </w:t>
        </w:r>
      </w:ins>
      <w:r w:rsidR="005F563A">
        <w:rPr>
          <w:rFonts w:ascii="Times New Roman" w:hAnsi="Times New Roman"/>
        </w:rPr>
        <w:t xml:space="preserve">Spanish </w:t>
      </w:r>
      <w:ins w:id="2" w:author="Sarah J. Townsend" w:date="2014-04-28T18:58:00Z">
        <w:r w:rsidR="00B5783B">
          <w:rPr>
            <w:rFonts w:ascii="Times New Roman" w:hAnsi="Times New Roman"/>
          </w:rPr>
          <w:t>m</w:t>
        </w:r>
      </w:ins>
      <w:r w:rsidR="005F563A">
        <w:rPr>
          <w:rFonts w:ascii="Times New Roman" w:hAnsi="Times New Roman"/>
        </w:rPr>
        <w:t>odernist playwright, novelist</w:t>
      </w:r>
      <w:ins w:id="3" w:author="Sarah J. Townsend" w:date="2014-04-28T18:58:00Z">
        <w:r w:rsidR="00B5783B">
          <w:rPr>
            <w:rFonts w:ascii="Times New Roman" w:hAnsi="Times New Roman"/>
          </w:rPr>
          <w:t>,</w:t>
        </w:r>
      </w:ins>
      <w:r w:rsidR="005F563A">
        <w:rPr>
          <w:rFonts w:ascii="Times New Roman" w:hAnsi="Times New Roman"/>
        </w:rPr>
        <w:t xml:space="preserve"> and poet Ramón </w:t>
      </w:r>
      <w:proofErr w:type="spellStart"/>
      <w:r w:rsidR="005F563A">
        <w:rPr>
          <w:rFonts w:ascii="Times New Roman" w:hAnsi="Times New Roman"/>
        </w:rPr>
        <w:t>Mar</w:t>
      </w:r>
      <w:r w:rsidR="003D07F1">
        <w:rPr>
          <w:rFonts w:ascii="Times New Roman" w:hAnsi="Times New Roman"/>
        </w:rPr>
        <w:t>ía</w:t>
      </w:r>
      <w:proofErr w:type="spellEnd"/>
      <w:r w:rsidR="003D07F1">
        <w:rPr>
          <w:rFonts w:ascii="Times New Roman" w:hAnsi="Times New Roman"/>
        </w:rPr>
        <w:t xml:space="preserve"> del Valle-</w:t>
      </w:r>
      <w:proofErr w:type="spellStart"/>
      <w:r w:rsidR="003D07F1">
        <w:rPr>
          <w:rFonts w:ascii="Times New Roman" w:hAnsi="Times New Roman"/>
        </w:rPr>
        <w:t>Inclán</w:t>
      </w:r>
      <w:proofErr w:type="spellEnd"/>
      <w:r w:rsidR="003D07F1">
        <w:rPr>
          <w:rFonts w:ascii="Times New Roman" w:hAnsi="Times New Roman"/>
        </w:rPr>
        <w:t xml:space="preserve"> (1866-1936), the </w:t>
      </w:r>
      <w:proofErr w:type="spellStart"/>
      <w:r w:rsidR="003D07F1">
        <w:rPr>
          <w:rFonts w:ascii="Times New Roman" w:hAnsi="Times New Roman"/>
        </w:rPr>
        <w:t>esperpento</w:t>
      </w:r>
      <w:proofErr w:type="spellEnd"/>
      <w:r w:rsidR="003D07F1">
        <w:rPr>
          <w:rFonts w:ascii="Times New Roman" w:hAnsi="Times New Roman"/>
        </w:rPr>
        <w:t xml:space="preserve"> is a literary style that grotesquely deforms</w:t>
      </w:r>
      <w:ins w:id="4" w:author="Sarah J. Townsend" w:date="2014-04-28T18:59:00Z">
        <w:r w:rsidR="00B5783B">
          <w:rPr>
            <w:rFonts w:ascii="Times New Roman" w:hAnsi="Times New Roman"/>
          </w:rPr>
          <w:t xml:space="preserve"> conventional views of</w:t>
        </w:r>
      </w:ins>
      <w:r w:rsidR="003D07F1">
        <w:rPr>
          <w:rFonts w:ascii="Times New Roman" w:hAnsi="Times New Roman"/>
        </w:rPr>
        <w:t xml:space="preserve"> reality through </w:t>
      </w:r>
      <w:ins w:id="5" w:author="Sarah J. Townsend" w:date="2014-04-28T18:58:00Z">
        <w:r w:rsidR="00B5783B">
          <w:rPr>
            <w:rFonts w:ascii="Times New Roman" w:hAnsi="Times New Roman"/>
          </w:rPr>
          <w:t xml:space="preserve">the use of </w:t>
        </w:r>
      </w:ins>
      <w:r w:rsidR="003D07F1">
        <w:rPr>
          <w:rFonts w:ascii="Times New Roman" w:hAnsi="Times New Roman"/>
        </w:rPr>
        <w:t xml:space="preserve">absurd </w:t>
      </w:r>
      <w:r>
        <w:rPr>
          <w:rFonts w:ascii="Times New Roman" w:hAnsi="Times New Roman"/>
        </w:rPr>
        <w:t xml:space="preserve">images </w:t>
      </w:r>
      <w:r w:rsidR="003D07F1">
        <w:rPr>
          <w:rFonts w:ascii="Times New Roman" w:hAnsi="Times New Roman"/>
        </w:rPr>
        <w:t xml:space="preserve">and colloquial language. </w:t>
      </w:r>
      <w:r w:rsidR="00FC773F">
        <w:rPr>
          <w:rFonts w:ascii="Times New Roman" w:hAnsi="Times New Roman"/>
        </w:rPr>
        <w:t>As defined in his 1924</w:t>
      </w:r>
      <w:r w:rsidR="001C27FE">
        <w:rPr>
          <w:rFonts w:ascii="Times New Roman" w:hAnsi="Times New Roman"/>
        </w:rPr>
        <w:t xml:space="preserve"> play </w:t>
      </w:r>
      <w:r w:rsidR="001C27FE">
        <w:rPr>
          <w:rFonts w:ascii="Times New Roman" w:hAnsi="Times New Roman"/>
          <w:i/>
        </w:rPr>
        <w:t xml:space="preserve">Luces de bohemia </w:t>
      </w:r>
      <w:r w:rsidR="001C27FE">
        <w:rPr>
          <w:rFonts w:ascii="Times New Roman" w:hAnsi="Times New Roman"/>
        </w:rPr>
        <w:t>[Bohemian Lights]</w:t>
      </w:r>
      <w:ins w:id="6" w:author="Sarah J. Townsend" w:date="2014-04-28T19:08:00Z">
        <w:r w:rsidR="009701D1">
          <w:rPr>
            <w:rFonts w:ascii="Times New Roman" w:hAnsi="Times New Roman"/>
          </w:rPr>
          <w:t>,</w:t>
        </w:r>
      </w:ins>
      <w:r w:rsidR="001C27FE">
        <w:rPr>
          <w:rFonts w:ascii="Times New Roman" w:hAnsi="Times New Roman"/>
        </w:rPr>
        <w:t xml:space="preserve"> the </w:t>
      </w:r>
      <w:proofErr w:type="spellStart"/>
      <w:r w:rsidR="001C27FE">
        <w:rPr>
          <w:rFonts w:ascii="Times New Roman" w:hAnsi="Times New Roman"/>
          <w:i/>
        </w:rPr>
        <w:t>esperpento</w:t>
      </w:r>
      <w:proofErr w:type="spellEnd"/>
      <w:r w:rsidR="001C27FE">
        <w:rPr>
          <w:rFonts w:ascii="Times New Roman" w:hAnsi="Times New Roman"/>
          <w:i/>
        </w:rPr>
        <w:t xml:space="preserve"> </w:t>
      </w:r>
      <w:r w:rsidR="001C27FE">
        <w:rPr>
          <w:rFonts w:ascii="Times New Roman" w:hAnsi="Times New Roman"/>
        </w:rPr>
        <w:t xml:space="preserve">is a satirical mix of tragedy and comedy. </w:t>
      </w:r>
      <w:r w:rsidR="003D07F1">
        <w:rPr>
          <w:rFonts w:ascii="Times New Roman" w:hAnsi="Times New Roman"/>
        </w:rPr>
        <w:t>This drama is the first of four works that the writer characterized as “</w:t>
      </w:r>
      <w:proofErr w:type="spellStart"/>
      <w:r w:rsidR="003D07F1">
        <w:rPr>
          <w:rFonts w:ascii="Times New Roman" w:hAnsi="Times New Roman"/>
        </w:rPr>
        <w:t>esperpentos</w:t>
      </w:r>
      <w:proofErr w:type="spellEnd"/>
      <w:r w:rsidR="003D07F1">
        <w:rPr>
          <w:rFonts w:ascii="Times New Roman" w:hAnsi="Times New Roman"/>
        </w:rPr>
        <w:t>”</w:t>
      </w:r>
      <w:ins w:id="7" w:author="Sarah J. Townsend" w:date="2014-04-28T19:16:00Z">
        <w:r w:rsidR="007E632A">
          <w:rPr>
            <w:rFonts w:ascii="Times New Roman" w:hAnsi="Times New Roman"/>
          </w:rPr>
          <w:t>. The others</w:t>
        </w:r>
        <w:r w:rsidR="007E632A">
          <w:rPr>
            <w:rFonts w:ascii="Times New Roman" w:hAnsi="Times New Roman" w:cs="Times New Roman"/>
          </w:rPr>
          <w:t>—</w:t>
        </w:r>
      </w:ins>
      <w:r w:rsidR="00A55AB7">
        <w:rPr>
          <w:rFonts w:ascii="Times New Roman" w:hAnsi="Times New Roman"/>
          <w:i/>
        </w:rPr>
        <w:t xml:space="preserve">La </w:t>
      </w:r>
      <w:proofErr w:type="spellStart"/>
      <w:r w:rsidR="00A55AB7">
        <w:rPr>
          <w:rFonts w:ascii="Times New Roman" w:hAnsi="Times New Roman"/>
          <w:i/>
        </w:rPr>
        <w:t>h</w:t>
      </w:r>
      <w:bookmarkStart w:id="8" w:name="_GoBack"/>
      <w:bookmarkEnd w:id="8"/>
      <w:r w:rsidR="00A55AB7">
        <w:rPr>
          <w:rFonts w:ascii="Times New Roman" w:hAnsi="Times New Roman"/>
          <w:i/>
        </w:rPr>
        <w:t>ija</w:t>
      </w:r>
      <w:proofErr w:type="spellEnd"/>
      <w:r w:rsidR="00A55AB7">
        <w:rPr>
          <w:rFonts w:ascii="Times New Roman" w:hAnsi="Times New Roman"/>
          <w:i/>
        </w:rPr>
        <w:t xml:space="preserve"> del </w:t>
      </w:r>
      <w:proofErr w:type="spellStart"/>
      <w:r w:rsidR="00A55AB7">
        <w:rPr>
          <w:rFonts w:ascii="Times New Roman" w:hAnsi="Times New Roman"/>
          <w:i/>
        </w:rPr>
        <w:t>capitán</w:t>
      </w:r>
      <w:proofErr w:type="spellEnd"/>
      <w:r w:rsidR="00363ED5">
        <w:rPr>
          <w:rFonts w:ascii="Times New Roman" w:hAnsi="Times New Roman"/>
          <w:i/>
        </w:rPr>
        <w:t xml:space="preserve"> </w:t>
      </w:r>
      <w:r w:rsidR="00363ED5">
        <w:rPr>
          <w:rFonts w:ascii="Times New Roman" w:hAnsi="Times New Roman"/>
        </w:rPr>
        <w:t>[The Captain’s Daughter]</w:t>
      </w:r>
      <w:r w:rsidR="00A55AB7">
        <w:rPr>
          <w:rFonts w:ascii="Times New Roman" w:hAnsi="Times New Roman"/>
          <w:i/>
        </w:rPr>
        <w:t xml:space="preserve">, Las galas del </w:t>
      </w:r>
      <w:proofErr w:type="spellStart"/>
      <w:r w:rsidR="00A55AB7">
        <w:rPr>
          <w:rFonts w:ascii="Times New Roman" w:hAnsi="Times New Roman"/>
          <w:i/>
        </w:rPr>
        <w:t>difunto</w:t>
      </w:r>
      <w:proofErr w:type="spellEnd"/>
      <w:r w:rsidR="00363ED5">
        <w:rPr>
          <w:rFonts w:ascii="Times New Roman" w:hAnsi="Times New Roman"/>
          <w:i/>
        </w:rPr>
        <w:t xml:space="preserve"> </w:t>
      </w:r>
      <w:r w:rsidR="00363ED5">
        <w:rPr>
          <w:rFonts w:ascii="Times New Roman" w:hAnsi="Times New Roman"/>
        </w:rPr>
        <w:t>[The D</w:t>
      </w:r>
      <w:r>
        <w:rPr>
          <w:rFonts w:ascii="Times New Roman" w:hAnsi="Times New Roman"/>
        </w:rPr>
        <w:t>ead Man’s F</w:t>
      </w:r>
      <w:r w:rsidR="00363ED5">
        <w:rPr>
          <w:rFonts w:ascii="Times New Roman" w:hAnsi="Times New Roman"/>
        </w:rPr>
        <w:t>inery]</w:t>
      </w:r>
      <w:ins w:id="9" w:author="Sarah J. Townsend" w:date="2014-04-28T19:16:00Z">
        <w:r w:rsidR="007E632A">
          <w:rPr>
            <w:rFonts w:ascii="Times New Roman" w:hAnsi="Times New Roman"/>
          </w:rPr>
          <w:t>,</w:t>
        </w:r>
      </w:ins>
      <w:r w:rsidR="00A55AB7">
        <w:rPr>
          <w:rFonts w:ascii="Times New Roman" w:hAnsi="Times New Roman"/>
          <w:i/>
        </w:rPr>
        <w:t xml:space="preserve"> </w:t>
      </w:r>
      <w:r w:rsidR="00A55AB7">
        <w:rPr>
          <w:rFonts w:ascii="Times New Roman" w:hAnsi="Times New Roman"/>
        </w:rPr>
        <w:t xml:space="preserve">and </w:t>
      </w:r>
      <w:commentRangeStart w:id="10"/>
      <w:r w:rsidR="00A55AB7">
        <w:rPr>
          <w:rFonts w:ascii="Times New Roman" w:hAnsi="Times New Roman"/>
          <w:i/>
        </w:rPr>
        <w:t xml:space="preserve">Los </w:t>
      </w:r>
      <w:proofErr w:type="spellStart"/>
      <w:r w:rsidR="00A55AB7">
        <w:rPr>
          <w:rFonts w:ascii="Times New Roman" w:hAnsi="Times New Roman"/>
          <w:i/>
        </w:rPr>
        <w:t>cuernos</w:t>
      </w:r>
      <w:proofErr w:type="spellEnd"/>
      <w:r w:rsidR="00A55AB7">
        <w:rPr>
          <w:rFonts w:ascii="Times New Roman" w:hAnsi="Times New Roman"/>
          <w:i/>
        </w:rPr>
        <w:t xml:space="preserve"> de Don </w:t>
      </w:r>
      <w:proofErr w:type="spellStart"/>
      <w:r w:rsidR="00A55AB7">
        <w:rPr>
          <w:rFonts w:ascii="Times New Roman" w:hAnsi="Times New Roman"/>
          <w:i/>
        </w:rPr>
        <w:t>Fríolera</w:t>
      </w:r>
      <w:commentRangeEnd w:id="10"/>
      <w:proofErr w:type="spellEnd"/>
      <w:r w:rsidR="00EC6E98">
        <w:rPr>
          <w:rStyle w:val="CommentReference"/>
        </w:rPr>
        <w:commentReference w:id="10"/>
      </w:r>
      <w:r w:rsidR="00363ED5">
        <w:rPr>
          <w:rFonts w:ascii="Times New Roman" w:hAnsi="Times New Roman"/>
          <w:i/>
        </w:rPr>
        <w:t xml:space="preserve"> </w:t>
      </w:r>
      <w:r w:rsidR="00363ED5">
        <w:rPr>
          <w:rFonts w:ascii="Times New Roman" w:hAnsi="Times New Roman"/>
        </w:rPr>
        <w:t xml:space="preserve">[Don </w:t>
      </w:r>
      <w:proofErr w:type="spellStart"/>
      <w:r w:rsidR="00363ED5">
        <w:rPr>
          <w:rFonts w:ascii="Times New Roman" w:hAnsi="Times New Roman"/>
        </w:rPr>
        <w:t>Friolera’s</w:t>
      </w:r>
      <w:proofErr w:type="spellEnd"/>
      <w:r w:rsidR="00363ED5">
        <w:rPr>
          <w:rFonts w:ascii="Times New Roman" w:hAnsi="Times New Roman"/>
        </w:rPr>
        <w:t xml:space="preserve"> Horns]</w:t>
      </w:r>
      <w:ins w:id="11" w:author="Sarah J. Townsend" w:date="2014-04-28T19:16:00Z">
        <w:r w:rsidR="007E632A">
          <w:rPr>
            <w:rFonts w:ascii="Times New Roman" w:hAnsi="Times New Roman" w:cs="Times New Roman"/>
          </w:rPr>
          <w:t xml:space="preserve">—were all </w:t>
        </w:r>
      </w:ins>
      <w:r w:rsidR="00A55AB7">
        <w:rPr>
          <w:rFonts w:ascii="Times New Roman" w:hAnsi="Times New Roman"/>
        </w:rPr>
        <w:t xml:space="preserve">published in the 1930 trilogy </w:t>
      </w:r>
      <w:proofErr w:type="spellStart"/>
      <w:r w:rsidR="00A55AB7">
        <w:rPr>
          <w:rFonts w:ascii="Times New Roman" w:hAnsi="Times New Roman"/>
          <w:i/>
        </w:rPr>
        <w:t>Martes</w:t>
      </w:r>
      <w:proofErr w:type="spellEnd"/>
      <w:r w:rsidR="00A55AB7">
        <w:rPr>
          <w:rFonts w:ascii="Times New Roman" w:hAnsi="Times New Roman"/>
          <w:i/>
        </w:rPr>
        <w:t xml:space="preserve"> de </w:t>
      </w:r>
      <w:proofErr w:type="spellStart"/>
      <w:r w:rsidR="00A55AB7">
        <w:rPr>
          <w:rFonts w:ascii="Times New Roman" w:hAnsi="Times New Roman"/>
          <w:i/>
        </w:rPr>
        <w:t>Carnaval</w:t>
      </w:r>
      <w:proofErr w:type="spellEnd"/>
      <w:r w:rsidR="00A55AB7">
        <w:rPr>
          <w:rFonts w:ascii="Times New Roman" w:hAnsi="Times New Roman"/>
          <w:i/>
        </w:rPr>
        <w:t xml:space="preserve">. </w:t>
      </w:r>
      <w:proofErr w:type="spellStart"/>
      <w:r w:rsidR="00A55AB7">
        <w:rPr>
          <w:rFonts w:ascii="Times New Roman" w:hAnsi="Times New Roman"/>
          <w:i/>
        </w:rPr>
        <w:t>Esperpentos</w:t>
      </w:r>
      <w:proofErr w:type="spellEnd"/>
      <w:r w:rsidR="00A55AB7">
        <w:rPr>
          <w:rFonts w:ascii="Times New Roman" w:hAnsi="Times New Roman"/>
          <w:i/>
        </w:rPr>
        <w:t>.</w:t>
      </w:r>
      <w:r w:rsidR="00A55AB7">
        <w:rPr>
          <w:rFonts w:ascii="Times New Roman" w:hAnsi="Times New Roman"/>
        </w:rPr>
        <w:t xml:space="preserve"> </w:t>
      </w:r>
    </w:p>
    <w:p w14:paraId="31727C36" w14:textId="77777777" w:rsidR="00B95B54" w:rsidRDefault="00B95B54">
      <w:pPr>
        <w:rPr>
          <w:rFonts w:ascii="Times New Roman" w:hAnsi="Times New Roman"/>
        </w:rPr>
      </w:pPr>
    </w:p>
    <w:p w14:paraId="1013EED9" w14:textId="3A57612C" w:rsidR="00B118E3" w:rsidRDefault="001C27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Writing in the early </w:t>
      </w:r>
      <w:ins w:id="12" w:author="Sarah J. Townsend" w:date="2014-04-28T19:00:00Z">
        <w:r w:rsidR="00B5783B" w:rsidRPr="00023498">
          <w:rPr>
            <w:rFonts w:ascii="Times New Roman" w:hAnsi="Times New Roman"/>
          </w:rPr>
          <w:t>twentieth</w:t>
        </w:r>
      </w:ins>
      <w:r>
        <w:rPr>
          <w:rFonts w:ascii="Times New Roman" w:hAnsi="Times New Roman"/>
        </w:rPr>
        <w:t xml:space="preserve"> century, Valle-</w:t>
      </w:r>
      <w:proofErr w:type="spellStart"/>
      <w:r>
        <w:rPr>
          <w:rFonts w:ascii="Times New Roman" w:hAnsi="Times New Roman"/>
        </w:rPr>
        <w:t>Inclán</w:t>
      </w:r>
      <w:proofErr w:type="spellEnd"/>
      <w:r>
        <w:rPr>
          <w:rFonts w:ascii="Times New Roman" w:hAnsi="Times New Roman"/>
        </w:rPr>
        <w:t xml:space="preserve"> </w:t>
      </w:r>
      <w:ins w:id="13" w:author="Sarah J. Townsend" w:date="2014-04-28T19:00:00Z">
        <w:r w:rsidR="00B5783B">
          <w:rPr>
            <w:rFonts w:ascii="Times New Roman" w:hAnsi="Times New Roman"/>
          </w:rPr>
          <w:t>believed</w:t>
        </w:r>
      </w:ins>
      <w:r>
        <w:rPr>
          <w:rFonts w:ascii="Times New Roman" w:hAnsi="Times New Roman"/>
        </w:rPr>
        <w:t xml:space="preserve"> that </w:t>
      </w:r>
      <w:r w:rsidR="00FC773F">
        <w:rPr>
          <w:rFonts w:ascii="Times New Roman" w:hAnsi="Times New Roman"/>
        </w:rPr>
        <w:t xml:space="preserve">during the </w:t>
      </w:r>
      <w:r w:rsidR="00B118E3">
        <w:rPr>
          <w:rFonts w:ascii="Times New Roman" w:hAnsi="Times New Roman"/>
        </w:rPr>
        <w:t>period</w:t>
      </w:r>
      <w:ins w:id="14" w:author="Sarah J. Townsend" w:date="2014-04-28T19:23:00Z">
        <w:r w:rsidR="00667B92">
          <w:rPr>
            <w:rFonts w:ascii="Times New Roman" w:hAnsi="Times New Roman"/>
          </w:rPr>
          <w:t xml:space="preserve"> of the Restoration</w:t>
        </w:r>
      </w:ins>
      <w:r w:rsidR="00B118E3">
        <w:rPr>
          <w:rFonts w:ascii="Times New Roman" w:hAnsi="Times New Roman"/>
        </w:rPr>
        <w:t xml:space="preserve"> </w:t>
      </w:r>
      <w:r w:rsidR="00FC773F">
        <w:rPr>
          <w:rFonts w:ascii="Times New Roman" w:hAnsi="Times New Roman"/>
        </w:rPr>
        <w:t>(</w:t>
      </w:r>
      <w:proofErr w:type="spellStart"/>
      <w:r w:rsidR="00FC773F">
        <w:rPr>
          <w:rFonts w:ascii="Times New Roman" w:hAnsi="Times New Roman"/>
          <w:i/>
        </w:rPr>
        <w:t>Restauración</w:t>
      </w:r>
      <w:proofErr w:type="spellEnd"/>
      <w:r w:rsidR="00FC773F">
        <w:rPr>
          <w:rFonts w:ascii="Times New Roman" w:hAnsi="Times New Roman"/>
          <w:i/>
        </w:rPr>
        <w:t xml:space="preserve"> </w:t>
      </w:r>
      <w:proofErr w:type="spellStart"/>
      <w:r w:rsidR="00FC773F">
        <w:rPr>
          <w:rFonts w:ascii="Times New Roman" w:hAnsi="Times New Roman"/>
          <w:i/>
        </w:rPr>
        <w:t>borbónica</w:t>
      </w:r>
      <w:proofErr w:type="spellEnd"/>
      <w:r w:rsidR="00FC773F">
        <w:rPr>
          <w:rFonts w:ascii="Times New Roman" w:hAnsi="Times New Roman"/>
          <w:i/>
        </w:rPr>
        <w:t xml:space="preserve">, </w:t>
      </w:r>
      <w:r w:rsidR="00FC773F">
        <w:rPr>
          <w:rFonts w:ascii="Times New Roman" w:hAnsi="Times New Roman"/>
        </w:rPr>
        <w:t>1874-1931)</w:t>
      </w:r>
      <w:r w:rsidR="00B118E3">
        <w:rPr>
          <w:rFonts w:ascii="Times New Roman" w:hAnsi="Times New Roman"/>
        </w:rPr>
        <w:t>,</w:t>
      </w:r>
      <w:r w:rsidR="00FC773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Spanish society had reached a deplorable state of degradation</w:t>
      </w:r>
      <w:r w:rsidR="00FC773F">
        <w:rPr>
          <w:rFonts w:ascii="Times New Roman" w:hAnsi="Times New Roman"/>
        </w:rPr>
        <w:t xml:space="preserve"> that </w:t>
      </w:r>
      <w:ins w:id="15" w:author="Sarah J. Townsend" w:date="2014-04-28T19:03:00Z">
        <w:r w:rsidR="0063709B">
          <w:rPr>
            <w:rFonts w:ascii="Times New Roman" w:hAnsi="Times New Roman"/>
          </w:rPr>
          <w:t>impeded the development of</w:t>
        </w:r>
      </w:ins>
      <w:r w:rsidR="00FC773F">
        <w:rPr>
          <w:rFonts w:ascii="Times New Roman" w:hAnsi="Times New Roman"/>
        </w:rPr>
        <w:t xml:space="preserve"> </w:t>
      </w:r>
      <w:ins w:id="16" w:author="Sarah J. Townsend" w:date="2014-04-28T19:05:00Z">
        <w:r w:rsidR="007C3748">
          <w:rPr>
            <w:rFonts w:ascii="Times New Roman" w:hAnsi="Times New Roman"/>
          </w:rPr>
          <w:t xml:space="preserve">the country’s </w:t>
        </w:r>
      </w:ins>
      <w:r w:rsidR="00FC773F">
        <w:rPr>
          <w:rFonts w:ascii="Times New Roman" w:hAnsi="Times New Roman"/>
        </w:rPr>
        <w:t xml:space="preserve">literary and artistic </w:t>
      </w:r>
      <w:r w:rsidR="00601AA6">
        <w:rPr>
          <w:rFonts w:ascii="Times New Roman" w:hAnsi="Times New Roman"/>
        </w:rPr>
        <w:t>culture</w:t>
      </w:r>
      <w:ins w:id="17" w:author="Sarah J. Townsend" w:date="2014-04-28T19:24:00Z">
        <w:r w:rsidR="00667B92">
          <w:rPr>
            <w:rFonts w:ascii="Times New Roman" w:hAnsi="Times New Roman"/>
          </w:rPr>
          <w:t xml:space="preserve"> and turned it into</w:t>
        </w:r>
      </w:ins>
      <w:r>
        <w:rPr>
          <w:rFonts w:ascii="Times New Roman" w:hAnsi="Times New Roman"/>
        </w:rPr>
        <w:t xml:space="preserve"> a grotesque deformation of</w:t>
      </w:r>
      <w:r w:rsidR="00601AA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European civilization. In </w:t>
      </w:r>
      <w:r>
        <w:rPr>
          <w:rFonts w:ascii="Times New Roman" w:hAnsi="Times New Roman"/>
          <w:i/>
        </w:rPr>
        <w:t xml:space="preserve">Luces de bohemia </w:t>
      </w:r>
      <w:r>
        <w:rPr>
          <w:rFonts w:ascii="Times New Roman" w:hAnsi="Times New Roman"/>
        </w:rPr>
        <w:t xml:space="preserve">the main character, the blind and destitute poet Max </w:t>
      </w:r>
      <w:proofErr w:type="spellStart"/>
      <w:r>
        <w:rPr>
          <w:rFonts w:ascii="Times New Roman" w:hAnsi="Times New Roman"/>
        </w:rPr>
        <w:t>Estrella</w:t>
      </w:r>
      <w:proofErr w:type="spellEnd"/>
      <w:ins w:id="18" w:author="Sarah J. Townsend" w:date="2014-04-28T19:01:00Z">
        <w:r w:rsidR="00B5783B">
          <w:rPr>
            <w:rFonts w:ascii="Times New Roman" w:hAnsi="Times New Roman"/>
          </w:rPr>
          <w:t>,</w:t>
        </w:r>
      </w:ins>
      <w:r>
        <w:rPr>
          <w:rFonts w:ascii="Times New Roman" w:hAnsi="Times New Roman"/>
        </w:rPr>
        <w:t xml:space="preserve"> strolls </w:t>
      </w:r>
      <w:r w:rsidR="009E6DC1">
        <w:rPr>
          <w:rFonts w:ascii="Times New Roman" w:hAnsi="Times New Roman"/>
        </w:rPr>
        <w:t xml:space="preserve">through </w:t>
      </w:r>
      <w:r>
        <w:rPr>
          <w:rFonts w:ascii="Times New Roman" w:hAnsi="Times New Roman"/>
        </w:rPr>
        <w:t>the streets of Madrid at nighttime a</w:t>
      </w:r>
      <w:r w:rsidR="003D07F1">
        <w:rPr>
          <w:rFonts w:ascii="Times New Roman" w:hAnsi="Times New Roman"/>
        </w:rPr>
        <w:t>ccompanied by his friend Don Lat</w:t>
      </w:r>
      <w:r>
        <w:rPr>
          <w:rFonts w:ascii="Times New Roman" w:hAnsi="Times New Roman"/>
        </w:rPr>
        <w:t xml:space="preserve">ino de </w:t>
      </w:r>
      <w:proofErr w:type="spellStart"/>
      <w:r>
        <w:rPr>
          <w:rFonts w:ascii="Times New Roman" w:hAnsi="Times New Roman"/>
        </w:rPr>
        <w:t>Hispalis</w:t>
      </w:r>
      <w:proofErr w:type="spellEnd"/>
      <w:r>
        <w:rPr>
          <w:rFonts w:ascii="Times New Roman" w:hAnsi="Times New Roman"/>
        </w:rPr>
        <w:t xml:space="preserve">. </w:t>
      </w:r>
      <w:ins w:id="19" w:author="Sarah J. Townsend" w:date="2014-04-28T19:05:00Z">
        <w:r w:rsidR="00101A1D">
          <w:rPr>
            <w:rFonts w:ascii="Times New Roman" w:hAnsi="Times New Roman"/>
          </w:rPr>
          <w:t>On</w:t>
        </w:r>
      </w:ins>
      <w:r w:rsidR="003D07F1">
        <w:rPr>
          <w:rFonts w:ascii="Times New Roman" w:hAnsi="Times New Roman"/>
        </w:rPr>
        <w:t xml:space="preserve"> the</w:t>
      </w:r>
      <w:ins w:id="20" w:author="Sarah J. Townsend" w:date="2014-04-28T19:05:00Z">
        <w:r w:rsidR="00101A1D">
          <w:rPr>
            <w:rFonts w:ascii="Times New Roman" w:hAnsi="Times New Roman"/>
          </w:rPr>
          <w:t>ir</w:t>
        </w:r>
      </w:ins>
      <w:r w:rsidR="007727BD">
        <w:rPr>
          <w:rFonts w:ascii="Times New Roman" w:hAnsi="Times New Roman"/>
        </w:rPr>
        <w:t xml:space="preserve"> walk they have encounter</w:t>
      </w:r>
      <w:ins w:id="21" w:author="Sarah J. Townsend" w:date="2014-04-28T19:06:00Z">
        <w:r w:rsidR="009E4C87">
          <w:rPr>
            <w:rFonts w:ascii="Times New Roman" w:hAnsi="Times New Roman"/>
          </w:rPr>
          <w:t xml:space="preserve"> several characters</w:t>
        </w:r>
      </w:ins>
      <w:r w:rsidR="007727BD">
        <w:rPr>
          <w:rFonts w:ascii="Times New Roman" w:hAnsi="Times New Roman"/>
        </w:rPr>
        <w:t xml:space="preserve"> (</w:t>
      </w:r>
      <w:ins w:id="22" w:author="Sarah J. Townsend" w:date="2014-04-28T19:06:00Z">
        <w:r w:rsidR="009E4C87">
          <w:rPr>
            <w:rFonts w:ascii="Times New Roman" w:hAnsi="Times New Roman"/>
          </w:rPr>
          <w:t>including</w:t>
        </w:r>
      </w:ins>
      <w:r w:rsidR="007727BD">
        <w:rPr>
          <w:rFonts w:ascii="Times New Roman" w:hAnsi="Times New Roman"/>
        </w:rPr>
        <w:t xml:space="preserve"> the greedy and eccentric bookstore keeper </w:t>
      </w:r>
      <w:proofErr w:type="spellStart"/>
      <w:r w:rsidR="007727BD">
        <w:rPr>
          <w:rFonts w:ascii="Times New Roman" w:hAnsi="Times New Roman"/>
        </w:rPr>
        <w:t>Zaratustra</w:t>
      </w:r>
      <w:proofErr w:type="spellEnd"/>
      <w:ins w:id="23" w:author="Sarah J. Townsend" w:date="2014-04-28T19:05:00Z">
        <w:r w:rsidR="009E4C87">
          <w:rPr>
            <w:rFonts w:ascii="Times New Roman" w:hAnsi="Times New Roman"/>
          </w:rPr>
          <w:t>,</w:t>
        </w:r>
      </w:ins>
      <w:r w:rsidR="007727BD">
        <w:rPr>
          <w:rFonts w:ascii="Times New Roman" w:hAnsi="Times New Roman"/>
        </w:rPr>
        <w:t xml:space="preserve"> who </w:t>
      </w:r>
      <w:r w:rsidR="00601AA6">
        <w:rPr>
          <w:rFonts w:ascii="Times New Roman" w:hAnsi="Times New Roman"/>
        </w:rPr>
        <w:t>rips</w:t>
      </w:r>
      <w:r w:rsidR="007727BD">
        <w:rPr>
          <w:rFonts w:ascii="Times New Roman" w:hAnsi="Times New Roman"/>
        </w:rPr>
        <w:t xml:space="preserve"> Max </w:t>
      </w:r>
      <w:r w:rsidR="00601AA6">
        <w:rPr>
          <w:rFonts w:ascii="Times New Roman" w:hAnsi="Times New Roman"/>
        </w:rPr>
        <w:t>off</w:t>
      </w:r>
      <w:r w:rsidR="007727BD">
        <w:rPr>
          <w:rFonts w:ascii="Times New Roman" w:hAnsi="Times New Roman"/>
        </w:rPr>
        <w:t xml:space="preserve">) and witness tragic and absurd events (such as the death of an infant </w:t>
      </w:r>
      <w:r w:rsidR="005A30EC">
        <w:rPr>
          <w:rFonts w:ascii="Times New Roman" w:hAnsi="Times New Roman"/>
        </w:rPr>
        <w:t xml:space="preserve">caused </w:t>
      </w:r>
      <w:r w:rsidR="00601AA6">
        <w:rPr>
          <w:rFonts w:ascii="Times New Roman" w:hAnsi="Times New Roman"/>
        </w:rPr>
        <w:t xml:space="preserve">by a </w:t>
      </w:r>
      <w:r w:rsidR="00601AA6" w:rsidRPr="00601AA6">
        <w:rPr>
          <w:rFonts w:ascii="Times New Roman" w:hAnsi="Times New Roman"/>
        </w:rPr>
        <w:t>stray</w:t>
      </w:r>
      <w:r w:rsidR="00601AA6">
        <w:rPr>
          <w:rFonts w:ascii="Times New Roman" w:hAnsi="Times New Roman"/>
        </w:rPr>
        <w:t xml:space="preserve"> bullet</w:t>
      </w:r>
      <w:r w:rsidR="007727BD">
        <w:rPr>
          <w:rFonts w:ascii="Times New Roman" w:hAnsi="Times New Roman"/>
        </w:rPr>
        <w:t xml:space="preserve">) that show the </w:t>
      </w:r>
      <w:r w:rsidR="00601AA6">
        <w:rPr>
          <w:rFonts w:ascii="Times New Roman" w:hAnsi="Times New Roman"/>
        </w:rPr>
        <w:t>ravenous, inhuman</w:t>
      </w:r>
      <w:ins w:id="24" w:author="Sarah J. Townsend" w:date="2014-04-28T19:02:00Z">
        <w:r w:rsidR="00B5783B">
          <w:rPr>
            <w:rFonts w:ascii="Times New Roman" w:hAnsi="Times New Roman"/>
          </w:rPr>
          <w:t>e,</w:t>
        </w:r>
      </w:ins>
      <w:r w:rsidR="00601AA6">
        <w:rPr>
          <w:rFonts w:ascii="Times New Roman" w:hAnsi="Times New Roman"/>
        </w:rPr>
        <w:t xml:space="preserve"> and false nature of Spanish society</w:t>
      </w:r>
      <w:r w:rsidR="007727BD">
        <w:rPr>
          <w:rFonts w:ascii="Times New Roman" w:hAnsi="Times New Roman"/>
        </w:rPr>
        <w:t xml:space="preserve">. </w:t>
      </w:r>
    </w:p>
    <w:p w14:paraId="67BEBC64" w14:textId="77777777" w:rsidR="00B118E3" w:rsidRDefault="00B118E3">
      <w:pPr>
        <w:rPr>
          <w:rFonts w:ascii="Times New Roman" w:hAnsi="Times New Roman"/>
        </w:rPr>
      </w:pPr>
    </w:p>
    <w:p w14:paraId="1B4E460F" w14:textId="07215E10" w:rsidR="00B118E3" w:rsidRDefault="00B118E3">
      <w:pPr>
        <w:rPr>
          <w:rFonts w:ascii="Times New Roman" w:hAnsi="Times New Roman" w:cs="Helvetica"/>
          <w:szCs w:val="28"/>
          <w:lang w:val="es-ES_tradnl"/>
        </w:rPr>
      </w:pPr>
      <w:r>
        <w:rPr>
          <w:rFonts w:ascii="Times New Roman" w:hAnsi="Times New Roman"/>
        </w:rPr>
        <w:t xml:space="preserve">At one point, </w:t>
      </w:r>
      <w:commentRangeStart w:id="25"/>
      <w:r>
        <w:rPr>
          <w:rFonts w:ascii="Times New Roman" w:hAnsi="Times New Roman"/>
        </w:rPr>
        <w:t xml:space="preserve">Max and Don Latino </w:t>
      </w:r>
      <w:commentRangeEnd w:id="25"/>
      <w:r w:rsidR="006A025C">
        <w:rPr>
          <w:rStyle w:val="CommentReference"/>
        </w:rPr>
        <w:commentReference w:id="25"/>
      </w:r>
      <w:r w:rsidR="005A30EC">
        <w:rPr>
          <w:rFonts w:ascii="Times New Roman" w:hAnsi="Times New Roman"/>
        </w:rPr>
        <w:t>catch a glimpse of</w:t>
      </w:r>
      <w:r>
        <w:rPr>
          <w:rFonts w:ascii="Times New Roman" w:hAnsi="Times New Roman"/>
        </w:rPr>
        <w:t xml:space="preserve"> their distorted reflections in some mirrors located inside a shop on </w:t>
      </w:r>
      <w:ins w:id="26" w:author="Sarah J. Townsend" w:date="2014-04-28T19:09:00Z">
        <w:r w:rsidR="009701D1">
          <w:rPr>
            <w:rFonts w:ascii="Times New Roman" w:hAnsi="Times New Roman"/>
          </w:rPr>
          <w:t>a</w:t>
        </w:r>
      </w:ins>
      <w:r>
        <w:rPr>
          <w:rFonts w:ascii="Times New Roman" w:hAnsi="Times New Roman"/>
        </w:rPr>
        <w:t xml:space="preserve"> </w:t>
      </w:r>
      <w:ins w:id="27" w:author="Sarah J. Townsend" w:date="2014-04-28T19:08:00Z">
        <w:r w:rsidR="009701D1">
          <w:rPr>
            <w:rFonts w:ascii="Times New Roman" w:hAnsi="Times New Roman"/>
          </w:rPr>
          <w:t xml:space="preserve">street called the </w:t>
        </w:r>
      </w:ins>
      <w:proofErr w:type="spellStart"/>
      <w:r>
        <w:rPr>
          <w:rFonts w:ascii="Times New Roman" w:hAnsi="Times New Roman"/>
        </w:rPr>
        <w:t>Callejón</w:t>
      </w:r>
      <w:proofErr w:type="spellEnd"/>
      <w:r>
        <w:rPr>
          <w:rFonts w:ascii="Times New Roman" w:hAnsi="Times New Roman"/>
        </w:rPr>
        <w:t xml:space="preserve"> del </w:t>
      </w:r>
      <w:proofErr w:type="spellStart"/>
      <w:r>
        <w:rPr>
          <w:rFonts w:ascii="Times New Roman" w:hAnsi="Times New Roman"/>
        </w:rPr>
        <w:t>Gato</w:t>
      </w:r>
      <w:proofErr w:type="spellEnd"/>
      <w:ins w:id="28" w:author="Sarah J. Townsend" w:date="2014-04-28T19:09:00Z">
        <w:r w:rsidR="009701D1">
          <w:rPr>
            <w:rFonts w:ascii="Times New Roman" w:hAnsi="Times New Roman"/>
          </w:rPr>
          <w:t>,</w:t>
        </w:r>
      </w:ins>
      <w:r>
        <w:rPr>
          <w:rFonts w:ascii="Times New Roman" w:hAnsi="Times New Roman"/>
        </w:rPr>
        <w:t xml:space="preserve"> </w:t>
      </w:r>
      <w:ins w:id="29" w:author="Sarah J. Townsend" w:date="2014-04-28T19:07:00Z">
        <w:r w:rsidR="00BD77D3">
          <w:rPr>
            <w:rFonts w:ascii="Times New Roman" w:hAnsi="Times New Roman"/>
          </w:rPr>
          <w:t xml:space="preserve">an </w:t>
        </w:r>
      </w:ins>
      <w:r>
        <w:rPr>
          <w:rFonts w:ascii="Times New Roman" w:hAnsi="Times New Roman"/>
        </w:rPr>
        <w:t xml:space="preserve">event that prompts Max to issue his </w:t>
      </w:r>
      <w:ins w:id="30" w:author="Sarah J. Townsend" w:date="2014-04-28T19:07:00Z">
        <w:r w:rsidR="00C44519">
          <w:rPr>
            <w:rFonts w:ascii="Times New Roman" w:hAnsi="Times New Roman"/>
          </w:rPr>
          <w:t>own</w:t>
        </w:r>
      </w:ins>
      <w:ins w:id="31" w:author="Sarah J. Townsend" w:date="2014-04-28T19:24:00Z">
        <w:r w:rsidR="00C44519">
          <w:rPr>
            <w:rFonts w:ascii="Times New Roman" w:hAnsi="Times New Roman" w:cs="Times New Roman"/>
          </w:rPr>
          <w:t>—</w:t>
        </w:r>
      </w:ins>
      <w:r>
        <w:rPr>
          <w:rFonts w:ascii="Times New Roman" w:hAnsi="Times New Roman"/>
        </w:rPr>
        <w:t>a</w:t>
      </w:r>
      <w:r w:rsidR="005A30EC">
        <w:rPr>
          <w:rFonts w:ascii="Times New Roman" w:hAnsi="Times New Roman"/>
        </w:rPr>
        <w:t>nd by extension, Valle-</w:t>
      </w:r>
      <w:proofErr w:type="spellStart"/>
      <w:r w:rsidR="005A30EC">
        <w:rPr>
          <w:rFonts w:ascii="Times New Roman" w:hAnsi="Times New Roman"/>
        </w:rPr>
        <w:t>Inclán’s</w:t>
      </w:r>
      <w:proofErr w:type="spellEnd"/>
      <w:ins w:id="32" w:author="Sarah J. Townsend" w:date="2014-04-28T19:24:00Z">
        <w:r w:rsidR="00C44519">
          <w:rPr>
            <w:rFonts w:ascii="Times New Roman" w:hAnsi="Times New Roman" w:cs="Times New Roman"/>
          </w:rPr>
          <w:t>—</w:t>
        </w:r>
      </w:ins>
      <w:r>
        <w:rPr>
          <w:rFonts w:ascii="Times New Roman" w:hAnsi="Times New Roman"/>
        </w:rPr>
        <w:t xml:space="preserve">aesthetic theory: </w:t>
      </w:r>
      <w:ins w:id="33" w:author="Sarah J. Townsend" w:date="2014-06-04T18:41:00Z">
        <w:r w:rsidR="00353FFA">
          <w:rPr>
            <w:rFonts w:ascii="Times New Roman" w:hAnsi="Times New Roman"/>
          </w:rPr>
          <w:t>“</w:t>
        </w:r>
      </w:ins>
      <w:r w:rsidR="005A30EC">
        <w:rPr>
          <w:rFonts w:ascii="Times New Roman" w:hAnsi="Times New Roman" w:cs="Helvetica"/>
          <w:szCs w:val="28"/>
        </w:rPr>
        <w:t>C</w:t>
      </w:r>
      <w:r w:rsidRPr="00B118E3">
        <w:rPr>
          <w:rFonts w:ascii="Times New Roman" w:hAnsi="Times New Roman" w:cs="Helvetica"/>
          <w:szCs w:val="28"/>
        </w:rPr>
        <w:t xml:space="preserve">lassical heroes reflected in concave mirrors </w:t>
      </w:r>
      <w:ins w:id="34" w:author="Sarah J. Townsend" w:date="2014-04-30T14:19:00Z">
        <w:r w:rsidR="009C2DE2">
          <w:rPr>
            <w:rFonts w:ascii="Times New Roman" w:hAnsi="Times New Roman" w:cs="Helvetica"/>
            <w:szCs w:val="28"/>
          </w:rPr>
          <w:t>yield</w:t>
        </w:r>
      </w:ins>
      <w:r w:rsidRPr="00B118E3">
        <w:rPr>
          <w:rFonts w:ascii="Times New Roman" w:hAnsi="Times New Roman" w:cs="Helvetica"/>
          <w:szCs w:val="28"/>
        </w:rPr>
        <w:t xml:space="preserve"> the </w:t>
      </w:r>
      <w:ins w:id="35" w:author="Sarah J. Townsend" w:date="2014-04-30T14:19:00Z">
        <w:r w:rsidR="009C2DE2">
          <w:rPr>
            <w:rFonts w:ascii="Times New Roman" w:hAnsi="Times New Roman" w:cs="Helvetica"/>
            <w:szCs w:val="28"/>
          </w:rPr>
          <w:t xml:space="preserve">Grotesque </w:t>
        </w:r>
        <w:r w:rsidR="009C2DE2" w:rsidRPr="00353FFA">
          <w:rPr>
            <w:rFonts w:ascii="Times New Roman" w:hAnsi="Times New Roman" w:cs="Helvetica"/>
            <w:szCs w:val="28"/>
          </w:rPr>
          <w:t>[</w:t>
        </w:r>
      </w:ins>
      <w:proofErr w:type="spellStart"/>
      <w:r w:rsidRPr="00023498">
        <w:rPr>
          <w:rFonts w:ascii="Times New Roman" w:hAnsi="Times New Roman" w:cs="Helvetica"/>
          <w:i/>
          <w:szCs w:val="28"/>
        </w:rPr>
        <w:t>Esperpento</w:t>
      </w:r>
      <w:proofErr w:type="spellEnd"/>
      <w:ins w:id="36" w:author="Sarah J. Townsend" w:date="2014-04-30T14:19:00Z">
        <w:r w:rsidR="009C2DE2" w:rsidRPr="00353FFA">
          <w:rPr>
            <w:rFonts w:ascii="Times New Roman" w:hAnsi="Times New Roman" w:cs="Helvetica"/>
            <w:szCs w:val="28"/>
          </w:rPr>
          <w:t>]</w:t>
        </w:r>
      </w:ins>
      <w:r w:rsidRPr="00B118E3">
        <w:rPr>
          <w:rFonts w:ascii="Times New Roman" w:hAnsi="Times New Roman" w:cs="Helvetica"/>
          <w:szCs w:val="28"/>
        </w:rPr>
        <w:t xml:space="preserve">. The tragic sense of Spanish life can be rendered </w:t>
      </w:r>
      <w:ins w:id="37" w:author="Sarah J. Townsend" w:date="2014-04-30T14:20:00Z">
        <w:r w:rsidR="009C2DE2">
          <w:rPr>
            <w:rFonts w:ascii="Times New Roman" w:hAnsi="Times New Roman" w:cs="Helvetica"/>
            <w:szCs w:val="28"/>
          </w:rPr>
          <w:t xml:space="preserve">only </w:t>
        </w:r>
      </w:ins>
      <w:r w:rsidRPr="00B118E3">
        <w:rPr>
          <w:rFonts w:ascii="Times New Roman" w:hAnsi="Times New Roman" w:cs="Helvetica"/>
          <w:szCs w:val="28"/>
        </w:rPr>
        <w:t>through a</w:t>
      </w:r>
      <w:ins w:id="38" w:author="Sarah J. Townsend" w:date="2014-04-30T14:20:00Z">
        <w:r w:rsidR="009C2DE2">
          <w:rPr>
            <w:rFonts w:ascii="Times New Roman" w:hAnsi="Times New Roman" w:cs="Helvetica"/>
            <w:szCs w:val="28"/>
          </w:rPr>
          <w:t>n aesthetic that is</w:t>
        </w:r>
      </w:ins>
      <w:r w:rsidRPr="00B118E3">
        <w:rPr>
          <w:rFonts w:ascii="Times New Roman" w:hAnsi="Times New Roman" w:cs="Helvetica"/>
          <w:szCs w:val="28"/>
        </w:rPr>
        <w:t xml:space="preserve"> systematically deformed… </w:t>
      </w:r>
      <w:ins w:id="39" w:author="Sarah J. Townsend" w:date="2014-04-30T14:21:00Z">
        <w:r w:rsidR="009C2DE2">
          <w:rPr>
            <w:rFonts w:ascii="Times New Roman" w:hAnsi="Times New Roman" w:cs="Helvetica"/>
            <w:szCs w:val="28"/>
          </w:rPr>
          <w:t>In a concave mirror, even t</w:t>
        </w:r>
      </w:ins>
      <w:r w:rsidRPr="00B118E3">
        <w:rPr>
          <w:rFonts w:ascii="Times New Roman" w:hAnsi="Times New Roman" w:cs="Helvetica"/>
          <w:szCs w:val="28"/>
        </w:rPr>
        <w:t>he most bea</w:t>
      </w:r>
      <w:r>
        <w:rPr>
          <w:rFonts w:ascii="Times New Roman" w:hAnsi="Times New Roman" w:cs="Helvetica"/>
          <w:szCs w:val="28"/>
        </w:rPr>
        <w:t>u</w:t>
      </w:r>
      <w:r w:rsidRPr="00B118E3">
        <w:rPr>
          <w:rFonts w:ascii="Times New Roman" w:hAnsi="Times New Roman" w:cs="Helvetica"/>
          <w:szCs w:val="28"/>
        </w:rPr>
        <w:t xml:space="preserve">tiful images </w:t>
      </w:r>
      <w:ins w:id="40" w:author="Sarah J. Townsend" w:date="2014-04-30T14:21:00Z">
        <w:r w:rsidR="009C2DE2">
          <w:rPr>
            <w:rFonts w:ascii="Times New Roman" w:hAnsi="Times New Roman" w:cs="Helvetica"/>
            <w:szCs w:val="28"/>
          </w:rPr>
          <w:t>are</w:t>
        </w:r>
      </w:ins>
      <w:r>
        <w:rPr>
          <w:rFonts w:ascii="Times New Roman" w:hAnsi="Times New Roman" w:cs="Helvetica"/>
          <w:szCs w:val="28"/>
        </w:rPr>
        <w:t xml:space="preserve"> absurd…</w:t>
      </w:r>
      <w:r w:rsidRPr="00B118E3">
        <w:rPr>
          <w:rFonts w:ascii="Times New Roman" w:hAnsi="Times New Roman" w:cs="Helvetica"/>
          <w:szCs w:val="28"/>
        </w:rPr>
        <w:t xml:space="preserve"> </w:t>
      </w:r>
      <w:r>
        <w:rPr>
          <w:rFonts w:ascii="Times New Roman" w:hAnsi="Times New Roman" w:cs="Helvetica"/>
          <w:szCs w:val="28"/>
        </w:rPr>
        <w:t>But</w:t>
      </w:r>
      <w:ins w:id="41" w:author="Sarah J. Townsend" w:date="2014-04-30T14:22:00Z">
        <w:r w:rsidR="009C2DE2">
          <w:rPr>
            <w:rFonts w:ascii="Times New Roman" w:hAnsi="Times New Roman" w:cs="Helvetica"/>
            <w:szCs w:val="28"/>
          </w:rPr>
          <w:t xml:space="preserve"> d</w:t>
        </w:r>
      </w:ins>
      <w:r w:rsidRPr="00B118E3">
        <w:rPr>
          <w:rFonts w:ascii="Times New Roman" w:hAnsi="Times New Roman" w:cs="Helvetica"/>
          <w:szCs w:val="28"/>
        </w:rPr>
        <w:t>eformation</w:t>
      </w:r>
      <w:r>
        <w:rPr>
          <w:rFonts w:ascii="Times New Roman" w:hAnsi="Times New Roman" w:cs="Helvetica"/>
          <w:szCs w:val="28"/>
          <w:lang w:val="es-ES_tradnl"/>
        </w:rPr>
        <w:t xml:space="preserve"> </w:t>
      </w:r>
      <w:proofErr w:type="spellStart"/>
      <w:ins w:id="42" w:author="Sarah J. Townsend" w:date="2014-04-30T14:22:00Z">
        <w:r w:rsidR="009C2DE2">
          <w:rPr>
            <w:rFonts w:ascii="Times New Roman" w:hAnsi="Times New Roman" w:cs="Helvetica"/>
            <w:szCs w:val="28"/>
            <w:lang w:val="es-ES_tradnl"/>
          </w:rPr>
          <w:t>stops</w:t>
        </w:r>
        <w:proofErr w:type="spellEnd"/>
        <w:r w:rsidR="009C2DE2">
          <w:rPr>
            <w:rFonts w:ascii="Times New Roman" w:hAnsi="Times New Roman" w:cs="Helvetica"/>
            <w:szCs w:val="28"/>
            <w:lang w:val="es-ES_tradnl"/>
          </w:rPr>
          <w:t xml:space="preserve"> </w:t>
        </w:r>
        <w:proofErr w:type="spellStart"/>
        <w:r w:rsidR="009C2DE2">
          <w:rPr>
            <w:rFonts w:ascii="Times New Roman" w:hAnsi="Times New Roman" w:cs="Helvetica"/>
            <w:szCs w:val="28"/>
            <w:lang w:val="es-ES_tradnl"/>
          </w:rPr>
          <w:t>being</w:t>
        </w:r>
        <w:proofErr w:type="spellEnd"/>
        <w:r w:rsidR="009C2DE2">
          <w:rPr>
            <w:rFonts w:ascii="Times New Roman" w:hAnsi="Times New Roman" w:cs="Helvetica"/>
            <w:szCs w:val="28"/>
            <w:lang w:val="es-ES_tradnl"/>
          </w:rPr>
          <w:t xml:space="preserve"> </w:t>
        </w:r>
        <w:proofErr w:type="spellStart"/>
        <w:r w:rsidR="009C2DE2">
          <w:rPr>
            <w:rFonts w:ascii="Times New Roman" w:hAnsi="Times New Roman" w:cs="Helvetica"/>
            <w:szCs w:val="28"/>
            <w:lang w:val="es-ES_tradnl"/>
          </w:rPr>
          <w:t>deformation</w:t>
        </w:r>
        <w:proofErr w:type="spellEnd"/>
        <w:r w:rsidR="009C2DE2">
          <w:rPr>
            <w:rFonts w:ascii="Times New Roman" w:hAnsi="Times New Roman" w:cs="Helvetica"/>
            <w:szCs w:val="28"/>
            <w:lang w:val="es-ES_tradnl"/>
          </w:rPr>
          <w:t xml:space="preserve"> </w:t>
        </w:r>
        <w:proofErr w:type="spellStart"/>
        <w:r w:rsidR="009C2DE2">
          <w:rPr>
            <w:rFonts w:ascii="Times New Roman" w:hAnsi="Times New Roman" w:cs="Helvetica"/>
            <w:szCs w:val="28"/>
            <w:lang w:val="es-ES_tradnl"/>
          </w:rPr>
          <w:t>when</w:t>
        </w:r>
        <w:proofErr w:type="spellEnd"/>
        <w:r w:rsidR="009C2DE2">
          <w:rPr>
            <w:rFonts w:ascii="Times New Roman" w:hAnsi="Times New Roman" w:cs="Helvetica"/>
            <w:szCs w:val="28"/>
            <w:lang w:val="es-ES_tradnl"/>
          </w:rPr>
          <w:t xml:space="preserve"> </w:t>
        </w:r>
      </w:ins>
      <w:r w:rsidRPr="00B118E3">
        <w:rPr>
          <w:rFonts w:ascii="Times New Roman" w:hAnsi="Times New Roman" w:cs="Helvetica"/>
          <w:szCs w:val="28"/>
        </w:rPr>
        <w:t>subject</w:t>
      </w:r>
      <w:r>
        <w:rPr>
          <w:rFonts w:ascii="Times New Roman" w:hAnsi="Times New Roman" w:cs="Helvetica"/>
          <w:szCs w:val="28"/>
        </w:rPr>
        <w:t>ed</w:t>
      </w:r>
      <w:r w:rsidRPr="00B118E3">
        <w:rPr>
          <w:rFonts w:ascii="Times New Roman" w:hAnsi="Times New Roman" w:cs="Helvetica"/>
          <w:szCs w:val="28"/>
        </w:rPr>
        <w:t xml:space="preserve"> to </w:t>
      </w:r>
      <w:ins w:id="43" w:author="Sarah J. Townsend" w:date="2014-04-30T14:22:00Z">
        <w:r w:rsidR="009C2DE2">
          <w:rPr>
            <w:rFonts w:ascii="Times New Roman" w:hAnsi="Times New Roman" w:cs="Helvetica"/>
            <w:szCs w:val="28"/>
          </w:rPr>
          <w:t xml:space="preserve">a </w:t>
        </w:r>
      </w:ins>
      <w:r w:rsidRPr="00B118E3">
        <w:rPr>
          <w:rFonts w:ascii="Times New Roman" w:hAnsi="Times New Roman" w:cs="Helvetica"/>
          <w:szCs w:val="28"/>
        </w:rPr>
        <w:t>perfect mathematic. My</w:t>
      </w:r>
      <w:ins w:id="44" w:author="Sarah J. Townsend" w:date="2014-04-30T14:23:00Z">
        <w:r w:rsidR="009C2DE2">
          <w:rPr>
            <w:rFonts w:ascii="Times New Roman" w:hAnsi="Times New Roman" w:cs="Helvetica"/>
            <w:szCs w:val="28"/>
          </w:rPr>
          <w:t xml:space="preserve"> present</w:t>
        </w:r>
      </w:ins>
      <w:r w:rsidRPr="00B118E3">
        <w:rPr>
          <w:rFonts w:ascii="Times New Roman" w:hAnsi="Times New Roman" w:cs="Helvetica"/>
          <w:szCs w:val="28"/>
        </w:rPr>
        <w:t xml:space="preserve"> aesthetic </w:t>
      </w:r>
      <w:ins w:id="45" w:author="Sarah J. Townsend" w:date="2014-04-30T14:22:00Z">
        <w:r w:rsidR="009C2DE2">
          <w:rPr>
            <w:rFonts w:ascii="Times New Roman" w:hAnsi="Times New Roman" w:cs="Helvetica"/>
            <w:szCs w:val="28"/>
          </w:rPr>
          <w:t xml:space="preserve">approach </w:t>
        </w:r>
      </w:ins>
      <w:r w:rsidRPr="00B118E3">
        <w:rPr>
          <w:rFonts w:ascii="Times New Roman" w:hAnsi="Times New Roman" w:cs="Helvetica"/>
          <w:szCs w:val="28"/>
        </w:rPr>
        <w:t xml:space="preserve">is to transform </w:t>
      </w:r>
      <w:ins w:id="46" w:author="Sarah J. Townsend" w:date="2014-04-30T14:23:00Z">
        <w:r w:rsidR="009C2DE2">
          <w:rPr>
            <w:rFonts w:ascii="Times New Roman" w:hAnsi="Times New Roman" w:cs="Helvetica"/>
            <w:szCs w:val="28"/>
          </w:rPr>
          <w:t>all</w:t>
        </w:r>
      </w:ins>
      <w:r>
        <w:rPr>
          <w:rFonts w:ascii="Times New Roman" w:hAnsi="Times New Roman" w:cs="Helvetica"/>
          <w:szCs w:val="28"/>
        </w:rPr>
        <w:t xml:space="preserve"> class</w:t>
      </w:r>
      <w:r w:rsidRPr="00B118E3">
        <w:rPr>
          <w:rFonts w:ascii="Times New Roman" w:hAnsi="Times New Roman" w:cs="Helvetica"/>
          <w:szCs w:val="28"/>
        </w:rPr>
        <w:t>ical norms</w:t>
      </w:r>
      <w:r>
        <w:rPr>
          <w:rFonts w:ascii="Times New Roman" w:hAnsi="Times New Roman" w:cs="Helvetica"/>
          <w:szCs w:val="28"/>
          <w:lang w:val="es-ES_tradnl"/>
        </w:rPr>
        <w:t xml:space="preserve"> </w:t>
      </w:r>
      <w:r>
        <w:rPr>
          <w:rFonts w:ascii="Times New Roman" w:hAnsi="Times New Roman" w:cs="Helvetica"/>
          <w:szCs w:val="28"/>
        </w:rPr>
        <w:t xml:space="preserve">with </w:t>
      </w:r>
      <w:ins w:id="47" w:author="Sarah J. Townsend" w:date="2014-04-30T14:23:00Z">
        <w:r w:rsidR="009C2DE2">
          <w:rPr>
            <w:rFonts w:ascii="Times New Roman" w:hAnsi="Times New Roman" w:cs="Helvetica"/>
            <w:szCs w:val="28"/>
          </w:rPr>
          <w:t xml:space="preserve">the mathematics of the </w:t>
        </w:r>
      </w:ins>
      <w:r>
        <w:rPr>
          <w:rFonts w:ascii="Times New Roman" w:hAnsi="Times New Roman" w:cs="Helvetica"/>
          <w:szCs w:val="28"/>
        </w:rPr>
        <w:t>concave mirror.</w:t>
      </w:r>
      <w:ins w:id="48" w:author="Sarah J. Townsend" w:date="2014-04-30T14:23:00Z">
        <w:r w:rsidR="00BF33F9">
          <w:rPr>
            <w:rFonts w:ascii="Times New Roman" w:hAnsi="Times New Roman" w:cs="Helvetica"/>
            <w:szCs w:val="28"/>
          </w:rPr>
          <w:t xml:space="preserve"> (</w:t>
        </w:r>
        <w:r w:rsidR="00C237FB">
          <w:rPr>
            <w:rFonts w:ascii="Times New Roman" w:hAnsi="Times New Roman" w:cs="Helvetica"/>
            <w:szCs w:val="28"/>
          </w:rPr>
          <w:t>1</w:t>
        </w:r>
        <w:r w:rsidR="00BF33F9">
          <w:rPr>
            <w:rFonts w:ascii="Times New Roman" w:hAnsi="Times New Roman" w:cs="Helvetica"/>
            <w:szCs w:val="28"/>
          </w:rPr>
          <w:t>83)</w:t>
        </w:r>
      </w:ins>
      <w:r>
        <w:rPr>
          <w:rFonts w:ascii="Times New Roman" w:hAnsi="Times New Roman" w:cs="Helvetica"/>
          <w:szCs w:val="28"/>
          <w:lang w:val="es-ES_tradnl"/>
        </w:rPr>
        <w:t xml:space="preserve">] </w:t>
      </w:r>
    </w:p>
    <w:p w14:paraId="24E27F59" w14:textId="77777777" w:rsidR="00B118E3" w:rsidRDefault="00B118E3">
      <w:pPr>
        <w:rPr>
          <w:rFonts w:ascii="Times New Roman" w:hAnsi="Times New Roman" w:cs="Helvetica"/>
          <w:szCs w:val="28"/>
          <w:lang w:val="es-ES_tradnl"/>
        </w:rPr>
      </w:pPr>
    </w:p>
    <w:p w14:paraId="203C4144" w14:textId="781C114A" w:rsidR="005A30EC" w:rsidRDefault="001E7BC5">
      <w:pPr>
        <w:rPr>
          <w:rFonts w:ascii="Times New Roman" w:hAnsi="Times New Roman"/>
        </w:rPr>
      </w:pPr>
      <w:ins w:id="49" w:author="Sarah J. Townsend" w:date="2014-04-30T14:37:00Z">
        <w:r>
          <w:rPr>
            <w:rFonts w:ascii="Times New Roman" w:hAnsi="Times New Roman"/>
          </w:rPr>
          <w:t xml:space="preserve">Max </w:t>
        </w:r>
      </w:ins>
      <w:proofErr w:type="spellStart"/>
      <w:ins w:id="50" w:author="Sarah J. Townsend" w:date="2014-04-30T14:34:00Z">
        <w:r w:rsidR="00C313AB">
          <w:rPr>
            <w:rFonts w:ascii="Times New Roman" w:hAnsi="Times New Roman"/>
          </w:rPr>
          <w:t>Estrella</w:t>
        </w:r>
        <w:proofErr w:type="spellEnd"/>
        <w:r w:rsidR="00C313AB">
          <w:rPr>
            <w:rFonts w:ascii="Times New Roman" w:hAnsi="Times New Roman"/>
          </w:rPr>
          <w:t xml:space="preserve"> </w:t>
        </w:r>
      </w:ins>
      <w:ins w:id="51" w:author="Sarah J. Townsend" w:date="2014-04-30T14:37:00Z">
        <w:r>
          <w:rPr>
            <w:rFonts w:ascii="Times New Roman" w:hAnsi="Times New Roman"/>
          </w:rPr>
          <w:t xml:space="preserve">goes on to </w:t>
        </w:r>
      </w:ins>
      <w:ins w:id="52" w:author="Sarah J. Townsend" w:date="2014-04-30T14:36:00Z">
        <w:r>
          <w:rPr>
            <w:rFonts w:ascii="Times New Roman" w:hAnsi="Times New Roman"/>
          </w:rPr>
          <w:t xml:space="preserve">attribute the invention of the </w:t>
        </w:r>
        <w:proofErr w:type="spellStart"/>
        <w:r w:rsidRPr="00023498">
          <w:rPr>
            <w:rFonts w:ascii="Times New Roman" w:hAnsi="Times New Roman"/>
            <w:i/>
          </w:rPr>
          <w:t>esperpento</w:t>
        </w:r>
        <w:proofErr w:type="spellEnd"/>
        <w:r>
          <w:rPr>
            <w:rFonts w:ascii="Times New Roman" w:hAnsi="Times New Roman"/>
          </w:rPr>
          <w:t xml:space="preserve"> to </w:t>
        </w:r>
      </w:ins>
      <w:ins w:id="53" w:author="Sarah J. Townsend" w:date="2014-04-30T14:38:00Z">
        <w:r>
          <w:rPr>
            <w:rFonts w:ascii="Times New Roman" w:hAnsi="Times New Roman"/>
          </w:rPr>
          <w:t xml:space="preserve">the Spanish painter </w:t>
        </w:r>
      </w:ins>
      <w:ins w:id="54" w:author="Sarah J. Townsend" w:date="2014-04-30T14:36:00Z">
        <w:r>
          <w:rPr>
            <w:rFonts w:ascii="Times New Roman" w:hAnsi="Times New Roman"/>
          </w:rPr>
          <w:t>Francisco</w:t>
        </w:r>
        <w:r w:rsidR="00C313AB">
          <w:rPr>
            <w:rFonts w:ascii="Times New Roman" w:hAnsi="Times New Roman"/>
          </w:rPr>
          <w:t xml:space="preserve"> Goya</w:t>
        </w:r>
      </w:ins>
      <w:ins w:id="55" w:author="Sarah J. Townsend" w:date="2014-04-30T14:39:00Z">
        <w:r>
          <w:rPr>
            <w:rFonts w:ascii="Times New Roman" w:hAnsi="Times New Roman"/>
          </w:rPr>
          <w:t xml:space="preserve"> (1746-1828)</w:t>
        </w:r>
      </w:ins>
      <w:ins w:id="56" w:author="Sarah J. Townsend" w:date="2014-04-30T14:38:00Z">
        <w:r>
          <w:rPr>
            <w:rFonts w:ascii="Times New Roman" w:hAnsi="Times New Roman"/>
          </w:rPr>
          <w:t>, and</w:t>
        </w:r>
        <w:r w:rsidR="00124C68">
          <w:rPr>
            <w:rFonts w:ascii="Times New Roman" w:hAnsi="Times New Roman"/>
          </w:rPr>
          <w:t xml:space="preserve"> </w:t>
        </w:r>
        <w:r>
          <w:rPr>
            <w:rFonts w:ascii="Times New Roman" w:hAnsi="Times New Roman"/>
          </w:rPr>
          <w:t xml:space="preserve">critics </w:t>
        </w:r>
      </w:ins>
      <w:ins w:id="57" w:author="Sarah J. Townsend" w:date="2014-04-30T14:40:00Z">
        <w:r w:rsidR="00124C68">
          <w:rPr>
            <w:rFonts w:ascii="Times New Roman" w:hAnsi="Times New Roman"/>
          </w:rPr>
          <w:t>commonly</w:t>
        </w:r>
        <w:r>
          <w:rPr>
            <w:rFonts w:ascii="Times New Roman" w:hAnsi="Times New Roman"/>
          </w:rPr>
          <w:t xml:space="preserve"> </w:t>
        </w:r>
      </w:ins>
      <w:ins w:id="58" w:author="Sarah J. Townsend" w:date="2014-04-30T14:38:00Z">
        <w:r>
          <w:rPr>
            <w:rFonts w:ascii="Times New Roman" w:hAnsi="Times New Roman"/>
          </w:rPr>
          <w:t xml:space="preserve">cite </w:t>
        </w:r>
        <w:r w:rsidR="00FB3AC9">
          <w:rPr>
            <w:rFonts w:ascii="Times New Roman" w:hAnsi="Times New Roman"/>
          </w:rPr>
          <w:t xml:space="preserve">the </w:t>
        </w:r>
        <w:r>
          <w:rPr>
            <w:rFonts w:ascii="Times New Roman" w:hAnsi="Times New Roman"/>
          </w:rPr>
          <w:t xml:space="preserve">Black Paintings </w:t>
        </w:r>
      </w:ins>
      <w:ins w:id="59" w:author="Sarah J. Townsend" w:date="2014-04-30T14:41:00Z">
        <w:r w:rsidR="00FB3AC9">
          <w:rPr>
            <w:rFonts w:ascii="Times New Roman" w:hAnsi="Times New Roman"/>
          </w:rPr>
          <w:t xml:space="preserve">of Goya’s later years </w:t>
        </w:r>
      </w:ins>
      <w:ins w:id="60" w:author="Sarah J. Townsend" w:date="2014-04-30T14:40:00Z">
        <w:r>
          <w:rPr>
            <w:rFonts w:ascii="Times New Roman" w:hAnsi="Times New Roman"/>
          </w:rPr>
          <w:t>as the most direct precedent for this aesthetics of deformation</w:t>
        </w:r>
      </w:ins>
      <w:ins w:id="61" w:author="Sarah J. Townsend" w:date="2014-04-30T14:36:00Z">
        <w:r w:rsidR="00C313AB">
          <w:rPr>
            <w:rFonts w:ascii="Times New Roman" w:hAnsi="Times New Roman"/>
          </w:rPr>
          <w:t>.</w:t>
        </w:r>
      </w:ins>
      <w:ins w:id="62" w:author="Sarah J. Townsend" w:date="2014-04-30T14:34:00Z">
        <w:r w:rsidR="00C313AB">
          <w:rPr>
            <w:rFonts w:ascii="Times New Roman" w:hAnsi="Times New Roman"/>
          </w:rPr>
          <w:t xml:space="preserve"> </w:t>
        </w:r>
      </w:ins>
      <w:ins w:id="63" w:author="Iulia Sprinceana" w:date="2014-04-27T20:44:00Z">
        <w:r w:rsidR="000B79B5">
          <w:rPr>
            <w:rFonts w:ascii="Times New Roman" w:hAnsi="Times New Roman"/>
          </w:rPr>
          <w:t xml:space="preserve">While the origin </w:t>
        </w:r>
      </w:ins>
      <w:ins w:id="64" w:author="Sarah J. Townsend" w:date="2014-04-30T14:32:00Z">
        <w:r w:rsidR="000322DA">
          <w:rPr>
            <w:rFonts w:ascii="Times New Roman" w:hAnsi="Times New Roman"/>
          </w:rPr>
          <w:t>of the term itself</w:t>
        </w:r>
        <w:r w:rsidR="005F3D2C">
          <w:rPr>
            <w:rFonts w:ascii="Times New Roman" w:hAnsi="Times New Roman"/>
          </w:rPr>
          <w:t xml:space="preserve"> </w:t>
        </w:r>
      </w:ins>
      <w:ins w:id="65" w:author="Iulia Sprinceana" w:date="2014-04-27T20:44:00Z">
        <w:r w:rsidR="000B79B5">
          <w:rPr>
            <w:rFonts w:ascii="Times New Roman" w:hAnsi="Times New Roman"/>
          </w:rPr>
          <w:t xml:space="preserve">is unknown, </w:t>
        </w:r>
      </w:ins>
      <w:ins w:id="66" w:author="Iulia Sprinceana" w:date="2014-04-27T20:34:00Z">
        <w:r w:rsidR="00455916">
          <w:rPr>
            <w:rFonts w:ascii="Times New Roman" w:hAnsi="Times New Roman"/>
          </w:rPr>
          <w:t>the Royal Spa</w:t>
        </w:r>
        <w:r w:rsidR="000B79B5">
          <w:rPr>
            <w:rFonts w:ascii="Times New Roman" w:hAnsi="Times New Roman"/>
          </w:rPr>
          <w:t xml:space="preserve">nish Academy Dictionary (DRAE) </w:t>
        </w:r>
      </w:ins>
      <w:ins w:id="67" w:author="Iulia Sprinceana" w:date="2014-04-27T20:44:00Z">
        <w:r w:rsidR="000B79B5">
          <w:rPr>
            <w:rFonts w:ascii="Times New Roman" w:hAnsi="Times New Roman"/>
          </w:rPr>
          <w:t>cites</w:t>
        </w:r>
      </w:ins>
      <w:ins w:id="68" w:author="Iulia Sprinceana" w:date="2014-04-27T20:35:00Z">
        <w:r w:rsidR="00C617F7">
          <w:rPr>
            <w:rFonts w:ascii="Times New Roman" w:hAnsi="Times New Roman"/>
          </w:rPr>
          <w:t xml:space="preserve"> two</w:t>
        </w:r>
        <w:r w:rsidR="000B79B5">
          <w:rPr>
            <w:rFonts w:ascii="Times New Roman" w:hAnsi="Times New Roman"/>
          </w:rPr>
          <w:t xml:space="preserve"> meaning</w:t>
        </w:r>
      </w:ins>
      <w:ins w:id="69" w:author="Iulia Sprinceana" w:date="2014-04-27T20:44:00Z">
        <w:r w:rsidR="000B79B5">
          <w:rPr>
            <w:rFonts w:ascii="Times New Roman" w:hAnsi="Times New Roman"/>
          </w:rPr>
          <w:t>s</w:t>
        </w:r>
      </w:ins>
      <w:ins w:id="70" w:author="Iulia Sprinceana" w:date="2014-04-27T20:35:00Z">
        <w:r w:rsidR="00C617F7">
          <w:rPr>
            <w:rFonts w:ascii="Times New Roman" w:hAnsi="Times New Roman"/>
          </w:rPr>
          <w:t>:</w:t>
        </w:r>
        <w:r w:rsidR="000B79B5">
          <w:rPr>
            <w:rFonts w:ascii="Times New Roman" w:hAnsi="Times New Roman"/>
          </w:rPr>
          <w:t xml:space="preserve"> </w:t>
        </w:r>
      </w:ins>
      <w:ins w:id="71" w:author="Iulia Sprinceana" w:date="2014-04-27T20:52:00Z">
        <w:r w:rsidR="00C617F7">
          <w:rPr>
            <w:rFonts w:ascii="Times New Roman" w:hAnsi="Times New Roman"/>
          </w:rPr>
          <w:t xml:space="preserve">a) </w:t>
        </w:r>
      </w:ins>
      <w:ins w:id="72" w:author="Sarah J. Townsend" w:date="2014-04-28T19:10:00Z">
        <w:r w:rsidR="00B76B93">
          <w:rPr>
            <w:rFonts w:ascii="Times New Roman" w:hAnsi="Times New Roman"/>
          </w:rPr>
          <w:t xml:space="preserve">a </w:t>
        </w:r>
      </w:ins>
      <w:ins w:id="73" w:author="Iulia Sprinceana" w:date="2014-04-27T20:35:00Z">
        <w:r w:rsidR="00C617F7">
          <w:rPr>
            <w:rFonts w:ascii="Times New Roman" w:hAnsi="Times New Roman"/>
          </w:rPr>
          <w:t>grotesque act and</w:t>
        </w:r>
        <w:r w:rsidR="000B79B5">
          <w:rPr>
            <w:rFonts w:ascii="Times New Roman" w:hAnsi="Times New Roman"/>
          </w:rPr>
          <w:t xml:space="preserve"> </w:t>
        </w:r>
      </w:ins>
      <w:ins w:id="74" w:author="Iulia Sprinceana" w:date="2014-04-27T20:52:00Z">
        <w:r w:rsidR="00C617F7">
          <w:rPr>
            <w:rFonts w:ascii="Times New Roman" w:hAnsi="Times New Roman"/>
          </w:rPr>
          <w:t xml:space="preserve">b) </w:t>
        </w:r>
      </w:ins>
      <w:ins w:id="75" w:author="Iulia Sprinceana" w:date="2014-04-27T20:35:00Z">
        <w:r w:rsidR="000B79B5">
          <w:rPr>
            <w:rFonts w:ascii="Times New Roman" w:hAnsi="Times New Roman"/>
          </w:rPr>
          <w:t xml:space="preserve">colloquially, a person in disarray. </w:t>
        </w:r>
      </w:ins>
      <w:r w:rsidR="00601AA6">
        <w:rPr>
          <w:rFonts w:ascii="Times New Roman" w:hAnsi="Times New Roman"/>
        </w:rPr>
        <w:t xml:space="preserve">Although the term </w:t>
      </w:r>
      <w:ins w:id="76" w:author="Iulia Sprinceana" w:date="2014-04-27T20:30:00Z">
        <w:r w:rsidR="00455916">
          <w:rPr>
            <w:rFonts w:ascii="Times New Roman" w:hAnsi="Times New Roman"/>
          </w:rPr>
          <w:t>existed</w:t>
        </w:r>
      </w:ins>
      <w:r w:rsidR="00601AA6">
        <w:rPr>
          <w:rFonts w:ascii="Times New Roman" w:hAnsi="Times New Roman"/>
        </w:rPr>
        <w:t xml:space="preserve"> before Valle-</w:t>
      </w:r>
      <w:proofErr w:type="spellStart"/>
      <w:r w:rsidR="00601AA6">
        <w:rPr>
          <w:rFonts w:ascii="Times New Roman" w:hAnsi="Times New Roman"/>
        </w:rPr>
        <w:t>Inclán</w:t>
      </w:r>
      <w:proofErr w:type="spellEnd"/>
      <w:r w:rsidR="00601AA6">
        <w:rPr>
          <w:rFonts w:ascii="Times New Roman" w:hAnsi="Times New Roman"/>
        </w:rPr>
        <w:t xml:space="preserve"> </w:t>
      </w:r>
      <w:ins w:id="77" w:author="Iulia Sprinceana" w:date="2014-04-27T20:30:00Z">
        <w:r w:rsidR="000B79B5">
          <w:rPr>
            <w:rFonts w:ascii="Times New Roman" w:hAnsi="Times New Roman"/>
          </w:rPr>
          <w:t>borrowed</w:t>
        </w:r>
        <w:r w:rsidR="00455916">
          <w:rPr>
            <w:rFonts w:ascii="Times New Roman" w:hAnsi="Times New Roman"/>
          </w:rPr>
          <w:t xml:space="preserve"> </w:t>
        </w:r>
      </w:ins>
      <w:r w:rsidR="00601AA6">
        <w:rPr>
          <w:rFonts w:ascii="Times New Roman" w:hAnsi="Times New Roman"/>
        </w:rPr>
        <w:t>it to name a specific literary genre, it has subsequently become synonymous with the writer’s name.</w:t>
      </w:r>
      <w:ins w:id="78" w:author="Iulia Sprinceana" w:date="2014-04-27T20:36:00Z">
        <w:r w:rsidR="000B79B5">
          <w:rPr>
            <w:rFonts w:ascii="Times New Roman" w:hAnsi="Times New Roman"/>
          </w:rPr>
          <w:t xml:space="preserve"> Given the association of the </w:t>
        </w:r>
        <w:proofErr w:type="spellStart"/>
        <w:r w:rsidR="000B79B5">
          <w:rPr>
            <w:rFonts w:ascii="Times New Roman" w:hAnsi="Times New Roman"/>
          </w:rPr>
          <w:t>esperpento</w:t>
        </w:r>
        <w:proofErr w:type="spellEnd"/>
        <w:r w:rsidR="000B79B5">
          <w:rPr>
            <w:rFonts w:ascii="Times New Roman" w:hAnsi="Times New Roman"/>
          </w:rPr>
          <w:t xml:space="preserve"> with the grotesque, it can be </w:t>
        </w:r>
      </w:ins>
      <w:ins w:id="79" w:author="Sarah J. Townsend" w:date="2014-04-28T19:11:00Z">
        <w:r w:rsidR="00A223B1">
          <w:rPr>
            <w:rFonts w:ascii="Times New Roman" w:hAnsi="Times New Roman"/>
          </w:rPr>
          <w:t xml:space="preserve">compared to other </w:t>
        </w:r>
      </w:ins>
      <w:ins w:id="80" w:author="Sarah J. Townsend" w:date="2014-04-28T19:12:00Z">
        <w:r w:rsidR="00A223B1">
          <w:rPr>
            <w:rFonts w:ascii="Times New Roman" w:hAnsi="Times New Roman"/>
          </w:rPr>
          <w:t xml:space="preserve">contemporaneous styles such as the Italian </w:t>
        </w:r>
        <w:proofErr w:type="spellStart"/>
        <w:r w:rsidR="00A223B1">
          <w:rPr>
            <w:rFonts w:ascii="Times New Roman" w:hAnsi="Times New Roman"/>
          </w:rPr>
          <w:t>grottesco</w:t>
        </w:r>
        <w:proofErr w:type="spellEnd"/>
        <w:r w:rsidR="00A223B1">
          <w:rPr>
            <w:rFonts w:ascii="Times New Roman" w:hAnsi="Times New Roman"/>
          </w:rPr>
          <w:t xml:space="preserve"> </w:t>
        </w:r>
      </w:ins>
      <w:ins w:id="81" w:author="Iulia Sprinceana" w:date="2014-04-27T20:47:00Z">
        <w:r w:rsidR="00C617F7">
          <w:rPr>
            <w:rFonts w:ascii="Times New Roman" w:hAnsi="Times New Roman"/>
          </w:rPr>
          <w:t xml:space="preserve">and </w:t>
        </w:r>
      </w:ins>
      <w:ins w:id="82" w:author="Iulia Sprinceana" w:date="2014-04-27T20:37:00Z">
        <w:r w:rsidR="000B79B5">
          <w:rPr>
            <w:rFonts w:ascii="Times New Roman" w:hAnsi="Times New Roman"/>
          </w:rPr>
          <w:t xml:space="preserve">the </w:t>
        </w:r>
      </w:ins>
      <w:ins w:id="83" w:author="Iulia Sprinceana" w:date="2014-04-27T20:43:00Z">
        <w:r w:rsidR="000B79B5">
          <w:rPr>
            <w:rFonts w:ascii="Times New Roman" w:hAnsi="Times New Roman"/>
          </w:rPr>
          <w:t xml:space="preserve">Argentine </w:t>
        </w:r>
        <w:r w:rsidR="00320601" w:rsidRPr="00023498">
          <w:rPr>
            <w:rFonts w:ascii="Times New Roman" w:hAnsi="Times New Roman"/>
            <w:caps/>
          </w:rPr>
          <w:t>grotesco cri</w:t>
        </w:r>
      </w:ins>
      <w:ins w:id="84" w:author="Iulia Sprinceana" w:date="2014-04-27T20:45:00Z">
        <w:r w:rsidR="00C617F7">
          <w:rPr>
            <w:rFonts w:ascii="Times New Roman" w:hAnsi="Times New Roman"/>
            <w:caps/>
          </w:rPr>
          <w:t>o</w:t>
        </w:r>
      </w:ins>
      <w:ins w:id="85" w:author="Iulia Sprinceana" w:date="2014-04-27T20:43:00Z">
        <w:r w:rsidR="00320601" w:rsidRPr="00023498">
          <w:rPr>
            <w:rFonts w:ascii="Times New Roman" w:hAnsi="Times New Roman"/>
            <w:caps/>
          </w:rPr>
          <w:t>llo</w:t>
        </w:r>
        <w:r w:rsidR="000B79B5">
          <w:rPr>
            <w:rFonts w:ascii="Times New Roman" w:hAnsi="Times New Roman"/>
          </w:rPr>
          <w:t>.</w:t>
        </w:r>
      </w:ins>
    </w:p>
    <w:p w14:paraId="42A08F91" w14:textId="77777777" w:rsidR="005A30EC" w:rsidRDefault="005A30EC">
      <w:pPr>
        <w:numPr>
          <w:ins w:id="86" w:author="Iulia Sprinceana" w:date="2014-04-27T21:50:00Z"/>
        </w:numPr>
        <w:rPr>
          <w:ins w:id="87" w:author="Sarah J. Townsend" w:date="2014-06-04T18:43:00Z"/>
          <w:rFonts w:ascii="Times New Roman" w:hAnsi="Times New Roman"/>
        </w:rPr>
      </w:pPr>
    </w:p>
    <w:p w14:paraId="730F45CE" w14:textId="77777777" w:rsidR="00353FFA" w:rsidRDefault="00353FFA" w:rsidP="00353FFA">
      <w:pPr>
        <w:rPr>
          <w:ins w:id="88" w:author="Sarah J. Townsend" w:date="2014-06-04T18:43:00Z"/>
          <w:rFonts w:ascii="Times New Roman" w:hAnsi="Times New Roman"/>
          <w:b/>
        </w:rPr>
      </w:pPr>
    </w:p>
    <w:p w14:paraId="2BF5DEA8" w14:textId="77777777" w:rsidR="00353FFA" w:rsidRDefault="00353FFA" w:rsidP="00353FFA">
      <w:pPr>
        <w:rPr>
          <w:ins w:id="89" w:author="Sarah J. Townsend" w:date="2014-06-04T18:43:00Z"/>
          <w:rFonts w:ascii="Times New Roman" w:hAnsi="Times New Roman"/>
          <w:b/>
        </w:rPr>
      </w:pPr>
    </w:p>
    <w:p w14:paraId="126B9F63" w14:textId="77777777" w:rsidR="00353FFA" w:rsidRDefault="00353FFA" w:rsidP="00353FFA">
      <w:pPr>
        <w:rPr>
          <w:ins w:id="90" w:author="Sarah J. Townsend" w:date="2014-06-04T18:43:00Z"/>
          <w:rFonts w:ascii="Times New Roman" w:hAnsi="Times New Roman"/>
          <w:b/>
        </w:rPr>
      </w:pPr>
    </w:p>
    <w:p w14:paraId="0D9D1E2B" w14:textId="77777777" w:rsidR="00353FFA" w:rsidRDefault="00353FFA" w:rsidP="00353FFA">
      <w:pPr>
        <w:rPr>
          <w:ins w:id="91" w:author="Sarah J. Townsend" w:date="2014-06-04T18:43:00Z"/>
          <w:rFonts w:ascii="Times New Roman" w:hAnsi="Times New Roman"/>
          <w:b/>
        </w:rPr>
      </w:pPr>
      <w:ins w:id="92" w:author="Sarah J. Townsend" w:date="2014-06-04T18:43:00Z">
        <w:r>
          <w:rPr>
            <w:rFonts w:ascii="Times New Roman" w:hAnsi="Times New Roman"/>
            <w:b/>
          </w:rPr>
          <w:lastRenderedPageBreak/>
          <w:t>References and further reading</w:t>
        </w:r>
      </w:ins>
    </w:p>
    <w:p w14:paraId="5F9B0148" w14:textId="77777777" w:rsidR="00353FFA" w:rsidRDefault="00353FFA" w:rsidP="00353FFA">
      <w:pPr>
        <w:rPr>
          <w:ins w:id="93" w:author="Sarah J. Townsend" w:date="2014-06-04T18:43:00Z"/>
          <w:rFonts w:ascii="Times New Roman" w:hAnsi="Times New Roman"/>
          <w:b/>
        </w:rPr>
      </w:pPr>
    </w:p>
    <w:p w14:paraId="588D00B2" w14:textId="77777777" w:rsidR="00353FFA" w:rsidRDefault="00353FFA" w:rsidP="00353FFA">
      <w:pPr>
        <w:rPr>
          <w:ins w:id="94" w:author="Sarah J. Townsend" w:date="2014-06-04T18:43:00Z"/>
          <w:rFonts w:ascii="Times New Roman" w:hAnsi="Times New Roman"/>
        </w:rPr>
      </w:pPr>
      <w:proofErr w:type="gramStart"/>
      <w:ins w:id="95" w:author="Sarah J. Townsend" w:date="2014-06-04T18:43:00Z">
        <w:r>
          <w:rPr>
            <w:rFonts w:ascii="Times New Roman" w:hAnsi="Times New Roman"/>
          </w:rPr>
          <w:t>Valle-</w:t>
        </w:r>
        <w:proofErr w:type="spellStart"/>
        <w:r>
          <w:rPr>
            <w:rFonts w:ascii="Times New Roman" w:hAnsi="Times New Roman"/>
          </w:rPr>
          <w:t>Inclán</w:t>
        </w:r>
        <w:proofErr w:type="spellEnd"/>
        <w:r>
          <w:rPr>
            <w:rFonts w:ascii="Times New Roman" w:hAnsi="Times New Roman"/>
          </w:rPr>
          <w:t xml:space="preserve">, R. (1924) </w:t>
        </w:r>
        <w:r>
          <w:rPr>
            <w:rFonts w:ascii="Times New Roman" w:hAnsi="Times New Roman"/>
            <w:i/>
          </w:rPr>
          <w:t>Luces de bohemia.</w:t>
        </w:r>
        <w:proofErr w:type="gramEnd"/>
        <w:r>
          <w:rPr>
            <w:rFonts w:ascii="Times New Roman" w:hAnsi="Times New Roman"/>
            <w:i/>
          </w:rPr>
          <w:t xml:space="preserve"> </w:t>
        </w:r>
        <w:proofErr w:type="spellStart"/>
        <w:r>
          <w:rPr>
            <w:rFonts w:ascii="Times New Roman" w:hAnsi="Times New Roman"/>
            <w:i/>
          </w:rPr>
          <w:t>Esperpento</w:t>
        </w:r>
        <w:proofErr w:type="spellEnd"/>
        <w:r>
          <w:rPr>
            <w:rFonts w:ascii="Times New Roman" w:hAnsi="Times New Roman"/>
            <w:i/>
          </w:rPr>
          <w:t xml:space="preserve">. Bohemian Lights. </w:t>
        </w:r>
        <w:r>
          <w:rPr>
            <w:rFonts w:ascii="Times New Roman" w:hAnsi="Times New Roman"/>
          </w:rPr>
          <w:t xml:space="preserve">Trans. Anthony N. </w:t>
        </w:r>
        <w:proofErr w:type="spellStart"/>
        <w:r>
          <w:rPr>
            <w:rFonts w:ascii="Times New Roman" w:hAnsi="Times New Roman"/>
          </w:rPr>
          <w:t>Zahareas</w:t>
        </w:r>
        <w:proofErr w:type="spellEnd"/>
        <w:r>
          <w:rPr>
            <w:rFonts w:ascii="Times New Roman" w:hAnsi="Times New Roman"/>
          </w:rPr>
          <w:t xml:space="preserve"> and Gerard Gillespie, Edinburgh: Edinburgh Univ. Press, 1976.</w:t>
        </w:r>
      </w:ins>
    </w:p>
    <w:p w14:paraId="346088D4" w14:textId="77777777" w:rsidR="00353FFA" w:rsidRDefault="00353FFA" w:rsidP="00353FFA">
      <w:pPr>
        <w:rPr>
          <w:ins w:id="96" w:author="Sarah J. Townsend" w:date="2014-06-04T18:43:00Z"/>
          <w:rFonts w:ascii="Times New Roman" w:hAnsi="Times New Roman"/>
        </w:rPr>
      </w:pPr>
    </w:p>
    <w:p w14:paraId="766DF086" w14:textId="77777777" w:rsidR="00353FFA" w:rsidRDefault="00353FFA" w:rsidP="00353FFA">
      <w:pPr>
        <w:rPr>
          <w:ins w:id="97" w:author="Sarah J. Townsend" w:date="2014-06-04T18:43:00Z"/>
          <w:rFonts w:ascii="Times New Roman" w:hAnsi="Times New Roman"/>
        </w:rPr>
      </w:pPr>
      <w:ins w:id="98" w:author="Sarah J. Townsend" w:date="2014-06-04T18:43:00Z">
        <w:r>
          <w:rPr>
            <w:rFonts w:ascii="Times New Roman" w:hAnsi="Times New Roman"/>
          </w:rPr>
          <w:t xml:space="preserve">Almeida, D. (2000) </w:t>
        </w:r>
        <w:r>
          <w:rPr>
            <w:rFonts w:ascii="Times New Roman" w:hAnsi="Times New Roman"/>
            <w:i/>
          </w:rPr>
          <w:t xml:space="preserve">The </w:t>
        </w:r>
        <w:proofErr w:type="spellStart"/>
        <w:r>
          <w:rPr>
            <w:rFonts w:ascii="Times New Roman" w:hAnsi="Times New Roman"/>
            <w:i/>
          </w:rPr>
          <w:t>esperpento</w:t>
        </w:r>
        <w:proofErr w:type="spellEnd"/>
        <w:r>
          <w:rPr>
            <w:rFonts w:ascii="Times New Roman" w:hAnsi="Times New Roman"/>
            <w:i/>
          </w:rPr>
          <w:t xml:space="preserve"> tradition in the works of Ramón del Valle-</w:t>
        </w:r>
        <w:proofErr w:type="spellStart"/>
        <w:r>
          <w:rPr>
            <w:rFonts w:ascii="Times New Roman" w:hAnsi="Times New Roman"/>
            <w:i/>
          </w:rPr>
          <w:t>Inclán</w:t>
        </w:r>
        <w:proofErr w:type="spellEnd"/>
        <w:r>
          <w:rPr>
            <w:rFonts w:ascii="Times New Roman" w:hAnsi="Times New Roman"/>
            <w:i/>
          </w:rPr>
          <w:t xml:space="preserve"> and Luis Buñuel</w:t>
        </w:r>
        <w:r>
          <w:rPr>
            <w:rFonts w:ascii="Times New Roman" w:hAnsi="Times New Roman"/>
          </w:rPr>
          <w:t xml:space="preserve">, Lewiston: E. </w:t>
        </w:r>
        <w:proofErr w:type="spellStart"/>
        <w:r>
          <w:rPr>
            <w:rFonts w:ascii="Times New Roman" w:hAnsi="Times New Roman"/>
          </w:rPr>
          <w:t>Mellen</w:t>
        </w:r>
        <w:proofErr w:type="spellEnd"/>
        <w:r>
          <w:rPr>
            <w:rFonts w:ascii="Times New Roman" w:hAnsi="Times New Roman"/>
          </w:rPr>
          <w:t xml:space="preserve"> Press.</w:t>
        </w:r>
      </w:ins>
    </w:p>
    <w:p w14:paraId="72B137C4" w14:textId="77777777" w:rsidR="00353FFA" w:rsidRDefault="00353FFA" w:rsidP="00353FFA">
      <w:pPr>
        <w:rPr>
          <w:ins w:id="99" w:author="Sarah J. Townsend" w:date="2014-06-04T18:43:00Z"/>
          <w:rFonts w:ascii="Times New Roman" w:hAnsi="Times New Roman"/>
        </w:rPr>
      </w:pPr>
    </w:p>
    <w:p w14:paraId="13B55A69" w14:textId="77777777" w:rsidR="00353FFA" w:rsidRPr="00023498" w:rsidRDefault="00353FFA" w:rsidP="00353FFA">
      <w:pPr>
        <w:rPr>
          <w:ins w:id="100" w:author="Sarah J. Townsend" w:date="2014-06-04T18:43:00Z"/>
          <w:rFonts w:ascii="Times New Roman" w:hAnsi="Times New Roman"/>
          <w:i/>
        </w:rPr>
      </w:pPr>
      <w:ins w:id="101" w:author="Sarah J. Townsend" w:date="2014-06-04T18:43:00Z">
        <w:r>
          <w:rPr>
            <w:rFonts w:ascii="Times New Roman" w:hAnsi="Times New Roman"/>
          </w:rPr>
          <w:t xml:space="preserve">Cardona, R. and </w:t>
        </w:r>
        <w:proofErr w:type="spellStart"/>
        <w:r>
          <w:rPr>
            <w:rFonts w:ascii="Times New Roman" w:hAnsi="Times New Roman"/>
          </w:rPr>
          <w:t>Zahareas</w:t>
        </w:r>
        <w:proofErr w:type="spellEnd"/>
        <w:r>
          <w:rPr>
            <w:rFonts w:ascii="Times New Roman" w:hAnsi="Times New Roman"/>
          </w:rPr>
          <w:t xml:space="preserve">, A. (1982) </w:t>
        </w:r>
        <w:proofErr w:type="spellStart"/>
        <w:r>
          <w:rPr>
            <w:rFonts w:ascii="Times New Roman" w:hAnsi="Times New Roman"/>
            <w:i/>
          </w:rPr>
          <w:t>Visión</w:t>
        </w:r>
        <w:proofErr w:type="spellEnd"/>
        <w:r>
          <w:rPr>
            <w:rFonts w:ascii="Times New Roman" w:hAnsi="Times New Roman"/>
            <w:i/>
          </w:rPr>
          <w:t xml:space="preserve"> del </w:t>
        </w:r>
        <w:proofErr w:type="spellStart"/>
        <w:r>
          <w:rPr>
            <w:rFonts w:ascii="Times New Roman" w:hAnsi="Times New Roman"/>
            <w:i/>
          </w:rPr>
          <w:t>esperpento</w:t>
        </w:r>
        <w:proofErr w:type="spellEnd"/>
        <w:r>
          <w:rPr>
            <w:rFonts w:ascii="Times New Roman" w:hAnsi="Times New Roman"/>
            <w:i/>
          </w:rPr>
          <w:t xml:space="preserve">: </w:t>
        </w:r>
        <w:proofErr w:type="spellStart"/>
        <w:r>
          <w:rPr>
            <w:rFonts w:ascii="Times New Roman" w:hAnsi="Times New Roman"/>
            <w:i/>
          </w:rPr>
          <w:t>teoría</w:t>
        </w:r>
        <w:proofErr w:type="spellEnd"/>
        <w:r>
          <w:rPr>
            <w:rFonts w:ascii="Times New Roman" w:hAnsi="Times New Roman"/>
            <w:i/>
          </w:rPr>
          <w:t xml:space="preserve"> y </w:t>
        </w:r>
        <w:proofErr w:type="spellStart"/>
        <w:r>
          <w:rPr>
            <w:rFonts w:ascii="Times New Roman" w:hAnsi="Times New Roman"/>
            <w:i/>
          </w:rPr>
          <w:t>práctica</w:t>
        </w:r>
        <w:proofErr w:type="spellEnd"/>
        <w:r>
          <w:rPr>
            <w:rFonts w:ascii="Times New Roman" w:hAnsi="Times New Roman"/>
            <w:i/>
          </w:rPr>
          <w:t xml:space="preserve"> en los </w:t>
        </w:r>
        <w:proofErr w:type="spellStart"/>
        <w:r>
          <w:rPr>
            <w:rFonts w:ascii="Times New Roman" w:hAnsi="Times New Roman"/>
            <w:i/>
          </w:rPr>
          <w:t>esperpentos</w:t>
        </w:r>
        <w:proofErr w:type="spellEnd"/>
        <w:r>
          <w:rPr>
            <w:rFonts w:ascii="Times New Roman" w:hAnsi="Times New Roman"/>
            <w:i/>
          </w:rPr>
          <w:t xml:space="preserve"> de Valle-</w:t>
        </w:r>
        <w:proofErr w:type="spellStart"/>
        <w:r>
          <w:rPr>
            <w:rFonts w:ascii="Times New Roman" w:hAnsi="Times New Roman"/>
            <w:i/>
          </w:rPr>
          <w:t>Inclán</w:t>
        </w:r>
        <w:proofErr w:type="spellEnd"/>
        <w:r>
          <w:rPr>
            <w:rFonts w:ascii="Times New Roman" w:hAnsi="Times New Roman"/>
          </w:rPr>
          <w:t>,</w:t>
        </w:r>
        <w:r>
          <w:rPr>
            <w:rFonts w:ascii="Times New Roman" w:hAnsi="Times New Roman"/>
            <w:i/>
          </w:rPr>
          <w:t xml:space="preserve"> </w:t>
        </w:r>
        <w:r>
          <w:rPr>
            <w:rFonts w:ascii="Times New Roman" w:hAnsi="Times New Roman"/>
          </w:rPr>
          <w:t>Madrid: Castalia.</w:t>
        </w:r>
        <w:r>
          <w:rPr>
            <w:rFonts w:ascii="Times New Roman" w:hAnsi="Times New Roman"/>
            <w:i/>
          </w:rPr>
          <w:t xml:space="preserve"> </w:t>
        </w:r>
      </w:ins>
    </w:p>
    <w:p w14:paraId="2F5A1988" w14:textId="77777777" w:rsidR="00353FFA" w:rsidRDefault="00353FFA" w:rsidP="00353FFA">
      <w:pPr>
        <w:rPr>
          <w:ins w:id="102" w:author="Sarah J. Townsend" w:date="2014-06-04T18:43:00Z"/>
          <w:rFonts w:ascii="Times New Roman" w:hAnsi="Times New Roman"/>
        </w:rPr>
      </w:pPr>
    </w:p>
    <w:p w14:paraId="2E923067" w14:textId="77777777" w:rsidR="00353FFA" w:rsidRDefault="00353FFA" w:rsidP="00353FFA">
      <w:pPr>
        <w:rPr>
          <w:ins w:id="103" w:author="Sarah J. Townsend" w:date="2014-06-04T18:43:00Z"/>
          <w:rFonts w:ascii="Times New Roman" w:hAnsi="Times New Roman"/>
        </w:rPr>
      </w:pPr>
    </w:p>
    <w:p w14:paraId="3957A986" w14:textId="77777777" w:rsidR="00353FFA" w:rsidRDefault="00353FFA" w:rsidP="00353FFA">
      <w:pPr>
        <w:rPr>
          <w:ins w:id="104" w:author="Sarah J. Townsend" w:date="2014-06-04T18:44:00Z"/>
          <w:rFonts w:ascii="Times New Roman" w:hAnsi="Times New Roman"/>
          <w:b/>
        </w:rPr>
      </w:pPr>
      <w:ins w:id="105" w:author="Sarah J. Townsend" w:date="2014-06-04T18:43:00Z">
        <w:r w:rsidRPr="007462F6">
          <w:rPr>
            <w:rFonts w:ascii="Times New Roman" w:hAnsi="Times New Roman"/>
            <w:b/>
          </w:rPr>
          <w:t xml:space="preserve">Iulia </w:t>
        </w:r>
        <w:proofErr w:type="spellStart"/>
        <w:r w:rsidRPr="007462F6">
          <w:rPr>
            <w:rFonts w:ascii="Times New Roman" w:hAnsi="Times New Roman"/>
            <w:b/>
          </w:rPr>
          <w:t>Sprinceana</w:t>
        </w:r>
        <w:proofErr w:type="spellEnd"/>
        <w:r w:rsidRPr="007462F6">
          <w:rPr>
            <w:rFonts w:ascii="Times New Roman" w:hAnsi="Times New Roman"/>
            <w:b/>
          </w:rPr>
          <w:t>, Centre College (Kentucky)</w:t>
        </w:r>
      </w:ins>
    </w:p>
    <w:p w14:paraId="6A8BC7D7" w14:textId="77777777" w:rsidR="00DF2B2C" w:rsidRDefault="00DF2B2C" w:rsidP="00353FFA">
      <w:pPr>
        <w:rPr>
          <w:ins w:id="106" w:author="Sarah J. Townsend" w:date="2014-06-04T18:44:00Z"/>
          <w:rFonts w:ascii="Times New Roman" w:hAnsi="Times New Roman"/>
          <w:b/>
        </w:rPr>
      </w:pPr>
    </w:p>
    <w:p w14:paraId="6E17FB3D" w14:textId="77777777" w:rsidR="00DF2B2C" w:rsidRDefault="00DF2B2C" w:rsidP="00353FFA">
      <w:pPr>
        <w:rPr>
          <w:ins w:id="107" w:author="Sarah J. Townsend" w:date="2014-06-04T18:44:00Z"/>
          <w:rFonts w:ascii="Times New Roman" w:hAnsi="Times New Roman"/>
          <w:b/>
        </w:rPr>
      </w:pPr>
    </w:p>
    <w:p w14:paraId="290E5863" w14:textId="77777777" w:rsidR="00DF2B2C" w:rsidRDefault="00DF2B2C" w:rsidP="00353FFA">
      <w:pPr>
        <w:rPr>
          <w:ins w:id="108" w:author="Sarah J. Townsend" w:date="2014-06-04T18:44:00Z"/>
          <w:rFonts w:ascii="Times New Roman" w:hAnsi="Times New Roman"/>
          <w:b/>
        </w:rPr>
      </w:pPr>
    </w:p>
    <w:p w14:paraId="0EC245AE" w14:textId="77777777" w:rsidR="00EC6E98" w:rsidRDefault="00EC6E98">
      <w:pPr>
        <w:rPr>
          <w:ins w:id="109" w:author="Sarah J. Townsend" w:date="2014-06-04T18:46:00Z"/>
          <w:rFonts w:ascii="Times New Roman" w:hAnsi="Times New Roman"/>
          <w:b/>
        </w:rPr>
      </w:pPr>
      <w:ins w:id="110" w:author="Sarah J. Townsend" w:date="2014-06-04T18:46:00Z">
        <w:r>
          <w:rPr>
            <w:rFonts w:ascii="Times New Roman" w:hAnsi="Times New Roman"/>
            <w:b/>
          </w:rPr>
          <w:br w:type="page"/>
        </w:r>
      </w:ins>
    </w:p>
    <w:p w14:paraId="0F7E7EF7" w14:textId="17540EA3" w:rsidR="00DF2B2C" w:rsidRPr="007462F6" w:rsidRDefault="00DF2B2C" w:rsidP="00353FFA">
      <w:pPr>
        <w:rPr>
          <w:ins w:id="111" w:author="Sarah J. Townsend" w:date="2014-06-04T18:43:00Z"/>
          <w:rFonts w:ascii="Times New Roman" w:hAnsi="Times New Roman"/>
          <w:b/>
        </w:rPr>
      </w:pPr>
      <w:ins w:id="112" w:author="Sarah J. Townsend" w:date="2014-06-04T18:44:00Z">
        <w:r>
          <w:rPr>
            <w:rFonts w:ascii="Times New Roman" w:hAnsi="Times New Roman"/>
            <w:b/>
          </w:rPr>
          <w:t>IMAGES</w:t>
        </w:r>
      </w:ins>
    </w:p>
    <w:p w14:paraId="1F6555E6" w14:textId="77777777" w:rsidR="00353FFA" w:rsidRDefault="00353FFA">
      <w:pPr>
        <w:numPr>
          <w:ins w:id="113" w:author="Iulia Sprinceana" w:date="2014-04-27T21:50:00Z"/>
        </w:numPr>
        <w:rPr>
          <w:ins w:id="114" w:author="Sarah J. Townsend" w:date="2014-06-04T18:47:00Z"/>
          <w:rFonts w:ascii="Times New Roman" w:hAnsi="Times New Roman"/>
        </w:rPr>
      </w:pPr>
    </w:p>
    <w:p w14:paraId="4DF7DC1B" w14:textId="38C3E4FB" w:rsidR="00EC6E98" w:rsidRPr="00A26274" w:rsidRDefault="00EC6E98">
      <w:pPr>
        <w:numPr>
          <w:ins w:id="115" w:author="Iulia Sprinceana" w:date="2014-04-27T21:50:00Z"/>
        </w:numPr>
        <w:rPr>
          <w:ins w:id="116" w:author="Iulia Sprinceana" w:date="2014-04-27T21:50:00Z"/>
          <w:rFonts w:ascii="Times New Roman" w:hAnsi="Times New Roman"/>
          <w:b/>
        </w:rPr>
      </w:pPr>
      <w:ins w:id="117" w:author="Sarah J. Townsend" w:date="2014-06-04T18:47:00Z">
        <w:r w:rsidRPr="00A26274">
          <w:rPr>
            <w:rFonts w:ascii="Times New Roman" w:hAnsi="Times New Roman"/>
            <w:b/>
          </w:rPr>
          <w:t>Image 1:</w:t>
        </w:r>
      </w:ins>
    </w:p>
    <w:p w14:paraId="24B07A8E" w14:textId="77777777" w:rsidR="005025C6" w:rsidRDefault="005025C6">
      <w:pPr>
        <w:numPr>
          <w:ins w:id="118" w:author="Iulia Sprinceana" w:date="2014-04-27T21:50:00Z"/>
        </w:numPr>
        <w:rPr>
          <w:ins w:id="119" w:author="Iulia Sprinceana" w:date="2014-04-27T21:51:00Z"/>
          <w:rFonts w:ascii="Times New Roman" w:hAnsi="Times New Roman"/>
        </w:rPr>
      </w:pPr>
      <w:ins w:id="120" w:author="Iulia Sprinceana" w:date="2014-04-27T21:51:00Z">
        <w:r w:rsidRPr="005025C6">
          <w:rPr>
            <w:noProof/>
            <w:lang w:eastAsia="en-US"/>
          </w:rPr>
          <w:drawing>
            <wp:inline distT="0" distB="0" distL="0" distR="0" wp14:anchorId="2C7CF91A" wp14:editId="516D2E24">
              <wp:extent cx="2794000" cy="2159000"/>
              <wp:effectExtent l="2540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94000" cy="2159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14:paraId="215A5B00" w14:textId="77777777" w:rsidR="005025C6" w:rsidRDefault="005025C6">
      <w:pPr>
        <w:numPr>
          <w:ins w:id="121" w:author="Iulia Sprinceana" w:date="2014-04-27T21:51:00Z"/>
        </w:numPr>
        <w:rPr>
          <w:ins w:id="122" w:author="Iulia Sprinceana" w:date="2014-04-27T21:51:00Z"/>
          <w:rFonts w:ascii="Times New Roman" w:hAnsi="Times New Roman"/>
        </w:rPr>
      </w:pPr>
    </w:p>
    <w:p w14:paraId="2261D86F" w14:textId="327ED7EA" w:rsidR="005025C6" w:rsidRDefault="00EC6E98">
      <w:pPr>
        <w:numPr>
          <w:ins w:id="123" w:author="Iulia Sprinceana" w:date="2014-04-27T21:51:00Z"/>
        </w:numPr>
        <w:rPr>
          <w:ins w:id="124" w:author="Iulia Sprinceana" w:date="2014-04-27T21:52:00Z"/>
          <w:rFonts w:ascii="Times New Roman" w:hAnsi="Times New Roman"/>
        </w:rPr>
      </w:pPr>
      <w:proofErr w:type="gramStart"/>
      <w:ins w:id="125" w:author="Sarah J. Townsend" w:date="2014-06-04T18:47:00Z">
        <w:r>
          <w:rPr>
            <w:rFonts w:ascii="Times New Roman" w:hAnsi="Times New Roman"/>
          </w:rPr>
          <w:t>F</w:t>
        </w:r>
      </w:ins>
      <w:ins w:id="126" w:author="Iulia Sprinceana" w:date="2014-04-27T21:51:00Z">
        <w:r w:rsidR="005025C6">
          <w:rPr>
            <w:rFonts w:ascii="Times New Roman" w:hAnsi="Times New Roman"/>
          </w:rPr>
          <w:t xml:space="preserve">rom </w:t>
        </w:r>
      </w:ins>
      <w:ins w:id="127" w:author="Iulia Sprinceana" w:date="2014-04-27T21:55:00Z">
        <w:r w:rsidR="005025C6">
          <w:rPr>
            <w:rFonts w:ascii="Times New Roman" w:hAnsi="Times New Roman"/>
          </w:rPr>
          <w:t>a</w:t>
        </w:r>
      </w:ins>
      <w:ins w:id="128" w:author="Iulia Sprinceana" w:date="2014-04-27T21:58:00Z">
        <w:r w:rsidR="005025C6">
          <w:rPr>
            <w:rFonts w:ascii="Times New Roman" w:hAnsi="Times New Roman"/>
          </w:rPr>
          <w:t xml:space="preserve"> 1984</w:t>
        </w:r>
      </w:ins>
      <w:ins w:id="129" w:author="Iulia Sprinceana" w:date="2014-04-27T21:55:00Z">
        <w:r w:rsidR="005025C6">
          <w:rPr>
            <w:rFonts w:ascii="Times New Roman" w:hAnsi="Times New Roman"/>
          </w:rPr>
          <w:t xml:space="preserve"> staging of </w:t>
        </w:r>
      </w:ins>
      <w:ins w:id="130" w:author="Iulia Sprinceana" w:date="2014-04-27T21:51:00Z">
        <w:r w:rsidR="005025C6">
          <w:rPr>
            <w:rFonts w:ascii="Times New Roman" w:hAnsi="Times New Roman"/>
            <w:i/>
          </w:rPr>
          <w:t>Luces de bohemia.</w:t>
        </w:r>
        <w:proofErr w:type="gramEnd"/>
        <w:r w:rsidR="005025C6">
          <w:rPr>
            <w:rFonts w:ascii="Times New Roman" w:hAnsi="Times New Roman"/>
            <w:i/>
          </w:rPr>
          <w:t xml:space="preserve"> </w:t>
        </w:r>
      </w:ins>
      <w:ins w:id="131" w:author="Sarah J. Townsend" w:date="2014-04-28T19:26:00Z">
        <w:r w:rsidR="007B0FC2">
          <w:rPr>
            <w:rFonts w:ascii="Times New Roman" w:hAnsi="Times New Roman"/>
          </w:rPr>
          <w:t>The m</w:t>
        </w:r>
      </w:ins>
      <w:ins w:id="132" w:author="Iulia Sprinceana" w:date="2014-04-27T21:51:00Z">
        <w:r w:rsidR="005025C6">
          <w:rPr>
            <w:rFonts w:ascii="Times New Roman" w:hAnsi="Times New Roman"/>
          </w:rPr>
          <w:t xml:space="preserve">ain character Max </w:t>
        </w:r>
        <w:proofErr w:type="spellStart"/>
        <w:r w:rsidR="005025C6">
          <w:rPr>
            <w:rFonts w:ascii="Times New Roman" w:hAnsi="Times New Roman"/>
          </w:rPr>
          <w:t>Estrella</w:t>
        </w:r>
        <w:proofErr w:type="spellEnd"/>
        <w:r w:rsidR="005025C6">
          <w:rPr>
            <w:rFonts w:ascii="Times New Roman" w:hAnsi="Times New Roman"/>
          </w:rPr>
          <w:t xml:space="preserve"> (left) </w:t>
        </w:r>
      </w:ins>
      <w:ins w:id="133" w:author="Sarah J. Townsend" w:date="2014-04-28T19:26:00Z">
        <w:r w:rsidR="007B0FC2">
          <w:rPr>
            <w:rFonts w:ascii="Times New Roman" w:hAnsi="Times New Roman"/>
          </w:rPr>
          <w:t xml:space="preserve">is </w:t>
        </w:r>
      </w:ins>
      <w:ins w:id="134" w:author="Iulia Sprinceana" w:date="2014-04-27T21:51:00Z">
        <w:r w:rsidR="005025C6">
          <w:rPr>
            <w:rFonts w:ascii="Times New Roman" w:hAnsi="Times New Roman"/>
          </w:rPr>
          <w:t xml:space="preserve">accompanied by Don Latino de </w:t>
        </w:r>
        <w:proofErr w:type="spellStart"/>
        <w:r w:rsidR="005025C6">
          <w:rPr>
            <w:rFonts w:ascii="Times New Roman" w:hAnsi="Times New Roman"/>
          </w:rPr>
          <w:t>Hispalis</w:t>
        </w:r>
        <w:proofErr w:type="spellEnd"/>
        <w:r w:rsidR="005025C6">
          <w:rPr>
            <w:rFonts w:ascii="Times New Roman" w:hAnsi="Times New Roman"/>
          </w:rPr>
          <w:t xml:space="preserve"> (right)</w:t>
        </w:r>
      </w:ins>
      <w:ins w:id="135" w:author="Sarah J. Townsend" w:date="2014-04-28T19:26:00Z">
        <w:r w:rsidR="007B0FC2">
          <w:rPr>
            <w:rFonts w:ascii="Times New Roman" w:hAnsi="Times New Roman"/>
          </w:rPr>
          <w:t>,</w:t>
        </w:r>
      </w:ins>
      <w:ins w:id="136" w:author="Iulia Sprinceana" w:date="2014-04-27T21:51:00Z">
        <w:r w:rsidR="005025C6">
          <w:rPr>
            <w:rFonts w:ascii="Times New Roman" w:hAnsi="Times New Roman"/>
          </w:rPr>
          <w:t xml:space="preserve"> who distorts his face in wild laughter.</w:t>
        </w:r>
      </w:ins>
      <w:ins w:id="137" w:author="Iulia Sprinceana" w:date="2014-04-27T21:52:00Z">
        <w:r w:rsidR="005025C6">
          <w:rPr>
            <w:rFonts w:ascii="Times New Roman" w:hAnsi="Times New Roman"/>
          </w:rPr>
          <w:t xml:space="preserve"> </w:t>
        </w:r>
      </w:ins>
      <w:ins w:id="138" w:author="Iulia Sprinceana" w:date="2014-04-27T21:54:00Z">
        <w:r w:rsidR="005025C6">
          <w:rPr>
            <w:rFonts w:ascii="Times New Roman" w:hAnsi="Times New Roman"/>
          </w:rPr>
          <w:t xml:space="preserve">Available at Centro de </w:t>
        </w:r>
        <w:proofErr w:type="spellStart"/>
        <w:r w:rsidR="005025C6">
          <w:rPr>
            <w:rFonts w:ascii="Times New Roman" w:hAnsi="Times New Roman"/>
          </w:rPr>
          <w:t>Documentación</w:t>
        </w:r>
        <w:proofErr w:type="spellEnd"/>
        <w:r w:rsidR="005025C6">
          <w:rPr>
            <w:rFonts w:ascii="Times New Roman" w:hAnsi="Times New Roman"/>
          </w:rPr>
          <w:t xml:space="preserve"> </w:t>
        </w:r>
        <w:proofErr w:type="spellStart"/>
        <w:r w:rsidR="005025C6">
          <w:rPr>
            <w:rFonts w:ascii="Times New Roman" w:hAnsi="Times New Roman"/>
          </w:rPr>
          <w:t>Teatral’s</w:t>
        </w:r>
        <w:proofErr w:type="spellEnd"/>
        <w:r w:rsidR="005025C6">
          <w:rPr>
            <w:rFonts w:ascii="Times New Roman" w:hAnsi="Times New Roman"/>
          </w:rPr>
          <w:t xml:space="preserve"> online database:</w:t>
        </w:r>
      </w:ins>
    </w:p>
    <w:p w14:paraId="1EB8CE1A" w14:textId="77777777" w:rsidR="005025C6" w:rsidRDefault="005025C6">
      <w:pPr>
        <w:numPr>
          <w:ins w:id="139" w:author="Iulia Sprinceana" w:date="2014-04-27T21:52:00Z"/>
        </w:numPr>
        <w:rPr>
          <w:ins w:id="140" w:author="Iulia Sprinceana" w:date="2014-04-27T21:52:00Z"/>
          <w:rFonts w:ascii="Times New Roman" w:hAnsi="Times New Roman"/>
        </w:rPr>
      </w:pPr>
    </w:p>
    <w:p w14:paraId="32C782A1" w14:textId="77777777" w:rsidR="005025C6" w:rsidRDefault="005025C6">
      <w:pPr>
        <w:numPr>
          <w:ins w:id="141" w:author="Iulia Sprinceana" w:date="2014-04-27T21:52:00Z"/>
        </w:numPr>
        <w:rPr>
          <w:ins w:id="142" w:author="Iulia Sprinceana" w:date="2014-04-27T21:56:00Z"/>
          <w:rFonts w:ascii="Times New Roman" w:hAnsi="Times New Roman"/>
        </w:rPr>
      </w:pPr>
      <w:ins w:id="143" w:author="Iulia Sprinceana" w:date="2014-04-27T21:52:00Z"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HYPERLINK "</w:instrText>
        </w:r>
        <w:r w:rsidRPr="005025C6">
          <w:rPr>
            <w:rFonts w:ascii="Times New Roman" w:hAnsi="Times New Roman"/>
          </w:rPr>
          <w:instrText>http://teatro.es/en/catalogues/integrated-catalogue#2resultspointer</w:instrText>
        </w:r>
        <w:r>
          <w:rPr>
            <w:rFonts w:ascii="Times New Roman" w:hAnsi="Times New Roman"/>
          </w:rPr>
          <w:instrText xml:space="preserve">" </w:instrText>
        </w:r>
        <w:r>
          <w:rPr>
            <w:rFonts w:ascii="Times New Roman" w:hAnsi="Times New Roman"/>
          </w:rPr>
          <w:fldChar w:fldCharType="separate"/>
        </w:r>
        <w:r w:rsidRPr="00963C01">
          <w:rPr>
            <w:rStyle w:val="Hyperlink"/>
            <w:rFonts w:ascii="Times New Roman" w:hAnsi="Times New Roman"/>
          </w:rPr>
          <w:t>http://teatro.es/en/catalogues/integrated-catalogue#2resultspointer</w:t>
        </w:r>
        <w:r>
          <w:rPr>
            <w:rFonts w:ascii="Times New Roman" w:hAnsi="Times New Roman"/>
          </w:rPr>
          <w:fldChar w:fldCharType="end"/>
        </w:r>
        <w:r>
          <w:rPr>
            <w:rFonts w:ascii="Times New Roman" w:hAnsi="Times New Roman"/>
          </w:rPr>
          <w:t xml:space="preserve"> </w:t>
        </w:r>
      </w:ins>
    </w:p>
    <w:p w14:paraId="2AEB2365" w14:textId="77777777" w:rsidR="005025C6" w:rsidRDefault="005025C6">
      <w:pPr>
        <w:numPr>
          <w:ins w:id="144" w:author="Iulia Sprinceana" w:date="2014-04-27T21:56:00Z"/>
        </w:numPr>
        <w:rPr>
          <w:ins w:id="145" w:author="Iulia Sprinceana" w:date="2014-04-27T21:56:00Z"/>
          <w:rFonts w:ascii="Times New Roman" w:hAnsi="Times New Roman"/>
        </w:rPr>
      </w:pPr>
    </w:p>
    <w:p w14:paraId="19B9A96B" w14:textId="77777777" w:rsidR="005025C6" w:rsidRPr="005025C6" w:rsidRDefault="005025C6">
      <w:pPr>
        <w:numPr>
          <w:ins w:id="146" w:author="Iulia Sprinceana" w:date="2014-04-27T21:56:00Z"/>
        </w:numPr>
        <w:rPr>
          <w:ins w:id="147" w:author="Iulia Sprinceana" w:date="2014-04-27T21:50:00Z"/>
          <w:rFonts w:ascii="Times New Roman" w:hAnsi="Times New Roman"/>
        </w:rPr>
      </w:pPr>
    </w:p>
    <w:p w14:paraId="02A52B8B" w14:textId="472E0360" w:rsidR="005025C6" w:rsidRPr="00A26274" w:rsidRDefault="00A26274">
      <w:pPr>
        <w:numPr>
          <w:ins w:id="148" w:author="Iulia Sprinceana" w:date="2014-04-27T21:50:00Z"/>
        </w:numPr>
        <w:rPr>
          <w:ins w:id="149" w:author="Iulia Sprinceana" w:date="2014-04-27T21:50:00Z"/>
          <w:rFonts w:ascii="Times New Roman" w:hAnsi="Times New Roman"/>
          <w:b/>
        </w:rPr>
      </w:pPr>
      <w:ins w:id="150" w:author="Sarah J. Townsend" w:date="2014-06-04T18:49:00Z">
        <w:r w:rsidRPr="00A26274">
          <w:rPr>
            <w:rFonts w:ascii="Times New Roman" w:hAnsi="Times New Roman"/>
            <w:b/>
          </w:rPr>
          <w:t>Image 2:</w:t>
        </w:r>
      </w:ins>
    </w:p>
    <w:p w14:paraId="1584136B" w14:textId="77777777" w:rsidR="005025C6" w:rsidRDefault="005025C6">
      <w:pPr>
        <w:numPr>
          <w:ins w:id="151" w:author="Iulia Sprinceana" w:date="2014-04-27T21:50:00Z"/>
        </w:numPr>
        <w:rPr>
          <w:ins w:id="152" w:author="Iulia Sprinceana" w:date="2014-04-27T21:56:00Z"/>
          <w:rFonts w:ascii="Times New Roman" w:hAnsi="Times New Roman"/>
        </w:rPr>
      </w:pPr>
      <w:ins w:id="153" w:author="Iulia Sprinceana" w:date="2014-04-27T21:56:00Z">
        <w:r w:rsidRPr="005025C6">
          <w:rPr>
            <w:noProof/>
            <w:lang w:eastAsia="en-US"/>
          </w:rPr>
          <w:drawing>
            <wp:inline distT="0" distB="0" distL="0" distR="0" wp14:anchorId="648FF0CB" wp14:editId="01159429">
              <wp:extent cx="2794000" cy="1871345"/>
              <wp:effectExtent l="2540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94000" cy="18713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14:paraId="06E9B1E4" w14:textId="77777777" w:rsidR="005025C6" w:rsidRDefault="005025C6">
      <w:pPr>
        <w:numPr>
          <w:ins w:id="154" w:author="Iulia Sprinceana" w:date="2014-04-27T21:56:00Z"/>
        </w:numPr>
        <w:rPr>
          <w:ins w:id="155" w:author="Iulia Sprinceana" w:date="2014-04-27T21:56:00Z"/>
          <w:rFonts w:ascii="Times New Roman" w:hAnsi="Times New Roman"/>
        </w:rPr>
      </w:pPr>
    </w:p>
    <w:p w14:paraId="4E5A1CEB" w14:textId="77777777" w:rsidR="005025C6" w:rsidRDefault="005025C6">
      <w:pPr>
        <w:numPr>
          <w:ins w:id="156" w:author="Iulia Sprinceana" w:date="2014-04-27T21:56:00Z"/>
        </w:numPr>
        <w:rPr>
          <w:ins w:id="157" w:author="Iulia Sprinceana" w:date="2014-04-27T21:57:00Z"/>
          <w:rFonts w:ascii="Times New Roman" w:hAnsi="Times New Roman"/>
        </w:rPr>
      </w:pPr>
      <w:proofErr w:type="gramStart"/>
      <w:ins w:id="158" w:author="Iulia Sprinceana" w:date="2014-04-27T21:56:00Z">
        <w:r>
          <w:rPr>
            <w:rFonts w:ascii="Times New Roman" w:hAnsi="Times New Roman"/>
          </w:rPr>
          <w:t xml:space="preserve">Image from a 1987 staging of </w:t>
        </w:r>
        <w:r>
          <w:rPr>
            <w:rFonts w:ascii="Times New Roman" w:hAnsi="Times New Roman"/>
            <w:i/>
          </w:rPr>
          <w:t xml:space="preserve">Los </w:t>
        </w:r>
        <w:proofErr w:type="spellStart"/>
        <w:r>
          <w:rPr>
            <w:rFonts w:ascii="Times New Roman" w:hAnsi="Times New Roman"/>
            <w:i/>
          </w:rPr>
          <w:t>cuernos</w:t>
        </w:r>
        <w:proofErr w:type="spellEnd"/>
        <w:r>
          <w:rPr>
            <w:rFonts w:ascii="Times New Roman" w:hAnsi="Times New Roman"/>
            <w:i/>
          </w:rPr>
          <w:t xml:space="preserve"> de Don </w:t>
        </w:r>
        <w:proofErr w:type="spellStart"/>
        <w:r>
          <w:rPr>
            <w:rFonts w:ascii="Times New Roman" w:hAnsi="Times New Roman"/>
            <w:i/>
          </w:rPr>
          <w:t>Fríolera</w:t>
        </w:r>
        <w:proofErr w:type="spellEnd"/>
        <w:r>
          <w:rPr>
            <w:rFonts w:ascii="Times New Roman" w:hAnsi="Times New Roman"/>
            <w:i/>
          </w:rPr>
          <w:t>.</w:t>
        </w:r>
        <w:proofErr w:type="gramEnd"/>
        <w:r>
          <w:rPr>
            <w:rFonts w:ascii="Times New Roman" w:hAnsi="Times New Roman"/>
            <w:i/>
          </w:rPr>
          <w:t xml:space="preserve"> </w:t>
        </w:r>
        <w:r>
          <w:rPr>
            <w:rFonts w:ascii="Times New Roman" w:hAnsi="Times New Roman"/>
          </w:rPr>
          <w:t xml:space="preserve">The faces of the lieutenants are visibly distorted in the manner of the </w:t>
        </w:r>
        <w:proofErr w:type="spellStart"/>
        <w:r>
          <w:rPr>
            <w:rFonts w:ascii="Times New Roman" w:hAnsi="Times New Roman"/>
          </w:rPr>
          <w:t>esperpento</w:t>
        </w:r>
        <w:proofErr w:type="spellEnd"/>
        <w:r>
          <w:rPr>
            <w:rFonts w:ascii="Times New Roman" w:hAnsi="Times New Roman"/>
          </w:rPr>
          <w:t xml:space="preserve">. Available at </w:t>
        </w:r>
      </w:ins>
      <w:ins w:id="159" w:author="Iulia Sprinceana" w:date="2014-04-27T21:57:00Z">
        <w:r>
          <w:rPr>
            <w:rFonts w:ascii="Times New Roman" w:hAnsi="Times New Roman"/>
          </w:rPr>
          <w:t xml:space="preserve">Centro de </w:t>
        </w:r>
        <w:proofErr w:type="spellStart"/>
        <w:r>
          <w:rPr>
            <w:rFonts w:ascii="Times New Roman" w:hAnsi="Times New Roman"/>
          </w:rPr>
          <w:t>Documentación</w:t>
        </w:r>
        <w:proofErr w:type="spellEnd"/>
        <w:r>
          <w:rPr>
            <w:rFonts w:ascii="Times New Roman" w:hAnsi="Times New Roman"/>
          </w:rPr>
          <w:t xml:space="preserve"> </w:t>
        </w:r>
        <w:proofErr w:type="spellStart"/>
        <w:r>
          <w:rPr>
            <w:rFonts w:ascii="Times New Roman" w:hAnsi="Times New Roman"/>
          </w:rPr>
          <w:t>Teatral’s</w:t>
        </w:r>
        <w:proofErr w:type="spellEnd"/>
        <w:r>
          <w:rPr>
            <w:rFonts w:ascii="Times New Roman" w:hAnsi="Times New Roman"/>
          </w:rPr>
          <w:t xml:space="preserve"> online database:</w:t>
        </w:r>
      </w:ins>
    </w:p>
    <w:p w14:paraId="721439D6" w14:textId="77777777" w:rsidR="005025C6" w:rsidRDefault="005025C6">
      <w:pPr>
        <w:numPr>
          <w:ins w:id="160" w:author="Iulia Sprinceana" w:date="2014-04-27T21:57:00Z"/>
        </w:numPr>
        <w:rPr>
          <w:ins w:id="161" w:author="Iulia Sprinceana" w:date="2014-04-27T21:57:00Z"/>
          <w:rFonts w:ascii="Times New Roman" w:hAnsi="Times New Roman"/>
        </w:rPr>
      </w:pPr>
    </w:p>
    <w:p w14:paraId="0CFBB81D" w14:textId="77777777" w:rsidR="005025C6" w:rsidRPr="005025C6" w:rsidRDefault="005025C6">
      <w:pPr>
        <w:numPr>
          <w:ins w:id="162" w:author="Iulia Sprinceana" w:date="2014-04-27T21:57:00Z"/>
        </w:numPr>
        <w:rPr>
          <w:ins w:id="163" w:author="Iulia Sprinceana" w:date="2014-04-27T21:50:00Z"/>
          <w:rFonts w:ascii="Times New Roman" w:hAnsi="Times New Roman"/>
        </w:rPr>
      </w:pPr>
      <w:ins w:id="164" w:author="Iulia Sprinceana" w:date="2014-04-27T21:57:00Z"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HYPERLINK "</w:instrText>
        </w:r>
        <w:r w:rsidRPr="005025C6">
          <w:rPr>
            <w:rFonts w:ascii="Times New Roman" w:hAnsi="Times New Roman"/>
          </w:rPr>
          <w:instrText>http://teatro.es/en/catalogues/integrated-catalogue#2resultspointer</w:instrText>
        </w:r>
        <w:r>
          <w:rPr>
            <w:rFonts w:ascii="Times New Roman" w:hAnsi="Times New Roman"/>
          </w:rPr>
          <w:instrText xml:space="preserve">" </w:instrText>
        </w:r>
        <w:r>
          <w:rPr>
            <w:rFonts w:ascii="Times New Roman" w:hAnsi="Times New Roman"/>
          </w:rPr>
          <w:fldChar w:fldCharType="separate"/>
        </w:r>
        <w:r w:rsidRPr="00963C01">
          <w:rPr>
            <w:rStyle w:val="Hyperlink"/>
            <w:rFonts w:ascii="Times New Roman" w:hAnsi="Times New Roman"/>
          </w:rPr>
          <w:t>http://teatro.es/en/catalogues/integrated-catalogue#2resultspointer</w:t>
        </w:r>
        <w:r>
          <w:rPr>
            <w:rFonts w:ascii="Times New Roman" w:hAnsi="Times New Roman"/>
          </w:rPr>
          <w:fldChar w:fldCharType="end"/>
        </w:r>
        <w:r>
          <w:rPr>
            <w:rFonts w:ascii="Times New Roman" w:hAnsi="Times New Roman"/>
          </w:rPr>
          <w:t xml:space="preserve"> </w:t>
        </w:r>
      </w:ins>
    </w:p>
    <w:p w14:paraId="2FD2DD45" w14:textId="77777777" w:rsidR="005025C6" w:rsidRDefault="005025C6">
      <w:pPr>
        <w:rPr>
          <w:rFonts w:ascii="Times New Roman" w:hAnsi="Times New Roman"/>
        </w:rPr>
      </w:pPr>
    </w:p>
    <w:p w14:paraId="384E3CBD" w14:textId="335A97EE" w:rsidR="007727BD" w:rsidRPr="007462F6" w:rsidRDefault="007727BD">
      <w:pPr>
        <w:rPr>
          <w:rFonts w:ascii="Times New Roman" w:hAnsi="Times New Roman"/>
          <w:b/>
        </w:rPr>
      </w:pPr>
    </w:p>
    <w:sectPr w:rsidR="007727BD" w:rsidRPr="007462F6" w:rsidSect="007727BD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Sarah J. Townsend" w:date="2014-06-04T18:49:00Z" w:initials="ST">
    <w:p w14:paraId="5484D828" w14:textId="0EC780D5" w:rsidR="00EC6E98" w:rsidRDefault="00EC6E98">
      <w:pPr>
        <w:pStyle w:val="CommentText"/>
      </w:pPr>
      <w:r>
        <w:rPr>
          <w:rStyle w:val="CommentReference"/>
        </w:rPr>
        <w:annotationRef/>
      </w:r>
      <w:r w:rsidR="007C17DF">
        <w:t>Image 2</w:t>
      </w:r>
      <w:r>
        <w:t xml:space="preserve"> could be inserted here</w:t>
      </w:r>
    </w:p>
  </w:comment>
  <w:comment w:id="25" w:author="Sarah J. Townsend" w:date="2014-06-04T18:49:00Z" w:initials="ST">
    <w:p w14:paraId="2B476D61" w14:textId="7E0EA852" w:rsidR="006A025C" w:rsidRDefault="006A025C">
      <w:pPr>
        <w:pStyle w:val="CommentText"/>
      </w:pPr>
      <w:r>
        <w:rPr>
          <w:rStyle w:val="CommentReference"/>
        </w:rPr>
        <w:annotationRef/>
      </w:r>
      <w:r w:rsidR="007C17DF">
        <w:t>Image 1</w:t>
      </w:r>
      <w:r>
        <w:t xml:space="preserve"> could be inserted here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3A"/>
    <w:rsid w:val="00023498"/>
    <w:rsid w:val="000322DA"/>
    <w:rsid w:val="000B79B5"/>
    <w:rsid w:val="000D0BA1"/>
    <w:rsid w:val="00101A1D"/>
    <w:rsid w:val="00106754"/>
    <w:rsid w:val="00124C68"/>
    <w:rsid w:val="001C27FE"/>
    <w:rsid w:val="001E7BC5"/>
    <w:rsid w:val="00320601"/>
    <w:rsid w:val="00353FFA"/>
    <w:rsid w:val="00363ED5"/>
    <w:rsid w:val="003A302A"/>
    <w:rsid w:val="003B0216"/>
    <w:rsid w:val="003B6B9B"/>
    <w:rsid w:val="003D07F1"/>
    <w:rsid w:val="00455916"/>
    <w:rsid w:val="0049428B"/>
    <w:rsid w:val="004B48F3"/>
    <w:rsid w:val="004D14A4"/>
    <w:rsid w:val="005025C6"/>
    <w:rsid w:val="005A30EC"/>
    <w:rsid w:val="005F3D2C"/>
    <w:rsid w:val="005F563A"/>
    <w:rsid w:val="005F62B3"/>
    <w:rsid w:val="00601AA6"/>
    <w:rsid w:val="0063709B"/>
    <w:rsid w:val="00667B92"/>
    <w:rsid w:val="00693CC3"/>
    <w:rsid w:val="006A025C"/>
    <w:rsid w:val="007462F6"/>
    <w:rsid w:val="007727BD"/>
    <w:rsid w:val="00784B1A"/>
    <w:rsid w:val="007B0FC2"/>
    <w:rsid w:val="007C17DF"/>
    <w:rsid w:val="007C3748"/>
    <w:rsid w:val="007D12AC"/>
    <w:rsid w:val="007E632A"/>
    <w:rsid w:val="008115A0"/>
    <w:rsid w:val="008B2645"/>
    <w:rsid w:val="00956386"/>
    <w:rsid w:val="009701D1"/>
    <w:rsid w:val="009844F2"/>
    <w:rsid w:val="009C2DE2"/>
    <w:rsid w:val="009E4C87"/>
    <w:rsid w:val="009E6DC1"/>
    <w:rsid w:val="00A223B1"/>
    <w:rsid w:val="00A26274"/>
    <w:rsid w:val="00A55AB7"/>
    <w:rsid w:val="00B118E3"/>
    <w:rsid w:val="00B5783B"/>
    <w:rsid w:val="00B73FA0"/>
    <w:rsid w:val="00B76B93"/>
    <w:rsid w:val="00B83BE8"/>
    <w:rsid w:val="00B95B54"/>
    <w:rsid w:val="00BC227F"/>
    <w:rsid w:val="00BD77D3"/>
    <w:rsid w:val="00BF33F9"/>
    <w:rsid w:val="00C237FB"/>
    <w:rsid w:val="00C313AB"/>
    <w:rsid w:val="00C44519"/>
    <w:rsid w:val="00C617F7"/>
    <w:rsid w:val="00C66408"/>
    <w:rsid w:val="00C81A3E"/>
    <w:rsid w:val="00D536A1"/>
    <w:rsid w:val="00DE2D7C"/>
    <w:rsid w:val="00DF2B2C"/>
    <w:rsid w:val="00E27CB8"/>
    <w:rsid w:val="00E771E5"/>
    <w:rsid w:val="00EC6E98"/>
    <w:rsid w:val="00FB3AC9"/>
    <w:rsid w:val="00FC773F"/>
    <w:rsid w:val="00FF660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0F00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B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5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95B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B5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B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5B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5B5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025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B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5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95B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B5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B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5B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5B5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025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642</Words>
  <Characters>3660</Characters>
  <Application>Microsoft Macintosh Word</Application>
  <DocSecurity>0</DocSecurity>
  <Lines>30</Lines>
  <Paragraphs>8</Paragraphs>
  <ScaleCrop>false</ScaleCrop>
  <Company>University of California, Berkeley</Company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Sprinceana</dc:creator>
  <cp:keywords/>
  <cp:lastModifiedBy>Sarah J. Townsend</cp:lastModifiedBy>
  <cp:revision>22</cp:revision>
  <dcterms:created xsi:type="dcterms:W3CDTF">2014-04-28T23:42:00Z</dcterms:created>
  <dcterms:modified xsi:type="dcterms:W3CDTF">2014-06-04T22:49:00Z</dcterms:modified>
</cp:coreProperties>
</file>