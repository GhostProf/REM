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02A31" w14:textId="77777777" w:rsidR="00C9424F" w:rsidRPr="00C10ECA" w:rsidRDefault="00C9424F" w:rsidP="00C9424F">
      <w:pP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rPrChange w:id="0" w:author="doctor" w:date="2014-06-04T20:03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10ECA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rPrChange w:id="1" w:author="doctor" w:date="2014-06-04T20:03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Author: George Kyeyune</w:t>
      </w:r>
    </w:p>
    <w:p w14:paraId="1A0F9C41" w14:textId="77777777" w:rsidR="008029FD" w:rsidRPr="00767A38" w:rsidRDefault="00767A38" w:rsidP="00ED2B70">
      <w:pPr>
        <w:rPr>
          <w:rFonts w:ascii="Times New Roman" w:hAnsi="Times New Roman" w:cs="Times New Roman"/>
          <w:b/>
          <w:sz w:val="24"/>
          <w:szCs w:val="24"/>
        </w:rPr>
      </w:pPr>
      <w:r w:rsidRPr="00767A38">
        <w:rPr>
          <w:rFonts w:ascii="Times New Roman" w:hAnsi="Times New Roman" w:cs="Times New Roman"/>
          <w:b/>
          <w:sz w:val="24"/>
          <w:szCs w:val="24"/>
        </w:rPr>
        <w:t>Nnaggenda</w:t>
      </w:r>
      <w:ins w:id="2" w:author="Erin Rice" w:date="2014-03-17T21:02:00Z">
        <w:r w:rsidR="00F31788">
          <w:rPr>
            <w:rFonts w:ascii="Times New Roman" w:hAnsi="Times New Roman" w:cs="Times New Roman"/>
            <w:b/>
            <w:sz w:val="24"/>
            <w:szCs w:val="24"/>
          </w:rPr>
          <w:t xml:space="preserve">, </w:t>
        </w:r>
        <w:r w:rsidR="00F31788" w:rsidRPr="00767A38">
          <w:rPr>
            <w:rFonts w:ascii="Times New Roman" w:hAnsi="Times New Roman" w:cs="Times New Roman"/>
            <w:b/>
            <w:sz w:val="24"/>
            <w:szCs w:val="24"/>
          </w:rPr>
          <w:t xml:space="preserve">Francis </w:t>
        </w:r>
      </w:ins>
    </w:p>
    <w:p w14:paraId="63EA263A" w14:textId="77777777" w:rsidR="00C376D7" w:rsidRDefault="008029FD" w:rsidP="00CE5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an early age, </w:t>
      </w:r>
      <w:ins w:id="3" w:author="Erin Rice" w:date="2014-03-17T20:56:00Z">
        <w:r w:rsidR="00FF41CF">
          <w:rPr>
            <w:rFonts w:ascii="Times New Roman" w:hAnsi="Times New Roman" w:cs="Times New Roman"/>
            <w:sz w:val="24"/>
            <w:szCs w:val="24"/>
          </w:rPr>
          <w:t xml:space="preserve">Francis </w:t>
        </w:r>
      </w:ins>
      <w:r>
        <w:rPr>
          <w:rFonts w:ascii="Times New Roman" w:hAnsi="Times New Roman" w:cs="Times New Roman"/>
          <w:sz w:val="24"/>
          <w:szCs w:val="24"/>
        </w:rPr>
        <w:t xml:space="preserve">Nnaggenda knew he wanted to be an artist. </w:t>
      </w:r>
      <w:r w:rsidR="007D298F" w:rsidRPr="007D298F">
        <w:rPr>
          <w:rFonts w:ascii="Times New Roman" w:hAnsi="Times New Roman" w:cs="Times New Roman"/>
          <w:sz w:val="24"/>
          <w:szCs w:val="24"/>
        </w:rPr>
        <w:t>Born in 1936, Nnaggenda</w:t>
      </w:r>
      <w:r>
        <w:rPr>
          <w:rFonts w:ascii="Times New Roman" w:hAnsi="Times New Roman" w:cs="Times New Roman"/>
          <w:sz w:val="24"/>
          <w:szCs w:val="24"/>
        </w:rPr>
        <w:t xml:space="preserve"> was raised in rura</w:t>
      </w:r>
      <w:r w:rsidR="00AD41FD">
        <w:rPr>
          <w:rFonts w:ascii="Times New Roman" w:hAnsi="Times New Roman" w:cs="Times New Roman"/>
          <w:sz w:val="24"/>
          <w:szCs w:val="24"/>
        </w:rPr>
        <w:t>l U</w:t>
      </w:r>
      <w:r>
        <w:rPr>
          <w:rFonts w:ascii="Times New Roman" w:hAnsi="Times New Roman" w:cs="Times New Roman"/>
          <w:sz w:val="24"/>
          <w:szCs w:val="24"/>
        </w:rPr>
        <w:t xml:space="preserve">ganda where he became intimately connected with traditional life. He grieved over the way modernization was undermining </w:t>
      </w:r>
      <w:r w:rsidR="00C9424F">
        <w:rPr>
          <w:rFonts w:ascii="Times New Roman" w:hAnsi="Times New Roman" w:cs="Times New Roman"/>
          <w:sz w:val="24"/>
          <w:szCs w:val="24"/>
        </w:rPr>
        <w:t xml:space="preserve">the stability of African communities. </w:t>
      </w:r>
      <w:r w:rsidR="008B4375">
        <w:rPr>
          <w:rFonts w:ascii="Times New Roman" w:hAnsi="Times New Roman" w:cs="Times New Roman"/>
          <w:sz w:val="24"/>
          <w:szCs w:val="24"/>
        </w:rPr>
        <w:t>Becoming an artist, he thought</w:t>
      </w:r>
      <w:ins w:id="4" w:author="Erin Rice" w:date="2014-03-17T20:55:00Z">
        <w:r w:rsidR="00FF41CF">
          <w:rPr>
            <w:rFonts w:ascii="Times New Roman" w:hAnsi="Times New Roman" w:cs="Times New Roman"/>
            <w:sz w:val="24"/>
            <w:szCs w:val="24"/>
          </w:rPr>
          <w:t>,</w:t>
        </w:r>
      </w:ins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875A2E">
        <w:rPr>
          <w:rFonts w:ascii="Times New Roman" w:hAnsi="Times New Roman" w:cs="Times New Roman"/>
          <w:sz w:val="24"/>
          <w:szCs w:val="24"/>
        </w:rPr>
        <w:t>was going to be the best and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ins w:id="5" w:author="Erin Rice" w:date="2014-03-17T20:55:00Z">
        <w:r w:rsidR="00FF41CF">
          <w:rPr>
            <w:rFonts w:ascii="Times New Roman" w:hAnsi="Times New Roman" w:cs="Times New Roman"/>
            <w:sz w:val="24"/>
            <w:szCs w:val="24"/>
          </w:rPr>
          <w:t xml:space="preserve">most </w:t>
        </w:r>
      </w:ins>
      <w:r w:rsidR="008B4375">
        <w:rPr>
          <w:rFonts w:ascii="Times New Roman" w:hAnsi="Times New Roman" w:cs="Times New Roman"/>
          <w:sz w:val="24"/>
          <w:szCs w:val="24"/>
        </w:rPr>
        <w:t xml:space="preserve">practical way of </w:t>
      </w:r>
      <w:r w:rsidR="00CE580D">
        <w:rPr>
          <w:rFonts w:ascii="Times New Roman" w:hAnsi="Times New Roman" w:cs="Times New Roman"/>
          <w:sz w:val="24"/>
          <w:szCs w:val="24"/>
        </w:rPr>
        <w:t>raising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7D298F">
        <w:rPr>
          <w:rFonts w:ascii="Times New Roman" w:hAnsi="Times New Roman" w:cs="Times New Roman"/>
          <w:sz w:val="24"/>
          <w:szCs w:val="24"/>
        </w:rPr>
        <w:t xml:space="preserve">his voice against a skewed development process that he was witnessing. </w:t>
      </w:r>
      <w:r w:rsidR="008B4375">
        <w:rPr>
          <w:rFonts w:ascii="Times New Roman" w:hAnsi="Times New Roman" w:cs="Times New Roman"/>
          <w:sz w:val="24"/>
          <w:szCs w:val="24"/>
        </w:rPr>
        <w:t xml:space="preserve">With such strong opinions, </w:t>
      </w:r>
      <w:r w:rsidR="007D298F">
        <w:rPr>
          <w:rFonts w:ascii="Times New Roman" w:hAnsi="Times New Roman" w:cs="Times New Roman"/>
          <w:sz w:val="24"/>
          <w:szCs w:val="24"/>
        </w:rPr>
        <w:t xml:space="preserve">Makerere </w:t>
      </w:r>
      <w:r w:rsidR="00525E4E">
        <w:rPr>
          <w:rFonts w:ascii="Times New Roman" w:hAnsi="Times New Roman" w:cs="Times New Roman"/>
          <w:sz w:val="24"/>
          <w:szCs w:val="24"/>
        </w:rPr>
        <w:t xml:space="preserve">Art </w:t>
      </w:r>
      <w:r w:rsidR="008B4375">
        <w:rPr>
          <w:rFonts w:ascii="Times New Roman" w:hAnsi="Times New Roman" w:cs="Times New Roman"/>
          <w:sz w:val="24"/>
          <w:szCs w:val="24"/>
        </w:rPr>
        <w:t>School proved to be inc</w:t>
      </w:r>
      <w:r w:rsidR="00C213E4">
        <w:rPr>
          <w:rFonts w:ascii="Times New Roman" w:hAnsi="Times New Roman" w:cs="Times New Roman"/>
          <w:sz w:val="24"/>
          <w:szCs w:val="24"/>
        </w:rPr>
        <w:t>onsistent with his aspirations</w:t>
      </w:r>
      <w:r w:rsidR="00670398">
        <w:rPr>
          <w:rFonts w:ascii="Times New Roman" w:hAnsi="Times New Roman" w:cs="Times New Roman"/>
          <w:sz w:val="24"/>
          <w:szCs w:val="24"/>
        </w:rPr>
        <w:t xml:space="preserve">. </w:t>
      </w:r>
      <w:r w:rsidR="00C213E4">
        <w:rPr>
          <w:rFonts w:ascii="Times New Roman" w:hAnsi="Times New Roman" w:cs="Times New Roman"/>
          <w:sz w:val="24"/>
          <w:szCs w:val="24"/>
        </w:rPr>
        <w:t xml:space="preserve"> </w:t>
      </w:r>
      <w:r w:rsidR="00CE580D">
        <w:rPr>
          <w:rFonts w:ascii="Times New Roman" w:hAnsi="Times New Roman" w:cs="Times New Roman"/>
          <w:sz w:val="24"/>
          <w:szCs w:val="24"/>
        </w:rPr>
        <w:t>The School</w:t>
      </w:r>
      <w:r w:rsidR="00670398">
        <w:rPr>
          <w:rFonts w:ascii="Times New Roman" w:hAnsi="Times New Roman" w:cs="Times New Roman"/>
          <w:sz w:val="24"/>
          <w:szCs w:val="24"/>
        </w:rPr>
        <w:t xml:space="preserve"> had at the time of </w:t>
      </w:r>
      <w:ins w:id="6" w:author="Erin Rice" w:date="2014-05-26T11:48:00Z">
        <w:r w:rsidR="00D338E0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70398">
        <w:rPr>
          <w:rFonts w:ascii="Times New Roman" w:hAnsi="Times New Roman" w:cs="Times New Roman"/>
          <w:sz w:val="24"/>
          <w:szCs w:val="24"/>
        </w:rPr>
        <w:t xml:space="preserve">run up to independence abandoned </w:t>
      </w:r>
      <w:r w:rsidR="00CE580D">
        <w:rPr>
          <w:rFonts w:ascii="Times New Roman" w:hAnsi="Times New Roman" w:cs="Times New Roman"/>
          <w:sz w:val="24"/>
          <w:szCs w:val="24"/>
        </w:rPr>
        <w:t>the</w:t>
      </w:r>
      <w:r w:rsidR="003A1C22" w:rsidRPr="003A1C22">
        <w:rPr>
          <w:rFonts w:ascii="Times New Roman" w:hAnsi="Times New Roman" w:cs="Times New Roman"/>
          <w:sz w:val="24"/>
          <w:szCs w:val="24"/>
        </w:rPr>
        <w:t xml:space="preserve"> curriculum that was respectful of Ugandan art-making traditions</w:t>
      </w:r>
      <w:r w:rsidR="00CE580D">
        <w:rPr>
          <w:rFonts w:ascii="Times New Roman" w:hAnsi="Times New Roman" w:cs="Times New Roman"/>
          <w:sz w:val="24"/>
          <w:szCs w:val="24"/>
        </w:rPr>
        <w:t xml:space="preserve"> which Margaret Trowell, its</w:t>
      </w:r>
      <w:r w:rsidR="003A1C22">
        <w:rPr>
          <w:rFonts w:ascii="Times New Roman" w:hAnsi="Times New Roman" w:cs="Times New Roman"/>
          <w:sz w:val="24"/>
          <w:szCs w:val="24"/>
        </w:rPr>
        <w:t xml:space="preserve"> founder</w:t>
      </w:r>
      <w:r w:rsidR="00CE580D">
        <w:rPr>
          <w:rFonts w:ascii="Times New Roman" w:hAnsi="Times New Roman" w:cs="Times New Roman"/>
          <w:sz w:val="24"/>
          <w:szCs w:val="24"/>
        </w:rPr>
        <w:t>,</w:t>
      </w:r>
      <w:r w:rsidR="003A1C22">
        <w:rPr>
          <w:rFonts w:ascii="Times New Roman" w:hAnsi="Times New Roman" w:cs="Times New Roman"/>
          <w:sz w:val="24"/>
          <w:szCs w:val="24"/>
        </w:rPr>
        <w:t xml:space="preserve"> had developed</w:t>
      </w:r>
      <w:r w:rsidR="003A1C22" w:rsidRPr="003A1C22">
        <w:rPr>
          <w:rFonts w:ascii="Times New Roman" w:hAnsi="Times New Roman" w:cs="Times New Roman"/>
          <w:sz w:val="24"/>
          <w:szCs w:val="24"/>
        </w:rPr>
        <w:t xml:space="preserve">. </w:t>
      </w:r>
      <w:r w:rsidR="003A1C22">
        <w:rPr>
          <w:rFonts w:ascii="Times New Roman" w:hAnsi="Times New Roman" w:cs="Times New Roman"/>
          <w:sz w:val="24"/>
          <w:szCs w:val="24"/>
        </w:rPr>
        <w:t xml:space="preserve">Under </w:t>
      </w:r>
      <w:r w:rsidR="00CE580D">
        <w:rPr>
          <w:rFonts w:ascii="Times New Roman" w:hAnsi="Times New Roman" w:cs="Times New Roman"/>
          <w:sz w:val="24"/>
          <w:szCs w:val="24"/>
        </w:rPr>
        <w:t xml:space="preserve">Cecil </w:t>
      </w:r>
      <w:r w:rsidR="003A1C22">
        <w:rPr>
          <w:rFonts w:ascii="Times New Roman" w:hAnsi="Times New Roman" w:cs="Times New Roman"/>
          <w:sz w:val="24"/>
          <w:szCs w:val="24"/>
        </w:rPr>
        <w:t xml:space="preserve">Todd, Trowell’s successor (1958), Makerere </w:t>
      </w:r>
      <w:r w:rsidR="00CE580D">
        <w:rPr>
          <w:rFonts w:ascii="Times New Roman" w:hAnsi="Times New Roman" w:cs="Times New Roman"/>
          <w:sz w:val="24"/>
          <w:szCs w:val="24"/>
        </w:rPr>
        <w:t xml:space="preserve">Art School </w:t>
      </w:r>
      <w:r w:rsidR="003A1C22">
        <w:rPr>
          <w:rFonts w:ascii="Times New Roman" w:hAnsi="Times New Roman" w:cs="Times New Roman"/>
          <w:sz w:val="24"/>
          <w:szCs w:val="24"/>
        </w:rPr>
        <w:t>was instead reviewing its curricul</w:t>
      </w:r>
      <w:r w:rsidR="008B4375">
        <w:rPr>
          <w:rFonts w:ascii="Times New Roman" w:hAnsi="Times New Roman" w:cs="Times New Roman"/>
          <w:sz w:val="24"/>
          <w:szCs w:val="24"/>
        </w:rPr>
        <w:t>um towards a</w:t>
      </w:r>
      <w:r w:rsidR="00030E74">
        <w:rPr>
          <w:rFonts w:ascii="Times New Roman" w:hAnsi="Times New Roman" w:cs="Times New Roman"/>
          <w:sz w:val="24"/>
          <w:szCs w:val="24"/>
        </w:rPr>
        <w:t>n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146849">
        <w:rPr>
          <w:rFonts w:ascii="Times New Roman" w:hAnsi="Times New Roman" w:cs="Times New Roman"/>
          <w:sz w:val="24"/>
          <w:szCs w:val="24"/>
        </w:rPr>
        <w:t>emphasis on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030E74">
        <w:rPr>
          <w:rFonts w:ascii="Times New Roman" w:hAnsi="Times New Roman" w:cs="Times New Roman"/>
          <w:sz w:val="24"/>
          <w:szCs w:val="24"/>
        </w:rPr>
        <w:t xml:space="preserve">knowledge of world art, </w:t>
      </w:r>
      <w:r w:rsidR="008B4375">
        <w:rPr>
          <w:rFonts w:ascii="Times New Roman" w:hAnsi="Times New Roman" w:cs="Times New Roman"/>
          <w:sz w:val="24"/>
          <w:szCs w:val="24"/>
        </w:rPr>
        <w:t>technique and skills acquisition</w:t>
      </w:r>
      <w:r w:rsidR="003A1C22">
        <w:rPr>
          <w:rFonts w:ascii="Times New Roman" w:hAnsi="Times New Roman" w:cs="Times New Roman"/>
          <w:sz w:val="24"/>
          <w:szCs w:val="24"/>
        </w:rPr>
        <w:t xml:space="preserve">. Elimo </w:t>
      </w:r>
      <w:r w:rsidR="007D298F">
        <w:rPr>
          <w:rFonts w:ascii="Times New Roman" w:hAnsi="Times New Roman" w:cs="Times New Roman"/>
          <w:sz w:val="24"/>
          <w:szCs w:val="24"/>
        </w:rPr>
        <w:t xml:space="preserve">Njau and </w:t>
      </w:r>
      <w:r w:rsidR="003A1C22">
        <w:rPr>
          <w:rFonts w:ascii="Times New Roman" w:hAnsi="Times New Roman" w:cs="Times New Roman"/>
          <w:sz w:val="24"/>
          <w:szCs w:val="24"/>
        </w:rPr>
        <w:t xml:space="preserve">Sam </w:t>
      </w:r>
      <w:r w:rsidR="007D298F">
        <w:rPr>
          <w:rFonts w:ascii="Times New Roman" w:hAnsi="Times New Roman" w:cs="Times New Roman"/>
          <w:sz w:val="24"/>
          <w:szCs w:val="24"/>
        </w:rPr>
        <w:t xml:space="preserve">Ntiro, Trowell’s direct </w:t>
      </w:r>
      <w:r w:rsidR="003A1C22">
        <w:rPr>
          <w:rFonts w:ascii="Times New Roman" w:hAnsi="Times New Roman" w:cs="Times New Roman"/>
          <w:sz w:val="24"/>
          <w:szCs w:val="24"/>
        </w:rPr>
        <w:t xml:space="preserve">and highly regarded protégés </w:t>
      </w:r>
      <w:r w:rsidR="007D298F">
        <w:rPr>
          <w:rFonts w:ascii="Times New Roman" w:hAnsi="Times New Roman" w:cs="Times New Roman"/>
          <w:sz w:val="24"/>
          <w:szCs w:val="24"/>
        </w:rPr>
        <w:t xml:space="preserve">became Nnaggenda’s allies. </w:t>
      </w:r>
      <w:r w:rsidR="00146849">
        <w:rPr>
          <w:rFonts w:ascii="Times New Roman" w:hAnsi="Times New Roman" w:cs="Times New Roman"/>
          <w:sz w:val="24"/>
          <w:szCs w:val="24"/>
        </w:rPr>
        <w:t>The</w:t>
      </w:r>
      <w:r w:rsidR="00030E74">
        <w:rPr>
          <w:rFonts w:ascii="Times New Roman" w:hAnsi="Times New Roman" w:cs="Times New Roman"/>
          <w:sz w:val="24"/>
          <w:szCs w:val="24"/>
        </w:rPr>
        <w:t xml:space="preserve"> </w:t>
      </w:r>
      <w:r w:rsidR="00C376D7">
        <w:rPr>
          <w:rFonts w:ascii="Times New Roman" w:hAnsi="Times New Roman" w:cs="Times New Roman"/>
          <w:sz w:val="24"/>
          <w:szCs w:val="24"/>
        </w:rPr>
        <w:t>duo was</w:t>
      </w:r>
      <w:r w:rsidR="00146849">
        <w:rPr>
          <w:rFonts w:ascii="Times New Roman" w:hAnsi="Times New Roman" w:cs="Times New Roman"/>
          <w:sz w:val="24"/>
          <w:szCs w:val="24"/>
        </w:rPr>
        <w:t xml:space="preserve"> opposed to Todd’s scholarly approach to art education</w:t>
      </w:r>
      <w:r w:rsidR="00030E74">
        <w:rPr>
          <w:rFonts w:ascii="Times New Roman" w:hAnsi="Times New Roman" w:cs="Times New Roman"/>
          <w:sz w:val="24"/>
          <w:szCs w:val="24"/>
        </w:rPr>
        <w:t xml:space="preserve"> and </w:t>
      </w:r>
      <w:r w:rsidR="00DC516B">
        <w:rPr>
          <w:rFonts w:ascii="Times New Roman" w:hAnsi="Times New Roman" w:cs="Times New Roman"/>
          <w:sz w:val="24"/>
          <w:szCs w:val="24"/>
        </w:rPr>
        <w:t xml:space="preserve">in the early 1960s, </w:t>
      </w:r>
      <w:r w:rsidR="00030E74">
        <w:rPr>
          <w:rFonts w:ascii="Times New Roman" w:hAnsi="Times New Roman" w:cs="Times New Roman"/>
          <w:sz w:val="24"/>
          <w:szCs w:val="24"/>
        </w:rPr>
        <w:t xml:space="preserve">they prepared Nnaggenda </w:t>
      </w:r>
      <w:r w:rsidR="00DC516B">
        <w:rPr>
          <w:rFonts w:ascii="Times New Roman" w:hAnsi="Times New Roman" w:cs="Times New Roman"/>
          <w:sz w:val="24"/>
          <w:szCs w:val="24"/>
        </w:rPr>
        <w:t>for the daunting</w:t>
      </w:r>
      <w:r w:rsidR="00C376D7">
        <w:rPr>
          <w:rFonts w:ascii="Times New Roman" w:hAnsi="Times New Roman" w:cs="Times New Roman"/>
          <w:sz w:val="24"/>
          <w:szCs w:val="24"/>
        </w:rPr>
        <w:t xml:space="preserve"> task of redefining traditional life along modern lines.  </w:t>
      </w:r>
      <w:ins w:id="7" w:author="Erin Rice" w:date="2014-05-26T11:56:00Z">
        <w:r w:rsidR="00D338E0">
          <w:rPr>
            <w:rFonts w:ascii="Times New Roman" w:hAnsi="Times New Roman" w:cs="Times New Roman"/>
            <w:sz w:val="24"/>
            <w:szCs w:val="24"/>
          </w:rPr>
          <w:t xml:space="preserve">In taking an alternative route in pursuit of an artistic career, </w:t>
        </w:r>
        <w:proofErr w:type="spellStart"/>
        <w:r w:rsidR="00D338E0">
          <w:rPr>
            <w:rFonts w:ascii="Times New Roman" w:hAnsi="Times New Roman" w:cs="Times New Roman"/>
            <w:sz w:val="24"/>
            <w:szCs w:val="24"/>
          </w:rPr>
          <w:t>Nnaggenda’s</w:t>
        </w:r>
        <w:proofErr w:type="spellEnd"/>
        <w:r w:rsidR="00D338E0">
          <w:rPr>
            <w:rFonts w:ascii="Times New Roman" w:hAnsi="Times New Roman" w:cs="Times New Roman"/>
            <w:sz w:val="24"/>
            <w:szCs w:val="24"/>
          </w:rPr>
          <w:t xml:space="preserve"> experiments in sculpture left an </w:t>
        </w:r>
      </w:ins>
      <w:ins w:id="8" w:author="Erin Rice" w:date="2014-05-26T11:57:00Z">
        <w:r w:rsidR="00D338E0">
          <w:rPr>
            <w:rFonts w:ascii="Times New Roman" w:hAnsi="Times New Roman" w:cs="Times New Roman"/>
            <w:sz w:val="24"/>
            <w:szCs w:val="24"/>
          </w:rPr>
          <w:t xml:space="preserve">indelible mark on Uganda’s modern art landscape to which </w:t>
        </w:r>
        <w:proofErr w:type="spellStart"/>
        <w:r w:rsidR="00D338E0">
          <w:rPr>
            <w:rFonts w:ascii="Times New Roman" w:hAnsi="Times New Roman" w:cs="Times New Roman"/>
            <w:sz w:val="24"/>
            <w:szCs w:val="24"/>
          </w:rPr>
          <w:t>Makerere</w:t>
        </w:r>
        <w:proofErr w:type="spellEnd"/>
        <w:r w:rsidR="00D338E0">
          <w:rPr>
            <w:rFonts w:ascii="Times New Roman" w:hAnsi="Times New Roman" w:cs="Times New Roman"/>
            <w:sz w:val="24"/>
            <w:szCs w:val="24"/>
          </w:rPr>
          <w:t xml:space="preserve"> can lay no claim. </w:t>
        </w:r>
      </w:ins>
    </w:p>
    <w:p w14:paraId="28C97D40" w14:textId="77777777" w:rsidR="007B6D00" w:rsidRDefault="00525E4E" w:rsidP="00ED2B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Nnagge</w:t>
      </w:r>
      <w:ins w:id="9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>n</w:t>
        </w:r>
      </w:ins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75A2E">
        <w:rPr>
          <w:rFonts w:ascii="Times New Roman" w:hAnsi="Times New Roman" w:cs="Times New Roman"/>
          <w:sz w:val="24"/>
          <w:szCs w:val="24"/>
        </w:rPr>
        <w:t xml:space="preserve"> pursued a French Diploma Course in Fine Art before seeking admission for a more robust training in sculpture in German</w:t>
      </w:r>
      <w:ins w:id="10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>y</w:t>
        </w:r>
      </w:ins>
      <w:r w:rsidR="00875A2E">
        <w:rPr>
          <w:rFonts w:ascii="Times New Roman" w:hAnsi="Times New Roman" w:cs="Times New Roman"/>
          <w:sz w:val="24"/>
          <w:szCs w:val="24"/>
        </w:rPr>
        <w:t xml:space="preserve"> (1964-1967). </w:t>
      </w:r>
      <w:r w:rsidR="007D298F">
        <w:rPr>
          <w:rFonts w:ascii="Times New Roman" w:hAnsi="Times New Roman" w:cs="Times New Roman"/>
          <w:sz w:val="24"/>
          <w:szCs w:val="24"/>
        </w:rPr>
        <w:t>In Germany, he went through</w:t>
      </w:r>
      <w:r w:rsidR="007B6D00">
        <w:rPr>
          <w:rFonts w:ascii="Times New Roman" w:hAnsi="Times New Roman" w:cs="Times New Roman"/>
          <w:sz w:val="24"/>
          <w:szCs w:val="24"/>
        </w:rPr>
        <w:t xml:space="preserve"> </w:t>
      </w:r>
      <w:ins w:id="11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="007B6D00">
        <w:rPr>
          <w:rFonts w:ascii="Times New Roman" w:hAnsi="Times New Roman" w:cs="Times New Roman"/>
          <w:sz w:val="24"/>
          <w:szCs w:val="24"/>
        </w:rPr>
        <w:t>apprenticeship system before</w:t>
      </w:r>
      <w:r w:rsidR="002D6C02">
        <w:rPr>
          <w:rFonts w:ascii="Times New Roman" w:hAnsi="Times New Roman" w:cs="Times New Roman"/>
          <w:sz w:val="24"/>
          <w:szCs w:val="24"/>
        </w:rPr>
        <w:t xml:space="preserve"> he was formally admitted </w:t>
      </w:r>
      <w:ins w:id="12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2D6C02">
        <w:rPr>
          <w:rFonts w:ascii="Times New Roman" w:hAnsi="Times New Roman" w:cs="Times New Roman"/>
          <w:sz w:val="24"/>
          <w:szCs w:val="24"/>
        </w:rPr>
        <w:t>Fr</w:t>
      </w:r>
      <w:r w:rsidR="007B6D00">
        <w:rPr>
          <w:rFonts w:ascii="Times New Roman" w:hAnsi="Times New Roman" w:cs="Times New Roman"/>
          <w:sz w:val="24"/>
          <w:szCs w:val="24"/>
        </w:rPr>
        <w:t>e</w:t>
      </w:r>
      <w:r w:rsidR="002D6C02">
        <w:rPr>
          <w:rFonts w:ascii="Times New Roman" w:hAnsi="Times New Roman" w:cs="Times New Roman"/>
          <w:sz w:val="24"/>
          <w:szCs w:val="24"/>
        </w:rPr>
        <w:t>i</w:t>
      </w:r>
      <w:r w:rsidR="007B6D00">
        <w:rPr>
          <w:rFonts w:ascii="Times New Roman" w:hAnsi="Times New Roman" w:cs="Times New Roman"/>
          <w:sz w:val="24"/>
          <w:szCs w:val="24"/>
        </w:rPr>
        <w:t>bu</w:t>
      </w:r>
      <w:r w:rsidR="002D6C02">
        <w:rPr>
          <w:rFonts w:ascii="Times New Roman" w:hAnsi="Times New Roman" w:cs="Times New Roman"/>
          <w:sz w:val="24"/>
          <w:szCs w:val="24"/>
        </w:rPr>
        <w:t>r</w:t>
      </w:r>
      <w:r w:rsidR="007B6D00">
        <w:rPr>
          <w:rFonts w:ascii="Times New Roman" w:hAnsi="Times New Roman" w:cs="Times New Roman"/>
          <w:sz w:val="24"/>
          <w:szCs w:val="24"/>
        </w:rPr>
        <w:t xml:space="preserve">g University, a </w:t>
      </w:r>
      <w:r>
        <w:rPr>
          <w:rFonts w:ascii="Times New Roman" w:hAnsi="Times New Roman" w:cs="Times New Roman"/>
          <w:sz w:val="24"/>
          <w:szCs w:val="24"/>
        </w:rPr>
        <w:t xml:space="preserve">highly </w:t>
      </w:r>
      <w:r w:rsidR="007B6D00">
        <w:rPr>
          <w:rFonts w:ascii="Times New Roman" w:hAnsi="Times New Roman" w:cs="Times New Roman"/>
          <w:sz w:val="24"/>
          <w:szCs w:val="24"/>
        </w:rPr>
        <w:t xml:space="preserve">competitive </w:t>
      </w:r>
      <w:r>
        <w:rPr>
          <w:rFonts w:ascii="Times New Roman" w:hAnsi="Times New Roman" w:cs="Times New Roman"/>
          <w:sz w:val="24"/>
          <w:szCs w:val="24"/>
        </w:rPr>
        <w:t xml:space="preserve">art </w:t>
      </w:r>
      <w:r w:rsidR="002D6C02">
        <w:rPr>
          <w:rFonts w:ascii="Times New Roman" w:hAnsi="Times New Roman" w:cs="Times New Roman"/>
          <w:sz w:val="24"/>
          <w:szCs w:val="24"/>
        </w:rPr>
        <w:t>academy. Fr</w:t>
      </w:r>
      <w:r w:rsidR="007B6D00">
        <w:rPr>
          <w:rFonts w:ascii="Times New Roman" w:hAnsi="Times New Roman" w:cs="Times New Roman"/>
          <w:sz w:val="24"/>
          <w:szCs w:val="24"/>
        </w:rPr>
        <w:t>e</w:t>
      </w:r>
      <w:r w:rsidR="002D6C02">
        <w:rPr>
          <w:rFonts w:ascii="Times New Roman" w:hAnsi="Times New Roman" w:cs="Times New Roman"/>
          <w:sz w:val="24"/>
          <w:szCs w:val="24"/>
        </w:rPr>
        <w:t>i</w:t>
      </w:r>
      <w:r w:rsidR="007B6D00">
        <w:rPr>
          <w:rFonts w:ascii="Times New Roman" w:hAnsi="Times New Roman" w:cs="Times New Roman"/>
          <w:sz w:val="24"/>
          <w:szCs w:val="24"/>
        </w:rPr>
        <w:t xml:space="preserve">burg offered a rigorous but flexible </w:t>
      </w:r>
      <w:r w:rsidR="002327D1">
        <w:rPr>
          <w:rFonts w:ascii="Times New Roman" w:hAnsi="Times New Roman" w:cs="Times New Roman"/>
          <w:sz w:val="24"/>
          <w:szCs w:val="24"/>
        </w:rPr>
        <w:t xml:space="preserve">art </w:t>
      </w:r>
      <w:r w:rsidR="007B6D00">
        <w:rPr>
          <w:rFonts w:ascii="Times New Roman" w:hAnsi="Times New Roman" w:cs="Times New Roman"/>
          <w:sz w:val="24"/>
          <w:szCs w:val="24"/>
        </w:rPr>
        <w:t xml:space="preserve">training program but more importantly, it softened the ground for him to search for the essence of his ‘African spirit’. </w:t>
      </w:r>
      <w:r w:rsidR="002327D1">
        <w:rPr>
          <w:rFonts w:ascii="Times New Roman" w:hAnsi="Times New Roman" w:cs="Times New Roman"/>
          <w:sz w:val="24"/>
          <w:szCs w:val="24"/>
        </w:rPr>
        <w:t>Ornamental arts, m</w:t>
      </w:r>
      <w:r w:rsidR="007B6D00">
        <w:rPr>
          <w:rFonts w:ascii="Times New Roman" w:hAnsi="Times New Roman" w:cs="Times New Roman"/>
          <w:sz w:val="24"/>
          <w:szCs w:val="24"/>
        </w:rPr>
        <w:t xml:space="preserve">yths and legends abounded in Nnaggenda’s </w:t>
      </w:r>
      <w:r w:rsidR="002327D1">
        <w:rPr>
          <w:rFonts w:ascii="Times New Roman" w:hAnsi="Times New Roman" w:cs="Times New Roman"/>
          <w:sz w:val="24"/>
          <w:szCs w:val="24"/>
        </w:rPr>
        <w:t xml:space="preserve">own </w:t>
      </w:r>
      <w:r w:rsidR="007B6D00">
        <w:rPr>
          <w:rFonts w:ascii="Times New Roman" w:hAnsi="Times New Roman" w:cs="Times New Roman"/>
          <w:sz w:val="24"/>
          <w:szCs w:val="24"/>
        </w:rPr>
        <w:t>cultural background</w:t>
      </w:r>
      <w:r w:rsidR="002327D1">
        <w:rPr>
          <w:rFonts w:ascii="Times New Roman" w:hAnsi="Times New Roman" w:cs="Times New Roman"/>
          <w:sz w:val="24"/>
          <w:szCs w:val="24"/>
        </w:rPr>
        <w:t>,</w:t>
      </w:r>
      <w:r w:rsidR="007B6D00">
        <w:rPr>
          <w:rFonts w:ascii="Times New Roman" w:hAnsi="Times New Roman" w:cs="Times New Roman"/>
          <w:sz w:val="24"/>
          <w:szCs w:val="24"/>
        </w:rPr>
        <w:t xml:space="preserve"> but</w:t>
      </w:r>
      <w:r w:rsidR="002327D1">
        <w:rPr>
          <w:rFonts w:ascii="Times New Roman" w:hAnsi="Times New Roman" w:cs="Times New Roman"/>
          <w:sz w:val="24"/>
          <w:szCs w:val="24"/>
        </w:rPr>
        <w:t>,</w:t>
      </w:r>
      <w:r w:rsidR="007B6D00">
        <w:rPr>
          <w:rFonts w:ascii="Times New Roman" w:hAnsi="Times New Roman" w:cs="Times New Roman"/>
          <w:sz w:val="24"/>
          <w:szCs w:val="24"/>
        </w:rPr>
        <w:t xml:space="preserve"> resonances of mask forms and masquerades were aliv</w:t>
      </w:r>
      <w:r w:rsidR="002327D1">
        <w:rPr>
          <w:rFonts w:ascii="Times New Roman" w:hAnsi="Times New Roman" w:cs="Times New Roman"/>
          <w:sz w:val="24"/>
          <w:szCs w:val="24"/>
        </w:rPr>
        <w:t>e too in his consciousness. H</w:t>
      </w:r>
      <w:r w:rsidR="007B6D00">
        <w:rPr>
          <w:rFonts w:ascii="Times New Roman" w:hAnsi="Times New Roman" w:cs="Times New Roman"/>
          <w:sz w:val="24"/>
          <w:szCs w:val="24"/>
        </w:rPr>
        <w:t xml:space="preserve">is own verbal and poetic, artistic environment, combined with emotional experiences allowed him to connect with the woodcarvings of </w:t>
      </w:r>
      <w:r w:rsidR="002327D1">
        <w:rPr>
          <w:rFonts w:ascii="Times New Roman" w:hAnsi="Times New Roman" w:cs="Times New Roman"/>
          <w:sz w:val="24"/>
          <w:szCs w:val="24"/>
        </w:rPr>
        <w:t>West</w:t>
      </w:r>
      <w:r w:rsidR="007B6D00">
        <w:rPr>
          <w:rFonts w:ascii="Times New Roman" w:hAnsi="Times New Roman" w:cs="Times New Roman"/>
          <w:sz w:val="24"/>
          <w:szCs w:val="24"/>
        </w:rPr>
        <w:t xml:space="preserve"> Africa. </w:t>
      </w:r>
      <w:r w:rsidR="002327D1">
        <w:rPr>
          <w:rFonts w:ascii="Times New Roman" w:hAnsi="Times New Roman" w:cs="Times New Roman"/>
          <w:sz w:val="24"/>
          <w:szCs w:val="24"/>
        </w:rPr>
        <w:t xml:space="preserve">Nnaggenda believed that </w:t>
      </w:r>
      <w:r w:rsidR="007B6D00">
        <w:rPr>
          <w:rFonts w:ascii="Times New Roman" w:hAnsi="Times New Roman" w:cs="Times New Roman"/>
          <w:sz w:val="24"/>
          <w:szCs w:val="24"/>
        </w:rPr>
        <w:t>regardless of the vast distance separating the people of Africa</w:t>
      </w:r>
      <w:r w:rsidR="002327D1">
        <w:rPr>
          <w:rFonts w:ascii="Times New Roman" w:hAnsi="Times New Roman" w:cs="Times New Roman"/>
          <w:sz w:val="24"/>
          <w:szCs w:val="24"/>
        </w:rPr>
        <w:t xml:space="preserve">, </w:t>
      </w:r>
      <w:r w:rsidR="007B6D00">
        <w:rPr>
          <w:rFonts w:ascii="Times New Roman" w:hAnsi="Times New Roman" w:cs="Times New Roman"/>
          <w:sz w:val="24"/>
          <w:szCs w:val="24"/>
        </w:rPr>
        <w:t xml:space="preserve">there was an underlying </w:t>
      </w:r>
      <w:r w:rsidR="00F154C5">
        <w:rPr>
          <w:rFonts w:ascii="Times New Roman" w:hAnsi="Times New Roman" w:cs="Times New Roman"/>
          <w:sz w:val="24"/>
          <w:szCs w:val="24"/>
        </w:rPr>
        <w:t>common characteristi</w:t>
      </w:r>
      <w:r w:rsidR="001246E6">
        <w:rPr>
          <w:rFonts w:ascii="Times New Roman" w:hAnsi="Times New Roman" w:cs="Times New Roman"/>
          <w:sz w:val="24"/>
          <w:szCs w:val="24"/>
        </w:rPr>
        <w:t>c</w:t>
      </w:r>
      <w:r w:rsidR="002327D1">
        <w:rPr>
          <w:rFonts w:ascii="Times New Roman" w:hAnsi="Times New Roman" w:cs="Times New Roman"/>
          <w:sz w:val="24"/>
          <w:szCs w:val="24"/>
        </w:rPr>
        <w:t xml:space="preserve"> all Africans shared and this</w:t>
      </w:r>
      <w:r w:rsidR="00F154C5">
        <w:rPr>
          <w:rFonts w:ascii="Times New Roman" w:hAnsi="Times New Roman" w:cs="Times New Roman"/>
          <w:sz w:val="24"/>
          <w:szCs w:val="24"/>
        </w:rPr>
        <w:t xml:space="preserve"> formed the basis of </w:t>
      </w:r>
      <w:r w:rsidR="002327D1">
        <w:rPr>
          <w:rFonts w:ascii="Times New Roman" w:hAnsi="Times New Roman" w:cs="Times New Roman"/>
          <w:sz w:val="24"/>
          <w:szCs w:val="24"/>
        </w:rPr>
        <w:t xml:space="preserve">an </w:t>
      </w:r>
      <w:r w:rsidR="00F154C5">
        <w:rPr>
          <w:rFonts w:ascii="Times New Roman" w:hAnsi="Times New Roman" w:cs="Times New Roman"/>
          <w:sz w:val="24"/>
          <w:szCs w:val="24"/>
        </w:rPr>
        <w:t>African intercultural cohesion.</w:t>
      </w:r>
      <w:r w:rsidR="002327D1">
        <w:rPr>
          <w:rFonts w:ascii="Times New Roman" w:hAnsi="Times New Roman" w:cs="Times New Roman"/>
          <w:sz w:val="24"/>
          <w:szCs w:val="24"/>
        </w:rPr>
        <w:t xml:space="preserve"> In his art, Nnaggenda adapted both the form and spirit in the mask </w:t>
      </w:r>
      <w:r w:rsidR="001246E6">
        <w:rPr>
          <w:rFonts w:ascii="Times New Roman" w:hAnsi="Times New Roman" w:cs="Times New Roman"/>
          <w:sz w:val="24"/>
          <w:szCs w:val="24"/>
        </w:rPr>
        <w:t xml:space="preserve">objects </w:t>
      </w:r>
      <w:r w:rsidR="002327D1">
        <w:rPr>
          <w:rFonts w:ascii="Times New Roman" w:hAnsi="Times New Roman" w:cs="Times New Roman"/>
          <w:sz w:val="24"/>
          <w:szCs w:val="24"/>
        </w:rPr>
        <w:t xml:space="preserve">he saw in German museums.  </w:t>
      </w:r>
    </w:p>
    <w:p w14:paraId="54D6D598" w14:textId="77777777" w:rsidR="007217B8" w:rsidRDefault="002327D1" w:rsidP="00836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completion of his studies in German, Nnaggenda returned home </w:t>
      </w:r>
      <w:r w:rsidR="00C376D7">
        <w:rPr>
          <w:rFonts w:ascii="Times New Roman" w:hAnsi="Times New Roman" w:cs="Times New Roman"/>
          <w:sz w:val="24"/>
          <w:szCs w:val="24"/>
        </w:rPr>
        <w:t xml:space="preserve">in 1967 </w:t>
      </w:r>
      <w:r>
        <w:rPr>
          <w:rFonts w:ascii="Times New Roman" w:hAnsi="Times New Roman" w:cs="Times New Roman"/>
          <w:sz w:val="24"/>
          <w:szCs w:val="24"/>
        </w:rPr>
        <w:t xml:space="preserve">and showed his </w:t>
      </w:r>
      <w:r w:rsidR="007217B8">
        <w:rPr>
          <w:rFonts w:ascii="Times New Roman" w:hAnsi="Times New Roman" w:cs="Times New Roman"/>
          <w:sz w:val="24"/>
          <w:szCs w:val="24"/>
        </w:rPr>
        <w:t xml:space="preserve">sculptures and paintings </w:t>
      </w:r>
      <w:r>
        <w:rPr>
          <w:rFonts w:ascii="Times New Roman" w:hAnsi="Times New Roman" w:cs="Times New Roman"/>
          <w:sz w:val="24"/>
          <w:szCs w:val="24"/>
        </w:rPr>
        <w:t xml:space="preserve">at the Nommo gallery. The </w:t>
      </w:r>
      <w:r w:rsidR="007217B8">
        <w:rPr>
          <w:rFonts w:ascii="Times New Roman" w:hAnsi="Times New Roman" w:cs="Times New Roman"/>
          <w:sz w:val="24"/>
          <w:szCs w:val="24"/>
        </w:rPr>
        <w:t xml:space="preserve">Kampala audience whose </w:t>
      </w: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7217B8">
        <w:rPr>
          <w:rFonts w:ascii="Times New Roman" w:hAnsi="Times New Roman" w:cs="Times New Roman"/>
          <w:sz w:val="24"/>
          <w:szCs w:val="24"/>
        </w:rPr>
        <w:t xml:space="preserve">vocabulary had </w:t>
      </w:r>
      <w:r w:rsidR="00C376D7">
        <w:rPr>
          <w:rFonts w:ascii="Times New Roman" w:hAnsi="Times New Roman" w:cs="Times New Roman"/>
          <w:sz w:val="24"/>
          <w:szCs w:val="24"/>
        </w:rPr>
        <w:t xml:space="preserve">been </w:t>
      </w:r>
      <w:r w:rsidR="007217B8">
        <w:rPr>
          <w:rFonts w:ascii="Times New Roman" w:hAnsi="Times New Roman" w:cs="Times New Roman"/>
          <w:sz w:val="24"/>
          <w:szCs w:val="24"/>
        </w:rPr>
        <w:t>col</w:t>
      </w:r>
      <w:r w:rsidR="00C376D7">
        <w:rPr>
          <w:rFonts w:ascii="Times New Roman" w:hAnsi="Times New Roman" w:cs="Times New Roman"/>
          <w:sz w:val="24"/>
          <w:szCs w:val="24"/>
        </w:rPr>
        <w:t xml:space="preserve">ored by the work of Makerere </w:t>
      </w:r>
      <w:r w:rsidR="00615F22">
        <w:rPr>
          <w:rFonts w:ascii="Times New Roman" w:hAnsi="Times New Roman" w:cs="Times New Roman"/>
          <w:sz w:val="24"/>
          <w:szCs w:val="24"/>
        </w:rPr>
        <w:t xml:space="preserve">Art School </w:t>
      </w:r>
      <w:r w:rsidR="00C376D7">
        <w:rPr>
          <w:rFonts w:ascii="Times New Roman" w:hAnsi="Times New Roman" w:cs="Times New Roman"/>
          <w:sz w:val="24"/>
          <w:szCs w:val="24"/>
        </w:rPr>
        <w:t xml:space="preserve">graduates where </w:t>
      </w:r>
      <w:r w:rsidR="007217B8">
        <w:rPr>
          <w:rFonts w:ascii="Times New Roman" w:hAnsi="Times New Roman" w:cs="Times New Roman"/>
          <w:sz w:val="24"/>
          <w:szCs w:val="24"/>
        </w:rPr>
        <w:t xml:space="preserve">anatomy and color theory </w:t>
      </w:r>
      <w:r w:rsidR="00C376D7">
        <w:rPr>
          <w:rFonts w:ascii="Times New Roman" w:hAnsi="Times New Roman" w:cs="Times New Roman"/>
          <w:sz w:val="24"/>
          <w:szCs w:val="24"/>
        </w:rPr>
        <w:t xml:space="preserve">were of prime importance, </w:t>
      </w:r>
      <w:r w:rsidR="007217B8">
        <w:rPr>
          <w:rFonts w:ascii="Times New Roman" w:hAnsi="Times New Roman" w:cs="Times New Roman"/>
          <w:sz w:val="24"/>
          <w:szCs w:val="24"/>
        </w:rPr>
        <w:t>were not ready for Nna</w:t>
      </w:r>
      <w:ins w:id="13" w:author="Erin Rice" w:date="2014-04-19T18:08:00Z">
        <w:r w:rsidR="00D56BD8">
          <w:rPr>
            <w:rFonts w:ascii="Times New Roman" w:hAnsi="Times New Roman" w:cs="Times New Roman"/>
            <w:sz w:val="24"/>
            <w:szCs w:val="24"/>
          </w:rPr>
          <w:t>g</w:t>
        </w:r>
      </w:ins>
      <w:r w:rsidR="007217B8">
        <w:rPr>
          <w:rFonts w:ascii="Times New Roman" w:hAnsi="Times New Roman" w:cs="Times New Roman"/>
          <w:sz w:val="24"/>
          <w:szCs w:val="24"/>
        </w:rPr>
        <w:t>genda’s innovations</w:t>
      </w:r>
      <w:r w:rsidR="00F154C5">
        <w:rPr>
          <w:rFonts w:ascii="Times New Roman" w:hAnsi="Times New Roman" w:cs="Times New Roman"/>
          <w:sz w:val="24"/>
          <w:szCs w:val="24"/>
        </w:rPr>
        <w:t xml:space="preserve">. </w:t>
      </w:r>
      <w:r w:rsidR="00C376D7">
        <w:rPr>
          <w:rFonts w:ascii="Times New Roman" w:hAnsi="Times New Roman" w:cs="Times New Roman"/>
          <w:sz w:val="24"/>
          <w:szCs w:val="24"/>
        </w:rPr>
        <w:t>The double face</w:t>
      </w:r>
      <w:r w:rsidR="007217B8">
        <w:rPr>
          <w:rFonts w:ascii="Times New Roman" w:hAnsi="Times New Roman" w:cs="Times New Roman"/>
          <w:sz w:val="24"/>
          <w:szCs w:val="24"/>
        </w:rPr>
        <w:t xml:space="preserve"> images and j</w:t>
      </w:r>
      <w:r w:rsidR="00F154C5">
        <w:rPr>
          <w:rFonts w:ascii="Times New Roman" w:hAnsi="Times New Roman" w:cs="Times New Roman"/>
          <w:sz w:val="24"/>
          <w:szCs w:val="24"/>
        </w:rPr>
        <w:t xml:space="preserve">oining </w:t>
      </w:r>
      <w:r w:rsidR="00C376D7">
        <w:rPr>
          <w:rFonts w:ascii="Times New Roman" w:hAnsi="Times New Roman" w:cs="Times New Roman"/>
          <w:sz w:val="24"/>
          <w:szCs w:val="24"/>
        </w:rPr>
        <w:t xml:space="preserve">of </w:t>
      </w:r>
      <w:r w:rsidR="00F154C5">
        <w:rPr>
          <w:rFonts w:ascii="Times New Roman" w:hAnsi="Times New Roman" w:cs="Times New Roman"/>
          <w:sz w:val="24"/>
          <w:szCs w:val="24"/>
        </w:rPr>
        <w:t>metal and wood</w:t>
      </w:r>
      <w:r w:rsidR="00615F22">
        <w:rPr>
          <w:rFonts w:ascii="Times New Roman" w:hAnsi="Times New Roman" w:cs="Times New Roman"/>
          <w:sz w:val="24"/>
          <w:szCs w:val="24"/>
        </w:rPr>
        <w:t>,</w:t>
      </w:r>
      <w:r w:rsidR="00F154C5">
        <w:rPr>
          <w:rFonts w:ascii="Times New Roman" w:hAnsi="Times New Roman" w:cs="Times New Roman"/>
          <w:sz w:val="24"/>
          <w:szCs w:val="24"/>
        </w:rPr>
        <w:t xml:space="preserve"> </w:t>
      </w:r>
      <w:r w:rsidR="007217B8">
        <w:rPr>
          <w:rFonts w:ascii="Times New Roman" w:hAnsi="Times New Roman" w:cs="Times New Roman"/>
          <w:sz w:val="24"/>
          <w:szCs w:val="24"/>
        </w:rPr>
        <w:t>for example</w:t>
      </w:r>
      <w:r w:rsidR="00615F22">
        <w:rPr>
          <w:rFonts w:ascii="Times New Roman" w:hAnsi="Times New Roman" w:cs="Times New Roman"/>
          <w:sz w:val="24"/>
          <w:szCs w:val="24"/>
        </w:rPr>
        <w:t>,</w:t>
      </w:r>
      <w:r w:rsidR="007217B8">
        <w:rPr>
          <w:rFonts w:ascii="Times New Roman" w:hAnsi="Times New Roman" w:cs="Times New Roman"/>
          <w:sz w:val="24"/>
          <w:szCs w:val="24"/>
        </w:rPr>
        <w:t xml:space="preserve"> </w:t>
      </w:r>
      <w:r w:rsidR="00F154C5">
        <w:rPr>
          <w:rFonts w:ascii="Times New Roman" w:hAnsi="Times New Roman" w:cs="Times New Roman"/>
          <w:sz w:val="24"/>
          <w:szCs w:val="24"/>
        </w:rPr>
        <w:t>we</w:t>
      </w:r>
      <w:r w:rsidR="007217B8">
        <w:rPr>
          <w:rFonts w:ascii="Times New Roman" w:hAnsi="Times New Roman" w:cs="Times New Roman"/>
          <w:sz w:val="24"/>
          <w:szCs w:val="24"/>
        </w:rPr>
        <w:t xml:space="preserve">re unheard of </w:t>
      </w:r>
      <w:r w:rsidR="00615F22">
        <w:rPr>
          <w:rFonts w:ascii="Times New Roman" w:hAnsi="Times New Roman" w:cs="Times New Roman"/>
          <w:sz w:val="24"/>
          <w:szCs w:val="24"/>
        </w:rPr>
        <w:t xml:space="preserve">yet </w:t>
      </w:r>
      <w:r w:rsidR="007217B8">
        <w:rPr>
          <w:rFonts w:ascii="Times New Roman" w:hAnsi="Times New Roman" w:cs="Times New Roman"/>
          <w:sz w:val="24"/>
          <w:szCs w:val="24"/>
        </w:rPr>
        <w:t>in</w:t>
      </w:r>
      <w:r w:rsidR="00615F22">
        <w:rPr>
          <w:rFonts w:ascii="Times New Roman" w:hAnsi="Times New Roman" w:cs="Times New Roman"/>
          <w:sz w:val="24"/>
          <w:szCs w:val="24"/>
        </w:rPr>
        <w:t xml:space="preserve"> Kampala, though</w:t>
      </w:r>
      <w:r w:rsidR="00F154C5">
        <w:rPr>
          <w:rFonts w:ascii="Times New Roman" w:hAnsi="Times New Roman" w:cs="Times New Roman"/>
          <w:sz w:val="24"/>
          <w:szCs w:val="24"/>
        </w:rPr>
        <w:t xml:space="preserve"> these were common practices elsewhere in the world.  </w:t>
      </w:r>
    </w:p>
    <w:p w14:paraId="50CCFDC9" w14:textId="77777777" w:rsidR="001246E6" w:rsidRDefault="00FF41CF" w:rsidP="00ED2B70">
      <w:pPr>
        <w:rPr>
          <w:rFonts w:ascii="Times New Roman" w:hAnsi="Times New Roman" w:cs="Times New Roman"/>
          <w:sz w:val="24"/>
          <w:szCs w:val="24"/>
        </w:rPr>
      </w:pPr>
      <w:ins w:id="14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>In 1968, f</w:t>
        </w:r>
      </w:ins>
      <w:r w:rsidR="008871A4">
        <w:rPr>
          <w:rFonts w:ascii="Times New Roman" w:hAnsi="Times New Roman" w:cs="Times New Roman"/>
          <w:sz w:val="24"/>
          <w:szCs w:val="24"/>
        </w:rPr>
        <w:t>rustrated by Kampala’s inhospitality</w:t>
      </w:r>
      <w:ins w:id="15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8871A4">
        <w:rPr>
          <w:rFonts w:ascii="Times New Roman" w:hAnsi="Times New Roman" w:cs="Times New Roman"/>
          <w:sz w:val="24"/>
          <w:szCs w:val="24"/>
        </w:rPr>
        <w:t xml:space="preserve"> Nnaggenda found a job in the neighboring Nairobi </w:t>
      </w:r>
      <w:r w:rsidR="009F79BA">
        <w:rPr>
          <w:rFonts w:ascii="Times New Roman" w:hAnsi="Times New Roman" w:cs="Times New Roman"/>
          <w:sz w:val="24"/>
          <w:szCs w:val="24"/>
        </w:rPr>
        <w:t>University</w:t>
      </w:r>
      <w:r w:rsidR="008871A4">
        <w:rPr>
          <w:rFonts w:ascii="Times New Roman" w:hAnsi="Times New Roman" w:cs="Times New Roman"/>
          <w:sz w:val="24"/>
          <w:szCs w:val="24"/>
        </w:rPr>
        <w:t xml:space="preserve"> in Kenya. </w:t>
      </w:r>
      <w:r w:rsidR="003F26A9">
        <w:rPr>
          <w:rFonts w:ascii="Times New Roman" w:hAnsi="Times New Roman" w:cs="Times New Roman"/>
          <w:sz w:val="24"/>
          <w:szCs w:val="24"/>
        </w:rPr>
        <w:t xml:space="preserve">The curriculum at Nairobi was more open than that of Makerere, </w:t>
      </w:r>
      <w:r w:rsidR="009A1AD1">
        <w:rPr>
          <w:rFonts w:ascii="Times New Roman" w:hAnsi="Times New Roman" w:cs="Times New Roman"/>
          <w:sz w:val="24"/>
          <w:szCs w:val="24"/>
        </w:rPr>
        <w:lastRenderedPageBreak/>
        <w:t>even though Maloba</w:t>
      </w:r>
      <w:r w:rsidR="001246E6">
        <w:rPr>
          <w:rFonts w:ascii="Times New Roman" w:hAnsi="Times New Roman" w:cs="Times New Roman"/>
          <w:sz w:val="24"/>
          <w:szCs w:val="24"/>
        </w:rPr>
        <w:t>,</w:t>
      </w:r>
      <w:r w:rsidR="009A1AD1">
        <w:rPr>
          <w:rFonts w:ascii="Times New Roman" w:hAnsi="Times New Roman" w:cs="Times New Roman"/>
          <w:sz w:val="24"/>
          <w:szCs w:val="24"/>
        </w:rPr>
        <w:t xml:space="preserve"> its </w:t>
      </w:r>
      <w:r w:rsidR="003F26A9">
        <w:rPr>
          <w:rFonts w:ascii="Times New Roman" w:hAnsi="Times New Roman" w:cs="Times New Roman"/>
          <w:sz w:val="24"/>
          <w:szCs w:val="24"/>
        </w:rPr>
        <w:t>new head</w:t>
      </w:r>
      <w:r w:rsidR="009A1AD1">
        <w:rPr>
          <w:rFonts w:ascii="Times New Roman" w:hAnsi="Times New Roman" w:cs="Times New Roman"/>
          <w:sz w:val="24"/>
          <w:szCs w:val="24"/>
        </w:rPr>
        <w:t xml:space="preserve"> had been </w:t>
      </w:r>
      <w:r w:rsidR="0054049F">
        <w:rPr>
          <w:rFonts w:ascii="Times New Roman" w:hAnsi="Times New Roman" w:cs="Times New Roman"/>
          <w:sz w:val="24"/>
          <w:szCs w:val="24"/>
        </w:rPr>
        <w:t xml:space="preserve">a </w:t>
      </w:r>
      <w:ins w:id="16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 xml:space="preserve">part of the 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Makerere staff </w:t>
      </w:r>
      <w:ins w:id="17" w:author="Erin Rice" w:date="2014-03-17T21:00:00Z">
        <w:r>
          <w:rPr>
            <w:rFonts w:ascii="Times New Roman" w:hAnsi="Times New Roman" w:cs="Times New Roman"/>
            <w:sz w:val="24"/>
            <w:szCs w:val="24"/>
          </w:rPr>
          <w:t xml:space="preserve">since </w:t>
        </w:r>
      </w:ins>
      <w:r w:rsidR="009A1AD1">
        <w:rPr>
          <w:rFonts w:ascii="Times New Roman" w:hAnsi="Times New Roman" w:cs="Times New Roman"/>
          <w:sz w:val="24"/>
          <w:szCs w:val="24"/>
        </w:rPr>
        <w:t>1940</w:t>
      </w:r>
      <w:r w:rsidR="003F26A9">
        <w:rPr>
          <w:rFonts w:ascii="Times New Roman" w:hAnsi="Times New Roman" w:cs="Times New Roman"/>
          <w:sz w:val="24"/>
          <w:szCs w:val="24"/>
        </w:rPr>
        <w:t xml:space="preserve">. </w:t>
      </w:r>
      <w:ins w:id="18" w:author="Erin Rice" w:date="2014-03-17T21:00:00Z">
        <w:r>
          <w:rPr>
            <w:rFonts w:ascii="Times New Roman" w:hAnsi="Times New Roman" w:cs="Times New Roman"/>
            <w:sz w:val="24"/>
            <w:szCs w:val="24"/>
          </w:rPr>
          <w:t xml:space="preserve">Furthermore, </w:t>
        </w:r>
      </w:ins>
      <w:r w:rsidR="009F79BA">
        <w:rPr>
          <w:rFonts w:ascii="Times New Roman" w:hAnsi="Times New Roman" w:cs="Times New Roman"/>
          <w:sz w:val="24"/>
          <w:szCs w:val="24"/>
        </w:rPr>
        <w:t xml:space="preserve">Nairobi had </w:t>
      </w:r>
      <w:r w:rsidR="009A1AD1">
        <w:rPr>
          <w:rFonts w:ascii="Times New Roman" w:hAnsi="Times New Roman" w:cs="Times New Roman"/>
          <w:sz w:val="24"/>
          <w:szCs w:val="24"/>
        </w:rPr>
        <w:t>very little public art</w:t>
      </w:r>
      <w:r w:rsidR="003F26A9">
        <w:rPr>
          <w:rFonts w:ascii="Times New Roman" w:hAnsi="Times New Roman" w:cs="Times New Roman"/>
          <w:sz w:val="24"/>
          <w:szCs w:val="24"/>
        </w:rPr>
        <w:t xml:space="preserve">. This gave </w:t>
      </w:r>
      <w:r w:rsidR="009A1AD1">
        <w:rPr>
          <w:rFonts w:ascii="Times New Roman" w:hAnsi="Times New Roman" w:cs="Times New Roman"/>
          <w:sz w:val="24"/>
          <w:szCs w:val="24"/>
        </w:rPr>
        <w:t>Nnaggenda</w:t>
      </w:r>
      <w:r w:rsidR="003F26A9">
        <w:rPr>
          <w:rFonts w:ascii="Times New Roman" w:hAnsi="Times New Roman" w:cs="Times New Roman"/>
          <w:sz w:val="24"/>
          <w:szCs w:val="24"/>
        </w:rPr>
        <w:t xml:space="preserve"> the opportunity to make his mark. H</w:t>
      </w:r>
      <w:r w:rsidR="001246E6">
        <w:rPr>
          <w:rFonts w:ascii="Times New Roman" w:hAnsi="Times New Roman" w:cs="Times New Roman"/>
          <w:sz w:val="24"/>
          <w:szCs w:val="24"/>
        </w:rPr>
        <w:t xml:space="preserve">is large stone carving Mother and Child and a welded steel figure </w:t>
      </w:r>
      <w:r w:rsidR="00F33BB5">
        <w:rPr>
          <w:rFonts w:ascii="Times New Roman" w:hAnsi="Times New Roman" w:cs="Times New Roman"/>
          <w:sz w:val="24"/>
          <w:szCs w:val="24"/>
        </w:rPr>
        <w:t xml:space="preserve">still </w:t>
      </w:r>
      <w:r w:rsidR="00615F22">
        <w:rPr>
          <w:rFonts w:ascii="Times New Roman" w:hAnsi="Times New Roman" w:cs="Times New Roman"/>
          <w:sz w:val="24"/>
          <w:szCs w:val="24"/>
        </w:rPr>
        <w:t>grace the Kenya N</w:t>
      </w:r>
      <w:r w:rsidR="001246E6">
        <w:rPr>
          <w:rFonts w:ascii="Times New Roman" w:hAnsi="Times New Roman" w:cs="Times New Roman"/>
          <w:sz w:val="24"/>
          <w:szCs w:val="24"/>
        </w:rPr>
        <w:t>ational Museum</w:t>
      </w:r>
    </w:p>
    <w:p w14:paraId="6330F27E" w14:textId="77777777" w:rsidR="00F914B3" w:rsidRDefault="000A5835" w:rsidP="00615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9F79BA">
        <w:rPr>
          <w:rFonts w:ascii="Times New Roman" w:hAnsi="Times New Roman" w:cs="Times New Roman"/>
          <w:sz w:val="24"/>
          <w:szCs w:val="24"/>
        </w:rPr>
        <w:t xml:space="preserve">impactful was </w:t>
      </w:r>
      <w:r w:rsidR="00F914B3">
        <w:rPr>
          <w:rFonts w:ascii="Times New Roman" w:hAnsi="Times New Roman" w:cs="Times New Roman"/>
          <w:sz w:val="24"/>
          <w:szCs w:val="24"/>
        </w:rPr>
        <w:t xml:space="preserve">Nnaggenda’s art </w:t>
      </w:r>
      <w:r>
        <w:rPr>
          <w:rFonts w:ascii="Times New Roman" w:hAnsi="Times New Roman" w:cs="Times New Roman"/>
          <w:sz w:val="24"/>
          <w:szCs w:val="24"/>
        </w:rPr>
        <w:t xml:space="preserve">in Kenya that </w:t>
      </w:r>
      <w:r w:rsidR="009F79BA">
        <w:rPr>
          <w:rFonts w:ascii="Times New Roman" w:hAnsi="Times New Roman" w:cs="Times New Roman"/>
          <w:sz w:val="24"/>
          <w:szCs w:val="24"/>
        </w:rPr>
        <w:t xml:space="preserve">in 1995 </w:t>
      </w:r>
      <w:r>
        <w:rPr>
          <w:rFonts w:ascii="Times New Roman" w:hAnsi="Times New Roman" w:cs="Times New Roman"/>
          <w:sz w:val="24"/>
          <w:szCs w:val="24"/>
        </w:rPr>
        <w:t xml:space="preserve">he was invited </w:t>
      </w:r>
      <w:r w:rsidR="009F79BA">
        <w:rPr>
          <w:rFonts w:ascii="Times New Roman" w:hAnsi="Times New Roman" w:cs="Times New Roman"/>
          <w:sz w:val="24"/>
          <w:szCs w:val="24"/>
        </w:rPr>
        <w:t>to teach at Indian</w:t>
      </w:r>
      <w:r w:rsidR="0054049F">
        <w:rPr>
          <w:rFonts w:ascii="Times New Roman" w:hAnsi="Times New Roman" w:cs="Times New Roman"/>
          <w:sz w:val="24"/>
          <w:szCs w:val="24"/>
        </w:rPr>
        <w:t>a</w:t>
      </w:r>
      <w:r w:rsidR="009F79BA">
        <w:rPr>
          <w:rFonts w:ascii="Times New Roman" w:hAnsi="Times New Roman" w:cs="Times New Roman"/>
          <w:sz w:val="24"/>
          <w:szCs w:val="24"/>
        </w:rPr>
        <w:t xml:space="preserve"> University</w:t>
      </w:r>
      <w:ins w:id="19" w:author="Erin Rice" w:date="2014-03-17T21:00:00Z">
        <w:r w:rsidR="00FF41CF">
          <w:rPr>
            <w:rFonts w:ascii="Times New Roman" w:hAnsi="Times New Roman" w:cs="Times New Roman"/>
            <w:sz w:val="24"/>
            <w:szCs w:val="24"/>
          </w:rPr>
          <w:t xml:space="preserve"> in the</w:t>
        </w:r>
      </w:ins>
      <w:r w:rsidR="0054049F">
        <w:rPr>
          <w:rFonts w:ascii="Times New Roman" w:hAnsi="Times New Roman" w:cs="Times New Roman"/>
          <w:sz w:val="24"/>
          <w:szCs w:val="24"/>
        </w:rPr>
        <w:t xml:space="preserve"> U</w:t>
      </w:r>
      <w:r w:rsidR="00615F22">
        <w:rPr>
          <w:rFonts w:ascii="Times New Roman" w:hAnsi="Times New Roman" w:cs="Times New Roman"/>
          <w:sz w:val="24"/>
          <w:szCs w:val="24"/>
        </w:rPr>
        <w:t xml:space="preserve">nited </w:t>
      </w:r>
      <w:r w:rsidR="0054049F">
        <w:rPr>
          <w:rFonts w:ascii="Times New Roman" w:hAnsi="Times New Roman" w:cs="Times New Roman"/>
          <w:sz w:val="24"/>
          <w:szCs w:val="24"/>
        </w:rPr>
        <w:t>S</w:t>
      </w:r>
      <w:r w:rsidR="00615F22">
        <w:rPr>
          <w:rFonts w:ascii="Times New Roman" w:hAnsi="Times New Roman" w:cs="Times New Roman"/>
          <w:sz w:val="24"/>
          <w:szCs w:val="24"/>
        </w:rPr>
        <w:t>tates</w:t>
      </w:r>
      <w:r w:rsidR="009F79BA">
        <w:rPr>
          <w:rFonts w:ascii="Times New Roman" w:hAnsi="Times New Roman" w:cs="Times New Roman"/>
          <w:sz w:val="24"/>
          <w:szCs w:val="24"/>
        </w:rPr>
        <w:t xml:space="preserve">. </w:t>
      </w:r>
      <w:r w:rsidR="00F914B3">
        <w:rPr>
          <w:rFonts w:ascii="Times New Roman" w:hAnsi="Times New Roman" w:cs="Times New Roman"/>
          <w:sz w:val="24"/>
          <w:szCs w:val="24"/>
        </w:rPr>
        <w:t xml:space="preserve">He also had a residency in Texas before returning to </w:t>
      </w:r>
      <w:r>
        <w:rPr>
          <w:rFonts w:ascii="Times New Roman" w:hAnsi="Times New Roman" w:cs="Times New Roman"/>
          <w:sz w:val="24"/>
          <w:szCs w:val="24"/>
        </w:rPr>
        <w:t>Uganda in 1978</w:t>
      </w:r>
      <w:r w:rsidR="00F914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the most inopportune time. </w:t>
      </w:r>
      <w:r w:rsidR="00F914B3">
        <w:rPr>
          <w:rFonts w:ascii="Times New Roman" w:hAnsi="Times New Roman" w:cs="Times New Roman"/>
          <w:sz w:val="24"/>
          <w:szCs w:val="24"/>
        </w:rPr>
        <w:t xml:space="preserve">The war that ousted Idi Amin was raging and Makerere </w:t>
      </w:r>
      <w:ins w:id="20" w:author="Erin Rice" w:date="2014-03-17T21:01:00Z">
        <w:r w:rsidR="00FF41CF">
          <w:rPr>
            <w:rFonts w:ascii="Times New Roman" w:hAnsi="Times New Roman" w:cs="Times New Roman"/>
            <w:sz w:val="24"/>
            <w:szCs w:val="24"/>
          </w:rPr>
          <w:t xml:space="preserve">(now Makerere </w:t>
        </w:r>
      </w:ins>
      <w:r w:rsidR="00615F22">
        <w:rPr>
          <w:rFonts w:ascii="Times New Roman" w:hAnsi="Times New Roman" w:cs="Times New Roman"/>
          <w:sz w:val="24"/>
          <w:szCs w:val="24"/>
        </w:rPr>
        <w:t>University</w:t>
      </w:r>
      <w:ins w:id="21" w:author="Erin Rice" w:date="2014-03-17T21:01:00Z">
        <w:r w:rsidR="00FF41CF">
          <w:rPr>
            <w:rFonts w:ascii="Times New Roman" w:hAnsi="Times New Roman" w:cs="Times New Roman"/>
            <w:sz w:val="24"/>
            <w:szCs w:val="24"/>
          </w:rPr>
          <w:t>)</w:t>
        </w:r>
      </w:ins>
      <w:r w:rsidR="00615F22">
        <w:rPr>
          <w:rFonts w:ascii="Times New Roman" w:hAnsi="Times New Roman" w:cs="Times New Roman"/>
          <w:sz w:val="24"/>
          <w:szCs w:val="24"/>
        </w:rPr>
        <w:t xml:space="preserve"> </w:t>
      </w:r>
      <w:r w:rsidR="00F33BB5">
        <w:rPr>
          <w:rFonts w:ascii="Times New Roman" w:hAnsi="Times New Roman" w:cs="Times New Roman"/>
          <w:sz w:val="24"/>
          <w:szCs w:val="24"/>
        </w:rPr>
        <w:t>was at its lowest point, occasioned by A</w:t>
      </w:r>
      <w:r w:rsidR="00F914B3">
        <w:rPr>
          <w:rFonts w:ascii="Times New Roman" w:hAnsi="Times New Roman" w:cs="Times New Roman"/>
          <w:sz w:val="24"/>
          <w:szCs w:val="24"/>
        </w:rPr>
        <w:t>min’s repressive regime (1971-1979)</w:t>
      </w:r>
      <w:ins w:id="22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which</w:t>
      </w:r>
      <w:ins w:id="23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among other atrocities</w:t>
      </w:r>
      <w:ins w:id="24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cracked down on the educated</w:t>
      </w:r>
      <w:r w:rsidR="00F914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D3A9E2" w14:textId="77777777" w:rsidR="003E76EC" w:rsidRDefault="0054049F" w:rsidP="00ED2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civil war broke out two years after Amin’</w:t>
      </w:r>
      <w:r w:rsidR="00767A38">
        <w:rPr>
          <w:rFonts w:ascii="Times New Roman" w:hAnsi="Times New Roman" w:cs="Times New Roman"/>
          <w:sz w:val="24"/>
          <w:szCs w:val="24"/>
        </w:rPr>
        <w:t>s exi</w:t>
      </w:r>
      <w:r>
        <w:rPr>
          <w:rFonts w:ascii="Times New Roman" w:hAnsi="Times New Roman" w:cs="Times New Roman"/>
          <w:sz w:val="24"/>
          <w:szCs w:val="24"/>
        </w:rPr>
        <w:t>t</w:t>
      </w:r>
      <w:r w:rsidR="00767A38">
        <w:rPr>
          <w:rFonts w:ascii="Times New Roman" w:hAnsi="Times New Roman" w:cs="Times New Roman"/>
          <w:sz w:val="24"/>
          <w:szCs w:val="24"/>
        </w:rPr>
        <w:t xml:space="preserve"> which further constrained Makerere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A1AD1">
        <w:rPr>
          <w:rFonts w:ascii="Times New Roman" w:hAnsi="Times New Roman" w:cs="Times New Roman"/>
          <w:sz w:val="24"/>
          <w:szCs w:val="24"/>
        </w:rPr>
        <w:t xml:space="preserve">Nnaggenda’s </w:t>
      </w:r>
      <w:r w:rsidR="00F914B3">
        <w:rPr>
          <w:rFonts w:ascii="Times New Roman" w:hAnsi="Times New Roman" w:cs="Times New Roman"/>
          <w:sz w:val="24"/>
          <w:szCs w:val="24"/>
        </w:rPr>
        <w:t xml:space="preserve">working style of recuperating materials helped to </w:t>
      </w:r>
      <w:r w:rsidR="009A1AD1">
        <w:rPr>
          <w:rFonts w:ascii="Times New Roman" w:hAnsi="Times New Roman" w:cs="Times New Roman"/>
          <w:sz w:val="24"/>
          <w:szCs w:val="24"/>
        </w:rPr>
        <w:t>revive</w:t>
      </w:r>
      <w:r w:rsidR="000A5835">
        <w:rPr>
          <w:rFonts w:ascii="Times New Roman" w:hAnsi="Times New Roman" w:cs="Times New Roman"/>
          <w:sz w:val="24"/>
          <w:szCs w:val="24"/>
        </w:rPr>
        <w:t xml:space="preserve"> Makerere Art School </w:t>
      </w:r>
      <w:r>
        <w:rPr>
          <w:rFonts w:ascii="Times New Roman" w:hAnsi="Times New Roman" w:cs="Times New Roman"/>
          <w:sz w:val="24"/>
          <w:szCs w:val="24"/>
        </w:rPr>
        <w:t>when imported materials became scarce.</w:t>
      </w:r>
      <w:r w:rsidR="000A5835">
        <w:rPr>
          <w:rFonts w:ascii="Times New Roman" w:hAnsi="Times New Roman" w:cs="Times New Roman"/>
          <w:sz w:val="24"/>
          <w:szCs w:val="24"/>
        </w:rPr>
        <w:t xml:space="preserve"> He </w:t>
      </w:r>
      <w:r w:rsidR="001246E6">
        <w:rPr>
          <w:rFonts w:ascii="Times New Roman" w:hAnsi="Times New Roman" w:cs="Times New Roman"/>
          <w:sz w:val="24"/>
          <w:szCs w:val="24"/>
        </w:rPr>
        <w:t xml:space="preserve">forged </w:t>
      </w:r>
      <w:r w:rsidR="00F33BB5">
        <w:rPr>
          <w:rFonts w:ascii="Times New Roman" w:hAnsi="Times New Roman" w:cs="Times New Roman"/>
          <w:sz w:val="24"/>
          <w:szCs w:val="24"/>
        </w:rPr>
        <w:t>metals bars and made</w:t>
      </w:r>
      <w:r w:rsidR="000A5835">
        <w:rPr>
          <w:rFonts w:ascii="Times New Roman" w:hAnsi="Times New Roman" w:cs="Times New Roman"/>
          <w:sz w:val="24"/>
          <w:szCs w:val="24"/>
        </w:rPr>
        <w:t xml:space="preserve"> sculpture carving t</w:t>
      </w:r>
      <w:r w:rsidR="00186B5F">
        <w:rPr>
          <w:rFonts w:ascii="Times New Roman" w:hAnsi="Times New Roman" w:cs="Times New Roman"/>
          <w:sz w:val="24"/>
          <w:szCs w:val="24"/>
        </w:rPr>
        <w:t>ools</w:t>
      </w:r>
      <w:r w:rsidR="001246E6">
        <w:rPr>
          <w:rFonts w:ascii="Times New Roman" w:hAnsi="Times New Roman" w:cs="Times New Roman"/>
          <w:sz w:val="24"/>
          <w:szCs w:val="24"/>
        </w:rPr>
        <w:t xml:space="preserve">. </w:t>
      </w:r>
      <w:r w:rsidR="00186B5F">
        <w:rPr>
          <w:rFonts w:ascii="Times New Roman" w:hAnsi="Times New Roman" w:cs="Times New Roman"/>
          <w:sz w:val="24"/>
          <w:szCs w:val="24"/>
        </w:rPr>
        <w:t xml:space="preserve"> The best known of Nnaggenda’s work is the War Victim. Fashioned from a single </w:t>
      </w:r>
      <w:r w:rsidR="00186B5F" w:rsidRPr="00186B5F">
        <w:rPr>
          <w:rFonts w:ascii="Times New Roman" w:hAnsi="Times New Roman" w:cs="Times New Roman"/>
          <w:i/>
          <w:sz w:val="24"/>
          <w:szCs w:val="24"/>
        </w:rPr>
        <w:t>Mukebu</w:t>
      </w:r>
      <w:r w:rsidR="00186B5F">
        <w:rPr>
          <w:rFonts w:ascii="Times New Roman" w:hAnsi="Times New Roman" w:cs="Times New Roman"/>
          <w:sz w:val="24"/>
          <w:szCs w:val="24"/>
        </w:rPr>
        <w:t xml:space="preserve"> tree trunk</w:t>
      </w:r>
      <w:r w:rsidR="000A5835">
        <w:rPr>
          <w:rFonts w:ascii="Times New Roman" w:hAnsi="Times New Roman" w:cs="Times New Roman"/>
          <w:sz w:val="24"/>
          <w:szCs w:val="24"/>
        </w:rPr>
        <w:t xml:space="preserve"> </w:t>
      </w:r>
      <w:r w:rsidR="00186B5F">
        <w:rPr>
          <w:rFonts w:ascii="Times New Roman" w:hAnsi="Times New Roman" w:cs="Times New Roman"/>
          <w:sz w:val="24"/>
          <w:szCs w:val="24"/>
        </w:rPr>
        <w:t>and realistically presented (1983-1988)</w:t>
      </w:r>
      <w:r w:rsidR="00767A38">
        <w:rPr>
          <w:rFonts w:ascii="Times New Roman" w:hAnsi="Times New Roman" w:cs="Times New Roman"/>
          <w:sz w:val="24"/>
          <w:szCs w:val="24"/>
        </w:rPr>
        <w:t xml:space="preserve"> War Victim </w:t>
      </w:r>
      <w:r w:rsidR="00186B5F">
        <w:rPr>
          <w:rFonts w:ascii="Times New Roman" w:hAnsi="Times New Roman" w:cs="Times New Roman"/>
          <w:sz w:val="24"/>
          <w:szCs w:val="24"/>
        </w:rPr>
        <w:t xml:space="preserve">is a robust </w:t>
      </w:r>
      <w:r w:rsidR="00767A38">
        <w:rPr>
          <w:rFonts w:ascii="Times New Roman" w:hAnsi="Times New Roman" w:cs="Times New Roman"/>
          <w:sz w:val="24"/>
          <w:szCs w:val="24"/>
        </w:rPr>
        <w:t xml:space="preserve">sculpture of </w:t>
      </w:r>
      <w:r w:rsidR="00186B5F">
        <w:rPr>
          <w:rFonts w:ascii="Times New Roman" w:hAnsi="Times New Roman" w:cs="Times New Roman"/>
          <w:sz w:val="24"/>
          <w:szCs w:val="24"/>
        </w:rPr>
        <w:t>amputated mutilated body standing on one leg</w:t>
      </w:r>
      <w:r w:rsidR="00767A38">
        <w:rPr>
          <w:rFonts w:ascii="Times New Roman" w:hAnsi="Times New Roman" w:cs="Times New Roman"/>
          <w:sz w:val="24"/>
          <w:szCs w:val="24"/>
        </w:rPr>
        <w:t>. It is a tribute to the resilient spirit of the people of Uganda</w:t>
      </w:r>
      <w:r w:rsidR="00AD41FD">
        <w:rPr>
          <w:rFonts w:ascii="Times New Roman" w:hAnsi="Times New Roman" w:cs="Times New Roman"/>
          <w:sz w:val="24"/>
          <w:szCs w:val="24"/>
        </w:rPr>
        <w:t>. I</w:t>
      </w:r>
      <w:r w:rsidR="001246E6">
        <w:rPr>
          <w:rFonts w:ascii="Times New Roman" w:hAnsi="Times New Roman" w:cs="Times New Roman"/>
          <w:sz w:val="24"/>
          <w:szCs w:val="24"/>
        </w:rPr>
        <w:t>n 2001, Nnagge</w:t>
      </w:r>
      <w:r w:rsidR="00AD41FD">
        <w:rPr>
          <w:rFonts w:ascii="Times New Roman" w:hAnsi="Times New Roman" w:cs="Times New Roman"/>
          <w:sz w:val="24"/>
          <w:szCs w:val="24"/>
        </w:rPr>
        <w:t>n</w:t>
      </w:r>
      <w:r w:rsidR="001246E6">
        <w:rPr>
          <w:rFonts w:ascii="Times New Roman" w:hAnsi="Times New Roman" w:cs="Times New Roman"/>
          <w:sz w:val="24"/>
          <w:szCs w:val="24"/>
        </w:rPr>
        <w:t xml:space="preserve">da retired from teaching.  </w:t>
      </w:r>
      <w:r w:rsidR="00186B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92256" w14:textId="77777777" w:rsidR="004B797E" w:rsidRDefault="004B797E" w:rsidP="004B797E">
      <w:pPr>
        <w:rPr>
          <w:rFonts w:ascii="Times New Roman" w:hAnsi="Times New Roman" w:cs="Times New Roman"/>
          <w:sz w:val="24"/>
          <w:szCs w:val="24"/>
        </w:rPr>
      </w:pPr>
    </w:p>
    <w:p w14:paraId="4B1711E9" w14:textId="77777777" w:rsidR="004B797E" w:rsidRPr="00E00B73" w:rsidRDefault="00FF41CF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ins w:id="25" w:author="Erin Rice" w:date="2014-03-17T21:02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References and </w:t>
        </w:r>
      </w:ins>
      <w:r w:rsidR="004B797E" w:rsidRPr="00E00B73">
        <w:rPr>
          <w:rFonts w:ascii="Times New Roman" w:hAnsi="Times New Roman" w:cs="Times New Roman"/>
          <w:b/>
          <w:bCs/>
          <w:sz w:val="24"/>
          <w:szCs w:val="24"/>
        </w:rPr>
        <w:t xml:space="preserve">Further reading </w:t>
      </w:r>
    </w:p>
    <w:p w14:paraId="4F16FB39" w14:textId="77777777" w:rsidR="004B797E" w:rsidRDefault="004B797E" w:rsidP="004B797E">
      <w:pPr>
        <w:rPr>
          <w:rFonts w:ascii="Times New Roman" w:hAnsi="Times New Roman" w:cs="Times New Roman"/>
          <w:sz w:val="24"/>
          <w:szCs w:val="24"/>
        </w:rPr>
      </w:pPr>
    </w:p>
    <w:p w14:paraId="3FB0A2E8" w14:textId="77777777" w:rsidR="004B797E" w:rsidDel="00FE6E95" w:rsidRDefault="00840BB4" w:rsidP="004B797E">
      <w:pPr>
        <w:rPr>
          <w:del w:id="26" w:author="Erin Rice" w:date="2014-06-04T18:46:00Z"/>
          <w:rFonts w:ascii="Times New Roman" w:hAnsi="Times New Roman" w:cs="Times New Roman"/>
          <w:sz w:val="24"/>
          <w:szCs w:val="24"/>
        </w:rPr>
      </w:pPr>
      <w:del w:id="27" w:author="Erin Rice" w:date="2014-06-04T18:46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Bunsen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, B1995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Adventures in Education,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Titus Wilson </w:delText>
        </w:r>
      </w:del>
    </w:p>
    <w:p w14:paraId="76667904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  <w:u w:val="single"/>
        </w:rPr>
      </w:pPr>
      <w:del w:id="28" w:author="Erin Rice" w:date="2014-06-04T18:46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Breitinger</w:delText>
        </w:r>
        <w:r w:rsidR="004B797E" w:rsidRPr="002972A7" w:rsidDel="00FE6E95">
          <w:rPr>
            <w:rFonts w:ascii="Times New Roman" w:hAnsi="Times New Roman" w:cs="Times New Roman"/>
            <w:sz w:val="24"/>
            <w:szCs w:val="24"/>
          </w:rPr>
          <w:delText>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et al.1999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Uganda; The Cultural landscape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. Fountain Publishers</w:delText>
        </w:r>
      </w:del>
      <w:proofErr w:type="gramStart"/>
      <w:r w:rsidRPr="00840BB4">
        <w:rPr>
          <w:rFonts w:ascii="Times New Roman" w:hAnsi="Times New Roman" w:cs="Times New Roman"/>
          <w:bCs/>
          <w:sz w:val="24"/>
          <w:szCs w:val="24"/>
        </w:rPr>
        <w:t>Calder,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29" w:author="Erin Rice" w:date="2014-03-18T11:37:00Z">
        <w:r w:rsidR="002972A7">
          <w:rPr>
            <w:rFonts w:ascii="Times New Roman" w:hAnsi="Times New Roman" w:cs="Times New Roman"/>
            <w:sz w:val="24"/>
            <w:szCs w:val="24"/>
          </w:rPr>
          <w:t>A.</w:t>
        </w:r>
        <w:r w:rsidR="002972A7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  <w:r w:rsidRPr="00840BB4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840BB4">
        <w:rPr>
          <w:rFonts w:ascii="Times New Roman" w:hAnsi="Times New Roman" w:cs="Times New Roman"/>
          <w:sz w:val="24"/>
          <w:szCs w:val="24"/>
        </w:rPr>
        <w:t>2000</w:t>
      </w:r>
      <w:ins w:id="30" w:author="Erin Rice" w:date="2014-03-18T11:37:00Z">
        <w:r w:rsidRPr="00840BB4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840BB4">
        <w:rPr>
          <w:rFonts w:ascii="Times New Roman" w:hAnsi="Times New Roman" w:cs="Times New Roman"/>
          <w:sz w:val="24"/>
          <w:szCs w:val="24"/>
        </w:rPr>
        <w:t xml:space="preserve"> “Uganda’s Modern Art Movement”, </w:t>
      </w:r>
      <w:r w:rsidRPr="00840BB4">
        <w:rPr>
          <w:rFonts w:ascii="Times New Roman" w:hAnsi="Times New Roman" w:cs="Times New Roman"/>
          <w:i/>
          <w:iCs/>
          <w:sz w:val="24"/>
          <w:szCs w:val="24"/>
        </w:rPr>
        <w:t>Ijele.</w:t>
      </w:r>
      <w:proofErr w:type="gramEnd"/>
      <w:r w:rsidRPr="00840BB4">
        <w:rPr>
          <w:rFonts w:ascii="Times New Roman" w:hAnsi="Times New Roman" w:cs="Times New Roman"/>
          <w:sz w:val="24"/>
          <w:szCs w:val="24"/>
        </w:rPr>
        <w:t xml:space="preserve"> Art Journal of the African World, Vol.1, No. 2.</w:t>
      </w:r>
    </w:p>
    <w:p w14:paraId="543D8D61" w14:textId="77777777" w:rsidR="004B797E" w:rsidDel="00FE6E95" w:rsidRDefault="00840BB4" w:rsidP="004B797E">
      <w:pPr>
        <w:rPr>
          <w:del w:id="31" w:author="Erin Rice" w:date="2014-06-04T18:48:00Z"/>
          <w:rFonts w:ascii="Times New Roman" w:hAnsi="Times New Roman" w:cs="Times New Roman"/>
          <w:sz w:val="24"/>
          <w:szCs w:val="24"/>
        </w:rPr>
      </w:pPr>
      <w:del w:id="32" w:author="Erin Rice" w:date="2014-06-04T18:48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Court,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1985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“Margaret Trowell and the Development of Art Education in East Africa”.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Art Education. (November 1985), pp. 35-41.</w:delText>
        </w:r>
      </w:del>
    </w:p>
    <w:p w14:paraId="5865B70D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bCs/>
          <w:sz w:val="24"/>
          <w:szCs w:val="24"/>
        </w:rPr>
        <w:t>Deliss</w:t>
      </w:r>
      <w:proofErr w:type="spellEnd"/>
      <w:r w:rsidR="004B797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33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 xml:space="preserve">C. </w:t>
        </w:r>
      </w:ins>
      <w:r w:rsidR="004B797E">
        <w:rPr>
          <w:rFonts w:ascii="Times New Roman" w:hAnsi="Times New Roman" w:cs="Times New Roman"/>
          <w:sz w:val="24"/>
          <w:szCs w:val="24"/>
        </w:rPr>
        <w:t>et al.</w:t>
      </w:r>
      <w:ins w:id="34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r w:rsidR="004B797E">
        <w:rPr>
          <w:rFonts w:ascii="Times New Roman" w:hAnsi="Times New Roman" w:cs="Times New Roman"/>
          <w:sz w:val="24"/>
          <w:szCs w:val="24"/>
        </w:rPr>
        <w:t>1995</w:t>
      </w:r>
      <w:ins w:id="35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Seven Stories about Modern Art in Africa.</w:t>
      </w:r>
      <w:r w:rsidR="004B797E">
        <w:rPr>
          <w:rFonts w:ascii="Times New Roman" w:hAnsi="Times New Roman" w:cs="Times New Roman"/>
          <w:sz w:val="24"/>
          <w:szCs w:val="24"/>
        </w:rPr>
        <w:t xml:space="preserve"> London: White Chapel Art Gallery.</w:t>
      </w:r>
    </w:p>
    <w:p w14:paraId="512C4E61" w14:textId="77777777" w:rsidR="004B797E" w:rsidDel="00FE6E95" w:rsidRDefault="00840BB4" w:rsidP="004B797E">
      <w:pPr>
        <w:rPr>
          <w:del w:id="36" w:author="Erin Rice" w:date="2014-06-04T18:48:00Z"/>
          <w:rFonts w:ascii="Times New Roman" w:hAnsi="Times New Roman" w:cs="Times New Roman"/>
          <w:sz w:val="24"/>
          <w:szCs w:val="24"/>
        </w:rPr>
      </w:pPr>
      <w:del w:id="37" w:author="Erin Rice" w:date="2014-06-04T18:48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Fisher,</w:delText>
        </w:r>
        <w:r w:rsidR="004B797E" w:rsidRPr="0048050B" w:rsidDel="00FE6E95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G. 1940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“The teaching of Art”,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Uganda Teachers’ Journal, Vol. 1, No. 1.</w:delText>
        </w:r>
      </w:del>
    </w:p>
    <w:p w14:paraId="2BC7C538" w14:textId="77777777" w:rsidR="004B797E" w:rsidRPr="002960B5" w:rsidRDefault="00840BB4" w:rsidP="004B797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bCs/>
          <w:sz w:val="24"/>
          <w:szCs w:val="24"/>
        </w:rPr>
        <w:t>Kingdon</w:t>
      </w:r>
      <w:proofErr w:type="spellEnd"/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38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J.</w:t>
        </w:r>
      </w:ins>
      <w:r w:rsidR="004B797E">
        <w:rPr>
          <w:rFonts w:ascii="Times New Roman" w:hAnsi="Times New Roman" w:cs="Times New Roman"/>
          <w:sz w:val="24"/>
          <w:szCs w:val="24"/>
        </w:rPr>
        <w:br/>
      </w:r>
      <w:ins w:id="39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0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1973</w:t>
      </w:r>
      <w:ins w:id="41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Makerere Art Gallery Catalogue. School of Fine Art Makerere University </w:t>
      </w:r>
      <w:r w:rsidR="004B797E">
        <w:rPr>
          <w:rFonts w:ascii="Times New Roman" w:hAnsi="Times New Roman" w:cs="Times New Roman"/>
          <w:sz w:val="24"/>
          <w:szCs w:val="24"/>
        </w:rPr>
        <w:br/>
        <w:t xml:space="preserve">n.d: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Mkomazi Mind and Memory Maps</w:t>
      </w:r>
      <w:r w:rsidR="004B797E">
        <w:rPr>
          <w:rFonts w:ascii="Times New Roman" w:hAnsi="Times New Roman" w:cs="Times New Roman"/>
          <w:sz w:val="24"/>
          <w:szCs w:val="24"/>
        </w:rPr>
        <w:t xml:space="preserve"> . Royal Geographical Society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42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3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1962</w:t>
      </w:r>
      <w:ins w:id="44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“Reflections”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Transition.</w:t>
      </w:r>
      <w:r w:rsidR="004B797E">
        <w:rPr>
          <w:rFonts w:ascii="Times New Roman" w:hAnsi="Times New Roman" w:cs="Times New Roman"/>
          <w:sz w:val="24"/>
          <w:szCs w:val="24"/>
        </w:rPr>
        <w:t xml:space="preserve"> Vol. 2, No. 6 and 7, October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45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6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1995</w:t>
      </w:r>
      <w:ins w:id="47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“Makerere Art School”, Interview with Wanjiku Nyachae in Deliss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et al, Seven Stories about Modern Art in Africa.</w:t>
      </w:r>
    </w:p>
    <w:p w14:paraId="29E5B0FD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Kyeyune</w:t>
      </w:r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48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G.</w:t>
        </w:r>
      </w:ins>
      <w:r w:rsidR="004B797E">
        <w:rPr>
          <w:rFonts w:ascii="Times New Roman" w:hAnsi="Times New Roman" w:cs="Times New Roman"/>
          <w:sz w:val="24"/>
          <w:szCs w:val="24"/>
        </w:rPr>
        <w:br/>
      </w:r>
      <w:ins w:id="49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50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2001</w:t>
      </w:r>
      <w:ins w:id="51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L’art modern </w:t>
      </w:r>
      <w:proofErr w:type="gramStart"/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 l’university de Makerere Ouganda</w:t>
      </w:r>
      <w:r w:rsidR="004B797E">
        <w:rPr>
          <w:rFonts w:ascii="Times New Roman" w:hAnsi="Times New Roman" w:cs="Times New Roman"/>
          <w:sz w:val="24"/>
          <w:szCs w:val="24"/>
        </w:rPr>
        <w:t>, A</w:t>
      </w:r>
      <w:ins w:id="52" w:author="Erin Rice" w:date="2014-04-19T18:12:00Z">
        <w:r w:rsidR="00D56BD8">
          <w:rPr>
            <w:rFonts w:ascii="Times New Roman" w:hAnsi="Times New Roman" w:cs="Times New Roman"/>
            <w:sz w:val="24"/>
            <w:szCs w:val="24"/>
          </w:rPr>
          <w:t>n</w:t>
        </w:r>
      </w:ins>
      <w:r w:rsidR="004B797E">
        <w:rPr>
          <w:rFonts w:ascii="Times New Roman" w:hAnsi="Times New Roman" w:cs="Times New Roman"/>
          <w:sz w:val="24"/>
          <w:szCs w:val="24"/>
        </w:rPr>
        <w:t>tholgie de l’art Africain du Xxe Siecle. Editions Revue Noire, Paris, pp. 192-194.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53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54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2002</w:t>
      </w:r>
      <w:ins w:id="55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“Uganda’s Visual Environment” </w:t>
      </w:r>
      <w:r w:rsidR="004B797E">
        <w:rPr>
          <w:rFonts w:ascii="Times New Roman" w:hAnsi="Times New Roman" w:cs="Times New Roman"/>
          <w:sz w:val="24"/>
          <w:szCs w:val="24"/>
        </w:rPr>
        <w:t>in A</w:t>
      </w:r>
      <w:r w:rsidR="004B797E" w:rsidRPr="00902D35">
        <w:rPr>
          <w:rFonts w:ascii="Times New Roman" w:hAnsi="Times New Roman" w:cs="Times New Roman"/>
          <w:sz w:val="24"/>
          <w:szCs w:val="24"/>
        </w:rPr>
        <w:t>ction and Vision:</w:t>
      </w:r>
      <w:r w:rsidR="004B797E">
        <w:rPr>
          <w:rFonts w:ascii="Times New Roman" w:hAnsi="Times New Roman" w:cs="Times New Roman"/>
          <w:sz w:val="24"/>
          <w:szCs w:val="24"/>
        </w:rPr>
        <w:t xml:space="preserve"> Painting and Sculpture in Ethiopia, Kenya and Uganda from 1980. Edited by John Picton, E. Court and R. Loder, London: The Triangle Trust, pp 43-48.</w:t>
      </w:r>
    </w:p>
    <w:p w14:paraId="6BC3A3DD" w14:textId="77777777" w:rsidR="004B797E" w:rsidDel="00FE6E95" w:rsidRDefault="00840BB4" w:rsidP="004B797E">
      <w:pPr>
        <w:rPr>
          <w:del w:id="56" w:author="Erin Rice" w:date="2014-06-04T18:47:00Z"/>
          <w:rFonts w:ascii="Times New Roman" w:hAnsi="Times New Roman" w:cs="Times New Roman"/>
          <w:sz w:val="24"/>
          <w:szCs w:val="24"/>
        </w:rPr>
      </w:pPr>
      <w:del w:id="57" w:author="Erin Rice" w:date="2014-06-04T18:47:00Z">
        <w:r w:rsidRPr="00840BB4" w:rsidDel="00FE6E95">
          <w:rPr>
            <w:rFonts w:ascii="Times New Roman" w:hAnsi="Times New Roman" w:cs="Times New Roman"/>
            <w:sz w:val="24"/>
            <w:szCs w:val="24"/>
          </w:rPr>
          <w:lastRenderedPageBreak/>
          <w:delText>Maloba,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1963 Gregory Maloba talks about his childhood to Jonathan Kingdon and Rajat Neogy; </w:delText>
        </w:r>
        <w:r w:rsidR="004B797E" w:rsidRPr="002960B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Transition.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3.11, pp. 20-22.</w:delText>
        </w:r>
      </w:del>
    </w:p>
    <w:p w14:paraId="4B7239D7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sz w:val="24"/>
          <w:szCs w:val="24"/>
        </w:rPr>
        <w:t>Ntiro</w:t>
      </w:r>
      <w:proofErr w:type="spellEnd"/>
      <w:r w:rsidR="004B797E">
        <w:rPr>
          <w:rFonts w:ascii="Times New Roman" w:hAnsi="Times New Roman" w:cs="Times New Roman"/>
          <w:b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58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S. (</w:t>
        </w:r>
      </w:ins>
      <w:r w:rsidR="004B797E">
        <w:rPr>
          <w:rFonts w:ascii="Times New Roman" w:hAnsi="Times New Roman" w:cs="Times New Roman"/>
          <w:sz w:val="24"/>
          <w:szCs w:val="24"/>
        </w:rPr>
        <w:t>1960</w:t>
      </w:r>
      <w:ins w:id="59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‘The future of East African Art’, </w:t>
      </w:r>
      <w:r w:rsidR="004B797E" w:rsidRPr="0099504B">
        <w:rPr>
          <w:rFonts w:ascii="Times New Roman" w:hAnsi="Times New Roman" w:cs="Times New Roman"/>
          <w:i/>
          <w:sz w:val="24"/>
          <w:szCs w:val="24"/>
        </w:rPr>
        <w:t>East African Cultural Heritage</w:t>
      </w:r>
      <w:r w:rsidR="004B797E">
        <w:rPr>
          <w:rFonts w:ascii="Times New Roman" w:hAnsi="Times New Roman" w:cs="Times New Roman"/>
          <w:sz w:val="24"/>
          <w:szCs w:val="24"/>
        </w:rPr>
        <w:t xml:space="preserve">. The East African Publishing House Ltd., Nairobi, Kenya. </w:t>
      </w:r>
    </w:p>
    <w:p w14:paraId="7821BDF3" w14:textId="77777777" w:rsidR="004B797E" w:rsidRDefault="002972A7" w:rsidP="004B797E">
      <w:pPr>
        <w:rPr>
          <w:rFonts w:ascii="Times New Roman" w:hAnsi="Times New Roman" w:cs="Times New Roman"/>
          <w:sz w:val="24"/>
          <w:szCs w:val="24"/>
        </w:rPr>
      </w:pPr>
      <w:ins w:id="60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Kasfir,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61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 xml:space="preserve">S. </w:t>
        </w:r>
      </w:ins>
      <w:r w:rsidR="004B797E">
        <w:rPr>
          <w:rFonts w:ascii="Times New Roman" w:hAnsi="Times New Roman" w:cs="Times New Roman"/>
          <w:sz w:val="24"/>
          <w:szCs w:val="24"/>
        </w:rPr>
        <w:t>L</w:t>
      </w:r>
      <w:proofErr w:type="gramStart"/>
      <w:ins w:id="62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.(</w:t>
        </w:r>
      </w:ins>
      <w:proofErr w:type="gramEnd"/>
      <w:r w:rsidR="004B797E">
        <w:rPr>
          <w:rFonts w:ascii="Times New Roman" w:hAnsi="Times New Roman" w:cs="Times New Roman"/>
          <w:sz w:val="24"/>
          <w:szCs w:val="24"/>
        </w:rPr>
        <w:t>1999</w:t>
      </w:r>
      <w:ins w:id="63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48050B">
        <w:rPr>
          <w:rFonts w:ascii="Times New Roman" w:hAnsi="Times New Roman" w:cs="Times New Roman"/>
          <w:i/>
          <w:iCs/>
          <w:sz w:val="24"/>
          <w:szCs w:val="24"/>
        </w:rPr>
        <w:t>Contemporary African Art</w:t>
      </w:r>
      <w:r w:rsidR="004B797E">
        <w:rPr>
          <w:rFonts w:ascii="Times New Roman" w:hAnsi="Times New Roman" w:cs="Times New Roman"/>
          <w:sz w:val="24"/>
          <w:szCs w:val="24"/>
        </w:rPr>
        <w:t xml:space="preserve"> , </w:t>
      </w:r>
      <w:ins w:id="64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 xml:space="preserve">London: </w:t>
        </w:r>
      </w:ins>
      <w:r w:rsidR="004B797E">
        <w:rPr>
          <w:rFonts w:ascii="Times New Roman" w:hAnsi="Times New Roman" w:cs="Times New Roman"/>
          <w:sz w:val="24"/>
          <w:szCs w:val="24"/>
        </w:rPr>
        <w:t>Thames and Hudson Ltd</w:t>
      </w:r>
      <w:del w:id="65" w:author="Kevin Tunnicliffe" w:date="2015-06-25T10:52:00Z">
        <w:r w:rsidR="004B797E" w:rsidDel="001E1C2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</w:p>
    <w:p w14:paraId="4181131B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Sunanda</w:t>
      </w:r>
      <w:ins w:id="66" w:author="Erin Rice" w:date="2014-03-18T11:40:00Z">
        <w:r w:rsidR="002972A7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r w:rsidR="004B797E" w:rsidRPr="00E00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797E">
        <w:rPr>
          <w:rFonts w:ascii="Times New Roman" w:hAnsi="Times New Roman" w:cs="Times New Roman"/>
          <w:sz w:val="24"/>
          <w:szCs w:val="24"/>
        </w:rPr>
        <w:t xml:space="preserve">K. </w:t>
      </w:r>
      <w:ins w:id="67" w:author="Erin Rice" w:date="2014-03-18T11:40:00Z">
        <w:r w:rsidR="002972A7">
          <w:rPr>
            <w:rFonts w:ascii="Times New Roman" w:hAnsi="Times New Roman" w:cs="Times New Roman"/>
            <w:sz w:val="24"/>
            <w:szCs w:val="24"/>
          </w:rPr>
          <w:t>S. (</w:t>
        </w:r>
      </w:ins>
      <w:r w:rsidR="004B797E">
        <w:rPr>
          <w:rFonts w:ascii="Times New Roman" w:hAnsi="Times New Roman" w:cs="Times New Roman"/>
          <w:sz w:val="24"/>
          <w:szCs w:val="24"/>
        </w:rPr>
        <w:t>2003</w:t>
      </w:r>
      <w:ins w:id="68" w:author="Erin Rice" w:date="2014-03-18T11:40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E00B73">
        <w:rPr>
          <w:rFonts w:ascii="Times New Roman" w:hAnsi="Times New Roman" w:cs="Times New Roman"/>
          <w:i/>
          <w:iCs/>
          <w:sz w:val="24"/>
          <w:szCs w:val="24"/>
        </w:rPr>
        <w:t>The Local and Beyond: Francis Nnaggenda’s Sculptural Innovations</w:t>
      </w:r>
      <w:r w:rsidR="004B797E">
        <w:rPr>
          <w:rFonts w:ascii="Times New Roman" w:hAnsi="Times New Roman" w:cs="Times New Roman"/>
          <w:sz w:val="24"/>
          <w:szCs w:val="24"/>
        </w:rPr>
        <w:t>, Nka: Journal of Contemporary African Art, No 18, Spring/Summer, 2003, pp. 76-79</w:t>
      </w:r>
      <w:proofErr w:type="gramStart"/>
      <w:r w:rsidR="004B797E">
        <w:rPr>
          <w:rFonts w:ascii="Times New Roman" w:hAnsi="Times New Roman" w:cs="Times New Roman"/>
          <w:sz w:val="24"/>
          <w:szCs w:val="24"/>
        </w:rPr>
        <w:t>,</w:t>
      </w:r>
      <w:ins w:id="69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.</w:t>
        </w:r>
      </w:ins>
      <w:proofErr w:type="gramEnd"/>
    </w:p>
    <w:p w14:paraId="0FC6C828" w14:textId="77777777" w:rsidR="004B797E" w:rsidRPr="00E00B73" w:rsidDel="00FE6E95" w:rsidRDefault="00840BB4" w:rsidP="004B797E">
      <w:pPr>
        <w:rPr>
          <w:del w:id="70" w:author="Erin Rice" w:date="2014-06-04T18:49:00Z"/>
          <w:rFonts w:ascii="Times New Roman" w:hAnsi="Times New Roman" w:cs="Times New Roman"/>
          <w:sz w:val="24"/>
          <w:szCs w:val="24"/>
        </w:rPr>
      </w:pPr>
      <w:del w:id="71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Trowell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,  1960 </w:delText>
        </w:r>
        <w:r w:rsidR="004B797E" w:rsidRPr="0048050B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African Tapestry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, LondonFaber and Faber.</w:delText>
        </w:r>
      </w:del>
    </w:p>
    <w:p w14:paraId="57F955BC" w14:textId="77777777" w:rsidR="004B797E" w:rsidRPr="00A826AE" w:rsidRDefault="004B797E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826AE">
        <w:rPr>
          <w:rFonts w:ascii="Times New Roman" w:hAnsi="Times New Roman" w:cs="Times New Roman"/>
          <w:b/>
          <w:bCs/>
          <w:sz w:val="24"/>
          <w:szCs w:val="24"/>
        </w:rPr>
        <w:t xml:space="preserve">Unpublished Literature </w:t>
      </w:r>
    </w:p>
    <w:p w14:paraId="135AF7C6" w14:textId="77777777" w:rsidR="004B797E" w:rsidRPr="002960B5" w:rsidRDefault="00840BB4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Kyeyune</w:t>
      </w:r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G.</w:t>
        </w:r>
      </w:ins>
      <w:r w:rsidR="004B797E" w:rsidRPr="00EF30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ins w:id="73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2003</w:t>
      </w:r>
      <w:ins w:id="74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Art in Uganda in the 20th Century</w:t>
      </w:r>
      <w:r w:rsidR="004B79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B797E">
        <w:rPr>
          <w:rFonts w:ascii="Times New Roman" w:hAnsi="Times New Roman" w:cs="Times New Roman"/>
          <w:sz w:val="24"/>
          <w:szCs w:val="24"/>
        </w:rPr>
        <w:t>PhD t</w:t>
      </w:r>
      <w:r w:rsidR="004B797E" w:rsidRPr="00A826AE">
        <w:rPr>
          <w:rFonts w:ascii="Times New Roman" w:hAnsi="Times New Roman" w:cs="Times New Roman"/>
          <w:sz w:val="24"/>
          <w:szCs w:val="24"/>
        </w:rPr>
        <w:t>hesis</w:t>
      </w:r>
      <w:r w:rsidR="004B797E">
        <w:rPr>
          <w:rFonts w:ascii="Times New Roman" w:hAnsi="Times New Roman" w:cs="Times New Roman"/>
          <w:sz w:val="24"/>
          <w:szCs w:val="24"/>
        </w:rPr>
        <w:t>,</w:t>
      </w:r>
      <w:r w:rsidR="004B797E" w:rsidRPr="0006667B">
        <w:rPr>
          <w:rFonts w:ascii="Times New Roman" w:hAnsi="Times New Roman" w:cs="Times New Roman"/>
          <w:sz w:val="24"/>
          <w:szCs w:val="24"/>
        </w:rPr>
        <w:t xml:space="preserve"> School of Oriental and African</w:t>
      </w:r>
      <w:ins w:id="75" w:author="Erin Rice" w:date="2014-04-19T18:11:00Z">
        <w:r w:rsidR="00D56BD8">
          <w:rPr>
            <w:rFonts w:ascii="Times New Roman" w:hAnsi="Times New Roman" w:cs="Times New Roman"/>
            <w:sz w:val="24"/>
            <w:szCs w:val="24"/>
          </w:rPr>
          <w:t xml:space="preserve"> S</w:t>
        </w:r>
      </w:ins>
      <w:r w:rsidR="004B797E" w:rsidRPr="0006667B">
        <w:rPr>
          <w:rFonts w:ascii="Times New Roman" w:hAnsi="Times New Roman" w:cs="Times New Roman"/>
          <w:sz w:val="24"/>
          <w:szCs w:val="24"/>
        </w:rPr>
        <w:t xml:space="preserve">tudies University of London </w:t>
      </w:r>
    </w:p>
    <w:p w14:paraId="23E01EAE" w14:textId="77777777"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Sunanda</w:t>
      </w:r>
      <w:ins w:id="76" w:author="Erin Rice" w:date="2014-03-18T11:41:00Z">
        <w:r w:rsidR="002972A7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77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S.(</w:t>
        </w:r>
      </w:ins>
      <w:r w:rsidR="004B797E">
        <w:rPr>
          <w:rFonts w:ascii="Times New Roman" w:hAnsi="Times New Roman" w:cs="Times New Roman"/>
          <w:sz w:val="24"/>
          <w:szCs w:val="24"/>
        </w:rPr>
        <w:t>2000</w:t>
      </w:r>
      <w:ins w:id="78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Imaging Art, Making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History: Two Generations of Makerere Art</w:t>
      </w:r>
      <w:r w:rsidR="004B797E">
        <w:rPr>
          <w:rFonts w:ascii="Times New Roman" w:hAnsi="Times New Roman" w:cs="Times New Roman"/>
          <w:sz w:val="24"/>
          <w:szCs w:val="24"/>
        </w:rPr>
        <w:t>, PhD thesis Emory University, Atlanta-Georgia</w:t>
      </w:r>
    </w:p>
    <w:p w14:paraId="6805B214" w14:textId="77777777" w:rsidR="004B797E" w:rsidDel="00FE6E95" w:rsidRDefault="00840BB4" w:rsidP="004B797E">
      <w:pPr>
        <w:rPr>
          <w:del w:id="79" w:author="Erin Rice" w:date="2014-06-04T18:49:00Z"/>
          <w:rFonts w:ascii="Times New Roman" w:hAnsi="Times New Roman" w:cs="Times New Roman"/>
          <w:sz w:val="24"/>
          <w:szCs w:val="24"/>
        </w:rPr>
      </w:pPr>
      <w:del w:id="80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Kakande</w:delText>
        </w:r>
        <w:r w:rsidR="004B797E" w:rsidRPr="00E22F62" w:rsidDel="00FE6E95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2008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Contemporary Art in Uganda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: </w:delText>
        </w:r>
        <w:r w:rsidR="004B797E" w:rsidRPr="002960B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 nexus between Art and politics: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PhD thesis, University of Witwatersrand, Johannesburg. </w:delText>
        </w:r>
      </w:del>
    </w:p>
    <w:p w14:paraId="3D8DA44C" w14:textId="77777777" w:rsidR="004B797E" w:rsidRPr="00902D35" w:rsidDel="00FE6E95" w:rsidRDefault="00840BB4" w:rsidP="004B797E">
      <w:pPr>
        <w:rPr>
          <w:del w:id="81" w:author="Erin Rice" w:date="2014-06-04T18:49:00Z"/>
          <w:rFonts w:ascii="Times New Roman" w:hAnsi="Times New Roman" w:cs="Times New Roman"/>
          <w:sz w:val="24"/>
          <w:szCs w:val="24"/>
        </w:rPr>
      </w:pPr>
      <w:del w:id="82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 xml:space="preserve">Kizito </w:delText>
        </w:r>
        <w:r w:rsidR="004B797E" w:rsidRPr="002972A7" w:rsidDel="00FE6E95">
          <w:rPr>
            <w:rFonts w:ascii="Times New Roman" w:hAnsi="Times New Roman" w:cs="Times New Roman"/>
            <w:sz w:val="24"/>
            <w:szCs w:val="24"/>
          </w:rPr>
          <w:delText>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2003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The Renaissance of Contemporary Art at Makerere University Art School</w:delText>
        </w:r>
        <w:r w:rsidR="004B797E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: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PhD t</w:delText>
        </w:r>
        <w:r w:rsidR="004B797E" w:rsidRPr="00902D35" w:rsidDel="00FE6E95">
          <w:rPr>
            <w:rFonts w:ascii="Times New Roman" w:hAnsi="Times New Roman" w:cs="Times New Roman"/>
            <w:sz w:val="24"/>
            <w:szCs w:val="24"/>
          </w:rPr>
          <w:delText xml:space="preserve">hesis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Makerere University. </w:delText>
        </w:r>
      </w:del>
    </w:p>
    <w:p w14:paraId="7DE4DB30" w14:textId="77777777" w:rsidR="004B797E" w:rsidRDefault="00FE6E95" w:rsidP="004B797E">
      <w:pPr>
        <w:numPr>
          <w:ins w:id="83" w:author="Erin Rice" w:date="2014-03-18T12:29:00Z"/>
        </w:numPr>
        <w:rPr>
          <w:del w:id="84" w:author="Unknown"/>
        </w:rPr>
      </w:pPr>
      <w:ins w:id="85" w:author="Erin Rice" w:date="2014-03-18T12:29:00Z">
        <w:r>
          <w:rPr>
            <w:rFonts w:ascii="Times New Roman" w:hAnsi="Times New Roman" w:cs="Times New Roman"/>
            <w:i/>
            <w:iCs/>
            <w:noProof/>
            <w:sz w:val="24"/>
            <w:szCs w:val="24"/>
            <w:lang w:val="en-US" w:eastAsia="en-US"/>
            <w:rPrChange w:id="86" w:author="Unknown">
              <w:rPr>
                <w:noProof/>
                <w:lang w:val="en-US" w:eastAsia="en-US"/>
              </w:rPr>
            </w:rPrChange>
          </w:rPr>
          <w:drawing>
            <wp:inline distT="0" distB="0" distL="0" distR="0" wp14:anchorId="6A03B7A1" wp14:editId="2BA88ECE">
              <wp:extent cx="1606296" cy="5449824"/>
              <wp:effectExtent l="25400" t="0" r="0" b="0"/>
              <wp:docPr id="2" name="Picture 1" descr="nnaggendaPlate 10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05.jpg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6296" cy="5449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B9A9A3" w14:textId="77777777" w:rsidR="00B86FA5" w:rsidRDefault="00B86FA5" w:rsidP="00ED2B70">
      <w:pPr>
        <w:rPr>
          <w:ins w:id="87" w:author="Erin Rice" w:date="2014-03-18T12:29:00Z"/>
        </w:rPr>
      </w:pPr>
    </w:p>
    <w:p w14:paraId="20ADACF5" w14:textId="77777777" w:rsidR="00B86FA5" w:rsidRDefault="00E5732C" w:rsidP="00426ED2">
      <w:pPr>
        <w:rPr>
          <w:ins w:id="88" w:author="Erin Rice" w:date="2014-03-18T12:29:00Z"/>
        </w:rPr>
      </w:pPr>
      <w:ins w:id="89" w:author="Erin Rice" w:date="2014-03-18T12:26:00Z">
        <w:r w:rsidRPr="00E5732C">
          <w:rPr>
            <w:i/>
            <w:rPrChange w:id="90" w:author="Erin Rice" w:date="2014-03-18T12:29:00Z">
              <w:rPr/>
            </w:rPrChange>
          </w:rPr>
          <w:t>Spirit Within Man</w:t>
        </w:r>
        <w:r w:rsidR="00B86FA5">
          <w:t>-- mixed media early 1970s, height 12 feet</w:t>
        </w:r>
      </w:ins>
      <w:ins w:id="91" w:author="Erin Rice" w:date="2014-03-18T12:29:00Z">
        <w:r w:rsidR="00B86FA5">
          <w:t xml:space="preserve">, Photo copyright </w:t>
        </w:r>
        <w:del w:id="92" w:author="Windows User" w:date="2014-03-25T16:17:00Z">
          <w:r w:rsidR="00B86FA5" w:rsidDel="00426ED2">
            <w:delText>George Kyeyune</w:delText>
          </w:r>
        </w:del>
      </w:ins>
      <w:ins w:id="93" w:author="Windows User" w:date="2014-03-25T16:17:00Z">
        <w:r w:rsidR="00426ED2">
          <w:t xml:space="preserve"> Francis Nnaggenda</w:t>
        </w:r>
      </w:ins>
      <w:ins w:id="94" w:author="Windows User" w:date="2014-03-25T16:18:00Z">
        <w:r w:rsidR="00426ED2">
          <w:t xml:space="preserve"> (Photo taken in the early 1970s)</w:t>
        </w:r>
      </w:ins>
    </w:p>
    <w:p w14:paraId="41D0E535" w14:textId="77777777" w:rsidR="00B86FA5" w:rsidRDefault="00B86FA5" w:rsidP="00ED2B70">
      <w:pPr>
        <w:numPr>
          <w:ins w:id="95" w:author="Erin Rice" w:date="2014-03-18T12:29:00Z"/>
        </w:numPr>
        <w:rPr>
          <w:ins w:id="96" w:author="Erin Rice" w:date="2014-03-18T12:27:00Z"/>
        </w:rPr>
      </w:pPr>
      <w:ins w:id="97" w:author="Erin Rice" w:date="2014-03-18T12:26:00Z">
        <w:r>
          <w:br/>
        </w:r>
      </w:ins>
      <w:ins w:id="98" w:author="Erin Rice" w:date="2014-03-18T12:27:00Z">
        <w:r w:rsidR="00FE6E95">
          <w:rPr>
            <w:noProof/>
            <w:lang w:val="en-US" w:eastAsia="en-US"/>
          </w:rPr>
          <w:drawing>
            <wp:inline distT="0" distB="0" distL="0" distR="0" wp14:anchorId="7C7B3D37" wp14:editId="1EE852A8">
              <wp:extent cx="3544824" cy="4773168"/>
              <wp:effectExtent l="25400" t="0" r="11176" b="0"/>
              <wp:docPr id="1" name="Picture 0" descr="nnaggendaPlate 1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10.jpg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4824" cy="47731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F5F08F" w14:textId="77777777" w:rsidR="00B86FA5" w:rsidRDefault="00E5732C" w:rsidP="00ED2B70">
      <w:pPr>
        <w:numPr>
          <w:ins w:id="99" w:author="Erin Rice" w:date="2014-03-18T12:27:00Z"/>
        </w:numPr>
        <w:rPr>
          <w:ins w:id="100" w:author="Erin Rice" w:date="2014-03-18T12:30:00Z"/>
        </w:rPr>
      </w:pPr>
      <w:ins w:id="101" w:author="Erin Rice" w:date="2014-03-18T12:26:00Z">
        <w:r w:rsidRPr="00E5732C">
          <w:rPr>
            <w:i/>
            <w:rPrChange w:id="102" w:author="Erin Rice" w:date="2014-03-18T12:28:00Z">
              <w:rPr/>
            </w:rPrChange>
          </w:rPr>
          <w:t>Mother and Child</w:t>
        </w:r>
        <w:r w:rsidR="00B86FA5">
          <w:t>, Stone, early 1970s, 6 ft high</w:t>
        </w:r>
      </w:ins>
      <w:ins w:id="103" w:author="Erin Rice" w:date="2014-03-18T12:28:00Z">
        <w:r w:rsidR="00B86FA5">
          <w:t xml:space="preserve">. Photo copyright George Kyeyune </w:t>
        </w:r>
      </w:ins>
      <w:ins w:id="104" w:author="Windows User" w:date="2014-03-25T16:18:00Z">
        <w:r w:rsidR="00426ED2">
          <w:t xml:space="preserve"> (photo taken in 2002)</w:t>
        </w:r>
      </w:ins>
      <w:ins w:id="105" w:author="Erin Rice" w:date="2014-03-18T12:26:00Z">
        <w:r w:rsidR="00B86FA5">
          <w:br/>
        </w:r>
      </w:ins>
    </w:p>
    <w:p w14:paraId="471A4A4F" w14:textId="77777777" w:rsidR="00B86FA5" w:rsidRDefault="00B86FA5" w:rsidP="00ED2B70">
      <w:pPr>
        <w:numPr>
          <w:ins w:id="106" w:author="Erin Rice" w:date="2014-03-18T12:30:00Z"/>
        </w:numPr>
        <w:rPr>
          <w:ins w:id="107" w:author="Erin Rice" w:date="2014-03-18T12:30:00Z"/>
        </w:rPr>
      </w:pPr>
    </w:p>
    <w:p w14:paraId="56A1808E" w14:textId="77777777" w:rsidR="00B86FA5" w:rsidRDefault="00FE6E95" w:rsidP="00ED2B70">
      <w:pPr>
        <w:numPr>
          <w:ins w:id="108" w:author="Erin Rice" w:date="2014-03-18T12:30:00Z"/>
        </w:numPr>
        <w:rPr>
          <w:ins w:id="109" w:author="Erin Rice" w:date="2014-03-18T12:30:00Z"/>
        </w:rPr>
      </w:pPr>
      <w:ins w:id="110" w:author="Erin Rice" w:date="2014-03-18T12:30:00Z">
        <w:r>
          <w:rPr>
            <w:noProof/>
            <w:lang w:val="en-US" w:eastAsia="en-US"/>
          </w:rPr>
          <w:drawing>
            <wp:inline distT="0" distB="0" distL="0" distR="0" wp14:anchorId="51B7AB41" wp14:editId="0E31CD9C">
              <wp:extent cx="2136648" cy="5394960"/>
              <wp:effectExtent l="25400" t="0" r="0" b="0"/>
              <wp:docPr id="3" name="Picture 2" descr="nnaggendaPlate 11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12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6648" cy="5394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CDA8D9" w14:textId="77777777" w:rsidR="004B797E" w:rsidRDefault="00E5732C" w:rsidP="00ED2B70">
      <w:pPr>
        <w:numPr>
          <w:ins w:id="111" w:author="Erin Rice" w:date="2014-03-18T12:30:00Z"/>
        </w:numPr>
        <w:rPr>
          <w:ins w:id="112" w:author="Erin Rice" w:date="2014-03-18T12:26:00Z"/>
        </w:rPr>
      </w:pPr>
      <w:ins w:id="113" w:author="Erin Rice" w:date="2014-03-18T12:26:00Z">
        <w:r w:rsidRPr="00E5732C">
          <w:rPr>
            <w:i/>
            <w:rPrChange w:id="114" w:author="Erin Rice" w:date="2014-03-18T12:30:00Z">
              <w:rPr/>
            </w:rPrChange>
          </w:rPr>
          <w:t>War Victim</w:t>
        </w:r>
        <w:r w:rsidR="00B86FA5">
          <w:t xml:space="preserve"> 9 ft high. </w:t>
        </w:r>
        <w:bookmarkStart w:id="115" w:name="_GoBack"/>
        <w:r w:rsidR="00B86FA5">
          <w:t>Photo copyright George Kyeyune</w:t>
        </w:r>
      </w:ins>
      <w:ins w:id="116" w:author="Windows User" w:date="2014-03-25T16:17:00Z">
        <w:r w:rsidR="00426ED2">
          <w:t xml:space="preserve"> (Photo taken in 2002)</w:t>
        </w:r>
        <w:bookmarkEnd w:id="115"/>
        <w:r w:rsidR="00426ED2">
          <w:t xml:space="preserve"> </w:t>
        </w:r>
      </w:ins>
    </w:p>
    <w:p w14:paraId="48D33777" w14:textId="77777777" w:rsidR="00B86FA5" w:rsidRPr="007D298F" w:rsidRDefault="00B86FA5" w:rsidP="00ED2B70">
      <w:pPr>
        <w:numPr>
          <w:ins w:id="117" w:author="Erin Rice" w:date="2014-03-18T12:31:00Z"/>
        </w:numPr>
        <w:rPr>
          <w:rFonts w:ascii="Times New Roman" w:hAnsi="Times New Roman" w:cs="Times New Roman"/>
          <w:sz w:val="24"/>
          <w:szCs w:val="24"/>
        </w:rPr>
      </w:pPr>
    </w:p>
    <w:sectPr w:rsidR="00B86FA5" w:rsidRPr="007D298F" w:rsidSect="00EB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Californian FB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4C"/>
    <w:rsid w:val="00010B69"/>
    <w:rsid w:val="00030E74"/>
    <w:rsid w:val="000371D2"/>
    <w:rsid w:val="00046DE5"/>
    <w:rsid w:val="00052505"/>
    <w:rsid w:val="0005564A"/>
    <w:rsid w:val="00060A4D"/>
    <w:rsid w:val="00075362"/>
    <w:rsid w:val="000A5835"/>
    <w:rsid w:val="000C13E8"/>
    <w:rsid w:val="00107BA8"/>
    <w:rsid w:val="00115A7C"/>
    <w:rsid w:val="001246E6"/>
    <w:rsid w:val="00146849"/>
    <w:rsid w:val="00186B5F"/>
    <w:rsid w:val="001B744E"/>
    <w:rsid w:val="001C328F"/>
    <w:rsid w:val="001E1C26"/>
    <w:rsid w:val="0022634C"/>
    <w:rsid w:val="002327D1"/>
    <w:rsid w:val="00236B02"/>
    <w:rsid w:val="00262AB4"/>
    <w:rsid w:val="0027721F"/>
    <w:rsid w:val="002972A7"/>
    <w:rsid w:val="002D6C02"/>
    <w:rsid w:val="003015F0"/>
    <w:rsid w:val="00306B95"/>
    <w:rsid w:val="00325F69"/>
    <w:rsid w:val="0034674A"/>
    <w:rsid w:val="003A1C22"/>
    <w:rsid w:val="003B34B4"/>
    <w:rsid w:val="003E76EC"/>
    <w:rsid w:val="003F26A9"/>
    <w:rsid w:val="00420EC3"/>
    <w:rsid w:val="00426ED2"/>
    <w:rsid w:val="00460B3D"/>
    <w:rsid w:val="0047260B"/>
    <w:rsid w:val="0048011D"/>
    <w:rsid w:val="00490856"/>
    <w:rsid w:val="004B56A1"/>
    <w:rsid w:val="004B797E"/>
    <w:rsid w:val="004D1B7E"/>
    <w:rsid w:val="005000D0"/>
    <w:rsid w:val="005014E8"/>
    <w:rsid w:val="00507E51"/>
    <w:rsid w:val="00525E4E"/>
    <w:rsid w:val="00537FBC"/>
    <w:rsid w:val="0054049F"/>
    <w:rsid w:val="0056491C"/>
    <w:rsid w:val="005C2369"/>
    <w:rsid w:val="005D6A13"/>
    <w:rsid w:val="005E1356"/>
    <w:rsid w:val="0061119A"/>
    <w:rsid w:val="00615F22"/>
    <w:rsid w:val="00617EC7"/>
    <w:rsid w:val="006330B8"/>
    <w:rsid w:val="00670398"/>
    <w:rsid w:val="00694CF2"/>
    <w:rsid w:val="006F34D4"/>
    <w:rsid w:val="00702441"/>
    <w:rsid w:val="00717071"/>
    <w:rsid w:val="007217B8"/>
    <w:rsid w:val="007376E0"/>
    <w:rsid w:val="00746945"/>
    <w:rsid w:val="0075725C"/>
    <w:rsid w:val="00762237"/>
    <w:rsid w:val="00767A38"/>
    <w:rsid w:val="007B6D00"/>
    <w:rsid w:val="007D298F"/>
    <w:rsid w:val="008029FD"/>
    <w:rsid w:val="0083608A"/>
    <w:rsid w:val="00836491"/>
    <w:rsid w:val="00840BB4"/>
    <w:rsid w:val="00875A2E"/>
    <w:rsid w:val="00877BFE"/>
    <w:rsid w:val="00885409"/>
    <w:rsid w:val="008871A4"/>
    <w:rsid w:val="008A75D5"/>
    <w:rsid w:val="008B4375"/>
    <w:rsid w:val="008C02C7"/>
    <w:rsid w:val="008E4521"/>
    <w:rsid w:val="00935221"/>
    <w:rsid w:val="00960936"/>
    <w:rsid w:val="009653E4"/>
    <w:rsid w:val="00974444"/>
    <w:rsid w:val="009A1272"/>
    <w:rsid w:val="009A1AD1"/>
    <w:rsid w:val="009F288E"/>
    <w:rsid w:val="009F65BB"/>
    <w:rsid w:val="009F79BA"/>
    <w:rsid w:val="00A03092"/>
    <w:rsid w:val="00A32AFE"/>
    <w:rsid w:val="00A57F96"/>
    <w:rsid w:val="00A655F3"/>
    <w:rsid w:val="00A90A10"/>
    <w:rsid w:val="00AD41FD"/>
    <w:rsid w:val="00AD6B79"/>
    <w:rsid w:val="00AE195C"/>
    <w:rsid w:val="00B23436"/>
    <w:rsid w:val="00B275FD"/>
    <w:rsid w:val="00B57D95"/>
    <w:rsid w:val="00B86FA5"/>
    <w:rsid w:val="00B97E4B"/>
    <w:rsid w:val="00BD2231"/>
    <w:rsid w:val="00BF35DC"/>
    <w:rsid w:val="00C10ECA"/>
    <w:rsid w:val="00C13550"/>
    <w:rsid w:val="00C213E4"/>
    <w:rsid w:val="00C376D7"/>
    <w:rsid w:val="00C429C2"/>
    <w:rsid w:val="00C853D3"/>
    <w:rsid w:val="00C9424F"/>
    <w:rsid w:val="00CA3375"/>
    <w:rsid w:val="00CB35AA"/>
    <w:rsid w:val="00CE580D"/>
    <w:rsid w:val="00D338E0"/>
    <w:rsid w:val="00D53135"/>
    <w:rsid w:val="00D56BD8"/>
    <w:rsid w:val="00D65399"/>
    <w:rsid w:val="00DC516B"/>
    <w:rsid w:val="00DD0810"/>
    <w:rsid w:val="00DD4735"/>
    <w:rsid w:val="00E41336"/>
    <w:rsid w:val="00E5732C"/>
    <w:rsid w:val="00EB201A"/>
    <w:rsid w:val="00EC378B"/>
    <w:rsid w:val="00EC49D8"/>
    <w:rsid w:val="00ED11E8"/>
    <w:rsid w:val="00ED2B70"/>
    <w:rsid w:val="00F00520"/>
    <w:rsid w:val="00F154C5"/>
    <w:rsid w:val="00F31788"/>
    <w:rsid w:val="00F33BB5"/>
    <w:rsid w:val="00F4353E"/>
    <w:rsid w:val="00F45D22"/>
    <w:rsid w:val="00F914B3"/>
    <w:rsid w:val="00F95450"/>
    <w:rsid w:val="00F979CA"/>
    <w:rsid w:val="00FB0619"/>
    <w:rsid w:val="00FB14B7"/>
    <w:rsid w:val="00FB77F7"/>
    <w:rsid w:val="00FE6E95"/>
    <w:rsid w:val="00FF4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1A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980D3D2-6C93-7B4B-9690-8BF8AB8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1452</Words>
  <Characters>8282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Kyeyune</dc:creator>
  <cp:lastModifiedBy>Kevin Tunnicliffe</cp:lastModifiedBy>
  <cp:revision>3</cp:revision>
  <dcterms:created xsi:type="dcterms:W3CDTF">2015-06-25T17:10:00Z</dcterms:created>
  <dcterms:modified xsi:type="dcterms:W3CDTF">2015-06-25T18:05:00Z</dcterms:modified>
</cp:coreProperties>
</file>