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D7D1E" w14:textId="77777777" w:rsidR="00640B36" w:rsidRPr="00640B36" w:rsidRDefault="00640B36" w:rsidP="00E676A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Seghers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(1900 – 1983)</w:t>
      </w:r>
    </w:p>
    <w:p w14:paraId="5B65C063" w14:textId="452E4B8E" w:rsidR="00CF1FCA" w:rsidRPr="00640B36" w:rsidRDefault="00E676A5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 xml:space="preserve">Anna </w:t>
      </w:r>
      <w:proofErr w:type="spellStart"/>
      <w:r w:rsidRPr="00640B36">
        <w:rPr>
          <w:rFonts w:ascii="Times New Roman" w:hAnsi="Times New Roman" w:cs="Times New Roman"/>
          <w:sz w:val="24"/>
          <w:szCs w:val="24"/>
        </w:rPr>
        <w:t>Seghers</w:t>
      </w:r>
      <w:proofErr w:type="spellEnd"/>
      <w:r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640B36">
        <w:rPr>
          <w:rFonts w:ascii="Times New Roman" w:hAnsi="Times New Roman" w:cs="Times New Roman"/>
          <w:sz w:val="24"/>
          <w:szCs w:val="24"/>
        </w:rPr>
        <w:t>was</w:t>
      </w:r>
      <w:r w:rsidRPr="00640B36">
        <w:rPr>
          <w:rFonts w:ascii="Times New Roman" w:hAnsi="Times New Roman" w:cs="Times New Roman"/>
          <w:sz w:val="24"/>
          <w:szCs w:val="24"/>
        </w:rPr>
        <w:t xml:space="preserve"> one of the most important German women writers of the 20</w:t>
      </w:r>
      <w:r w:rsidRPr="00640B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0B36">
        <w:rPr>
          <w:rFonts w:ascii="Times New Roman" w:hAnsi="Times New Roman" w:cs="Times New Roman"/>
          <w:sz w:val="24"/>
          <w:szCs w:val="24"/>
        </w:rPr>
        <w:t xml:space="preserve"> century.  Born </w:t>
      </w:r>
      <w:proofErr w:type="spellStart"/>
      <w:r w:rsidRPr="00640B36">
        <w:rPr>
          <w:rFonts w:ascii="Times New Roman" w:hAnsi="Times New Roman" w:cs="Times New Roman"/>
          <w:sz w:val="24"/>
          <w:szCs w:val="24"/>
        </w:rPr>
        <w:t>Netty</w:t>
      </w:r>
      <w:proofErr w:type="spellEnd"/>
      <w:r w:rsidRPr="00640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B36">
        <w:rPr>
          <w:rFonts w:ascii="Times New Roman" w:hAnsi="Times New Roman" w:cs="Times New Roman"/>
          <w:sz w:val="24"/>
          <w:szCs w:val="24"/>
        </w:rPr>
        <w:t>Reiling</w:t>
      </w:r>
      <w:proofErr w:type="spellEnd"/>
      <w:r w:rsidRPr="00640B36">
        <w:rPr>
          <w:rFonts w:ascii="Times New Roman" w:hAnsi="Times New Roman" w:cs="Times New Roman"/>
          <w:sz w:val="24"/>
          <w:szCs w:val="24"/>
        </w:rPr>
        <w:t xml:space="preserve"> on November 19, 1900 in Mainz </w:t>
      </w:r>
      <w:r w:rsidR="006C041E" w:rsidRPr="00640B36">
        <w:rPr>
          <w:rFonts w:ascii="Times New Roman" w:hAnsi="Times New Roman" w:cs="Times New Roman"/>
          <w:sz w:val="24"/>
          <w:szCs w:val="24"/>
        </w:rPr>
        <w:t>into a well-to-do J</w:t>
      </w:r>
      <w:r w:rsidRPr="00640B36">
        <w:rPr>
          <w:rFonts w:ascii="Times New Roman" w:hAnsi="Times New Roman" w:cs="Times New Roman"/>
          <w:sz w:val="24"/>
          <w:szCs w:val="24"/>
        </w:rPr>
        <w:t xml:space="preserve">ewish </w:t>
      </w:r>
      <w:proofErr w:type="gramStart"/>
      <w:r w:rsidRPr="00640B36">
        <w:rPr>
          <w:rFonts w:ascii="Times New Roman" w:hAnsi="Times New Roman" w:cs="Times New Roman"/>
          <w:sz w:val="24"/>
          <w:szCs w:val="24"/>
        </w:rPr>
        <w:t>famil</w:t>
      </w:r>
      <w:r w:rsidR="006C041E" w:rsidRPr="00640B36">
        <w:rPr>
          <w:rFonts w:ascii="Times New Roman" w:hAnsi="Times New Roman" w:cs="Times New Roman"/>
          <w:sz w:val="24"/>
          <w:szCs w:val="24"/>
        </w:rPr>
        <w:t>y ,</w:t>
      </w:r>
      <w:proofErr w:type="gramEnd"/>
      <w:r w:rsidR="006C041E" w:rsidRPr="00640B36">
        <w:rPr>
          <w:rFonts w:ascii="Times New Roman" w:hAnsi="Times New Roman" w:cs="Times New Roman"/>
          <w:sz w:val="24"/>
          <w:szCs w:val="24"/>
        </w:rPr>
        <w:t xml:space="preserve"> she died on </w:t>
      </w:r>
      <w:r w:rsidR="00C5681E" w:rsidRPr="00640B36">
        <w:rPr>
          <w:rFonts w:ascii="Times New Roman" w:hAnsi="Times New Roman" w:cs="Times New Roman"/>
          <w:sz w:val="24"/>
          <w:szCs w:val="24"/>
        </w:rPr>
        <w:t>June 1, 1983</w:t>
      </w:r>
      <w:r w:rsidR="006C041E" w:rsidRPr="00640B36">
        <w:rPr>
          <w:rFonts w:ascii="Times New Roman" w:hAnsi="Times New Roman" w:cs="Times New Roman"/>
          <w:sz w:val="24"/>
          <w:szCs w:val="24"/>
        </w:rPr>
        <w:t xml:space="preserve"> in</w:t>
      </w:r>
      <w:r w:rsidR="00C5681E" w:rsidRPr="00640B36">
        <w:rPr>
          <w:rFonts w:ascii="Times New Roman" w:hAnsi="Times New Roman" w:cs="Times New Roman"/>
          <w:sz w:val="24"/>
          <w:szCs w:val="24"/>
        </w:rPr>
        <w:t xml:space="preserve"> East Berlin </w:t>
      </w:r>
      <w:r w:rsidR="006C041E" w:rsidRPr="00640B36">
        <w:rPr>
          <w:rFonts w:ascii="Times New Roman" w:hAnsi="Times New Roman" w:cs="Times New Roman"/>
          <w:sz w:val="24"/>
          <w:szCs w:val="24"/>
        </w:rPr>
        <w:t xml:space="preserve">as Anna </w:t>
      </w:r>
      <w:proofErr w:type="spellStart"/>
      <w:r w:rsidR="006C041E" w:rsidRPr="00640B36">
        <w:rPr>
          <w:rFonts w:ascii="Times New Roman" w:hAnsi="Times New Roman" w:cs="Times New Roman"/>
          <w:sz w:val="24"/>
          <w:szCs w:val="24"/>
        </w:rPr>
        <w:t>Seghers</w:t>
      </w:r>
      <w:proofErr w:type="spellEnd"/>
      <w:r w:rsidR="006C041E" w:rsidRPr="00640B36">
        <w:rPr>
          <w:rFonts w:ascii="Times New Roman" w:hAnsi="Times New Roman" w:cs="Times New Roman"/>
          <w:sz w:val="24"/>
          <w:szCs w:val="24"/>
        </w:rPr>
        <w:t xml:space="preserve"> , </w:t>
      </w:r>
      <w:r w:rsidR="00C5681E" w:rsidRPr="00640B36">
        <w:rPr>
          <w:rFonts w:ascii="Times New Roman" w:hAnsi="Times New Roman" w:cs="Times New Roman"/>
          <w:sz w:val="24"/>
          <w:szCs w:val="24"/>
        </w:rPr>
        <w:t>the controversial</w:t>
      </w:r>
      <w:r w:rsidR="00DC42C8" w:rsidRPr="00640B36">
        <w:rPr>
          <w:rFonts w:ascii="Times New Roman" w:hAnsi="Times New Roman" w:cs="Times New Roman"/>
          <w:sz w:val="24"/>
          <w:szCs w:val="24"/>
        </w:rPr>
        <w:t xml:space="preserve"> icon of German </w:t>
      </w:r>
      <w:r w:rsidR="00361733" w:rsidRPr="00640B36">
        <w:rPr>
          <w:rFonts w:ascii="Times New Roman" w:hAnsi="Times New Roman" w:cs="Times New Roman"/>
          <w:sz w:val="24"/>
          <w:szCs w:val="24"/>
        </w:rPr>
        <w:t xml:space="preserve">socialist letters.  </w:t>
      </w:r>
      <w:r w:rsidR="00F022C6" w:rsidRPr="00640B36">
        <w:rPr>
          <w:rFonts w:ascii="Times New Roman" w:hAnsi="Times New Roman" w:cs="Times New Roman"/>
          <w:sz w:val="24"/>
          <w:szCs w:val="24"/>
        </w:rPr>
        <w:t xml:space="preserve">Her work </w:t>
      </w:r>
      <w:r w:rsidR="00CF1FCA" w:rsidRPr="00640B36">
        <w:rPr>
          <w:rFonts w:ascii="Times New Roman" w:hAnsi="Times New Roman" w:cs="Times New Roman"/>
          <w:sz w:val="24"/>
          <w:szCs w:val="24"/>
        </w:rPr>
        <w:t>reflect</w:t>
      </w:r>
      <w:r w:rsidR="004A0C34" w:rsidRPr="00640B36">
        <w:rPr>
          <w:rFonts w:ascii="Times New Roman" w:hAnsi="Times New Roman" w:cs="Times New Roman"/>
          <w:sz w:val="24"/>
          <w:szCs w:val="24"/>
        </w:rPr>
        <w:t xml:space="preserve">s the  </w:t>
      </w:r>
      <w:r w:rsidR="008A2589" w:rsidRPr="00640B36">
        <w:rPr>
          <w:rFonts w:ascii="Times New Roman" w:hAnsi="Times New Roman" w:cs="Times New Roman"/>
          <w:sz w:val="24"/>
          <w:szCs w:val="24"/>
        </w:rPr>
        <w:t xml:space="preserve">extraordinarily </w:t>
      </w:r>
      <w:r w:rsidR="009A6DED" w:rsidRPr="00640B36">
        <w:rPr>
          <w:rFonts w:ascii="Times New Roman" w:hAnsi="Times New Roman" w:cs="Times New Roman"/>
          <w:sz w:val="24"/>
          <w:szCs w:val="24"/>
        </w:rPr>
        <w:t xml:space="preserve">difficult </w:t>
      </w:r>
      <w:r w:rsidR="00883243" w:rsidRPr="00640B36">
        <w:rPr>
          <w:rFonts w:ascii="Times New Roman" w:hAnsi="Times New Roman" w:cs="Times New Roman"/>
          <w:sz w:val="24"/>
          <w:szCs w:val="24"/>
        </w:rPr>
        <w:t>times</w:t>
      </w:r>
      <w:r w:rsidR="008A2589" w:rsidRPr="00640B36">
        <w:rPr>
          <w:rFonts w:ascii="Times New Roman" w:hAnsi="Times New Roman" w:cs="Times New Roman"/>
          <w:sz w:val="24"/>
          <w:szCs w:val="24"/>
        </w:rPr>
        <w:t xml:space="preserve"> </w:t>
      </w:r>
      <w:ins w:id="0" w:author="Tobias Boes" w:date="2012-10-24T08:02:00Z">
        <w:r w:rsidR="00547F4F">
          <w:rPr>
            <w:rFonts w:ascii="Times New Roman" w:hAnsi="Times New Roman" w:cs="Times New Roman"/>
            <w:sz w:val="24"/>
            <w:szCs w:val="24"/>
          </w:rPr>
          <w:t>in</w:t>
        </w:r>
      </w:ins>
      <w:bookmarkStart w:id="1" w:name="_GoBack"/>
      <w:bookmarkEnd w:id="1"/>
      <w:r w:rsidR="004A0C34" w:rsidRPr="00640B36">
        <w:rPr>
          <w:rFonts w:ascii="Times New Roman" w:hAnsi="Times New Roman" w:cs="Times New Roman"/>
          <w:sz w:val="24"/>
          <w:szCs w:val="24"/>
        </w:rPr>
        <w:t xml:space="preserve"> which she lived </w:t>
      </w:r>
      <w:r w:rsidR="007460EE" w:rsidRPr="00640B36">
        <w:rPr>
          <w:rFonts w:ascii="Times New Roman" w:hAnsi="Times New Roman" w:cs="Times New Roman"/>
          <w:sz w:val="24"/>
          <w:szCs w:val="24"/>
        </w:rPr>
        <w:t xml:space="preserve">through </w:t>
      </w:r>
      <w:r w:rsidR="004A0C34" w:rsidRPr="00640B36">
        <w:rPr>
          <w:rFonts w:ascii="Times New Roman" w:hAnsi="Times New Roman" w:cs="Times New Roman"/>
          <w:sz w:val="24"/>
          <w:szCs w:val="24"/>
        </w:rPr>
        <w:t>its</w:t>
      </w:r>
      <w:r w:rsidR="00883243" w:rsidRPr="00640B36">
        <w:rPr>
          <w:rFonts w:ascii="Times New Roman" w:hAnsi="Times New Roman" w:cs="Times New Roman"/>
          <w:sz w:val="24"/>
          <w:szCs w:val="24"/>
        </w:rPr>
        <w:t xml:space="preserve"> unwavering </w:t>
      </w:r>
      <w:r w:rsidR="00E15E4F" w:rsidRPr="00640B36">
        <w:rPr>
          <w:rFonts w:ascii="Times New Roman" w:hAnsi="Times New Roman" w:cs="Times New Roman"/>
          <w:sz w:val="24"/>
          <w:szCs w:val="24"/>
        </w:rPr>
        <w:t xml:space="preserve">call </w:t>
      </w:r>
      <w:r w:rsidR="00883243" w:rsidRPr="00640B36">
        <w:rPr>
          <w:rFonts w:ascii="Times New Roman" w:hAnsi="Times New Roman" w:cs="Times New Roman"/>
          <w:sz w:val="24"/>
          <w:szCs w:val="24"/>
        </w:rPr>
        <w:t>for social change and justice</w:t>
      </w:r>
      <w:r w:rsidR="00EB4488" w:rsidRPr="00640B36">
        <w:rPr>
          <w:rFonts w:ascii="Times New Roman" w:hAnsi="Times New Roman" w:cs="Times New Roman"/>
          <w:sz w:val="24"/>
          <w:szCs w:val="24"/>
        </w:rPr>
        <w:t>.</w:t>
      </w:r>
      <w:r w:rsidR="00E15E4F" w:rsidRPr="00640B36">
        <w:rPr>
          <w:rFonts w:ascii="Times New Roman" w:hAnsi="Times New Roman" w:cs="Times New Roman"/>
          <w:sz w:val="24"/>
          <w:szCs w:val="24"/>
        </w:rPr>
        <w:t xml:space="preserve">  Yet it is n</w:t>
      </w:r>
      <w:r w:rsidR="008D50C0" w:rsidRPr="00640B36">
        <w:rPr>
          <w:rFonts w:ascii="Times New Roman" w:hAnsi="Times New Roman" w:cs="Times New Roman"/>
          <w:sz w:val="24"/>
          <w:szCs w:val="24"/>
        </w:rPr>
        <w:t>ot</w:t>
      </w:r>
      <w:r w:rsidR="00E15E4F" w:rsidRPr="00640B36">
        <w:rPr>
          <w:rFonts w:ascii="Times New Roman" w:hAnsi="Times New Roman" w:cs="Times New Roman"/>
          <w:sz w:val="24"/>
          <w:szCs w:val="24"/>
        </w:rPr>
        <w:t xml:space="preserve"> dogmatic</w:t>
      </w:r>
      <w:r w:rsidR="004A0C34" w:rsidRPr="00640B36">
        <w:rPr>
          <w:rFonts w:ascii="Times New Roman" w:hAnsi="Times New Roman" w:cs="Times New Roman"/>
          <w:sz w:val="24"/>
          <w:szCs w:val="24"/>
        </w:rPr>
        <w:t xml:space="preserve">. </w:t>
      </w:r>
      <w:r w:rsidR="00640B36">
        <w:rPr>
          <w:rFonts w:ascii="Times New Roman" w:hAnsi="Times New Roman" w:cs="Times New Roman"/>
          <w:sz w:val="24"/>
          <w:szCs w:val="24"/>
        </w:rPr>
        <w:t>H</w:t>
      </w:r>
      <w:r w:rsidR="008D50C0" w:rsidRPr="00640B36">
        <w:rPr>
          <w:rFonts w:ascii="Times New Roman" w:hAnsi="Times New Roman" w:cs="Times New Roman"/>
          <w:sz w:val="24"/>
          <w:szCs w:val="24"/>
        </w:rPr>
        <w:t>er</w:t>
      </w:r>
      <w:r w:rsidR="004A0C34" w:rsidRPr="00640B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0C34" w:rsidRPr="00640B36">
        <w:rPr>
          <w:rFonts w:ascii="Times New Roman" w:hAnsi="Times New Roman" w:cs="Times New Roman"/>
          <w:sz w:val="24"/>
          <w:szCs w:val="24"/>
        </w:rPr>
        <w:t>prose  is</w:t>
      </w:r>
      <w:proofErr w:type="gramEnd"/>
      <w:r w:rsidR="004A0C34" w:rsidRPr="00640B36">
        <w:rPr>
          <w:rFonts w:ascii="Times New Roman" w:hAnsi="Times New Roman" w:cs="Times New Roman"/>
          <w:sz w:val="24"/>
          <w:szCs w:val="24"/>
        </w:rPr>
        <w:t xml:space="preserve"> sparse, even harsh,</w:t>
      </w:r>
      <w:r w:rsidR="00EB4488" w:rsidRPr="00640B36">
        <w:rPr>
          <w:rFonts w:ascii="Times New Roman" w:hAnsi="Times New Roman" w:cs="Times New Roman"/>
          <w:sz w:val="24"/>
          <w:szCs w:val="24"/>
        </w:rPr>
        <w:t xml:space="preserve"> yet poetic, </w:t>
      </w:r>
      <w:r w:rsidR="008D50C0" w:rsidRPr="00640B36">
        <w:rPr>
          <w:rFonts w:ascii="Times New Roman" w:hAnsi="Times New Roman" w:cs="Times New Roman"/>
          <w:sz w:val="24"/>
          <w:szCs w:val="24"/>
        </w:rPr>
        <w:t>her</w:t>
      </w:r>
      <w:r w:rsidR="00E15E4F" w:rsidRPr="00640B36">
        <w:rPr>
          <w:rFonts w:ascii="Times New Roman" w:hAnsi="Times New Roman" w:cs="Times New Roman"/>
          <w:sz w:val="24"/>
          <w:szCs w:val="24"/>
        </w:rPr>
        <w:t xml:space="preserve"> vision </w:t>
      </w:r>
      <w:r w:rsidR="008D50C0" w:rsidRPr="00640B36">
        <w:rPr>
          <w:rFonts w:ascii="Times New Roman" w:hAnsi="Times New Roman" w:cs="Times New Roman"/>
          <w:sz w:val="24"/>
          <w:szCs w:val="24"/>
        </w:rPr>
        <w:t xml:space="preserve">has </w:t>
      </w:r>
      <w:r w:rsidR="00AA2DD3" w:rsidRPr="00640B36">
        <w:rPr>
          <w:rFonts w:ascii="Times New Roman" w:hAnsi="Times New Roman" w:cs="Times New Roman"/>
          <w:sz w:val="24"/>
          <w:szCs w:val="24"/>
        </w:rPr>
        <w:t xml:space="preserve"> a </w:t>
      </w:r>
      <w:r w:rsidR="008F735F" w:rsidRPr="00640B36">
        <w:rPr>
          <w:rFonts w:ascii="Times New Roman" w:hAnsi="Times New Roman" w:cs="Times New Roman"/>
          <w:sz w:val="24"/>
          <w:szCs w:val="24"/>
        </w:rPr>
        <w:t>mythic dimension.</w:t>
      </w:r>
      <w:r w:rsidR="00EB4488" w:rsidRPr="00640B36">
        <w:rPr>
          <w:rFonts w:ascii="Times New Roman" w:hAnsi="Times New Roman" w:cs="Times New Roman"/>
          <w:sz w:val="24"/>
          <w:szCs w:val="24"/>
        </w:rPr>
        <w:t xml:space="preserve">  </w:t>
      </w:r>
      <w:r w:rsidR="002F1E96" w:rsidRPr="00640B36">
        <w:rPr>
          <w:rFonts w:ascii="Times New Roman" w:hAnsi="Times New Roman" w:cs="Times New Roman"/>
          <w:sz w:val="24"/>
          <w:szCs w:val="24"/>
        </w:rPr>
        <w:t>In terms of German literary period</w:t>
      </w:r>
      <w:r w:rsidR="008F735F" w:rsidRPr="00640B36">
        <w:rPr>
          <w:rFonts w:ascii="Times New Roman" w:hAnsi="Times New Roman" w:cs="Times New Roman"/>
          <w:sz w:val="24"/>
          <w:szCs w:val="24"/>
        </w:rPr>
        <w:t xml:space="preserve">ization, </w:t>
      </w:r>
      <w:proofErr w:type="spellStart"/>
      <w:r w:rsidR="00AA2DD3" w:rsidRPr="00640B36">
        <w:rPr>
          <w:rFonts w:ascii="Times New Roman" w:hAnsi="Times New Roman" w:cs="Times New Roman"/>
          <w:sz w:val="24"/>
          <w:szCs w:val="24"/>
        </w:rPr>
        <w:t>Seghers</w:t>
      </w:r>
      <w:r w:rsidR="008D50C0" w:rsidRPr="00640B36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8D50C0" w:rsidRPr="00640B36">
        <w:rPr>
          <w:rFonts w:ascii="Times New Roman" w:hAnsi="Times New Roman" w:cs="Times New Roman"/>
          <w:sz w:val="24"/>
          <w:szCs w:val="24"/>
        </w:rPr>
        <w:t xml:space="preserve"> novels and stories </w:t>
      </w:r>
      <w:r w:rsidR="00AA2DD3" w:rsidRPr="00640B36">
        <w:rPr>
          <w:rFonts w:ascii="Times New Roman" w:hAnsi="Times New Roman" w:cs="Times New Roman"/>
          <w:sz w:val="24"/>
          <w:szCs w:val="24"/>
        </w:rPr>
        <w:t>ha</w:t>
      </w:r>
      <w:r w:rsidR="008D50C0" w:rsidRPr="00640B36">
        <w:rPr>
          <w:rFonts w:ascii="Times New Roman" w:hAnsi="Times New Roman" w:cs="Times New Roman"/>
          <w:sz w:val="24"/>
          <w:szCs w:val="24"/>
        </w:rPr>
        <w:t>ve</w:t>
      </w:r>
      <w:r w:rsidR="00AA2DD3" w:rsidRPr="00640B36">
        <w:rPr>
          <w:rFonts w:ascii="Times New Roman" w:hAnsi="Times New Roman" w:cs="Times New Roman"/>
          <w:sz w:val="24"/>
          <w:szCs w:val="24"/>
        </w:rPr>
        <w:t xml:space="preserve"> been </w:t>
      </w:r>
      <w:r w:rsidR="002F1E96" w:rsidRPr="00640B36">
        <w:rPr>
          <w:rFonts w:ascii="Times New Roman" w:hAnsi="Times New Roman" w:cs="Times New Roman"/>
          <w:sz w:val="24"/>
          <w:szCs w:val="24"/>
        </w:rPr>
        <w:t>associated with "</w:t>
      </w:r>
      <w:proofErr w:type="spellStart"/>
      <w:proofErr w:type="gramStart"/>
      <w:r w:rsidR="002F1E96" w:rsidRPr="00640B36">
        <w:rPr>
          <w:rFonts w:ascii="Times New Roman" w:hAnsi="Times New Roman" w:cs="Times New Roman"/>
          <w:sz w:val="24"/>
          <w:szCs w:val="24"/>
        </w:rPr>
        <w:t>Neue</w:t>
      </w:r>
      <w:proofErr w:type="spellEnd"/>
      <w:r w:rsidR="002F1E96" w:rsidRPr="00640B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F1E96" w:rsidRPr="00640B36">
        <w:rPr>
          <w:rFonts w:ascii="Times New Roman" w:hAnsi="Times New Roman" w:cs="Times New Roman"/>
          <w:sz w:val="24"/>
          <w:szCs w:val="24"/>
        </w:rPr>
        <w:t>Sachlichkeit</w:t>
      </w:r>
      <w:proofErr w:type="spellEnd"/>
      <w:proofErr w:type="gramEnd"/>
      <w:r w:rsidR="002F1E96" w:rsidRPr="00640B36">
        <w:rPr>
          <w:rFonts w:ascii="Times New Roman" w:hAnsi="Times New Roman" w:cs="Times New Roman"/>
          <w:sz w:val="24"/>
          <w:szCs w:val="24"/>
        </w:rPr>
        <w:t xml:space="preserve"> " (</w:t>
      </w:r>
      <w:r w:rsidR="00640B36">
        <w:rPr>
          <w:rFonts w:ascii="Times New Roman" w:hAnsi="Times New Roman" w:cs="Times New Roman"/>
          <w:sz w:val="24"/>
          <w:szCs w:val="24"/>
        </w:rPr>
        <w:t>New Objectivity</w:t>
      </w:r>
      <w:r w:rsidR="002F1E96" w:rsidRPr="00640B36">
        <w:rPr>
          <w:rFonts w:ascii="Times New Roman" w:hAnsi="Times New Roman" w:cs="Times New Roman"/>
          <w:sz w:val="24"/>
          <w:szCs w:val="24"/>
        </w:rPr>
        <w:t>),  the artistic style which followed  Expressionism after World War I</w:t>
      </w:r>
      <w:r w:rsidR="00ED626D" w:rsidRPr="00640B36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ED626D" w:rsidRPr="00640B36">
        <w:rPr>
          <w:rFonts w:ascii="Times New Roman" w:hAnsi="Times New Roman" w:cs="Times New Roman"/>
          <w:sz w:val="24"/>
          <w:szCs w:val="24"/>
        </w:rPr>
        <w:t xml:space="preserve">She </w:t>
      </w:r>
      <w:r w:rsidR="008F735F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DC42C8" w:rsidRPr="00640B36">
        <w:rPr>
          <w:rFonts w:ascii="Times New Roman" w:hAnsi="Times New Roman" w:cs="Times New Roman"/>
          <w:sz w:val="24"/>
          <w:szCs w:val="24"/>
        </w:rPr>
        <w:t>contributed</w:t>
      </w:r>
      <w:proofErr w:type="gramEnd"/>
      <w:r w:rsidR="00DC42C8" w:rsidRPr="00640B36">
        <w:rPr>
          <w:rFonts w:ascii="Times New Roman" w:hAnsi="Times New Roman" w:cs="Times New Roman"/>
          <w:sz w:val="24"/>
          <w:szCs w:val="24"/>
        </w:rPr>
        <w:t xml:space="preserve"> major works to German</w:t>
      </w:r>
      <w:r w:rsidR="002F1E96" w:rsidRPr="00640B3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F1E96" w:rsidRPr="00640B36">
        <w:rPr>
          <w:rFonts w:ascii="Times New Roman" w:hAnsi="Times New Roman" w:cs="Times New Roman"/>
          <w:sz w:val="24"/>
          <w:szCs w:val="24"/>
        </w:rPr>
        <w:t>Exilliteratur</w:t>
      </w:r>
      <w:proofErr w:type="spellEnd"/>
      <w:r w:rsidR="002F1E96" w:rsidRPr="00640B36">
        <w:rPr>
          <w:rFonts w:ascii="Times New Roman" w:hAnsi="Times New Roman" w:cs="Times New Roman"/>
          <w:sz w:val="24"/>
          <w:szCs w:val="24"/>
        </w:rPr>
        <w:t>" (</w:t>
      </w:r>
      <w:r w:rsidR="00560032" w:rsidRPr="00640B36">
        <w:rPr>
          <w:rFonts w:ascii="Times New Roman" w:hAnsi="Times New Roman" w:cs="Times New Roman"/>
          <w:sz w:val="24"/>
          <w:szCs w:val="24"/>
        </w:rPr>
        <w:t>the literature written by Germans exiled during the Nazi Period).</w:t>
      </w:r>
      <w:r w:rsidR="009A6DED" w:rsidRPr="00640B36">
        <w:rPr>
          <w:rFonts w:ascii="Times New Roman" w:hAnsi="Times New Roman" w:cs="Times New Roman"/>
          <w:sz w:val="24"/>
          <w:szCs w:val="24"/>
        </w:rPr>
        <w:t xml:space="preserve">  After World War II, her work was</w:t>
      </w:r>
      <w:r w:rsidR="00544DDD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9A6DED" w:rsidRPr="00640B36">
        <w:rPr>
          <w:rFonts w:ascii="Times New Roman" w:hAnsi="Times New Roman" w:cs="Times New Roman"/>
          <w:sz w:val="24"/>
          <w:szCs w:val="24"/>
        </w:rPr>
        <w:t>categorized as representing</w:t>
      </w:r>
      <w:r w:rsidR="00DC42C8" w:rsidRPr="00640B36">
        <w:rPr>
          <w:rFonts w:ascii="Times New Roman" w:hAnsi="Times New Roman" w:cs="Times New Roman"/>
          <w:sz w:val="24"/>
          <w:szCs w:val="24"/>
        </w:rPr>
        <w:t xml:space="preserve"> Socialist Realism</w:t>
      </w:r>
      <w:r w:rsidR="009A6DED" w:rsidRPr="00640B36">
        <w:rPr>
          <w:rFonts w:ascii="Times New Roman" w:hAnsi="Times New Roman" w:cs="Times New Roman"/>
          <w:sz w:val="24"/>
          <w:szCs w:val="24"/>
        </w:rPr>
        <w:t xml:space="preserve">, </w:t>
      </w:r>
      <w:r w:rsidR="00544DDD" w:rsidRPr="00640B36">
        <w:rPr>
          <w:rFonts w:ascii="Times New Roman" w:hAnsi="Times New Roman" w:cs="Times New Roman"/>
          <w:sz w:val="24"/>
          <w:szCs w:val="24"/>
        </w:rPr>
        <w:t xml:space="preserve">but </w:t>
      </w:r>
      <w:r w:rsidR="008D50C0" w:rsidRPr="00640B36">
        <w:rPr>
          <w:rFonts w:ascii="Times New Roman" w:hAnsi="Times New Roman" w:cs="Times New Roman"/>
          <w:sz w:val="24"/>
          <w:szCs w:val="24"/>
        </w:rPr>
        <w:t xml:space="preserve">she </w:t>
      </w:r>
      <w:r w:rsidR="00544DDD" w:rsidRPr="00640B36">
        <w:rPr>
          <w:rFonts w:ascii="Times New Roman" w:hAnsi="Times New Roman" w:cs="Times New Roman"/>
          <w:sz w:val="24"/>
          <w:szCs w:val="24"/>
        </w:rPr>
        <w:t xml:space="preserve">never adhered to the narrow prescriptions dictated by Soviet-style cultural politics.  </w:t>
      </w:r>
      <w:proofErr w:type="spellStart"/>
      <w:r w:rsidR="00544DDD" w:rsidRPr="00640B36">
        <w:rPr>
          <w:rFonts w:ascii="Times New Roman" w:hAnsi="Times New Roman" w:cs="Times New Roman"/>
          <w:sz w:val="24"/>
          <w:szCs w:val="24"/>
        </w:rPr>
        <w:t>S</w:t>
      </w:r>
      <w:r w:rsidR="00AA2DD3" w:rsidRPr="00640B36">
        <w:rPr>
          <w:rFonts w:ascii="Times New Roman" w:hAnsi="Times New Roman" w:cs="Times New Roman"/>
          <w:sz w:val="24"/>
          <w:szCs w:val="24"/>
        </w:rPr>
        <w:t>eghers</w:t>
      </w:r>
      <w:proofErr w:type="spellEnd"/>
      <w:r w:rsidR="00544DDD" w:rsidRPr="00640B36">
        <w:rPr>
          <w:rFonts w:ascii="Times New Roman" w:hAnsi="Times New Roman" w:cs="Times New Roman"/>
          <w:sz w:val="24"/>
          <w:szCs w:val="24"/>
        </w:rPr>
        <w:t xml:space="preserve"> believed in the transformative power of art and </w:t>
      </w:r>
      <w:r w:rsidR="005A79B8" w:rsidRPr="00640B36">
        <w:rPr>
          <w:rFonts w:ascii="Times New Roman" w:hAnsi="Times New Roman" w:cs="Times New Roman"/>
          <w:sz w:val="24"/>
          <w:szCs w:val="24"/>
        </w:rPr>
        <w:t xml:space="preserve">the importance of </w:t>
      </w:r>
      <w:proofErr w:type="gramStart"/>
      <w:r w:rsidR="00544DDD" w:rsidRPr="00640B36">
        <w:rPr>
          <w:rFonts w:ascii="Times New Roman" w:hAnsi="Times New Roman" w:cs="Times New Roman"/>
          <w:sz w:val="24"/>
          <w:szCs w:val="24"/>
        </w:rPr>
        <w:t>story-telling</w:t>
      </w:r>
      <w:proofErr w:type="gramEnd"/>
      <w:r w:rsidR="005A79B8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6F4777" w:rsidRPr="00640B36">
        <w:rPr>
          <w:rFonts w:ascii="Times New Roman" w:hAnsi="Times New Roman" w:cs="Times New Roman"/>
          <w:sz w:val="24"/>
          <w:szCs w:val="24"/>
        </w:rPr>
        <w:t>in passing on traditions of resistance and struggle</w:t>
      </w:r>
      <w:r w:rsidR="009E61AF" w:rsidRPr="00640B36">
        <w:rPr>
          <w:rFonts w:ascii="Times New Roman" w:hAnsi="Times New Roman" w:cs="Times New Roman"/>
          <w:sz w:val="24"/>
          <w:szCs w:val="24"/>
        </w:rPr>
        <w:t>.</w:t>
      </w:r>
      <w:r w:rsidR="006F4777" w:rsidRPr="00640B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283A8" w14:textId="77777777" w:rsidR="00705EBC" w:rsidRPr="00640B36" w:rsidRDefault="00402A17" w:rsidP="00031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ab/>
      </w:r>
      <w:r w:rsidR="008D50C0" w:rsidRPr="00640B36">
        <w:rPr>
          <w:rFonts w:ascii="Times New Roman" w:hAnsi="Times New Roman" w:cs="Times New Roman"/>
          <w:sz w:val="24"/>
          <w:szCs w:val="24"/>
        </w:rPr>
        <w:t>T</w:t>
      </w:r>
      <w:r w:rsidR="008E56FB" w:rsidRPr="00640B36">
        <w:rPr>
          <w:rFonts w:ascii="Times New Roman" w:hAnsi="Times New Roman" w:cs="Times New Roman"/>
          <w:sz w:val="24"/>
          <w:szCs w:val="24"/>
        </w:rPr>
        <w:t xml:space="preserve">he </w:t>
      </w:r>
      <w:r w:rsidR="006E3B2D" w:rsidRPr="00640B36">
        <w:rPr>
          <w:rFonts w:ascii="Times New Roman" w:hAnsi="Times New Roman" w:cs="Times New Roman"/>
          <w:sz w:val="24"/>
          <w:szCs w:val="24"/>
        </w:rPr>
        <w:t xml:space="preserve">Rhine </w:t>
      </w:r>
      <w:r w:rsidR="00560032" w:rsidRPr="00640B36">
        <w:rPr>
          <w:rFonts w:ascii="Times New Roman" w:hAnsi="Times New Roman" w:cs="Times New Roman"/>
          <w:sz w:val="24"/>
          <w:szCs w:val="24"/>
        </w:rPr>
        <w:t>valley</w:t>
      </w:r>
      <w:r w:rsidR="00CF1FCA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6E3B2D" w:rsidRPr="00640B36">
        <w:rPr>
          <w:rFonts w:ascii="Times New Roman" w:hAnsi="Times New Roman" w:cs="Times New Roman"/>
          <w:sz w:val="24"/>
          <w:szCs w:val="24"/>
        </w:rPr>
        <w:t xml:space="preserve">with its rich cultural heritage, </w:t>
      </w:r>
      <w:r w:rsidR="00716F12" w:rsidRPr="00640B36">
        <w:rPr>
          <w:rFonts w:ascii="Times New Roman" w:hAnsi="Times New Roman" w:cs="Times New Roman"/>
          <w:sz w:val="24"/>
          <w:szCs w:val="24"/>
        </w:rPr>
        <w:t>the</w:t>
      </w:r>
      <w:r w:rsidR="006E3B2D" w:rsidRPr="00640B36">
        <w:rPr>
          <w:rFonts w:ascii="Times New Roman" w:hAnsi="Times New Roman" w:cs="Times New Roman"/>
          <w:sz w:val="24"/>
          <w:szCs w:val="24"/>
        </w:rPr>
        <w:t xml:space="preserve"> Christian </w:t>
      </w:r>
      <w:r w:rsidR="00716F12" w:rsidRPr="00640B36">
        <w:rPr>
          <w:rFonts w:ascii="Times New Roman" w:hAnsi="Times New Roman" w:cs="Times New Roman"/>
          <w:sz w:val="24"/>
          <w:szCs w:val="24"/>
        </w:rPr>
        <w:t xml:space="preserve">ambience of </w:t>
      </w:r>
      <w:r w:rsidR="008D50C0" w:rsidRPr="00640B36">
        <w:rPr>
          <w:rFonts w:ascii="Times New Roman" w:hAnsi="Times New Roman" w:cs="Times New Roman"/>
          <w:sz w:val="24"/>
          <w:szCs w:val="24"/>
        </w:rPr>
        <w:t>Mainz</w:t>
      </w:r>
      <w:r w:rsidR="00716F12" w:rsidRPr="00640B36">
        <w:rPr>
          <w:rFonts w:ascii="Times New Roman" w:hAnsi="Times New Roman" w:cs="Times New Roman"/>
          <w:sz w:val="24"/>
          <w:szCs w:val="24"/>
        </w:rPr>
        <w:t xml:space="preserve">, </w:t>
      </w:r>
      <w:r w:rsidR="006E3B2D" w:rsidRPr="00640B36">
        <w:rPr>
          <w:rFonts w:ascii="Times New Roman" w:hAnsi="Times New Roman" w:cs="Times New Roman"/>
          <w:sz w:val="24"/>
          <w:szCs w:val="24"/>
        </w:rPr>
        <w:t xml:space="preserve">and </w:t>
      </w:r>
      <w:r w:rsidR="008E56FB" w:rsidRPr="00640B36">
        <w:rPr>
          <w:rFonts w:ascii="Times New Roman" w:hAnsi="Times New Roman" w:cs="Times New Roman"/>
          <w:sz w:val="24"/>
          <w:szCs w:val="24"/>
        </w:rPr>
        <w:t>her family's Jewish faith</w:t>
      </w:r>
      <w:r w:rsidR="008D50C0" w:rsidRPr="00640B36">
        <w:rPr>
          <w:rFonts w:ascii="Times New Roman" w:hAnsi="Times New Roman" w:cs="Times New Roman"/>
          <w:sz w:val="24"/>
          <w:szCs w:val="24"/>
        </w:rPr>
        <w:t xml:space="preserve"> shaped </w:t>
      </w:r>
      <w:proofErr w:type="spellStart"/>
      <w:r w:rsidR="008D50C0" w:rsidRPr="00640B36">
        <w:rPr>
          <w:rFonts w:ascii="Times New Roman" w:hAnsi="Times New Roman" w:cs="Times New Roman"/>
          <w:sz w:val="24"/>
          <w:szCs w:val="24"/>
        </w:rPr>
        <w:t>Seghers</w:t>
      </w:r>
      <w:proofErr w:type="spellEnd"/>
      <w:r w:rsidR="008D50C0" w:rsidRPr="00640B36">
        <w:rPr>
          <w:rFonts w:ascii="Times New Roman" w:hAnsi="Times New Roman" w:cs="Times New Roman"/>
          <w:sz w:val="24"/>
          <w:szCs w:val="24"/>
        </w:rPr>
        <w:t>' literary imagination</w:t>
      </w:r>
      <w:r w:rsidR="00BF427A" w:rsidRPr="00640B36">
        <w:rPr>
          <w:rFonts w:ascii="Times New Roman" w:hAnsi="Times New Roman" w:cs="Times New Roman"/>
          <w:sz w:val="24"/>
          <w:szCs w:val="24"/>
        </w:rPr>
        <w:t>.</w:t>
      </w:r>
      <w:r w:rsidR="008E56FB" w:rsidRPr="00640B36">
        <w:rPr>
          <w:rFonts w:ascii="Times New Roman" w:hAnsi="Times New Roman" w:cs="Times New Roman"/>
          <w:sz w:val="24"/>
          <w:szCs w:val="24"/>
        </w:rPr>
        <w:t xml:space="preserve">  </w:t>
      </w:r>
      <w:r w:rsidR="008D50C0" w:rsidRPr="00640B36">
        <w:rPr>
          <w:rFonts w:ascii="Times New Roman" w:hAnsi="Times New Roman" w:cs="Times New Roman"/>
          <w:sz w:val="24"/>
          <w:szCs w:val="24"/>
        </w:rPr>
        <w:t>Studies at the University of Heidelberg</w:t>
      </w:r>
      <w:r w:rsidR="00BF427A" w:rsidRPr="00640B36">
        <w:rPr>
          <w:rFonts w:ascii="Times New Roman" w:hAnsi="Times New Roman" w:cs="Times New Roman"/>
          <w:sz w:val="24"/>
          <w:szCs w:val="24"/>
        </w:rPr>
        <w:t xml:space="preserve"> in art history, sinology, literature, and sociology,</w:t>
      </w:r>
      <w:r w:rsidR="00716F12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AD6039" w:rsidRPr="00640B36">
        <w:rPr>
          <w:rFonts w:ascii="Times New Roman" w:hAnsi="Times New Roman" w:cs="Times New Roman"/>
          <w:sz w:val="24"/>
          <w:szCs w:val="24"/>
        </w:rPr>
        <w:t xml:space="preserve">as well </w:t>
      </w:r>
      <w:proofErr w:type="gramStart"/>
      <w:r w:rsidR="00AD6039" w:rsidRPr="00640B36">
        <w:rPr>
          <w:rFonts w:ascii="Times New Roman" w:hAnsi="Times New Roman" w:cs="Times New Roman"/>
          <w:sz w:val="24"/>
          <w:szCs w:val="24"/>
        </w:rPr>
        <w:t xml:space="preserve">as </w:t>
      </w:r>
      <w:r w:rsidR="00716F12" w:rsidRPr="00640B36">
        <w:rPr>
          <w:rFonts w:ascii="Times New Roman" w:hAnsi="Times New Roman" w:cs="Times New Roman"/>
          <w:sz w:val="24"/>
          <w:szCs w:val="24"/>
        </w:rPr>
        <w:t xml:space="preserve"> encounters</w:t>
      </w:r>
      <w:proofErr w:type="gramEnd"/>
      <w:r w:rsidR="00716F12" w:rsidRPr="00640B36">
        <w:rPr>
          <w:rFonts w:ascii="Times New Roman" w:hAnsi="Times New Roman" w:cs="Times New Roman"/>
          <w:sz w:val="24"/>
          <w:szCs w:val="24"/>
        </w:rPr>
        <w:t xml:space="preserve"> with </w:t>
      </w:r>
      <w:r w:rsidR="00FF446A" w:rsidRPr="00640B36">
        <w:rPr>
          <w:rFonts w:ascii="Times New Roman" w:hAnsi="Times New Roman" w:cs="Times New Roman"/>
          <w:sz w:val="24"/>
          <w:szCs w:val="24"/>
        </w:rPr>
        <w:t xml:space="preserve">left-wing refugees from  Eastern Europe, </w:t>
      </w:r>
      <w:r w:rsidR="00560032" w:rsidRPr="00640B36">
        <w:rPr>
          <w:rFonts w:ascii="Times New Roman" w:hAnsi="Times New Roman" w:cs="Times New Roman"/>
          <w:sz w:val="24"/>
          <w:szCs w:val="24"/>
        </w:rPr>
        <w:t>including</w:t>
      </w:r>
      <w:r w:rsidR="00FF446A" w:rsidRPr="00640B36">
        <w:rPr>
          <w:rFonts w:ascii="Times New Roman" w:hAnsi="Times New Roman" w:cs="Times New Roman"/>
          <w:sz w:val="24"/>
          <w:szCs w:val="24"/>
        </w:rPr>
        <w:t xml:space="preserve"> Laszlo </w:t>
      </w:r>
      <w:proofErr w:type="spellStart"/>
      <w:r w:rsidR="00FF446A" w:rsidRPr="00640B36">
        <w:rPr>
          <w:rFonts w:ascii="Times New Roman" w:hAnsi="Times New Roman" w:cs="Times New Roman"/>
          <w:sz w:val="24"/>
          <w:szCs w:val="24"/>
        </w:rPr>
        <w:t>Radvanyi</w:t>
      </w:r>
      <w:proofErr w:type="spellEnd"/>
      <w:r w:rsidR="00FF446A" w:rsidRPr="00640B36">
        <w:rPr>
          <w:rFonts w:ascii="Times New Roman" w:hAnsi="Times New Roman" w:cs="Times New Roman"/>
          <w:sz w:val="24"/>
          <w:szCs w:val="24"/>
        </w:rPr>
        <w:t xml:space="preserve"> (Johann-Lorenz Schmidt)</w:t>
      </w:r>
      <w:r w:rsidR="00716F12" w:rsidRPr="00640B36">
        <w:rPr>
          <w:rFonts w:ascii="Times New Roman" w:hAnsi="Times New Roman" w:cs="Times New Roman"/>
          <w:sz w:val="24"/>
          <w:szCs w:val="24"/>
        </w:rPr>
        <w:t>, her future husband</w:t>
      </w:r>
      <w:r w:rsidR="008E56FB" w:rsidRPr="00640B36">
        <w:rPr>
          <w:rFonts w:ascii="Times New Roman" w:hAnsi="Times New Roman" w:cs="Times New Roman"/>
          <w:sz w:val="24"/>
          <w:szCs w:val="24"/>
        </w:rPr>
        <w:t xml:space="preserve">, </w:t>
      </w:r>
      <w:r w:rsidR="00BF427A" w:rsidRPr="00640B36">
        <w:rPr>
          <w:rFonts w:ascii="Times New Roman" w:hAnsi="Times New Roman" w:cs="Times New Roman"/>
          <w:sz w:val="24"/>
          <w:szCs w:val="24"/>
        </w:rPr>
        <w:t>also deeply influenced her.</w:t>
      </w:r>
      <w:r w:rsidR="00FF446A" w:rsidRPr="00640B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6F12" w:rsidRPr="00640B36">
        <w:rPr>
          <w:rFonts w:ascii="Times New Roman" w:hAnsi="Times New Roman" w:cs="Times New Roman"/>
          <w:sz w:val="24"/>
          <w:szCs w:val="24"/>
        </w:rPr>
        <w:t>S</w:t>
      </w:r>
      <w:r w:rsidR="008E56FB" w:rsidRPr="00640B36">
        <w:rPr>
          <w:rFonts w:ascii="Times New Roman" w:hAnsi="Times New Roman" w:cs="Times New Roman"/>
          <w:sz w:val="24"/>
          <w:szCs w:val="24"/>
        </w:rPr>
        <w:t>eghers</w:t>
      </w:r>
      <w:proofErr w:type="spellEnd"/>
      <w:r w:rsidR="008E56FB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716F12" w:rsidRPr="00640B36">
        <w:rPr>
          <w:rFonts w:ascii="Times New Roman" w:hAnsi="Times New Roman" w:cs="Times New Roman"/>
          <w:sz w:val="24"/>
          <w:szCs w:val="24"/>
        </w:rPr>
        <w:t>received her doctorate in 1924</w:t>
      </w:r>
      <w:r w:rsidR="007521E5" w:rsidRPr="00640B36">
        <w:rPr>
          <w:rFonts w:ascii="Times New Roman" w:hAnsi="Times New Roman" w:cs="Times New Roman"/>
          <w:sz w:val="24"/>
          <w:szCs w:val="24"/>
        </w:rPr>
        <w:t>,</w:t>
      </w:r>
      <w:r w:rsidR="0026128F" w:rsidRPr="00640B36">
        <w:rPr>
          <w:rFonts w:ascii="Times New Roman" w:hAnsi="Times New Roman" w:cs="Times New Roman"/>
          <w:sz w:val="24"/>
          <w:szCs w:val="24"/>
        </w:rPr>
        <w:t xml:space="preserve"> married </w:t>
      </w:r>
      <w:r w:rsidR="007521E5" w:rsidRPr="00640B36">
        <w:rPr>
          <w:rFonts w:ascii="Times New Roman" w:hAnsi="Times New Roman" w:cs="Times New Roman"/>
          <w:sz w:val="24"/>
          <w:szCs w:val="24"/>
        </w:rPr>
        <w:t xml:space="preserve">in 1925 </w:t>
      </w:r>
      <w:r w:rsidR="0026128F" w:rsidRPr="00640B36">
        <w:rPr>
          <w:rFonts w:ascii="Times New Roman" w:hAnsi="Times New Roman" w:cs="Times New Roman"/>
          <w:sz w:val="24"/>
          <w:szCs w:val="24"/>
        </w:rPr>
        <w:t>and moved to Berlin</w:t>
      </w:r>
      <w:r w:rsidR="007521E5" w:rsidRPr="00640B36">
        <w:rPr>
          <w:rFonts w:ascii="Times New Roman" w:hAnsi="Times New Roman" w:cs="Times New Roman"/>
          <w:sz w:val="24"/>
          <w:szCs w:val="24"/>
        </w:rPr>
        <w:t>,</w:t>
      </w:r>
      <w:r w:rsidR="0026128F" w:rsidRPr="00640B36">
        <w:rPr>
          <w:rFonts w:ascii="Times New Roman" w:hAnsi="Times New Roman" w:cs="Times New Roman"/>
          <w:sz w:val="24"/>
          <w:szCs w:val="24"/>
        </w:rPr>
        <w:t xml:space="preserve"> where she had two children and concentrated on writing. </w:t>
      </w:r>
      <w:r w:rsidR="00BF427A" w:rsidRPr="00640B36">
        <w:rPr>
          <w:rFonts w:ascii="Times New Roman" w:hAnsi="Times New Roman" w:cs="Times New Roman"/>
          <w:sz w:val="24"/>
          <w:szCs w:val="24"/>
        </w:rPr>
        <w:t xml:space="preserve"> She chose the pen name Anna </w:t>
      </w:r>
      <w:proofErr w:type="spellStart"/>
      <w:r w:rsidR="00BF427A" w:rsidRPr="00640B36">
        <w:rPr>
          <w:rFonts w:ascii="Times New Roman" w:hAnsi="Times New Roman" w:cs="Times New Roman"/>
          <w:sz w:val="24"/>
          <w:szCs w:val="24"/>
        </w:rPr>
        <w:t>Seghers</w:t>
      </w:r>
      <w:proofErr w:type="spellEnd"/>
      <w:r w:rsidR="00BF427A" w:rsidRPr="00640B36">
        <w:rPr>
          <w:rFonts w:ascii="Times New Roman" w:hAnsi="Times New Roman" w:cs="Times New Roman"/>
          <w:sz w:val="24"/>
          <w:szCs w:val="24"/>
        </w:rPr>
        <w:t xml:space="preserve">.  </w:t>
      </w:r>
      <w:r w:rsidR="0026128F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7521E5" w:rsidRPr="00640B36">
        <w:rPr>
          <w:rFonts w:ascii="Times New Roman" w:hAnsi="Times New Roman" w:cs="Times New Roman"/>
          <w:sz w:val="24"/>
          <w:szCs w:val="24"/>
        </w:rPr>
        <w:t xml:space="preserve">In 1928 she received the prestigious Kleist-Prize for her </w:t>
      </w:r>
      <w:r w:rsidR="008E56FB" w:rsidRPr="00640B36">
        <w:rPr>
          <w:rFonts w:ascii="Times New Roman" w:hAnsi="Times New Roman" w:cs="Times New Roman"/>
          <w:sz w:val="24"/>
          <w:szCs w:val="24"/>
        </w:rPr>
        <w:t xml:space="preserve">early </w:t>
      </w:r>
      <w:r w:rsidR="000F50AC" w:rsidRPr="00640B36">
        <w:rPr>
          <w:rFonts w:ascii="Times New Roman" w:hAnsi="Times New Roman" w:cs="Times New Roman"/>
          <w:sz w:val="24"/>
          <w:szCs w:val="24"/>
        </w:rPr>
        <w:t>stories.</w:t>
      </w:r>
      <w:r w:rsidR="00705EBC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BF427A" w:rsidRPr="00640B36">
        <w:rPr>
          <w:rFonts w:ascii="Times New Roman" w:hAnsi="Times New Roman" w:cs="Times New Roman"/>
          <w:sz w:val="24"/>
          <w:szCs w:val="24"/>
        </w:rPr>
        <w:t xml:space="preserve"> One of them, </w:t>
      </w:r>
      <w:proofErr w:type="spellStart"/>
      <w:r w:rsidR="00C30C37" w:rsidRPr="00C30C37">
        <w:rPr>
          <w:rFonts w:ascii="Times New Roman" w:hAnsi="Times New Roman" w:cs="Times New Roman"/>
          <w:i/>
          <w:sz w:val="24"/>
          <w:szCs w:val="24"/>
        </w:rPr>
        <w:t>Aufstand</w:t>
      </w:r>
      <w:proofErr w:type="spellEnd"/>
      <w:r w:rsidR="00C30C37" w:rsidRPr="00C30C37">
        <w:rPr>
          <w:rFonts w:ascii="Times New Roman" w:hAnsi="Times New Roman" w:cs="Times New Roman"/>
          <w:i/>
          <w:sz w:val="24"/>
          <w:szCs w:val="24"/>
        </w:rPr>
        <w:t xml:space="preserve"> der Fischer von St. Barbara</w:t>
      </w:r>
      <w:r w:rsidR="00AB4161">
        <w:rPr>
          <w:rFonts w:ascii="Times New Roman" w:hAnsi="Times New Roman" w:cs="Times New Roman"/>
          <w:i/>
          <w:sz w:val="24"/>
          <w:szCs w:val="24"/>
        </w:rPr>
        <w:t xml:space="preserve"> (The Revol</w:t>
      </w:r>
      <w:r w:rsidR="0068688F">
        <w:rPr>
          <w:rFonts w:ascii="Times New Roman" w:hAnsi="Times New Roman" w:cs="Times New Roman"/>
          <w:i/>
          <w:sz w:val="24"/>
          <w:szCs w:val="24"/>
        </w:rPr>
        <w:t>t</w:t>
      </w:r>
      <w:r w:rsidR="00AB4161">
        <w:rPr>
          <w:rFonts w:ascii="Times New Roman" w:hAnsi="Times New Roman" w:cs="Times New Roman"/>
          <w:i/>
          <w:sz w:val="24"/>
          <w:szCs w:val="24"/>
        </w:rPr>
        <w:t xml:space="preserve"> of the Fishermen of St. Barbara)</w:t>
      </w:r>
      <w:r w:rsidR="007521E5" w:rsidRPr="00640B36">
        <w:rPr>
          <w:rFonts w:ascii="Times New Roman" w:hAnsi="Times New Roman" w:cs="Times New Roman"/>
          <w:sz w:val="24"/>
          <w:szCs w:val="24"/>
        </w:rPr>
        <w:t xml:space="preserve">, was </w:t>
      </w:r>
      <w:r w:rsidR="00084BCF" w:rsidRPr="00640B36">
        <w:rPr>
          <w:rFonts w:ascii="Times New Roman" w:hAnsi="Times New Roman" w:cs="Times New Roman"/>
          <w:sz w:val="24"/>
          <w:szCs w:val="24"/>
        </w:rPr>
        <w:t xml:space="preserve">made into a film by Erwin </w:t>
      </w:r>
      <w:proofErr w:type="spellStart"/>
      <w:r w:rsidR="00084BCF" w:rsidRPr="00640B36">
        <w:rPr>
          <w:rFonts w:ascii="Times New Roman" w:hAnsi="Times New Roman" w:cs="Times New Roman"/>
          <w:sz w:val="24"/>
          <w:szCs w:val="24"/>
        </w:rPr>
        <w:t>Piscator</w:t>
      </w:r>
      <w:proofErr w:type="spellEnd"/>
      <w:r w:rsidR="00705EBC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7460EE" w:rsidRPr="00640B36">
        <w:rPr>
          <w:rFonts w:ascii="Times New Roman" w:hAnsi="Times New Roman" w:cs="Times New Roman"/>
          <w:sz w:val="24"/>
          <w:szCs w:val="24"/>
        </w:rPr>
        <w:t xml:space="preserve">in </w:t>
      </w:r>
      <w:r w:rsidR="00705EBC" w:rsidRPr="00640B36">
        <w:rPr>
          <w:rFonts w:ascii="Times New Roman" w:hAnsi="Times New Roman" w:cs="Times New Roman"/>
          <w:sz w:val="24"/>
          <w:szCs w:val="24"/>
        </w:rPr>
        <w:t>1934.</w:t>
      </w:r>
      <w:r w:rsidR="00084BCF" w:rsidRPr="00640B36">
        <w:rPr>
          <w:rFonts w:ascii="Times New Roman" w:hAnsi="Times New Roman" w:cs="Times New Roman"/>
          <w:sz w:val="24"/>
          <w:szCs w:val="24"/>
        </w:rPr>
        <w:t xml:space="preserve">  Th</w:t>
      </w:r>
      <w:r w:rsidR="00560032" w:rsidRPr="00640B36">
        <w:rPr>
          <w:rFonts w:ascii="Times New Roman" w:hAnsi="Times New Roman" w:cs="Times New Roman"/>
          <w:sz w:val="24"/>
          <w:szCs w:val="24"/>
        </w:rPr>
        <w:t>at</w:t>
      </w:r>
      <w:r w:rsidR="00084BCF" w:rsidRPr="00640B36">
        <w:rPr>
          <w:rFonts w:ascii="Times New Roman" w:hAnsi="Times New Roman" w:cs="Times New Roman"/>
          <w:sz w:val="24"/>
          <w:szCs w:val="24"/>
        </w:rPr>
        <w:t xml:space="preserve"> same year she joined the </w:t>
      </w:r>
      <w:r w:rsidR="00084BCF" w:rsidRPr="00640B36">
        <w:rPr>
          <w:rFonts w:ascii="Times New Roman" w:hAnsi="Times New Roman" w:cs="Times New Roman"/>
          <w:sz w:val="24"/>
          <w:szCs w:val="24"/>
        </w:rPr>
        <w:lastRenderedPageBreak/>
        <w:t>German Communist Party and became an active member of the Association of Proletarian Revol</w:t>
      </w:r>
      <w:r w:rsidR="00560032" w:rsidRPr="00640B36">
        <w:rPr>
          <w:rFonts w:ascii="Times New Roman" w:hAnsi="Times New Roman" w:cs="Times New Roman"/>
          <w:sz w:val="24"/>
          <w:szCs w:val="24"/>
        </w:rPr>
        <w:t>utionary</w:t>
      </w:r>
      <w:r w:rsidR="00084BCF" w:rsidRPr="00640B36">
        <w:rPr>
          <w:rFonts w:ascii="Times New Roman" w:hAnsi="Times New Roman" w:cs="Times New Roman"/>
          <w:sz w:val="24"/>
          <w:szCs w:val="24"/>
        </w:rPr>
        <w:t xml:space="preserve"> Writers.</w:t>
      </w:r>
      <w:r w:rsidR="00560032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0F50AC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560032" w:rsidRPr="00640B36">
        <w:rPr>
          <w:rFonts w:ascii="Times New Roman" w:hAnsi="Times New Roman" w:cs="Times New Roman"/>
          <w:sz w:val="24"/>
          <w:szCs w:val="24"/>
        </w:rPr>
        <w:t xml:space="preserve"> Her first major novel, </w:t>
      </w:r>
      <w:r w:rsidR="00560032" w:rsidRPr="00640B36">
        <w:rPr>
          <w:rFonts w:ascii="Times New Roman" w:hAnsi="Times New Roman" w:cs="Times New Roman"/>
          <w:i/>
          <w:sz w:val="24"/>
          <w:szCs w:val="24"/>
        </w:rPr>
        <w:t xml:space="preserve">Die </w:t>
      </w:r>
      <w:proofErr w:type="spellStart"/>
      <w:r w:rsidR="00560032" w:rsidRPr="00640B36">
        <w:rPr>
          <w:rFonts w:ascii="Times New Roman" w:hAnsi="Times New Roman" w:cs="Times New Roman"/>
          <w:i/>
          <w:sz w:val="24"/>
          <w:szCs w:val="24"/>
        </w:rPr>
        <w:t>Gefährten</w:t>
      </w:r>
      <w:proofErr w:type="spellEnd"/>
      <w:r w:rsidR="00560032" w:rsidRPr="00640B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0032" w:rsidRPr="00640B36">
        <w:rPr>
          <w:rFonts w:ascii="Times New Roman" w:hAnsi="Times New Roman" w:cs="Times New Roman"/>
          <w:sz w:val="24"/>
          <w:szCs w:val="24"/>
        </w:rPr>
        <w:t>(</w:t>
      </w:r>
      <w:r w:rsidR="001A2788" w:rsidRPr="00640B36">
        <w:rPr>
          <w:rFonts w:ascii="Times New Roman" w:hAnsi="Times New Roman" w:cs="Times New Roman"/>
          <w:sz w:val="24"/>
          <w:szCs w:val="24"/>
        </w:rPr>
        <w:t xml:space="preserve">1932, </w:t>
      </w:r>
      <w:r w:rsidR="001A2788" w:rsidRPr="00640B36">
        <w:rPr>
          <w:rFonts w:ascii="Times New Roman" w:hAnsi="Times New Roman" w:cs="Times New Roman"/>
          <w:i/>
          <w:sz w:val="24"/>
          <w:szCs w:val="24"/>
        </w:rPr>
        <w:t>The Companions</w:t>
      </w:r>
      <w:r w:rsidR="001A2788" w:rsidRPr="00640B36">
        <w:rPr>
          <w:rFonts w:ascii="Times New Roman" w:hAnsi="Times New Roman" w:cs="Times New Roman"/>
          <w:sz w:val="24"/>
          <w:szCs w:val="24"/>
        </w:rPr>
        <w:t>)</w:t>
      </w:r>
      <w:r w:rsidR="00705EBC" w:rsidRPr="00640B36">
        <w:rPr>
          <w:rFonts w:ascii="Times New Roman" w:hAnsi="Times New Roman" w:cs="Times New Roman"/>
          <w:sz w:val="24"/>
          <w:szCs w:val="24"/>
        </w:rPr>
        <w:t xml:space="preserve">, </w:t>
      </w:r>
      <w:r w:rsidR="000F50AC" w:rsidRPr="00640B36">
        <w:rPr>
          <w:rFonts w:ascii="Times New Roman" w:hAnsi="Times New Roman" w:cs="Times New Roman"/>
          <w:sz w:val="24"/>
          <w:szCs w:val="24"/>
        </w:rPr>
        <w:t>about the international struggle and sacrifice for revolutionary change</w:t>
      </w:r>
      <w:r w:rsidR="00F93E0F" w:rsidRPr="00640B36">
        <w:rPr>
          <w:rFonts w:ascii="Times New Roman" w:hAnsi="Times New Roman" w:cs="Times New Roman"/>
          <w:sz w:val="24"/>
          <w:szCs w:val="24"/>
        </w:rPr>
        <w:t>,</w:t>
      </w:r>
      <w:r w:rsidR="000F50AC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705EBC" w:rsidRPr="00640B36">
        <w:rPr>
          <w:rFonts w:ascii="Times New Roman" w:hAnsi="Times New Roman" w:cs="Times New Roman"/>
          <w:sz w:val="24"/>
          <w:szCs w:val="24"/>
        </w:rPr>
        <w:t>is</w:t>
      </w:r>
      <w:r w:rsidR="000F50AC" w:rsidRPr="00640B36">
        <w:rPr>
          <w:rFonts w:ascii="Times New Roman" w:hAnsi="Times New Roman" w:cs="Times New Roman"/>
          <w:sz w:val="24"/>
          <w:szCs w:val="24"/>
        </w:rPr>
        <w:t xml:space="preserve"> also</w:t>
      </w:r>
      <w:r w:rsidR="001A2788" w:rsidRPr="00640B36">
        <w:rPr>
          <w:rFonts w:ascii="Times New Roman" w:hAnsi="Times New Roman" w:cs="Times New Roman"/>
          <w:sz w:val="24"/>
          <w:szCs w:val="24"/>
        </w:rPr>
        <w:t xml:space="preserve"> her most </w:t>
      </w:r>
      <w:proofErr w:type="spellStart"/>
      <w:r w:rsidR="001A2788" w:rsidRPr="00640B36">
        <w:rPr>
          <w:rFonts w:ascii="Times New Roman" w:hAnsi="Times New Roman" w:cs="Times New Roman"/>
          <w:sz w:val="24"/>
          <w:szCs w:val="24"/>
        </w:rPr>
        <w:t>avantgard</w:t>
      </w:r>
      <w:r w:rsidR="00AD1343" w:rsidRPr="00640B3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F50AC" w:rsidRPr="00640B36">
        <w:rPr>
          <w:rFonts w:ascii="Times New Roman" w:hAnsi="Times New Roman" w:cs="Times New Roman"/>
          <w:sz w:val="24"/>
          <w:szCs w:val="24"/>
        </w:rPr>
        <w:t>,</w:t>
      </w:r>
      <w:r w:rsidR="00AD6039" w:rsidRPr="00640B36">
        <w:rPr>
          <w:rFonts w:ascii="Times New Roman" w:hAnsi="Times New Roman" w:cs="Times New Roman"/>
          <w:sz w:val="24"/>
          <w:szCs w:val="24"/>
        </w:rPr>
        <w:t xml:space="preserve"> politically and structurally</w:t>
      </w:r>
      <w:r w:rsidR="00705EBC" w:rsidRPr="00640B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D1C13D" w14:textId="77777777" w:rsidR="00AD1343" w:rsidRPr="00640B36" w:rsidRDefault="00705EBC" w:rsidP="00031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ab/>
      </w:r>
      <w:r w:rsidR="00F93E0F" w:rsidRPr="00640B36">
        <w:rPr>
          <w:rFonts w:ascii="Times New Roman" w:hAnsi="Times New Roman" w:cs="Times New Roman"/>
          <w:sz w:val="24"/>
          <w:szCs w:val="24"/>
        </w:rPr>
        <w:t>W</w:t>
      </w:r>
      <w:r w:rsidR="000F50AC" w:rsidRPr="00640B36">
        <w:rPr>
          <w:rFonts w:ascii="Times New Roman" w:hAnsi="Times New Roman" w:cs="Times New Roman"/>
          <w:sz w:val="24"/>
          <w:szCs w:val="24"/>
        </w:rPr>
        <w:t>i</w:t>
      </w:r>
      <w:r w:rsidR="0003133E" w:rsidRPr="00640B36">
        <w:rPr>
          <w:rFonts w:ascii="Times New Roman" w:hAnsi="Times New Roman" w:cs="Times New Roman"/>
          <w:sz w:val="24"/>
          <w:szCs w:val="24"/>
        </w:rPr>
        <w:t>th the Nazis</w:t>
      </w:r>
      <w:r w:rsidR="007863CC" w:rsidRPr="00640B36">
        <w:rPr>
          <w:rFonts w:ascii="Times New Roman" w:hAnsi="Times New Roman" w:cs="Times New Roman"/>
          <w:sz w:val="24"/>
          <w:szCs w:val="24"/>
        </w:rPr>
        <w:t>'</w:t>
      </w:r>
      <w:r w:rsidR="0003133E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F93E0F" w:rsidRPr="00640B36">
        <w:rPr>
          <w:rFonts w:ascii="Times New Roman" w:hAnsi="Times New Roman" w:cs="Times New Roman"/>
          <w:sz w:val="24"/>
          <w:szCs w:val="24"/>
        </w:rPr>
        <w:t xml:space="preserve">power </w:t>
      </w:r>
      <w:r w:rsidR="0003133E" w:rsidRPr="00640B36">
        <w:rPr>
          <w:rFonts w:ascii="Times New Roman" w:hAnsi="Times New Roman" w:cs="Times New Roman"/>
          <w:sz w:val="24"/>
          <w:szCs w:val="24"/>
        </w:rPr>
        <w:t>increas</w:t>
      </w:r>
      <w:r w:rsidR="000F50AC" w:rsidRPr="00640B36">
        <w:rPr>
          <w:rFonts w:ascii="Times New Roman" w:hAnsi="Times New Roman" w:cs="Times New Roman"/>
          <w:sz w:val="24"/>
          <w:szCs w:val="24"/>
        </w:rPr>
        <w:t>ing</w:t>
      </w:r>
      <w:r w:rsidR="0003133E" w:rsidRPr="00640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33E" w:rsidRPr="00640B36">
        <w:rPr>
          <w:rFonts w:ascii="Times New Roman" w:hAnsi="Times New Roman" w:cs="Times New Roman"/>
          <w:sz w:val="24"/>
          <w:szCs w:val="24"/>
        </w:rPr>
        <w:t>Seghers</w:t>
      </w:r>
      <w:proofErr w:type="spellEnd"/>
      <w:r w:rsidR="0003133E" w:rsidRPr="00640B36">
        <w:rPr>
          <w:rFonts w:ascii="Times New Roman" w:hAnsi="Times New Roman" w:cs="Times New Roman"/>
          <w:sz w:val="24"/>
          <w:szCs w:val="24"/>
        </w:rPr>
        <w:t xml:space="preserve"> turned her energies towards antifascism</w:t>
      </w:r>
      <w:r w:rsidR="008F0BD0" w:rsidRPr="00640B36">
        <w:rPr>
          <w:rFonts w:ascii="Times New Roman" w:hAnsi="Times New Roman" w:cs="Times New Roman"/>
          <w:sz w:val="24"/>
          <w:szCs w:val="24"/>
        </w:rPr>
        <w:t xml:space="preserve"> and pulled back from experimentation, but 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in the literary debates of the late thirties </w:t>
      </w:r>
      <w:r w:rsidR="008F0BD0" w:rsidRPr="00640B36">
        <w:rPr>
          <w:rFonts w:ascii="Times New Roman" w:hAnsi="Times New Roman" w:cs="Times New Roman"/>
          <w:sz w:val="24"/>
          <w:szCs w:val="24"/>
        </w:rPr>
        <w:t>she remained committed to modernism</w:t>
      </w:r>
      <w:r w:rsidR="00D66D42" w:rsidRPr="00640B36">
        <w:rPr>
          <w:rFonts w:ascii="Times New Roman" w:hAnsi="Times New Roman" w:cs="Times New Roman"/>
          <w:sz w:val="24"/>
          <w:szCs w:val="24"/>
        </w:rPr>
        <w:t>.</w:t>
      </w:r>
      <w:r w:rsidR="0003133E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7460EE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She had </w:t>
      </w:r>
      <w:r w:rsidR="0003133E" w:rsidRPr="00640B36">
        <w:rPr>
          <w:rFonts w:ascii="Times New Roman" w:hAnsi="Times New Roman" w:cs="Times New Roman"/>
          <w:sz w:val="24"/>
          <w:szCs w:val="24"/>
        </w:rPr>
        <w:t xml:space="preserve">to flee Germany 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in 1933 </w:t>
      </w:r>
      <w:r w:rsidR="0003133E" w:rsidRPr="00640B36">
        <w:rPr>
          <w:rFonts w:ascii="Times New Roman" w:hAnsi="Times New Roman" w:cs="Times New Roman"/>
          <w:sz w:val="24"/>
          <w:szCs w:val="24"/>
        </w:rPr>
        <w:t>and spent the next fourteen years in exile, first in France then in Mexico.  D</w:t>
      </w:r>
      <w:r w:rsidR="007863CC" w:rsidRPr="00640B36">
        <w:rPr>
          <w:rFonts w:ascii="Times New Roman" w:hAnsi="Times New Roman" w:cs="Times New Roman"/>
          <w:sz w:val="24"/>
          <w:szCs w:val="24"/>
        </w:rPr>
        <w:t>uring these years</w:t>
      </w:r>
      <w:r w:rsidR="0003133E" w:rsidRPr="00640B36">
        <w:rPr>
          <w:rFonts w:ascii="Times New Roman" w:hAnsi="Times New Roman" w:cs="Times New Roman"/>
          <w:sz w:val="24"/>
          <w:szCs w:val="24"/>
        </w:rPr>
        <w:t xml:space="preserve"> she produced some of her best work, such as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640B36">
        <w:rPr>
          <w:rFonts w:ascii="Times New Roman" w:hAnsi="Times New Roman" w:cs="Times New Roman"/>
          <w:i/>
          <w:sz w:val="24"/>
          <w:szCs w:val="24"/>
        </w:rPr>
        <w:t xml:space="preserve">Das </w:t>
      </w:r>
      <w:proofErr w:type="spellStart"/>
      <w:r w:rsidR="00640B36">
        <w:rPr>
          <w:rFonts w:ascii="Times New Roman" w:hAnsi="Times New Roman" w:cs="Times New Roman"/>
          <w:i/>
          <w:sz w:val="24"/>
          <w:szCs w:val="24"/>
        </w:rPr>
        <w:t>siebte</w:t>
      </w:r>
      <w:proofErr w:type="spellEnd"/>
      <w:r w:rsidR="00640B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40B36">
        <w:rPr>
          <w:rFonts w:ascii="Times New Roman" w:hAnsi="Times New Roman" w:cs="Times New Roman"/>
          <w:i/>
          <w:sz w:val="24"/>
          <w:szCs w:val="24"/>
        </w:rPr>
        <w:t>Kreuz</w:t>
      </w:r>
      <w:proofErr w:type="spellEnd"/>
      <w:r w:rsidR="00D66D42" w:rsidRPr="00640B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66D42" w:rsidRPr="00640B36">
        <w:rPr>
          <w:rFonts w:ascii="Times New Roman" w:hAnsi="Times New Roman" w:cs="Times New Roman"/>
          <w:sz w:val="24"/>
          <w:szCs w:val="24"/>
        </w:rPr>
        <w:t>(1942</w:t>
      </w:r>
      <w:r w:rsidR="00640B36">
        <w:rPr>
          <w:rFonts w:ascii="Times New Roman" w:hAnsi="Times New Roman" w:cs="Times New Roman"/>
          <w:sz w:val="24"/>
          <w:szCs w:val="24"/>
        </w:rPr>
        <w:t xml:space="preserve">, </w:t>
      </w:r>
      <w:r w:rsidR="00640B36">
        <w:rPr>
          <w:rFonts w:ascii="Times New Roman" w:hAnsi="Times New Roman" w:cs="Times New Roman"/>
          <w:i/>
          <w:sz w:val="24"/>
          <w:szCs w:val="24"/>
        </w:rPr>
        <w:t>The Seventh Cross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), a </w:t>
      </w:r>
      <w:r w:rsidR="00AD1343" w:rsidRPr="00640B36">
        <w:rPr>
          <w:rFonts w:ascii="Times New Roman" w:hAnsi="Times New Roman" w:cs="Times New Roman"/>
          <w:sz w:val="24"/>
          <w:szCs w:val="24"/>
        </w:rPr>
        <w:t xml:space="preserve">gripping </w:t>
      </w:r>
      <w:r w:rsidR="00F93E0F" w:rsidRPr="00640B36">
        <w:rPr>
          <w:rFonts w:ascii="Times New Roman" w:hAnsi="Times New Roman" w:cs="Times New Roman"/>
          <w:sz w:val="24"/>
          <w:szCs w:val="24"/>
        </w:rPr>
        <w:t xml:space="preserve">novel </w:t>
      </w:r>
      <w:r w:rsidR="00AD1343" w:rsidRPr="00640B36">
        <w:rPr>
          <w:rFonts w:ascii="Times New Roman" w:hAnsi="Times New Roman" w:cs="Times New Roman"/>
          <w:sz w:val="24"/>
          <w:szCs w:val="24"/>
        </w:rPr>
        <w:t xml:space="preserve">about </w:t>
      </w:r>
      <w:r w:rsidR="00F93E0F" w:rsidRPr="00640B36">
        <w:rPr>
          <w:rFonts w:ascii="Times New Roman" w:hAnsi="Times New Roman" w:cs="Times New Roman"/>
          <w:sz w:val="24"/>
          <w:szCs w:val="24"/>
        </w:rPr>
        <w:t>one man's</w:t>
      </w:r>
      <w:r w:rsidR="008F0BD0" w:rsidRPr="00640B36">
        <w:rPr>
          <w:rFonts w:ascii="Times New Roman" w:hAnsi="Times New Roman" w:cs="Times New Roman"/>
          <w:sz w:val="24"/>
          <w:szCs w:val="24"/>
        </w:rPr>
        <w:t xml:space="preserve"> successful </w:t>
      </w:r>
      <w:r w:rsidR="00AD1343" w:rsidRPr="00640B36">
        <w:rPr>
          <w:rFonts w:ascii="Times New Roman" w:hAnsi="Times New Roman" w:cs="Times New Roman"/>
          <w:sz w:val="24"/>
          <w:szCs w:val="24"/>
        </w:rPr>
        <w:t>flight from an early concentration camp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66D42" w:rsidRPr="00640B36">
        <w:rPr>
          <w:rFonts w:ascii="Times New Roman" w:hAnsi="Times New Roman" w:cs="Times New Roman"/>
          <w:sz w:val="24"/>
          <w:szCs w:val="24"/>
        </w:rPr>
        <w:t xml:space="preserve">and </w:t>
      </w:r>
      <w:r w:rsidR="008F0BD0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03133E" w:rsidRPr="00640B36">
        <w:rPr>
          <w:rFonts w:ascii="Times New Roman" w:hAnsi="Times New Roman" w:cs="Times New Roman"/>
          <w:i/>
          <w:sz w:val="24"/>
          <w:szCs w:val="24"/>
        </w:rPr>
        <w:t>Transit</w:t>
      </w:r>
      <w:proofErr w:type="gramEnd"/>
      <w:r w:rsidR="0003133E" w:rsidRPr="00640B3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133E" w:rsidRPr="00640B36">
        <w:rPr>
          <w:rFonts w:ascii="Times New Roman" w:hAnsi="Times New Roman" w:cs="Times New Roman"/>
          <w:sz w:val="24"/>
          <w:szCs w:val="24"/>
        </w:rPr>
        <w:t>(1944</w:t>
      </w:r>
      <w:r w:rsidR="00640B36">
        <w:rPr>
          <w:rFonts w:ascii="Times New Roman" w:hAnsi="Times New Roman" w:cs="Times New Roman"/>
          <w:sz w:val="24"/>
          <w:szCs w:val="24"/>
        </w:rPr>
        <w:t xml:space="preserve">, </w:t>
      </w:r>
      <w:r w:rsidR="00640B36">
        <w:rPr>
          <w:rFonts w:ascii="Times New Roman" w:hAnsi="Times New Roman" w:cs="Times New Roman"/>
          <w:i/>
          <w:sz w:val="24"/>
          <w:szCs w:val="24"/>
        </w:rPr>
        <w:t>Transit Visa</w:t>
      </w:r>
      <w:r w:rsidR="0003133E" w:rsidRPr="00640B36">
        <w:rPr>
          <w:rFonts w:ascii="Times New Roman" w:hAnsi="Times New Roman" w:cs="Times New Roman"/>
          <w:sz w:val="24"/>
          <w:szCs w:val="24"/>
        </w:rPr>
        <w:t>)</w:t>
      </w:r>
      <w:r w:rsidR="00D66D42" w:rsidRPr="00640B36">
        <w:rPr>
          <w:rFonts w:ascii="Times New Roman" w:hAnsi="Times New Roman" w:cs="Times New Roman"/>
          <w:sz w:val="24"/>
          <w:szCs w:val="24"/>
        </w:rPr>
        <w:t>,</w:t>
      </w:r>
      <w:r w:rsidR="00AD1343" w:rsidRPr="00640B36">
        <w:rPr>
          <w:rFonts w:ascii="Times New Roman" w:hAnsi="Times New Roman" w:cs="Times New Roman"/>
          <w:sz w:val="24"/>
          <w:szCs w:val="24"/>
        </w:rPr>
        <w:t xml:space="preserve"> about the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 nightmare world </w:t>
      </w:r>
      <w:r w:rsidR="008F0BD0" w:rsidRPr="00640B36">
        <w:rPr>
          <w:rFonts w:ascii="Times New Roman" w:hAnsi="Times New Roman" w:cs="Times New Roman"/>
          <w:sz w:val="24"/>
          <w:szCs w:val="24"/>
        </w:rPr>
        <w:t xml:space="preserve"> of 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flight and </w:t>
      </w:r>
      <w:r w:rsidR="008F0BD0" w:rsidRPr="00640B36">
        <w:rPr>
          <w:rFonts w:ascii="Times New Roman" w:hAnsi="Times New Roman" w:cs="Times New Roman"/>
          <w:sz w:val="24"/>
          <w:szCs w:val="24"/>
        </w:rPr>
        <w:t>homelessness.</w:t>
      </w:r>
      <w:r w:rsidR="00AD1343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 The </w:t>
      </w:r>
      <w:r w:rsidR="00D66D42" w:rsidRPr="00640B36">
        <w:rPr>
          <w:rFonts w:ascii="Times New Roman" w:hAnsi="Times New Roman" w:cs="Times New Roman"/>
          <w:i/>
          <w:sz w:val="24"/>
          <w:szCs w:val="24"/>
        </w:rPr>
        <w:t xml:space="preserve">Seventh Cross </w:t>
      </w:r>
      <w:r w:rsidR="00D66D42" w:rsidRPr="00640B36">
        <w:rPr>
          <w:rFonts w:ascii="Times New Roman" w:hAnsi="Times New Roman" w:cs="Times New Roman"/>
          <w:sz w:val="24"/>
          <w:szCs w:val="24"/>
        </w:rPr>
        <w:t xml:space="preserve">became </w:t>
      </w:r>
      <w:r w:rsidR="00062227" w:rsidRPr="00640B36">
        <w:rPr>
          <w:rFonts w:ascii="Times New Roman" w:hAnsi="Times New Roman" w:cs="Times New Roman"/>
          <w:sz w:val="24"/>
          <w:szCs w:val="24"/>
        </w:rPr>
        <w:t>a bestseller in the US and a Hollywood film.</w:t>
      </w:r>
      <w:r w:rsidR="00AD1343" w:rsidRPr="00640B3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EF08A4" w14:textId="77777777" w:rsidR="004F777B" w:rsidRPr="00640B36" w:rsidRDefault="00AD1343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ab/>
        <w:t xml:space="preserve">Return to Germany in 1947 </w:t>
      </w:r>
      <w:r w:rsidR="006D5908" w:rsidRPr="00640B36">
        <w:rPr>
          <w:rFonts w:ascii="Times New Roman" w:hAnsi="Times New Roman" w:cs="Times New Roman"/>
          <w:sz w:val="24"/>
          <w:szCs w:val="24"/>
        </w:rPr>
        <w:t xml:space="preserve">proved disappointing.  Despite </w:t>
      </w:r>
      <w:r w:rsidR="00062227" w:rsidRPr="00640B36">
        <w:rPr>
          <w:rFonts w:ascii="Times New Roman" w:hAnsi="Times New Roman" w:cs="Times New Roman"/>
          <w:sz w:val="24"/>
          <w:szCs w:val="24"/>
        </w:rPr>
        <w:t xml:space="preserve">her </w:t>
      </w:r>
      <w:r w:rsidR="006D5908" w:rsidRPr="00640B36">
        <w:rPr>
          <w:rFonts w:ascii="Times New Roman" w:hAnsi="Times New Roman" w:cs="Times New Roman"/>
          <w:sz w:val="24"/>
          <w:szCs w:val="24"/>
        </w:rPr>
        <w:t>outward success in the German Democratic Republic</w:t>
      </w:r>
      <w:r w:rsidR="007863CC" w:rsidRPr="00640B36">
        <w:rPr>
          <w:rFonts w:ascii="Times New Roman" w:hAnsi="Times New Roman" w:cs="Times New Roman"/>
          <w:sz w:val="24"/>
          <w:szCs w:val="24"/>
        </w:rPr>
        <w:t xml:space="preserve"> where she </w:t>
      </w:r>
      <w:r w:rsidR="009E61AF" w:rsidRPr="00640B36">
        <w:rPr>
          <w:rFonts w:ascii="Times New Roman" w:hAnsi="Times New Roman" w:cs="Times New Roman"/>
          <w:sz w:val="24"/>
          <w:szCs w:val="24"/>
        </w:rPr>
        <w:t xml:space="preserve">served as </w:t>
      </w:r>
      <w:r w:rsidR="007863CC" w:rsidRPr="00640B36">
        <w:rPr>
          <w:rFonts w:ascii="Times New Roman" w:hAnsi="Times New Roman" w:cs="Times New Roman"/>
          <w:sz w:val="24"/>
          <w:szCs w:val="24"/>
        </w:rPr>
        <w:t xml:space="preserve">head of its Writers' Union between 1952 and </w:t>
      </w:r>
      <w:r w:rsidR="006D5908" w:rsidRPr="00640B36">
        <w:rPr>
          <w:rFonts w:ascii="Times New Roman" w:hAnsi="Times New Roman" w:cs="Times New Roman"/>
          <w:sz w:val="24"/>
          <w:szCs w:val="24"/>
        </w:rPr>
        <w:t>197</w:t>
      </w:r>
      <w:r w:rsidR="00DA2DD9" w:rsidRPr="00640B36">
        <w:rPr>
          <w:rFonts w:ascii="Times New Roman" w:hAnsi="Times New Roman" w:cs="Times New Roman"/>
          <w:sz w:val="24"/>
          <w:szCs w:val="24"/>
        </w:rPr>
        <w:t>8</w:t>
      </w:r>
      <w:r w:rsidR="007863CC" w:rsidRPr="00640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2227" w:rsidRPr="00640B36">
        <w:rPr>
          <w:rFonts w:ascii="Times New Roman" w:hAnsi="Times New Roman" w:cs="Times New Roman"/>
          <w:sz w:val="24"/>
          <w:szCs w:val="24"/>
        </w:rPr>
        <w:t>Seghers</w:t>
      </w:r>
      <w:proofErr w:type="spellEnd"/>
      <w:r w:rsidR="00062227" w:rsidRPr="00640B36">
        <w:rPr>
          <w:rFonts w:ascii="Times New Roman" w:hAnsi="Times New Roman" w:cs="Times New Roman"/>
          <w:sz w:val="24"/>
          <w:szCs w:val="24"/>
        </w:rPr>
        <w:t xml:space="preserve"> became increasingly disillusioned.  Yet she</w:t>
      </w:r>
      <w:r w:rsidR="009E61AF" w:rsidRPr="00640B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E61AF" w:rsidRPr="00640B36">
        <w:rPr>
          <w:rFonts w:ascii="Times New Roman" w:hAnsi="Times New Roman" w:cs="Times New Roman"/>
          <w:sz w:val="24"/>
          <w:szCs w:val="24"/>
        </w:rPr>
        <w:t xml:space="preserve">neither </w:t>
      </w:r>
      <w:r w:rsidR="00062227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6404AC" w:rsidRPr="00640B36">
        <w:rPr>
          <w:rFonts w:ascii="Times New Roman" w:hAnsi="Times New Roman" w:cs="Times New Roman"/>
          <w:sz w:val="24"/>
          <w:szCs w:val="24"/>
        </w:rPr>
        <w:t>protested</w:t>
      </w:r>
      <w:proofErr w:type="gramEnd"/>
      <w:r w:rsidR="006404AC" w:rsidRPr="00640B36">
        <w:rPr>
          <w:rFonts w:ascii="Times New Roman" w:hAnsi="Times New Roman" w:cs="Times New Roman"/>
          <w:sz w:val="24"/>
          <w:szCs w:val="24"/>
        </w:rPr>
        <w:t xml:space="preserve"> nor left. </w:t>
      </w:r>
      <w:r w:rsidR="004F777B" w:rsidRPr="00640B36">
        <w:rPr>
          <w:rFonts w:ascii="Times New Roman" w:hAnsi="Times New Roman" w:cs="Times New Roman"/>
          <w:sz w:val="24"/>
          <w:szCs w:val="24"/>
        </w:rPr>
        <w:t xml:space="preserve">  </w:t>
      </w:r>
      <w:r w:rsidR="009E61AF" w:rsidRPr="00640B36">
        <w:rPr>
          <w:rFonts w:ascii="Times New Roman" w:hAnsi="Times New Roman" w:cs="Times New Roman"/>
          <w:sz w:val="24"/>
          <w:szCs w:val="24"/>
        </w:rPr>
        <w:t xml:space="preserve">She saw </w:t>
      </w:r>
      <w:r w:rsidR="00DA2DD9" w:rsidRPr="00640B36">
        <w:rPr>
          <w:rFonts w:ascii="Times New Roman" w:hAnsi="Times New Roman" w:cs="Times New Roman"/>
          <w:sz w:val="24"/>
          <w:szCs w:val="24"/>
        </w:rPr>
        <w:t>no real alternative but to</w:t>
      </w:r>
      <w:r w:rsidR="004F777B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DA2DD9" w:rsidRPr="00640B36">
        <w:rPr>
          <w:rFonts w:ascii="Times New Roman" w:hAnsi="Times New Roman" w:cs="Times New Roman"/>
          <w:sz w:val="24"/>
          <w:szCs w:val="24"/>
        </w:rPr>
        <w:t>c</w:t>
      </w:r>
      <w:r w:rsidR="004F777B" w:rsidRPr="00640B36">
        <w:rPr>
          <w:rFonts w:ascii="Times New Roman" w:hAnsi="Times New Roman" w:cs="Times New Roman"/>
          <w:sz w:val="24"/>
          <w:szCs w:val="24"/>
        </w:rPr>
        <w:t>ontinue writing on behalf</w:t>
      </w:r>
      <w:r w:rsidR="0044644E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4F777B" w:rsidRPr="00640B36">
        <w:rPr>
          <w:rFonts w:ascii="Times New Roman" w:hAnsi="Times New Roman" w:cs="Times New Roman"/>
          <w:sz w:val="24"/>
          <w:szCs w:val="24"/>
        </w:rPr>
        <w:t xml:space="preserve">of the </w:t>
      </w:r>
      <w:r w:rsidR="006404AC" w:rsidRPr="00640B36">
        <w:rPr>
          <w:rFonts w:ascii="Times New Roman" w:hAnsi="Times New Roman" w:cs="Times New Roman"/>
          <w:sz w:val="24"/>
          <w:szCs w:val="24"/>
        </w:rPr>
        <w:t>poor and oppressed</w:t>
      </w:r>
      <w:r w:rsidR="0044644E" w:rsidRPr="00640B36">
        <w:rPr>
          <w:rFonts w:ascii="Times New Roman" w:hAnsi="Times New Roman" w:cs="Times New Roman"/>
          <w:sz w:val="24"/>
          <w:szCs w:val="24"/>
        </w:rPr>
        <w:t xml:space="preserve"> </w:t>
      </w:r>
      <w:r w:rsidR="004F777B" w:rsidRPr="00640B36">
        <w:rPr>
          <w:rFonts w:ascii="Times New Roman" w:hAnsi="Times New Roman" w:cs="Times New Roman"/>
          <w:sz w:val="24"/>
          <w:szCs w:val="24"/>
        </w:rPr>
        <w:t xml:space="preserve">whose struggles spanned the </w:t>
      </w:r>
      <w:r w:rsidR="0044644E" w:rsidRPr="00640B36">
        <w:rPr>
          <w:rFonts w:ascii="Times New Roman" w:hAnsi="Times New Roman" w:cs="Times New Roman"/>
          <w:sz w:val="24"/>
          <w:szCs w:val="24"/>
        </w:rPr>
        <w:t>ages and th</w:t>
      </w:r>
      <w:r w:rsidR="004F777B" w:rsidRPr="00640B36">
        <w:rPr>
          <w:rFonts w:ascii="Times New Roman" w:hAnsi="Times New Roman" w:cs="Times New Roman"/>
          <w:sz w:val="24"/>
          <w:szCs w:val="24"/>
        </w:rPr>
        <w:t>e globe.</w:t>
      </w:r>
    </w:p>
    <w:p w14:paraId="062B605C" w14:textId="77777777" w:rsidR="00640B36" w:rsidRDefault="00640B36" w:rsidP="00E676A5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Works</w:t>
      </w:r>
    </w:p>
    <w:p w14:paraId="491C68BC" w14:textId="77777777" w:rsidR="0078474D" w:rsidRPr="00A649C1" w:rsidRDefault="00B8205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Aufstand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der Fischer von St. Barbara </w:t>
      </w:r>
      <w:r>
        <w:rPr>
          <w:rFonts w:ascii="Times New Roman" w:hAnsi="Times New Roman" w:cs="Times New Roman"/>
          <w:sz w:val="24"/>
          <w:szCs w:val="24"/>
        </w:rPr>
        <w:t>(1928</w:t>
      </w:r>
      <w:r w:rsidR="0068688F">
        <w:rPr>
          <w:rFonts w:ascii="Times New Roman" w:hAnsi="Times New Roman" w:cs="Times New Roman"/>
          <w:sz w:val="24"/>
          <w:szCs w:val="24"/>
        </w:rPr>
        <w:t xml:space="preserve">, </w:t>
      </w:r>
      <w:r w:rsidR="00A649C1" w:rsidRPr="00A649C1">
        <w:rPr>
          <w:rFonts w:ascii="Times New Roman" w:hAnsi="Times New Roman" w:cs="Times New Roman"/>
          <w:i/>
          <w:sz w:val="24"/>
          <w:szCs w:val="24"/>
        </w:rPr>
        <w:t>The Revolt of the Fishermen</w:t>
      </w:r>
      <w:r w:rsidR="00A649C1">
        <w:rPr>
          <w:rFonts w:ascii="Times New Roman" w:hAnsi="Times New Roman" w:cs="Times New Roman"/>
          <w:sz w:val="24"/>
          <w:szCs w:val="24"/>
        </w:rPr>
        <w:t xml:space="preserve"> </w:t>
      </w:r>
      <w:r w:rsidR="00A649C1" w:rsidRPr="00A649C1">
        <w:rPr>
          <w:rFonts w:ascii="Times New Roman" w:hAnsi="Times New Roman" w:cs="Times New Roman"/>
          <w:sz w:val="24"/>
          <w:szCs w:val="24"/>
        </w:rPr>
        <w:t>1930</w:t>
      </w:r>
      <w:r w:rsidR="0068688F">
        <w:rPr>
          <w:rFonts w:ascii="Times New Roman" w:hAnsi="Times New Roman" w:cs="Times New Roman"/>
          <w:sz w:val="24"/>
          <w:szCs w:val="24"/>
        </w:rPr>
        <w:t>)</w:t>
      </w:r>
    </w:p>
    <w:p w14:paraId="61EAE0CB" w14:textId="77777777" w:rsidR="00F84696" w:rsidRDefault="00640B36" w:rsidP="00F8469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Das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siebte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Kreuz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(1942, </w:t>
      </w:r>
      <w:r>
        <w:rPr>
          <w:rFonts w:ascii="Times New Roman" w:hAnsi="Times New Roman" w:cs="Times New Roman"/>
          <w:i/>
          <w:sz w:val="24"/>
          <w:szCs w:val="24"/>
        </w:rPr>
        <w:t xml:space="preserve">The Seventh Cross </w:t>
      </w:r>
      <w:r w:rsidR="00F84696">
        <w:rPr>
          <w:rFonts w:ascii="Times New Roman" w:hAnsi="Times New Roman" w:cs="Times New Roman"/>
          <w:sz w:val="24"/>
          <w:szCs w:val="24"/>
        </w:rPr>
        <w:t>1942</w:t>
      </w:r>
      <w:r w:rsidR="0068688F">
        <w:rPr>
          <w:rFonts w:ascii="Times New Roman" w:hAnsi="Times New Roman" w:cs="Times New Roman"/>
          <w:sz w:val="24"/>
          <w:szCs w:val="24"/>
        </w:rPr>
        <w:t>)</w:t>
      </w:r>
    </w:p>
    <w:p w14:paraId="0ABEA630" w14:textId="77777777" w:rsidR="0010466A" w:rsidRPr="0010466A" w:rsidRDefault="0010466A" w:rsidP="00F84696">
      <w:pPr>
        <w:spacing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0466A">
        <w:rPr>
          <w:rFonts w:ascii="Times New Roman" w:hAnsi="Times New Roman" w:cs="Times New Roman"/>
          <w:i/>
          <w:sz w:val="24"/>
          <w:szCs w:val="24"/>
          <w:lang w:val="de-DE"/>
        </w:rPr>
        <w:t xml:space="preserve">Transit </w:t>
      </w:r>
      <w:r w:rsidRPr="0010466A">
        <w:rPr>
          <w:rFonts w:ascii="Times New Roman" w:hAnsi="Times New Roman" w:cs="Times New Roman"/>
          <w:sz w:val="24"/>
          <w:szCs w:val="24"/>
          <w:lang w:val="de-DE"/>
        </w:rPr>
        <w:t xml:space="preserve">(1948, </w:t>
      </w:r>
      <w:r w:rsidRPr="0010466A">
        <w:rPr>
          <w:rFonts w:ascii="Times New Roman" w:hAnsi="Times New Roman" w:cs="Times New Roman"/>
          <w:i/>
          <w:sz w:val="24"/>
          <w:szCs w:val="24"/>
          <w:lang w:val="de-DE"/>
        </w:rPr>
        <w:t>Transit Visa</w:t>
      </w:r>
      <w:r w:rsidR="0068688F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10466A">
        <w:rPr>
          <w:rFonts w:ascii="Times New Roman" w:hAnsi="Times New Roman" w:cs="Times New Roman"/>
          <w:sz w:val="24"/>
          <w:szCs w:val="24"/>
          <w:lang w:val="de-DE"/>
        </w:rPr>
        <w:t>1944)</w:t>
      </w:r>
    </w:p>
    <w:p w14:paraId="4EFA3C21" w14:textId="77777777" w:rsidR="00AB4161" w:rsidRPr="0068688F" w:rsidRDefault="0010466A" w:rsidP="00AB4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466A"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Pr="0010466A">
        <w:rPr>
          <w:rFonts w:ascii="Times New Roman" w:hAnsi="Times New Roman" w:cs="Times New Roman"/>
          <w:i/>
          <w:sz w:val="24"/>
          <w:szCs w:val="24"/>
        </w:rPr>
        <w:t>Ausflug</w:t>
      </w:r>
      <w:proofErr w:type="spellEnd"/>
      <w:r w:rsidRPr="0010466A">
        <w:rPr>
          <w:rFonts w:ascii="Times New Roman" w:hAnsi="Times New Roman" w:cs="Times New Roman"/>
          <w:i/>
          <w:sz w:val="24"/>
          <w:szCs w:val="24"/>
        </w:rPr>
        <w:t xml:space="preserve"> der </w:t>
      </w:r>
      <w:proofErr w:type="spellStart"/>
      <w:r w:rsidRPr="0010466A">
        <w:rPr>
          <w:rFonts w:ascii="Times New Roman" w:hAnsi="Times New Roman" w:cs="Times New Roman"/>
          <w:i/>
          <w:sz w:val="24"/>
          <w:szCs w:val="24"/>
        </w:rPr>
        <w:t>toten</w:t>
      </w:r>
      <w:proofErr w:type="spellEnd"/>
      <w:r w:rsidRPr="0010466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0466A">
        <w:rPr>
          <w:rFonts w:ascii="Times New Roman" w:hAnsi="Times New Roman" w:cs="Times New Roman"/>
          <w:i/>
          <w:sz w:val="24"/>
          <w:szCs w:val="24"/>
        </w:rPr>
        <w:t>Mädchen</w:t>
      </w:r>
      <w:proofErr w:type="spellEnd"/>
      <w:r w:rsidRPr="001046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466A">
        <w:rPr>
          <w:rFonts w:ascii="Times New Roman" w:hAnsi="Times New Roman" w:cs="Times New Roman"/>
          <w:sz w:val="24"/>
          <w:szCs w:val="24"/>
        </w:rPr>
        <w:t xml:space="preserve">(1946, </w:t>
      </w:r>
      <w:r w:rsidRPr="0010466A">
        <w:rPr>
          <w:rFonts w:ascii="Times New Roman" w:hAnsi="Times New Roman" w:cs="Times New Roman"/>
          <w:i/>
          <w:sz w:val="24"/>
          <w:szCs w:val="24"/>
        </w:rPr>
        <w:t>The Excursion of the Dead Girl</w:t>
      </w:r>
      <w:r w:rsidR="00A649C1">
        <w:rPr>
          <w:rFonts w:ascii="Times New Roman" w:hAnsi="Times New Roman" w:cs="Times New Roman"/>
          <w:i/>
          <w:sz w:val="24"/>
          <w:szCs w:val="24"/>
        </w:rPr>
        <w:t xml:space="preserve">s.  </w:t>
      </w:r>
      <w:r w:rsidR="00A649C1">
        <w:rPr>
          <w:rFonts w:ascii="Times New Roman" w:hAnsi="Times New Roman" w:cs="Times New Roman"/>
          <w:sz w:val="24"/>
          <w:szCs w:val="24"/>
        </w:rPr>
        <w:t xml:space="preserve">In </w:t>
      </w:r>
      <w:r w:rsidR="00A649C1" w:rsidRPr="0068688F">
        <w:rPr>
          <w:rFonts w:ascii="Times New Roman" w:hAnsi="Times New Roman" w:cs="Times New Roman"/>
          <w:i/>
          <w:sz w:val="24"/>
          <w:szCs w:val="24"/>
        </w:rPr>
        <w:t>German Women Writers of the Twentieth Century</w:t>
      </w:r>
      <w:r w:rsidR="00A649C1">
        <w:rPr>
          <w:rFonts w:ascii="Times New Roman" w:hAnsi="Times New Roman" w:cs="Times New Roman"/>
          <w:sz w:val="24"/>
          <w:szCs w:val="24"/>
        </w:rPr>
        <w:t xml:space="preserve"> 1978)</w:t>
      </w:r>
      <w:r w:rsidR="00AB4161" w:rsidRPr="00AB416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0E19CC5" w14:textId="77777777" w:rsidR="00AB4161" w:rsidRDefault="00AB4161" w:rsidP="00AB4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Die </w:t>
      </w:r>
      <w:proofErr w:type="spellStart"/>
      <w:r w:rsidRPr="00AB4161">
        <w:rPr>
          <w:rFonts w:ascii="Times New Roman" w:hAnsi="Times New Roman" w:cs="Times New Roman"/>
          <w:i/>
          <w:sz w:val="24"/>
          <w:szCs w:val="24"/>
        </w:rPr>
        <w:t>Toten</w:t>
      </w:r>
      <w:proofErr w:type="spellEnd"/>
      <w:r w:rsidRPr="00AB41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4161">
        <w:rPr>
          <w:rFonts w:ascii="Times New Roman" w:hAnsi="Times New Roman" w:cs="Times New Roman"/>
          <w:i/>
          <w:sz w:val="24"/>
          <w:szCs w:val="24"/>
        </w:rPr>
        <w:t>bleiben</w:t>
      </w:r>
      <w:proofErr w:type="spellEnd"/>
      <w:r w:rsidRPr="00AB41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B4161">
        <w:rPr>
          <w:rFonts w:ascii="Times New Roman" w:hAnsi="Times New Roman" w:cs="Times New Roman"/>
          <w:i/>
          <w:sz w:val="24"/>
          <w:szCs w:val="24"/>
        </w:rPr>
        <w:t>jung</w:t>
      </w:r>
      <w:proofErr w:type="spellEnd"/>
      <w:r w:rsidRPr="00AB41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688F">
        <w:rPr>
          <w:rFonts w:ascii="Times New Roman" w:hAnsi="Times New Roman" w:cs="Times New Roman"/>
          <w:sz w:val="24"/>
          <w:szCs w:val="24"/>
        </w:rPr>
        <w:t>(</w:t>
      </w:r>
      <w:r w:rsidRPr="00AB4161">
        <w:rPr>
          <w:rFonts w:ascii="Times New Roman" w:hAnsi="Times New Roman" w:cs="Times New Roman"/>
          <w:sz w:val="24"/>
          <w:szCs w:val="24"/>
        </w:rPr>
        <w:t xml:space="preserve">1949 </w:t>
      </w:r>
      <w:r w:rsidRPr="00AB4161">
        <w:rPr>
          <w:rFonts w:ascii="Times New Roman" w:hAnsi="Times New Roman" w:cs="Times New Roman"/>
          <w:i/>
          <w:sz w:val="24"/>
          <w:szCs w:val="24"/>
        </w:rPr>
        <w:t>The Dead</w:t>
      </w:r>
      <w:r w:rsidRPr="00AB4161">
        <w:rPr>
          <w:rFonts w:ascii="Times New Roman" w:hAnsi="Times New Roman" w:cs="Times New Roman"/>
          <w:sz w:val="24"/>
          <w:szCs w:val="24"/>
        </w:rPr>
        <w:t xml:space="preserve"> </w:t>
      </w:r>
      <w:r w:rsidRPr="00AB4161">
        <w:rPr>
          <w:rFonts w:ascii="Times New Roman" w:hAnsi="Times New Roman" w:cs="Times New Roman"/>
          <w:i/>
          <w:sz w:val="24"/>
          <w:szCs w:val="24"/>
        </w:rPr>
        <w:t>Stay Young</w:t>
      </w:r>
      <w:r w:rsidR="0068688F">
        <w:rPr>
          <w:rFonts w:ascii="Times New Roman" w:hAnsi="Times New Roman" w:cs="Times New Roman"/>
          <w:sz w:val="24"/>
          <w:szCs w:val="24"/>
        </w:rPr>
        <w:t xml:space="preserve">, </w:t>
      </w:r>
      <w:r w:rsidRPr="00AB4161">
        <w:rPr>
          <w:rFonts w:ascii="Times New Roman" w:hAnsi="Times New Roman" w:cs="Times New Roman"/>
          <w:sz w:val="24"/>
          <w:szCs w:val="24"/>
        </w:rPr>
        <w:t>1949)</w:t>
      </w:r>
    </w:p>
    <w:p w14:paraId="1A482928" w14:textId="77777777" w:rsidR="00AB4161" w:rsidRDefault="00AB4161" w:rsidP="00AB41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Benito's Blue and Other Stories </w:t>
      </w:r>
      <w:r>
        <w:rPr>
          <w:rFonts w:ascii="Times New Roman" w:hAnsi="Times New Roman" w:cs="Times New Roman"/>
          <w:sz w:val="24"/>
          <w:szCs w:val="24"/>
        </w:rPr>
        <w:t>(19</w:t>
      </w:r>
      <w:r w:rsidR="000B74A8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D5F931C" w14:textId="77777777" w:rsidR="00DA2DD9" w:rsidRPr="00B8205B" w:rsidRDefault="00B8205B" w:rsidP="00AB41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readings</w:t>
      </w:r>
    </w:p>
    <w:p w14:paraId="369B8020" w14:textId="77777777" w:rsidR="008A55E3" w:rsidRPr="00640B36" w:rsidRDefault="008A55E3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 xml:space="preserve">Zehl Romero, C. (2000 and 2003) 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Anna </w:t>
      </w:r>
      <w:proofErr w:type="spellStart"/>
      <w:r w:rsidRPr="00640B36">
        <w:rPr>
          <w:rFonts w:ascii="Times New Roman" w:hAnsi="Times New Roman" w:cs="Times New Roman"/>
          <w:i/>
          <w:sz w:val="24"/>
          <w:szCs w:val="24"/>
        </w:rPr>
        <w:t>Seghers</w:t>
      </w:r>
      <w:proofErr w:type="spellEnd"/>
      <w:r w:rsidRPr="00640B36">
        <w:rPr>
          <w:rFonts w:ascii="Times New Roman" w:hAnsi="Times New Roman" w:cs="Times New Roman"/>
          <w:i/>
          <w:sz w:val="24"/>
          <w:szCs w:val="24"/>
        </w:rPr>
        <w:t xml:space="preserve"> 1900-1947 </w:t>
      </w:r>
      <w:r w:rsidRPr="00640B36">
        <w:rPr>
          <w:rFonts w:ascii="Times New Roman" w:hAnsi="Times New Roman" w:cs="Times New Roman"/>
          <w:sz w:val="24"/>
          <w:szCs w:val="24"/>
        </w:rPr>
        <w:t xml:space="preserve">and 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Anna </w:t>
      </w:r>
      <w:proofErr w:type="spellStart"/>
      <w:r w:rsidRPr="00640B36">
        <w:rPr>
          <w:rFonts w:ascii="Times New Roman" w:hAnsi="Times New Roman" w:cs="Times New Roman"/>
          <w:i/>
          <w:sz w:val="24"/>
          <w:szCs w:val="24"/>
        </w:rPr>
        <w:t>Seghers</w:t>
      </w:r>
      <w:proofErr w:type="spellEnd"/>
      <w:r w:rsidRPr="00640B36">
        <w:rPr>
          <w:rFonts w:ascii="Times New Roman" w:hAnsi="Times New Roman" w:cs="Times New Roman"/>
          <w:i/>
          <w:sz w:val="24"/>
          <w:szCs w:val="24"/>
        </w:rPr>
        <w:t xml:space="preserve"> 1947-1983, </w:t>
      </w:r>
      <w:r w:rsidRPr="00640B36">
        <w:rPr>
          <w:rFonts w:ascii="Times New Roman" w:hAnsi="Times New Roman" w:cs="Times New Roman"/>
          <w:sz w:val="24"/>
          <w:szCs w:val="24"/>
        </w:rPr>
        <w:t xml:space="preserve">Berlin: </w:t>
      </w:r>
      <w:proofErr w:type="spellStart"/>
      <w:r w:rsidRPr="00640B36">
        <w:rPr>
          <w:rFonts w:ascii="Times New Roman" w:hAnsi="Times New Roman" w:cs="Times New Roman"/>
          <w:sz w:val="24"/>
          <w:szCs w:val="24"/>
        </w:rPr>
        <w:t>Aufbau</w:t>
      </w:r>
      <w:proofErr w:type="spellEnd"/>
      <w:r w:rsidRPr="00640B36">
        <w:rPr>
          <w:rFonts w:ascii="Times New Roman" w:hAnsi="Times New Roman" w:cs="Times New Roman"/>
          <w:sz w:val="24"/>
          <w:szCs w:val="24"/>
        </w:rPr>
        <w:t>-Verlag</w:t>
      </w:r>
    </w:p>
    <w:p w14:paraId="068F1522" w14:textId="77777777" w:rsidR="008A55E3" w:rsidRPr="00640B36" w:rsidRDefault="008A55E3" w:rsidP="00E676A5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40B36">
        <w:rPr>
          <w:rFonts w:ascii="Times New Roman" w:hAnsi="Times New Roman" w:cs="Times New Roman"/>
          <w:sz w:val="24"/>
          <w:szCs w:val="24"/>
        </w:rPr>
        <w:t>Fehervary</w:t>
      </w:r>
      <w:proofErr w:type="spellEnd"/>
      <w:r w:rsidRPr="00640B36">
        <w:rPr>
          <w:rFonts w:ascii="Times New Roman" w:hAnsi="Times New Roman" w:cs="Times New Roman"/>
          <w:sz w:val="24"/>
          <w:szCs w:val="24"/>
        </w:rPr>
        <w:t xml:space="preserve">, H. (2001) 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Anna </w:t>
      </w:r>
      <w:proofErr w:type="spellStart"/>
      <w:r w:rsidRPr="00640B36">
        <w:rPr>
          <w:rFonts w:ascii="Times New Roman" w:hAnsi="Times New Roman" w:cs="Times New Roman"/>
          <w:i/>
          <w:sz w:val="24"/>
          <w:szCs w:val="24"/>
        </w:rPr>
        <w:t>Seghers</w:t>
      </w:r>
      <w:proofErr w:type="spellEnd"/>
      <w:r w:rsidRPr="00640B36">
        <w:rPr>
          <w:rFonts w:ascii="Times New Roman" w:hAnsi="Times New Roman" w:cs="Times New Roman"/>
          <w:i/>
          <w:sz w:val="24"/>
          <w:szCs w:val="24"/>
        </w:rPr>
        <w:t xml:space="preserve">: The Mythic Dimension, </w:t>
      </w:r>
      <w:r w:rsidRPr="00640B36">
        <w:rPr>
          <w:rFonts w:ascii="Times New Roman" w:hAnsi="Times New Roman" w:cs="Times New Roman"/>
          <w:sz w:val="24"/>
          <w:szCs w:val="24"/>
        </w:rPr>
        <w:t>Ann Arbor: Michigan University Press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A2A7419" w14:textId="77777777" w:rsidR="00B63D17" w:rsidRPr="00640B36" w:rsidRDefault="00B63D17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 xml:space="preserve">Wallace, Ian, ed. (1998) 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Anna </w:t>
      </w:r>
      <w:proofErr w:type="spellStart"/>
      <w:r w:rsidRPr="00640B36">
        <w:rPr>
          <w:rFonts w:ascii="Times New Roman" w:hAnsi="Times New Roman" w:cs="Times New Roman"/>
          <w:i/>
          <w:sz w:val="24"/>
          <w:szCs w:val="24"/>
        </w:rPr>
        <w:t>Seghers</w:t>
      </w:r>
      <w:proofErr w:type="spellEnd"/>
      <w:r w:rsidRPr="00640B36">
        <w:rPr>
          <w:rFonts w:ascii="Times New Roman" w:hAnsi="Times New Roman" w:cs="Times New Roman"/>
          <w:i/>
          <w:sz w:val="24"/>
          <w:szCs w:val="24"/>
        </w:rPr>
        <w:t xml:space="preserve"> in Perspective, </w:t>
      </w:r>
      <w:r w:rsidRPr="00640B36">
        <w:rPr>
          <w:rFonts w:ascii="Times New Roman" w:hAnsi="Times New Roman" w:cs="Times New Roman"/>
          <w:sz w:val="24"/>
          <w:szCs w:val="24"/>
        </w:rPr>
        <w:t xml:space="preserve">Amsterdam: </w:t>
      </w:r>
      <w:proofErr w:type="spellStart"/>
      <w:r w:rsidRPr="00640B36">
        <w:rPr>
          <w:rFonts w:ascii="Times New Roman" w:hAnsi="Times New Roman" w:cs="Times New Roman"/>
          <w:sz w:val="24"/>
          <w:szCs w:val="24"/>
        </w:rPr>
        <w:t>Rodopi</w:t>
      </w:r>
      <w:proofErr w:type="spellEnd"/>
      <w:r w:rsidRPr="00640B3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B4A626" w14:textId="77777777" w:rsidR="00D80F0F" w:rsidRPr="00640B36" w:rsidRDefault="00D80F0F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0B36">
        <w:rPr>
          <w:rFonts w:ascii="Times New Roman" w:hAnsi="Times New Roman" w:cs="Times New Roman"/>
          <w:sz w:val="24"/>
          <w:szCs w:val="24"/>
        </w:rPr>
        <w:t>Webaddresses</w:t>
      </w:r>
      <w:proofErr w:type="spellEnd"/>
      <w:r w:rsidRPr="00640B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256A2B8" w14:textId="77777777" w:rsidR="00813AFE" w:rsidRPr="00640B36" w:rsidRDefault="00813AFE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>http://jwa.org/encyclopedia/article/seghers-anna</w:t>
      </w:r>
      <w:r w:rsidR="00D80F0F" w:rsidRPr="00640B36">
        <w:rPr>
          <w:rFonts w:ascii="Times New Roman" w:hAnsi="Times New Roman" w:cs="Times New Roman"/>
          <w:sz w:val="24"/>
          <w:szCs w:val="24"/>
        </w:rPr>
        <w:t xml:space="preserve">  (a long entry in "Jewish Women.  A Comprehensive Historical Encyclopedia </w:t>
      </w:r>
    </w:p>
    <w:p w14:paraId="00AD5F6A" w14:textId="77777777" w:rsidR="007460EE" w:rsidRPr="00640B36" w:rsidRDefault="007460EE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>http://www.youtube.com/watch</w:t>
      </w:r>
      <w:proofErr w:type="gramStart"/>
      <w:r w:rsidRPr="00640B36">
        <w:rPr>
          <w:rFonts w:ascii="Times New Roman" w:hAnsi="Times New Roman" w:cs="Times New Roman"/>
          <w:sz w:val="24"/>
          <w:szCs w:val="24"/>
        </w:rPr>
        <w:t>?v</w:t>
      </w:r>
      <w:proofErr w:type="gramEnd"/>
      <w:r w:rsidRPr="00640B36">
        <w:rPr>
          <w:rFonts w:ascii="Times New Roman" w:hAnsi="Times New Roman" w:cs="Times New Roman"/>
          <w:sz w:val="24"/>
          <w:szCs w:val="24"/>
        </w:rPr>
        <w:t xml:space="preserve">=QlVdlI-PSTE (trailer from  the film </w:t>
      </w:r>
      <w:r w:rsidR="00D80F0F" w:rsidRPr="00640B3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Seventh Cross </w:t>
      </w:r>
      <w:r w:rsidRPr="00640B36">
        <w:rPr>
          <w:rFonts w:ascii="Times New Roman" w:hAnsi="Times New Roman" w:cs="Times New Roman"/>
          <w:sz w:val="24"/>
          <w:szCs w:val="24"/>
        </w:rPr>
        <w:t>with Spencer Tracy as the lead actor</w:t>
      </w:r>
    </w:p>
    <w:p w14:paraId="16320EA5" w14:textId="77777777" w:rsidR="00ED7914" w:rsidRPr="00640B36" w:rsidRDefault="00ED7914" w:rsidP="00E676A5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>http://www.youtube.com/watch</w:t>
      </w:r>
      <w:proofErr w:type="gramStart"/>
      <w:r w:rsidRPr="00640B36">
        <w:rPr>
          <w:rFonts w:ascii="Times New Roman" w:hAnsi="Times New Roman" w:cs="Times New Roman"/>
          <w:sz w:val="24"/>
          <w:szCs w:val="24"/>
        </w:rPr>
        <w:t>?v</w:t>
      </w:r>
      <w:proofErr w:type="gramEnd"/>
      <w:r w:rsidRPr="00640B36">
        <w:rPr>
          <w:rFonts w:ascii="Times New Roman" w:hAnsi="Times New Roman" w:cs="Times New Roman"/>
          <w:sz w:val="24"/>
          <w:szCs w:val="24"/>
        </w:rPr>
        <w:t xml:space="preserve">=-1n2Y-uKgPY&amp;feature=related (clip </w:t>
      </w:r>
      <w:r w:rsidR="00D80F0F" w:rsidRPr="00640B36">
        <w:rPr>
          <w:rFonts w:ascii="Times New Roman" w:hAnsi="Times New Roman" w:cs="Times New Roman"/>
          <w:sz w:val="24"/>
          <w:szCs w:val="24"/>
        </w:rPr>
        <w:t xml:space="preserve">from the film 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The Seventh Cross </w:t>
      </w:r>
      <w:r w:rsidRPr="00640B36">
        <w:rPr>
          <w:rFonts w:ascii="Times New Roman" w:hAnsi="Times New Roman" w:cs="Times New Roman"/>
          <w:sz w:val="24"/>
          <w:szCs w:val="24"/>
        </w:rPr>
        <w:t xml:space="preserve">from </w:t>
      </w:r>
      <w:r w:rsidR="00D80F0F" w:rsidRPr="00640B36">
        <w:rPr>
          <w:rFonts w:ascii="Times New Roman" w:hAnsi="Times New Roman" w:cs="Times New Roman"/>
          <w:sz w:val="24"/>
          <w:szCs w:val="24"/>
        </w:rPr>
        <w:t xml:space="preserve">the archives of </w:t>
      </w:r>
      <w:r w:rsidRPr="00640B36">
        <w:rPr>
          <w:rFonts w:ascii="Times New Roman" w:hAnsi="Times New Roman" w:cs="Times New Roman"/>
          <w:sz w:val="24"/>
          <w:szCs w:val="24"/>
        </w:rPr>
        <w:t>Warner Brothers</w:t>
      </w:r>
      <w:r w:rsidR="00D80F0F" w:rsidRPr="00640B36">
        <w:rPr>
          <w:rFonts w:ascii="Times New Roman" w:hAnsi="Times New Roman" w:cs="Times New Roman"/>
          <w:sz w:val="24"/>
          <w:szCs w:val="24"/>
        </w:rPr>
        <w:t xml:space="preserve"> (they sell the DVD) </w:t>
      </w:r>
      <w:r w:rsidRPr="00640B36">
        <w:rPr>
          <w:rFonts w:ascii="Times New Roman" w:hAnsi="Times New Roman" w:cs="Times New Roman"/>
          <w:sz w:val="24"/>
          <w:szCs w:val="24"/>
        </w:rPr>
        <w:t xml:space="preserve">http://www.wsws.org/articles/2012/mar2012/ber6-m29.shtml (article on a recent screening at the Berlin Film Festival of </w:t>
      </w:r>
      <w:r w:rsidRPr="00640B36">
        <w:rPr>
          <w:rFonts w:ascii="Times New Roman" w:hAnsi="Times New Roman" w:cs="Times New Roman"/>
          <w:i/>
          <w:sz w:val="24"/>
          <w:szCs w:val="24"/>
        </w:rPr>
        <w:t xml:space="preserve">The Revolt of the </w:t>
      </w:r>
      <w:proofErr w:type="spellStart"/>
      <w:r w:rsidRPr="00640B36">
        <w:rPr>
          <w:rFonts w:ascii="Times New Roman" w:hAnsi="Times New Roman" w:cs="Times New Roman"/>
          <w:i/>
          <w:sz w:val="24"/>
          <w:szCs w:val="24"/>
        </w:rPr>
        <w:t>Fischermen</w:t>
      </w:r>
      <w:proofErr w:type="spellEnd"/>
    </w:p>
    <w:p w14:paraId="19689F12" w14:textId="77777777" w:rsidR="007460EE" w:rsidRPr="00640B36" w:rsidRDefault="00ED7914" w:rsidP="00E676A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0B3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7460EE" w:rsidRPr="00640B36" w:rsidSect="00660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A55"/>
    <w:multiLevelType w:val="multilevel"/>
    <w:tmpl w:val="E23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E676A5"/>
    <w:rsid w:val="0003133E"/>
    <w:rsid w:val="00062227"/>
    <w:rsid w:val="00084BCF"/>
    <w:rsid w:val="000B74A8"/>
    <w:rsid w:val="000D6654"/>
    <w:rsid w:val="000D6EE9"/>
    <w:rsid w:val="000F50AC"/>
    <w:rsid w:val="0010466A"/>
    <w:rsid w:val="001A2788"/>
    <w:rsid w:val="001C0865"/>
    <w:rsid w:val="002212AF"/>
    <w:rsid w:val="0026128F"/>
    <w:rsid w:val="002F1E96"/>
    <w:rsid w:val="00361733"/>
    <w:rsid w:val="00365E24"/>
    <w:rsid w:val="00402A17"/>
    <w:rsid w:val="0044644E"/>
    <w:rsid w:val="004A0C34"/>
    <w:rsid w:val="004A1834"/>
    <w:rsid w:val="004B4E61"/>
    <w:rsid w:val="004C6C2F"/>
    <w:rsid w:val="004F777B"/>
    <w:rsid w:val="00544DDD"/>
    <w:rsid w:val="00547F4F"/>
    <w:rsid w:val="00560032"/>
    <w:rsid w:val="005A79B8"/>
    <w:rsid w:val="005C71C1"/>
    <w:rsid w:val="0063582A"/>
    <w:rsid w:val="006404AC"/>
    <w:rsid w:val="00640B36"/>
    <w:rsid w:val="00660DF0"/>
    <w:rsid w:val="0068688F"/>
    <w:rsid w:val="006B480C"/>
    <w:rsid w:val="006C041E"/>
    <w:rsid w:val="006D5908"/>
    <w:rsid w:val="006E3B2D"/>
    <w:rsid w:val="006F4777"/>
    <w:rsid w:val="00705EBC"/>
    <w:rsid w:val="00716F12"/>
    <w:rsid w:val="007460EE"/>
    <w:rsid w:val="007521E5"/>
    <w:rsid w:val="007649B9"/>
    <w:rsid w:val="0078474D"/>
    <w:rsid w:val="007863CC"/>
    <w:rsid w:val="00813AFE"/>
    <w:rsid w:val="00831DCC"/>
    <w:rsid w:val="0087142C"/>
    <w:rsid w:val="00883243"/>
    <w:rsid w:val="008A2589"/>
    <w:rsid w:val="008A55E3"/>
    <w:rsid w:val="008D50C0"/>
    <w:rsid w:val="008E56FB"/>
    <w:rsid w:val="008F0BD0"/>
    <w:rsid w:val="008F735F"/>
    <w:rsid w:val="009A6DED"/>
    <w:rsid w:val="009E61AF"/>
    <w:rsid w:val="00A649C1"/>
    <w:rsid w:val="00AA2DD3"/>
    <w:rsid w:val="00AB4161"/>
    <w:rsid w:val="00AD1343"/>
    <w:rsid w:val="00AD6039"/>
    <w:rsid w:val="00AF2373"/>
    <w:rsid w:val="00B61ADA"/>
    <w:rsid w:val="00B63D17"/>
    <w:rsid w:val="00B8205B"/>
    <w:rsid w:val="00BC0FC2"/>
    <w:rsid w:val="00BF427A"/>
    <w:rsid w:val="00C30C37"/>
    <w:rsid w:val="00C36218"/>
    <w:rsid w:val="00C555E3"/>
    <w:rsid w:val="00C5681E"/>
    <w:rsid w:val="00CC2FEA"/>
    <w:rsid w:val="00CF1FCA"/>
    <w:rsid w:val="00D66D42"/>
    <w:rsid w:val="00D80F0F"/>
    <w:rsid w:val="00DA2DD9"/>
    <w:rsid w:val="00DC42C8"/>
    <w:rsid w:val="00E15E4F"/>
    <w:rsid w:val="00E676A5"/>
    <w:rsid w:val="00EB4488"/>
    <w:rsid w:val="00ED626D"/>
    <w:rsid w:val="00ED7914"/>
    <w:rsid w:val="00F022C6"/>
    <w:rsid w:val="00F84696"/>
    <w:rsid w:val="00F93E0F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C7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D80F0F"/>
  </w:style>
  <w:style w:type="character" w:customStyle="1" w:styleId="z3988">
    <w:name w:val="z3988"/>
    <w:basedOn w:val="DefaultParagraphFont"/>
    <w:rsid w:val="00D80F0F"/>
  </w:style>
  <w:style w:type="paragraph" w:styleId="BalloonText">
    <w:name w:val="Balloon Text"/>
    <w:basedOn w:val="Normal"/>
    <w:link w:val="BalloonTextChar"/>
    <w:uiPriority w:val="99"/>
    <w:semiHidden/>
    <w:unhideWhenUsed/>
    <w:rsid w:val="00640B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B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B3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B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B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B3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696"/>
    <w:rPr>
      <w:color w:val="3355BB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D80F0F"/>
  </w:style>
  <w:style w:type="character" w:customStyle="1" w:styleId="z3988">
    <w:name w:val="z3988"/>
    <w:basedOn w:val="DefaultParagraphFont"/>
    <w:rsid w:val="00D80F0F"/>
  </w:style>
  <w:style w:type="paragraph" w:styleId="BalloonText">
    <w:name w:val="Balloon Text"/>
    <w:basedOn w:val="Normal"/>
    <w:link w:val="BalloonTextChar"/>
    <w:uiPriority w:val="99"/>
    <w:semiHidden/>
    <w:unhideWhenUsed/>
    <w:rsid w:val="00640B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B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B3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B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B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B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</w:div>
      </w:divsChild>
    </w:div>
    <w:div w:id="776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0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90D58-517D-8B4E-903B-17BF842D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Christiane Zehl Rome</dc:creator>
  <cp:lastModifiedBy>Tobias Boes</cp:lastModifiedBy>
  <cp:revision>5</cp:revision>
  <dcterms:created xsi:type="dcterms:W3CDTF">2012-10-02T01:57:00Z</dcterms:created>
  <dcterms:modified xsi:type="dcterms:W3CDTF">2012-10-24T12:02:00Z</dcterms:modified>
</cp:coreProperties>
</file>