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FF4E5" w14:textId="371A9F3C" w:rsidR="00AD2A81" w:rsidRPr="000E5FCF" w:rsidRDefault="00AD2A81"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b/>
          <w:i/>
          <w:u w:val="single"/>
          <w:lang w:val="en-GB"/>
        </w:rPr>
        <w:t>The Auteur Theory</w:t>
      </w:r>
    </w:p>
    <w:p w14:paraId="16398592" w14:textId="41AEC056" w:rsidR="008600BB" w:rsidRPr="000E5FCF" w:rsidRDefault="008600BB"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SUMMARY:</w:t>
      </w:r>
    </w:p>
    <w:p w14:paraId="5275D69D" w14:textId="1B507B61" w:rsidR="008600BB" w:rsidRPr="000E5FCF" w:rsidRDefault="008600BB" w:rsidP="008600B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The auteur theory is a way of critically </w:t>
      </w:r>
      <w:r w:rsidR="000E5FCF" w:rsidRPr="000E5FCF">
        <w:rPr>
          <w:rFonts w:ascii="Times New Roman" w:hAnsi="Times New Roman" w:cs="Times New Roman"/>
          <w:lang w:val="en-GB"/>
        </w:rPr>
        <w:t>analy</w:t>
      </w:r>
      <w:r w:rsidR="000E5FCF">
        <w:rPr>
          <w:rFonts w:ascii="Times New Roman" w:hAnsi="Times New Roman" w:cs="Times New Roman"/>
          <w:lang w:val="en-GB"/>
        </w:rPr>
        <w:t>s</w:t>
      </w:r>
      <w:r w:rsidR="000E5FCF" w:rsidRPr="000E5FCF">
        <w:rPr>
          <w:rFonts w:ascii="Times New Roman" w:hAnsi="Times New Roman" w:cs="Times New Roman"/>
          <w:lang w:val="en-GB"/>
        </w:rPr>
        <w:t xml:space="preserve">ing </w:t>
      </w:r>
      <w:r w:rsidRPr="000E5FCF">
        <w:rPr>
          <w:rFonts w:ascii="Times New Roman" w:hAnsi="Times New Roman" w:cs="Times New Roman"/>
          <w:lang w:val="en-GB"/>
        </w:rPr>
        <w:t xml:space="preserve">a </w:t>
      </w:r>
      <w:r w:rsidR="0032004C">
        <w:rPr>
          <w:rFonts w:ascii="Times New Roman" w:hAnsi="Times New Roman" w:cs="Times New Roman"/>
          <w:lang w:val="en-GB"/>
        </w:rPr>
        <w:t xml:space="preserve">body of </w:t>
      </w:r>
      <w:r w:rsidRPr="000E5FCF">
        <w:rPr>
          <w:rFonts w:ascii="Times New Roman" w:hAnsi="Times New Roman" w:cs="Times New Roman"/>
          <w:lang w:val="en-GB"/>
        </w:rPr>
        <w:t>film</w:t>
      </w:r>
      <w:r w:rsidR="0032004C">
        <w:rPr>
          <w:rFonts w:ascii="Times New Roman" w:hAnsi="Times New Roman" w:cs="Times New Roman"/>
          <w:lang w:val="en-GB"/>
        </w:rPr>
        <w:t>s</w:t>
      </w:r>
      <w:r w:rsidRPr="000E5FCF">
        <w:rPr>
          <w:rFonts w:ascii="Times New Roman" w:hAnsi="Times New Roman" w:cs="Times New Roman"/>
          <w:lang w:val="en-GB"/>
        </w:rPr>
        <w:t xml:space="preserve"> through viewing its director as the films</w:t>
      </w:r>
      <w:r w:rsidR="0032004C">
        <w:rPr>
          <w:rFonts w:ascii="Times New Roman" w:hAnsi="Times New Roman" w:cs="Times New Roman"/>
          <w:lang w:val="en-GB"/>
        </w:rPr>
        <w:t>’</w:t>
      </w:r>
      <w:r w:rsidRPr="000E5FCF">
        <w:rPr>
          <w:rFonts w:ascii="Times New Roman" w:hAnsi="Times New Roman" w:cs="Times New Roman"/>
          <w:lang w:val="en-GB"/>
        </w:rPr>
        <w:t xml:space="preserve"> author and principal creative influence. First </w:t>
      </w:r>
      <w:r w:rsidR="0032004C">
        <w:rPr>
          <w:rFonts w:ascii="Times New Roman" w:hAnsi="Times New Roman" w:cs="Times New Roman"/>
          <w:lang w:val="en-GB"/>
        </w:rPr>
        <w:t>articulated</w:t>
      </w:r>
      <w:r w:rsidR="0032004C" w:rsidRPr="000E5FCF">
        <w:rPr>
          <w:rFonts w:ascii="Times New Roman" w:hAnsi="Times New Roman" w:cs="Times New Roman"/>
          <w:lang w:val="en-GB"/>
        </w:rPr>
        <w:t xml:space="preserve"> </w:t>
      </w:r>
      <w:r w:rsidRPr="000E5FCF">
        <w:rPr>
          <w:rFonts w:ascii="Times New Roman" w:hAnsi="Times New Roman" w:cs="Times New Roman"/>
          <w:lang w:val="en-GB"/>
        </w:rPr>
        <w:t xml:space="preserve">in post-war France by film magazine </w:t>
      </w:r>
      <w:r w:rsidRPr="000E5FCF">
        <w:rPr>
          <w:rFonts w:ascii="Times New Roman" w:hAnsi="Times New Roman" w:cs="Times New Roman"/>
          <w:i/>
          <w:lang w:val="en-GB"/>
        </w:rPr>
        <w:t>Cahiers du Cinema</w:t>
      </w:r>
      <w:r w:rsidRPr="000E5FCF">
        <w:rPr>
          <w:rFonts w:ascii="Times New Roman" w:hAnsi="Times New Roman" w:cs="Times New Roman"/>
          <w:lang w:val="en-GB"/>
        </w:rPr>
        <w:t xml:space="preserve">, it viewed the director as the primary individual responsible for creating a valuable film. Auteurs, in the view of </w:t>
      </w:r>
      <w:r w:rsidR="008618B6">
        <w:rPr>
          <w:rFonts w:ascii="Times New Roman" w:hAnsi="Times New Roman" w:cs="Times New Roman"/>
          <w:lang w:val="en-GB"/>
        </w:rPr>
        <w:t xml:space="preserve">the </w:t>
      </w:r>
      <w:r w:rsidR="008618B6">
        <w:rPr>
          <w:rFonts w:ascii="Times New Roman" w:hAnsi="Times New Roman" w:cs="Times New Roman"/>
          <w:i/>
          <w:lang w:val="en-GB"/>
        </w:rPr>
        <w:t xml:space="preserve">Cahiers </w:t>
      </w:r>
      <w:r w:rsidR="008618B6">
        <w:rPr>
          <w:rFonts w:ascii="Times New Roman" w:hAnsi="Times New Roman" w:cs="Times New Roman"/>
          <w:lang w:val="en-GB"/>
        </w:rPr>
        <w:t>writers</w:t>
      </w:r>
      <w:r w:rsidRPr="000E5FCF">
        <w:rPr>
          <w:rFonts w:ascii="Times New Roman" w:hAnsi="Times New Roman" w:cs="Times New Roman"/>
          <w:lang w:val="en-GB"/>
        </w:rPr>
        <w:t xml:space="preserve">, could influence multiple aspects of the filmmaking process through the force of their personalities. The theory was expanded upon by British film critics at </w:t>
      </w:r>
      <w:r w:rsidRPr="000E5FCF">
        <w:rPr>
          <w:rFonts w:ascii="Times New Roman" w:hAnsi="Times New Roman" w:cs="Times New Roman"/>
          <w:i/>
          <w:lang w:val="en-GB"/>
        </w:rPr>
        <w:t xml:space="preserve">Movie </w:t>
      </w:r>
      <w:r w:rsidRPr="000E5FCF">
        <w:rPr>
          <w:rFonts w:ascii="Times New Roman" w:hAnsi="Times New Roman" w:cs="Times New Roman"/>
          <w:lang w:val="en-GB"/>
        </w:rPr>
        <w:t xml:space="preserve">magazine, as well as American film critic Andrew Sarris, who first used the phrase “auteur theory” to describe a system of categorizing the films of great authors versus the films of craftsmen or scenarists. </w:t>
      </w:r>
      <w:r w:rsidR="004C6C83">
        <w:rPr>
          <w:rFonts w:ascii="Times New Roman" w:hAnsi="Times New Roman" w:cs="Times New Roman"/>
          <w:lang w:val="en-GB"/>
        </w:rPr>
        <w:t xml:space="preserve">The auteur theory further developed through the efforts of structural film criticism and feminist film theory, but was challenged in several forms, particularly a new wave of post-structural film critics at </w:t>
      </w:r>
      <w:r w:rsidR="004C6C83">
        <w:rPr>
          <w:rFonts w:ascii="Times New Roman" w:hAnsi="Times New Roman" w:cs="Times New Roman"/>
          <w:i/>
          <w:lang w:val="en-GB"/>
        </w:rPr>
        <w:t>Cahiers du Cinema</w:t>
      </w:r>
      <w:r w:rsidR="004C6C83">
        <w:rPr>
          <w:rFonts w:ascii="Times New Roman" w:hAnsi="Times New Roman" w:cs="Times New Roman"/>
          <w:lang w:val="en-GB"/>
        </w:rPr>
        <w:t>. Though it has met with much controversy since its initial formulation, it reverberates to the present day as a method of analysing films and their value through directors</w:t>
      </w:r>
      <w:r w:rsidR="00F30764">
        <w:rPr>
          <w:rFonts w:ascii="Times New Roman" w:hAnsi="Times New Roman" w:cs="Times New Roman"/>
          <w:lang w:val="en-GB"/>
        </w:rPr>
        <w:t>.</w:t>
      </w:r>
      <w:r w:rsidRPr="000E5FCF">
        <w:rPr>
          <w:rFonts w:ascii="Times New Roman" w:hAnsi="Times New Roman" w:cs="Times New Roman"/>
          <w:lang w:val="en-GB"/>
        </w:rPr>
        <w:t xml:space="preserve"> </w:t>
      </w:r>
    </w:p>
    <w:p w14:paraId="45561173" w14:textId="11E84205" w:rsidR="008600BB" w:rsidRPr="000E5FCF" w:rsidRDefault="008600BB"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MAIN ENTRY:</w:t>
      </w:r>
    </w:p>
    <w:p w14:paraId="5216BE28" w14:textId="5C56D36C" w:rsidR="004E473B" w:rsidRPr="000E5FCF" w:rsidRDefault="004E473B"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The auteur theory is a </w:t>
      </w:r>
      <w:r w:rsidR="001268C4" w:rsidRPr="000E5FCF">
        <w:rPr>
          <w:rFonts w:ascii="Times New Roman" w:hAnsi="Times New Roman" w:cs="Times New Roman"/>
          <w:lang w:val="en-GB"/>
        </w:rPr>
        <w:t>way of critically analy</w:t>
      </w:r>
      <w:r w:rsidR="000E5FCF">
        <w:rPr>
          <w:rFonts w:ascii="Times New Roman" w:hAnsi="Times New Roman" w:cs="Times New Roman"/>
          <w:lang w:val="en-GB"/>
        </w:rPr>
        <w:t>s</w:t>
      </w:r>
      <w:r w:rsidR="001268C4" w:rsidRPr="000E5FCF">
        <w:rPr>
          <w:rFonts w:ascii="Times New Roman" w:hAnsi="Times New Roman" w:cs="Times New Roman"/>
          <w:lang w:val="en-GB"/>
        </w:rPr>
        <w:t>ing a film</w:t>
      </w:r>
      <w:r w:rsidRPr="000E5FCF">
        <w:rPr>
          <w:rFonts w:ascii="Times New Roman" w:hAnsi="Times New Roman" w:cs="Times New Roman"/>
          <w:lang w:val="en-GB"/>
        </w:rPr>
        <w:t xml:space="preserve"> </w:t>
      </w:r>
      <w:r w:rsidR="00AF26A5">
        <w:rPr>
          <w:rFonts w:ascii="Times New Roman" w:hAnsi="Times New Roman" w:cs="Times New Roman"/>
          <w:lang w:eastAsia="ja-JP"/>
        </w:rPr>
        <w:t xml:space="preserve">or </w:t>
      </w:r>
      <w:r w:rsidR="008618B6">
        <w:rPr>
          <w:rFonts w:ascii="Times New Roman" w:hAnsi="Times New Roman" w:cs="Times New Roman"/>
          <w:lang w:eastAsia="ja-JP"/>
        </w:rPr>
        <w:t xml:space="preserve">corpus </w:t>
      </w:r>
      <w:r w:rsidR="00AF26A5">
        <w:rPr>
          <w:rFonts w:ascii="Times New Roman" w:hAnsi="Times New Roman" w:cs="Times New Roman"/>
          <w:lang w:eastAsia="ja-JP"/>
        </w:rPr>
        <w:t xml:space="preserve">of films </w:t>
      </w:r>
      <w:r w:rsidR="0044021F" w:rsidRPr="000E5FCF">
        <w:rPr>
          <w:rFonts w:ascii="Times New Roman" w:hAnsi="Times New Roman" w:cs="Times New Roman"/>
          <w:lang w:val="en-GB"/>
        </w:rPr>
        <w:t xml:space="preserve">through viewing its </w:t>
      </w:r>
      <w:r w:rsidRPr="000E5FCF">
        <w:rPr>
          <w:rFonts w:ascii="Times New Roman" w:hAnsi="Times New Roman" w:cs="Times New Roman"/>
          <w:lang w:val="en-GB"/>
        </w:rPr>
        <w:t xml:space="preserve">director </w:t>
      </w:r>
      <w:r w:rsidR="001268C4" w:rsidRPr="000E5FCF">
        <w:rPr>
          <w:rFonts w:ascii="Times New Roman" w:hAnsi="Times New Roman" w:cs="Times New Roman"/>
          <w:lang w:val="en-GB"/>
        </w:rPr>
        <w:t>as</w:t>
      </w:r>
      <w:r w:rsidR="007C41C3" w:rsidRPr="000E5FCF">
        <w:rPr>
          <w:rFonts w:ascii="Times New Roman" w:hAnsi="Times New Roman" w:cs="Times New Roman"/>
          <w:lang w:val="en-GB"/>
        </w:rPr>
        <w:t xml:space="preserve"> the </w:t>
      </w:r>
      <w:r w:rsidR="0044021F" w:rsidRPr="000E5FCF">
        <w:rPr>
          <w:rFonts w:ascii="Times New Roman" w:hAnsi="Times New Roman" w:cs="Times New Roman"/>
          <w:lang w:val="en-GB"/>
        </w:rPr>
        <w:t xml:space="preserve">film’s </w:t>
      </w:r>
      <w:r w:rsidR="007C41C3" w:rsidRPr="000E5FCF">
        <w:rPr>
          <w:rFonts w:ascii="Times New Roman" w:hAnsi="Times New Roman" w:cs="Times New Roman"/>
          <w:lang w:val="en-GB"/>
        </w:rPr>
        <w:t>author and</w:t>
      </w:r>
      <w:r w:rsidRPr="000E5FCF">
        <w:rPr>
          <w:rFonts w:ascii="Times New Roman" w:hAnsi="Times New Roman" w:cs="Times New Roman"/>
          <w:lang w:val="en-GB"/>
        </w:rPr>
        <w:t xml:space="preserve"> principal creative influence</w:t>
      </w:r>
      <w:r w:rsidR="007C41C3" w:rsidRPr="000E5FCF">
        <w:rPr>
          <w:rFonts w:ascii="Times New Roman" w:hAnsi="Times New Roman" w:cs="Times New Roman"/>
          <w:lang w:val="en-GB"/>
        </w:rPr>
        <w:t>.</w:t>
      </w:r>
      <w:r w:rsidRPr="000E5FCF">
        <w:rPr>
          <w:rFonts w:ascii="Times New Roman" w:hAnsi="Times New Roman" w:cs="Times New Roman"/>
          <w:lang w:val="en-GB"/>
        </w:rPr>
        <w:t xml:space="preserve"> </w:t>
      </w:r>
    </w:p>
    <w:p w14:paraId="7AF80C77" w14:textId="799A05F0" w:rsidR="00DC54FA" w:rsidRPr="000E5FCF" w:rsidRDefault="004E473B"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The theory was first </w:t>
      </w:r>
      <w:r w:rsidR="0044021F" w:rsidRPr="000E5FCF">
        <w:rPr>
          <w:rFonts w:ascii="Times New Roman" w:hAnsi="Times New Roman" w:cs="Times New Roman"/>
          <w:lang w:val="en-GB"/>
        </w:rPr>
        <w:t>articulated</w:t>
      </w:r>
      <w:r w:rsidRPr="000E5FCF">
        <w:rPr>
          <w:rFonts w:ascii="Times New Roman" w:hAnsi="Times New Roman" w:cs="Times New Roman"/>
          <w:lang w:val="en-GB"/>
        </w:rPr>
        <w:t xml:space="preserve"> in the 1950s in France among a group of leading critics around the film magazine periodical </w:t>
      </w:r>
      <w:r w:rsidRPr="000E5FCF">
        <w:rPr>
          <w:rFonts w:ascii="Times New Roman" w:hAnsi="Times New Roman" w:cs="Times New Roman"/>
          <w:i/>
          <w:iCs/>
          <w:lang w:val="en-GB"/>
        </w:rPr>
        <w:t>Cahiers du Cinema</w:t>
      </w:r>
      <w:r w:rsidR="00DC54FA" w:rsidRPr="000E5FCF">
        <w:rPr>
          <w:rFonts w:ascii="Times New Roman" w:hAnsi="Times New Roman" w:cs="Times New Roman"/>
          <w:lang w:val="en-GB"/>
        </w:rPr>
        <w:t>. The</w:t>
      </w:r>
      <w:r w:rsidR="00B14A7D" w:rsidRPr="000E5FCF">
        <w:rPr>
          <w:rFonts w:ascii="Times New Roman" w:hAnsi="Times New Roman" w:cs="Times New Roman"/>
          <w:lang w:val="en-GB"/>
        </w:rPr>
        <w:t xml:space="preserve"> ban on foreign cinema</w:t>
      </w:r>
      <w:r w:rsidR="00DC54FA" w:rsidRPr="000E5FCF">
        <w:rPr>
          <w:rFonts w:ascii="Times New Roman" w:hAnsi="Times New Roman" w:cs="Times New Roman"/>
          <w:lang w:val="en-GB"/>
        </w:rPr>
        <w:t xml:space="preserve"> by the Vichy regime</w:t>
      </w:r>
      <w:r w:rsidR="00B14A7D" w:rsidRPr="000E5FCF">
        <w:rPr>
          <w:rFonts w:ascii="Times New Roman" w:hAnsi="Times New Roman" w:cs="Times New Roman"/>
          <w:lang w:val="en-GB"/>
        </w:rPr>
        <w:t xml:space="preserve"> was lifted after the end of World War II, and hun</w:t>
      </w:r>
      <w:r w:rsidR="00D57087" w:rsidRPr="000E5FCF">
        <w:rPr>
          <w:rFonts w:ascii="Times New Roman" w:hAnsi="Times New Roman" w:cs="Times New Roman"/>
          <w:lang w:val="en-GB"/>
        </w:rPr>
        <w:t>dreds of films from Hollywood made during the 1930s and 40s flooded</w:t>
      </w:r>
      <w:r w:rsidR="00B14A7D" w:rsidRPr="000E5FCF">
        <w:rPr>
          <w:rFonts w:ascii="Times New Roman" w:hAnsi="Times New Roman" w:cs="Times New Roman"/>
          <w:lang w:val="en-GB"/>
        </w:rPr>
        <w:t xml:space="preserve"> French movie theatres. The </w:t>
      </w:r>
      <w:r w:rsidR="00B14A7D" w:rsidRPr="000E5FCF">
        <w:rPr>
          <w:rFonts w:ascii="Times New Roman" w:hAnsi="Times New Roman" w:cs="Times New Roman"/>
          <w:i/>
          <w:lang w:val="en-GB"/>
        </w:rPr>
        <w:t>Cahiers</w:t>
      </w:r>
      <w:r w:rsidR="00B14A7D" w:rsidRPr="000E5FCF">
        <w:rPr>
          <w:rFonts w:ascii="Times New Roman" w:hAnsi="Times New Roman" w:cs="Times New Roman"/>
          <w:lang w:val="en-GB"/>
        </w:rPr>
        <w:t xml:space="preserve"> critics found thes</w:t>
      </w:r>
      <w:r w:rsidR="00D57087" w:rsidRPr="000E5FCF">
        <w:rPr>
          <w:rFonts w:ascii="Times New Roman" w:hAnsi="Times New Roman" w:cs="Times New Roman"/>
          <w:lang w:val="en-GB"/>
        </w:rPr>
        <w:t>e genre films to be superior to</w:t>
      </w:r>
      <w:r w:rsidR="00B14A7D" w:rsidRPr="000E5FCF">
        <w:rPr>
          <w:rFonts w:ascii="Times New Roman" w:hAnsi="Times New Roman" w:cs="Times New Roman"/>
          <w:lang w:val="en-GB"/>
        </w:rPr>
        <w:t xml:space="preserve"> the French “Tradition of Quality</w:t>
      </w:r>
      <w:r w:rsidR="0066269D" w:rsidRPr="000E5FCF">
        <w:rPr>
          <w:rFonts w:ascii="Times New Roman" w:hAnsi="Times New Roman" w:cs="Times New Roman"/>
          <w:lang w:val="en-GB"/>
        </w:rPr>
        <w:t>” – cinema that derived from adaptation of well-regarded literary works –</w:t>
      </w:r>
      <w:r w:rsidR="00DC54FA" w:rsidRPr="000E5FCF">
        <w:rPr>
          <w:rFonts w:ascii="Times New Roman" w:hAnsi="Times New Roman" w:cs="Times New Roman"/>
          <w:lang w:val="en-GB"/>
        </w:rPr>
        <w:t xml:space="preserve"> </w:t>
      </w:r>
      <w:r w:rsidR="00B14A7D" w:rsidRPr="000E5FCF">
        <w:rPr>
          <w:rFonts w:ascii="Times New Roman" w:hAnsi="Times New Roman" w:cs="Times New Roman"/>
          <w:lang w:val="en-GB"/>
        </w:rPr>
        <w:t>prevalent in postwar French cinema</w:t>
      </w:r>
      <w:r w:rsidR="00D57087" w:rsidRPr="000E5FCF">
        <w:rPr>
          <w:rFonts w:ascii="Times New Roman" w:hAnsi="Times New Roman" w:cs="Times New Roman"/>
          <w:lang w:val="en-GB"/>
        </w:rPr>
        <w:t>. They began</w:t>
      </w:r>
      <w:r w:rsidR="00B14A7D" w:rsidRPr="000E5FCF">
        <w:rPr>
          <w:rFonts w:ascii="Times New Roman" w:hAnsi="Times New Roman" w:cs="Times New Roman"/>
          <w:lang w:val="en-GB"/>
        </w:rPr>
        <w:t xml:space="preserve"> lauding a group of directors </w:t>
      </w:r>
      <w:r w:rsidR="00D57087" w:rsidRPr="000E5FCF">
        <w:rPr>
          <w:rFonts w:ascii="Times New Roman" w:hAnsi="Times New Roman" w:cs="Times New Roman"/>
          <w:lang w:val="en-GB"/>
        </w:rPr>
        <w:t xml:space="preserve">– </w:t>
      </w:r>
      <w:r w:rsidR="00AF26A5">
        <w:rPr>
          <w:rFonts w:ascii="Times New Roman" w:hAnsi="Times New Roman" w:cs="Times New Roman"/>
          <w:lang w:val="en-GB"/>
        </w:rPr>
        <w:t>particularly dire</w:t>
      </w:r>
      <w:r w:rsidR="0032004C">
        <w:rPr>
          <w:rFonts w:ascii="Times New Roman" w:hAnsi="Times New Roman" w:cs="Times New Roman"/>
          <w:lang w:val="en-GB"/>
        </w:rPr>
        <w:t>c</w:t>
      </w:r>
      <w:r w:rsidR="00AF26A5">
        <w:rPr>
          <w:rFonts w:ascii="Times New Roman" w:hAnsi="Times New Roman" w:cs="Times New Roman"/>
          <w:lang w:val="en-GB"/>
        </w:rPr>
        <w:t xml:space="preserve">tors who worked in Hollywood studios </w:t>
      </w:r>
      <w:r w:rsidR="00B14A7D" w:rsidRPr="000E5FCF">
        <w:rPr>
          <w:rFonts w:ascii="Times New Roman" w:hAnsi="Times New Roman" w:cs="Times New Roman"/>
          <w:lang w:val="en-GB"/>
        </w:rPr>
        <w:t xml:space="preserve">such as Alfred Hitchcock, </w:t>
      </w:r>
      <w:r w:rsidR="00D57087" w:rsidRPr="000E5FCF">
        <w:rPr>
          <w:rFonts w:ascii="Times New Roman" w:hAnsi="Times New Roman" w:cs="Times New Roman"/>
          <w:lang w:val="en-GB"/>
        </w:rPr>
        <w:t>Howard Hawks,</w:t>
      </w:r>
      <w:r w:rsidR="00826F36" w:rsidRPr="000E5FCF">
        <w:rPr>
          <w:rFonts w:ascii="Times New Roman" w:hAnsi="Times New Roman" w:cs="Times New Roman"/>
          <w:lang w:val="en-GB"/>
        </w:rPr>
        <w:t xml:space="preserve"> and </w:t>
      </w:r>
      <w:r w:rsidR="00AF26A5">
        <w:rPr>
          <w:rFonts w:ascii="Times New Roman" w:hAnsi="Times New Roman" w:cs="Times New Roman"/>
          <w:lang w:val="en-GB"/>
        </w:rPr>
        <w:t>Nicholas Ray</w:t>
      </w:r>
      <w:r w:rsidR="00D57087" w:rsidRPr="000E5FCF">
        <w:rPr>
          <w:rFonts w:ascii="Times New Roman" w:hAnsi="Times New Roman" w:cs="Times New Roman"/>
          <w:lang w:val="en-GB"/>
        </w:rPr>
        <w:t xml:space="preserve"> –</w:t>
      </w:r>
      <w:r w:rsidR="0066269D" w:rsidRPr="000E5FCF">
        <w:rPr>
          <w:rFonts w:ascii="Times New Roman" w:hAnsi="Times New Roman" w:cs="Times New Roman"/>
          <w:lang w:val="en-GB"/>
        </w:rPr>
        <w:t xml:space="preserve"> as </w:t>
      </w:r>
      <w:r w:rsidR="0044021F" w:rsidRPr="000E5FCF">
        <w:rPr>
          <w:rFonts w:ascii="Times New Roman" w:hAnsi="Times New Roman" w:cs="Times New Roman"/>
          <w:lang w:val="en-GB"/>
        </w:rPr>
        <w:t xml:space="preserve">the </w:t>
      </w:r>
      <w:r w:rsidR="0066269D" w:rsidRPr="000E5FCF">
        <w:rPr>
          <w:rFonts w:ascii="Times New Roman" w:hAnsi="Times New Roman" w:cs="Times New Roman"/>
          <w:lang w:val="en-GB"/>
        </w:rPr>
        <w:t>deceptively artistic individuals</w:t>
      </w:r>
      <w:r w:rsidR="00D57087" w:rsidRPr="000E5FCF">
        <w:rPr>
          <w:rFonts w:ascii="Times New Roman" w:hAnsi="Times New Roman" w:cs="Times New Roman"/>
          <w:lang w:val="en-GB"/>
        </w:rPr>
        <w:t xml:space="preserve"> who were behind their favo</w:t>
      </w:r>
      <w:r w:rsidR="0010490A">
        <w:rPr>
          <w:rFonts w:ascii="Times New Roman" w:hAnsi="Times New Roman" w:cs="Times New Roman"/>
          <w:lang w:val="en-GB"/>
        </w:rPr>
        <w:t>u</w:t>
      </w:r>
      <w:r w:rsidR="00D57087" w:rsidRPr="000E5FCF">
        <w:rPr>
          <w:rFonts w:ascii="Times New Roman" w:hAnsi="Times New Roman" w:cs="Times New Roman"/>
          <w:lang w:val="en-GB"/>
        </w:rPr>
        <w:t>rite films</w:t>
      </w:r>
      <w:r w:rsidR="00826F36" w:rsidRPr="000E5FCF">
        <w:rPr>
          <w:rFonts w:ascii="Times New Roman" w:hAnsi="Times New Roman" w:cs="Times New Roman"/>
          <w:lang w:val="en-GB"/>
        </w:rPr>
        <w:t xml:space="preserve">. </w:t>
      </w:r>
    </w:p>
    <w:p w14:paraId="4D89F8D2" w14:textId="1FA77889" w:rsidR="004E473B" w:rsidRPr="000E5FCF" w:rsidRDefault="00826F36"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In his 1954 essay, “A Certain Tendency of the French Cinema”</w:t>
      </w:r>
      <w:r w:rsidR="00AC6416">
        <w:rPr>
          <w:rFonts w:ascii="Times New Roman" w:hAnsi="Times New Roman" w:cs="Times New Roman"/>
          <w:lang w:val="en-GB"/>
        </w:rPr>
        <w:t xml:space="preserve"> (</w:t>
      </w:r>
      <w:r w:rsidR="000E3A16">
        <w:rPr>
          <w:rFonts w:ascii="Times New Roman" w:hAnsi="Times New Roman" w:cs="Times New Roman"/>
          <w:lang w:val="en-GB"/>
        </w:rPr>
        <w:t>Nichols 1976</w:t>
      </w:r>
      <w:r w:rsidR="00AC6416">
        <w:rPr>
          <w:rFonts w:ascii="Times New Roman" w:hAnsi="Times New Roman" w:cs="Times New Roman"/>
          <w:lang w:val="en-GB"/>
        </w:rPr>
        <w:t>),</w:t>
      </w:r>
      <w:r w:rsidRPr="000E5FCF">
        <w:rPr>
          <w:rFonts w:ascii="Times New Roman" w:hAnsi="Times New Roman" w:cs="Times New Roman"/>
          <w:lang w:val="en-GB"/>
        </w:rPr>
        <w:t xml:space="preserve"> f</w:t>
      </w:r>
      <w:r w:rsidR="00B14A7D" w:rsidRPr="000E5FCF">
        <w:rPr>
          <w:rFonts w:ascii="Times New Roman" w:hAnsi="Times New Roman" w:cs="Times New Roman"/>
          <w:lang w:val="en-GB"/>
        </w:rPr>
        <w:t>ilm critic and direct</w:t>
      </w:r>
      <w:r w:rsidRPr="000E5FCF">
        <w:rPr>
          <w:rFonts w:ascii="Times New Roman" w:hAnsi="Times New Roman" w:cs="Times New Roman"/>
          <w:lang w:val="en-GB"/>
        </w:rPr>
        <w:t xml:space="preserve">or Francois Truffaut coined the term </w:t>
      </w:r>
      <w:r w:rsidRPr="000E5FCF">
        <w:rPr>
          <w:rFonts w:ascii="Times New Roman" w:hAnsi="Times New Roman" w:cs="Times New Roman"/>
          <w:i/>
          <w:lang w:val="en-GB"/>
        </w:rPr>
        <w:t>la politique des auteurs</w:t>
      </w:r>
      <w:r w:rsidRPr="000E5FCF">
        <w:rPr>
          <w:rFonts w:ascii="Times New Roman" w:hAnsi="Times New Roman" w:cs="Times New Roman"/>
          <w:lang w:val="en-GB"/>
        </w:rPr>
        <w:t xml:space="preserve"> to refer to the way in which certain directors were </w:t>
      </w:r>
      <w:r w:rsidRPr="000E5FCF">
        <w:rPr>
          <w:rFonts w:ascii="Times New Roman" w:hAnsi="Times New Roman" w:cs="Times New Roman"/>
          <w:i/>
          <w:lang w:val="en-GB"/>
        </w:rPr>
        <w:t>auteurs</w:t>
      </w:r>
      <w:r w:rsidRPr="000E5FCF">
        <w:rPr>
          <w:rFonts w:ascii="Times New Roman" w:hAnsi="Times New Roman" w:cs="Times New Roman"/>
          <w:lang w:val="en-GB"/>
        </w:rPr>
        <w:t xml:space="preserve">, or “authors,” of their films by </w:t>
      </w:r>
      <w:r w:rsidR="00DC54FA" w:rsidRPr="000E5FCF">
        <w:rPr>
          <w:rFonts w:ascii="Times New Roman" w:hAnsi="Times New Roman" w:cs="Times New Roman"/>
          <w:lang w:val="en-GB"/>
        </w:rPr>
        <w:t>acting as both director and writer for their films.</w:t>
      </w:r>
      <w:r w:rsidR="00AC6416">
        <w:rPr>
          <w:rFonts w:ascii="Times New Roman" w:hAnsi="Times New Roman" w:cs="Times New Roman"/>
          <w:lang w:val="en-GB"/>
        </w:rPr>
        <w:t xml:space="preserve"> Truffaut and other</w:t>
      </w:r>
      <w:r w:rsidR="003C36BC">
        <w:rPr>
          <w:rFonts w:ascii="Times New Roman" w:hAnsi="Times New Roman" w:cs="Times New Roman"/>
          <w:lang w:val="en-GB"/>
        </w:rPr>
        <w:t xml:space="preserve"> </w:t>
      </w:r>
      <w:r w:rsidR="003C36BC">
        <w:rPr>
          <w:rFonts w:ascii="Times New Roman" w:hAnsi="Times New Roman" w:cs="Times New Roman"/>
          <w:i/>
          <w:lang w:val="en-GB"/>
        </w:rPr>
        <w:t>Cahiers</w:t>
      </w:r>
      <w:r w:rsidR="003C36BC">
        <w:rPr>
          <w:rFonts w:ascii="Times New Roman" w:hAnsi="Times New Roman" w:cs="Times New Roman"/>
          <w:lang w:val="en-GB"/>
        </w:rPr>
        <w:t xml:space="preserve"> writers</w:t>
      </w:r>
      <w:r w:rsidR="00AC6416">
        <w:rPr>
          <w:rFonts w:ascii="Times New Roman" w:hAnsi="Times New Roman" w:cs="Times New Roman"/>
          <w:lang w:val="en-GB"/>
        </w:rPr>
        <w:t xml:space="preserve"> – particularly Jacques Rivette –</w:t>
      </w:r>
      <w:r w:rsidR="003C36BC">
        <w:rPr>
          <w:rFonts w:ascii="Times New Roman" w:hAnsi="Times New Roman" w:cs="Times New Roman"/>
          <w:lang w:val="en-GB"/>
        </w:rPr>
        <w:t xml:space="preserve"> focused on genre films such as westerns and suspense films made in the Hollywood studio system, emphasizing that </w:t>
      </w:r>
      <w:r w:rsidR="003C36BC">
        <w:rPr>
          <w:rFonts w:ascii="Times New Roman" w:hAnsi="Times New Roman" w:cs="Times New Roman"/>
          <w:i/>
          <w:lang w:val="en-GB"/>
        </w:rPr>
        <w:t>auteurs</w:t>
      </w:r>
      <w:r w:rsidR="003C36BC">
        <w:rPr>
          <w:rFonts w:ascii="Times New Roman" w:hAnsi="Times New Roman" w:cs="Times New Roman"/>
          <w:lang w:val="en-GB"/>
        </w:rPr>
        <w:t xml:space="preserve"> could take what the studio gave them and express their worldview through the visual arrangements</w:t>
      </w:r>
      <w:r w:rsidR="0032004C">
        <w:rPr>
          <w:rFonts w:ascii="Times New Roman" w:hAnsi="Times New Roman" w:cs="Times New Roman"/>
          <w:lang w:val="en-GB"/>
        </w:rPr>
        <w:t xml:space="preserve"> of the film, what the writers termed</w:t>
      </w:r>
      <w:r w:rsidR="003C36BC">
        <w:rPr>
          <w:rFonts w:ascii="Times New Roman" w:hAnsi="Times New Roman" w:cs="Times New Roman"/>
          <w:lang w:val="en-GB"/>
        </w:rPr>
        <w:t xml:space="preserve"> the </w:t>
      </w:r>
      <w:r w:rsidR="003C36BC">
        <w:rPr>
          <w:rFonts w:ascii="Times New Roman" w:hAnsi="Times New Roman" w:cs="Times New Roman"/>
          <w:i/>
          <w:lang w:val="en-GB"/>
        </w:rPr>
        <w:t>mise-en-sc</w:t>
      </w:r>
      <w:r w:rsidR="00D83CF2">
        <w:rPr>
          <w:rFonts w:ascii="Times New Roman" w:hAnsi="Times New Roman" w:cs="Times New Roman"/>
          <w:i/>
          <w:lang w:val="en-GB"/>
        </w:rPr>
        <w:t>è</w:t>
      </w:r>
      <w:r w:rsidR="003C36BC">
        <w:rPr>
          <w:rFonts w:ascii="Times New Roman" w:hAnsi="Times New Roman" w:cs="Times New Roman"/>
          <w:i/>
          <w:lang w:val="en-GB"/>
        </w:rPr>
        <w:t>ne</w:t>
      </w:r>
      <w:r w:rsidR="003C36BC">
        <w:rPr>
          <w:rFonts w:ascii="Times New Roman" w:hAnsi="Times New Roman" w:cs="Times New Roman"/>
          <w:lang w:val="en-GB"/>
        </w:rPr>
        <w:t>.</w:t>
      </w:r>
      <w:r w:rsidR="00DC54FA" w:rsidRPr="000E5FCF">
        <w:rPr>
          <w:rFonts w:ascii="Times New Roman" w:hAnsi="Times New Roman" w:cs="Times New Roman"/>
          <w:lang w:val="en-GB"/>
        </w:rPr>
        <w:t xml:space="preserve"> </w:t>
      </w:r>
    </w:p>
    <w:p w14:paraId="7CEE838C" w14:textId="35EA5C1A" w:rsidR="001268C4" w:rsidRPr="000E5FCF" w:rsidRDefault="001268C4"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The </w:t>
      </w:r>
      <w:r w:rsidRPr="000E5FCF">
        <w:rPr>
          <w:rFonts w:ascii="Times New Roman" w:hAnsi="Times New Roman" w:cs="Times New Roman"/>
          <w:i/>
          <w:lang w:val="en-GB"/>
        </w:rPr>
        <w:t>Cahiers</w:t>
      </w:r>
      <w:r w:rsidRPr="000E5FCF">
        <w:rPr>
          <w:rFonts w:ascii="Times New Roman" w:hAnsi="Times New Roman" w:cs="Times New Roman"/>
          <w:lang w:val="en-GB"/>
        </w:rPr>
        <w:t xml:space="preserve"> writers inspired critical writing on film dir</w:t>
      </w:r>
      <w:r w:rsidR="00DC54FA" w:rsidRPr="000E5FCF">
        <w:rPr>
          <w:rFonts w:ascii="Times New Roman" w:hAnsi="Times New Roman" w:cs="Times New Roman"/>
          <w:lang w:val="en-GB"/>
        </w:rPr>
        <w:t>ectors around the world, but their</w:t>
      </w:r>
      <w:r w:rsidRPr="000E5FCF">
        <w:rPr>
          <w:rFonts w:ascii="Times New Roman" w:hAnsi="Times New Roman" w:cs="Times New Roman"/>
          <w:lang w:val="en-GB"/>
        </w:rPr>
        <w:t xml:space="preserve"> impact was most felt in the United Kingdom and the United States.</w:t>
      </w:r>
      <w:r w:rsidR="00F75BBA" w:rsidRPr="000E5FCF">
        <w:rPr>
          <w:rFonts w:ascii="Times New Roman" w:hAnsi="Times New Roman" w:cs="Times New Roman"/>
          <w:lang w:val="en-GB"/>
        </w:rPr>
        <w:t xml:space="preserve"> In Britain, the writers of </w:t>
      </w:r>
      <w:r w:rsidR="00F75BBA" w:rsidRPr="000E5FCF">
        <w:rPr>
          <w:rFonts w:ascii="Times New Roman" w:hAnsi="Times New Roman" w:cs="Times New Roman"/>
          <w:i/>
          <w:lang w:val="en-GB"/>
        </w:rPr>
        <w:t>Movie</w:t>
      </w:r>
      <w:r w:rsidR="00F75BBA" w:rsidRPr="000E5FCF">
        <w:rPr>
          <w:rFonts w:ascii="Times New Roman" w:hAnsi="Times New Roman" w:cs="Times New Roman"/>
          <w:lang w:val="en-GB"/>
        </w:rPr>
        <w:t xml:space="preserve"> magazine directly engaged with the arguments posited by </w:t>
      </w:r>
      <w:r w:rsidR="00F75BBA" w:rsidRPr="000E5FCF">
        <w:rPr>
          <w:rFonts w:ascii="Times New Roman" w:hAnsi="Times New Roman" w:cs="Times New Roman"/>
          <w:i/>
          <w:lang w:val="en-GB"/>
        </w:rPr>
        <w:t>Cahiers</w:t>
      </w:r>
      <w:r w:rsidR="00DC54FA" w:rsidRPr="000E5FCF">
        <w:rPr>
          <w:rFonts w:ascii="Times New Roman" w:hAnsi="Times New Roman" w:cs="Times New Roman"/>
          <w:lang w:val="en-GB"/>
        </w:rPr>
        <w:t xml:space="preserve"> by featuring a ranking of directors in its first issue</w:t>
      </w:r>
      <w:r w:rsidR="00790A9E" w:rsidRPr="000E5FCF">
        <w:rPr>
          <w:rFonts w:ascii="Times New Roman" w:hAnsi="Times New Roman" w:cs="Times New Roman"/>
          <w:lang w:val="en-GB"/>
        </w:rPr>
        <w:t xml:space="preserve"> in September 1962</w:t>
      </w:r>
      <w:r w:rsidR="00DC54FA" w:rsidRPr="000E5FCF">
        <w:rPr>
          <w:rFonts w:ascii="Times New Roman" w:hAnsi="Times New Roman" w:cs="Times New Roman"/>
          <w:lang w:val="en-GB"/>
        </w:rPr>
        <w:t>.</w:t>
      </w:r>
      <w:r w:rsidR="00790A9E" w:rsidRPr="000E5FCF">
        <w:rPr>
          <w:rFonts w:ascii="Times New Roman" w:hAnsi="Times New Roman" w:cs="Times New Roman"/>
          <w:lang w:val="en-GB"/>
        </w:rPr>
        <w:t xml:space="preserve"> Writer Ian Cameron </w:t>
      </w:r>
      <w:r w:rsidR="006158C1">
        <w:rPr>
          <w:rFonts w:ascii="Times New Roman" w:hAnsi="Times New Roman" w:cs="Times New Roman"/>
          <w:color w:val="2C2C2C"/>
          <w:lang w:val="en-GB"/>
        </w:rPr>
        <w:t xml:space="preserve">stated the </w:t>
      </w:r>
      <w:r w:rsidR="0032004C">
        <w:rPr>
          <w:rFonts w:ascii="Times New Roman" w:hAnsi="Times New Roman" w:cs="Times New Roman"/>
          <w:color w:val="2C2C2C"/>
          <w:lang w:val="en-GB"/>
        </w:rPr>
        <w:lastRenderedPageBreak/>
        <w:t>intent of the journal thusly:</w:t>
      </w:r>
      <w:r w:rsidR="006158C1">
        <w:rPr>
          <w:rFonts w:ascii="Times New Roman" w:hAnsi="Times New Roman" w:cs="Times New Roman"/>
          <w:color w:val="2C2C2C"/>
          <w:lang w:val="en-GB"/>
        </w:rPr>
        <w:t xml:space="preserve"> </w:t>
      </w:r>
      <w:r w:rsidR="00790A9E" w:rsidRPr="000E5FCF">
        <w:rPr>
          <w:rFonts w:ascii="Times New Roman" w:hAnsi="Times New Roman" w:cs="Times New Roman"/>
          <w:color w:val="2C2C2C"/>
          <w:lang w:val="en-GB"/>
        </w:rPr>
        <w:t xml:space="preserve">“The assumption that underlies all the writing in </w:t>
      </w:r>
      <w:r w:rsidR="00790A9E" w:rsidRPr="00AF26A5">
        <w:rPr>
          <w:rFonts w:ascii="Times New Roman" w:hAnsi="Times New Roman" w:cs="Times New Roman"/>
          <w:i/>
          <w:color w:val="2C2C2C"/>
          <w:lang w:val="en-GB"/>
        </w:rPr>
        <w:t>Movie</w:t>
      </w:r>
      <w:r w:rsidR="00790A9E" w:rsidRPr="000E5FCF">
        <w:rPr>
          <w:rFonts w:ascii="Times New Roman" w:hAnsi="Times New Roman" w:cs="Times New Roman"/>
          <w:color w:val="2C2C2C"/>
          <w:lang w:val="en-GB"/>
        </w:rPr>
        <w:t xml:space="preserve"> is that the director is the author of a film, the person who gives it any distinctive quality</w:t>
      </w:r>
      <w:r w:rsidR="00FE5EF0">
        <w:rPr>
          <w:rFonts w:ascii="Times New Roman" w:hAnsi="Times New Roman" w:cs="Times New Roman"/>
          <w:color w:val="2C2C2C"/>
          <w:lang w:val="en-GB"/>
        </w:rPr>
        <w:t>” (</w:t>
      </w:r>
      <w:r w:rsidR="000E3A16">
        <w:rPr>
          <w:rFonts w:ascii="Times New Roman" w:hAnsi="Times New Roman" w:cs="Times New Roman"/>
          <w:color w:val="2C2C2C"/>
          <w:lang w:val="en-GB"/>
        </w:rPr>
        <w:t>Caughie 1981</w:t>
      </w:r>
      <w:r w:rsidR="005F6524">
        <w:rPr>
          <w:rFonts w:ascii="Times New Roman" w:hAnsi="Times New Roman" w:cs="Times New Roman"/>
          <w:color w:val="2C2C2C"/>
          <w:lang w:val="en-GB"/>
        </w:rPr>
        <w:t>).</w:t>
      </w:r>
      <w:r w:rsidR="006158C1" w:rsidRPr="000E5FCF" w:rsidDel="006158C1">
        <w:rPr>
          <w:rFonts w:ascii="Times New Roman" w:hAnsi="Times New Roman" w:cs="Times New Roman"/>
          <w:color w:val="2C2C2C"/>
          <w:lang w:val="en-GB"/>
        </w:rPr>
        <w:t xml:space="preserve"> </w:t>
      </w:r>
    </w:p>
    <w:p w14:paraId="55989949" w14:textId="6438B4A5" w:rsidR="0041425E" w:rsidRDefault="00790A9E"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In the same year, A</w:t>
      </w:r>
      <w:r w:rsidR="00DC54FA" w:rsidRPr="000E5FCF">
        <w:rPr>
          <w:rFonts w:ascii="Times New Roman" w:hAnsi="Times New Roman" w:cs="Times New Roman"/>
          <w:lang w:val="en-GB"/>
        </w:rPr>
        <w:t>merican film critic Andrew Sarris introduced the phrase “auteur theory” i</w:t>
      </w:r>
      <w:r w:rsidR="007B567D" w:rsidRPr="000E5FCF">
        <w:rPr>
          <w:rFonts w:ascii="Times New Roman" w:hAnsi="Times New Roman" w:cs="Times New Roman"/>
          <w:lang w:val="en-GB"/>
        </w:rPr>
        <w:t>n his essay, “</w:t>
      </w:r>
      <w:r w:rsidR="00DC54FA" w:rsidRPr="000E5FCF">
        <w:rPr>
          <w:rFonts w:ascii="Times New Roman" w:hAnsi="Times New Roman" w:cs="Times New Roman"/>
          <w:lang w:val="en-GB"/>
        </w:rPr>
        <w:t>Notes on the Auteur Theory 1962</w:t>
      </w:r>
      <w:r w:rsidR="007B567D" w:rsidRPr="000E5FCF">
        <w:rPr>
          <w:rFonts w:ascii="Times New Roman" w:hAnsi="Times New Roman" w:cs="Times New Roman"/>
          <w:lang w:val="en-GB"/>
        </w:rPr>
        <w:t>”</w:t>
      </w:r>
      <w:r w:rsidR="00AC6416">
        <w:rPr>
          <w:rFonts w:ascii="Times New Roman" w:hAnsi="Times New Roman" w:cs="Times New Roman"/>
          <w:lang w:val="en-GB"/>
        </w:rPr>
        <w:t xml:space="preserve"> (Sarris 1962).</w:t>
      </w:r>
      <w:r w:rsidR="00AC6416" w:rsidRPr="000E5FCF">
        <w:rPr>
          <w:rFonts w:ascii="Times New Roman" w:hAnsi="Times New Roman" w:cs="Times New Roman"/>
          <w:lang w:val="en-GB"/>
        </w:rPr>
        <w:t xml:space="preserve"> </w:t>
      </w:r>
      <w:r w:rsidR="00FE5EF0">
        <w:rPr>
          <w:rFonts w:ascii="Times New Roman" w:hAnsi="Times New Roman" w:cs="Times New Roman"/>
          <w:lang w:val="en-GB"/>
        </w:rPr>
        <w:t xml:space="preserve"> </w:t>
      </w:r>
      <w:r w:rsidRPr="000E5FCF">
        <w:rPr>
          <w:rFonts w:ascii="Times New Roman" w:hAnsi="Times New Roman" w:cs="Times New Roman"/>
          <w:lang w:val="en-GB"/>
        </w:rPr>
        <w:t>Sarris attempted to provide a methodology for the auteur theory by delineating what he argued were the “three circles,” or premises, of the theory: “the outer circle as technique; the middle circle, personal style; and the inner circle, interior meaning</w:t>
      </w:r>
      <w:r w:rsidR="008618B6">
        <w:rPr>
          <w:rFonts w:ascii="Times New Roman" w:hAnsi="Times New Roman" w:cs="Times New Roman"/>
          <w:lang w:val="en-GB"/>
        </w:rPr>
        <w:t>.</w:t>
      </w:r>
      <w:r w:rsidR="00AC6416">
        <w:rPr>
          <w:rFonts w:ascii="Times New Roman" w:hAnsi="Times New Roman" w:cs="Times New Roman"/>
          <w:lang w:val="en-GB"/>
        </w:rPr>
        <w:t xml:space="preserve">” </w:t>
      </w:r>
      <w:r w:rsidRPr="000E5FCF">
        <w:rPr>
          <w:rFonts w:ascii="Times New Roman" w:hAnsi="Times New Roman" w:cs="Times New Roman"/>
          <w:iCs/>
          <w:lang w:val="en-GB"/>
        </w:rPr>
        <w:t xml:space="preserve">With the </w:t>
      </w:r>
      <w:r w:rsidR="001268C4" w:rsidRPr="000E5FCF">
        <w:rPr>
          <w:rFonts w:ascii="Times New Roman" w:hAnsi="Times New Roman" w:cs="Times New Roman"/>
          <w:lang w:val="en-GB"/>
        </w:rPr>
        <w:t>goal of differentiati</w:t>
      </w:r>
      <w:r w:rsidR="00DC54FA" w:rsidRPr="000E5FCF">
        <w:rPr>
          <w:rFonts w:ascii="Times New Roman" w:hAnsi="Times New Roman" w:cs="Times New Roman"/>
          <w:lang w:val="en-GB"/>
        </w:rPr>
        <w:t xml:space="preserve">ng good directors from the bad, </w:t>
      </w:r>
      <w:r w:rsidR="001268C4" w:rsidRPr="000E5FCF">
        <w:rPr>
          <w:rFonts w:ascii="Times New Roman" w:hAnsi="Times New Roman" w:cs="Times New Roman"/>
          <w:lang w:val="en-GB"/>
        </w:rPr>
        <w:t>Sarris argued for a pantheon of</w:t>
      </w:r>
      <w:r w:rsidR="00373CC0">
        <w:rPr>
          <w:rFonts w:ascii="Times New Roman" w:hAnsi="Times New Roman" w:cs="Times New Roman"/>
          <w:lang w:val="en-GB"/>
        </w:rPr>
        <w:t xml:space="preserve"> American</w:t>
      </w:r>
      <w:r w:rsidR="001268C4" w:rsidRPr="000E5FCF">
        <w:rPr>
          <w:rFonts w:ascii="Times New Roman" w:hAnsi="Times New Roman" w:cs="Times New Roman"/>
          <w:lang w:val="en-GB"/>
        </w:rPr>
        <w:t xml:space="preserve"> </w:t>
      </w:r>
      <w:r w:rsidR="001268C4" w:rsidRPr="000E5FCF">
        <w:rPr>
          <w:rFonts w:ascii="Times New Roman" w:hAnsi="Times New Roman" w:cs="Times New Roman"/>
          <w:i/>
          <w:lang w:val="en-GB"/>
        </w:rPr>
        <w:t>auteurs</w:t>
      </w:r>
      <w:r w:rsidR="001268C4" w:rsidRPr="000E5FCF">
        <w:rPr>
          <w:rFonts w:ascii="Times New Roman" w:hAnsi="Times New Roman" w:cs="Times New Roman"/>
          <w:lang w:val="en-GB"/>
        </w:rPr>
        <w:t xml:space="preserve"> – the 14 greatest film directors who worked in the United States – while relegating the rest to the category of scenarists, or </w:t>
      </w:r>
      <w:r w:rsidR="001268C4" w:rsidRPr="000E5FCF">
        <w:rPr>
          <w:rFonts w:ascii="Times New Roman" w:hAnsi="Times New Roman" w:cs="Times New Roman"/>
          <w:i/>
          <w:lang w:val="en-GB"/>
        </w:rPr>
        <w:t>matteurs en scene</w:t>
      </w:r>
      <w:r w:rsidR="008618B6">
        <w:rPr>
          <w:rFonts w:ascii="Times New Roman" w:hAnsi="Times New Roman" w:cs="Times New Roman"/>
          <w:lang w:val="en-GB"/>
        </w:rPr>
        <w:t xml:space="preserve"> (Sarris 1968)</w:t>
      </w:r>
      <w:r w:rsidR="001268C4" w:rsidRPr="000E5FCF">
        <w:rPr>
          <w:rFonts w:ascii="Times New Roman" w:hAnsi="Times New Roman" w:cs="Times New Roman"/>
          <w:lang w:val="en-GB"/>
        </w:rPr>
        <w:t>.</w:t>
      </w:r>
      <w:r w:rsidRPr="000E5FCF">
        <w:rPr>
          <w:rFonts w:ascii="Times New Roman" w:hAnsi="Times New Roman" w:cs="Times New Roman"/>
          <w:lang w:val="en-GB"/>
        </w:rPr>
        <w:t xml:space="preserve"> </w:t>
      </w:r>
    </w:p>
    <w:p w14:paraId="5A3D6FE1" w14:textId="26A7B6D9" w:rsidR="0041425E" w:rsidRPr="000E5FCF" w:rsidRDefault="0032004C" w:rsidP="004E473B">
      <w:pPr>
        <w:autoSpaceDE w:val="0"/>
        <w:autoSpaceDN w:val="0"/>
        <w:adjustRightInd w:val="0"/>
        <w:spacing w:after="240"/>
        <w:rPr>
          <w:rFonts w:ascii="Times New Roman" w:hAnsi="Times New Roman" w:cs="Times New Roman"/>
          <w:lang w:val="en-GB"/>
        </w:rPr>
      </w:pPr>
      <w:r>
        <w:rPr>
          <w:rFonts w:ascii="Times New Roman" w:hAnsi="Times New Roman" w:cs="Times New Roman"/>
          <w:lang w:val="en-GB"/>
        </w:rPr>
        <w:t>American f</w:t>
      </w:r>
      <w:r w:rsidR="0041425E" w:rsidRPr="000E5FCF">
        <w:rPr>
          <w:rFonts w:ascii="Times New Roman" w:hAnsi="Times New Roman" w:cs="Times New Roman"/>
          <w:lang w:val="en-GB"/>
        </w:rPr>
        <w:t>ilm critic Pauline Kael</w:t>
      </w:r>
      <w:r w:rsidR="008618B6">
        <w:rPr>
          <w:rFonts w:ascii="Times New Roman" w:hAnsi="Times New Roman" w:cs="Times New Roman"/>
          <w:lang w:val="en-GB"/>
        </w:rPr>
        <w:t xml:space="preserve"> </w:t>
      </w:r>
      <w:r w:rsidR="0041425E" w:rsidRPr="000E5FCF">
        <w:rPr>
          <w:rFonts w:ascii="Times New Roman" w:hAnsi="Times New Roman" w:cs="Times New Roman"/>
          <w:lang w:val="en-GB"/>
        </w:rPr>
        <w:t xml:space="preserve">famously sparred with Andrew Sarris in film magazines. One of the biggest objections Kael and other critics had to the auteur theory was its marginalization of the collaborative nature of filmmaking, and its elevation of the director above other important contributors such as the screenwriter, cinematographer, and actors. Kael developed this notion in a lengthy essay on </w:t>
      </w:r>
      <w:r w:rsidR="0041425E" w:rsidRPr="000E5FCF">
        <w:rPr>
          <w:rFonts w:ascii="Times New Roman" w:hAnsi="Times New Roman" w:cs="Times New Roman"/>
          <w:i/>
          <w:lang w:val="en-GB"/>
        </w:rPr>
        <w:t>Citizen Kane</w:t>
      </w:r>
      <w:r w:rsidR="0041425E" w:rsidRPr="000E5FCF">
        <w:rPr>
          <w:rFonts w:ascii="Times New Roman" w:hAnsi="Times New Roman" w:cs="Times New Roman"/>
          <w:lang w:val="en-GB"/>
        </w:rPr>
        <w:t>, where she credited Herman Mankiewicz as the chief authorial voice behind the film rather than its more frequently credited author, director Orson Welles.</w:t>
      </w:r>
    </w:p>
    <w:p w14:paraId="2B6FFC4A" w14:textId="51167541" w:rsidR="00377DE6" w:rsidRPr="000E5FCF" w:rsidRDefault="002E4B0E"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Subsequent elaborations were made on the auteur theory and its practice of reading the director as the main authorial voice behind a film</w:t>
      </w:r>
      <w:r w:rsidR="008618B6">
        <w:rPr>
          <w:rFonts w:ascii="Times New Roman" w:hAnsi="Times New Roman" w:cs="Times New Roman"/>
          <w:lang w:val="en-GB"/>
        </w:rPr>
        <w:t>.</w:t>
      </w:r>
      <w:r w:rsidRPr="000E5FCF">
        <w:rPr>
          <w:rFonts w:ascii="Times New Roman" w:hAnsi="Times New Roman" w:cs="Times New Roman"/>
          <w:lang w:val="en-GB"/>
        </w:rPr>
        <w:t xml:space="preserve"> </w:t>
      </w:r>
      <w:r w:rsidR="00E262EC" w:rsidRPr="000E5FCF">
        <w:rPr>
          <w:rFonts w:ascii="Times New Roman" w:hAnsi="Times New Roman" w:cs="Times New Roman"/>
          <w:lang w:val="en-GB"/>
        </w:rPr>
        <w:t xml:space="preserve">Structuralist film theory approached the director as a system of structured thematic preoccupations that manifested itself within the film text. Peter Wollen, for example, in his </w:t>
      </w:r>
      <w:r w:rsidR="00E262EC" w:rsidRPr="000E5FCF">
        <w:rPr>
          <w:rFonts w:ascii="Times New Roman" w:hAnsi="Times New Roman" w:cs="Times New Roman"/>
          <w:i/>
          <w:lang w:val="en-GB"/>
        </w:rPr>
        <w:t>Signs and Meanings in the Cinema</w:t>
      </w:r>
      <w:r w:rsidR="0044021F" w:rsidRPr="000E5FCF">
        <w:rPr>
          <w:rFonts w:ascii="Times New Roman" w:hAnsi="Times New Roman" w:cs="Times New Roman"/>
          <w:i/>
          <w:lang w:val="en-GB"/>
        </w:rPr>
        <w:t xml:space="preserve"> </w:t>
      </w:r>
      <w:r w:rsidR="0044021F" w:rsidRPr="000E5FCF">
        <w:rPr>
          <w:rFonts w:ascii="Times New Roman" w:hAnsi="Times New Roman" w:cs="Times New Roman"/>
          <w:lang w:val="en-GB"/>
        </w:rPr>
        <w:t>(1968)</w:t>
      </w:r>
      <w:r w:rsidR="00E262EC" w:rsidRPr="000E5FCF">
        <w:rPr>
          <w:rFonts w:ascii="Times New Roman" w:hAnsi="Times New Roman" w:cs="Times New Roman"/>
          <w:lang w:val="en-GB"/>
        </w:rPr>
        <w:t>, argued for the director as an “unconscious catalyst,” whose films exhibited many different relationships between the author and the conditions of production. Structuralist film theory emphasized less the stylistic aspects of the director’s approach, and more the thematic oppositions characteristic of the individual mind, such as the “garden versus wilderness” or “East versus West”</w:t>
      </w:r>
      <w:r w:rsidR="0044021F" w:rsidRPr="000E5FCF">
        <w:rPr>
          <w:rFonts w:ascii="Times New Roman" w:hAnsi="Times New Roman" w:cs="Times New Roman"/>
          <w:lang w:val="en-GB"/>
        </w:rPr>
        <w:t xml:space="preserve"> dichotomies</w:t>
      </w:r>
      <w:r w:rsidR="00E262EC" w:rsidRPr="000E5FCF">
        <w:rPr>
          <w:rFonts w:ascii="Times New Roman" w:hAnsi="Times New Roman" w:cs="Times New Roman"/>
          <w:lang w:val="en-GB"/>
        </w:rPr>
        <w:t xml:space="preserve"> of the films of John Ford.</w:t>
      </w:r>
    </w:p>
    <w:p w14:paraId="17284DC7" w14:textId="0BBAD63A" w:rsidR="0041425E" w:rsidRDefault="0044021F"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Another generation of writers at </w:t>
      </w:r>
      <w:r w:rsidRPr="000E5FCF">
        <w:rPr>
          <w:rFonts w:ascii="Times New Roman" w:hAnsi="Times New Roman" w:cs="Times New Roman"/>
          <w:i/>
          <w:lang w:val="en-GB"/>
        </w:rPr>
        <w:t>Cahiers du Cinema</w:t>
      </w:r>
      <w:r w:rsidRPr="000E5FCF">
        <w:rPr>
          <w:rFonts w:ascii="Times New Roman" w:hAnsi="Times New Roman" w:cs="Times New Roman"/>
          <w:lang w:val="en-GB"/>
        </w:rPr>
        <w:t xml:space="preserve"> took this formulation of the auteur </w:t>
      </w:r>
      <w:r w:rsidR="0041425E">
        <w:rPr>
          <w:rFonts w:ascii="Times New Roman" w:hAnsi="Times New Roman" w:cs="Times New Roman"/>
          <w:lang w:val="en-GB"/>
        </w:rPr>
        <w:t xml:space="preserve">as a set of signs </w:t>
      </w:r>
      <w:r w:rsidRPr="000E5FCF">
        <w:rPr>
          <w:rFonts w:ascii="Times New Roman" w:hAnsi="Times New Roman" w:cs="Times New Roman"/>
          <w:lang w:val="en-GB"/>
        </w:rPr>
        <w:t>even further. Editor Jean P</w:t>
      </w:r>
      <w:r w:rsidR="00AA7884" w:rsidRPr="000E5FCF">
        <w:rPr>
          <w:rFonts w:ascii="Times New Roman" w:hAnsi="Times New Roman" w:cs="Times New Roman"/>
          <w:lang w:val="en-GB"/>
        </w:rPr>
        <w:t>ierre Oudart argued</w:t>
      </w:r>
      <w:r w:rsidR="00BE52AA">
        <w:rPr>
          <w:rFonts w:ascii="Times New Roman" w:hAnsi="Times New Roman" w:cs="Times New Roman"/>
          <w:lang w:val="en-GB"/>
        </w:rPr>
        <w:t xml:space="preserve"> in</w:t>
      </w:r>
      <w:r w:rsidR="000E3A16">
        <w:rPr>
          <w:rFonts w:ascii="Times New Roman" w:hAnsi="Times New Roman" w:cs="Times New Roman"/>
          <w:lang w:val="en-GB"/>
        </w:rPr>
        <w:t xml:space="preserve"> his essay,</w:t>
      </w:r>
      <w:r w:rsidR="0041425E">
        <w:rPr>
          <w:rFonts w:ascii="Times New Roman" w:hAnsi="Times New Roman" w:cs="Times New Roman"/>
          <w:lang w:val="en-GB"/>
        </w:rPr>
        <w:t xml:space="preserve"> “</w:t>
      </w:r>
      <w:r w:rsidR="000E3A16">
        <w:rPr>
          <w:rFonts w:ascii="Times New Roman" w:hAnsi="Times New Roman" w:cs="Times New Roman"/>
          <w:lang w:val="en-GB"/>
        </w:rPr>
        <w:t xml:space="preserve">John Ford’s </w:t>
      </w:r>
      <w:r w:rsidR="0041425E">
        <w:rPr>
          <w:rFonts w:ascii="Times New Roman" w:hAnsi="Times New Roman" w:cs="Times New Roman"/>
          <w:lang w:val="en-GB"/>
        </w:rPr>
        <w:t>Young Mr. Lincoln,”</w:t>
      </w:r>
      <w:r w:rsidR="00560E49">
        <w:rPr>
          <w:rFonts w:ascii="Times New Roman" w:hAnsi="Times New Roman" w:cs="Times New Roman"/>
          <w:lang w:val="en-GB"/>
        </w:rPr>
        <w:t xml:space="preserve"> (Caughie 1981)</w:t>
      </w:r>
      <w:r w:rsidR="00BE52AA">
        <w:rPr>
          <w:rFonts w:ascii="Times New Roman" w:hAnsi="Times New Roman" w:cs="Times New Roman"/>
          <w:lang w:val="en-GB"/>
        </w:rPr>
        <w:t xml:space="preserve"> </w:t>
      </w:r>
      <w:r w:rsidR="00AA7884" w:rsidRPr="000E5FCF">
        <w:rPr>
          <w:rFonts w:ascii="Times New Roman" w:hAnsi="Times New Roman" w:cs="Times New Roman"/>
          <w:lang w:val="en-GB"/>
        </w:rPr>
        <w:t>that Ford was less an unconscious agency in the film text than a subconscious system of codes that reflected public discourses and ideological underpinnings. By decoding the films of Ford, one could break through the narrative structure of the film to see the structure of Hollywood’s capitalist, studio ideology.</w:t>
      </w:r>
      <w:r w:rsidR="00BE52AA">
        <w:rPr>
          <w:rFonts w:ascii="Times New Roman" w:hAnsi="Times New Roman" w:cs="Times New Roman"/>
          <w:lang w:val="en-GB"/>
        </w:rPr>
        <w:t xml:space="preserve"> Such a reading of</w:t>
      </w:r>
      <w:r w:rsidR="000E3A16">
        <w:rPr>
          <w:rFonts w:ascii="Times New Roman" w:hAnsi="Times New Roman" w:cs="Times New Roman"/>
          <w:lang w:val="en-GB"/>
        </w:rPr>
        <w:t xml:space="preserve"> the film</w:t>
      </w:r>
      <w:r w:rsidR="00BE52AA">
        <w:rPr>
          <w:rFonts w:ascii="Times New Roman" w:hAnsi="Times New Roman" w:cs="Times New Roman"/>
          <w:i/>
          <w:lang w:val="en-GB"/>
        </w:rPr>
        <w:t xml:space="preserve"> </w:t>
      </w:r>
      <w:r w:rsidR="00BE52AA">
        <w:rPr>
          <w:rFonts w:ascii="Times New Roman" w:hAnsi="Times New Roman" w:cs="Times New Roman"/>
          <w:lang w:val="en-GB"/>
        </w:rPr>
        <w:t xml:space="preserve">echoes a dialogue in literary studies at the time revolving around the </w:t>
      </w:r>
      <w:r w:rsidR="00D12DC3">
        <w:rPr>
          <w:rFonts w:ascii="Times New Roman" w:hAnsi="Times New Roman" w:cs="Times New Roman"/>
          <w:lang w:val="en-GB"/>
        </w:rPr>
        <w:t>rejection</w:t>
      </w:r>
      <w:r w:rsidR="00BE52AA">
        <w:rPr>
          <w:rFonts w:ascii="Times New Roman" w:hAnsi="Times New Roman" w:cs="Times New Roman"/>
          <w:lang w:val="en-GB"/>
        </w:rPr>
        <w:t xml:space="preserve"> of authorship entirely. Roland Barthes’</w:t>
      </w:r>
      <w:r w:rsidR="009B1D92">
        <w:rPr>
          <w:rFonts w:ascii="Times New Roman" w:hAnsi="Times New Roman" w:cs="Times New Roman"/>
          <w:lang w:val="en-GB"/>
        </w:rPr>
        <w:t>s</w:t>
      </w:r>
      <w:r w:rsidR="00BE52AA">
        <w:rPr>
          <w:rFonts w:ascii="Times New Roman" w:hAnsi="Times New Roman" w:cs="Times New Roman"/>
          <w:lang w:val="en-GB"/>
        </w:rPr>
        <w:t xml:space="preserve"> essay, “Death of the Author,” for example, </w:t>
      </w:r>
      <w:r w:rsidR="00F30764">
        <w:rPr>
          <w:rFonts w:ascii="Times New Roman" w:hAnsi="Times New Roman" w:cs="Times New Roman"/>
          <w:lang w:val="en-GB"/>
        </w:rPr>
        <w:t>argues that the marginalization of the author’s concerns</w:t>
      </w:r>
      <w:r w:rsidR="00BE52AA">
        <w:rPr>
          <w:rFonts w:ascii="Times New Roman" w:hAnsi="Times New Roman" w:cs="Times New Roman"/>
          <w:lang w:val="en-GB"/>
        </w:rPr>
        <w:t xml:space="preserve"> gives the agency of the text back to the reader or audience</w:t>
      </w:r>
      <w:r w:rsidR="000E3A16">
        <w:rPr>
          <w:rFonts w:ascii="Times New Roman" w:hAnsi="Times New Roman" w:cs="Times New Roman"/>
          <w:lang w:val="en-GB"/>
        </w:rPr>
        <w:t xml:space="preserve"> (Barthes 1977)</w:t>
      </w:r>
      <w:r w:rsidR="00BE52AA">
        <w:rPr>
          <w:rFonts w:ascii="Times New Roman" w:hAnsi="Times New Roman" w:cs="Times New Roman"/>
          <w:lang w:val="en-GB"/>
        </w:rPr>
        <w:t>.</w:t>
      </w:r>
      <w:r w:rsidR="0041425E">
        <w:rPr>
          <w:rFonts w:ascii="Times New Roman" w:hAnsi="Times New Roman" w:cs="Times New Roman"/>
          <w:lang w:val="en-GB"/>
        </w:rPr>
        <w:t xml:space="preserve"> </w:t>
      </w:r>
      <w:r w:rsidR="00AA7884" w:rsidRPr="000E5FCF">
        <w:rPr>
          <w:rFonts w:ascii="Times New Roman" w:hAnsi="Times New Roman" w:cs="Times New Roman"/>
          <w:lang w:val="en-GB"/>
        </w:rPr>
        <w:t>This</w:t>
      </w:r>
      <w:r w:rsidR="00BE52AA">
        <w:rPr>
          <w:rFonts w:ascii="Times New Roman" w:hAnsi="Times New Roman" w:cs="Times New Roman"/>
          <w:lang w:val="en-GB"/>
        </w:rPr>
        <w:t xml:space="preserve"> type of</w:t>
      </w:r>
      <w:r w:rsidR="00AA7884" w:rsidRPr="000E5FCF">
        <w:rPr>
          <w:rFonts w:ascii="Times New Roman" w:hAnsi="Times New Roman" w:cs="Times New Roman"/>
          <w:lang w:val="en-GB"/>
        </w:rPr>
        <w:t xml:space="preserve"> </w:t>
      </w:r>
      <w:r w:rsidR="00BE52AA">
        <w:rPr>
          <w:rFonts w:ascii="Times New Roman" w:hAnsi="Times New Roman" w:cs="Times New Roman"/>
          <w:lang w:val="en-GB"/>
        </w:rPr>
        <w:t>“</w:t>
      </w:r>
      <w:r w:rsidR="00AA7884" w:rsidRPr="000E5FCF">
        <w:rPr>
          <w:rFonts w:ascii="Times New Roman" w:hAnsi="Times New Roman" w:cs="Times New Roman"/>
          <w:lang w:val="en-GB"/>
        </w:rPr>
        <w:t>post-structuralist</w:t>
      </w:r>
      <w:r w:rsidR="00BE52AA">
        <w:rPr>
          <w:rFonts w:ascii="Times New Roman" w:hAnsi="Times New Roman" w:cs="Times New Roman"/>
          <w:lang w:val="en-GB"/>
        </w:rPr>
        <w:t>”</w:t>
      </w:r>
      <w:r w:rsidR="00AA7884" w:rsidRPr="000E5FCF">
        <w:rPr>
          <w:rFonts w:ascii="Times New Roman" w:hAnsi="Times New Roman" w:cs="Times New Roman"/>
          <w:lang w:val="en-GB"/>
        </w:rPr>
        <w:t xml:space="preserve"> reading of the auteur removed much of the individual’s agency within the industrial apparatus</w:t>
      </w:r>
      <w:r w:rsidR="00E916A7">
        <w:rPr>
          <w:rFonts w:ascii="Times New Roman" w:hAnsi="Times New Roman" w:cs="Times New Roman"/>
          <w:lang w:val="en-GB"/>
        </w:rPr>
        <w:t>.</w:t>
      </w:r>
    </w:p>
    <w:p w14:paraId="5060B582" w14:textId="351A0675" w:rsidR="0044021F" w:rsidRPr="000E5FCF" w:rsidRDefault="007C5173" w:rsidP="004E473B">
      <w:pPr>
        <w:autoSpaceDE w:val="0"/>
        <w:autoSpaceDN w:val="0"/>
        <w:adjustRightInd w:val="0"/>
        <w:spacing w:after="240"/>
        <w:rPr>
          <w:rFonts w:ascii="Times New Roman" w:hAnsi="Times New Roman" w:cs="Times New Roman"/>
          <w:lang w:val="en-GB"/>
        </w:rPr>
      </w:pPr>
      <w:r>
        <w:rPr>
          <w:rFonts w:ascii="Times New Roman" w:hAnsi="Times New Roman" w:cs="Times New Roman"/>
          <w:lang w:val="en-GB"/>
        </w:rPr>
        <w:t>Some f</w:t>
      </w:r>
      <w:r w:rsidR="00BE52AA">
        <w:rPr>
          <w:rFonts w:ascii="Times New Roman" w:hAnsi="Times New Roman" w:cs="Times New Roman"/>
          <w:lang w:val="en-GB"/>
        </w:rPr>
        <w:t>ilm</w:t>
      </w:r>
      <w:r w:rsidR="00AA7884" w:rsidRPr="000E5FCF">
        <w:rPr>
          <w:rFonts w:ascii="Times New Roman" w:hAnsi="Times New Roman" w:cs="Times New Roman"/>
          <w:lang w:val="en-GB"/>
        </w:rPr>
        <w:t xml:space="preserve"> scholars</w:t>
      </w:r>
      <w:r w:rsidR="00BE52AA">
        <w:rPr>
          <w:rFonts w:ascii="Times New Roman" w:hAnsi="Times New Roman" w:cs="Times New Roman"/>
          <w:lang w:val="en-GB"/>
        </w:rPr>
        <w:t xml:space="preserve"> have</w:t>
      </w:r>
      <w:r w:rsidR="00AA7884" w:rsidRPr="000E5FCF">
        <w:rPr>
          <w:rFonts w:ascii="Times New Roman" w:hAnsi="Times New Roman" w:cs="Times New Roman"/>
          <w:lang w:val="en-GB"/>
        </w:rPr>
        <w:t xml:space="preserve"> responded to th</w:t>
      </w:r>
      <w:r w:rsidR="00BE52AA">
        <w:rPr>
          <w:rFonts w:ascii="Times New Roman" w:hAnsi="Times New Roman" w:cs="Times New Roman"/>
          <w:lang w:val="en-GB"/>
        </w:rPr>
        <w:t>e post-structural denunciation of</w:t>
      </w:r>
      <w:r w:rsidR="00AA7884" w:rsidRPr="000E5FCF">
        <w:rPr>
          <w:rFonts w:ascii="Times New Roman" w:hAnsi="Times New Roman" w:cs="Times New Roman"/>
          <w:lang w:val="en-GB"/>
        </w:rPr>
        <w:t xml:space="preserve"> the auteur theory by insisting on </w:t>
      </w:r>
      <w:r w:rsidR="00BE52AA">
        <w:rPr>
          <w:rFonts w:ascii="Times New Roman" w:hAnsi="Times New Roman" w:cs="Times New Roman"/>
          <w:lang w:val="en-GB"/>
        </w:rPr>
        <w:t xml:space="preserve">authorial </w:t>
      </w:r>
      <w:r w:rsidR="00AA7884" w:rsidRPr="000E5FCF">
        <w:rPr>
          <w:rFonts w:ascii="Times New Roman" w:hAnsi="Times New Roman" w:cs="Times New Roman"/>
          <w:lang w:val="en-GB"/>
        </w:rPr>
        <w:t>agency despite culturally and institutionally defined forms.</w:t>
      </w:r>
      <w:r w:rsidR="00BE52AA">
        <w:rPr>
          <w:rFonts w:ascii="Times New Roman" w:hAnsi="Times New Roman" w:cs="Times New Roman"/>
          <w:lang w:val="en-GB"/>
        </w:rPr>
        <w:t xml:space="preserve"> </w:t>
      </w:r>
      <w:r w:rsidR="008C5541">
        <w:rPr>
          <w:rFonts w:ascii="Times New Roman" w:hAnsi="Times New Roman" w:cs="Times New Roman"/>
          <w:lang w:val="en-GB"/>
        </w:rPr>
        <w:t>Feminist</w:t>
      </w:r>
      <w:r w:rsidR="00BE52AA">
        <w:rPr>
          <w:rFonts w:ascii="Times New Roman" w:hAnsi="Times New Roman" w:cs="Times New Roman"/>
          <w:lang w:val="en-GB"/>
        </w:rPr>
        <w:t xml:space="preserve"> scholars, for example, </w:t>
      </w:r>
      <w:r w:rsidR="004C6C83">
        <w:rPr>
          <w:rFonts w:ascii="Times New Roman" w:hAnsi="Times New Roman" w:cs="Times New Roman"/>
          <w:lang w:val="en-GB"/>
        </w:rPr>
        <w:t xml:space="preserve">have argued for the auteur theory’s importance in </w:t>
      </w:r>
      <w:r w:rsidR="004C6C83">
        <w:rPr>
          <w:rFonts w:ascii="Times New Roman" w:hAnsi="Times New Roman" w:cs="Times New Roman"/>
          <w:lang w:val="en-GB"/>
        </w:rPr>
        <w:lastRenderedPageBreak/>
        <w:t>salvaging and archiving forgotten or ignored female film directors.</w:t>
      </w:r>
      <w:r w:rsidR="00AA7884" w:rsidRPr="000E5FCF">
        <w:rPr>
          <w:rFonts w:ascii="Times New Roman" w:hAnsi="Times New Roman" w:cs="Times New Roman"/>
          <w:lang w:val="en-GB"/>
        </w:rPr>
        <w:t xml:space="preserve"> Claire Johnston</w:t>
      </w:r>
      <w:r w:rsidR="0032004C">
        <w:rPr>
          <w:rFonts w:ascii="Times New Roman" w:hAnsi="Times New Roman" w:cs="Times New Roman"/>
          <w:lang w:val="en-GB"/>
        </w:rPr>
        <w:t xml:space="preserve"> and other feminist film theories</w:t>
      </w:r>
      <w:r w:rsidR="00F30764">
        <w:rPr>
          <w:rFonts w:ascii="Times New Roman" w:hAnsi="Times New Roman" w:cs="Times New Roman"/>
          <w:lang w:val="en-GB"/>
        </w:rPr>
        <w:t>,</w:t>
      </w:r>
      <w:r w:rsidR="0032004C">
        <w:rPr>
          <w:rFonts w:ascii="Times New Roman" w:hAnsi="Times New Roman" w:cs="Times New Roman"/>
          <w:lang w:val="en-GB"/>
        </w:rPr>
        <w:t xml:space="preserve"> for example,</w:t>
      </w:r>
      <w:r w:rsidR="00F30764">
        <w:rPr>
          <w:rFonts w:ascii="Times New Roman" w:hAnsi="Times New Roman" w:cs="Times New Roman"/>
          <w:lang w:val="en-GB"/>
        </w:rPr>
        <w:t xml:space="preserve"> </w:t>
      </w:r>
      <w:r w:rsidR="0032004C">
        <w:rPr>
          <w:rFonts w:ascii="Times New Roman" w:hAnsi="Times New Roman" w:cs="Times New Roman"/>
          <w:lang w:val="en-GB"/>
        </w:rPr>
        <w:t>have</w:t>
      </w:r>
      <w:r w:rsidR="00F30764">
        <w:rPr>
          <w:rFonts w:ascii="Times New Roman" w:hAnsi="Times New Roman" w:cs="Times New Roman"/>
          <w:lang w:val="en-GB"/>
        </w:rPr>
        <w:t xml:space="preserve"> </w:t>
      </w:r>
      <w:r w:rsidR="00AA7884" w:rsidRPr="000E5FCF">
        <w:rPr>
          <w:rFonts w:ascii="Times New Roman" w:hAnsi="Times New Roman" w:cs="Times New Roman"/>
          <w:lang w:val="en-GB"/>
        </w:rPr>
        <w:t>argued</w:t>
      </w:r>
      <w:r w:rsidR="00F30764">
        <w:rPr>
          <w:rFonts w:ascii="Times New Roman" w:hAnsi="Times New Roman" w:cs="Times New Roman"/>
          <w:lang w:val="en-GB"/>
        </w:rPr>
        <w:t xml:space="preserve"> </w:t>
      </w:r>
      <w:r w:rsidR="00AA7884" w:rsidRPr="000E5FCF">
        <w:rPr>
          <w:rFonts w:ascii="Times New Roman" w:hAnsi="Times New Roman" w:cs="Times New Roman"/>
          <w:lang w:val="en-GB"/>
        </w:rPr>
        <w:t>for the directorial presence of Dorothy Arzner and her ability to resist Hollywood ideology by criticizing patriarchal norms within her films</w:t>
      </w:r>
      <w:r w:rsidR="0032004C">
        <w:rPr>
          <w:rFonts w:ascii="Times New Roman" w:hAnsi="Times New Roman" w:cs="Times New Roman"/>
          <w:lang w:val="en-GB"/>
        </w:rPr>
        <w:t xml:space="preserve"> (Johnston 1975)</w:t>
      </w:r>
      <w:r w:rsidR="00AA7884" w:rsidRPr="000E5FCF">
        <w:rPr>
          <w:rFonts w:ascii="Times New Roman" w:hAnsi="Times New Roman" w:cs="Times New Roman"/>
          <w:lang w:val="en-GB"/>
        </w:rPr>
        <w:t>.</w:t>
      </w:r>
    </w:p>
    <w:p w14:paraId="0730069B" w14:textId="3840F206" w:rsidR="00AD2A81" w:rsidRPr="00FE10F3" w:rsidRDefault="00F30764" w:rsidP="0041425E">
      <w:pPr>
        <w:autoSpaceDE w:val="0"/>
        <w:autoSpaceDN w:val="0"/>
        <w:adjustRightInd w:val="0"/>
        <w:spacing w:after="240"/>
        <w:rPr>
          <w:rFonts w:ascii="Times New Roman" w:hAnsi="Times New Roman" w:cs="Times New Roman"/>
        </w:rPr>
      </w:pPr>
      <w:r>
        <w:rPr>
          <w:rFonts w:ascii="Times New Roman" w:hAnsi="Times New Roman" w:cs="Times New Roman"/>
          <w:lang w:val="en-GB"/>
        </w:rPr>
        <w:t xml:space="preserve">The </w:t>
      </w:r>
      <w:r w:rsidR="0032004C">
        <w:rPr>
          <w:rFonts w:ascii="Times New Roman" w:hAnsi="Times New Roman" w:cs="Times New Roman"/>
          <w:lang w:val="en-GB"/>
        </w:rPr>
        <w:t>legacy of the auteur theory and its privileging of the director as the artistic voice remains to this day</w:t>
      </w:r>
      <w:r>
        <w:rPr>
          <w:rFonts w:ascii="Times New Roman" w:hAnsi="Times New Roman" w:cs="Times New Roman"/>
          <w:lang w:val="en-GB"/>
        </w:rPr>
        <w:t>. O</w:t>
      </w:r>
      <w:r w:rsidR="00CD0CDB" w:rsidRPr="000E5FCF">
        <w:rPr>
          <w:rFonts w:ascii="Times New Roman" w:hAnsi="Times New Roman" w:cs="Times New Roman"/>
          <w:lang w:val="en-GB"/>
        </w:rPr>
        <w:t>ne of the most</w:t>
      </w:r>
      <w:r w:rsidR="001861F3" w:rsidRPr="000E5FCF">
        <w:rPr>
          <w:rFonts w:ascii="Times New Roman" w:hAnsi="Times New Roman" w:cs="Times New Roman"/>
          <w:lang w:val="en-GB"/>
        </w:rPr>
        <w:t xml:space="preserve"> recent </w:t>
      </w:r>
      <w:r w:rsidR="00CD0CDB" w:rsidRPr="000E5FCF">
        <w:rPr>
          <w:rFonts w:ascii="Times New Roman" w:hAnsi="Times New Roman" w:cs="Times New Roman"/>
          <w:lang w:val="en-GB"/>
        </w:rPr>
        <w:t xml:space="preserve">challenges to the theory has come from </w:t>
      </w:r>
      <w:r w:rsidR="0032004C">
        <w:rPr>
          <w:rFonts w:ascii="Times New Roman" w:hAnsi="Times New Roman" w:cs="Times New Roman"/>
          <w:lang w:val="en-GB"/>
        </w:rPr>
        <w:t xml:space="preserve">writer </w:t>
      </w:r>
      <w:r w:rsidR="00CD0CDB" w:rsidRPr="000E5FCF">
        <w:rPr>
          <w:rFonts w:ascii="Times New Roman" w:hAnsi="Times New Roman" w:cs="Times New Roman"/>
          <w:lang w:val="en-GB"/>
        </w:rPr>
        <w:t>David Kipen</w:t>
      </w:r>
      <w:r w:rsidR="008618B6">
        <w:rPr>
          <w:rFonts w:ascii="Times New Roman" w:hAnsi="Times New Roman" w:cs="Times New Roman"/>
          <w:lang w:val="en-GB"/>
        </w:rPr>
        <w:t xml:space="preserve">, who </w:t>
      </w:r>
      <w:r w:rsidR="00CD0CDB" w:rsidRPr="000E5FCF">
        <w:rPr>
          <w:rFonts w:ascii="Times New Roman" w:hAnsi="Times New Roman" w:cs="Times New Roman"/>
          <w:lang w:val="en-GB"/>
        </w:rPr>
        <w:t>argues for the screenwriter as the “surest predictor” of the quality of a given work.</w:t>
      </w:r>
      <w:r w:rsidR="00E262EC" w:rsidRPr="000E5FCF">
        <w:rPr>
          <w:rFonts w:ascii="Times New Roman" w:hAnsi="Times New Roman" w:cs="Times New Roman"/>
          <w:lang w:val="en-GB"/>
        </w:rPr>
        <w:t xml:space="preserve"> This work was also met with the criticism that by arguing so strongly for the pre</w:t>
      </w:r>
      <w:r w:rsidR="00EE6611">
        <w:rPr>
          <w:rFonts w:ascii="Times New Roman" w:hAnsi="Times New Roman" w:cs="Times New Roman"/>
          <w:lang w:val="en-GB"/>
        </w:rPr>
        <w:t>-</w:t>
      </w:r>
      <w:r w:rsidR="00E262EC" w:rsidRPr="000E5FCF">
        <w:rPr>
          <w:rFonts w:ascii="Times New Roman" w:hAnsi="Times New Roman" w:cs="Times New Roman"/>
          <w:lang w:val="en-GB"/>
        </w:rPr>
        <w:t>eminence of the screenwriter, Kipen</w:t>
      </w:r>
      <w:r w:rsidR="0044021F" w:rsidRPr="000E5FCF">
        <w:rPr>
          <w:rFonts w:ascii="Times New Roman" w:hAnsi="Times New Roman" w:cs="Times New Roman"/>
          <w:lang w:val="en-GB"/>
        </w:rPr>
        <w:t xml:space="preserve"> had replaced one imbalance with another.</w:t>
      </w:r>
      <w:r w:rsidR="0022500C">
        <w:rPr>
          <w:rFonts w:ascii="Times New Roman" w:hAnsi="Times New Roman" w:cs="Times New Roman"/>
          <w:lang w:val="en-GB"/>
        </w:rPr>
        <w:t xml:space="preserve"> </w:t>
      </w:r>
    </w:p>
    <w:p w14:paraId="587A1D5B" w14:textId="61C31263" w:rsidR="00AD2A81" w:rsidRDefault="0041425E" w:rsidP="004E473B">
      <w:pPr>
        <w:rPr>
          <w:rFonts w:ascii="Times New Roman" w:hAnsi="Times New Roman" w:cs="Times New Roman"/>
        </w:rPr>
      </w:pPr>
      <w:r>
        <w:rPr>
          <w:rFonts w:ascii="Times New Roman" w:hAnsi="Times New Roman" w:cs="Times New Roman"/>
        </w:rPr>
        <w:t>List of Works</w:t>
      </w:r>
      <w:r w:rsidR="00AD2A81" w:rsidRPr="00FE10F3">
        <w:rPr>
          <w:rFonts w:ascii="Times New Roman" w:hAnsi="Times New Roman" w:cs="Times New Roman"/>
        </w:rPr>
        <w:t>:</w:t>
      </w:r>
    </w:p>
    <w:p w14:paraId="67E82D46" w14:textId="77777777" w:rsidR="000E3A16" w:rsidRDefault="000E3A16" w:rsidP="004E473B">
      <w:pPr>
        <w:rPr>
          <w:rFonts w:ascii="Times New Roman" w:hAnsi="Times New Roman" w:cs="Times New Roman"/>
        </w:rPr>
      </w:pPr>
    </w:p>
    <w:p w14:paraId="511DBA9C" w14:textId="6FA096C4" w:rsidR="000E3A16" w:rsidRPr="000E3A16" w:rsidRDefault="000E3A16" w:rsidP="004E473B">
      <w:pPr>
        <w:rPr>
          <w:rFonts w:ascii="Times New Roman" w:hAnsi="Times New Roman" w:cs="Times New Roman"/>
        </w:rPr>
      </w:pPr>
      <w:r>
        <w:rPr>
          <w:rFonts w:ascii="Times New Roman" w:hAnsi="Times New Roman" w:cs="Times New Roman"/>
        </w:rPr>
        <w:t xml:space="preserve">Barthes, R. (1977) “The Death of the Author,” </w:t>
      </w:r>
      <w:r>
        <w:rPr>
          <w:rFonts w:ascii="Times New Roman" w:hAnsi="Times New Roman" w:cs="Times New Roman"/>
          <w:i/>
        </w:rPr>
        <w:t>Image, Music, Text</w:t>
      </w:r>
      <w:r>
        <w:rPr>
          <w:rFonts w:ascii="Times New Roman" w:hAnsi="Times New Roman" w:cs="Times New Roman"/>
        </w:rPr>
        <w:t>, Glasgow: Fontana, 142-148.</w:t>
      </w:r>
    </w:p>
    <w:p w14:paraId="3E04878B" w14:textId="77777777" w:rsidR="00AD2A81" w:rsidRPr="00FE10F3" w:rsidRDefault="00AD2A81" w:rsidP="004E473B">
      <w:pPr>
        <w:rPr>
          <w:rFonts w:ascii="Times New Roman" w:hAnsi="Times New Roman" w:cs="Times New Roman"/>
        </w:rPr>
      </w:pPr>
    </w:p>
    <w:p w14:paraId="3A73D21E" w14:textId="2E9191AB" w:rsidR="00AD2A81" w:rsidRPr="00FE10F3" w:rsidRDefault="00AD2A81" w:rsidP="00AD2A81">
      <w:pPr>
        <w:ind w:left="540" w:right="-158" w:hanging="540"/>
        <w:rPr>
          <w:rFonts w:ascii="Times New Roman" w:hAnsi="Times New Roman" w:cs="Times New Roman"/>
        </w:rPr>
      </w:pPr>
      <w:r w:rsidRPr="00FE10F3">
        <w:rPr>
          <w:rFonts w:ascii="Times New Roman" w:hAnsi="Times New Roman" w:cs="Times New Roman"/>
        </w:rPr>
        <w:t xml:space="preserve">Caughie, J, </w:t>
      </w:r>
      <w:r w:rsidR="006158C1">
        <w:rPr>
          <w:rFonts w:ascii="Times New Roman" w:hAnsi="Times New Roman" w:cs="Times New Roman"/>
        </w:rPr>
        <w:t>(e</w:t>
      </w:r>
      <w:r w:rsidRPr="00FE10F3">
        <w:rPr>
          <w:rFonts w:ascii="Times New Roman" w:hAnsi="Times New Roman" w:cs="Times New Roman"/>
        </w:rPr>
        <w:t>d.</w:t>
      </w:r>
      <w:r w:rsidR="006158C1">
        <w:rPr>
          <w:rFonts w:ascii="Times New Roman" w:hAnsi="Times New Roman" w:cs="Times New Roman"/>
        </w:rPr>
        <w:t xml:space="preserve">) </w:t>
      </w:r>
      <w:r w:rsidR="003C36BC">
        <w:rPr>
          <w:rFonts w:ascii="Times New Roman" w:hAnsi="Times New Roman" w:cs="Times New Roman"/>
        </w:rPr>
        <w:t>(</w:t>
      </w:r>
      <w:r w:rsidR="006158C1">
        <w:rPr>
          <w:rFonts w:ascii="Times New Roman" w:hAnsi="Times New Roman" w:cs="Times New Roman"/>
        </w:rPr>
        <w:t>1981</w:t>
      </w:r>
      <w:r w:rsidR="003C36BC">
        <w:rPr>
          <w:rFonts w:ascii="Times New Roman" w:hAnsi="Times New Roman" w:cs="Times New Roman"/>
        </w:rPr>
        <w:t>)</w:t>
      </w:r>
      <w:r w:rsidRPr="00FE10F3">
        <w:rPr>
          <w:rFonts w:ascii="Times New Roman" w:hAnsi="Times New Roman" w:cs="Times New Roman"/>
        </w:rPr>
        <w:t xml:space="preserve"> </w:t>
      </w:r>
      <w:r w:rsidRPr="00FE10F3">
        <w:rPr>
          <w:rFonts w:ascii="Times New Roman" w:hAnsi="Times New Roman" w:cs="Times New Roman"/>
          <w:i/>
        </w:rPr>
        <w:t>Theories of Authorship</w:t>
      </w:r>
      <w:r w:rsidR="006158C1">
        <w:rPr>
          <w:rFonts w:ascii="Times New Roman" w:hAnsi="Times New Roman" w:cs="Times New Roman"/>
        </w:rPr>
        <w:t>,</w:t>
      </w:r>
      <w:r w:rsidRPr="00FE10F3">
        <w:rPr>
          <w:rFonts w:ascii="Times New Roman" w:hAnsi="Times New Roman" w:cs="Times New Roman"/>
        </w:rPr>
        <w:t xml:space="preserve"> London: British Film Institute.</w:t>
      </w:r>
    </w:p>
    <w:p w14:paraId="1E853564" w14:textId="05703A86" w:rsidR="00AD2A81" w:rsidRPr="00FE10F3" w:rsidRDefault="00AD2A81" w:rsidP="00AD2A81">
      <w:pPr>
        <w:ind w:left="540" w:right="-158" w:hanging="540"/>
        <w:rPr>
          <w:rFonts w:ascii="Times New Roman" w:hAnsi="Times New Roman" w:cs="Times New Roman"/>
        </w:rPr>
      </w:pPr>
    </w:p>
    <w:p w14:paraId="3D81C866" w14:textId="7022B0E9" w:rsidR="00AD2A81" w:rsidRDefault="00AD2A81" w:rsidP="00AD2A81">
      <w:pPr>
        <w:ind w:left="540" w:right="-158" w:hanging="540"/>
        <w:rPr>
          <w:rFonts w:ascii="Times New Roman" w:hAnsi="Times New Roman" w:cs="Times New Roman"/>
        </w:rPr>
      </w:pPr>
      <w:r w:rsidRPr="00FE10F3">
        <w:rPr>
          <w:rFonts w:ascii="Times New Roman" w:hAnsi="Times New Roman" w:cs="Times New Roman"/>
        </w:rPr>
        <w:t>Gerstner, D</w:t>
      </w:r>
      <w:r w:rsidR="003C36BC">
        <w:rPr>
          <w:rFonts w:ascii="Times New Roman" w:hAnsi="Times New Roman" w:cs="Times New Roman"/>
        </w:rPr>
        <w:t>.</w:t>
      </w:r>
      <w:r w:rsidRPr="00FE10F3">
        <w:rPr>
          <w:rFonts w:ascii="Times New Roman" w:hAnsi="Times New Roman" w:cs="Times New Roman"/>
        </w:rPr>
        <w:t xml:space="preserve"> and </w:t>
      </w:r>
      <w:r w:rsidR="003C36BC">
        <w:rPr>
          <w:rFonts w:ascii="Times New Roman" w:hAnsi="Times New Roman" w:cs="Times New Roman"/>
        </w:rPr>
        <w:t xml:space="preserve">Staiger, J. </w:t>
      </w:r>
      <w:r w:rsidRPr="00FE10F3">
        <w:rPr>
          <w:rFonts w:ascii="Times New Roman" w:hAnsi="Times New Roman" w:cs="Times New Roman"/>
        </w:rPr>
        <w:t xml:space="preserve"> </w:t>
      </w:r>
      <w:r w:rsidR="003C36BC">
        <w:rPr>
          <w:rFonts w:ascii="Times New Roman" w:hAnsi="Times New Roman" w:cs="Times New Roman"/>
        </w:rPr>
        <w:t>(eds.) (2003)</w:t>
      </w:r>
      <w:r w:rsidRPr="00FE10F3">
        <w:rPr>
          <w:rFonts w:ascii="Times New Roman" w:hAnsi="Times New Roman" w:cs="Times New Roman"/>
        </w:rPr>
        <w:t xml:space="preserve"> </w:t>
      </w:r>
      <w:r w:rsidRPr="00FE10F3">
        <w:rPr>
          <w:rFonts w:ascii="Times New Roman" w:hAnsi="Times New Roman" w:cs="Times New Roman"/>
          <w:i/>
        </w:rPr>
        <w:t>Authorship and Film</w:t>
      </w:r>
      <w:r w:rsidR="003C36BC">
        <w:rPr>
          <w:rFonts w:ascii="Times New Roman" w:hAnsi="Times New Roman" w:cs="Times New Roman"/>
        </w:rPr>
        <w:t>,</w:t>
      </w:r>
      <w:r w:rsidRPr="00FE10F3">
        <w:rPr>
          <w:rFonts w:ascii="Times New Roman" w:hAnsi="Times New Roman" w:cs="Times New Roman"/>
        </w:rPr>
        <w:t xml:space="preserve"> London: Taylor and Francis Group.</w:t>
      </w:r>
    </w:p>
    <w:p w14:paraId="64E47212" w14:textId="77777777" w:rsidR="008618B6" w:rsidRDefault="008618B6" w:rsidP="00AD2A81">
      <w:pPr>
        <w:ind w:left="540" w:right="-158" w:hanging="540"/>
        <w:rPr>
          <w:rFonts w:ascii="Times New Roman" w:hAnsi="Times New Roman" w:cs="Times New Roman"/>
        </w:rPr>
      </w:pPr>
    </w:p>
    <w:p w14:paraId="2AF91639" w14:textId="765C06B6" w:rsidR="008618B6" w:rsidRPr="008618B6" w:rsidRDefault="008618B6" w:rsidP="00AD2A81">
      <w:pPr>
        <w:ind w:left="540" w:right="-158" w:hanging="540"/>
        <w:rPr>
          <w:rFonts w:ascii="Times New Roman" w:hAnsi="Times New Roman" w:cs="Times New Roman"/>
        </w:rPr>
      </w:pPr>
      <w:r>
        <w:rPr>
          <w:rFonts w:ascii="Times New Roman" w:hAnsi="Times New Roman" w:cs="Times New Roman"/>
        </w:rPr>
        <w:t xml:space="preserve">Kipen, D. (2006) </w:t>
      </w:r>
      <w:r w:rsidRPr="000E5FCF">
        <w:rPr>
          <w:rFonts w:ascii="Times New Roman" w:hAnsi="Times New Roman" w:cs="Times New Roman"/>
          <w:i/>
          <w:lang w:val="en-GB"/>
        </w:rPr>
        <w:t>The Schreiber Theory: A Radical Rewrite of American Film History</w:t>
      </w:r>
      <w:r>
        <w:rPr>
          <w:rFonts w:ascii="Times New Roman" w:hAnsi="Times New Roman" w:cs="Times New Roman"/>
          <w:lang w:val="en-GB"/>
        </w:rPr>
        <w:t>, New York: Melville House.</w:t>
      </w:r>
    </w:p>
    <w:p w14:paraId="668619B0" w14:textId="77777777" w:rsidR="004C6C83" w:rsidRDefault="004C6C83" w:rsidP="00AD2A81">
      <w:pPr>
        <w:ind w:left="540" w:right="-158" w:hanging="540"/>
        <w:rPr>
          <w:rFonts w:ascii="Times New Roman" w:hAnsi="Times New Roman" w:cs="Times New Roman"/>
        </w:rPr>
      </w:pPr>
    </w:p>
    <w:p w14:paraId="419468B4" w14:textId="437A5C0B" w:rsidR="004C6C83" w:rsidRPr="004C6C83" w:rsidRDefault="004C6C83" w:rsidP="00AD2A81">
      <w:pPr>
        <w:ind w:left="540" w:right="-158" w:hanging="540"/>
        <w:rPr>
          <w:rFonts w:ascii="Times New Roman" w:hAnsi="Times New Roman" w:cs="Times New Roman"/>
        </w:rPr>
      </w:pPr>
      <w:r>
        <w:rPr>
          <w:rFonts w:ascii="Times New Roman" w:hAnsi="Times New Roman" w:cs="Times New Roman"/>
        </w:rPr>
        <w:t xml:space="preserve">Johnston, C. (1975) </w:t>
      </w:r>
      <w:r>
        <w:rPr>
          <w:rFonts w:ascii="Times New Roman" w:hAnsi="Times New Roman" w:cs="Times New Roman"/>
          <w:i/>
        </w:rPr>
        <w:t>Dorothy Arzner: Toward a Feminist Cinema</w:t>
      </w:r>
      <w:r>
        <w:rPr>
          <w:rFonts w:ascii="Times New Roman" w:hAnsi="Times New Roman" w:cs="Times New Roman"/>
        </w:rPr>
        <w:t xml:space="preserve">, </w:t>
      </w:r>
      <w:r w:rsidR="008618B6">
        <w:rPr>
          <w:rFonts w:ascii="Times New Roman" w:hAnsi="Times New Roman" w:cs="Times New Roman"/>
        </w:rPr>
        <w:t>London: The British Film Institute.</w:t>
      </w:r>
    </w:p>
    <w:p w14:paraId="67883DA3" w14:textId="77777777" w:rsidR="00FE10F3" w:rsidRPr="00FE10F3" w:rsidRDefault="00FE10F3" w:rsidP="00F27BD2">
      <w:pPr>
        <w:ind w:right="-158"/>
        <w:rPr>
          <w:rFonts w:ascii="Times New Roman" w:hAnsi="Times New Roman" w:cs="Times New Roman"/>
        </w:rPr>
      </w:pPr>
    </w:p>
    <w:p w14:paraId="70B18388" w14:textId="67456244" w:rsidR="00FE10F3" w:rsidRDefault="00FE10F3" w:rsidP="00AD2A81">
      <w:pPr>
        <w:ind w:left="540" w:right="-158" w:hanging="540"/>
        <w:rPr>
          <w:rFonts w:ascii="Times New Roman" w:hAnsi="Times New Roman" w:cs="Times New Roman"/>
        </w:rPr>
      </w:pPr>
      <w:r w:rsidRPr="00FE10F3">
        <w:rPr>
          <w:rFonts w:ascii="Times New Roman" w:hAnsi="Times New Roman" w:cs="Times New Roman"/>
        </w:rPr>
        <w:t>Sarris, A.</w:t>
      </w:r>
      <w:r w:rsidR="003C36BC">
        <w:rPr>
          <w:rFonts w:ascii="Times New Roman" w:hAnsi="Times New Roman" w:cs="Times New Roman"/>
        </w:rPr>
        <w:t xml:space="preserve"> (1968)</w:t>
      </w:r>
      <w:r w:rsidRPr="00FE10F3">
        <w:rPr>
          <w:rFonts w:ascii="Times New Roman" w:hAnsi="Times New Roman" w:cs="Times New Roman"/>
        </w:rPr>
        <w:t xml:space="preserve"> </w:t>
      </w:r>
      <w:r w:rsidRPr="00FE10F3">
        <w:rPr>
          <w:rFonts w:ascii="Times New Roman" w:hAnsi="Times New Roman" w:cs="Times New Roman"/>
          <w:i/>
        </w:rPr>
        <w:t>American Directors and Directions: 1929-1968</w:t>
      </w:r>
      <w:r w:rsidR="003C36BC">
        <w:rPr>
          <w:rFonts w:ascii="Times New Roman" w:hAnsi="Times New Roman" w:cs="Times New Roman"/>
        </w:rPr>
        <w:t xml:space="preserve">, </w:t>
      </w:r>
      <w:r w:rsidRPr="00FE10F3">
        <w:rPr>
          <w:rFonts w:ascii="Times New Roman" w:hAnsi="Times New Roman" w:cs="Times New Roman"/>
        </w:rPr>
        <w:t>New York: Perseus Books Group.</w:t>
      </w:r>
    </w:p>
    <w:p w14:paraId="265F8572" w14:textId="77777777" w:rsidR="003C36BC" w:rsidRDefault="003C36BC" w:rsidP="00AD2A81">
      <w:pPr>
        <w:ind w:left="540" w:right="-158" w:hanging="540"/>
        <w:rPr>
          <w:rFonts w:ascii="Times New Roman" w:hAnsi="Times New Roman" w:cs="Times New Roman"/>
        </w:rPr>
      </w:pPr>
    </w:p>
    <w:p w14:paraId="398F2A3A" w14:textId="02BF3ECA" w:rsidR="003C36BC" w:rsidRPr="003C36BC" w:rsidRDefault="003C36BC" w:rsidP="00AD2A81">
      <w:pPr>
        <w:ind w:left="540" w:right="-158" w:hanging="540"/>
        <w:rPr>
          <w:rFonts w:ascii="Times New Roman" w:hAnsi="Times New Roman" w:cs="Times New Roman"/>
        </w:rPr>
      </w:pPr>
      <w:r>
        <w:rPr>
          <w:rFonts w:ascii="Times New Roman" w:hAnsi="Times New Roman" w:cs="Times New Roman"/>
        </w:rPr>
        <w:t xml:space="preserve">Truffaut, F. “Une certaine tendance du cinema francais,” </w:t>
      </w:r>
      <w:r>
        <w:rPr>
          <w:rFonts w:ascii="Times New Roman" w:hAnsi="Times New Roman" w:cs="Times New Roman"/>
          <w:i/>
        </w:rPr>
        <w:t>Cahiers du Cinema</w:t>
      </w:r>
      <w:r>
        <w:rPr>
          <w:rFonts w:ascii="Times New Roman" w:hAnsi="Times New Roman" w:cs="Times New Roman"/>
        </w:rPr>
        <w:t xml:space="preserve">, No. 31, 1954. Translation by Bill Nichols (1976) </w:t>
      </w:r>
      <w:r>
        <w:rPr>
          <w:rFonts w:ascii="Times New Roman" w:hAnsi="Times New Roman" w:cs="Times New Roman"/>
          <w:i/>
        </w:rPr>
        <w:t>Movies and Methods</w:t>
      </w:r>
      <w:r w:rsidR="000E3A16">
        <w:rPr>
          <w:rFonts w:ascii="Times New Roman" w:hAnsi="Times New Roman" w:cs="Times New Roman"/>
          <w:i/>
        </w:rPr>
        <w:t xml:space="preserve"> Vol. 1</w:t>
      </w:r>
      <w:r>
        <w:rPr>
          <w:rFonts w:ascii="Times New Roman" w:hAnsi="Times New Roman" w:cs="Times New Roman"/>
        </w:rPr>
        <w:t>, Berkeley:</w:t>
      </w:r>
      <w:r w:rsidR="000E3A16">
        <w:rPr>
          <w:rFonts w:ascii="Times New Roman" w:hAnsi="Times New Roman" w:cs="Times New Roman"/>
        </w:rPr>
        <w:t xml:space="preserve"> University of California Press, 224-237.</w:t>
      </w:r>
    </w:p>
    <w:p w14:paraId="05A73341" w14:textId="77777777" w:rsidR="00AD2A81" w:rsidRPr="00FE10F3" w:rsidRDefault="00AD2A81" w:rsidP="00F27BD2">
      <w:pPr>
        <w:ind w:right="-158"/>
        <w:rPr>
          <w:rFonts w:ascii="Times New Roman" w:hAnsi="Times New Roman" w:cs="Times New Roman"/>
        </w:rPr>
      </w:pPr>
    </w:p>
    <w:p w14:paraId="51C3B1A2" w14:textId="3FC025BB" w:rsidR="00AD2A81" w:rsidRPr="00FE10F3" w:rsidRDefault="00AD2A81" w:rsidP="00AD2A81">
      <w:pPr>
        <w:ind w:left="540" w:hanging="540"/>
        <w:rPr>
          <w:rFonts w:ascii="Times New Roman" w:hAnsi="Times New Roman" w:cs="Times New Roman"/>
        </w:rPr>
      </w:pPr>
      <w:r w:rsidRPr="00FE10F3">
        <w:rPr>
          <w:rFonts w:ascii="Times New Roman" w:hAnsi="Times New Roman" w:cs="Times New Roman"/>
        </w:rPr>
        <w:t xml:space="preserve">Wexman, </w:t>
      </w:r>
      <w:r w:rsidR="00AC6416">
        <w:rPr>
          <w:rFonts w:ascii="Times New Roman" w:hAnsi="Times New Roman" w:cs="Times New Roman"/>
        </w:rPr>
        <w:t>V.W. (e</w:t>
      </w:r>
      <w:r w:rsidRPr="00FE10F3">
        <w:rPr>
          <w:rFonts w:ascii="Times New Roman" w:hAnsi="Times New Roman" w:cs="Times New Roman"/>
        </w:rPr>
        <w:t>d.</w:t>
      </w:r>
      <w:r w:rsidR="00AC6416">
        <w:rPr>
          <w:rFonts w:ascii="Times New Roman" w:hAnsi="Times New Roman" w:cs="Times New Roman"/>
        </w:rPr>
        <w:t>) (2003)</w:t>
      </w:r>
      <w:r w:rsidRPr="00FE10F3">
        <w:rPr>
          <w:rFonts w:ascii="Times New Roman" w:hAnsi="Times New Roman" w:cs="Times New Roman"/>
        </w:rPr>
        <w:t xml:space="preserve"> </w:t>
      </w:r>
      <w:r w:rsidRPr="00FE10F3">
        <w:rPr>
          <w:rFonts w:ascii="Times New Roman" w:hAnsi="Times New Roman" w:cs="Times New Roman"/>
          <w:i/>
        </w:rPr>
        <w:t>Film and Authorship</w:t>
      </w:r>
      <w:r w:rsidRPr="00FE10F3">
        <w:rPr>
          <w:rFonts w:ascii="Times New Roman" w:hAnsi="Times New Roman" w:cs="Times New Roman"/>
        </w:rPr>
        <w:t>. London: Rutgers University Press.</w:t>
      </w:r>
    </w:p>
    <w:p w14:paraId="4ED0C71F" w14:textId="77777777" w:rsidR="00AD2A81" w:rsidRPr="00FE10F3" w:rsidRDefault="00AD2A81" w:rsidP="004E473B">
      <w:pPr>
        <w:rPr>
          <w:rFonts w:ascii="Times New Roman" w:hAnsi="Times New Roman" w:cs="Times New Roman"/>
        </w:rPr>
      </w:pPr>
    </w:p>
    <w:p w14:paraId="1CA803CE" w14:textId="698EFD67" w:rsidR="00AD2A81" w:rsidRDefault="00AD2A81" w:rsidP="00AD2A81">
      <w:pPr>
        <w:ind w:left="540" w:hanging="540"/>
        <w:rPr>
          <w:rFonts w:ascii="Times New Roman" w:hAnsi="Times New Roman" w:cs="Times New Roman"/>
        </w:rPr>
      </w:pPr>
      <w:r w:rsidRPr="00FE10F3">
        <w:rPr>
          <w:rFonts w:ascii="Times New Roman" w:hAnsi="Times New Roman" w:cs="Times New Roman"/>
        </w:rPr>
        <w:t>Wollen, P.</w:t>
      </w:r>
      <w:r w:rsidR="00AC6416">
        <w:rPr>
          <w:rFonts w:ascii="Times New Roman" w:hAnsi="Times New Roman" w:cs="Times New Roman"/>
        </w:rPr>
        <w:t xml:space="preserve"> (1972)</w:t>
      </w:r>
      <w:r w:rsidRPr="00FE10F3">
        <w:rPr>
          <w:rFonts w:ascii="Times New Roman" w:hAnsi="Times New Roman" w:cs="Times New Roman"/>
        </w:rPr>
        <w:t xml:space="preserve"> </w:t>
      </w:r>
      <w:r w:rsidR="00FE10F3" w:rsidRPr="00FE10F3">
        <w:rPr>
          <w:rFonts w:ascii="Times New Roman" w:hAnsi="Times New Roman" w:cs="Times New Roman"/>
          <w:i/>
        </w:rPr>
        <w:t>Signs and Meaning</w:t>
      </w:r>
      <w:r w:rsidRPr="00FE10F3">
        <w:rPr>
          <w:rFonts w:ascii="Times New Roman" w:hAnsi="Times New Roman" w:cs="Times New Roman"/>
          <w:i/>
        </w:rPr>
        <w:t xml:space="preserve"> in the Cinema</w:t>
      </w:r>
      <w:r w:rsidRPr="00FE10F3">
        <w:rPr>
          <w:rFonts w:ascii="Times New Roman" w:hAnsi="Times New Roman" w:cs="Times New Roman"/>
        </w:rPr>
        <w:t xml:space="preserve">. </w:t>
      </w:r>
      <w:r w:rsidR="00FE10F3" w:rsidRPr="00FE10F3">
        <w:rPr>
          <w:rFonts w:ascii="Times New Roman" w:hAnsi="Times New Roman" w:cs="Times New Roman"/>
        </w:rPr>
        <w:t>Indianapolis: Indiana University Press.</w:t>
      </w:r>
    </w:p>
    <w:p w14:paraId="44AD0FFE" w14:textId="77777777" w:rsidR="0041425E" w:rsidRDefault="0041425E" w:rsidP="00AD2A81">
      <w:pPr>
        <w:ind w:left="540" w:hanging="540"/>
        <w:rPr>
          <w:rFonts w:ascii="Times New Roman" w:hAnsi="Times New Roman" w:cs="Times New Roman"/>
        </w:rPr>
      </w:pPr>
    </w:p>
    <w:p w14:paraId="6E9E43C7" w14:textId="009CE108" w:rsidR="0041425E" w:rsidRPr="00FE10F3" w:rsidRDefault="0041425E" w:rsidP="00AD2A81">
      <w:pPr>
        <w:ind w:left="540" w:hanging="540"/>
        <w:rPr>
          <w:rFonts w:ascii="Times New Roman" w:hAnsi="Times New Roman" w:cs="Times New Roman"/>
        </w:rPr>
      </w:pPr>
      <w:r>
        <w:rPr>
          <w:rFonts w:ascii="Times New Roman" w:hAnsi="Times New Roman" w:cs="Times New Roman"/>
        </w:rPr>
        <w:t>Paratextual material:</w:t>
      </w:r>
    </w:p>
    <w:p w14:paraId="0850AB48" w14:textId="77777777" w:rsidR="00AD2A81" w:rsidRDefault="00AD2A81" w:rsidP="004E473B">
      <w:pPr>
        <w:rPr>
          <w:rFonts w:ascii="Times New Roman" w:hAnsi="Times New Roman" w:cs="Times New Roman"/>
        </w:rPr>
      </w:pPr>
    </w:p>
    <w:p w14:paraId="70CC6C62" w14:textId="21262783" w:rsidR="00560E49" w:rsidRDefault="00560E49" w:rsidP="004E473B">
      <w:pPr>
        <w:rPr>
          <w:rFonts w:ascii="Times New Roman" w:hAnsi="Times New Roman" w:cs="Times New Roman"/>
        </w:rPr>
      </w:pPr>
      <w:r>
        <w:rPr>
          <w:rFonts w:ascii="Times New Roman" w:hAnsi="Times New Roman" w:cs="Times New Roman"/>
        </w:rPr>
        <w:t>Francois Truffaut</w:t>
      </w:r>
    </w:p>
    <w:p w14:paraId="0023D3FE" w14:textId="181A84A5" w:rsidR="00560E49" w:rsidRDefault="00D15B71" w:rsidP="004E473B">
      <w:pPr>
        <w:rPr>
          <w:ins w:id="0" w:author="Katie Beecroft" w:date="2015-08-27T13:35:00Z"/>
          <w:rFonts w:ascii="Times New Roman" w:hAnsi="Times New Roman" w:cs="Times New Roman"/>
        </w:rPr>
      </w:pPr>
      <w:ins w:id="1" w:author="Katie Beecroft" w:date="2015-08-27T13:35:00Z">
        <w:r>
          <w:rPr>
            <w:rFonts w:ascii="Times New Roman" w:hAnsi="Times New Roman" w:cs="Times New Roman"/>
          </w:rPr>
          <w:fldChar w:fldCharType="begin"/>
        </w:r>
        <w:r>
          <w:rPr>
            <w:rFonts w:ascii="Times New Roman" w:hAnsi="Times New Roman" w:cs="Times New Roman"/>
          </w:rPr>
          <w:instrText xml:space="preserve"> HYPERLINK "</w:instrText>
        </w:r>
      </w:ins>
      <w:r w:rsidRPr="00560E49">
        <w:rPr>
          <w:rFonts w:ascii="Times New Roman" w:hAnsi="Times New Roman" w:cs="Times New Roman"/>
        </w:rPr>
        <w:instrText>https://film110sp12.pbworks.com/f/1329153053/François-Truffaut-google.jpg</w:instrText>
      </w:r>
      <w:ins w:id="2" w:author="Katie Beecroft" w:date="2015-08-27T13:35:00Z">
        <w:r>
          <w:rPr>
            <w:rFonts w:ascii="Times New Roman" w:hAnsi="Times New Roman" w:cs="Times New Roman"/>
          </w:rPr>
          <w:instrText xml:space="preserve">" </w:instrText>
        </w:r>
        <w:r>
          <w:rPr>
            <w:rFonts w:ascii="Times New Roman" w:hAnsi="Times New Roman" w:cs="Times New Roman"/>
          </w:rPr>
          <w:fldChar w:fldCharType="separate"/>
        </w:r>
      </w:ins>
      <w:r w:rsidRPr="00064AA5">
        <w:rPr>
          <w:rStyle w:val="Hyperlink"/>
          <w:rFonts w:ascii="Times New Roman" w:hAnsi="Times New Roman" w:cs="Times New Roman"/>
        </w:rPr>
        <w:t>https://film110sp12.pbworks.com/f/1329153053/François-Truffaut-google.jpg</w:t>
      </w:r>
      <w:ins w:id="3" w:author="Katie Beecroft" w:date="2015-08-27T13:35:00Z">
        <w:r>
          <w:rPr>
            <w:rFonts w:ascii="Times New Roman" w:hAnsi="Times New Roman" w:cs="Times New Roman"/>
          </w:rPr>
          <w:fldChar w:fldCharType="end"/>
        </w:r>
      </w:ins>
    </w:p>
    <w:p w14:paraId="7DD9B700" w14:textId="77777777" w:rsidR="00D15B71" w:rsidRDefault="00D15B71" w:rsidP="004E473B">
      <w:pPr>
        <w:rPr>
          <w:ins w:id="4" w:author="Katie Beecroft" w:date="2015-08-27T13:35:00Z"/>
          <w:rFonts w:ascii="Times New Roman" w:hAnsi="Times New Roman" w:cs="Times New Roman"/>
        </w:rPr>
      </w:pPr>
    </w:p>
    <w:p w14:paraId="4C5F7A5E" w14:textId="05E64C7B" w:rsidR="00D15B71" w:rsidRDefault="00D15B71" w:rsidP="004E473B">
      <w:pPr>
        <w:rPr>
          <w:rFonts w:ascii="Times New Roman" w:hAnsi="Times New Roman" w:cs="Times New Roman"/>
        </w:rPr>
      </w:pPr>
      <w:ins w:id="5" w:author="Katie Beecroft" w:date="2015-08-27T13:35:00Z">
        <w:r>
          <w:rPr>
            <w:rFonts w:ascii="Times New Roman" w:hAnsi="Times New Roman" w:cs="Times New Roman"/>
          </w:rPr>
          <w:t>I tried looking for this image, and the link was dead. KB</w:t>
        </w:r>
      </w:ins>
      <w:bookmarkStart w:id="6" w:name="_GoBack"/>
      <w:bookmarkEnd w:id="6"/>
    </w:p>
    <w:p w14:paraId="6D66F086" w14:textId="77777777" w:rsidR="00560E49" w:rsidRDefault="00560E49" w:rsidP="004E473B">
      <w:pPr>
        <w:rPr>
          <w:rFonts w:ascii="Times New Roman" w:hAnsi="Times New Roman" w:cs="Times New Roman"/>
        </w:rPr>
      </w:pPr>
    </w:p>
    <w:p w14:paraId="4FC6968B" w14:textId="216EBE6C" w:rsidR="00560E49" w:rsidRDefault="00560E49" w:rsidP="004E473B">
      <w:pPr>
        <w:rPr>
          <w:rFonts w:ascii="Times New Roman" w:hAnsi="Times New Roman" w:cs="Times New Roman"/>
        </w:rPr>
      </w:pPr>
      <w:r>
        <w:rPr>
          <w:rFonts w:ascii="Times New Roman" w:hAnsi="Times New Roman" w:cs="Times New Roman"/>
        </w:rPr>
        <w:t>Sarris with Hitchcock</w:t>
      </w:r>
    </w:p>
    <w:p w14:paraId="108A370E" w14:textId="15508485" w:rsidR="00560E49" w:rsidRDefault="00560E49" w:rsidP="004E473B">
      <w:pPr>
        <w:rPr>
          <w:rFonts w:ascii="Times New Roman" w:hAnsi="Times New Roman" w:cs="Times New Roman"/>
        </w:rPr>
      </w:pPr>
      <w:r w:rsidRPr="00560E49">
        <w:rPr>
          <w:rFonts w:ascii="Times New Roman" w:hAnsi="Times New Roman" w:cs="Times New Roman"/>
        </w:rPr>
        <w:lastRenderedPageBreak/>
        <w:t>http://pressblog.uchicago.edu/wp-content/uploads/sarris-hitch-new-yorker.jpg</w:t>
      </w:r>
    </w:p>
    <w:p w14:paraId="2D42B6E6" w14:textId="77777777" w:rsidR="00560E49" w:rsidRDefault="00560E49" w:rsidP="004E473B">
      <w:pPr>
        <w:rPr>
          <w:rFonts w:ascii="Times New Roman" w:hAnsi="Times New Roman" w:cs="Times New Roman"/>
        </w:rPr>
      </w:pPr>
    </w:p>
    <w:p w14:paraId="308C00C3" w14:textId="329168AD" w:rsidR="00560E49" w:rsidRDefault="00560E49" w:rsidP="004E473B">
      <w:pPr>
        <w:rPr>
          <w:rFonts w:ascii="Times New Roman" w:hAnsi="Times New Roman" w:cs="Times New Roman"/>
        </w:rPr>
      </w:pPr>
      <w:r>
        <w:rPr>
          <w:rFonts w:ascii="Times New Roman" w:hAnsi="Times New Roman" w:cs="Times New Roman"/>
        </w:rPr>
        <w:t>Ford on set</w:t>
      </w:r>
    </w:p>
    <w:p w14:paraId="16D0132E" w14:textId="0EA9804B" w:rsidR="00560E49" w:rsidRDefault="00560E49" w:rsidP="004E473B">
      <w:pPr>
        <w:rPr>
          <w:rFonts w:ascii="Times New Roman" w:hAnsi="Times New Roman" w:cs="Times New Roman"/>
        </w:rPr>
      </w:pPr>
      <w:r w:rsidRPr="00560E49">
        <w:rPr>
          <w:rFonts w:ascii="Times New Roman" w:hAnsi="Times New Roman" w:cs="Times New Roman"/>
        </w:rPr>
        <w:t>http://content7.flixster.com/photo/98/71/97/9871977_ori.jpg</w:t>
      </w:r>
    </w:p>
    <w:p w14:paraId="06061647" w14:textId="77777777" w:rsidR="00560E49" w:rsidRDefault="00560E49" w:rsidP="004E473B">
      <w:pPr>
        <w:rPr>
          <w:rFonts w:ascii="Times New Roman" w:hAnsi="Times New Roman" w:cs="Times New Roman"/>
        </w:rPr>
      </w:pPr>
    </w:p>
    <w:p w14:paraId="0F69883F" w14:textId="37B5F277" w:rsidR="00560E49" w:rsidRDefault="00560E49" w:rsidP="004E473B">
      <w:pPr>
        <w:rPr>
          <w:rFonts w:ascii="Times New Roman" w:hAnsi="Times New Roman" w:cs="Times New Roman"/>
        </w:rPr>
      </w:pPr>
      <w:r>
        <w:rPr>
          <w:rFonts w:ascii="Times New Roman" w:hAnsi="Times New Roman" w:cs="Times New Roman"/>
        </w:rPr>
        <w:t>Young Mr. Lincoln</w:t>
      </w:r>
    </w:p>
    <w:p w14:paraId="44E83AE2" w14:textId="77777777" w:rsidR="00560E49" w:rsidRDefault="00560E49" w:rsidP="00560E49">
      <w:pPr>
        <w:rPr>
          <w:rFonts w:ascii="Times New Roman" w:hAnsi="Times New Roman" w:cs="Times New Roman"/>
        </w:rPr>
      </w:pPr>
      <w:r w:rsidRPr="00560E49">
        <w:rPr>
          <w:rFonts w:ascii="Times New Roman" w:hAnsi="Times New Roman" w:cs="Times New Roman"/>
        </w:rPr>
        <w:t>https://www.moma.org/explore/inside_out/inside_out/wp-content/uploads/2011/04/Young-Mr-Lincoln-2.jpg</w:t>
      </w:r>
    </w:p>
    <w:p w14:paraId="5E9C92BB" w14:textId="77777777" w:rsidR="00560E49" w:rsidRDefault="00560E49" w:rsidP="004E473B">
      <w:pPr>
        <w:rPr>
          <w:rFonts w:ascii="Times New Roman" w:hAnsi="Times New Roman" w:cs="Times New Roman"/>
        </w:rPr>
      </w:pPr>
    </w:p>
    <w:p w14:paraId="5A239399" w14:textId="21E242A7" w:rsidR="00560E49" w:rsidRDefault="00560E49" w:rsidP="004E473B">
      <w:pPr>
        <w:rPr>
          <w:rFonts w:ascii="Times New Roman" w:hAnsi="Times New Roman" w:cs="Times New Roman"/>
        </w:rPr>
      </w:pPr>
      <w:r>
        <w:rPr>
          <w:rFonts w:ascii="Times New Roman" w:hAnsi="Times New Roman" w:cs="Times New Roman"/>
        </w:rPr>
        <w:t>Dorothy Arzner on set</w:t>
      </w:r>
    </w:p>
    <w:p w14:paraId="13F4AACE" w14:textId="77777777" w:rsidR="00560E49" w:rsidRDefault="00560E49" w:rsidP="00560E49">
      <w:pPr>
        <w:rPr>
          <w:rFonts w:ascii="Times New Roman" w:hAnsi="Times New Roman" w:cs="Times New Roman"/>
        </w:rPr>
      </w:pPr>
      <w:r w:rsidRPr="00560E49">
        <w:rPr>
          <w:rFonts w:ascii="Times New Roman" w:hAnsi="Times New Roman" w:cs="Times New Roman"/>
        </w:rPr>
        <w:t>http://www.sensesofcinema.com/wp-content/uploads/images/directors/03/26/arzner2.jpg</w:t>
      </w:r>
    </w:p>
    <w:p w14:paraId="135B9FE2" w14:textId="77777777" w:rsidR="00AD2A81" w:rsidRPr="00FE10F3" w:rsidRDefault="00AD2A81" w:rsidP="004E473B">
      <w:pPr>
        <w:rPr>
          <w:rFonts w:ascii="Times New Roman" w:hAnsi="Times New Roman" w:cs="Times New Roman"/>
        </w:rPr>
      </w:pPr>
    </w:p>
    <w:p w14:paraId="3D1167D6" w14:textId="7E0EE9E7" w:rsidR="00AD2A81" w:rsidRPr="00FE10F3" w:rsidRDefault="00AD2A81" w:rsidP="004E473B">
      <w:pPr>
        <w:rPr>
          <w:rFonts w:ascii="Times New Roman" w:hAnsi="Times New Roman" w:cs="Times New Roman"/>
        </w:rPr>
      </w:pPr>
      <w:r w:rsidRPr="00FE10F3">
        <w:rPr>
          <w:rFonts w:ascii="Times New Roman" w:hAnsi="Times New Roman" w:cs="Times New Roman"/>
        </w:rPr>
        <w:t>Bryan Hikari Hartzheim</w:t>
      </w:r>
    </w:p>
    <w:p w14:paraId="5FC94233" w14:textId="4133DF6B" w:rsidR="00AD2A81" w:rsidRPr="00FE10F3" w:rsidRDefault="00AD2A81" w:rsidP="004E473B">
      <w:pPr>
        <w:rPr>
          <w:rFonts w:ascii="Times New Roman" w:hAnsi="Times New Roman" w:cs="Times New Roman"/>
        </w:rPr>
      </w:pPr>
      <w:r w:rsidRPr="00FE10F3">
        <w:rPr>
          <w:rFonts w:ascii="Times New Roman" w:hAnsi="Times New Roman" w:cs="Times New Roman"/>
        </w:rPr>
        <w:t>University of California, Los Angeles</w:t>
      </w:r>
    </w:p>
    <w:sectPr w:rsidR="00AD2A81" w:rsidRPr="00FE10F3" w:rsidSect="00362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ÉqÉâÉMÉmäpÉS ProN W3">
    <w:altName w:val="ヒラギノ角ゴ ProN W3"/>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73B"/>
    <w:rsid w:val="00096B60"/>
    <w:rsid w:val="000A55B5"/>
    <w:rsid w:val="000B031B"/>
    <w:rsid w:val="000E3A16"/>
    <w:rsid w:val="000E5FCF"/>
    <w:rsid w:val="0010490A"/>
    <w:rsid w:val="001268C4"/>
    <w:rsid w:val="0015655E"/>
    <w:rsid w:val="00175667"/>
    <w:rsid w:val="001861F3"/>
    <w:rsid w:val="001C5151"/>
    <w:rsid w:val="00213D86"/>
    <w:rsid w:val="0022500C"/>
    <w:rsid w:val="002E4B0E"/>
    <w:rsid w:val="0032004C"/>
    <w:rsid w:val="00362375"/>
    <w:rsid w:val="00373CC0"/>
    <w:rsid w:val="00377DE6"/>
    <w:rsid w:val="003C36BC"/>
    <w:rsid w:val="0041425E"/>
    <w:rsid w:val="0044021F"/>
    <w:rsid w:val="00466326"/>
    <w:rsid w:val="004C6C83"/>
    <w:rsid w:val="004E473B"/>
    <w:rsid w:val="0054445D"/>
    <w:rsid w:val="00560E49"/>
    <w:rsid w:val="00573D48"/>
    <w:rsid w:val="005744F8"/>
    <w:rsid w:val="005F6524"/>
    <w:rsid w:val="006158C1"/>
    <w:rsid w:val="0066269D"/>
    <w:rsid w:val="00691C41"/>
    <w:rsid w:val="006C604A"/>
    <w:rsid w:val="007879E9"/>
    <w:rsid w:val="00790A9E"/>
    <w:rsid w:val="007A4918"/>
    <w:rsid w:val="007B567D"/>
    <w:rsid w:val="007C41C3"/>
    <w:rsid w:val="007C5173"/>
    <w:rsid w:val="007F2D81"/>
    <w:rsid w:val="00826F36"/>
    <w:rsid w:val="00855288"/>
    <w:rsid w:val="008600BB"/>
    <w:rsid w:val="008618B6"/>
    <w:rsid w:val="00866834"/>
    <w:rsid w:val="008A1486"/>
    <w:rsid w:val="008C5541"/>
    <w:rsid w:val="00925C62"/>
    <w:rsid w:val="009B1D92"/>
    <w:rsid w:val="009C4E17"/>
    <w:rsid w:val="00A95175"/>
    <w:rsid w:val="00AA77CA"/>
    <w:rsid w:val="00AA7884"/>
    <w:rsid w:val="00AC6416"/>
    <w:rsid w:val="00AD2A81"/>
    <w:rsid w:val="00AD3D58"/>
    <w:rsid w:val="00AF26A5"/>
    <w:rsid w:val="00B14A7D"/>
    <w:rsid w:val="00B969FF"/>
    <w:rsid w:val="00BE52AA"/>
    <w:rsid w:val="00C45BD3"/>
    <w:rsid w:val="00C601E4"/>
    <w:rsid w:val="00C72948"/>
    <w:rsid w:val="00CD0CDB"/>
    <w:rsid w:val="00D12DC3"/>
    <w:rsid w:val="00D15B71"/>
    <w:rsid w:val="00D57087"/>
    <w:rsid w:val="00D83CF2"/>
    <w:rsid w:val="00DC54FA"/>
    <w:rsid w:val="00E262EC"/>
    <w:rsid w:val="00E64C44"/>
    <w:rsid w:val="00E87109"/>
    <w:rsid w:val="00E916A7"/>
    <w:rsid w:val="00EE28FE"/>
    <w:rsid w:val="00EE6611"/>
    <w:rsid w:val="00EE6F49"/>
    <w:rsid w:val="00F27BD2"/>
    <w:rsid w:val="00F30744"/>
    <w:rsid w:val="00F30764"/>
    <w:rsid w:val="00F75BBA"/>
    <w:rsid w:val="00FE10F3"/>
    <w:rsid w:val="00FE5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063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FCF"/>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0E5FCF"/>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855288"/>
    <w:rPr>
      <w:sz w:val="18"/>
      <w:szCs w:val="18"/>
    </w:rPr>
  </w:style>
  <w:style w:type="paragraph" w:styleId="CommentText">
    <w:name w:val="annotation text"/>
    <w:basedOn w:val="Normal"/>
    <w:link w:val="CommentTextChar"/>
    <w:uiPriority w:val="99"/>
    <w:semiHidden/>
    <w:unhideWhenUsed/>
    <w:rsid w:val="00855288"/>
  </w:style>
  <w:style w:type="character" w:customStyle="1" w:styleId="CommentTextChar">
    <w:name w:val="Comment Text Char"/>
    <w:basedOn w:val="DefaultParagraphFont"/>
    <w:link w:val="CommentText"/>
    <w:uiPriority w:val="99"/>
    <w:semiHidden/>
    <w:rsid w:val="00855288"/>
  </w:style>
  <w:style w:type="paragraph" w:styleId="CommentSubject">
    <w:name w:val="annotation subject"/>
    <w:basedOn w:val="CommentText"/>
    <w:next w:val="CommentText"/>
    <w:link w:val="CommentSubjectChar"/>
    <w:uiPriority w:val="99"/>
    <w:semiHidden/>
    <w:unhideWhenUsed/>
    <w:rsid w:val="00855288"/>
    <w:rPr>
      <w:b/>
      <w:bCs/>
      <w:sz w:val="20"/>
      <w:szCs w:val="20"/>
    </w:rPr>
  </w:style>
  <w:style w:type="character" w:customStyle="1" w:styleId="CommentSubjectChar">
    <w:name w:val="Comment Subject Char"/>
    <w:basedOn w:val="CommentTextChar"/>
    <w:link w:val="CommentSubject"/>
    <w:uiPriority w:val="99"/>
    <w:semiHidden/>
    <w:rsid w:val="00855288"/>
    <w:rPr>
      <w:b/>
      <w:bCs/>
      <w:sz w:val="20"/>
      <w:szCs w:val="20"/>
    </w:rPr>
  </w:style>
  <w:style w:type="character" w:styleId="Hyperlink">
    <w:name w:val="Hyperlink"/>
    <w:basedOn w:val="DefaultParagraphFont"/>
    <w:uiPriority w:val="99"/>
    <w:unhideWhenUsed/>
    <w:rsid w:val="00D15B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FCF"/>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0E5FCF"/>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855288"/>
    <w:rPr>
      <w:sz w:val="18"/>
      <w:szCs w:val="18"/>
    </w:rPr>
  </w:style>
  <w:style w:type="paragraph" w:styleId="CommentText">
    <w:name w:val="annotation text"/>
    <w:basedOn w:val="Normal"/>
    <w:link w:val="CommentTextChar"/>
    <w:uiPriority w:val="99"/>
    <w:semiHidden/>
    <w:unhideWhenUsed/>
    <w:rsid w:val="00855288"/>
  </w:style>
  <w:style w:type="character" w:customStyle="1" w:styleId="CommentTextChar">
    <w:name w:val="Comment Text Char"/>
    <w:basedOn w:val="DefaultParagraphFont"/>
    <w:link w:val="CommentText"/>
    <w:uiPriority w:val="99"/>
    <w:semiHidden/>
    <w:rsid w:val="00855288"/>
  </w:style>
  <w:style w:type="paragraph" w:styleId="CommentSubject">
    <w:name w:val="annotation subject"/>
    <w:basedOn w:val="CommentText"/>
    <w:next w:val="CommentText"/>
    <w:link w:val="CommentSubjectChar"/>
    <w:uiPriority w:val="99"/>
    <w:semiHidden/>
    <w:unhideWhenUsed/>
    <w:rsid w:val="00855288"/>
    <w:rPr>
      <w:b/>
      <w:bCs/>
      <w:sz w:val="20"/>
      <w:szCs w:val="20"/>
    </w:rPr>
  </w:style>
  <w:style w:type="character" w:customStyle="1" w:styleId="CommentSubjectChar">
    <w:name w:val="Comment Subject Char"/>
    <w:basedOn w:val="CommentTextChar"/>
    <w:link w:val="CommentSubject"/>
    <w:uiPriority w:val="99"/>
    <w:semiHidden/>
    <w:rsid w:val="00855288"/>
    <w:rPr>
      <w:b/>
      <w:bCs/>
      <w:sz w:val="20"/>
      <w:szCs w:val="20"/>
    </w:rPr>
  </w:style>
  <w:style w:type="character" w:styleId="Hyperlink">
    <w:name w:val="Hyperlink"/>
    <w:basedOn w:val="DefaultParagraphFont"/>
    <w:uiPriority w:val="99"/>
    <w:unhideWhenUsed/>
    <w:rsid w:val="00D15B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8749D19-E1E8-4A35-B9C0-C5995D48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Hartzheim</dc:creator>
  <cp:keywords/>
  <dc:description/>
  <cp:lastModifiedBy>Katie Beecroft</cp:lastModifiedBy>
  <cp:revision>3</cp:revision>
  <dcterms:created xsi:type="dcterms:W3CDTF">2015-04-29T01:58:00Z</dcterms:created>
  <dcterms:modified xsi:type="dcterms:W3CDTF">2015-08-27T20:35:00Z</dcterms:modified>
</cp:coreProperties>
</file>