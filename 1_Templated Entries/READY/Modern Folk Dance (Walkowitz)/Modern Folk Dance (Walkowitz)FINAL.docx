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D92BAB" w14:textId="77777777" w:rsidR="00DF569A" w:rsidRPr="00884600" w:rsidRDefault="007809E2" w:rsidP="00CB4BF0">
      <w:pPr>
        <w:spacing w:after="0" w:line="240" w:lineRule="auto"/>
        <w:rPr>
          <w:rFonts w:ascii="Times New Roman" w:eastAsia="Times New Roman" w:hAnsi="Times New Roman" w:cs="Times New Roman"/>
          <w:b/>
          <w:sz w:val="24"/>
          <w:szCs w:val="24"/>
        </w:rPr>
      </w:pPr>
      <w:r w:rsidRPr="00884600">
        <w:rPr>
          <w:rFonts w:ascii="Times New Roman" w:eastAsia="Times New Roman" w:hAnsi="Times New Roman" w:cs="Times New Roman"/>
          <w:b/>
          <w:sz w:val="24"/>
          <w:szCs w:val="24"/>
        </w:rPr>
        <w:t>Modern Folk Dance</w:t>
      </w:r>
    </w:p>
    <w:p w14:paraId="463527F5" w14:textId="77777777" w:rsidR="008B207F" w:rsidRPr="008B207F" w:rsidRDefault="008B207F" w:rsidP="008B207F">
      <w:pPr>
        <w:spacing w:after="0" w:line="240" w:lineRule="auto"/>
        <w:rPr>
          <w:rFonts w:ascii="Times New Roman" w:eastAsia="Times New Roman" w:hAnsi="Times New Roman" w:cs="Times New Roman"/>
          <w:sz w:val="24"/>
          <w:szCs w:val="24"/>
        </w:rPr>
      </w:pPr>
      <w:r w:rsidRPr="008B207F">
        <w:rPr>
          <w:rFonts w:ascii="Times New Roman" w:eastAsia="Times New Roman" w:hAnsi="Times New Roman" w:cs="Times New Roman"/>
          <w:sz w:val="24"/>
          <w:szCs w:val="24"/>
        </w:rPr>
        <w:t xml:space="preserve">Daniel J. </w:t>
      </w:r>
      <w:proofErr w:type="spellStart"/>
      <w:r w:rsidRPr="008B207F">
        <w:rPr>
          <w:rFonts w:ascii="Times New Roman" w:eastAsia="Times New Roman" w:hAnsi="Times New Roman" w:cs="Times New Roman"/>
          <w:sz w:val="24"/>
          <w:szCs w:val="24"/>
        </w:rPr>
        <w:t>Walkowitz</w:t>
      </w:r>
      <w:proofErr w:type="spellEnd"/>
    </w:p>
    <w:p w14:paraId="7EA8B56F" w14:textId="77777777" w:rsidR="00CB4BF0" w:rsidRDefault="00CB4BF0" w:rsidP="00CB4BF0">
      <w:pPr>
        <w:spacing w:after="0" w:line="240" w:lineRule="auto"/>
        <w:rPr>
          <w:rFonts w:ascii="Times New Roman" w:eastAsia="Times New Roman" w:hAnsi="Times New Roman" w:cs="Times New Roman"/>
          <w:sz w:val="24"/>
          <w:szCs w:val="24"/>
        </w:rPr>
      </w:pPr>
    </w:p>
    <w:p w14:paraId="30C5E020" w14:textId="3233EFE3" w:rsidR="00CB4BF0" w:rsidRPr="00CB4BF0" w:rsidRDefault="00CB4BF0" w:rsidP="008B207F">
      <w:pPr>
        <w:pStyle w:val="Heading2"/>
      </w:pPr>
      <w:r w:rsidRPr="00CB4BF0">
        <w:t>Summary</w:t>
      </w:r>
    </w:p>
    <w:p w14:paraId="65334D5C" w14:textId="0FA64603" w:rsidR="00CB4BF0" w:rsidRDefault="00DA2B16" w:rsidP="00CB4BF0">
      <w:pPr>
        <w:spacing w:after="0" w:line="240" w:lineRule="auto"/>
        <w:rPr>
          <w:rFonts w:ascii="Times New Roman" w:eastAsia="Times New Roman" w:hAnsi="Times New Roman" w:cs="Times New Roman"/>
          <w:sz w:val="24"/>
          <w:szCs w:val="24"/>
        </w:rPr>
      </w:pPr>
      <w:r w:rsidRPr="00884600">
        <w:rPr>
          <w:rFonts w:ascii="Times New Roman" w:eastAsia="Times New Roman" w:hAnsi="Times New Roman" w:cs="Times New Roman"/>
          <w:sz w:val="24"/>
          <w:szCs w:val="24"/>
        </w:rPr>
        <w:t>At the end of the nineteenth and early t</w:t>
      </w:r>
      <w:r w:rsidR="009159B4" w:rsidRPr="00884600">
        <w:rPr>
          <w:rFonts w:ascii="Times New Roman" w:eastAsia="Times New Roman" w:hAnsi="Times New Roman" w:cs="Times New Roman"/>
          <w:sz w:val="24"/>
          <w:szCs w:val="24"/>
        </w:rPr>
        <w:t>wentieth centuries, revivalists</w:t>
      </w:r>
      <w:r w:rsidRPr="00884600">
        <w:rPr>
          <w:rFonts w:ascii="Times New Roman" w:eastAsia="Times New Roman" w:hAnsi="Times New Roman" w:cs="Times New Roman"/>
          <w:sz w:val="24"/>
          <w:szCs w:val="24"/>
        </w:rPr>
        <w:t xml:space="preserve"> resurrected the social practice of dances traditionally associated with rural and peasant </w:t>
      </w:r>
      <w:r w:rsidR="00464E9D" w:rsidRPr="00884600">
        <w:rPr>
          <w:rFonts w:ascii="Times New Roman" w:eastAsia="Times New Roman" w:hAnsi="Times New Roman" w:cs="Times New Roman"/>
          <w:sz w:val="24"/>
          <w:szCs w:val="24"/>
        </w:rPr>
        <w:t>(</w:t>
      </w:r>
      <w:r w:rsidRPr="00884600">
        <w:rPr>
          <w:rFonts w:ascii="Times New Roman" w:eastAsia="Times New Roman" w:hAnsi="Times New Roman" w:cs="Times New Roman"/>
          <w:sz w:val="24"/>
          <w:szCs w:val="24"/>
        </w:rPr>
        <w:t>or village</w:t>
      </w:r>
      <w:r w:rsidR="007D638D" w:rsidRPr="00884600">
        <w:rPr>
          <w:rFonts w:ascii="Times New Roman" w:eastAsia="Times New Roman" w:hAnsi="Times New Roman" w:cs="Times New Roman"/>
          <w:sz w:val="24"/>
          <w:szCs w:val="24"/>
        </w:rPr>
        <w:t>)</w:t>
      </w:r>
      <w:r w:rsidRPr="00CB4BF0">
        <w:rPr>
          <w:rFonts w:ascii="Times New Roman" w:eastAsia="Times New Roman" w:hAnsi="Times New Roman" w:cs="Times New Roman"/>
          <w:sz w:val="24"/>
          <w:szCs w:val="24"/>
        </w:rPr>
        <w:t xml:space="preserve"> peoples as a</w:t>
      </w:r>
      <w:r w:rsidR="004859E5" w:rsidRPr="00CB4BF0">
        <w:rPr>
          <w:rFonts w:ascii="Times New Roman" w:eastAsia="Times New Roman" w:hAnsi="Times New Roman" w:cs="Times New Roman"/>
          <w:sz w:val="24"/>
          <w:szCs w:val="24"/>
        </w:rPr>
        <w:t xml:space="preserve"> transnational</w:t>
      </w:r>
      <w:r w:rsidRPr="00CB4BF0">
        <w:rPr>
          <w:rFonts w:ascii="Times New Roman" w:eastAsia="Times New Roman" w:hAnsi="Times New Roman" w:cs="Times New Roman"/>
          <w:sz w:val="24"/>
          <w:szCs w:val="24"/>
        </w:rPr>
        <w:t xml:space="preserve"> modernizing project. </w:t>
      </w:r>
      <w:r w:rsidR="00106521" w:rsidRPr="00CB4BF0">
        <w:rPr>
          <w:rFonts w:ascii="Times New Roman" w:eastAsia="Times New Roman" w:hAnsi="Times New Roman" w:cs="Times New Roman"/>
          <w:sz w:val="24"/>
          <w:szCs w:val="24"/>
        </w:rPr>
        <w:t>The</w:t>
      </w:r>
      <w:r w:rsidR="00635186" w:rsidRPr="00CB4BF0">
        <w:rPr>
          <w:rFonts w:ascii="Times New Roman" w:eastAsia="Times New Roman" w:hAnsi="Times New Roman" w:cs="Times New Roman"/>
          <w:sz w:val="24"/>
          <w:szCs w:val="24"/>
        </w:rPr>
        <w:t>y</w:t>
      </w:r>
      <w:r w:rsidR="00106521" w:rsidRPr="00CB4BF0">
        <w:rPr>
          <w:rFonts w:ascii="Times New Roman" w:eastAsia="Times New Roman" w:hAnsi="Times New Roman" w:cs="Times New Roman"/>
          <w:sz w:val="24"/>
          <w:szCs w:val="24"/>
        </w:rPr>
        <w:t xml:space="preserve"> were typically professionals based in Northern Europe</w:t>
      </w:r>
      <w:r w:rsidR="009159B4" w:rsidRPr="00CB4BF0">
        <w:rPr>
          <w:rFonts w:ascii="Times New Roman" w:eastAsia="Times New Roman" w:hAnsi="Times New Roman" w:cs="Times New Roman"/>
          <w:sz w:val="24"/>
          <w:szCs w:val="24"/>
        </w:rPr>
        <w:t xml:space="preserve">an and </w:t>
      </w:r>
      <w:r w:rsidR="00106521" w:rsidRPr="00CB4BF0">
        <w:rPr>
          <w:rFonts w:ascii="Times New Roman" w:eastAsia="Times New Roman" w:hAnsi="Times New Roman" w:cs="Times New Roman"/>
          <w:sz w:val="24"/>
          <w:szCs w:val="24"/>
        </w:rPr>
        <w:t>United States cities. The</w:t>
      </w:r>
      <w:r w:rsidRPr="00CB4BF0">
        <w:rPr>
          <w:rFonts w:ascii="Times New Roman" w:eastAsia="Times New Roman" w:hAnsi="Times New Roman" w:cs="Times New Roman"/>
          <w:sz w:val="24"/>
          <w:szCs w:val="24"/>
        </w:rPr>
        <w:t xml:space="preserve"> social dance movements they spawned </w:t>
      </w:r>
      <w:r w:rsidR="00106521" w:rsidRPr="000216EC">
        <w:rPr>
          <w:rFonts w:ascii="Times New Roman" w:eastAsia="Times New Roman" w:hAnsi="Times New Roman" w:cs="Times New Roman"/>
          <w:sz w:val="24"/>
          <w:szCs w:val="24"/>
        </w:rPr>
        <w:t xml:space="preserve">reworked or </w:t>
      </w:r>
      <w:r w:rsidR="00CB4BF0">
        <w:rPr>
          <w:rFonts w:ascii="Times New Roman" w:eastAsia="Times New Roman" w:hAnsi="Times New Roman" w:cs="Times New Roman"/>
          <w:sz w:val="24"/>
          <w:szCs w:val="24"/>
        </w:rPr>
        <w:t>‘</w:t>
      </w:r>
      <w:r w:rsidR="00106521" w:rsidRPr="00CB4BF0">
        <w:rPr>
          <w:rFonts w:ascii="Times New Roman" w:eastAsia="Times New Roman" w:hAnsi="Times New Roman" w:cs="Times New Roman"/>
          <w:sz w:val="24"/>
          <w:szCs w:val="24"/>
        </w:rPr>
        <w:t>invented</w:t>
      </w:r>
      <w:r w:rsidR="00CB4BF0">
        <w:rPr>
          <w:rFonts w:ascii="Times New Roman" w:eastAsia="Times New Roman" w:hAnsi="Times New Roman" w:cs="Times New Roman"/>
          <w:sz w:val="24"/>
          <w:szCs w:val="24"/>
        </w:rPr>
        <w:t>’</w:t>
      </w:r>
      <w:r w:rsidR="00CB4BF0" w:rsidRPr="00CB4BF0">
        <w:rPr>
          <w:rFonts w:ascii="Times New Roman" w:eastAsia="Times New Roman" w:hAnsi="Times New Roman" w:cs="Times New Roman"/>
          <w:sz w:val="24"/>
          <w:szCs w:val="24"/>
        </w:rPr>
        <w:t xml:space="preserve"> </w:t>
      </w:r>
      <w:r w:rsidR="009159B4" w:rsidRPr="00CB4BF0">
        <w:rPr>
          <w:rFonts w:ascii="Times New Roman" w:eastAsia="Times New Roman" w:hAnsi="Times New Roman" w:cs="Times New Roman"/>
          <w:sz w:val="24"/>
          <w:szCs w:val="24"/>
        </w:rPr>
        <w:t xml:space="preserve">the folk dances </w:t>
      </w:r>
      <w:r w:rsidRPr="00CB4BF0">
        <w:rPr>
          <w:rFonts w:ascii="Times New Roman" w:eastAsia="Times New Roman" w:hAnsi="Times New Roman" w:cs="Times New Roman"/>
          <w:sz w:val="24"/>
          <w:szCs w:val="24"/>
        </w:rPr>
        <w:t xml:space="preserve">for the modern era in three related ways.    First, </w:t>
      </w:r>
      <w:r w:rsidR="00106521" w:rsidRPr="00CB4BF0">
        <w:rPr>
          <w:rFonts w:ascii="Times New Roman" w:eastAsia="Times New Roman" w:hAnsi="Times New Roman" w:cs="Times New Roman"/>
          <w:sz w:val="24"/>
          <w:szCs w:val="24"/>
        </w:rPr>
        <w:t xml:space="preserve">they participated in </w:t>
      </w:r>
      <w:r w:rsidRPr="00CB4BF0">
        <w:rPr>
          <w:rFonts w:ascii="Times New Roman" w:eastAsia="Times New Roman" w:hAnsi="Times New Roman" w:cs="Times New Roman"/>
          <w:sz w:val="24"/>
          <w:szCs w:val="24"/>
        </w:rPr>
        <w:t>nationalist movement</w:t>
      </w:r>
      <w:r w:rsidR="00106521" w:rsidRPr="00CB4BF0">
        <w:rPr>
          <w:rFonts w:ascii="Times New Roman" w:eastAsia="Times New Roman" w:hAnsi="Times New Roman" w:cs="Times New Roman"/>
          <w:sz w:val="24"/>
          <w:szCs w:val="24"/>
        </w:rPr>
        <w:t>s</w:t>
      </w:r>
      <w:r w:rsidR="009871BC" w:rsidRPr="000216EC">
        <w:rPr>
          <w:rFonts w:ascii="Times New Roman" w:eastAsia="Times New Roman" w:hAnsi="Times New Roman" w:cs="Times New Roman"/>
          <w:sz w:val="24"/>
          <w:szCs w:val="24"/>
        </w:rPr>
        <w:t xml:space="preserve"> </w:t>
      </w:r>
      <w:r w:rsidR="00106521" w:rsidRPr="000216EC">
        <w:rPr>
          <w:rFonts w:ascii="Times New Roman" w:eastAsia="Times New Roman" w:hAnsi="Times New Roman" w:cs="Times New Roman"/>
          <w:sz w:val="24"/>
          <w:szCs w:val="24"/>
        </w:rPr>
        <w:t xml:space="preserve">that </w:t>
      </w:r>
      <w:r w:rsidRPr="000216EC">
        <w:rPr>
          <w:rFonts w:ascii="Times New Roman" w:eastAsia="Times New Roman" w:hAnsi="Times New Roman" w:cs="Times New Roman"/>
          <w:sz w:val="24"/>
          <w:szCs w:val="24"/>
        </w:rPr>
        <w:t>e</w:t>
      </w:r>
      <w:r w:rsidR="009159B4" w:rsidRPr="000216EC">
        <w:rPr>
          <w:rFonts w:ascii="Times New Roman" w:eastAsia="Times New Roman" w:hAnsi="Times New Roman" w:cs="Times New Roman"/>
          <w:sz w:val="24"/>
          <w:szCs w:val="24"/>
        </w:rPr>
        <w:t xml:space="preserve">mbraced folk dances </w:t>
      </w:r>
      <w:r w:rsidR="007D638D" w:rsidRPr="000216EC">
        <w:rPr>
          <w:rFonts w:ascii="Times New Roman" w:eastAsia="Times New Roman" w:hAnsi="Times New Roman" w:cs="Times New Roman"/>
          <w:sz w:val="24"/>
          <w:szCs w:val="24"/>
        </w:rPr>
        <w:t>from</w:t>
      </w:r>
      <w:r w:rsidR="009159B4" w:rsidRPr="000216EC">
        <w:rPr>
          <w:rFonts w:ascii="Times New Roman" w:eastAsia="Times New Roman" w:hAnsi="Times New Roman" w:cs="Times New Roman"/>
          <w:sz w:val="24"/>
          <w:szCs w:val="24"/>
        </w:rPr>
        <w:t xml:space="preserve"> local villages</w:t>
      </w:r>
      <w:r w:rsidR="009871BC" w:rsidRPr="000216EC">
        <w:rPr>
          <w:rFonts w:ascii="Times New Roman" w:eastAsia="Times New Roman" w:hAnsi="Times New Roman" w:cs="Times New Roman"/>
          <w:sz w:val="24"/>
          <w:szCs w:val="24"/>
        </w:rPr>
        <w:t xml:space="preserve"> to </w:t>
      </w:r>
      <w:r w:rsidR="00106521" w:rsidRPr="000216EC">
        <w:rPr>
          <w:rFonts w:ascii="Times New Roman" w:eastAsia="Times New Roman" w:hAnsi="Times New Roman" w:cs="Times New Roman"/>
          <w:sz w:val="24"/>
          <w:szCs w:val="24"/>
        </w:rPr>
        <w:t xml:space="preserve">forge </w:t>
      </w:r>
      <w:r w:rsidRPr="000216EC">
        <w:rPr>
          <w:rFonts w:ascii="Times New Roman" w:eastAsia="Times New Roman" w:hAnsi="Times New Roman" w:cs="Times New Roman"/>
          <w:sz w:val="24"/>
          <w:szCs w:val="24"/>
        </w:rPr>
        <w:t xml:space="preserve">a national identity.   This movement could be profoundly conservative, even inflecting the German fascist </w:t>
      </w:r>
    </w:p>
    <w:p w14:paraId="496D3BCD" w14:textId="7C2BA0D4" w:rsidR="00F6507E" w:rsidRPr="000216EC" w:rsidRDefault="00DA2B16" w:rsidP="00CB4BF0">
      <w:pPr>
        <w:spacing w:after="0" w:line="240" w:lineRule="auto"/>
        <w:rPr>
          <w:rFonts w:ascii="Times New Roman" w:eastAsia="Times New Roman" w:hAnsi="Times New Roman" w:cs="Times New Roman"/>
          <w:b/>
          <w:sz w:val="24"/>
          <w:szCs w:val="24"/>
        </w:rPr>
      </w:pPr>
      <w:r w:rsidRPr="00CB4BF0">
        <w:rPr>
          <w:rFonts w:ascii="Times New Roman" w:eastAsia="Times New Roman" w:hAnsi="Times New Roman" w:cs="Times New Roman"/>
          <w:sz w:val="24"/>
          <w:szCs w:val="24"/>
        </w:rPr>
        <w:t xml:space="preserve">imaginary in the </w:t>
      </w:r>
      <w:r w:rsidRPr="00CB4BF0">
        <w:rPr>
          <w:rFonts w:ascii="Times New Roman" w:eastAsia="Times New Roman" w:hAnsi="Times New Roman" w:cs="Times New Roman"/>
          <w:i/>
          <w:iCs/>
          <w:sz w:val="24"/>
          <w:szCs w:val="24"/>
        </w:rPr>
        <w:t>Volk</w:t>
      </w:r>
      <w:r w:rsidR="00106521" w:rsidRPr="00CB4BF0">
        <w:rPr>
          <w:rFonts w:ascii="Times New Roman" w:eastAsia="Times New Roman" w:hAnsi="Times New Roman" w:cs="Times New Roman"/>
          <w:i/>
          <w:iCs/>
          <w:sz w:val="24"/>
          <w:szCs w:val="24"/>
        </w:rPr>
        <w:t xml:space="preserve">. </w:t>
      </w:r>
      <w:r w:rsidR="00106521" w:rsidRPr="00CB4BF0">
        <w:rPr>
          <w:rFonts w:ascii="Times New Roman" w:eastAsia="Times New Roman" w:hAnsi="Times New Roman" w:cs="Times New Roman"/>
          <w:iCs/>
          <w:sz w:val="24"/>
          <w:szCs w:val="24"/>
        </w:rPr>
        <w:t>But the folk movement</w:t>
      </w:r>
      <w:r w:rsidR="00106521" w:rsidRPr="00CB4BF0">
        <w:rPr>
          <w:rFonts w:ascii="Times New Roman" w:eastAsia="Times New Roman" w:hAnsi="Times New Roman" w:cs="Times New Roman"/>
          <w:i/>
          <w:iCs/>
          <w:sz w:val="24"/>
          <w:szCs w:val="24"/>
        </w:rPr>
        <w:t xml:space="preserve"> </w:t>
      </w:r>
      <w:r w:rsidRPr="00CB4BF0">
        <w:rPr>
          <w:rFonts w:ascii="Times New Roman" w:eastAsia="Times New Roman" w:hAnsi="Times New Roman" w:cs="Times New Roman"/>
          <w:sz w:val="24"/>
          <w:szCs w:val="24"/>
        </w:rPr>
        <w:t xml:space="preserve">would </w:t>
      </w:r>
      <w:r w:rsidR="00106521" w:rsidRPr="00CB4BF0">
        <w:rPr>
          <w:rFonts w:ascii="Times New Roman" w:eastAsia="Times New Roman" w:hAnsi="Times New Roman" w:cs="Times New Roman"/>
          <w:sz w:val="24"/>
          <w:szCs w:val="24"/>
        </w:rPr>
        <w:t>also participate in mid-century</w:t>
      </w:r>
      <w:r w:rsidR="009871BC" w:rsidRPr="00CB4BF0">
        <w:rPr>
          <w:rFonts w:ascii="Times New Roman" w:eastAsia="Times New Roman" w:hAnsi="Times New Roman" w:cs="Times New Roman"/>
          <w:sz w:val="24"/>
          <w:szCs w:val="24"/>
        </w:rPr>
        <w:t xml:space="preserve"> i</w:t>
      </w:r>
      <w:r w:rsidRPr="00CB4BF0">
        <w:rPr>
          <w:rFonts w:ascii="Times New Roman" w:eastAsia="Times New Roman" w:hAnsi="Times New Roman" w:cs="Times New Roman"/>
          <w:sz w:val="24"/>
          <w:szCs w:val="24"/>
        </w:rPr>
        <w:t>nternationalist left-wing alt</w:t>
      </w:r>
      <w:r w:rsidR="009159B4" w:rsidRPr="00CB4BF0">
        <w:rPr>
          <w:rFonts w:ascii="Times New Roman" w:eastAsia="Times New Roman" w:hAnsi="Times New Roman" w:cs="Times New Roman"/>
          <w:sz w:val="24"/>
          <w:szCs w:val="24"/>
        </w:rPr>
        <w:t>ernative</w:t>
      </w:r>
      <w:r w:rsidR="00106521" w:rsidRPr="00CB4BF0">
        <w:rPr>
          <w:rFonts w:ascii="Times New Roman" w:eastAsia="Times New Roman" w:hAnsi="Times New Roman" w:cs="Times New Roman"/>
          <w:sz w:val="24"/>
          <w:szCs w:val="24"/>
        </w:rPr>
        <w:t>s</w:t>
      </w:r>
      <w:r w:rsidRPr="00CB4BF0">
        <w:rPr>
          <w:rFonts w:ascii="Times New Roman" w:eastAsia="Times New Roman" w:hAnsi="Times New Roman" w:cs="Times New Roman"/>
          <w:sz w:val="24"/>
          <w:szCs w:val="24"/>
        </w:rPr>
        <w:t xml:space="preserve"> to express proletarian solidarities </w:t>
      </w:r>
      <w:r w:rsidR="00106521" w:rsidRPr="00CB4BF0">
        <w:rPr>
          <w:rFonts w:ascii="Times New Roman" w:eastAsia="Times New Roman" w:hAnsi="Times New Roman" w:cs="Times New Roman"/>
          <w:sz w:val="24"/>
          <w:szCs w:val="24"/>
        </w:rPr>
        <w:t xml:space="preserve">with </w:t>
      </w:r>
      <w:r w:rsidRPr="00CB4BF0">
        <w:rPr>
          <w:rFonts w:ascii="Times New Roman" w:eastAsia="Times New Roman" w:hAnsi="Times New Roman" w:cs="Times New Roman"/>
          <w:sz w:val="24"/>
          <w:szCs w:val="24"/>
        </w:rPr>
        <w:t>peasant peop</w:t>
      </w:r>
      <w:r w:rsidR="009159B4" w:rsidRPr="00CB4BF0">
        <w:rPr>
          <w:rFonts w:ascii="Times New Roman" w:eastAsia="Times New Roman" w:hAnsi="Times New Roman" w:cs="Times New Roman"/>
          <w:sz w:val="24"/>
          <w:szCs w:val="24"/>
        </w:rPr>
        <w:t xml:space="preserve">les around the world.  Second, </w:t>
      </w:r>
      <w:r w:rsidR="009844C7" w:rsidRPr="000216EC">
        <w:rPr>
          <w:rFonts w:ascii="Times New Roman" w:eastAsia="Times New Roman" w:hAnsi="Times New Roman" w:cs="Times New Roman"/>
          <w:sz w:val="24"/>
          <w:szCs w:val="24"/>
        </w:rPr>
        <w:t xml:space="preserve">middle-class </w:t>
      </w:r>
      <w:r w:rsidRPr="000216EC">
        <w:rPr>
          <w:rFonts w:ascii="Times New Roman" w:eastAsia="Times New Roman" w:hAnsi="Times New Roman" w:cs="Times New Roman"/>
          <w:sz w:val="24"/>
          <w:szCs w:val="24"/>
        </w:rPr>
        <w:t>folk dance revivalist</w:t>
      </w:r>
      <w:r w:rsidR="00790886" w:rsidRPr="000216EC">
        <w:rPr>
          <w:rFonts w:ascii="Times New Roman" w:eastAsia="Times New Roman" w:hAnsi="Times New Roman" w:cs="Times New Roman"/>
          <w:sz w:val="24"/>
          <w:szCs w:val="24"/>
        </w:rPr>
        <w:t>s</w:t>
      </w:r>
      <w:r w:rsidR="009844C7" w:rsidRPr="000216EC">
        <w:rPr>
          <w:rFonts w:ascii="Times New Roman" w:eastAsia="Times New Roman" w:hAnsi="Times New Roman" w:cs="Times New Roman"/>
          <w:sz w:val="24"/>
          <w:szCs w:val="24"/>
        </w:rPr>
        <w:t xml:space="preserve"> associated the city and its immigrant residents, who were often from rural areas, with vice, debauchery and sin and </w:t>
      </w:r>
      <w:r w:rsidRPr="000216EC">
        <w:rPr>
          <w:rFonts w:ascii="Times New Roman" w:eastAsia="Times New Roman" w:hAnsi="Times New Roman" w:cs="Times New Roman"/>
          <w:sz w:val="24"/>
          <w:szCs w:val="24"/>
        </w:rPr>
        <w:t>sought to</w:t>
      </w:r>
      <w:r w:rsidR="00106521" w:rsidRPr="000216EC">
        <w:rPr>
          <w:rFonts w:ascii="Times New Roman" w:eastAsia="Times New Roman" w:hAnsi="Times New Roman" w:cs="Times New Roman"/>
          <w:sz w:val="24"/>
          <w:szCs w:val="24"/>
        </w:rPr>
        <w:t xml:space="preserve"> expose </w:t>
      </w:r>
      <w:r w:rsidR="009844C7" w:rsidRPr="000216EC">
        <w:rPr>
          <w:rFonts w:ascii="Times New Roman" w:eastAsia="Times New Roman" w:hAnsi="Times New Roman" w:cs="Times New Roman"/>
          <w:sz w:val="24"/>
          <w:szCs w:val="24"/>
        </w:rPr>
        <w:t xml:space="preserve">urban immigrants </w:t>
      </w:r>
      <w:r w:rsidR="00106521" w:rsidRPr="000216EC">
        <w:rPr>
          <w:rFonts w:ascii="Times New Roman" w:eastAsia="Times New Roman" w:hAnsi="Times New Roman" w:cs="Times New Roman"/>
          <w:sz w:val="24"/>
          <w:szCs w:val="24"/>
        </w:rPr>
        <w:t xml:space="preserve">to </w:t>
      </w:r>
      <w:r w:rsidRPr="000216EC">
        <w:rPr>
          <w:rFonts w:ascii="Times New Roman" w:eastAsia="Times New Roman" w:hAnsi="Times New Roman" w:cs="Times New Roman"/>
          <w:sz w:val="24"/>
          <w:szCs w:val="24"/>
        </w:rPr>
        <w:t>the simple, pristine</w:t>
      </w:r>
      <w:r w:rsidR="004859E5" w:rsidRPr="000216EC">
        <w:rPr>
          <w:rFonts w:ascii="Times New Roman" w:eastAsia="Times New Roman" w:hAnsi="Times New Roman" w:cs="Times New Roman"/>
          <w:sz w:val="24"/>
          <w:szCs w:val="24"/>
        </w:rPr>
        <w:t>,</w:t>
      </w:r>
      <w:r w:rsidRPr="000216EC">
        <w:rPr>
          <w:rFonts w:ascii="Times New Roman" w:eastAsia="Times New Roman" w:hAnsi="Times New Roman" w:cs="Times New Roman"/>
          <w:sz w:val="24"/>
          <w:szCs w:val="24"/>
        </w:rPr>
        <w:t xml:space="preserve"> rural values expressed</w:t>
      </w:r>
      <w:r w:rsidR="00106521" w:rsidRPr="000216EC">
        <w:rPr>
          <w:rFonts w:ascii="Times New Roman" w:eastAsia="Times New Roman" w:hAnsi="Times New Roman" w:cs="Times New Roman"/>
          <w:sz w:val="24"/>
          <w:szCs w:val="24"/>
        </w:rPr>
        <w:t xml:space="preserve"> through</w:t>
      </w:r>
      <w:r w:rsidR="009871BC" w:rsidRPr="000216EC">
        <w:rPr>
          <w:rFonts w:ascii="Times New Roman" w:eastAsia="Times New Roman" w:hAnsi="Times New Roman" w:cs="Times New Roman"/>
          <w:sz w:val="24"/>
          <w:szCs w:val="24"/>
        </w:rPr>
        <w:t xml:space="preserve"> </w:t>
      </w:r>
      <w:r w:rsidRPr="000216EC">
        <w:rPr>
          <w:rFonts w:ascii="Times New Roman" w:eastAsia="Times New Roman" w:hAnsi="Times New Roman" w:cs="Times New Roman"/>
          <w:sz w:val="24"/>
          <w:szCs w:val="24"/>
        </w:rPr>
        <w:t>these dances</w:t>
      </w:r>
      <w:r w:rsidR="009844C7" w:rsidRPr="000216EC">
        <w:rPr>
          <w:rFonts w:ascii="Times New Roman" w:eastAsia="Times New Roman" w:hAnsi="Times New Roman" w:cs="Times New Roman"/>
          <w:sz w:val="24"/>
          <w:szCs w:val="24"/>
        </w:rPr>
        <w:t xml:space="preserve"> in order</w:t>
      </w:r>
      <w:r w:rsidRPr="000216EC">
        <w:rPr>
          <w:rFonts w:ascii="Times New Roman" w:eastAsia="Times New Roman" w:hAnsi="Times New Roman" w:cs="Times New Roman"/>
          <w:sz w:val="24"/>
          <w:szCs w:val="24"/>
        </w:rPr>
        <w:t xml:space="preserve"> to </w:t>
      </w:r>
      <w:r w:rsidR="004859E5" w:rsidRPr="000216EC">
        <w:rPr>
          <w:rFonts w:ascii="Times New Roman" w:eastAsia="Times New Roman" w:hAnsi="Times New Roman" w:cs="Times New Roman"/>
          <w:sz w:val="24"/>
          <w:szCs w:val="24"/>
        </w:rPr>
        <w:t xml:space="preserve">assimilate </w:t>
      </w:r>
      <w:r w:rsidR="004B062F" w:rsidRPr="000216EC">
        <w:rPr>
          <w:rFonts w:ascii="Times New Roman" w:eastAsia="Times New Roman" w:hAnsi="Times New Roman" w:cs="Times New Roman"/>
          <w:sz w:val="24"/>
          <w:szCs w:val="24"/>
        </w:rPr>
        <w:t>the</w:t>
      </w:r>
      <w:r w:rsidR="009844C7" w:rsidRPr="000216EC">
        <w:rPr>
          <w:rFonts w:ascii="Times New Roman" w:eastAsia="Times New Roman" w:hAnsi="Times New Roman" w:cs="Times New Roman"/>
          <w:sz w:val="24"/>
          <w:szCs w:val="24"/>
        </w:rPr>
        <w:t>m</w:t>
      </w:r>
      <w:r w:rsidR="004B062F" w:rsidRPr="000216EC">
        <w:rPr>
          <w:rFonts w:ascii="Times New Roman" w:eastAsia="Times New Roman" w:hAnsi="Times New Roman" w:cs="Times New Roman"/>
          <w:sz w:val="24"/>
          <w:szCs w:val="24"/>
        </w:rPr>
        <w:t xml:space="preserve"> to the city</w:t>
      </w:r>
      <w:r w:rsidR="009844C7" w:rsidRPr="000216EC">
        <w:rPr>
          <w:rFonts w:ascii="Times New Roman" w:eastAsia="Times New Roman" w:hAnsi="Times New Roman" w:cs="Times New Roman"/>
          <w:sz w:val="24"/>
          <w:szCs w:val="24"/>
        </w:rPr>
        <w:t xml:space="preserve"> </w:t>
      </w:r>
      <w:r w:rsidRPr="000216EC">
        <w:rPr>
          <w:rFonts w:ascii="Times New Roman" w:eastAsia="Times New Roman" w:hAnsi="Times New Roman" w:cs="Times New Roman"/>
          <w:sz w:val="24"/>
          <w:szCs w:val="24"/>
        </w:rPr>
        <w:t>into modern</w:t>
      </w:r>
      <w:r w:rsidR="00FB1EE0" w:rsidRPr="000216EC">
        <w:rPr>
          <w:rFonts w:ascii="Times New Roman" w:eastAsia="Times New Roman" w:hAnsi="Times New Roman" w:cs="Times New Roman"/>
          <w:sz w:val="24"/>
          <w:szCs w:val="24"/>
        </w:rPr>
        <w:t>, civilized,</w:t>
      </w:r>
      <w:r w:rsidRPr="000216EC">
        <w:rPr>
          <w:rFonts w:ascii="Times New Roman" w:eastAsia="Times New Roman" w:hAnsi="Times New Roman" w:cs="Times New Roman"/>
          <w:sz w:val="24"/>
          <w:szCs w:val="24"/>
        </w:rPr>
        <w:t xml:space="preserve"> urban dwellers.   And third, the folk dance revival</w:t>
      </w:r>
      <w:r w:rsidR="004859E5" w:rsidRPr="000216EC">
        <w:rPr>
          <w:rFonts w:ascii="Times New Roman" w:eastAsia="Times New Roman" w:hAnsi="Times New Roman" w:cs="Times New Roman"/>
          <w:sz w:val="24"/>
          <w:szCs w:val="24"/>
        </w:rPr>
        <w:t xml:space="preserve"> participants</w:t>
      </w:r>
      <w:r w:rsidRPr="000216EC">
        <w:rPr>
          <w:rFonts w:ascii="Times New Roman" w:eastAsia="Times New Roman" w:hAnsi="Times New Roman" w:cs="Times New Roman"/>
          <w:sz w:val="24"/>
          <w:szCs w:val="24"/>
        </w:rPr>
        <w:t xml:space="preserve"> sought to </w:t>
      </w:r>
      <w:r w:rsidR="004B062F" w:rsidRPr="000216EC">
        <w:rPr>
          <w:rFonts w:ascii="Times New Roman" w:eastAsia="Times New Roman" w:hAnsi="Times New Roman" w:cs="Times New Roman"/>
          <w:sz w:val="24"/>
          <w:szCs w:val="24"/>
        </w:rPr>
        <w:t xml:space="preserve">offer a counterweight to </w:t>
      </w:r>
      <w:r w:rsidRPr="000216EC">
        <w:rPr>
          <w:rFonts w:ascii="Times New Roman" w:eastAsia="Times New Roman" w:hAnsi="Times New Roman" w:cs="Times New Roman"/>
          <w:sz w:val="24"/>
          <w:szCs w:val="24"/>
        </w:rPr>
        <w:t>the rough working-class culture of the music hall</w:t>
      </w:r>
      <w:r w:rsidR="004859E5" w:rsidRPr="000216EC">
        <w:rPr>
          <w:rFonts w:ascii="Times New Roman" w:eastAsia="Times New Roman" w:hAnsi="Times New Roman" w:cs="Times New Roman"/>
          <w:sz w:val="24"/>
          <w:szCs w:val="24"/>
        </w:rPr>
        <w:t>, vaudeville</w:t>
      </w:r>
      <w:r w:rsidR="00FB1EE0" w:rsidRPr="000216EC">
        <w:rPr>
          <w:rFonts w:ascii="Times New Roman" w:eastAsia="Times New Roman" w:hAnsi="Times New Roman" w:cs="Times New Roman"/>
          <w:sz w:val="24"/>
          <w:szCs w:val="24"/>
        </w:rPr>
        <w:t xml:space="preserve"> theatres</w:t>
      </w:r>
      <w:r w:rsidR="004859E5" w:rsidRPr="000216EC">
        <w:rPr>
          <w:rFonts w:ascii="Times New Roman" w:eastAsia="Times New Roman" w:hAnsi="Times New Roman" w:cs="Times New Roman"/>
          <w:sz w:val="24"/>
          <w:szCs w:val="24"/>
        </w:rPr>
        <w:t>, and dance hall</w:t>
      </w:r>
      <w:r w:rsidRPr="000216EC">
        <w:rPr>
          <w:rFonts w:ascii="Times New Roman" w:eastAsia="Times New Roman" w:hAnsi="Times New Roman" w:cs="Times New Roman"/>
          <w:sz w:val="24"/>
          <w:szCs w:val="24"/>
        </w:rPr>
        <w:t xml:space="preserve"> </w:t>
      </w:r>
      <w:r w:rsidR="00FB1EE0" w:rsidRPr="000216EC">
        <w:rPr>
          <w:rFonts w:ascii="Times New Roman" w:eastAsia="Times New Roman" w:hAnsi="Times New Roman" w:cs="Times New Roman"/>
          <w:sz w:val="24"/>
          <w:szCs w:val="24"/>
        </w:rPr>
        <w:t xml:space="preserve">(etc.) </w:t>
      </w:r>
      <w:r w:rsidR="004B062F" w:rsidRPr="000216EC">
        <w:rPr>
          <w:rFonts w:ascii="Times New Roman" w:eastAsia="Times New Roman" w:hAnsi="Times New Roman" w:cs="Times New Roman"/>
          <w:sz w:val="24"/>
          <w:szCs w:val="24"/>
        </w:rPr>
        <w:t xml:space="preserve">and to celebrate a dance form that made its adherents </w:t>
      </w:r>
      <w:r w:rsidRPr="000216EC">
        <w:rPr>
          <w:rFonts w:ascii="Times New Roman" w:eastAsia="Times New Roman" w:hAnsi="Times New Roman" w:cs="Times New Roman"/>
          <w:sz w:val="24"/>
          <w:szCs w:val="24"/>
        </w:rPr>
        <w:t>into modern disciplined, heterosexual and bourgeois bod</w:t>
      </w:r>
      <w:r w:rsidR="004B062F" w:rsidRPr="000216EC">
        <w:rPr>
          <w:rFonts w:ascii="Times New Roman" w:eastAsia="Times New Roman" w:hAnsi="Times New Roman" w:cs="Times New Roman"/>
          <w:sz w:val="24"/>
          <w:szCs w:val="24"/>
        </w:rPr>
        <w:t>ies.</w:t>
      </w:r>
    </w:p>
    <w:p w14:paraId="29455DFC" w14:textId="77777777" w:rsidR="00CB4BF0" w:rsidRDefault="00CB4BF0" w:rsidP="000216EC">
      <w:pPr>
        <w:pStyle w:val="Body1"/>
        <w:rPr>
          <w:rFonts w:ascii="Times New Roman" w:hAnsi="Times New Roman"/>
        </w:rPr>
      </w:pPr>
    </w:p>
    <w:p w14:paraId="7E9C0AE6" w14:textId="77777777" w:rsidR="005E112C" w:rsidRPr="000216EC" w:rsidRDefault="00464E9D" w:rsidP="008B207F">
      <w:pPr>
        <w:pStyle w:val="Heading2"/>
      </w:pPr>
      <w:r w:rsidRPr="000216EC">
        <w:t>Beginnings</w:t>
      </w:r>
    </w:p>
    <w:p w14:paraId="435B1B2E" w14:textId="5F2E9A80" w:rsidR="005E112C" w:rsidRPr="000216EC" w:rsidRDefault="005E112C" w:rsidP="000216EC">
      <w:pPr>
        <w:pStyle w:val="Body1"/>
        <w:rPr>
          <w:rFonts w:ascii="Times New Roman" w:hAnsi="Times New Roman"/>
        </w:rPr>
      </w:pPr>
      <w:r w:rsidRPr="00884600">
        <w:rPr>
          <w:rFonts w:ascii="Times New Roman" w:hAnsi="Times New Roman"/>
        </w:rPr>
        <w:t xml:space="preserve">Modern folk dance is a </w:t>
      </w:r>
      <w:r w:rsidR="00A17CDA" w:rsidRPr="00884600">
        <w:rPr>
          <w:rFonts w:ascii="Times New Roman" w:hAnsi="Times New Roman"/>
        </w:rPr>
        <w:t xml:space="preserve">turn of the </w:t>
      </w:r>
      <w:r w:rsidRPr="00884600">
        <w:rPr>
          <w:rFonts w:ascii="Times New Roman" w:hAnsi="Times New Roman"/>
        </w:rPr>
        <w:t>twentieth-century revivalist practice based upon a participatory dance form originating within village</w:t>
      </w:r>
      <w:r w:rsidR="00A17CDA" w:rsidRPr="00884600">
        <w:rPr>
          <w:rFonts w:ascii="Times New Roman" w:hAnsi="Times New Roman"/>
        </w:rPr>
        <w:t>-based</w:t>
      </w:r>
      <w:r w:rsidRPr="00884600">
        <w:rPr>
          <w:rFonts w:ascii="Times New Roman" w:hAnsi="Times New Roman"/>
        </w:rPr>
        <w:t xml:space="preserve"> ethnic communities of northern Europe.   </w:t>
      </w:r>
      <w:r w:rsidR="00A17CDA" w:rsidRPr="000216EC">
        <w:rPr>
          <w:rFonts w:ascii="Times New Roman" w:hAnsi="Times New Roman"/>
        </w:rPr>
        <w:t>It</w:t>
      </w:r>
      <w:r w:rsidRPr="000216EC">
        <w:rPr>
          <w:rFonts w:ascii="Times New Roman" w:hAnsi="Times New Roman"/>
        </w:rPr>
        <w:t xml:space="preserve"> arose as part of the effort to define the modern European nation-state in the last half of the nineteenth-century and gained most of its adherents in the U.S. and northern Europe.  In the face of rapid industrialization, revivalists celebrated traditional dances with roots in the pre-modern medieval and renaissance eras that they associated with a pristine, rural idyll in order to revitalize </w:t>
      </w:r>
      <w:r w:rsidR="009844C7" w:rsidRPr="000216EC">
        <w:rPr>
          <w:rFonts w:ascii="Times New Roman" w:hAnsi="Times New Roman"/>
        </w:rPr>
        <w:t xml:space="preserve">subalterns who they imagined as </w:t>
      </w:r>
      <w:r w:rsidRPr="000216EC">
        <w:rPr>
          <w:rFonts w:ascii="Times New Roman" w:hAnsi="Times New Roman"/>
        </w:rPr>
        <w:t>a ‘</w:t>
      </w:r>
      <w:r w:rsidR="00F34BE9">
        <w:rPr>
          <w:rFonts w:ascii="Times New Roman" w:hAnsi="Times New Roman"/>
        </w:rPr>
        <w:t xml:space="preserve">foreign </w:t>
      </w:r>
      <w:r w:rsidRPr="000216EC">
        <w:rPr>
          <w:rFonts w:ascii="Times New Roman" w:hAnsi="Times New Roman"/>
        </w:rPr>
        <w:t xml:space="preserve">race’ and adapt it to modern life. Two ironies particularly marked this revival movement: revivalists re-imagined local village dances as national in provenance; and they led efforts to bring dances that expressed peasant or village cultures into urban contact points </w:t>
      </w:r>
      <w:r w:rsidR="00F86AA3">
        <w:rPr>
          <w:rFonts w:ascii="Times New Roman" w:hAnsi="Times New Roman"/>
        </w:rPr>
        <w:t>–</w:t>
      </w:r>
      <w:r w:rsidRPr="000216EC">
        <w:rPr>
          <w:rFonts w:ascii="Times New Roman" w:hAnsi="Times New Roman"/>
        </w:rPr>
        <w:t xml:space="preserve"> settlements, playgrounds, schools </w:t>
      </w:r>
      <w:r w:rsidR="00F86AA3">
        <w:rPr>
          <w:rFonts w:ascii="Times New Roman" w:hAnsi="Times New Roman"/>
        </w:rPr>
        <w:t>–</w:t>
      </w:r>
      <w:r w:rsidRPr="000216EC">
        <w:rPr>
          <w:rFonts w:ascii="Times New Roman" w:hAnsi="Times New Roman"/>
        </w:rPr>
        <w:t xml:space="preserve"> to instill rural immigrants with </w:t>
      </w:r>
      <w:r w:rsidR="00790886" w:rsidRPr="000216EC">
        <w:rPr>
          <w:rFonts w:ascii="Times New Roman" w:hAnsi="Times New Roman"/>
        </w:rPr>
        <w:t>‘</w:t>
      </w:r>
      <w:r w:rsidRPr="000216EC">
        <w:rPr>
          <w:rFonts w:ascii="Times New Roman" w:hAnsi="Times New Roman"/>
        </w:rPr>
        <w:t>appropriate</w:t>
      </w:r>
      <w:r w:rsidR="00790886" w:rsidRPr="000216EC">
        <w:rPr>
          <w:rFonts w:ascii="Times New Roman" w:hAnsi="Times New Roman"/>
        </w:rPr>
        <w:t>’</w:t>
      </w:r>
      <w:r w:rsidRPr="000216EC">
        <w:rPr>
          <w:rFonts w:ascii="Times New Roman" w:hAnsi="Times New Roman"/>
        </w:rPr>
        <w:t xml:space="preserve"> bodily comportments for urban denizens.  As part of an emergent professional class of folklorists, the revivalists expressed the middle-class</w:t>
      </w:r>
      <w:r w:rsidR="008173F9" w:rsidRPr="000216EC">
        <w:rPr>
          <w:rFonts w:ascii="Times New Roman" w:hAnsi="Times New Roman"/>
        </w:rPr>
        <w:t>, Protestant</w:t>
      </w:r>
      <w:r w:rsidRPr="000216EC">
        <w:rPr>
          <w:rFonts w:ascii="Times New Roman" w:hAnsi="Times New Roman"/>
        </w:rPr>
        <w:t xml:space="preserve"> values of the Progressive and Edwardian eras. They infused folk dances with </w:t>
      </w:r>
      <w:r w:rsidR="008173F9" w:rsidRPr="000216EC">
        <w:rPr>
          <w:rFonts w:ascii="Times New Roman" w:hAnsi="Times New Roman"/>
        </w:rPr>
        <w:t>their vision of modernity</w:t>
      </w:r>
      <w:r w:rsidRPr="000216EC">
        <w:rPr>
          <w:rFonts w:ascii="Times New Roman" w:hAnsi="Times New Roman"/>
        </w:rPr>
        <w:t xml:space="preserve">, excising some </w:t>
      </w:r>
      <w:r w:rsidR="008173F9" w:rsidRPr="000216EC">
        <w:rPr>
          <w:rFonts w:ascii="Times New Roman" w:hAnsi="Times New Roman"/>
        </w:rPr>
        <w:t xml:space="preserve">parts </w:t>
      </w:r>
      <w:r w:rsidRPr="000216EC">
        <w:rPr>
          <w:rFonts w:ascii="Times New Roman" w:hAnsi="Times New Roman"/>
        </w:rPr>
        <w:t xml:space="preserve">such as kissing, ignoring traditions they thought too </w:t>
      </w:r>
      <w:r w:rsidR="008173F9" w:rsidRPr="000216EC">
        <w:rPr>
          <w:rFonts w:ascii="Times New Roman" w:hAnsi="Times New Roman"/>
        </w:rPr>
        <w:t xml:space="preserve">physically or emotionally </w:t>
      </w:r>
      <w:r w:rsidRPr="000216EC">
        <w:rPr>
          <w:rFonts w:ascii="Times New Roman" w:hAnsi="Times New Roman"/>
        </w:rPr>
        <w:t xml:space="preserve">expressive and </w:t>
      </w:r>
      <w:r w:rsidR="008173F9" w:rsidRPr="000216EC">
        <w:rPr>
          <w:rFonts w:ascii="Times New Roman" w:hAnsi="Times New Roman"/>
        </w:rPr>
        <w:t xml:space="preserve">thus </w:t>
      </w:r>
      <w:r w:rsidRPr="000216EC">
        <w:rPr>
          <w:rFonts w:ascii="Times New Roman" w:hAnsi="Times New Roman"/>
        </w:rPr>
        <w:t xml:space="preserve">plebian, and censoring </w:t>
      </w:r>
      <w:r w:rsidR="008173F9" w:rsidRPr="000216EC">
        <w:rPr>
          <w:rFonts w:ascii="Times New Roman" w:hAnsi="Times New Roman"/>
        </w:rPr>
        <w:t xml:space="preserve">dance-song </w:t>
      </w:r>
      <w:r w:rsidRPr="000216EC">
        <w:rPr>
          <w:rFonts w:ascii="Times New Roman" w:hAnsi="Times New Roman"/>
        </w:rPr>
        <w:t xml:space="preserve">titles they thought sexually provocative.  More fundamentally, they </w:t>
      </w:r>
      <w:r w:rsidR="000216EC">
        <w:rPr>
          <w:rFonts w:ascii="Times New Roman" w:hAnsi="Times New Roman"/>
        </w:rPr>
        <w:t>‘</w:t>
      </w:r>
      <w:r w:rsidRPr="000216EC">
        <w:rPr>
          <w:rFonts w:ascii="Times New Roman" w:hAnsi="Times New Roman"/>
        </w:rPr>
        <w:t>dressed up</w:t>
      </w:r>
      <w:r w:rsidR="000216EC">
        <w:rPr>
          <w:rFonts w:ascii="Times New Roman" w:hAnsi="Times New Roman"/>
        </w:rPr>
        <w:t>’</w:t>
      </w:r>
      <w:r w:rsidR="000216EC" w:rsidRPr="000216EC">
        <w:rPr>
          <w:rFonts w:ascii="Times New Roman" w:hAnsi="Times New Roman"/>
        </w:rPr>
        <w:t xml:space="preserve"> </w:t>
      </w:r>
      <w:r w:rsidRPr="000216EC">
        <w:rPr>
          <w:rFonts w:ascii="Times New Roman" w:hAnsi="Times New Roman"/>
        </w:rPr>
        <w:t>the village dances – literally performing them in bourgeois even</w:t>
      </w:r>
      <w:r w:rsidR="00A31EBB" w:rsidRPr="000216EC">
        <w:rPr>
          <w:rFonts w:ascii="Times New Roman" w:hAnsi="Times New Roman"/>
        </w:rPr>
        <w:t>ing</w:t>
      </w:r>
      <w:r w:rsidRPr="000216EC">
        <w:rPr>
          <w:rFonts w:ascii="Times New Roman" w:hAnsi="Times New Roman"/>
        </w:rPr>
        <w:t xml:space="preserve"> wear – and determined </w:t>
      </w:r>
      <w:r w:rsidR="000216EC">
        <w:rPr>
          <w:rFonts w:ascii="Times New Roman" w:hAnsi="Times New Roman"/>
        </w:rPr>
        <w:t>‘</w:t>
      </w:r>
      <w:r w:rsidRPr="000216EC">
        <w:rPr>
          <w:rFonts w:ascii="Times New Roman" w:hAnsi="Times New Roman"/>
        </w:rPr>
        <w:t>authentic</w:t>
      </w:r>
      <w:r w:rsidR="000216EC">
        <w:rPr>
          <w:rFonts w:ascii="Times New Roman" w:hAnsi="Times New Roman"/>
        </w:rPr>
        <w:t>’</w:t>
      </w:r>
      <w:r w:rsidR="000216EC" w:rsidRPr="000216EC">
        <w:rPr>
          <w:rFonts w:ascii="Times New Roman" w:hAnsi="Times New Roman"/>
        </w:rPr>
        <w:t xml:space="preserve"> </w:t>
      </w:r>
      <w:r w:rsidRPr="000216EC">
        <w:rPr>
          <w:rFonts w:ascii="Times New Roman" w:hAnsi="Times New Roman"/>
        </w:rPr>
        <w:t xml:space="preserve">carriage and stepping with twentieth-century sensibilities. In sum, revivalists </w:t>
      </w:r>
      <w:r w:rsidR="000216EC">
        <w:rPr>
          <w:rFonts w:ascii="Times New Roman" w:hAnsi="Times New Roman"/>
        </w:rPr>
        <w:t>‘</w:t>
      </w:r>
      <w:r w:rsidR="000216EC" w:rsidRPr="000216EC">
        <w:rPr>
          <w:rFonts w:ascii="Times New Roman" w:hAnsi="Times New Roman"/>
        </w:rPr>
        <w:t>invented</w:t>
      </w:r>
      <w:r w:rsidR="000216EC">
        <w:rPr>
          <w:rFonts w:ascii="Times New Roman" w:hAnsi="Times New Roman"/>
        </w:rPr>
        <w:t>’</w:t>
      </w:r>
      <w:r w:rsidR="000216EC" w:rsidRPr="000216EC">
        <w:rPr>
          <w:rFonts w:ascii="Times New Roman" w:hAnsi="Times New Roman"/>
        </w:rPr>
        <w:t xml:space="preserve"> </w:t>
      </w:r>
      <w:r w:rsidRPr="000216EC">
        <w:rPr>
          <w:rFonts w:ascii="Times New Roman" w:hAnsi="Times New Roman"/>
        </w:rPr>
        <w:t>a modern form of the folk dance.</w:t>
      </w:r>
    </w:p>
    <w:p w14:paraId="0A83C2E2" w14:textId="77777777" w:rsidR="00483D50" w:rsidRDefault="00483D50" w:rsidP="000216EC">
      <w:pPr>
        <w:pStyle w:val="Body1"/>
        <w:rPr>
          <w:rFonts w:ascii="Times New Roman" w:hAnsi="Times New Roman"/>
        </w:rPr>
      </w:pPr>
      <w:r>
        <w:rPr>
          <w:rFonts w:ascii="Times New Roman" w:hAnsi="Times New Roman"/>
        </w:rPr>
        <w:t xml:space="preserve">  </w:t>
      </w:r>
    </w:p>
    <w:p w14:paraId="192E96D8" w14:textId="79E5D05A" w:rsidR="005E112C" w:rsidRPr="000216EC" w:rsidRDefault="005E112C" w:rsidP="000216EC">
      <w:pPr>
        <w:pStyle w:val="Body1"/>
        <w:rPr>
          <w:rFonts w:ascii="Times New Roman" w:hAnsi="Times New Roman"/>
        </w:rPr>
      </w:pPr>
      <w:r w:rsidRPr="000216EC">
        <w:rPr>
          <w:rFonts w:ascii="Times New Roman" w:hAnsi="Times New Roman"/>
        </w:rPr>
        <w:t xml:space="preserve">The first folk dance collectors built on an emergent folklore practice pioneered </w:t>
      </w:r>
      <w:r w:rsidR="006E3F1A" w:rsidRPr="000216EC">
        <w:rPr>
          <w:rFonts w:ascii="Times New Roman" w:hAnsi="Times New Roman"/>
        </w:rPr>
        <w:t xml:space="preserve">by </w:t>
      </w:r>
      <w:r w:rsidRPr="000216EC">
        <w:rPr>
          <w:rFonts w:ascii="Times New Roman" w:hAnsi="Times New Roman"/>
        </w:rPr>
        <w:t xml:space="preserve">eighteenth-century folklore and song </w:t>
      </w:r>
      <w:r w:rsidR="008173F9" w:rsidRPr="000216EC">
        <w:rPr>
          <w:rFonts w:ascii="Times New Roman" w:hAnsi="Times New Roman"/>
        </w:rPr>
        <w:t>‘</w:t>
      </w:r>
      <w:r w:rsidRPr="000216EC">
        <w:rPr>
          <w:rFonts w:ascii="Times New Roman" w:hAnsi="Times New Roman"/>
        </w:rPr>
        <w:t>catchers</w:t>
      </w:r>
      <w:r w:rsidR="008173F9" w:rsidRPr="000216EC">
        <w:rPr>
          <w:rFonts w:ascii="Times New Roman" w:hAnsi="Times New Roman"/>
        </w:rPr>
        <w:t>’</w:t>
      </w:r>
      <w:r w:rsidR="003B705B" w:rsidRPr="000216EC">
        <w:rPr>
          <w:rFonts w:ascii="Times New Roman" w:hAnsi="Times New Roman"/>
        </w:rPr>
        <w:t xml:space="preserve"> Early dance collectors travel</w:t>
      </w:r>
      <w:r w:rsidR="000216EC">
        <w:rPr>
          <w:rFonts w:ascii="Times New Roman" w:hAnsi="Times New Roman"/>
        </w:rPr>
        <w:t>l</w:t>
      </w:r>
      <w:r w:rsidR="003B705B" w:rsidRPr="000216EC">
        <w:rPr>
          <w:rFonts w:ascii="Times New Roman" w:hAnsi="Times New Roman"/>
        </w:rPr>
        <w:t>ed to local villages and observed dances but did li</w:t>
      </w:r>
      <w:r w:rsidR="00790886" w:rsidRPr="000216EC">
        <w:rPr>
          <w:rFonts w:ascii="Times New Roman" w:hAnsi="Times New Roman"/>
        </w:rPr>
        <w:t>t</w:t>
      </w:r>
      <w:r w:rsidR="003B705B" w:rsidRPr="000216EC">
        <w:rPr>
          <w:rFonts w:ascii="Times New Roman" w:hAnsi="Times New Roman"/>
        </w:rPr>
        <w:t xml:space="preserve">tle formal collecting.  </w:t>
      </w:r>
      <w:r w:rsidRPr="000216EC">
        <w:rPr>
          <w:rFonts w:ascii="Times New Roman" w:hAnsi="Times New Roman"/>
        </w:rPr>
        <w:t xml:space="preserve"> </w:t>
      </w:r>
      <w:r w:rsidR="00271B2C" w:rsidRPr="000216EC">
        <w:rPr>
          <w:rFonts w:ascii="Times New Roman" w:hAnsi="Times New Roman"/>
        </w:rPr>
        <w:t xml:space="preserve">In </w:t>
      </w:r>
      <w:r w:rsidR="00657C7B" w:rsidRPr="000216EC">
        <w:rPr>
          <w:rFonts w:ascii="Times New Roman" w:hAnsi="Times New Roman"/>
        </w:rPr>
        <w:t>the United Kingdom</w:t>
      </w:r>
      <w:r w:rsidR="00271B2C" w:rsidRPr="000216EC">
        <w:rPr>
          <w:rFonts w:ascii="Times New Roman" w:hAnsi="Times New Roman"/>
        </w:rPr>
        <w:t xml:space="preserve">, </w:t>
      </w:r>
      <w:r w:rsidR="00E33DF5" w:rsidRPr="000216EC">
        <w:rPr>
          <w:rFonts w:ascii="Times New Roman" w:hAnsi="Times New Roman"/>
        </w:rPr>
        <w:t xml:space="preserve">Cecil James Sharp </w:t>
      </w:r>
      <w:r w:rsidR="006E3F1A" w:rsidRPr="000216EC">
        <w:rPr>
          <w:rFonts w:ascii="Times New Roman" w:hAnsi="Times New Roman"/>
        </w:rPr>
        <w:t xml:space="preserve">witnessed a </w:t>
      </w:r>
      <w:proofErr w:type="spellStart"/>
      <w:r w:rsidR="006E3F1A" w:rsidRPr="000216EC">
        <w:rPr>
          <w:rFonts w:ascii="Times New Roman" w:hAnsi="Times New Roman"/>
        </w:rPr>
        <w:t>Headington</w:t>
      </w:r>
      <w:proofErr w:type="spellEnd"/>
      <w:r w:rsidR="006E3F1A" w:rsidRPr="000216EC">
        <w:rPr>
          <w:rFonts w:ascii="Times New Roman" w:hAnsi="Times New Roman"/>
        </w:rPr>
        <w:t xml:space="preserve"> Morris side in 1899 and </w:t>
      </w:r>
      <w:r w:rsidR="000216EC">
        <w:rPr>
          <w:rFonts w:ascii="Times New Roman" w:hAnsi="Times New Roman"/>
        </w:rPr>
        <w:t>persuaded</w:t>
      </w:r>
      <w:r w:rsidR="000216EC" w:rsidRPr="000216EC">
        <w:rPr>
          <w:rFonts w:ascii="Times New Roman" w:hAnsi="Times New Roman"/>
        </w:rPr>
        <w:t xml:space="preserve"> </w:t>
      </w:r>
      <w:r w:rsidR="006E3F1A" w:rsidRPr="000216EC">
        <w:rPr>
          <w:rFonts w:ascii="Times New Roman" w:hAnsi="Times New Roman"/>
        </w:rPr>
        <w:t xml:space="preserve">the leader, William Kimber, to help him transcribe the dance.  In the next years, Sharp went to the West Country and transcribed with </w:t>
      </w:r>
      <w:r w:rsidR="006E3F1A" w:rsidRPr="000216EC">
        <w:rPr>
          <w:rFonts w:ascii="Times New Roman" w:hAnsi="Times New Roman"/>
        </w:rPr>
        <w:lastRenderedPageBreak/>
        <w:t xml:space="preserve">a notation system of his devising traditional village dances of the time.   But in 1909, Sharp was </w:t>
      </w:r>
      <w:r w:rsidR="00657C7B" w:rsidRPr="000216EC">
        <w:rPr>
          <w:rFonts w:ascii="Times New Roman" w:hAnsi="Times New Roman"/>
        </w:rPr>
        <w:t xml:space="preserve">fortunate enough to </w:t>
      </w:r>
      <w:r w:rsidR="00E33DF5" w:rsidRPr="000216EC">
        <w:rPr>
          <w:rFonts w:ascii="Times New Roman" w:hAnsi="Times New Roman"/>
        </w:rPr>
        <w:t xml:space="preserve">discover the eighteen editions of </w:t>
      </w:r>
      <w:r w:rsidR="00E33DF5" w:rsidRPr="000216EC">
        <w:rPr>
          <w:rFonts w:ascii="Times New Roman" w:hAnsi="Times New Roman"/>
          <w:i/>
        </w:rPr>
        <w:t>The English Dancing Master</w:t>
      </w:r>
      <w:r w:rsidR="00E33DF5" w:rsidRPr="000216EC">
        <w:rPr>
          <w:rFonts w:ascii="Times New Roman" w:hAnsi="Times New Roman"/>
        </w:rPr>
        <w:t xml:space="preserve"> published by John </w:t>
      </w:r>
      <w:proofErr w:type="spellStart"/>
      <w:r w:rsidR="00E33DF5" w:rsidRPr="000216EC">
        <w:rPr>
          <w:rFonts w:ascii="Times New Roman" w:hAnsi="Times New Roman"/>
        </w:rPr>
        <w:t>Playford</w:t>
      </w:r>
      <w:proofErr w:type="spellEnd"/>
      <w:r w:rsidR="00E33DF5" w:rsidRPr="000216EC">
        <w:rPr>
          <w:rFonts w:ascii="Times New Roman" w:hAnsi="Times New Roman"/>
        </w:rPr>
        <w:t xml:space="preserve"> and his son between 1651 and 1728 in the British Library and transcribed, published and taught the dances </w:t>
      </w:r>
      <w:r w:rsidR="00657C7B" w:rsidRPr="000216EC">
        <w:rPr>
          <w:rFonts w:ascii="Times New Roman" w:hAnsi="Times New Roman"/>
        </w:rPr>
        <w:t xml:space="preserve">found therein </w:t>
      </w:r>
      <w:r w:rsidR="00E33DF5" w:rsidRPr="000216EC">
        <w:rPr>
          <w:rFonts w:ascii="Times New Roman" w:hAnsi="Times New Roman"/>
        </w:rPr>
        <w:t xml:space="preserve">as the authoritative modern English Country Dance repertoire.  </w:t>
      </w:r>
      <w:r w:rsidR="00657C7B" w:rsidRPr="000216EC">
        <w:rPr>
          <w:rFonts w:ascii="Times New Roman" w:hAnsi="Times New Roman"/>
        </w:rPr>
        <w:t>Yet, t</w:t>
      </w:r>
      <w:r w:rsidR="00E33DF5" w:rsidRPr="000216EC">
        <w:rPr>
          <w:rFonts w:ascii="Times New Roman" w:hAnsi="Times New Roman"/>
        </w:rPr>
        <w:t xml:space="preserve">he origin </w:t>
      </w:r>
      <w:r w:rsidRPr="000216EC">
        <w:rPr>
          <w:rFonts w:ascii="Times New Roman" w:hAnsi="Times New Roman"/>
        </w:rPr>
        <w:t>of the mo</w:t>
      </w:r>
      <w:r w:rsidR="00E33DF5" w:rsidRPr="000216EC">
        <w:rPr>
          <w:rFonts w:ascii="Times New Roman" w:hAnsi="Times New Roman"/>
        </w:rPr>
        <w:t xml:space="preserve">dern revival in folk dance in England equally belongs to </w:t>
      </w:r>
      <w:r w:rsidRPr="000216EC">
        <w:rPr>
          <w:rFonts w:ascii="Times New Roman" w:hAnsi="Times New Roman"/>
        </w:rPr>
        <w:t>Mary Neal</w:t>
      </w:r>
      <w:r w:rsidR="00E33DF5" w:rsidRPr="000216EC">
        <w:rPr>
          <w:rFonts w:ascii="Times New Roman" w:hAnsi="Times New Roman"/>
        </w:rPr>
        <w:t>.  A</w:t>
      </w:r>
      <w:r w:rsidRPr="000216EC">
        <w:rPr>
          <w:rFonts w:ascii="Times New Roman" w:hAnsi="Times New Roman"/>
        </w:rPr>
        <w:t>n ardent socialist and suffragette</w:t>
      </w:r>
      <w:r w:rsidR="00E33DF5" w:rsidRPr="000216EC">
        <w:rPr>
          <w:rFonts w:ascii="Times New Roman" w:hAnsi="Times New Roman"/>
        </w:rPr>
        <w:t>, Neal had</w:t>
      </w:r>
      <w:r w:rsidRPr="000216EC">
        <w:rPr>
          <w:rFonts w:ascii="Times New Roman" w:hAnsi="Times New Roman"/>
        </w:rPr>
        <w:t xml:space="preserve"> established the </w:t>
      </w:r>
      <w:proofErr w:type="spellStart"/>
      <w:r w:rsidR="00657C7B" w:rsidRPr="000216EC">
        <w:rPr>
          <w:rFonts w:ascii="Times New Roman" w:hAnsi="Times New Roman"/>
          <w:color w:val="262626"/>
          <w:szCs w:val="28"/>
        </w:rPr>
        <w:t>Espérance</w:t>
      </w:r>
      <w:proofErr w:type="spellEnd"/>
      <w:r w:rsidR="00657C7B" w:rsidRPr="000216EC">
        <w:rPr>
          <w:rFonts w:ascii="Times New Roman" w:hAnsi="Times New Roman"/>
        </w:rPr>
        <w:t xml:space="preserve"> </w:t>
      </w:r>
      <w:r w:rsidRPr="000216EC">
        <w:rPr>
          <w:rFonts w:ascii="Times New Roman" w:hAnsi="Times New Roman"/>
        </w:rPr>
        <w:t>Club and Social Guild f</w:t>
      </w:r>
      <w:r w:rsidR="00461BE6">
        <w:rPr>
          <w:rFonts w:ascii="Times New Roman" w:hAnsi="Times New Roman"/>
        </w:rPr>
        <w:t>or London working</w:t>
      </w:r>
      <w:r w:rsidR="00E33DF5" w:rsidRPr="000216EC">
        <w:rPr>
          <w:rFonts w:ascii="Times New Roman" w:hAnsi="Times New Roman"/>
        </w:rPr>
        <w:t xml:space="preserve"> girls</w:t>
      </w:r>
      <w:r w:rsidR="00461BE6">
        <w:rPr>
          <w:rFonts w:ascii="Times New Roman" w:hAnsi="Times New Roman"/>
        </w:rPr>
        <w:t xml:space="preserve"> in the mid-1890s</w:t>
      </w:r>
      <w:r w:rsidR="00E33DF5" w:rsidRPr="000216EC">
        <w:rPr>
          <w:rFonts w:ascii="Times New Roman" w:hAnsi="Times New Roman"/>
        </w:rPr>
        <w:t xml:space="preserve">.  </w:t>
      </w:r>
      <w:r w:rsidR="006E3F1A" w:rsidRPr="000216EC">
        <w:rPr>
          <w:rFonts w:ascii="Times New Roman" w:hAnsi="Times New Roman"/>
        </w:rPr>
        <w:t>Sharp introduced Neal to Willia</w:t>
      </w:r>
      <w:r w:rsidR="00F86AA3">
        <w:rPr>
          <w:rFonts w:ascii="Times New Roman" w:hAnsi="Times New Roman"/>
        </w:rPr>
        <w:t>m</w:t>
      </w:r>
      <w:r w:rsidR="006E3F1A" w:rsidRPr="000216EC">
        <w:rPr>
          <w:rFonts w:ascii="Times New Roman" w:hAnsi="Times New Roman"/>
        </w:rPr>
        <w:t xml:space="preserve"> Kimber and he, in turn, helped teach the girls </w:t>
      </w:r>
      <w:r w:rsidR="00E33DF5" w:rsidRPr="000216EC">
        <w:rPr>
          <w:rFonts w:ascii="Times New Roman" w:hAnsi="Times New Roman"/>
        </w:rPr>
        <w:t xml:space="preserve">Morris dancing for </w:t>
      </w:r>
      <w:r w:rsidR="006E3F1A" w:rsidRPr="000216EC">
        <w:rPr>
          <w:rFonts w:ascii="Times New Roman" w:hAnsi="Times New Roman"/>
        </w:rPr>
        <w:t>their annual</w:t>
      </w:r>
      <w:r w:rsidR="00E33DF5" w:rsidRPr="000216EC">
        <w:rPr>
          <w:rFonts w:ascii="Times New Roman" w:hAnsi="Times New Roman"/>
        </w:rPr>
        <w:t xml:space="preserve"> Christmas pageant</w:t>
      </w:r>
      <w:r w:rsidR="006E3F1A" w:rsidRPr="000216EC">
        <w:rPr>
          <w:rFonts w:ascii="Times New Roman" w:hAnsi="Times New Roman"/>
        </w:rPr>
        <w:t xml:space="preserve">. </w:t>
      </w:r>
      <w:r w:rsidR="007F628F" w:rsidRPr="000216EC">
        <w:rPr>
          <w:rFonts w:ascii="Times New Roman" w:hAnsi="Times New Roman"/>
        </w:rPr>
        <w:t>In the next c</w:t>
      </w:r>
      <w:r w:rsidR="00790886" w:rsidRPr="000216EC">
        <w:rPr>
          <w:rFonts w:ascii="Times New Roman" w:hAnsi="Times New Roman"/>
        </w:rPr>
        <w:t>o</w:t>
      </w:r>
      <w:r w:rsidR="007F628F" w:rsidRPr="000216EC">
        <w:rPr>
          <w:rFonts w:ascii="Times New Roman" w:hAnsi="Times New Roman"/>
        </w:rPr>
        <w:t>uple of years, Neal travel</w:t>
      </w:r>
      <w:r w:rsidR="000216EC">
        <w:rPr>
          <w:rFonts w:ascii="Times New Roman" w:hAnsi="Times New Roman"/>
        </w:rPr>
        <w:t>l</w:t>
      </w:r>
      <w:r w:rsidR="007F628F" w:rsidRPr="000216EC">
        <w:rPr>
          <w:rFonts w:ascii="Times New Roman" w:hAnsi="Times New Roman"/>
        </w:rPr>
        <w:t xml:space="preserve">ed to the English countryside to collect folk dances and created an </w:t>
      </w:r>
      <w:proofErr w:type="spellStart"/>
      <w:r w:rsidR="007F628F" w:rsidRPr="000216EC">
        <w:rPr>
          <w:rFonts w:ascii="Times New Roman" w:hAnsi="Times New Roman"/>
          <w:color w:val="262626"/>
          <w:szCs w:val="28"/>
        </w:rPr>
        <w:t>Espérance</w:t>
      </w:r>
      <w:proofErr w:type="spellEnd"/>
      <w:r w:rsidR="007F628F" w:rsidRPr="000216EC">
        <w:rPr>
          <w:rFonts w:ascii="Times New Roman" w:hAnsi="Times New Roman"/>
        </w:rPr>
        <w:t xml:space="preserve"> Girls’ performance team. But the enthusiastic public reception of the girls’ performances had convinced Sharp to turn to dance instead of just song collecting.  And while Neal and Sharp initially collaborated, the two ultimately</w:t>
      </w:r>
      <w:r w:rsidR="00E33DF5" w:rsidRPr="000216EC">
        <w:rPr>
          <w:rFonts w:ascii="Times New Roman" w:hAnsi="Times New Roman"/>
        </w:rPr>
        <w:t xml:space="preserve"> </w:t>
      </w:r>
      <w:r w:rsidRPr="000216EC">
        <w:rPr>
          <w:rFonts w:ascii="Times New Roman" w:hAnsi="Times New Roman"/>
        </w:rPr>
        <w:t xml:space="preserve">competed for leadership of the nascent </w:t>
      </w:r>
      <w:r w:rsidR="00657C7B" w:rsidRPr="000216EC">
        <w:rPr>
          <w:rFonts w:ascii="Times New Roman" w:hAnsi="Times New Roman"/>
        </w:rPr>
        <w:t xml:space="preserve">folk </w:t>
      </w:r>
      <w:r w:rsidRPr="000216EC">
        <w:rPr>
          <w:rFonts w:ascii="Times New Roman" w:hAnsi="Times New Roman"/>
        </w:rPr>
        <w:t>dance movement</w:t>
      </w:r>
      <w:r w:rsidR="007F628F" w:rsidRPr="000216EC">
        <w:rPr>
          <w:rFonts w:ascii="Times New Roman" w:hAnsi="Times New Roman"/>
        </w:rPr>
        <w:t>, with</w:t>
      </w:r>
      <w:r w:rsidRPr="000216EC">
        <w:rPr>
          <w:rFonts w:ascii="Times New Roman" w:hAnsi="Times New Roman"/>
        </w:rPr>
        <w:t xml:space="preserve"> Sharp </w:t>
      </w:r>
      <w:r w:rsidR="00657C7B" w:rsidRPr="000216EC">
        <w:rPr>
          <w:rFonts w:ascii="Times New Roman" w:hAnsi="Times New Roman"/>
        </w:rPr>
        <w:t xml:space="preserve">ultimately </w:t>
      </w:r>
      <w:r w:rsidRPr="000216EC">
        <w:rPr>
          <w:rFonts w:ascii="Times New Roman" w:hAnsi="Times New Roman"/>
        </w:rPr>
        <w:t>prevail</w:t>
      </w:r>
      <w:r w:rsidR="007F628F" w:rsidRPr="000216EC">
        <w:rPr>
          <w:rFonts w:ascii="Times New Roman" w:hAnsi="Times New Roman"/>
        </w:rPr>
        <w:t>ing</w:t>
      </w:r>
      <w:r w:rsidRPr="000216EC">
        <w:rPr>
          <w:rFonts w:ascii="Times New Roman" w:hAnsi="Times New Roman"/>
        </w:rPr>
        <w:t xml:space="preserve"> in 1911.  That year, </w:t>
      </w:r>
      <w:r w:rsidR="00790886" w:rsidRPr="000216EC">
        <w:rPr>
          <w:rFonts w:ascii="Times New Roman" w:hAnsi="Times New Roman"/>
        </w:rPr>
        <w:t xml:space="preserve">he </w:t>
      </w:r>
      <w:r w:rsidRPr="000216EC">
        <w:rPr>
          <w:rFonts w:ascii="Times New Roman" w:hAnsi="Times New Roman"/>
        </w:rPr>
        <w:t>exploit</w:t>
      </w:r>
      <w:r w:rsidR="00790886" w:rsidRPr="000216EC">
        <w:rPr>
          <w:rFonts w:ascii="Times New Roman" w:hAnsi="Times New Roman"/>
        </w:rPr>
        <w:t>ed</w:t>
      </w:r>
      <w:r w:rsidRPr="000216EC">
        <w:rPr>
          <w:rFonts w:ascii="Times New Roman" w:hAnsi="Times New Roman"/>
        </w:rPr>
        <w:t xml:space="preserve"> his </w:t>
      </w:r>
      <w:r w:rsidR="008D7973" w:rsidRPr="000216EC">
        <w:rPr>
          <w:rFonts w:ascii="Times New Roman" w:hAnsi="Times New Roman"/>
        </w:rPr>
        <w:t xml:space="preserve">professional </w:t>
      </w:r>
      <w:r w:rsidRPr="000216EC">
        <w:rPr>
          <w:rFonts w:ascii="Times New Roman" w:hAnsi="Times New Roman"/>
        </w:rPr>
        <w:t>connections to win the directorship of the Stratford Summer School for English Folk Dance</w:t>
      </w:r>
      <w:r w:rsidR="00790886" w:rsidRPr="000216EC">
        <w:rPr>
          <w:rFonts w:ascii="Times New Roman" w:hAnsi="Times New Roman"/>
        </w:rPr>
        <w:t xml:space="preserve"> and</w:t>
      </w:r>
      <w:r w:rsidRPr="000216EC">
        <w:rPr>
          <w:rFonts w:ascii="Times New Roman" w:hAnsi="Times New Roman"/>
        </w:rPr>
        <w:t xml:space="preserve"> established his own demonstration team and organized the Engli</w:t>
      </w:r>
      <w:r w:rsidR="00E33DF5" w:rsidRPr="000216EC">
        <w:rPr>
          <w:rFonts w:ascii="Times New Roman" w:hAnsi="Times New Roman"/>
        </w:rPr>
        <w:t>sh Folk Dance Society</w:t>
      </w:r>
      <w:r w:rsidR="008D7973" w:rsidRPr="000216EC">
        <w:rPr>
          <w:rFonts w:ascii="Times New Roman" w:hAnsi="Times New Roman"/>
        </w:rPr>
        <w:t>, which remains to this day the authority on English folk dance</w:t>
      </w:r>
      <w:r w:rsidR="00E33DF5" w:rsidRPr="000216EC">
        <w:rPr>
          <w:rFonts w:ascii="Times New Roman" w:hAnsi="Times New Roman"/>
        </w:rPr>
        <w:t xml:space="preserve">. </w:t>
      </w:r>
    </w:p>
    <w:p w14:paraId="2B5D9BDC" w14:textId="77777777" w:rsidR="00464E9D" w:rsidRDefault="00464E9D" w:rsidP="000216EC">
      <w:pPr>
        <w:pStyle w:val="Body1"/>
        <w:rPr>
          <w:rFonts w:ascii="Times New Roman" w:hAnsi="Times New Roman"/>
        </w:rPr>
      </w:pPr>
    </w:p>
    <w:p w14:paraId="35DC6A99" w14:textId="77777777" w:rsidR="008B207F" w:rsidRDefault="008B207F" w:rsidP="008B207F">
      <w:pPr>
        <w:pStyle w:val="Body1"/>
        <w:keepNext/>
      </w:pPr>
      <w:bookmarkStart w:id="0" w:name="_GoBack"/>
      <w:r>
        <w:rPr>
          <w:rFonts w:ascii="Times New Roman" w:hAnsi="Times New Roman"/>
        </w:rPr>
        <w:t>File: mary_neal.jpg</w:t>
      </w:r>
    </w:p>
    <w:bookmarkEnd w:id="0"/>
    <w:p w14:paraId="2CD383E4" w14:textId="5BBE0CB7" w:rsidR="008B207F" w:rsidRDefault="008B207F" w:rsidP="008B207F">
      <w:pPr>
        <w:pStyle w:val="Caption"/>
        <w:rPr>
          <w:rFonts w:ascii="Times New Roman" w:hAnsi="Times New Roman"/>
        </w:rPr>
      </w:pPr>
      <w:r>
        <w:t xml:space="preserve">Figure </w:t>
      </w:r>
      <w:fldSimple w:instr=" SEQ Figure \* ARABIC ">
        <w:r>
          <w:rPr>
            <w:noProof/>
          </w:rPr>
          <w:t>1</w:t>
        </w:r>
      </w:fldSimple>
      <w:r>
        <w:t>Mary Neal</w:t>
      </w:r>
    </w:p>
    <w:p w14:paraId="125696A5" w14:textId="68BB706E" w:rsidR="008B207F" w:rsidRDefault="008B207F" w:rsidP="000216EC">
      <w:pPr>
        <w:pStyle w:val="Body1"/>
        <w:rPr>
          <w:rFonts w:ascii="Times New Roman" w:eastAsia="Times New Roman" w:hAnsi="Times New Roman"/>
          <w:color w:val="212121"/>
          <w:szCs w:val="24"/>
          <w:shd w:val="clear" w:color="auto" w:fill="FFFFFF"/>
          <w:lang w:val="en-CA"/>
        </w:rPr>
      </w:pPr>
      <w:r>
        <w:rPr>
          <w:rFonts w:ascii="Times New Roman" w:hAnsi="Times New Roman"/>
        </w:rPr>
        <w:t xml:space="preserve">Source: </w:t>
      </w:r>
      <w:r w:rsidRPr="00EF7461">
        <w:rPr>
          <w:rFonts w:ascii="Times New Roman" w:eastAsia="Times New Roman" w:hAnsi="Times New Roman"/>
          <w:color w:val="212121"/>
          <w:szCs w:val="24"/>
          <w:shd w:val="clear" w:color="auto" w:fill="FFFFFF"/>
          <w:lang w:val="en-CA"/>
        </w:rPr>
        <w:t>Vaughan Williams Memorial Library collection. Copyright Lucy Neal.</w:t>
      </w:r>
    </w:p>
    <w:p w14:paraId="24FAA1B9" w14:textId="77777777" w:rsidR="008B207F" w:rsidRPr="000216EC" w:rsidRDefault="008B207F" w:rsidP="000216EC">
      <w:pPr>
        <w:pStyle w:val="Body1"/>
        <w:rPr>
          <w:rFonts w:ascii="Times New Roman" w:hAnsi="Times New Roman"/>
        </w:rPr>
      </w:pPr>
    </w:p>
    <w:p w14:paraId="41311406" w14:textId="77777777" w:rsidR="00464E9D" w:rsidRPr="000216EC" w:rsidRDefault="00464E9D" w:rsidP="008B207F">
      <w:pPr>
        <w:pStyle w:val="Heading2"/>
      </w:pPr>
      <w:r w:rsidRPr="000216EC">
        <w:t xml:space="preserve">American </w:t>
      </w:r>
      <w:r w:rsidR="0086427B" w:rsidRPr="000216EC">
        <w:t>Connections</w:t>
      </w:r>
    </w:p>
    <w:p w14:paraId="12DA0080" w14:textId="5BCB460F" w:rsidR="005E112C" w:rsidRPr="001C7E94" w:rsidRDefault="005E112C" w:rsidP="000216EC">
      <w:pPr>
        <w:pStyle w:val="Body1"/>
        <w:rPr>
          <w:rFonts w:ascii="Times New Roman" w:hAnsi="Times New Roman"/>
        </w:rPr>
      </w:pPr>
      <w:r w:rsidRPr="000216EC">
        <w:rPr>
          <w:rFonts w:ascii="Times New Roman" w:hAnsi="Times New Roman"/>
        </w:rPr>
        <w:t>Between 1914 and 1918 Sharp visited the United States for four extended lecture, teaching and collecting tours.  In March 1915, he presided over the organization of the American Branch of the EFDS.  This organization, the first permanent folk dance society in the United States, became the Country Dance and Song Society of America in 1964</w:t>
      </w:r>
      <w:r w:rsidR="0086427B" w:rsidRPr="000216EC">
        <w:rPr>
          <w:rFonts w:ascii="Times New Roman" w:hAnsi="Times New Roman"/>
        </w:rPr>
        <w:t>, during a second revival</w:t>
      </w:r>
      <w:r w:rsidRPr="000216EC">
        <w:rPr>
          <w:rFonts w:ascii="Times New Roman" w:hAnsi="Times New Roman"/>
        </w:rPr>
        <w:t xml:space="preserve">.  Sharp played a major role in establishing </w:t>
      </w:r>
      <w:r w:rsidR="0086427B" w:rsidRPr="000216EC">
        <w:rPr>
          <w:rFonts w:ascii="Times New Roman" w:hAnsi="Times New Roman"/>
        </w:rPr>
        <w:t xml:space="preserve">in the United States </w:t>
      </w:r>
      <w:r w:rsidRPr="000216EC">
        <w:rPr>
          <w:rFonts w:ascii="Times New Roman" w:hAnsi="Times New Roman"/>
        </w:rPr>
        <w:t xml:space="preserve">the idea of an Anglo-American folk tradition when in 1917 he </w:t>
      </w:r>
      <w:r w:rsidR="000216EC">
        <w:rPr>
          <w:rFonts w:ascii="Times New Roman" w:hAnsi="Times New Roman"/>
        </w:rPr>
        <w:t>‘</w:t>
      </w:r>
      <w:r w:rsidRPr="000216EC">
        <w:rPr>
          <w:rFonts w:ascii="Times New Roman" w:hAnsi="Times New Roman"/>
        </w:rPr>
        <w:t>discovered</w:t>
      </w:r>
      <w:r w:rsidR="000216EC">
        <w:rPr>
          <w:rFonts w:ascii="Times New Roman" w:hAnsi="Times New Roman"/>
        </w:rPr>
        <w:t>’</w:t>
      </w:r>
      <w:r w:rsidR="000216EC" w:rsidRPr="000216EC">
        <w:rPr>
          <w:rFonts w:ascii="Times New Roman" w:hAnsi="Times New Roman"/>
        </w:rPr>
        <w:t xml:space="preserve"> </w:t>
      </w:r>
      <w:r w:rsidRPr="000216EC">
        <w:rPr>
          <w:rFonts w:ascii="Times New Roman" w:hAnsi="Times New Roman"/>
        </w:rPr>
        <w:t xml:space="preserve">the Kentucky Running Set at the Pine Mountain </w:t>
      </w:r>
      <w:r w:rsidR="007F628F" w:rsidRPr="000216EC">
        <w:rPr>
          <w:rFonts w:ascii="Times New Roman" w:hAnsi="Times New Roman"/>
        </w:rPr>
        <w:t>s</w:t>
      </w:r>
      <w:r w:rsidRPr="000216EC">
        <w:rPr>
          <w:rFonts w:ascii="Times New Roman" w:hAnsi="Times New Roman"/>
        </w:rPr>
        <w:t xml:space="preserve">ettlement </w:t>
      </w:r>
      <w:r w:rsidR="007F628F" w:rsidRPr="000216EC">
        <w:rPr>
          <w:rFonts w:ascii="Times New Roman" w:hAnsi="Times New Roman"/>
        </w:rPr>
        <w:t xml:space="preserve">house </w:t>
      </w:r>
      <w:r w:rsidRPr="000216EC">
        <w:rPr>
          <w:rFonts w:ascii="Times New Roman" w:hAnsi="Times New Roman"/>
        </w:rPr>
        <w:t>during one of his extraordinary song</w:t>
      </w:r>
      <w:r w:rsidR="0086427B" w:rsidRPr="001C7E94">
        <w:rPr>
          <w:rFonts w:ascii="Times New Roman" w:hAnsi="Times New Roman"/>
        </w:rPr>
        <w:t xml:space="preserve"> and dance</w:t>
      </w:r>
      <w:r w:rsidRPr="001C7E94">
        <w:rPr>
          <w:rFonts w:ascii="Times New Roman" w:hAnsi="Times New Roman"/>
        </w:rPr>
        <w:t xml:space="preserve"> collecting trips.  Ignorant of the heterogeneous </w:t>
      </w:r>
      <w:r w:rsidR="000216EC" w:rsidRPr="001C7E94">
        <w:rPr>
          <w:rFonts w:ascii="Times New Roman" w:hAnsi="Times New Roman"/>
        </w:rPr>
        <w:t>African</w:t>
      </w:r>
      <w:r w:rsidR="000216EC">
        <w:rPr>
          <w:rFonts w:ascii="Times New Roman" w:hAnsi="Times New Roman"/>
        </w:rPr>
        <w:t>-</w:t>
      </w:r>
      <w:r w:rsidRPr="000216EC">
        <w:rPr>
          <w:rFonts w:ascii="Times New Roman" w:hAnsi="Times New Roman"/>
        </w:rPr>
        <w:t>American, German and Scotch-Irish o</w:t>
      </w:r>
      <w:r w:rsidRPr="001C7E94">
        <w:rPr>
          <w:rFonts w:ascii="Times New Roman" w:hAnsi="Times New Roman"/>
        </w:rPr>
        <w:t xml:space="preserve">rigins of </w:t>
      </w:r>
      <w:r w:rsidR="0086427B" w:rsidRPr="001C7E94">
        <w:rPr>
          <w:rFonts w:ascii="Times New Roman" w:hAnsi="Times New Roman"/>
        </w:rPr>
        <w:t xml:space="preserve">American </w:t>
      </w:r>
      <w:r w:rsidRPr="001C7E94">
        <w:rPr>
          <w:rFonts w:ascii="Times New Roman" w:hAnsi="Times New Roman"/>
        </w:rPr>
        <w:t xml:space="preserve">backwoods culture, Sharp believed he had found a linear descendant of the English tradition preserved in the mountains. </w:t>
      </w:r>
    </w:p>
    <w:p w14:paraId="61735DB2" w14:textId="77777777" w:rsidR="00483D50" w:rsidRDefault="00483D50" w:rsidP="000216EC">
      <w:pPr>
        <w:pStyle w:val="Body1"/>
        <w:rPr>
          <w:rFonts w:ascii="Times New Roman" w:hAnsi="Times New Roman"/>
        </w:rPr>
      </w:pPr>
    </w:p>
    <w:p w14:paraId="5051EB91" w14:textId="0CFC4EC6" w:rsidR="005E112C" w:rsidRPr="001C7E94" w:rsidRDefault="0086427B" w:rsidP="000216EC">
      <w:pPr>
        <w:pStyle w:val="Body1"/>
        <w:rPr>
          <w:rFonts w:ascii="Times New Roman" w:hAnsi="Times New Roman"/>
        </w:rPr>
      </w:pPr>
      <w:r w:rsidRPr="001C7E94">
        <w:rPr>
          <w:rFonts w:ascii="Times New Roman" w:hAnsi="Times New Roman"/>
        </w:rPr>
        <w:t xml:space="preserve">While </w:t>
      </w:r>
      <w:r w:rsidR="005E112C" w:rsidRPr="001C7E94">
        <w:rPr>
          <w:rFonts w:ascii="Times New Roman" w:hAnsi="Times New Roman"/>
        </w:rPr>
        <w:t>English Country Dance provided the most significant institutional base for modern folk dance until the middle of the twentieth century</w:t>
      </w:r>
      <w:r w:rsidRPr="001C7E94">
        <w:rPr>
          <w:rFonts w:ascii="Times New Roman" w:hAnsi="Times New Roman"/>
        </w:rPr>
        <w:t>, o</w:t>
      </w:r>
      <w:r w:rsidR="005E112C" w:rsidRPr="001C7E94">
        <w:rPr>
          <w:rFonts w:ascii="Times New Roman" w:hAnsi="Times New Roman"/>
        </w:rPr>
        <w:t xml:space="preserve">ne American revivalist in particular </w:t>
      </w:r>
      <w:r w:rsidR="001C7E94">
        <w:rPr>
          <w:rFonts w:ascii="Times New Roman" w:hAnsi="Times New Roman"/>
        </w:rPr>
        <w:t xml:space="preserve">– </w:t>
      </w:r>
      <w:r w:rsidR="005E112C" w:rsidRPr="001C7E94">
        <w:rPr>
          <w:rFonts w:ascii="Times New Roman" w:hAnsi="Times New Roman"/>
        </w:rPr>
        <w:t>Elizabeth</w:t>
      </w:r>
      <w:r w:rsidR="001C7E94">
        <w:rPr>
          <w:rFonts w:ascii="Times New Roman" w:hAnsi="Times New Roman"/>
        </w:rPr>
        <w:t xml:space="preserve"> </w:t>
      </w:r>
      <w:proofErr w:type="spellStart"/>
      <w:r w:rsidR="005E112C" w:rsidRPr="001C7E94">
        <w:rPr>
          <w:rFonts w:ascii="Times New Roman" w:hAnsi="Times New Roman"/>
        </w:rPr>
        <w:t>Burchenal</w:t>
      </w:r>
      <w:proofErr w:type="spellEnd"/>
      <w:r w:rsidR="005E112C" w:rsidRPr="001C7E94">
        <w:rPr>
          <w:rFonts w:ascii="Times New Roman" w:hAnsi="Times New Roman"/>
        </w:rPr>
        <w:t xml:space="preserve"> </w:t>
      </w:r>
      <w:r w:rsidRPr="001C7E94">
        <w:rPr>
          <w:rFonts w:ascii="Times New Roman" w:hAnsi="Times New Roman"/>
        </w:rPr>
        <w:t>–</w:t>
      </w:r>
      <w:r w:rsidR="001C7E94">
        <w:rPr>
          <w:rFonts w:ascii="Times New Roman" w:hAnsi="Times New Roman"/>
        </w:rPr>
        <w:t xml:space="preserve"> </w:t>
      </w:r>
      <w:r w:rsidR="005E112C" w:rsidRPr="001C7E94">
        <w:rPr>
          <w:rFonts w:ascii="Times New Roman" w:hAnsi="Times New Roman"/>
        </w:rPr>
        <w:t xml:space="preserve">advanced other national folk dance traditions as well, laying the groundwork for what would become an internationalist alternative folk dance movement.   An educator, </w:t>
      </w:r>
      <w:proofErr w:type="spellStart"/>
      <w:r w:rsidR="005E112C" w:rsidRPr="001C7E94">
        <w:rPr>
          <w:rFonts w:ascii="Times New Roman" w:hAnsi="Times New Roman"/>
        </w:rPr>
        <w:t>Burchenal</w:t>
      </w:r>
      <w:proofErr w:type="spellEnd"/>
      <w:r w:rsidR="005E112C" w:rsidRPr="001C7E94">
        <w:rPr>
          <w:rFonts w:ascii="Times New Roman" w:hAnsi="Times New Roman"/>
        </w:rPr>
        <w:t xml:space="preserve"> travelled to northern and western Europe to collect national folk dances</w:t>
      </w:r>
      <w:r w:rsidRPr="001C7E94">
        <w:rPr>
          <w:rFonts w:ascii="Times New Roman" w:hAnsi="Times New Roman"/>
        </w:rPr>
        <w:t xml:space="preserve"> in villages</w:t>
      </w:r>
      <w:r w:rsidR="005E112C" w:rsidRPr="001C7E94">
        <w:rPr>
          <w:rFonts w:ascii="Times New Roman" w:hAnsi="Times New Roman"/>
        </w:rPr>
        <w:t>.  She studied with Sharp at Stratford-</w:t>
      </w:r>
      <w:proofErr w:type="gramStart"/>
      <w:r w:rsidR="005E112C" w:rsidRPr="001C7E94">
        <w:rPr>
          <w:rFonts w:ascii="Times New Roman" w:hAnsi="Times New Roman"/>
        </w:rPr>
        <w:t>on</w:t>
      </w:r>
      <w:proofErr w:type="gramEnd"/>
      <w:r w:rsidR="005E112C" w:rsidRPr="001C7E94">
        <w:rPr>
          <w:rFonts w:ascii="Times New Roman" w:hAnsi="Times New Roman"/>
        </w:rPr>
        <w:t xml:space="preserve">-Avon.  </w:t>
      </w:r>
      <w:r w:rsidRPr="001C7E94">
        <w:rPr>
          <w:rFonts w:ascii="Times New Roman" w:hAnsi="Times New Roman"/>
        </w:rPr>
        <w:t>Later, s</w:t>
      </w:r>
      <w:r w:rsidR="005E112C" w:rsidRPr="001C7E94">
        <w:rPr>
          <w:rFonts w:ascii="Times New Roman" w:hAnsi="Times New Roman"/>
        </w:rPr>
        <w:t xml:space="preserve">he taught folk dance in 1903 at Teacher’s College, Columbia University, where she </w:t>
      </w:r>
      <w:r w:rsidRPr="001C7E94">
        <w:rPr>
          <w:rFonts w:ascii="Times New Roman" w:hAnsi="Times New Roman"/>
        </w:rPr>
        <w:t xml:space="preserve">spearheaded </w:t>
      </w:r>
      <w:r w:rsidR="005E112C" w:rsidRPr="001C7E94">
        <w:rPr>
          <w:rFonts w:ascii="Times New Roman" w:hAnsi="Times New Roman"/>
        </w:rPr>
        <w:t xml:space="preserve">its introduction as a core of </w:t>
      </w:r>
      <w:r w:rsidRPr="001C7E94">
        <w:rPr>
          <w:rFonts w:ascii="Times New Roman" w:hAnsi="Times New Roman"/>
        </w:rPr>
        <w:t xml:space="preserve">their </w:t>
      </w:r>
      <w:r w:rsidR="005E112C" w:rsidRPr="001C7E94">
        <w:rPr>
          <w:rFonts w:ascii="Times New Roman" w:hAnsi="Times New Roman"/>
        </w:rPr>
        <w:t xml:space="preserve">physical education training. </w:t>
      </w:r>
      <w:r w:rsidR="00E33DF5" w:rsidRPr="001C7E94">
        <w:rPr>
          <w:rFonts w:ascii="Times New Roman" w:hAnsi="Times New Roman"/>
        </w:rPr>
        <w:t xml:space="preserve">  </w:t>
      </w:r>
      <w:proofErr w:type="spellStart"/>
      <w:r w:rsidR="005E112C" w:rsidRPr="001C7E94">
        <w:rPr>
          <w:rFonts w:ascii="Times New Roman" w:hAnsi="Times New Roman"/>
        </w:rPr>
        <w:t>Burchenal</w:t>
      </w:r>
      <w:proofErr w:type="spellEnd"/>
      <w:r w:rsidR="005E112C" w:rsidRPr="001C7E94">
        <w:rPr>
          <w:rFonts w:ascii="Times New Roman" w:hAnsi="Times New Roman"/>
        </w:rPr>
        <w:t xml:space="preserve"> wrote dance manuals on folk dancing as a </w:t>
      </w:r>
      <w:r w:rsidR="001C7E94">
        <w:rPr>
          <w:rFonts w:ascii="Times New Roman" w:hAnsi="Times New Roman"/>
        </w:rPr>
        <w:t>‘</w:t>
      </w:r>
      <w:r w:rsidR="005E112C" w:rsidRPr="001C7E94">
        <w:rPr>
          <w:rFonts w:ascii="Times New Roman" w:hAnsi="Times New Roman"/>
        </w:rPr>
        <w:t>social recreation</w:t>
      </w:r>
      <w:r w:rsidR="001C7E94">
        <w:rPr>
          <w:rFonts w:ascii="Times New Roman" w:hAnsi="Times New Roman"/>
        </w:rPr>
        <w:t>’</w:t>
      </w:r>
      <w:r w:rsidR="001C7E94" w:rsidRPr="001C7E94">
        <w:rPr>
          <w:rFonts w:ascii="Times New Roman" w:hAnsi="Times New Roman"/>
        </w:rPr>
        <w:t xml:space="preserve"> </w:t>
      </w:r>
      <w:r w:rsidR="005E112C" w:rsidRPr="001C7E94">
        <w:rPr>
          <w:rFonts w:ascii="Times New Roman" w:hAnsi="Times New Roman"/>
        </w:rPr>
        <w:t xml:space="preserve">and published books of dances from all the Scandinavian lands as well as from German, Bohemia, Russia and the British Isles, each as national traditions.  As executive director of the Girls’ Branch of the New York Public Schools Athletic League and a leader of the Playground Association of America, she instituted modern folk dance as a key component in physical education. </w:t>
      </w:r>
    </w:p>
    <w:p w14:paraId="21DE575F" w14:textId="77777777" w:rsidR="00483D50" w:rsidRDefault="00483D50" w:rsidP="00483D50">
      <w:pPr>
        <w:pStyle w:val="Body1"/>
        <w:rPr>
          <w:rFonts w:ascii="Times New Roman" w:hAnsi="Times New Roman"/>
        </w:rPr>
      </w:pPr>
    </w:p>
    <w:p w14:paraId="71C6F4F0" w14:textId="414AF629" w:rsidR="00E33DF5" w:rsidRPr="008360D7" w:rsidRDefault="005E112C" w:rsidP="00483D50">
      <w:pPr>
        <w:pStyle w:val="Body1"/>
        <w:rPr>
          <w:rFonts w:ascii="Times New Roman" w:hAnsi="Times New Roman"/>
        </w:rPr>
      </w:pPr>
      <w:r w:rsidRPr="001C7E94">
        <w:rPr>
          <w:rFonts w:ascii="Times New Roman" w:hAnsi="Times New Roman"/>
        </w:rPr>
        <w:lastRenderedPageBreak/>
        <w:t>This folk dance revival appealed to the mostly elite and middle-class reformers</w:t>
      </w:r>
      <w:r w:rsidR="002C29D5" w:rsidRPr="008360D7">
        <w:rPr>
          <w:rFonts w:ascii="Times New Roman" w:hAnsi="Times New Roman"/>
        </w:rPr>
        <w:t xml:space="preserve"> in the United States</w:t>
      </w:r>
      <w:r w:rsidR="00CC20FA" w:rsidRPr="008360D7">
        <w:rPr>
          <w:rFonts w:ascii="Times New Roman" w:hAnsi="Times New Roman"/>
        </w:rPr>
        <w:t xml:space="preserve"> and United Kingdom</w:t>
      </w:r>
      <w:r w:rsidRPr="008360D7">
        <w:rPr>
          <w:rFonts w:ascii="Times New Roman" w:hAnsi="Times New Roman"/>
        </w:rPr>
        <w:t xml:space="preserve">. The emerging field of folklore studies represented by </w:t>
      </w:r>
      <w:proofErr w:type="spellStart"/>
      <w:r w:rsidRPr="008360D7">
        <w:rPr>
          <w:rFonts w:ascii="Times New Roman" w:hAnsi="Times New Roman"/>
        </w:rPr>
        <w:t>Burchenal</w:t>
      </w:r>
      <w:proofErr w:type="spellEnd"/>
      <w:r w:rsidRPr="008360D7">
        <w:rPr>
          <w:rFonts w:ascii="Times New Roman" w:hAnsi="Times New Roman"/>
        </w:rPr>
        <w:t xml:space="preserve"> and Sharp limited ‘the folk’ to Northern and Western European </w:t>
      </w:r>
      <w:r w:rsidR="008360D7">
        <w:rPr>
          <w:rFonts w:ascii="Times New Roman" w:hAnsi="Times New Roman"/>
        </w:rPr>
        <w:t>‘peasant’</w:t>
      </w:r>
      <w:r w:rsidR="008360D7" w:rsidRPr="008360D7">
        <w:rPr>
          <w:rFonts w:ascii="Times New Roman" w:hAnsi="Times New Roman"/>
        </w:rPr>
        <w:t xml:space="preserve"> </w:t>
      </w:r>
      <w:r w:rsidRPr="008360D7">
        <w:rPr>
          <w:rFonts w:ascii="Times New Roman" w:hAnsi="Times New Roman"/>
        </w:rPr>
        <w:t>traditions that were transmitted orally.  Dances of other racial and ethnic groups that folklorists deemed to be primitives were notably absent from folklore repertoires.  Thus, modern folk dance emerged as Anglo-Saxon</w:t>
      </w:r>
      <w:r w:rsidR="00CC20FA" w:rsidRPr="008360D7">
        <w:rPr>
          <w:rFonts w:ascii="Times New Roman" w:hAnsi="Times New Roman"/>
        </w:rPr>
        <w:t>, Protestant,</w:t>
      </w:r>
      <w:r w:rsidRPr="008360D7">
        <w:rPr>
          <w:rFonts w:ascii="Times New Roman" w:hAnsi="Times New Roman"/>
        </w:rPr>
        <w:t xml:space="preserve"> and white, a legacy that marked its virtual exclusion of African and Asian dance</w:t>
      </w:r>
      <w:r w:rsidR="00CC20FA" w:rsidRPr="008360D7">
        <w:rPr>
          <w:rFonts w:ascii="Times New Roman" w:hAnsi="Times New Roman"/>
        </w:rPr>
        <w:t>, among many others</w:t>
      </w:r>
      <w:r w:rsidRPr="008360D7">
        <w:rPr>
          <w:rFonts w:ascii="Times New Roman" w:hAnsi="Times New Roman"/>
        </w:rPr>
        <w:t xml:space="preserve">.  While revivalists in northern Europe revived folk dances to compliment the rise of modern nation states, </w:t>
      </w:r>
      <w:proofErr w:type="spellStart"/>
      <w:r w:rsidRPr="008360D7">
        <w:rPr>
          <w:rFonts w:ascii="Times New Roman" w:hAnsi="Times New Roman"/>
        </w:rPr>
        <w:t>Burchenal</w:t>
      </w:r>
      <w:proofErr w:type="spellEnd"/>
      <w:r w:rsidRPr="008360D7">
        <w:rPr>
          <w:rFonts w:ascii="Times New Roman" w:hAnsi="Times New Roman"/>
        </w:rPr>
        <w:t xml:space="preserve"> published </w:t>
      </w:r>
      <w:r w:rsidR="00FA21E9" w:rsidRPr="008360D7">
        <w:rPr>
          <w:rFonts w:ascii="Times New Roman" w:hAnsi="Times New Roman"/>
        </w:rPr>
        <w:t>collections of the folk dances of Scandinavia, Germany, Hungary, and the British Isles</w:t>
      </w:r>
      <w:r w:rsidRPr="008360D7">
        <w:rPr>
          <w:rFonts w:ascii="Times New Roman" w:hAnsi="Times New Roman"/>
        </w:rPr>
        <w:t xml:space="preserve"> in the Unites States </w:t>
      </w:r>
      <w:r w:rsidR="00235240" w:rsidRPr="008360D7">
        <w:rPr>
          <w:rFonts w:ascii="Times New Roman" w:hAnsi="Times New Roman"/>
        </w:rPr>
        <w:t xml:space="preserve">to further </w:t>
      </w:r>
      <w:r w:rsidR="00790886" w:rsidRPr="008360D7">
        <w:rPr>
          <w:rFonts w:ascii="Times New Roman" w:hAnsi="Times New Roman"/>
        </w:rPr>
        <w:t xml:space="preserve">support </w:t>
      </w:r>
      <w:r w:rsidRPr="008360D7">
        <w:rPr>
          <w:rFonts w:ascii="Times New Roman" w:hAnsi="Times New Roman"/>
        </w:rPr>
        <w:t>a hyphenated Anglo-ethnic identity</w:t>
      </w:r>
      <w:r w:rsidR="00E33DF5" w:rsidRPr="008360D7">
        <w:rPr>
          <w:rFonts w:ascii="Times New Roman" w:hAnsi="Times New Roman"/>
        </w:rPr>
        <w:t>.</w:t>
      </w:r>
      <w:r w:rsidRPr="008360D7">
        <w:rPr>
          <w:rFonts w:ascii="Times New Roman" w:hAnsi="Times New Roman"/>
        </w:rPr>
        <w:t xml:space="preserve"> The wild ver</w:t>
      </w:r>
      <w:r w:rsidR="00E33DF5" w:rsidRPr="008360D7">
        <w:rPr>
          <w:rFonts w:ascii="Times New Roman" w:hAnsi="Times New Roman"/>
        </w:rPr>
        <w:t>tiginous turning dances of the t</w:t>
      </w:r>
      <w:r w:rsidRPr="008360D7">
        <w:rPr>
          <w:rFonts w:ascii="Times New Roman" w:hAnsi="Times New Roman"/>
        </w:rPr>
        <w:t xml:space="preserve">ango craze and animal dances of the un-chaperoned </w:t>
      </w:r>
      <w:r w:rsidR="00CC20FA" w:rsidRPr="008360D7">
        <w:rPr>
          <w:rFonts w:ascii="Times New Roman" w:hAnsi="Times New Roman"/>
        </w:rPr>
        <w:t xml:space="preserve">urban American </w:t>
      </w:r>
      <w:r w:rsidRPr="008360D7">
        <w:rPr>
          <w:rFonts w:ascii="Times New Roman" w:hAnsi="Times New Roman"/>
        </w:rPr>
        <w:t xml:space="preserve">dance hall and its flowing liquor worried </w:t>
      </w:r>
      <w:r w:rsidR="00CC20FA" w:rsidRPr="008360D7">
        <w:rPr>
          <w:rFonts w:ascii="Times New Roman" w:hAnsi="Times New Roman"/>
        </w:rPr>
        <w:t xml:space="preserve">bourgeois </w:t>
      </w:r>
      <w:r w:rsidR="00E33DF5" w:rsidRPr="008360D7">
        <w:rPr>
          <w:rFonts w:ascii="Times New Roman" w:hAnsi="Times New Roman"/>
        </w:rPr>
        <w:t xml:space="preserve">reformers such as </w:t>
      </w:r>
      <w:proofErr w:type="spellStart"/>
      <w:r w:rsidR="00E33DF5" w:rsidRPr="008360D7">
        <w:rPr>
          <w:rFonts w:ascii="Times New Roman" w:hAnsi="Times New Roman"/>
        </w:rPr>
        <w:t>Burchenal</w:t>
      </w:r>
      <w:proofErr w:type="spellEnd"/>
      <w:r w:rsidR="00E33DF5" w:rsidRPr="008360D7">
        <w:rPr>
          <w:rFonts w:ascii="Times New Roman" w:hAnsi="Times New Roman"/>
        </w:rPr>
        <w:t>.  Aga</w:t>
      </w:r>
      <w:r w:rsidR="00464E9D" w:rsidRPr="008360D7">
        <w:rPr>
          <w:rFonts w:ascii="Times New Roman" w:hAnsi="Times New Roman"/>
        </w:rPr>
        <w:t>i</w:t>
      </w:r>
      <w:r w:rsidR="00E33DF5" w:rsidRPr="008360D7">
        <w:rPr>
          <w:rFonts w:ascii="Times New Roman" w:hAnsi="Times New Roman"/>
        </w:rPr>
        <w:t>nst</w:t>
      </w:r>
      <w:r w:rsidRPr="008360D7">
        <w:rPr>
          <w:rFonts w:ascii="Times New Roman" w:hAnsi="Times New Roman"/>
        </w:rPr>
        <w:t xml:space="preserve"> them, modern folk dance was </w:t>
      </w:r>
      <w:r w:rsidR="00CC20FA" w:rsidRPr="008360D7">
        <w:rPr>
          <w:rFonts w:ascii="Times New Roman" w:hAnsi="Times New Roman"/>
        </w:rPr>
        <w:t xml:space="preserve">presented as </w:t>
      </w:r>
      <w:r w:rsidRPr="008360D7">
        <w:rPr>
          <w:rFonts w:ascii="Times New Roman" w:hAnsi="Times New Roman"/>
        </w:rPr>
        <w:t xml:space="preserve">a healthy physical and moral alternative. </w:t>
      </w:r>
    </w:p>
    <w:p w14:paraId="78AF7E2A" w14:textId="77777777" w:rsidR="00A95401" w:rsidRPr="008360D7" w:rsidRDefault="00A95401" w:rsidP="000216EC">
      <w:pPr>
        <w:pStyle w:val="Body1"/>
        <w:rPr>
          <w:rFonts w:ascii="Times New Roman" w:hAnsi="Times New Roman"/>
        </w:rPr>
      </w:pPr>
    </w:p>
    <w:p w14:paraId="7F880F82" w14:textId="77777777" w:rsidR="00464E9D" w:rsidRPr="008360D7" w:rsidRDefault="00CE1CE9" w:rsidP="008B207F">
      <w:pPr>
        <w:pStyle w:val="Heading2"/>
      </w:pPr>
      <w:r w:rsidRPr="008360D7">
        <w:t>A Second Revival</w:t>
      </w:r>
    </w:p>
    <w:p w14:paraId="21C7F0FB" w14:textId="3C912430" w:rsidR="005E112C" w:rsidRDefault="005E112C" w:rsidP="008360D7">
      <w:pPr>
        <w:pStyle w:val="Body1"/>
        <w:rPr>
          <w:rFonts w:ascii="Times New Roman" w:hAnsi="Times New Roman"/>
        </w:rPr>
      </w:pPr>
      <w:r w:rsidRPr="008360D7">
        <w:rPr>
          <w:rFonts w:ascii="Times New Roman" w:hAnsi="Times New Roman"/>
        </w:rPr>
        <w:t>Two other notable moments punctuated the modern folk revivals</w:t>
      </w:r>
      <w:r w:rsidR="008360D7">
        <w:rPr>
          <w:rFonts w:ascii="Times New Roman" w:hAnsi="Times New Roman"/>
        </w:rPr>
        <w:t xml:space="preserve"> </w:t>
      </w:r>
      <w:r w:rsidRPr="008360D7">
        <w:rPr>
          <w:rFonts w:ascii="Times New Roman" w:hAnsi="Times New Roman"/>
        </w:rPr>
        <w:t>–</w:t>
      </w:r>
      <w:r w:rsidR="008360D7">
        <w:rPr>
          <w:rFonts w:ascii="Times New Roman" w:hAnsi="Times New Roman"/>
        </w:rPr>
        <w:t xml:space="preserve"> </w:t>
      </w:r>
      <w:r w:rsidRPr="008360D7">
        <w:rPr>
          <w:rFonts w:ascii="Times New Roman" w:hAnsi="Times New Roman"/>
        </w:rPr>
        <w:t>a postwar Second Folk [Dance] Revival, which began in the mid-1930s, and the late twentieth-century emergence of modern folk dance self-conscious of itself as an urban folk idiom in and for the present. The second revival reversed the trajectory of the first, which had brought Sharp to America.   The Second Revival, growing out of Great Depression and left</w:t>
      </w:r>
      <w:r w:rsidR="00CE1CE9" w:rsidRPr="008360D7">
        <w:rPr>
          <w:rFonts w:ascii="Times New Roman" w:hAnsi="Times New Roman"/>
        </w:rPr>
        <w:t>ist</w:t>
      </w:r>
      <w:r w:rsidRPr="008360D7">
        <w:rPr>
          <w:rFonts w:ascii="Times New Roman" w:hAnsi="Times New Roman"/>
        </w:rPr>
        <w:t xml:space="preserve"> politics, originated in the U.S. It had more of an impact earlier in the U.K., however, where the Cold War was less virulent.  In 1935, Maud </w:t>
      </w:r>
      <w:proofErr w:type="spellStart"/>
      <w:r w:rsidRPr="008360D7">
        <w:rPr>
          <w:rFonts w:ascii="Times New Roman" w:hAnsi="Times New Roman"/>
        </w:rPr>
        <w:t>Karpeles</w:t>
      </w:r>
      <w:proofErr w:type="spellEnd"/>
      <w:r w:rsidRPr="008360D7">
        <w:rPr>
          <w:rFonts w:ascii="Times New Roman" w:hAnsi="Times New Roman"/>
        </w:rPr>
        <w:t xml:space="preserve">, Sharp’s devoted collaborator, organized the first international folk dance festival in London.  Seeing the lively peasant dances from other countries </w:t>
      </w:r>
      <w:r w:rsidR="00CE1CE9" w:rsidRPr="008360D7">
        <w:rPr>
          <w:rFonts w:ascii="Times New Roman" w:hAnsi="Times New Roman"/>
        </w:rPr>
        <w:t xml:space="preserve">at this festival </w:t>
      </w:r>
      <w:r w:rsidRPr="008360D7">
        <w:rPr>
          <w:rFonts w:ascii="Times New Roman" w:hAnsi="Times New Roman"/>
        </w:rPr>
        <w:t xml:space="preserve">convinced Douglas Kennedy, the Sharp demonstration dancer who succeeded him as Director of EFDS, that the </w:t>
      </w:r>
      <w:r w:rsidR="008360D7">
        <w:rPr>
          <w:rFonts w:ascii="Times New Roman" w:hAnsi="Times New Roman"/>
        </w:rPr>
        <w:t>‘</w:t>
      </w:r>
      <w:r w:rsidRPr="008360D7">
        <w:rPr>
          <w:rFonts w:ascii="Times New Roman" w:hAnsi="Times New Roman"/>
        </w:rPr>
        <w:t>authentic</w:t>
      </w:r>
      <w:r w:rsidR="008360D7">
        <w:rPr>
          <w:rFonts w:ascii="Times New Roman" w:hAnsi="Times New Roman"/>
        </w:rPr>
        <w:t>’</w:t>
      </w:r>
      <w:r w:rsidR="008360D7" w:rsidRPr="008360D7">
        <w:rPr>
          <w:rFonts w:ascii="Times New Roman" w:hAnsi="Times New Roman"/>
        </w:rPr>
        <w:t xml:space="preserve"> </w:t>
      </w:r>
      <w:r w:rsidRPr="008360D7">
        <w:rPr>
          <w:rFonts w:ascii="Times New Roman" w:hAnsi="Times New Roman"/>
        </w:rPr>
        <w:t xml:space="preserve">English dance form needed more </w:t>
      </w:r>
      <w:r w:rsidR="008360D7">
        <w:rPr>
          <w:rFonts w:ascii="Times New Roman" w:hAnsi="Times New Roman"/>
        </w:rPr>
        <w:t>‘</w:t>
      </w:r>
      <w:r w:rsidRPr="008360D7">
        <w:rPr>
          <w:rFonts w:ascii="Times New Roman" w:hAnsi="Times New Roman"/>
        </w:rPr>
        <w:t>fire</w:t>
      </w:r>
      <w:r w:rsidR="008360D7">
        <w:rPr>
          <w:rFonts w:ascii="Times New Roman" w:hAnsi="Times New Roman"/>
        </w:rPr>
        <w:t>’</w:t>
      </w:r>
      <w:r w:rsidR="00EF0194" w:rsidRPr="008360D7">
        <w:rPr>
          <w:rFonts w:ascii="Times New Roman" w:hAnsi="Times New Roman"/>
        </w:rPr>
        <w:t xml:space="preserve">.  </w:t>
      </w:r>
      <w:r w:rsidRPr="008360D7">
        <w:rPr>
          <w:rFonts w:ascii="Times New Roman" w:hAnsi="Times New Roman"/>
        </w:rPr>
        <w:t xml:space="preserve">In revivalist urban venues, the new repertoire of </w:t>
      </w:r>
      <w:r w:rsidR="008360D7">
        <w:rPr>
          <w:rFonts w:ascii="Times New Roman" w:hAnsi="Times New Roman"/>
        </w:rPr>
        <w:t>‘</w:t>
      </w:r>
      <w:r w:rsidRPr="008360D7">
        <w:rPr>
          <w:rFonts w:ascii="Times New Roman" w:hAnsi="Times New Roman"/>
        </w:rPr>
        <w:t>kick-up-your heels</w:t>
      </w:r>
      <w:r w:rsidR="008360D7">
        <w:rPr>
          <w:rFonts w:ascii="Times New Roman" w:hAnsi="Times New Roman"/>
        </w:rPr>
        <w:t>’</w:t>
      </w:r>
      <w:r w:rsidR="008360D7" w:rsidRPr="008360D7">
        <w:rPr>
          <w:rFonts w:ascii="Times New Roman" w:hAnsi="Times New Roman"/>
        </w:rPr>
        <w:t xml:space="preserve"> </w:t>
      </w:r>
      <w:proofErr w:type="spellStart"/>
      <w:r w:rsidRPr="008360D7">
        <w:rPr>
          <w:rFonts w:ascii="Times New Roman" w:hAnsi="Times New Roman"/>
          <w:i/>
        </w:rPr>
        <w:t>Ceilidhs</w:t>
      </w:r>
      <w:proofErr w:type="spellEnd"/>
      <w:r w:rsidRPr="008360D7">
        <w:rPr>
          <w:rFonts w:ascii="Times New Roman" w:hAnsi="Times New Roman"/>
        </w:rPr>
        <w:t xml:space="preserve"> (and not the more </w:t>
      </w:r>
      <w:r w:rsidR="008360D7">
        <w:rPr>
          <w:rFonts w:ascii="Times New Roman" w:hAnsi="Times New Roman"/>
        </w:rPr>
        <w:t>‘</w:t>
      </w:r>
      <w:r w:rsidR="00CE1CE9" w:rsidRPr="008360D7">
        <w:rPr>
          <w:rFonts w:ascii="Times New Roman" w:hAnsi="Times New Roman"/>
        </w:rPr>
        <w:t>prissy</w:t>
      </w:r>
      <w:r w:rsidR="008360D7">
        <w:rPr>
          <w:rFonts w:ascii="Times New Roman" w:hAnsi="Times New Roman"/>
        </w:rPr>
        <w:t>’</w:t>
      </w:r>
      <w:r w:rsidRPr="008360D7">
        <w:rPr>
          <w:rFonts w:ascii="Times New Roman" w:hAnsi="Times New Roman"/>
        </w:rPr>
        <w:t xml:space="preserve">, stylized </w:t>
      </w:r>
      <w:proofErr w:type="spellStart"/>
      <w:r w:rsidRPr="008360D7">
        <w:rPr>
          <w:rFonts w:ascii="Times New Roman" w:hAnsi="Times New Roman"/>
        </w:rPr>
        <w:t>Playford</w:t>
      </w:r>
      <w:proofErr w:type="spellEnd"/>
      <w:r w:rsidRPr="008360D7">
        <w:rPr>
          <w:rFonts w:ascii="Times New Roman" w:hAnsi="Times New Roman"/>
        </w:rPr>
        <w:t xml:space="preserve"> dances) </w:t>
      </w:r>
      <w:r w:rsidR="00EF0194" w:rsidRPr="008360D7">
        <w:rPr>
          <w:rFonts w:ascii="Times New Roman" w:hAnsi="Times New Roman"/>
        </w:rPr>
        <w:t xml:space="preserve">programmed square dances and traditional hornpipes, reels and rants still being done in the West and North </w:t>
      </w:r>
      <w:r w:rsidR="00CE1CE9" w:rsidRPr="008360D7">
        <w:rPr>
          <w:rFonts w:ascii="Times New Roman" w:hAnsi="Times New Roman"/>
        </w:rPr>
        <w:t>of England</w:t>
      </w:r>
      <w:r w:rsidR="00EF0194" w:rsidRPr="008360D7">
        <w:rPr>
          <w:rFonts w:ascii="Times New Roman" w:hAnsi="Times New Roman"/>
        </w:rPr>
        <w:t xml:space="preserve">. </w:t>
      </w:r>
      <w:r w:rsidRPr="008360D7">
        <w:rPr>
          <w:rFonts w:ascii="Times New Roman" w:hAnsi="Times New Roman"/>
        </w:rPr>
        <w:t>This second revival broadened the middle-class base of the English Country Dance community, but the repertoire remained in the English national tradition</w:t>
      </w:r>
      <w:r w:rsidR="00EF0194" w:rsidRPr="008360D7">
        <w:rPr>
          <w:rFonts w:ascii="Times New Roman" w:hAnsi="Times New Roman"/>
        </w:rPr>
        <w:t xml:space="preserve"> with a new younger crowd involved in the anti-nuclear campaign and social fervent of the era.</w:t>
      </w:r>
    </w:p>
    <w:p w14:paraId="1542441B" w14:textId="77777777" w:rsidR="008B207F" w:rsidRDefault="008B207F" w:rsidP="008360D7">
      <w:pPr>
        <w:pStyle w:val="Body1"/>
        <w:rPr>
          <w:rFonts w:ascii="Times New Roman" w:hAnsi="Times New Roman"/>
        </w:rPr>
      </w:pPr>
    </w:p>
    <w:p w14:paraId="0170B779" w14:textId="77777777" w:rsidR="008B207F" w:rsidRDefault="008B207F" w:rsidP="008B207F">
      <w:pPr>
        <w:pStyle w:val="Body1"/>
        <w:keepNext/>
      </w:pPr>
      <w:r>
        <w:rPr>
          <w:rFonts w:ascii="Times New Roman" w:hAnsi="Times New Roman"/>
        </w:rPr>
        <w:t>File: cecil_james_sharp.jpg</w:t>
      </w:r>
    </w:p>
    <w:p w14:paraId="2A3B77DB" w14:textId="08E4738F" w:rsidR="008B207F" w:rsidRDefault="008B207F" w:rsidP="008B207F">
      <w:pPr>
        <w:pStyle w:val="Caption"/>
        <w:rPr>
          <w:rFonts w:ascii="Times New Roman" w:hAnsi="Times New Roman"/>
        </w:rPr>
      </w:pPr>
      <w:r>
        <w:t xml:space="preserve">Figure </w:t>
      </w:r>
      <w:fldSimple w:instr=" SEQ Figure \* ARABIC ">
        <w:r>
          <w:rPr>
            <w:noProof/>
          </w:rPr>
          <w:t>2</w:t>
        </w:r>
      </w:fldSimple>
      <w:r>
        <w:rPr>
          <w:lang w:val="en-CA"/>
        </w:rPr>
        <w:t>Cecil James Sharp</w:t>
      </w:r>
    </w:p>
    <w:p w14:paraId="00331DCF" w14:textId="2F12FD94" w:rsidR="008B207F" w:rsidRPr="00483D50" w:rsidRDefault="008B207F" w:rsidP="008360D7">
      <w:pPr>
        <w:pStyle w:val="Body1"/>
        <w:rPr>
          <w:rFonts w:ascii="Times New Roman" w:hAnsi="Times New Roman"/>
        </w:rPr>
      </w:pPr>
      <w:r>
        <w:rPr>
          <w:rFonts w:ascii="Times New Roman" w:hAnsi="Times New Roman"/>
        </w:rPr>
        <w:t xml:space="preserve">Source: </w:t>
      </w:r>
      <w:r w:rsidRPr="00380D35">
        <w:rPr>
          <w:rFonts w:ascii="Times New Roman" w:eastAsia="Arial" w:hAnsi="Times New Roman"/>
          <w:szCs w:val="24"/>
        </w:rPr>
        <w:t>Vaughan Williams Memorial Library at Cecil Sharp House in London.</w:t>
      </w:r>
      <w:r>
        <w:rPr>
          <w:rFonts w:ascii="Times New Roman" w:eastAsia="Arial" w:hAnsi="Times New Roman"/>
          <w:szCs w:val="24"/>
        </w:rPr>
        <w:t xml:space="preserve"> Permission may be sought from Librarian Malcolm Taylor. </w:t>
      </w:r>
    </w:p>
    <w:p w14:paraId="69CAABF4" w14:textId="77777777" w:rsidR="00483D50" w:rsidRDefault="00483D50" w:rsidP="00483D50">
      <w:pPr>
        <w:pStyle w:val="Body1"/>
        <w:rPr>
          <w:rFonts w:ascii="Times New Roman" w:hAnsi="Times New Roman"/>
        </w:rPr>
      </w:pPr>
    </w:p>
    <w:p w14:paraId="0E747F50" w14:textId="7515C169" w:rsidR="0038016D" w:rsidRPr="008360D7" w:rsidRDefault="005E112C" w:rsidP="00483D50">
      <w:pPr>
        <w:pStyle w:val="Body1"/>
        <w:rPr>
          <w:rFonts w:ascii="Times New Roman" w:hAnsi="Times New Roman"/>
        </w:rPr>
      </w:pPr>
      <w:r w:rsidRPr="00483D50">
        <w:rPr>
          <w:rFonts w:ascii="Times New Roman" w:hAnsi="Times New Roman"/>
        </w:rPr>
        <w:t xml:space="preserve">In contrast, the Second Revival in the U.S. gave the modern folk dance revival a new internationalist impulse. </w:t>
      </w:r>
      <w:r w:rsidR="00EF0194" w:rsidRPr="00884600">
        <w:rPr>
          <w:rFonts w:ascii="Times New Roman" w:hAnsi="Times New Roman"/>
        </w:rPr>
        <w:t xml:space="preserve"> I</w:t>
      </w:r>
      <w:r w:rsidRPr="00884600">
        <w:rPr>
          <w:rFonts w:ascii="Times New Roman" w:hAnsi="Times New Roman"/>
        </w:rPr>
        <w:t>n 1931</w:t>
      </w:r>
      <w:r w:rsidR="00EF0194" w:rsidRPr="00884600">
        <w:rPr>
          <w:rFonts w:ascii="Times New Roman" w:hAnsi="Times New Roman"/>
        </w:rPr>
        <w:t>,</w:t>
      </w:r>
      <w:r w:rsidRPr="00884600">
        <w:rPr>
          <w:rFonts w:ascii="Times New Roman" w:hAnsi="Times New Roman"/>
        </w:rPr>
        <w:t xml:space="preserve"> Mary Wood </w:t>
      </w:r>
      <w:proofErr w:type="spellStart"/>
      <w:r w:rsidRPr="00884600">
        <w:rPr>
          <w:rFonts w:ascii="Times New Roman" w:hAnsi="Times New Roman"/>
        </w:rPr>
        <w:t>Hinman</w:t>
      </w:r>
      <w:proofErr w:type="spellEnd"/>
      <w:r w:rsidRPr="00884600">
        <w:rPr>
          <w:rFonts w:ascii="Times New Roman" w:hAnsi="Times New Roman"/>
        </w:rPr>
        <w:t xml:space="preserve"> and an Italian folk dancer, Elsa </w:t>
      </w:r>
      <w:proofErr w:type="spellStart"/>
      <w:r w:rsidRPr="00884600">
        <w:rPr>
          <w:rFonts w:ascii="Times New Roman" w:hAnsi="Times New Roman"/>
        </w:rPr>
        <w:t>Gursay</w:t>
      </w:r>
      <w:proofErr w:type="spellEnd"/>
      <w:r w:rsidRPr="00884600">
        <w:rPr>
          <w:rFonts w:ascii="Times New Roman" w:hAnsi="Times New Roman"/>
        </w:rPr>
        <w:t>, organized the New York Folk Festival Council, which sponsored events for dancers from many national dance traditions.  Council events presented national dances performed by natives and descendants who self-</w:t>
      </w:r>
      <w:r w:rsidRPr="008360D7">
        <w:rPr>
          <w:rFonts w:ascii="Times New Roman" w:hAnsi="Times New Roman"/>
        </w:rPr>
        <w:t xml:space="preserve">identified with their tradition, </w:t>
      </w:r>
      <w:r w:rsidR="00FA21E9" w:rsidRPr="008360D7">
        <w:rPr>
          <w:rFonts w:ascii="Times New Roman" w:hAnsi="Times New Roman"/>
        </w:rPr>
        <w:t>but</w:t>
      </w:r>
      <w:r w:rsidRPr="008360D7">
        <w:rPr>
          <w:rFonts w:ascii="Times New Roman" w:hAnsi="Times New Roman"/>
        </w:rPr>
        <w:t xml:space="preserve"> members of the audience began to ask to dance other people’s dance</w:t>
      </w:r>
      <w:r w:rsidR="0038016D" w:rsidRPr="008360D7">
        <w:rPr>
          <w:rFonts w:ascii="Times New Roman" w:hAnsi="Times New Roman"/>
        </w:rPr>
        <w:t>s</w:t>
      </w:r>
      <w:r w:rsidR="00FA21E9" w:rsidRPr="008360D7">
        <w:rPr>
          <w:rFonts w:ascii="Times New Roman" w:hAnsi="Times New Roman"/>
        </w:rPr>
        <w:t xml:space="preserve"> as an expression of an </w:t>
      </w:r>
      <w:r w:rsidR="00790886" w:rsidRPr="008360D7">
        <w:rPr>
          <w:rFonts w:ascii="Times New Roman" w:hAnsi="Times New Roman"/>
        </w:rPr>
        <w:t>international</w:t>
      </w:r>
      <w:r w:rsidR="00FA21E9" w:rsidRPr="008360D7">
        <w:rPr>
          <w:rFonts w:ascii="Times New Roman" w:hAnsi="Times New Roman"/>
        </w:rPr>
        <w:t xml:space="preserve"> self. </w:t>
      </w:r>
      <w:r w:rsidRPr="008360D7">
        <w:rPr>
          <w:rFonts w:ascii="Times New Roman" w:hAnsi="Times New Roman"/>
        </w:rPr>
        <w:t xml:space="preserve"> By the end of the decade, international </w:t>
      </w:r>
      <w:r w:rsidR="0038016D" w:rsidRPr="008360D7">
        <w:rPr>
          <w:rFonts w:ascii="Times New Roman" w:hAnsi="Times New Roman"/>
        </w:rPr>
        <w:t xml:space="preserve">folk </w:t>
      </w:r>
      <w:r w:rsidRPr="008360D7">
        <w:rPr>
          <w:rFonts w:ascii="Times New Roman" w:hAnsi="Times New Roman"/>
        </w:rPr>
        <w:t xml:space="preserve">dance emerged coincident with depression-era political expressions of solidarity with the dispossessed and the rise of international folk songs of the </w:t>
      </w:r>
      <w:r w:rsidR="008360D7">
        <w:rPr>
          <w:rFonts w:ascii="Times New Roman" w:hAnsi="Times New Roman"/>
        </w:rPr>
        <w:t>‘</w:t>
      </w:r>
      <w:r w:rsidRPr="008360D7">
        <w:rPr>
          <w:rFonts w:ascii="Times New Roman" w:hAnsi="Times New Roman"/>
        </w:rPr>
        <w:t>common man</w:t>
      </w:r>
      <w:r w:rsidR="008360D7">
        <w:rPr>
          <w:rFonts w:ascii="Times New Roman" w:hAnsi="Times New Roman"/>
        </w:rPr>
        <w:t>’</w:t>
      </w:r>
      <w:r w:rsidRPr="008360D7">
        <w:rPr>
          <w:rFonts w:ascii="Times New Roman" w:hAnsi="Times New Roman"/>
        </w:rPr>
        <w:t>.  Participants took folk dances performed in nationalist venues</w:t>
      </w:r>
      <w:r w:rsidR="00FA21E9" w:rsidRPr="008360D7">
        <w:rPr>
          <w:rFonts w:ascii="Times New Roman" w:hAnsi="Times New Roman"/>
        </w:rPr>
        <w:t xml:space="preserve"> – for instance, at the Polish-American National Hall </w:t>
      </w:r>
      <w:r w:rsidR="008360D7">
        <w:rPr>
          <w:rFonts w:ascii="Times New Roman" w:hAnsi="Times New Roman"/>
        </w:rPr>
        <w:t>–</w:t>
      </w:r>
      <w:r w:rsidRPr="008360D7">
        <w:rPr>
          <w:rFonts w:ascii="Times New Roman" w:hAnsi="Times New Roman"/>
        </w:rPr>
        <w:t xml:space="preserve"> and invested them with new political meanings for a modern </w:t>
      </w:r>
      <w:r w:rsidRPr="008360D7">
        <w:rPr>
          <w:rFonts w:ascii="Times New Roman" w:hAnsi="Times New Roman"/>
        </w:rPr>
        <w:lastRenderedPageBreak/>
        <w:t xml:space="preserve">internationalist project where the voices and bodies of the 'little people' would build a more egalitarian society.  </w:t>
      </w:r>
    </w:p>
    <w:p w14:paraId="1F33A4AE" w14:textId="77777777" w:rsidR="00483D50" w:rsidRDefault="00483D50" w:rsidP="00483D50">
      <w:pPr>
        <w:pStyle w:val="Body1"/>
        <w:rPr>
          <w:rFonts w:ascii="Times New Roman" w:hAnsi="Times New Roman"/>
        </w:rPr>
      </w:pPr>
    </w:p>
    <w:p w14:paraId="2644E765" w14:textId="77777777" w:rsidR="005E112C" w:rsidRPr="008360D7" w:rsidRDefault="005E112C" w:rsidP="00483D50">
      <w:pPr>
        <w:pStyle w:val="Body1"/>
        <w:rPr>
          <w:rFonts w:ascii="Times New Roman" w:hAnsi="Times New Roman"/>
        </w:rPr>
      </w:pPr>
      <w:r w:rsidRPr="008360D7">
        <w:rPr>
          <w:rFonts w:ascii="Times New Roman" w:hAnsi="Times New Roman"/>
        </w:rPr>
        <w:t xml:space="preserve">At the same time, depression-era modern dance choreographers and dancers gained inspiration from these folk dances. They included Doris Humphrey, who studied folk dance with </w:t>
      </w:r>
      <w:proofErr w:type="spellStart"/>
      <w:r w:rsidRPr="008360D7">
        <w:rPr>
          <w:rFonts w:ascii="Times New Roman" w:hAnsi="Times New Roman"/>
        </w:rPr>
        <w:t>Hinman</w:t>
      </w:r>
      <w:proofErr w:type="spellEnd"/>
      <w:r w:rsidRPr="008360D7">
        <w:rPr>
          <w:rFonts w:ascii="Times New Roman" w:hAnsi="Times New Roman"/>
        </w:rPr>
        <w:t>, along with leading modern dancers of the era such as Ruth St Denis, Martha Graham, Sophie Maslow and Helen Tamaris, who incorporated folk dance into modern dance, notably during the New Deal, as a</w:t>
      </w:r>
      <w:r w:rsidR="0038016D" w:rsidRPr="008360D7">
        <w:rPr>
          <w:rFonts w:ascii="Times New Roman" w:hAnsi="Times New Roman"/>
        </w:rPr>
        <w:t xml:space="preserve"> symbol for the</w:t>
      </w:r>
      <w:r w:rsidRPr="008360D7">
        <w:rPr>
          <w:rFonts w:ascii="Times New Roman" w:hAnsi="Times New Roman"/>
        </w:rPr>
        <w:t xml:space="preserve"> proletarian spirit for the modern moment.</w:t>
      </w:r>
    </w:p>
    <w:p w14:paraId="1B41766A" w14:textId="77777777" w:rsidR="00483D50" w:rsidRDefault="00483D50" w:rsidP="00483D50">
      <w:pPr>
        <w:pStyle w:val="Body1"/>
        <w:rPr>
          <w:rFonts w:ascii="Times New Roman" w:hAnsi="Times New Roman"/>
        </w:rPr>
      </w:pPr>
    </w:p>
    <w:p w14:paraId="3C6DE489" w14:textId="46DF00B4" w:rsidR="005E112C" w:rsidRPr="008360D7" w:rsidRDefault="005E112C" w:rsidP="00483D50">
      <w:pPr>
        <w:pStyle w:val="Body1"/>
        <w:rPr>
          <w:rFonts w:ascii="Times New Roman" w:hAnsi="Times New Roman"/>
        </w:rPr>
      </w:pPr>
      <w:r w:rsidRPr="008360D7">
        <w:rPr>
          <w:rFonts w:ascii="Times New Roman" w:hAnsi="Times New Roman"/>
        </w:rPr>
        <w:t xml:space="preserve">Nationalist folk dance groups continued in fascist countries like Germany (the Volk) and in postwar émigré anti-communist ethnic communities that sought to preserve a past.  But in post-war America, international folk dance centers expanded under the leadership of </w:t>
      </w:r>
      <w:r w:rsidR="0087094B" w:rsidRPr="008360D7">
        <w:rPr>
          <w:rFonts w:ascii="Times New Roman" w:hAnsi="Times New Roman"/>
        </w:rPr>
        <w:t>‘</w:t>
      </w:r>
      <w:r w:rsidRPr="008360D7">
        <w:rPr>
          <w:rFonts w:ascii="Times New Roman" w:hAnsi="Times New Roman"/>
        </w:rPr>
        <w:t>ethnic</w:t>
      </w:r>
      <w:r w:rsidR="0087094B" w:rsidRPr="008360D7">
        <w:rPr>
          <w:rFonts w:ascii="Times New Roman" w:hAnsi="Times New Roman"/>
        </w:rPr>
        <w:t>’</w:t>
      </w:r>
      <w:r w:rsidRPr="008360D7">
        <w:rPr>
          <w:rFonts w:ascii="Times New Roman" w:hAnsi="Times New Roman"/>
        </w:rPr>
        <w:t xml:space="preserve">-Americans: among the important leaders were Lithuanian-American </w:t>
      </w:r>
      <w:proofErr w:type="spellStart"/>
      <w:r w:rsidRPr="008360D7">
        <w:rPr>
          <w:rFonts w:ascii="Times New Roman" w:hAnsi="Times New Roman"/>
        </w:rPr>
        <w:t>Vytrutus</w:t>
      </w:r>
      <w:proofErr w:type="spellEnd"/>
      <w:r w:rsidRPr="008360D7">
        <w:rPr>
          <w:rFonts w:ascii="Times New Roman" w:hAnsi="Times New Roman"/>
        </w:rPr>
        <w:t xml:space="preserve"> (</w:t>
      </w:r>
      <w:r w:rsidR="008360D7">
        <w:rPr>
          <w:rFonts w:ascii="Times New Roman" w:hAnsi="Times New Roman"/>
        </w:rPr>
        <w:t>‘</w:t>
      </w:r>
      <w:proofErr w:type="spellStart"/>
      <w:r w:rsidRPr="008360D7">
        <w:rPr>
          <w:rFonts w:ascii="Times New Roman" w:hAnsi="Times New Roman"/>
        </w:rPr>
        <w:t>Vits</w:t>
      </w:r>
      <w:proofErr w:type="spellEnd"/>
      <w:r w:rsidR="008360D7">
        <w:rPr>
          <w:rFonts w:ascii="Times New Roman" w:hAnsi="Times New Roman"/>
        </w:rPr>
        <w:t>’</w:t>
      </w:r>
      <w:r w:rsidRPr="008360D7">
        <w:rPr>
          <w:rFonts w:ascii="Times New Roman" w:hAnsi="Times New Roman"/>
        </w:rPr>
        <w:t xml:space="preserve">) </w:t>
      </w:r>
      <w:proofErr w:type="spellStart"/>
      <w:r w:rsidRPr="008360D7">
        <w:rPr>
          <w:rFonts w:ascii="Times New Roman" w:hAnsi="Times New Roman"/>
        </w:rPr>
        <w:t>Beliajus</w:t>
      </w:r>
      <w:proofErr w:type="spellEnd"/>
      <w:r w:rsidRPr="008360D7">
        <w:rPr>
          <w:rFonts w:ascii="Times New Roman" w:hAnsi="Times New Roman"/>
        </w:rPr>
        <w:t xml:space="preserve"> in Chicago, Chinese-American Song Chang in San Francisco, and the Ukrainian-Americans Michael and Mary Ann Herman in New York. </w:t>
      </w:r>
      <w:r w:rsidR="0087094B" w:rsidRPr="008360D7">
        <w:rPr>
          <w:rFonts w:ascii="Times New Roman" w:hAnsi="Times New Roman"/>
        </w:rPr>
        <w:t xml:space="preserve">The </w:t>
      </w:r>
      <w:r w:rsidRPr="008360D7">
        <w:rPr>
          <w:rFonts w:ascii="Times New Roman" w:hAnsi="Times New Roman"/>
        </w:rPr>
        <w:t xml:space="preserve">Cold War would make </w:t>
      </w:r>
      <w:r w:rsidR="0087094B" w:rsidRPr="008360D7">
        <w:rPr>
          <w:rFonts w:ascii="Times New Roman" w:hAnsi="Times New Roman"/>
        </w:rPr>
        <w:t xml:space="preserve">their work more difficult, </w:t>
      </w:r>
      <w:r w:rsidRPr="008360D7">
        <w:rPr>
          <w:rFonts w:ascii="Times New Roman" w:hAnsi="Times New Roman"/>
        </w:rPr>
        <w:t xml:space="preserve">especially </w:t>
      </w:r>
      <w:r w:rsidR="0087094B" w:rsidRPr="008360D7">
        <w:rPr>
          <w:rFonts w:ascii="Times New Roman" w:hAnsi="Times New Roman"/>
        </w:rPr>
        <w:t xml:space="preserve">in the </w:t>
      </w:r>
      <w:r w:rsidRPr="008360D7">
        <w:rPr>
          <w:rFonts w:ascii="Times New Roman" w:hAnsi="Times New Roman"/>
        </w:rPr>
        <w:t xml:space="preserve">hostile political culture of the postwar United States. </w:t>
      </w:r>
    </w:p>
    <w:p w14:paraId="5EE52340" w14:textId="77777777" w:rsidR="00464E9D" w:rsidRPr="00483D50" w:rsidRDefault="00464E9D" w:rsidP="000216EC">
      <w:pPr>
        <w:pStyle w:val="Body1"/>
        <w:rPr>
          <w:rFonts w:ascii="Times New Roman" w:hAnsi="Times New Roman"/>
        </w:rPr>
      </w:pPr>
    </w:p>
    <w:p w14:paraId="17863308" w14:textId="77777777" w:rsidR="00464E9D" w:rsidRPr="008360D7" w:rsidRDefault="00464E9D" w:rsidP="008B207F">
      <w:pPr>
        <w:pStyle w:val="Heading2"/>
      </w:pPr>
      <w:r w:rsidRPr="008360D7">
        <w:t>Legacies</w:t>
      </w:r>
    </w:p>
    <w:p w14:paraId="12607926" w14:textId="201ADF4A" w:rsidR="005E112C" w:rsidRDefault="005E112C" w:rsidP="008360D7">
      <w:pPr>
        <w:pStyle w:val="Body1"/>
        <w:rPr>
          <w:rFonts w:ascii="Times New Roman" w:hAnsi="Times New Roman"/>
        </w:rPr>
      </w:pPr>
      <w:r w:rsidRPr="008360D7">
        <w:rPr>
          <w:rFonts w:ascii="Times New Roman" w:hAnsi="Times New Roman"/>
        </w:rPr>
        <w:t xml:space="preserve">A final shift in modern folk dance occurred in last third of </w:t>
      </w:r>
      <w:r w:rsidR="00AD5657" w:rsidRPr="008360D7">
        <w:rPr>
          <w:rFonts w:ascii="Times New Roman" w:hAnsi="Times New Roman"/>
        </w:rPr>
        <w:t xml:space="preserve">the </w:t>
      </w:r>
      <w:r w:rsidRPr="008360D7">
        <w:rPr>
          <w:rFonts w:ascii="Times New Roman" w:hAnsi="Times New Roman"/>
        </w:rPr>
        <w:t>twentieth century when</w:t>
      </w:r>
      <w:r w:rsidR="00FA21E9" w:rsidRPr="008360D7">
        <w:rPr>
          <w:rFonts w:ascii="Times New Roman" w:hAnsi="Times New Roman"/>
        </w:rPr>
        <w:t xml:space="preserve"> contemporary s</w:t>
      </w:r>
      <w:r w:rsidRPr="008360D7">
        <w:rPr>
          <w:rFonts w:ascii="Times New Roman" w:hAnsi="Times New Roman"/>
        </w:rPr>
        <w:t xml:space="preserve">ensibilities and political agendas refashioned the repertoire and embodiment of the dance. The international tradition lost its political traction and was literally balkanized in resurgent nationalisms.  Some national traditions emerged, like Israeli folk dance, which burgeoned after the 1967 Sinai War, </w:t>
      </w:r>
      <w:r w:rsidR="00AD5657" w:rsidRPr="008360D7">
        <w:rPr>
          <w:rFonts w:ascii="Times New Roman" w:hAnsi="Times New Roman"/>
        </w:rPr>
        <w:t xml:space="preserve">where participants </w:t>
      </w:r>
      <w:r w:rsidRPr="008360D7">
        <w:rPr>
          <w:rFonts w:ascii="Times New Roman" w:hAnsi="Times New Roman"/>
        </w:rPr>
        <w:t>invent</w:t>
      </w:r>
      <w:r w:rsidR="00AD5657" w:rsidRPr="008360D7">
        <w:rPr>
          <w:rFonts w:ascii="Times New Roman" w:hAnsi="Times New Roman"/>
        </w:rPr>
        <w:t>ed</w:t>
      </w:r>
      <w:r w:rsidRPr="008360D7">
        <w:rPr>
          <w:rFonts w:ascii="Times New Roman" w:hAnsi="Times New Roman"/>
        </w:rPr>
        <w:t xml:space="preserve"> new dances for a national culture in a beleaguered state.  Others, like English Country Dance, moderated its tempos, privileging languid waltz</w:t>
      </w:r>
      <w:r w:rsidR="00AD5657" w:rsidRPr="008360D7">
        <w:rPr>
          <w:rFonts w:ascii="Times New Roman" w:hAnsi="Times New Roman"/>
        </w:rPr>
        <w:t>-</w:t>
      </w:r>
      <w:r w:rsidRPr="008360D7">
        <w:rPr>
          <w:rFonts w:ascii="Times New Roman" w:hAnsi="Times New Roman"/>
        </w:rPr>
        <w:t xml:space="preserve">time dances in a new genre, Modern English Country Dance (MECD).   </w:t>
      </w:r>
      <w:r w:rsidR="00AD5657" w:rsidRPr="008360D7">
        <w:rPr>
          <w:rFonts w:ascii="Times New Roman" w:hAnsi="Times New Roman"/>
        </w:rPr>
        <w:t>No longer intent on only recovering the past, c</w:t>
      </w:r>
      <w:r w:rsidRPr="008360D7">
        <w:rPr>
          <w:rFonts w:ascii="Times New Roman" w:hAnsi="Times New Roman"/>
        </w:rPr>
        <w:t xml:space="preserve">horeographers wrote and rewrote thousands of new dances in the historical style.  In this modern idiom, </w:t>
      </w:r>
      <w:r w:rsidR="00305597" w:rsidRPr="008360D7">
        <w:rPr>
          <w:rFonts w:ascii="Times New Roman" w:hAnsi="Times New Roman"/>
        </w:rPr>
        <w:t>through</w:t>
      </w:r>
      <w:r w:rsidRPr="008360D7">
        <w:rPr>
          <w:rFonts w:ascii="Times New Roman" w:hAnsi="Times New Roman"/>
        </w:rPr>
        <w:t xml:space="preserve"> </w:t>
      </w:r>
      <w:r w:rsidR="008360D7">
        <w:rPr>
          <w:rFonts w:ascii="Times New Roman" w:hAnsi="Times New Roman"/>
        </w:rPr>
        <w:t>‘</w:t>
      </w:r>
      <w:r w:rsidRPr="008360D7">
        <w:rPr>
          <w:rFonts w:ascii="Times New Roman" w:hAnsi="Times New Roman"/>
        </w:rPr>
        <w:t>the folk process</w:t>
      </w:r>
      <w:r w:rsidR="008360D7">
        <w:rPr>
          <w:rFonts w:ascii="Times New Roman" w:hAnsi="Times New Roman"/>
        </w:rPr>
        <w:t>’</w:t>
      </w:r>
      <w:r w:rsidR="008360D7" w:rsidRPr="008360D7">
        <w:rPr>
          <w:rFonts w:ascii="Times New Roman" w:hAnsi="Times New Roman"/>
        </w:rPr>
        <w:t xml:space="preserve"> </w:t>
      </w:r>
      <w:r w:rsidR="008360D7">
        <w:rPr>
          <w:rFonts w:ascii="Times New Roman" w:hAnsi="Times New Roman"/>
        </w:rPr>
        <w:t>–</w:t>
      </w:r>
      <w:r w:rsidRPr="008360D7">
        <w:rPr>
          <w:rFonts w:ascii="Times New Roman" w:hAnsi="Times New Roman"/>
        </w:rPr>
        <w:t xml:space="preserve"> </w:t>
      </w:r>
      <w:r w:rsidR="00305597" w:rsidRPr="008360D7">
        <w:rPr>
          <w:rFonts w:ascii="Times New Roman" w:hAnsi="Times New Roman"/>
        </w:rPr>
        <w:t xml:space="preserve">the way local people continually transform song, dance and tradition during its transmission </w:t>
      </w:r>
      <w:r w:rsidR="008360D7">
        <w:rPr>
          <w:rFonts w:ascii="Times New Roman" w:hAnsi="Times New Roman"/>
        </w:rPr>
        <w:t>–</w:t>
      </w:r>
      <w:r w:rsidR="00305597" w:rsidRPr="008360D7">
        <w:rPr>
          <w:rFonts w:ascii="Times New Roman" w:hAnsi="Times New Roman"/>
        </w:rPr>
        <w:t xml:space="preserve"> </w:t>
      </w:r>
      <w:r w:rsidRPr="008360D7">
        <w:rPr>
          <w:rFonts w:ascii="Times New Roman" w:hAnsi="Times New Roman"/>
        </w:rPr>
        <w:t>the modern folk dance community became itself the folk</w:t>
      </w:r>
      <w:r w:rsidR="00FC3529" w:rsidRPr="008360D7">
        <w:rPr>
          <w:rFonts w:ascii="Times New Roman" w:hAnsi="Times New Roman"/>
        </w:rPr>
        <w:t xml:space="preserve">, </w:t>
      </w:r>
      <w:r w:rsidR="00790886" w:rsidRPr="008360D7">
        <w:rPr>
          <w:rFonts w:ascii="Times New Roman" w:hAnsi="Times New Roman"/>
        </w:rPr>
        <w:t>an</w:t>
      </w:r>
      <w:r w:rsidR="00FC3529" w:rsidRPr="008360D7">
        <w:rPr>
          <w:rFonts w:ascii="Times New Roman" w:hAnsi="Times New Roman"/>
        </w:rPr>
        <w:t xml:space="preserve"> urban middle-class folk</w:t>
      </w:r>
      <w:r w:rsidR="00305597" w:rsidRPr="008360D7">
        <w:rPr>
          <w:rFonts w:ascii="Times New Roman" w:hAnsi="Times New Roman"/>
        </w:rPr>
        <w:t xml:space="preserve"> rooted in a nostalgic embrace of the rural past.</w:t>
      </w:r>
    </w:p>
    <w:p w14:paraId="24149C7A" w14:textId="77777777" w:rsidR="008B207F" w:rsidRDefault="008B207F" w:rsidP="008360D7">
      <w:pPr>
        <w:pStyle w:val="Body1"/>
        <w:rPr>
          <w:rFonts w:ascii="Times New Roman" w:hAnsi="Times New Roman"/>
        </w:rPr>
      </w:pPr>
    </w:p>
    <w:bookmarkStart w:id="1" w:name="OLE_LINK5"/>
    <w:bookmarkStart w:id="2" w:name="OLE_LINK6"/>
    <w:p w14:paraId="017E66F4" w14:textId="77777777" w:rsidR="008B207F" w:rsidRPr="00EF7461" w:rsidRDefault="008B207F" w:rsidP="008B207F">
      <w:pPr>
        <w:keepNext/>
        <w:shd w:val="clear" w:color="auto" w:fill="FFFFFF"/>
        <w:spacing w:after="0" w:line="240" w:lineRule="auto"/>
        <w:rPr>
          <w:rFonts w:ascii="Times New Roman" w:eastAsia="Times New Roman" w:hAnsi="Times New Roman" w:cs="Times New Roman"/>
          <w:color w:val="212121"/>
          <w:sz w:val="24"/>
          <w:szCs w:val="24"/>
          <w:lang w:val="en-CA"/>
        </w:rPr>
      </w:pPr>
      <w:r w:rsidRPr="00EF7461">
        <w:rPr>
          <w:rFonts w:ascii="Times New Roman" w:eastAsia="Times New Roman" w:hAnsi="Times New Roman" w:cs="Times New Roman"/>
          <w:color w:val="212121"/>
          <w:sz w:val="24"/>
          <w:szCs w:val="24"/>
          <w:lang w:val="en-CA"/>
        </w:rPr>
        <w:fldChar w:fldCharType="begin"/>
      </w:r>
      <w:r w:rsidRPr="00EF7461">
        <w:rPr>
          <w:rFonts w:ascii="Times New Roman" w:eastAsia="Times New Roman" w:hAnsi="Times New Roman" w:cs="Times New Roman"/>
          <w:color w:val="212121"/>
          <w:sz w:val="24"/>
          <w:szCs w:val="24"/>
          <w:lang w:val="en-CA"/>
        </w:rPr>
        <w:instrText xml:space="preserve"> HYPERLINK "http://www.youtube.com/watch?v=H4XuvaYnbJo" \t "_blank" </w:instrText>
      </w:r>
      <w:r w:rsidRPr="00EF7461">
        <w:rPr>
          <w:rFonts w:ascii="Times New Roman" w:eastAsia="Times New Roman" w:hAnsi="Times New Roman" w:cs="Times New Roman"/>
          <w:color w:val="212121"/>
          <w:sz w:val="24"/>
          <w:szCs w:val="24"/>
          <w:lang w:val="en-CA"/>
        </w:rPr>
      </w:r>
      <w:r w:rsidRPr="00EF7461">
        <w:rPr>
          <w:rFonts w:ascii="Times New Roman" w:eastAsia="Times New Roman" w:hAnsi="Times New Roman" w:cs="Times New Roman"/>
          <w:color w:val="212121"/>
          <w:sz w:val="24"/>
          <w:szCs w:val="24"/>
          <w:lang w:val="en-CA"/>
        </w:rPr>
        <w:fldChar w:fldCharType="separate"/>
      </w:r>
      <w:r w:rsidRPr="00EF7461">
        <w:rPr>
          <w:rFonts w:ascii="Times New Roman" w:eastAsia="Times New Roman" w:hAnsi="Times New Roman" w:cs="Times New Roman"/>
          <w:color w:val="0000FF"/>
          <w:sz w:val="24"/>
          <w:szCs w:val="24"/>
          <w:u w:val="single"/>
          <w:lang w:val="en-CA"/>
        </w:rPr>
        <w:t>http://www.youtube.com/watch?v=H4XuvaY</w:t>
      </w:r>
      <w:r w:rsidRPr="00EF7461">
        <w:rPr>
          <w:rFonts w:ascii="Times New Roman" w:eastAsia="Times New Roman" w:hAnsi="Times New Roman" w:cs="Times New Roman"/>
          <w:color w:val="0000FF"/>
          <w:sz w:val="24"/>
          <w:szCs w:val="24"/>
          <w:u w:val="single"/>
          <w:lang w:val="en-CA"/>
        </w:rPr>
        <w:t>n</w:t>
      </w:r>
      <w:r w:rsidRPr="00EF7461">
        <w:rPr>
          <w:rFonts w:ascii="Times New Roman" w:eastAsia="Times New Roman" w:hAnsi="Times New Roman" w:cs="Times New Roman"/>
          <w:color w:val="0000FF"/>
          <w:sz w:val="24"/>
          <w:szCs w:val="24"/>
          <w:u w:val="single"/>
          <w:lang w:val="en-CA"/>
        </w:rPr>
        <w:t>bJo</w:t>
      </w:r>
      <w:r w:rsidRPr="00EF7461">
        <w:rPr>
          <w:rFonts w:ascii="Times New Roman" w:eastAsia="Times New Roman" w:hAnsi="Times New Roman" w:cs="Times New Roman"/>
          <w:color w:val="212121"/>
          <w:sz w:val="24"/>
          <w:szCs w:val="24"/>
          <w:lang w:val="en-CA"/>
        </w:rPr>
        <w:fldChar w:fldCharType="end"/>
      </w:r>
    </w:p>
    <w:bookmarkEnd w:id="1"/>
    <w:bookmarkEnd w:id="2"/>
    <w:p w14:paraId="45C3BEE0" w14:textId="51ADA751" w:rsidR="008B207F" w:rsidRPr="008360D7" w:rsidRDefault="008B207F" w:rsidP="008B207F">
      <w:pPr>
        <w:pStyle w:val="Caption"/>
        <w:rPr>
          <w:rFonts w:ascii="Times New Roman" w:hAnsi="Times New Roman"/>
        </w:rPr>
      </w:pPr>
      <w:r>
        <w:t xml:space="preserve">Figure </w:t>
      </w:r>
      <w:fldSimple w:instr=" SEQ Figure \* ARABIC ">
        <w:r>
          <w:rPr>
            <w:noProof/>
          </w:rPr>
          <w:t>3</w:t>
        </w:r>
      </w:fldSimple>
      <w:r>
        <w:t>Hungarian Dancing today.</w:t>
      </w:r>
    </w:p>
    <w:p w14:paraId="772DBC9B" w14:textId="77777777" w:rsidR="00483D50" w:rsidRDefault="00483D50" w:rsidP="000216EC">
      <w:pPr>
        <w:pStyle w:val="Body1"/>
        <w:rPr>
          <w:rFonts w:ascii="Times New Roman" w:hAnsi="Times New Roman"/>
        </w:rPr>
      </w:pPr>
      <w:r>
        <w:rPr>
          <w:rFonts w:ascii="Times New Roman" w:hAnsi="Times New Roman"/>
        </w:rPr>
        <w:t xml:space="preserve"> </w:t>
      </w:r>
    </w:p>
    <w:p w14:paraId="1A1465F9" w14:textId="30A96C10" w:rsidR="005E112C" w:rsidRPr="008360D7" w:rsidRDefault="00AD5657" w:rsidP="000216EC">
      <w:pPr>
        <w:pStyle w:val="Body1"/>
        <w:rPr>
          <w:rFonts w:ascii="Times New Roman" w:hAnsi="Times New Roman"/>
        </w:rPr>
      </w:pPr>
      <w:r w:rsidRPr="008360D7">
        <w:rPr>
          <w:rFonts w:ascii="Times New Roman" w:hAnsi="Times New Roman"/>
        </w:rPr>
        <w:t>The contemporary f</w:t>
      </w:r>
      <w:r w:rsidR="005E112C" w:rsidRPr="008360D7">
        <w:rPr>
          <w:rFonts w:ascii="Times New Roman" w:hAnsi="Times New Roman"/>
        </w:rPr>
        <w:t>olk project differed from those of the preceding Second Revival generation.  Committed to an alternative anti-materialist worldview, many contemporaries came out of the late 1960s folk culture of square and contra dance (both American cousin</w:t>
      </w:r>
      <w:r w:rsidRPr="008360D7">
        <w:rPr>
          <w:rFonts w:ascii="Times New Roman" w:hAnsi="Times New Roman"/>
        </w:rPr>
        <w:t xml:space="preserve">s </w:t>
      </w:r>
      <w:r w:rsidR="005E112C" w:rsidRPr="008360D7">
        <w:rPr>
          <w:rFonts w:ascii="Times New Roman" w:hAnsi="Times New Roman"/>
        </w:rPr>
        <w:t xml:space="preserve">of English Country Dance) and international </w:t>
      </w:r>
      <w:r w:rsidRPr="008360D7">
        <w:rPr>
          <w:rFonts w:ascii="Times New Roman" w:hAnsi="Times New Roman"/>
        </w:rPr>
        <w:t xml:space="preserve">folk </w:t>
      </w:r>
      <w:r w:rsidR="005E112C" w:rsidRPr="008360D7">
        <w:rPr>
          <w:rFonts w:ascii="Times New Roman" w:hAnsi="Times New Roman"/>
        </w:rPr>
        <w:t xml:space="preserve">dance.  For these people, the </w:t>
      </w:r>
      <w:r w:rsidR="00FC3529" w:rsidRPr="008360D7">
        <w:rPr>
          <w:rFonts w:ascii="Times New Roman" w:hAnsi="Times New Roman"/>
        </w:rPr>
        <w:t>second</w:t>
      </w:r>
      <w:r w:rsidR="005E112C" w:rsidRPr="008360D7">
        <w:rPr>
          <w:rFonts w:ascii="Times New Roman" w:hAnsi="Times New Roman"/>
        </w:rPr>
        <w:t xml:space="preserve"> revival represented less an oppositional cultural expression then an alternative social space.  As urban iconoclasts committed to a more egalitarian modern society, the modern folk dance community remained mired in the contradictions of a modern</w:t>
      </w:r>
      <w:r w:rsidR="00CA3CE2" w:rsidRPr="008360D7">
        <w:rPr>
          <w:rFonts w:ascii="Times New Roman" w:hAnsi="Times New Roman"/>
        </w:rPr>
        <w:t>ist</w:t>
      </w:r>
      <w:r w:rsidR="005E112C" w:rsidRPr="008360D7">
        <w:rPr>
          <w:rFonts w:ascii="Times New Roman" w:hAnsi="Times New Roman"/>
        </w:rPr>
        <w:t xml:space="preserve"> project rooted an anti-modern </w:t>
      </w:r>
      <w:r w:rsidR="00FC3529" w:rsidRPr="008360D7">
        <w:rPr>
          <w:rFonts w:ascii="Times New Roman" w:hAnsi="Times New Roman"/>
        </w:rPr>
        <w:t xml:space="preserve">rural </w:t>
      </w:r>
      <w:r w:rsidR="005E112C" w:rsidRPr="008360D7">
        <w:rPr>
          <w:rFonts w:ascii="Times New Roman" w:hAnsi="Times New Roman"/>
        </w:rPr>
        <w:t>Western tradition. Modern cities were the homes of African Americans</w:t>
      </w:r>
      <w:r w:rsidR="00EF0194" w:rsidRPr="008360D7">
        <w:rPr>
          <w:rFonts w:ascii="Times New Roman" w:hAnsi="Times New Roman"/>
        </w:rPr>
        <w:t>, Afro-</w:t>
      </w:r>
      <w:proofErr w:type="spellStart"/>
      <w:r w:rsidR="00EF0194" w:rsidRPr="008360D7">
        <w:rPr>
          <w:rFonts w:ascii="Times New Roman" w:hAnsi="Times New Roman"/>
        </w:rPr>
        <w:t>Caribbeans</w:t>
      </w:r>
      <w:proofErr w:type="spellEnd"/>
      <w:r w:rsidR="005E112C" w:rsidRPr="008360D7">
        <w:rPr>
          <w:rFonts w:ascii="Times New Roman" w:hAnsi="Times New Roman"/>
        </w:rPr>
        <w:t xml:space="preserve"> and Latinos, but the modern folk dance community venue remained the home of affluent, professional-technical white folk, a haven of urbane urban progressives who found modern urban culture alienating. </w:t>
      </w:r>
    </w:p>
    <w:p w14:paraId="1B98B9A8" w14:textId="77777777" w:rsidR="005E112C" w:rsidRPr="008360D7" w:rsidRDefault="005E112C" w:rsidP="000216EC">
      <w:pPr>
        <w:pStyle w:val="Body1"/>
        <w:rPr>
          <w:rFonts w:ascii="Times New Roman" w:hAnsi="Times New Roman"/>
        </w:rPr>
      </w:pPr>
    </w:p>
    <w:p w14:paraId="4D171E59" w14:textId="77777777" w:rsidR="005E112C" w:rsidRPr="008360D7" w:rsidRDefault="005E112C" w:rsidP="000216EC">
      <w:pPr>
        <w:pStyle w:val="Body1"/>
        <w:rPr>
          <w:rFonts w:ascii="Times New Roman" w:eastAsia="Times New Roman" w:hAnsi="Times New Roman"/>
          <w:color w:val="auto"/>
          <w:sz w:val="20"/>
        </w:rPr>
      </w:pPr>
      <w:r w:rsidRPr="008360D7">
        <w:rPr>
          <w:rFonts w:ascii="Times New Roman" w:hAnsi="Times New Roman"/>
        </w:rPr>
        <w:t xml:space="preserve">  </w:t>
      </w:r>
    </w:p>
    <w:p w14:paraId="0AF41EA4" w14:textId="773BECDB" w:rsidR="006D6FBD" w:rsidRPr="00F34BE9" w:rsidRDefault="008360D7" w:rsidP="000216EC">
      <w:pPr>
        <w:pStyle w:val="Body1"/>
        <w:rPr>
          <w:rFonts w:ascii="Times New Roman" w:hAnsi="Times New Roman"/>
          <w:b/>
        </w:rPr>
      </w:pPr>
      <w:r>
        <w:rPr>
          <w:rFonts w:ascii="Times New Roman" w:hAnsi="Times New Roman"/>
          <w:b/>
        </w:rPr>
        <w:lastRenderedPageBreak/>
        <w:t>F</w:t>
      </w:r>
      <w:r w:rsidR="006D6FBD" w:rsidRPr="00F34BE9">
        <w:rPr>
          <w:rFonts w:ascii="Times New Roman" w:hAnsi="Times New Roman"/>
          <w:b/>
        </w:rPr>
        <w:t xml:space="preserve">urther </w:t>
      </w:r>
      <w:r>
        <w:rPr>
          <w:rFonts w:ascii="Times New Roman" w:hAnsi="Times New Roman"/>
          <w:b/>
        </w:rPr>
        <w:t>R</w:t>
      </w:r>
      <w:r w:rsidR="006D6FBD" w:rsidRPr="00F34BE9">
        <w:rPr>
          <w:rFonts w:ascii="Times New Roman" w:hAnsi="Times New Roman"/>
          <w:b/>
        </w:rPr>
        <w:t>eading</w:t>
      </w:r>
    </w:p>
    <w:p w14:paraId="5248390B" w14:textId="12BA7D6D" w:rsidR="006D6FBD" w:rsidRPr="00F34BE9" w:rsidRDefault="008B207F" w:rsidP="000216EC">
      <w:pPr>
        <w:pStyle w:val="Body1"/>
        <w:rPr>
          <w:rFonts w:ascii="Times New Roman" w:hAnsi="Times New Roman"/>
        </w:rPr>
      </w:pPr>
      <w:sdt>
        <w:sdtPr>
          <w:rPr>
            <w:rFonts w:ascii="Times New Roman" w:hAnsi="Times New Roman"/>
          </w:rPr>
          <w:id w:val="-1059239225"/>
          <w:citation/>
        </w:sdtPr>
        <w:sdtContent>
          <w:r>
            <w:rPr>
              <w:rFonts w:ascii="Times New Roman" w:hAnsi="Times New Roman"/>
            </w:rPr>
            <w:fldChar w:fldCharType="begin"/>
          </w:r>
          <w:r>
            <w:rPr>
              <w:rFonts w:ascii="Times New Roman" w:hAnsi="Times New Roman"/>
              <w:lang w:val="en-CA"/>
            </w:rPr>
            <w:instrText xml:space="preserve"> CITATION Boy93 \l 4105 </w:instrText>
          </w:r>
          <w:r>
            <w:rPr>
              <w:rFonts w:ascii="Times New Roman" w:hAnsi="Times New Roman"/>
            </w:rPr>
            <w:fldChar w:fldCharType="separate"/>
          </w:r>
          <w:r w:rsidRPr="008B207F">
            <w:rPr>
              <w:rFonts w:ascii="Times New Roman" w:hAnsi="Times New Roman"/>
              <w:noProof/>
              <w:lang w:val="en-CA"/>
            </w:rPr>
            <w:t>(Boyes, 1993)</w:t>
          </w:r>
          <w:r>
            <w:rPr>
              <w:rFonts w:ascii="Times New Roman" w:hAnsi="Times New Roman"/>
            </w:rPr>
            <w:fldChar w:fldCharType="end"/>
          </w:r>
        </w:sdtContent>
      </w:sdt>
    </w:p>
    <w:p w14:paraId="09377160" w14:textId="3DFBDDF3" w:rsidR="006D6FBD" w:rsidRPr="00F34BE9" w:rsidRDefault="008B207F" w:rsidP="000216EC">
      <w:pPr>
        <w:pStyle w:val="Body1"/>
        <w:rPr>
          <w:rFonts w:ascii="Times New Roman" w:hAnsi="Times New Roman"/>
        </w:rPr>
      </w:pPr>
      <w:sdt>
        <w:sdtPr>
          <w:rPr>
            <w:rFonts w:ascii="Times New Roman" w:hAnsi="Times New Roman"/>
          </w:rPr>
          <w:id w:val="1848361202"/>
          <w:citation/>
        </w:sdtPr>
        <w:sdtContent>
          <w:r>
            <w:rPr>
              <w:rFonts w:ascii="Times New Roman" w:hAnsi="Times New Roman"/>
            </w:rPr>
            <w:fldChar w:fldCharType="begin"/>
          </w:r>
          <w:r>
            <w:rPr>
              <w:rFonts w:ascii="Times New Roman" w:hAnsi="Times New Roman"/>
              <w:lang w:val="en-CA"/>
            </w:rPr>
            <w:instrText xml:space="preserve"> CITATION Gra97 \l 4105 </w:instrText>
          </w:r>
          <w:r>
            <w:rPr>
              <w:rFonts w:ascii="Times New Roman" w:hAnsi="Times New Roman"/>
            </w:rPr>
            <w:fldChar w:fldCharType="separate"/>
          </w:r>
          <w:r w:rsidRPr="008B207F">
            <w:rPr>
              <w:rFonts w:ascii="Times New Roman" w:hAnsi="Times New Roman"/>
              <w:noProof/>
              <w:lang w:val="en-CA"/>
            </w:rPr>
            <w:t>(Graff, 1997)</w:t>
          </w:r>
          <w:r>
            <w:rPr>
              <w:rFonts w:ascii="Times New Roman" w:hAnsi="Times New Roman"/>
            </w:rPr>
            <w:fldChar w:fldCharType="end"/>
          </w:r>
        </w:sdtContent>
      </w:sdt>
    </w:p>
    <w:p w14:paraId="2F052D51" w14:textId="3FDC11D1" w:rsidR="00DF569A" w:rsidRPr="00F34BE9" w:rsidRDefault="008B207F" w:rsidP="000216EC">
      <w:pPr>
        <w:pStyle w:val="Body1"/>
        <w:rPr>
          <w:rFonts w:ascii="Times New Roman" w:hAnsi="Times New Roman"/>
        </w:rPr>
      </w:pPr>
      <w:sdt>
        <w:sdtPr>
          <w:rPr>
            <w:rFonts w:ascii="Times New Roman" w:hAnsi="Times New Roman"/>
          </w:rPr>
          <w:id w:val="313524222"/>
          <w:citation/>
        </w:sdtPr>
        <w:sdtContent>
          <w:r>
            <w:rPr>
              <w:rFonts w:ascii="Times New Roman" w:hAnsi="Times New Roman"/>
            </w:rPr>
            <w:fldChar w:fldCharType="begin"/>
          </w:r>
          <w:r>
            <w:rPr>
              <w:rFonts w:ascii="Times New Roman" w:hAnsi="Times New Roman"/>
              <w:lang w:val="en-CA"/>
            </w:rPr>
            <w:instrText xml:space="preserve"> CITATION Lau98 \l 4105 </w:instrText>
          </w:r>
          <w:r>
            <w:rPr>
              <w:rFonts w:ascii="Times New Roman" w:hAnsi="Times New Roman"/>
            </w:rPr>
            <w:fldChar w:fldCharType="separate"/>
          </w:r>
          <w:r w:rsidRPr="008B207F">
            <w:rPr>
              <w:rFonts w:ascii="Times New Roman" w:hAnsi="Times New Roman"/>
              <w:noProof/>
              <w:lang w:val="en-CA"/>
            </w:rPr>
            <w:t>(Lausevic, 1998)</w:t>
          </w:r>
          <w:r>
            <w:rPr>
              <w:rFonts w:ascii="Times New Roman" w:hAnsi="Times New Roman"/>
            </w:rPr>
            <w:fldChar w:fldCharType="end"/>
          </w:r>
        </w:sdtContent>
      </w:sdt>
    </w:p>
    <w:p w14:paraId="74A8542A" w14:textId="416AF0C3" w:rsidR="006D6FBD" w:rsidRDefault="008B207F" w:rsidP="000216EC">
      <w:pPr>
        <w:pStyle w:val="Body1"/>
        <w:rPr>
          <w:rFonts w:ascii="Times New Roman" w:hAnsi="Times New Roman"/>
        </w:rPr>
      </w:pPr>
      <w:sdt>
        <w:sdtPr>
          <w:rPr>
            <w:rFonts w:ascii="Times New Roman" w:hAnsi="Times New Roman"/>
          </w:rPr>
          <w:id w:val="1290393182"/>
          <w:citation/>
        </w:sdtPr>
        <w:sdtContent>
          <w:r>
            <w:rPr>
              <w:rFonts w:ascii="Times New Roman" w:hAnsi="Times New Roman"/>
            </w:rPr>
            <w:fldChar w:fldCharType="begin"/>
          </w:r>
          <w:r>
            <w:rPr>
              <w:rFonts w:ascii="Times New Roman" w:hAnsi="Times New Roman"/>
              <w:lang w:val="en-CA"/>
            </w:rPr>
            <w:instrText xml:space="preserve"> CITATION Nie11 \l 4105 </w:instrText>
          </w:r>
          <w:r>
            <w:rPr>
              <w:rFonts w:ascii="Times New Roman" w:hAnsi="Times New Roman"/>
            </w:rPr>
            <w:fldChar w:fldCharType="separate"/>
          </w:r>
          <w:r w:rsidRPr="008B207F">
            <w:rPr>
              <w:rFonts w:ascii="Times New Roman" w:hAnsi="Times New Roman"/>
              <w:noProof/>
              <w:lang w:val="en-CA"/>
            </w:rPr>
            <w:t>(Nielsen, 2011)</w:t>
          </w:r>
          <w:r>
            <w:rPr>
              <w:rFonts w:ascii="Times New Roman" w:hAnsi="Times New Roman"/>
            </w:rPr>
            <w:fldChar w:fldCharType="end"/>
          </w:r>
        </w:sdtContent>
      </w:sdt>
    </w:p>
    <w:p w14:paraId="33F7418E" w14:textId="653830BB" w:rsidR="008B207F" w:rsidRPr="00F34BE9" w:rsidRDefault="008B207F" w:rsidP="000216EC">
      <w:pPr>
        <w:pStyle w:val="Body1"/>
        <w:rPr>
          <w:rFonts w:ascii="Times New Roman" w:hAnsi="Times New Roman"/>
        </w:rPr>
      </w:pPr>
      <w:sdt>
        <w:sdtPr>
          <w:rPr>
            <w:rFonts w:ascii="Times New Roman" w:hAnsi="Times New Roman"/>
          </w:rPr>
          <w:id w:val="-954174855"/>
          <w:citation/>
        </w:sdtPr>
        <w:sdtContent>
          <w:r>
            <w:rPr>
              <w:rFonts w:ascii="Times New Roman" w:hAnsi="Times New Roman"/>
            </w:rPr>
            <w:fldChar w:fldCharType="begin"/>
          </w:r>
          <w:r>
            <w:rPr>
              <w:rFonts w:ascii="Times New Roman" w:hAnsi="Times New Roman"/>
              <w:lang w:val="en-CA"/>
            </w:rPr>
            <w:instrText xml:space="preserve"> CITATION Wal10 \l 4105 </w:instrText>
          </w:r>
          <w:r>
            <w:rPr>
              <w:rFonts w:ascii="Times New Roman" w:hAnsi="Times New Roman"/>
            </w:rPr>
            <w:fldChar w:fldCharType="separate"/>
          </w:r>
          <w:r w:rsidRPr="008B207F">
            <w:rPr>
              <w:rFonts w:ascii="Times New Roman" w:hAnsi="Times New Roman"/>
              <w:noProof/>
              <w:lang w:val="en-CA"/>
            </w:rPr>
            <w:t>(Walkowitz, 2010)</w:t>
          </w:r>
          <w:r>
            <w:rPr>
              <w:rFonts w:ascii="Times New Roman" w:hAnsi="Times New Roman"/>
            </w:rPr>
            <w:fldChar w:fldCharType="end"/>
          </w:r>
        </w:sdtContent>
      </w:sdt>
    </w:p>
    <w:p w14:paraId="426B4BD3" w14:textId="77777777" w:rsidR="00EF7461" w:rsidRPr="00EF7461" w:rsidRDefault="00EF7461" w:rsidP="00483D50">
      <w:pPr>
        <w:spacing w:after="0" w:line="240" w:lineRule="auto"/>
        <w:rPr>
          <w:rFonts w:ascii="Times New Roman" w:hAnsi="Times New Roman" w:cs="Times New Roman"/>
          <w:sz w:val="24"/>
          <w:szCs w:val="24"/>
        </w:rPr>
      </w:pPr>
    </w:p>
    <w:sectPr w:rsidR="00EF7461" w:rsidRPr="00EF7461" w:rsidSect="00F85625">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2791B8" w14:textId="77777777" w:rsidR="00E8541E" w:rsidRDefault="00E8541E" w:rsidP="0038016D">
      <w:pPr>
        <w:spacing w:after="0" w:line="240" w:lineRule="auto"/>
      </w:pPr>
      <w:r>
        <w:separator/>
      </w:r>
    </w:p>
  </w:endnote>
  <w:endnote w:type="continuationSeparator" w:id="0">
    <w:p w14:paraId="171DC526" w14:textId="77777777" w:rsidR="00E8541E" w:rsidRDefault="00E8541E" w:rsidP="00380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6FB8A" w14:textId="77777777" w:rsidR="00B15F0E" w:rsidRDefault="00B15F0E" w:rsidP="0038016D">
    <w:pPr>
      <w:pStyle w:val="Footer"/>
      <w:framePr w:wrap="around" w:vAnchor="text" w:hAnchor="margin" w:xAlign="right" w:y="1"/>
      <w:rPr>
        <w:ins w:id="3" w:author="Robinson Danielle" w:date="2013-08-18T13:16:00Z"/>
        <w:rStyle w:val="PageNumber"/>
      </w:rPr>
    </w:pPr>
    <w:ins w:id="4" w:author="Robinson Danielle" w:date="2013-08-18T13:16:00Z">
      <w:r>
        <w:rPr>
          <w:rStyle w:val="PageNumber"/>
        </w:rPr>
        <w:fldChar w:fldCharType="begin"/>
      </w:r>
      <w:r>
        <w:rPr>
          <w:rStyle w:val="PageNumber"/>
        </w:rPr>
        <w:instrText xml:space="preserve">PAGE  </w:instrText>
      </w:r>
      <w:r>
        <w:rPr>
          <w:rStyle w:val="PageNumber"/>
        </w:rPr>
        <w:fldChar w:fldCharType="end"/>
      </w:r>
    </w:ins>
  </w:p>
  <w:p w14:paraId="368C9B8D" w14:textId="77777777" w:rsidR="00B15F0E" w:rsidRDefault="00B15F0E">
    <w:pPr>
      <w:pStyle w:val="Footer"/>
      <w:ind w:right="360"/>
      <w:pPrChange w:id="5" w:author="Robinson Danielle" w:date="2013-08-18T13:16: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FAC41" w14:textId="77777777" w:rsidR="00B15F0E" w:rsidRDefault="00B15F0E" w:rsidP="0038016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DD1494" w14:textId="77777777" w:rsidR="00E8541E" w:rsidRDefault="00E8541E" w:rsidP="0038016D">
      <w:pPr>
        <w:spacing w:after="0" w:line="240" w:lineRule="auto"/>
      </w:pPr>
      <w:r>
        <w:separator/>
      </w:r>
    </w:p>
  </w:footnote>
  <w:footnote w:type="continuationSeparator" w:id="0">
    <w:p w14:paraId="033FF3F7" w14:textId="77777777" w:rsidR="00E8541E" w:rsidRDefault="00E8541E" w:rsidP="003801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B16"/>
    <w:rsid w:val="000216EC"/>
    <w:rsid w:val="001034F6"/>
    <w:rsid w:val="00106521"/>
    <w:rsid w:val="00145BCD"/>
    <w:rsid w:val="00197BB1"/>
    <w:rsid w:val="001A3E67"/>
    <w:rsid w:val="001C7E94"/>
    <w:rsid w:val="00210D61"/>
    <w:rsid w:val="00235240"/>
    <w:rsid w:val="00265BB1"/>
    <w:rsid w:val="00271B2C"/>
    <w:rsid w:val="002C29D5"/>
    <w:rsid w:val="002E19BF"/>
    <w:rsid w:val="00305597"/>
    <w:rsid w:val="00354F69"/>
    <w:rsid w:val="00374A29"/>
    <w:rsid w:val="0038016D"/>
    <w:rsid w:val="00380D35"/>
    <w:rsid w:val="003B705B"/>
    <w:rsid w:val="00461BE6"/>
    <w:rsid w:val="00464E9D"/>
    <w:rsid w:val="00483D50"/>
    <w:rsid w:val="004859E5"/>
    <w:rsid w:val="004B062F"/>
    <w:rsid w:val="005E112C"/>
    <w:rsid w:val="00635186"/>
    <w:rsid w:val="00657C7B"/>
    <w:rsid w:val="006928E7"/>
    <w:rsid w:val="006D6FBD"/>
    <w:rsid w:val="006E3F1A"/>
    <w:rsid w:val="00701223"/>
    <w:rsid w:val="007809E2"/>
    <w:rsid w:val="00790886"/>
    <w:rsid w:val="007D638D"/>
    <w:rsid w:val="007F628F"/>
    <w:rsid w:val="008173F9"/>
    <w:rsid w:val="008217DC"/>
    <w:rsid w:val="00826AE7"/>
    <w:rsid w:val="008360D7"/>
    <w:rsid w:val="00855D44"/>
    <w:rsid w:val="0086427B"/>
    <w:rsid w:val="0087094B"/>
    <w:rsid w:val="00884600"/>
    <w:rsid w:val="008B207F"/>
    <w:rsid w:val="008D7973"/>
    <w:rsid w:val="00911E4D"/>
    <w:rsid w:val="009159B4"/>
    <w:rsid w:val="00974522"/>
    <w:rsid w:val="009844C7"/>
    <w:rsid w:val="009871BC"/>
    <w:rsid w:val="00A17CDA"/>
    <w:rsid w:val="00A31EBB"/>
    <w:rsid w:val="00A95401"/>
    <w:rsid w:val="00AB2DDD"/>
    <w:rsid w:val="00AC34F8"/>
    <w:rsid w:val="00AD5657"/>
    <w:rsid w:val="00AE082E"/>
    <w:rsid w:val="00B15F0E"/>
    <w:rsid w:val="00C104B6"/>
    <w:rsid w:val="00C71737"/>
    <w:rsid w:val="00CA3CE2"/>
    <w:rsid w:val="00CB4BF0"/>
    <w:rsid w:val="00CC20FA"/>
    <w:rsid w:val="00CD3B11"/>
    <w:rsid w:val="00CE1CE9"/>
    <w:rsid w:val="00D57C2D"/>
    <w:rsid w:val="00DA2B16"/>
    <w:rsid w:val="00DA6D36"/>
    <w:rsid w:val="00DF569A"/>
    <w:rsid w:val="00E10C08"/>
    <w:rsid w:val="00E33DF5"/>
    <w:rsid w:val="00E76F55"/>
    <w:rsid w:val="00E8541E"/>
    <w:rsid w:val="00EF0194"/>
    <w:rsid w:val="00EF7461"/>
    <w:rsid w:val="00F34BE9"/>
    <w:rsid w:val="00F5560E"/>
    <w:rsid w:val="00F6507E"/>
    <w:rsid w:val="00F85625"/>
    <w:rsid w:val="00F86AA3"/>
    <w:rsid w:val="00FA21E9"/>
    <w:rsid w:val="00FB1EE0"/>
    <w:rsid w:val="00FC3529"/>
    <w:rsid w:val="00FC476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08D87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B207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DA2B16"/>
  </w:style>
  <w:style w:type="paragraph" w:styleId="BalloonText">
    <w:name w:val="Balloon Text"/>
    <w:basedOn w:val="Normal"/>
    <w:link w:val="BalloonTextChar"/>
    <w:uiPriority w:val="99"/>
    <w:semiHidden/>
    <w:unhideWhenUsed/>
    <w:rsid w:val="00DA2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B16"/>
    <w:rPr>
      <w:rFonts w:ascii="Tahoma" w:hAnsi="Tahoma" w:cs="Tahoma"/>
      <w:sz w:val="16"/>
      <w:szCs w:val="16"/>
    </w:rPr>
  </w:style>
  <w:style w:type="paragraph" w:customStyle="1" w:styleId="Body1">
    <w:name w:val="Body 1"/>
    <w:rsid w:val="006D6FBD"/>
    <w:pPr>
      <w:spacing w:after="0" w:line="240" w:lineRule="auto"/>
    </w:pPr>
    <w:rPr>
      <w:rFonts w:ascii="Helvetica" w:eastAsia="Arial Unicode MS" w:hAnsi="Helvetica" w:cs="Times New Roman"/>
      <w:color w:val="000000"/>
      <w:sz w:val="24"/>
      <w:szCs w:val="20"/>
    </w:rPr>
  </w:style>
  <w:style w:type="character" w:styleId="CommentReference">
    <w:name w:val="annotation reference"/>
    <w:basedOn w:val="DefaultParagraphFont"/>
    <w:uiPriority w:val="99"/>
    <w:semiHidden/>
    <w:unhideWhenUsed/>
    <w:rsid w:val="004859E5"/>
    <w:rPr>
      <w:sz w:val="18"/>
      <w:szCs w:val="18"/>
    </w:rPr>
  </w:style>
  <w:style w:type="paragraph" w:styleId="CommentText">
    <w:name w:val="annotation text"/>
    <w:basedOn w:val="Normal"/>
    <w:link w:val="CommentTextChar"/>
    <w:uiPriority w:val="99"/>
    <w:semiHidden/>
    <w:unhideWhenUsed/>
    <w:rsid w:val="004859E5"/>
    <w:pPr>
      <w:spacing w:line="240" w:lineRule="auto"/>
    </w:pPr>
    <w:rPr>
      <w:sz w:val="24"/>
      <w:szCs w:val="24"/>
    </w:rPr>
  </w:style>
  <w:style w:type="character" w:customStyle="1" w:styleId="CommentTextChar">
    <w:name w:val="Comment Text Char"/>
    <w:basedOn w:val="DefaultParagraphFont"/>
    <w:link w:val="CommentText"/>
    <w:uiPriority w:val="99"/>
    <w:semiHidden/>
    <w:rsid w:val="004859E5"/>
    <w:rPr>
      <w:sz w:val="24"/>
      <w:szCs w:val="24"/>
    </w:rPr>
  </w:style>
  <w:style w:type="paragraph" w:styleId="CommentSubject">
    <w:name w:val="annotation subject"/>
    <w:basedOn w:val="CommentText"/>
    <w:next w:val="CommentText"/>
    <w:link w:val="CommentSubjectChar"/>
    <w:uiPriority w:val="99"/>
    <w:semiHidden/>
    <w:unhideWhenUsed/>
    <w:rsid w:val="004859E5"/>
    <w:rPr>
      <w:b/>
      <w:bCs/>
      <w:sz w:val="20"/>
      <w:szCs w:val="20"/>
    </w:rPr>
  </w:style>
  <w:style w:type="character" w:customStyle="1" w:styleId="CommentSubjectChar">
    <w:name w:val="Comment Subject Char"/>
    <w:basedOn w:val="CommentTextChar"/>
    <w:link w:val="CommentSubject"/>
    <w:uiPriority w:val="99"/>
    <w:semiHidden/>
    <w:rsid w:val="004859E5"/>
    <w:rPr>
      <w:b/>
      <w:bCs/>
      <w:sz w:val="20"/>
      <w:szCs w:val="20"/>
    </w:rPr>
  </w:style>
  <w:style w:type="paragraph" w:styleId="Footer">
    <w:name w:val="footer"/>
    <w:basedOn w:val="Normal"/>
    <w:link w:val="FooterChar"/>
    <w:uiPriority w:val="99"/>
    <w:unhideWhenUsed/>
    <w:rsid w:val="0038016D"/>
    <w:pPr>
      <w:tabs>
        <w:tab w:val="center" w:pos="4320"/>
        <w:tab w:val="right" w:pos="8640"/>
      </w:tabs>
      <w:spacing w:after="0" w:line="240" w:lineRule="auto"/>
    </w:pPr>
  </w:style>
  <w:style w:type="character" w:customStyle="1" w:styleId="FooterChar">
    <w:name w:val="Footer Char"/>
    <w:basedOn w:val="DefaultParagraphFont"/>
    <w:link w:val="Footer"/>
    <w:uiPriority w:val="99"/>
    <w:rsid w:val="0038016D"/>
  </w:style>
  <w:style w:type="character" w:styleId="PageNumber">
    <w:name w:val="page number"/>
    <w:basedOn w:val="DefaultParagraphFont"/>
    <w:uiPriority w:val="99"/>
    <w:semiHidden/>
    <w:unhideWhenUsed/>
    <w:rsid w:val="0038016D"/>
  </w:style>
  <w:style w:type="character" w:styleId="Hyperlink">
    <w:name w:val="Hyperlink"/>
    <w:basedOn w:val="DefaultParagraphFont"/>
    <w:uiPriority w:val="99"/>
    <w:semiHidden/>
    <w:unhideWhenUsed/>
    <w:rsid w:val="00EF7461"/>
    <w:rPr>
      <w:color w:val="0000FF"/>
      <w:u w:val="single"/>
    </w:rPr>
  </w:style>
  <w:style w:type="character" w:customStyle="1" w:styleId="apple-converted-space">
    <w:name w:val="apple-converted-space"/>
    <w:basedOn w:val="DefaultParagraphFont"/>
    <w:rsid w:val="00EF7461"/>
  </w:style>
  <w:style w:type="character" w:customStyle="1" w:styleId="Heading2Char">
    <w:name w:val="Heading 2 Char"/>
    <w:basedOn w:val="DefaultParagraphFont"/>
    <w:link w:val="Heading2"/>
    <w:uiPriority w:val="9"/>
    <w:rsid w:val="008B207F"/>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8B20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07F"/>
  </w:style>
  <w:style w:type="paragraph" w:styleId="Caption">
    <w:name w:val="caption"/>
    <w:basedOn w:val="Normal"/>
    <w:next w:val="Normal"/>
    <w:uiPriority w:val="35"/>
    <w:unhideWhenUsed/>
    <w:qFormat/>
    <w:rsid w:val="008B207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31692">
      <w:bodyDiv w:val="1"/>
      <w:marLeft w:val="0"/>
      <w:marRight w:val="0"/>
      <w:marTop w:val="0"/>
      <w:marBottom w:val="0"/>
      <w:divBdr>
        <w:top w:val="none" w:sz="0" w:space="0" w:color="auto"/>
        <w:left w:val="none" w:sz="0" w:space="0" w:color="auto"/>
        <w:bottom w:val="none" w:sz="0" w:space="0" w:color="auto"/>
        <w:right w:val="none" w:sz="0" w:space="0" w:color="auto"/>
      </w:divBdr>
    </w:div>
    <w:div w:id="392850449">
      <w:bodyDiv w:val="1"/>
      <w:marLeft w:val="0"/>
      <w:marRight w:val="0"/>
      <w:marTop w:val="0"/>
      <w:marBottom w:val="0"/>
      <w:divBdr>
        <w:top w:val="none" w:sz="0" w:space="0" w:color="auto"/>
        <w:left w:val="none" w:sz="0" w:space="0" w:color="auto"/>
        <w:bottom w:val="none" w:sz="0" w:space="0" w:color="auto"/>
        <w:right w:val="none" w:sz="0" w:space="0" w:color="auto"/>
      </w:divBdr>
    </w:div>
    <w:div w:id="596329989">
      <w:bodyDiv w:val="1"/>
      <w:marLeft w:val="0"/>
      <w:marRight w:val="0"/>
      <w:marTop w:val="0"/>
      <w:marBottom w:val="0"/>
      <w:divBdr>
        <w:top w:val="none" w:sz="0" w:space="0" w:color="auto"/>
        <w:left w:val="none" w:sz="0" w:space="0" w:color="auto"/>
        <w:bottom w:val="none" w:sz="0" w:space="0" w:color="auto"/>
        <w:right w:val="none" w:sz="0" w:space="0" w:color="auto"/>
      </w:divBdr>
      <w:divsChild>
        <w:div w:id="369769510">
          <w:marLeft w:val="0"/>
          <w:marRight w:val="0"/>
          <w:marTop w:val="0"/>
          <w:marBottom w:val="0"/>
          <w:divBdr>
            <w:top w:val="none" w:sz="0" w:space="0" w:color="auto"/>
            <w:left w:val="none" w:sz="0" w:space="0" w:color="auto"/>
            <w:bottom w:val="none" w:sz="0" w:space="0" w:color="auto"/>
            <w:right w:val="none" w:sz="0" w:space="0" w:color="auto"/>
          </w:divBdr>
          <w:divsChild>
            <w:div w:id="16125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7219">
      <w:bodyDiv w:val="1"/>
      <w:marLeft w:val="0"/>
      <w:marRight w:val="0"/>
      <w:marTop w:val="0"/>
      <w:marBottom w:val="0"/>
      <w:divBdr>
        <w:top w:val="none" w:sz="0" w:space="0" w:color="auto"/>
        <w:left w:val="none" w:sz="0" w:space="0" w:color="auto"/>
        <w:bottom w:val="none" w:sz="0" w:space="0" w:color="auto"/>
        <w:right w:val="none" w:sz="0" w:space="0" w:color="auto"/>
      </w:divBdr>
    </w:div>
    <w:div w:id="1050810538">
      <w:bodyDiv w:val="1"/>
      <w:marLeft w:val="0"/>
      <w:marRight w:val="0"/>
      <w:marTop w:val="0"/>
      <w:marBottom w:val="0"/>
      <w:divBdr>
        <w:top w:val="none" w:sz="0" w:space="0" w:color="auto"/>
        <w:left w:val="none" w:sz="0" w:space="0" w:color="auto"/>
        <w:bottom w:val="none" w:sz="0" w:space="0" w:color="auto"/>
        <w:right w:val="none" w:sz="0" w:space="0" w:color="auto"/>
      </w:divBdr>
    </w:div>
    <w:div w:id="1392342951">
      <w:bodyDiv w:val="1"/>
      <w:marLeft w:val="0"/>
      <w:marRight w:val="0"/>
      <w:marTop w:val="0"/>
      <w:marBottom w:val="0"/>
      <w:divBdr>
        <w:top w:val="none" w:sz="0" w:space="0" w:color="auto"/>
        <w:left w:val="none" w:sz="0" w:space="0" w:color="auto"/>
        <w:bottom w:val="none" w:sz="0" w:space="0" w:color="auto"/>
        <w:right w:val="none" w:sz="0" w:space="0" w:color="auto"/>
      </w:divBdr>
    </w:div>
    <w:div w:id="1746872757">
      <w:bodyDiv w:val="1"/>
      <w:marLeft w:val="0"/>
      <w:marRight w:val="0"/>
      <w:marTop w:val="0"/>
      <w:marBottom w:val="0"/>
      <w:divBdr>
        <w:top w:val="none" w:sz="0" w:space="0" w:color="auto"/>
        <w:left w:val="none" w:sz="0" w:space="0" w:color="auto"/>
        <w:bottom w:val="none" w:sz="0" w:space="0" w:color="auto"/>
        <w:right w:val="none" w:sz="0" w:space="0" w:color="auto"/>
      </w:divBdr>
      <w:divsChild>
        <w:div w:id="1842508249">
          <w:marLeft w:val="0"/>
          <w:marRight w:val="0"/>
          <w:marTop w:val="0"/>
          <w:marBottom w:val="0"/>
          <w:divBdr>
            <w:top w:val="none" w:sz="0" w:space="0" w:color="auto"/>
            <w:left w:val="none" w:sz="0" w:space="0" w:color="auto"/>
            <w:bottom w:val="none" w:sz="0" w:space="0" w:color="auto"/>
            <w:right w:val="none" w:sz="0" w:space="0" w:color="auto"/>
          </w:divBdr>
        </w:div>
        <w:div w:id="1211847902">
          <w:marLeft w:val="0"/>
          <w:marRight w:val="0"/>
          <w:marTop w:val="0"/>
          <w:marBottom w:val="0"/>
          <w:divBdr>
            <w:top w:val="none" w:sz="0" w:space="0" w:color="auto"/>
            <w:left w:val="none" w:sz="0" w:space="0" w:color="auto"/>
            <w:bottom w:val="none" w:sz="0" w:space="0" w:color="auto"/>
            <w:right w:val="none" w:sz="0" w:space="0" w:color="auto"/>
          </w:divBdr>
        </w:div>
        <w:div w:id="1861383873">
          <w:marLeft w:val="0"/>
          <w:marRight w:val="0"/>
          <w:marTop w:val="0"/>
          <w:marBottom w:val="0"/>
          <w:divBdr>
            <w:top w:val="none" w:sz="0" w:space="0" w:color="auto"/>
            <w:left w:val="none" w:sz="0" w:space="0" w:color="auto"/>
            <w:bottom w:val="none" w:sz="0" w:space="0" w:color="auto"/>
            <w:right w:val="none" w:sz="0" w:space="0" w:color="auto"/>
          </w:divBdr>
        </w:div>
      </w:divsChild>
    </w:div>
    <w:div w:id="202397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Boy93</b:Tag>
    <b:SourceType>Book</b:SourceType>
    <b:Guid>{0CAB6F2D-52E1-E441-9AA7-7216F49A5877}</b:Guid>
    <b:Author>
      <b:Author>
        <b:NameList>
          <b:Person>
            <b:Last>Boyes</b:Last>
            <b:First>G.</b:First>
          </b:Person>
        </b:NameList>
      </b:Author>
    </b:Author>
    <b:Title>The Imagined Village: Culture, Ideology and the English Folk Revival</b:Title>
    <b:City>Manchester</b:City>
    <b:Publisher>Manchester University Press</b:Publisher>
    <b:Year>1993</b:Year>
    <b:RefOrder>1</b:RefOrder>
  </b:Source>
  <b:Source>
    <b:Tag>Gra97</b:Tag>
    <b:SourceType>Book</b:SourceType>
    <b:Guid>{8EA2D655-3DCA-004A-90C2-4EAF80DF50E2}</b:Guid>
    <b:Author>
      <b:Author>
        <b:NameList>
          <b:Person>
            <b:Last>Graff</b:Last>
            <b:First>E.</b:First>
          </b:Person>
        </b:NameList>
      </b:Author>
    </b:Author>
    <b:Title>Stepping Left: Dance and Politics in New York City, 1928-42</b:Title>
    <b:City>Durham</b:City>
    <b:Publisher>Duke University Press</b:Publisher>
    <b:Year>1997</b:Year>
    <b:RefOrder>2</b:RefOrder>
  </b:Source>
  <b:Source>
    <b:Tag>Lau98</b:Tag>
    <b:SourceType>Misc</b:SourceType>
    <b:Guid>{EA662EA1-727C-BB45-BBDC-1C9683C60475}</b:Guid>
    <b:Title>A Different Village: International Folk Dance and Balkan Music and Dance in the United States</b:Title>
    <b:City>Middletown</b:City>
    <b:StateProvince>CT</b:StateProvince>
    <b:Publisher>Wesleyan University</b:Publisher>
    <b:Year>1998</b:Year>
    <b:Author>
      <b:Author>
        <b:NameList>
          <b:Person>
            <b:Last>Lausevic</b:Last>
            <b:First>M.</b:First>
          </b:Person>
        </b:NameList>
      </b:Author>
    </b:Author>
    <b:Medium>Dissertation</b:Medium>
    <b:RefOrder>3</b:RefOrder>
  </b:Source>
  <b:Source>
    <b:Tag>Nie11</b:Tag>
    <b:SourceType>Book</b:SourceType>
    <b:Guid>{819E4B96-01A1-1B4C-8BCD-3527175B6767}</b:Guid>
    <b:Author>
      <b:Author>
        <b:NameList>
          <b:Person>
            <b:Last>Nielsen</b:Last>
            <b:First>E.</b:First>
            <b:Middle>M.</b:Middle>
          </b:Person>
        </b:NameList>
      </b:Author>
    </b:Author>
    <b:Title>Folk Dancing (The American Dance Floor)</b:Title>
    <b:Year>2011</b:Year>
    <b:City>Santa Barbara</b:City>
    <b:Publisher>Greenwood Press</b:Publisher>
    <b:RefOrder>4</b:RefOrder>
  </b:Source>
  <b:Source>
    <b:Tag>Wal10</b:Tag>
    <b:SourceType>Book</b:SourceType>
    <b:Guid>{EED75AB4-C842-664F-9F40-593B6C4E6E2D}</b:Guid>
    <b:Author>
      <b:Author>
        <b:NameList>
          <b:Person>
            <b:Last>Walkowitz</b:Last>
            <b:First>D.</b:First>
          </b:Person>
        </b:NameList>
      </b:Author>
    </b:Author>
    <b:Title>City Folk: English Country Dance and the Politics of the Folk in Modern America</b:Title>
    <b:City>New York</b:City>
    <b:Publisher>New York University Press</b:Publisher>
    <b:Year>2010</b:Year>
    <b:RefOrder>5</b:RefOrder>
  </b:Source>
</b:Sources>
</file>

<file path=customXml/itemProps1.xml><?xml version="1.0" encoding="utf-8"?>
<ds:datastoreItem xmlns:ds="http://schemas.openxmlformats.org/officeDocument/2006/customXml" ds:itemID="{634AD2C5-6FEE-864F-9FA6-245852C96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2183</Words>
  <Characters>12447</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Manager/>
  <Company>JHU</Company>
  <LinksUpToDate>false</LinksUpToDate>
  <CharactersWithSpaces>14601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dc:creator>
  <cp:keywords/>
  <dc:description/>
  <cp:lastModifiedBy>stephen ross</cp:lastModifiedBy>
  <cp:revision>2</cp:revision>
  <cp:lastPrinted>2012-07-09T23:25:00Z</cp:lastPrinted>
  <dcterms:created xsi:type="dcterms:W3CDTF">2016-01-08T22:39:00Z</dcterms:created>
  <dcterms:modified xsi:type="dcterms:W3CDTF">2016-01-08T22:39:00Z</dcterms:modified>
  <cp:category/>
</cp:coreProperties>
</file>