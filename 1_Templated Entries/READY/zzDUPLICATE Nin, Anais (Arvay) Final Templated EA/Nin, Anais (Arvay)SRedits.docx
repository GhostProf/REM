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2E66B6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22C57F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8745C8955B7494B8AF715DFEE9D21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A384E5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B75A4080C6A404C95DAEB3EC22D199C"/>
            </w:placeholder>
            <w:text/>
          </w:sdtPr>
          <w:sdtEndPr/>
          <w:sdtContent>
            <w:tc>
              <w:tcPr>
                <w:tcW w:w="2073" w:type="dxa"/>
              </w:tcPr>
              <w:p w14:paraId="7D2239BE" w14:textId="77777777" w:rsidR="00B574C9" w:rsidRDefault="00A962BD" w:rsidP="00A962BD">
                <w:r>
                  <w:t>Emily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9B9D46F70AC7242A3B3E8BCF8BD16C4"/>
            </w:placeholder>
            <w:text/>
          </w:sdtPr>
          <w:sdtEndPr/>
          <w:sdtContent>
            <w:tc>
              <w:tcPr>
                <w:tcW w:w="2551" w:type="dxa"/>
              </w:tcPr>
              <w:p w14:paraId="250E1B92" w14:textId="77777777" w:rsidR="00B574C9" w:rsidRDefault="00A962BD" w:rsidP="00A962BD">
                <w:r>
                  <w:t>Rose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E75806148C1104C8A3C7140E9FD08DB"/>
            </w:placeholder>
            <w:text/>
          </w:sdtPr>
          <w:sdtEndPr/>
          <w:sdtContent>
            <w:tc>
              <w:tcPr>
                <w:tcW w:w="2642" w:type="dxa"/>
              </w:tcPr>
              <w:p w14:paraId="29447919" w14:textId="77777777" w:rsidR="00B574C9" w:rsidRDefault="00A962BD" w:rsidP="00A962BD">
                <w:r>
                  <w:t>Arvay</w:t>
                </w:r>
              </w:p>
            </w:tc>
          </w:sdtContent>
        </w:sdt>
      </w:tr>
      <w:tr w:rsidR="00B574C9" w14:paraId="5CA5F3B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CB2440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D73BA98AA91914CBA3CB9AE6722F5A6"/>
            </w:placeholder>
          </w:sdtPr>
          <w:sdtEndPr/>
          <w:sdtContent>
            <w:tc>
              <w:tcPr>
                <w:tcW w:w="8525" w:type="dxa"/>
                <w:gridSpan w:val="4"/>
              </w:tcPr>
              <w:p w14:paraId="7DE88792" w14:textId="71532375" w:rsidR="00B574C9" w:rsidRPr="002D396D" w:rsidRDefault="002D396D" w:rsidP="00343F5F">
                <w:ins w:id="0" w:author="Emily Arvay" w:date="2016-01-12T19:55:00Z">
                  <w:r w:rsidRPr="002D396D">
                    <w:t>Emily Arvay is doctoral degree candidate in the Department of English at the University of Victoria. Her dissertation on contemporary post-apocalyptic prose takes particular interest in the cataclysms envisioned by Will Self, David Mitchell, and Chris Adrian.</w:t>
                  </w:r>
                </w:ins>
              </w:p>
            </w:tc>
          </w:sdtContent>
        </w:sdt>
      </w:tr>
      <w:tr w:rsidR="00B574C9" w14:paraId="1D2B06F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5844B56" w14:textId="45F6228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0C302763D313046B25651D3AB11A3B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F4B0C7E" w14:textId="0483EE9E" w:rsidR="00B574C9" w:rsidRDefault="00BD3169" w:rsidP="00BD3169">
                <w:r>
                  <w:t>University of Victoria</w:t>
                </w:r>
              </w:p>
            </w:tc>
          </w:sdtContent>
        </w:sdt>
      </w:tr>
    </w:tbl>
    <w:p w14:paraId="16B7906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8B0CCA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B2C2C6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4A01820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638D8387E9369438308B57C0B68DF1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A7FCF6" w14:textId="49E00568" w:rsidR="003F0D73" w:rsidRPr="00FB589A" w:rsidRDefault="00977D8C" w:rsidP="00163652">
                <w:pPr>
                  <w:rPr>
                    <w:b/>
                  </w:rPr>
                </w:pPr>
                <w:r w:rsidRPr="00977D8C">
                  <w:rPr>
                    <w:b/>
                  </w:rPr>
                  <w:t xml:space="preserve">Nin, </w:t>
                </w:r>
                <w:r w:rsidRPr="00977D8C">
                  <w:rPr>
                    <w:rFonts w:eastAsiaTheme="minorEastAsia" w:cs="Times"/>
                    <w:b/>
                    <w:color w:val="000000" w:themeColor="text1"/>
                    <w:lang w:val="en-US" w:eastAsia="ja-JP"/>
                  </w:rPr>
                  <w:t>Anaïs</w:t>
                </w:r>
                <w:r w:rsidR="00B70E92">
                  <w:rPr>
                    <w:rFonts w:eastAsiaTheme="minorEastAsia" w:cs="Times"/>
                    <w:b/>
                    <w:color w:val="000000" w:themeColor="text1"/>
                    <w:lang w:val="en-US" w:eastAsia="ja-JP"/>
                  </w:rPr>
                  <w:t xml:space="preserve"> (1903-1977)</w:t>
                </w:r>
              </w:p>
            </w:tc>
          </w:sdtContent>
        </w:sdt>
      </w:tr>
      <w:tr w:rsidR="00464699" w14:paraId="66AAA6DB" w14:textId="77777777" w:rsidTr="009F7B4D">
        <w:sdt>
          <w:sdtPr>
            <w:alias w:val="Variant headwords"/>
            <w:tag w:val="variantHeadwords"/>
            <w:id w:val="173464402"/>
            <w:placeholder>
              <w:docPart w:val="560D959A64C0E5419572D48CF22480A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CCA444A" w14:textId="6620B3D1" w:rsidR="00464699" w:rsidRDefault="00BA7344" w:rsidP="00BA7344">
                <w:r w:rsidRPr="00BA7344">
                  <w:rPr>
                    <w:rFonts w:cs="Times"/>
                    <w:color w:val="000000" w:themeColor="text1"/>
                    <w:lang w:val="en-US"/>
                  </w:rPr>
                  <w:t>Angela Anaïs Juana Antolina Rosa Edelmira Nin y Culmell</w:t>
                </w:r>
              </w:p>
            </w:tc>
          </w:sdtContent>
        </w:sdt>
      </w:tr>
      <w:tr w:rsidR="00E85A05" w14:paraId="374A410D" w14:textId="77777777" w:rsidTr="003F0D73">
        <w:sdt>
          <w:sdtPr>
            <w:alias w:val="Abstract"/>
            <w:tag w:val="abstract"/>
            <w:id w:val="-635871867"/>
            <w:placeholder>
              <w:docPart w:val="57927B7AD51321489462AE2043DBBF1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D00B32" w14:textId="5D644768" w:rsidR="00E85A05" w:rsidRPr="00CA202A" w:rsidRDefault="00B70E92" w:rsidP="00235087">
                <w:pPr>
                  <w:widowControl w:val="0"/>
                  <w:autoSpaceDE w:val="0"/>
                  <w:autoSpaceDN w:val="0"/>
                  <w:adjustRightInd w:val="0"/>
                  <w:spacing w:after="240"/>
                  <w:rPr>
                    <w:rFonts w:cs="Helvetica"/>
                    <w:color w:val="000000" w:themeColor="text1"/>
                    <w:lang w:val="en-US"/>
                  </w:rPr>
                </w:pPr>
                <w:r>
                  <w:rPr>
                    <w:rFonts w:cs="Times"/>
                    <w:color w:val="000000" w:themeColor="text1"/>
                    <w:lang w:val="en-US"/>
                  </w:rPr>
                  <w:t>Anaïs Nin (1903-1977) was a</w:t>
                </w:r>
                <w:r w:rsidR="00AC788D" w:rsidRPr="00CA202A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provocative </w:t>
                </w:r>
                <w:r w:rsidR="00AC788D" w:rsidRPr="00CA202A">
                  <w:rPr>
                    <w:rFonts w:cs="Times"/>
                    <w:color w:val="000000" w:themeColor="text1"/>
                    <w:lang w:val="en-US"/>
                  </w:rPr>
                  <w:t xml:space="preserve">author </w:t>
                </w:r>
                <w:r>
                  <w:rPr>
                    <w:rFonts w:cs="Times"/>
                    <w:color w:val="000000" w:themeColor="text1"/>
                    <w:lang w:val="en-US"/>
                  </w:rPr>
                  <w:t xml:space="preserve">and socialite </w:t>
                </w:r>
                <w:r w:rsidR="00AC788D" w:rsidRPr="00CA202A">
                  <w:rPr>
                    <w:rFonts w:cs="Times"/>
                    <w:color w:val="000000" w:themeColor="text1"/>
                    <w:lang w:val="en-US"/>
                  </w:rPr>
                  <w:t xml:space="preserve">known as much for her prose as for her scintillating personal life. Nin’s literary corpus includes </w:t>
                </w:r>
                <w:r w:rsidR="00D85877">
                  <w:rPr>
                    <w:rFonts w:cs="Times"/>
                    <w:color w:val="000000" w:themeColor="text1"/>
                    <w:lang w:val="en-US"/>
                  </w:rPr>
                  <w:t xml:space="preserve">lyrical </w:t>
                </w:r>
                <w:r w:rsidR="00235087">
                  <w:rPr>
                    <w:rFonts w:cs="Times"/>
                    <w:color w:val="000000" w:themeColor="text1"/>
                    <w:lang w:val="en-US"/>
                  </w:rPr>
                  <w:t>autobiographical novellas as well as</w:t>
                </w:r>
                <w:r w:rsidR="00AC788D" w:rsidRPr="00CA202A">
                  <w:rPr>
                    <w:rFonts w:cs="Times"/>
                    <w:color w:val="000000" w:themeColor="text1"/>
                    <w:lang w:val="en-US"/>
                  </w:rPr>
                  <w:t xml:space="preserve"> non-fictional essays; however, </w:t>
                </w:r>
                <w:r w:rsidR="00AE3F4C">
                  <w:rPr>
                    <w:rFonts w:cs="Times"/>
                    <w:color w:val="000000" w:themeColor="text1"/>
                    <w:lang w:val="en-US"/>
                  </w:rPr>
                  <w:t>critics most often</w:t>
                </w:r>
                <w:r w:rsidR="002E3CF4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484693">
                  <w:rPr>
                    <w:rFonts w:cs="Times"/>
                    <w:color w:val="000000" w:themeColor="text1"/>
                    <w:lang w:val="en-US"/>
                  </w:rPr>
                  <w:t>laud</w:t>
                </w:r>
                <w:r w:rsidR="00AE3F4C">
                  <w:rPr>
                    <w:rFonts w:cs="Times"/>
                    <w:color w:val="000000" w:themeColor="text1"/>
                    <w:lang w:val="en-US"/>
                  </w:rPr>
                  <w:t xml:space="preserve"> Nin’s </w:t>
                </w:r>
                <w:r w:rsidR="00AC788D" w:rsidRPr="00CA202A">
                  <w:rPr>
                    <w:rFonts w:cs="Times"/>
                    <w:color w:val="000000" w:themeColor="text1"/>
                    <w:lang w:val="en-US"/>
                  </w:rPr>
                  <w:t xml:space="preserve">literary contributions to </w:t>
                </w:r>
                <w:r w:rsidR="00065A2C">
                  <w:rPr>
                    <w:rFonts w:cs="Times"/>
                    <w:color w:val="000000" w:themeColor="text1"/>
                    <w:lang w:val="en-US"/>
                  </w:rPr>
                  <w:t xml:space="preserve">the genre of </w:t>
                </w:r>
                <w:r w:rsidR="00CF19BB">
                  <w:rPr>
                    <w:rFonts w:cs="Times"/>
                    <w:color w:val="000000" w:themeColor="text1"/>
                    <w:lang w:val="en-US"/>
                  </w:rPr>
                  <w:t>women’s erotica. The author gained</w:t>
                </w:r>
                <w:r w:rsidR="00AC788D" w:rsidRPr="00CA202A">
                  <w:rPr>
                    <w:rFonts w:cs="Times"/>
                    <w:color w:val="000000" w:themeColor="text1"/>
                    <w:lang w:val="en-US"/>
                  </w:rPr>
                  <w:t xml:space="preserve"> cult status in the late 1970s following the publication of her </w:t>
                </w:r>
                <w:r w:rsidR="00EA5F83" w:rsidRPr="00CA202A">
                  <w:rPr>
                    <w:rFonts w:cs="Times"/>
                    <w:color w:val="000000" w:themeColor="text1"/>
                    <w:lang w:val="en-US"/>
                  </w:rPr>
                  <w:t xml:space="preserve">sexually </w:t>
                </w:r>
                <w:r w:rsidR="00A75C37" w:rsidRPr="00CA202A">
                  <w:rPr>
                    <w:rFonts w:cs="Times"/>
                    <w:color w:val="000000" w:themeColor="text1"/>
                    <w:lang w:val="en-US"/>
                  </w:rPr>
                  <w:t xml:space="preserve">candid </w:t>
                </w:r>
                <w:r w:rsidR="00AC788D" w:rsidRPr="00CA202A">
                  <w:rPr>
                    <w:rFonts w:cs="Times"/>
                    <w:color w:val="000000" w:themeColor="text1"/>
                    <w:lang w:val="en-US"/>
                  </w:rPr>
                  <w:t>diaries. Born in Paris and raised in Europe, Nin spent her adult life commuting be</w:t>
                </w:r>
                <w:r w:rsidR="00C0180A">
                  <w:rPr>
                    <w:rFonts w:cs="Times"/>
                    <w:color w:val="000000" w:themeColor="text1"/>
                    <w:lang w:val="en-US"/>
                  </w:rPr>
                  <w:t>tween New York and California</w:t>
                </w:r>
                <w:r w:rsidR="00AC788D" w:rsidRPr="00CA202A">
                  <w:rPr>
                    <w:rFonts w:cs="Times"/>
                    <w:color w:val="000000" w:themeColor="text1"/>
                    <w:lang w:val="en-US"/>
                  </w:rPr>
                  <w:t xml:space="preserve">. The central </w:t>
                </w:r>
                <w:r w:rsidR="005C5EB3">
                  <w:rPr>
                    <w:rFonts w:cs="Helvetica"/>
                    <w:color w:val="000000" w:themeColor="text1"/>
                    <w:lang w:val="en-US"/>
                  </w:rPr>
                  <w:t>motifs that recur in</w:t>
                </w:r>
                <w:r w:rsidR="00AC788D" w:rsidRPr="00CA202A">
                  <w:rPr>
                    <w:rFonts w:cs="Helvetica"/>
                    <w:color w:val="000000" w:themeColor="text1"/>
                    <w:lang w:val="en-US"/>
                  </w:rPr>
                  <w:t xml:space="preserve"> Nin’s prose attest to the author’s longstanding interest in surrealism and psychoanalytic theory.</w:t>
                </w:r>
              </w:p>
            </w:tc>
          </w:sdtContent>
        </w:sdt>
      </w:tr>
      <w:tr w:rsidR="003F0D73" w:rsidRPr="001E6E5B" w14:paraId="599667B2" w14:textId="77777777" w:rsidTr="003F0D73">
        <w:sdt>
          <w:sdtPr>
            <w:alias w:val="Article text"/>
            <w:tag w:val="articleText"/>
            <w:id w:val="634067588"/>
            <w:placeholder>
              <w:docPart w:val="64DEEB3DD3738C4B92484EB00B7420C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1268A8" w14:textId="2915DDAF" w:rsidR="00AC788D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ins w:id="1" w:author="Emily Arvay" w:date="2016-01-12T21:18:00Z"/>
                    <w:rFonts w:cs="Times"/>
                    <w:b/>
                    <w:color w:val="000000" w:themeColor="text1"/>
                    <w:lang w:val="en-US"/>
                  </w:rPr>
                </w:pPr>
                <w:r w:rsidRPr="00034645">
                  <w:rPr>
                    <w:rFonts w:cs="Times"/>
                    <w:b/>
                    <w:color w:val="000000" w:themeColor="text1"/>
                    <w:lang w:val="en-US"/>
                  </w:rPr>
                  <w:t>Anaïs Nin</w:t>
                </w:r>
              </w:p>
              <w:p w14:paraId="370408CA" w14:textId="77777777" w:rsidR="00AC788D" w:rsidRPr="00034645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</w:p>
              <w:p w14:paraId="441C712B" w14:textId="5EA73BB2" w:rsidR="00BE25F1" w:rsidRDefault="004D3BAF" w:rsidP="00340E52">
                <w:pPr>
                  <w:keepNext/>
                  <w:rPr>
                    <w:ins w:id="2" w:author="Emily Arvay" w:date="2016-01-12T21:23:00Z"/>
                  </w:rPr>
                </w:pPr>
                <w:ins w:id="3" w:author="Emily Arvay" w:date="2016-01-12T20:28:00Z">
                  <w:r w:rsidRPr="00BE25F1">
                    <w:t xml:space="preserve">File: </w:t>
                  </w:r>
                  <w:r w:rsidR="005503C0" w:rsidRPr="00BE25F1">
                    <w:t>Anai</w:t>
                  </w:r>
                  <w:r w:rsidR="002746D8" w:rsidRPr="00BE25F1">
                    <w:t xml:space="preserve">s Nin.jpg </w:t>
                  </w:r>
                </w:ins>
              </w:p>
              <w:p w14:paraId="4BD40A36" w14:textId="77777777" w:rsidR="00340E52" w:rsidRDefault="00340E52" w:rsidP="00340E52">
                <w:pPr>
                  <w:keepNext/>
                  <w:rPr>
                    <w:ins w:id="4" w:author="Emily Arvay" w:date="2016-01-12T21:21:00Z"/>
                  </w:rPr>
                </w:pPr>
              </w:p>
              <w:p w14:paraId="29357A43" w14:textId="1C136D8B" w:rsidR="00340E52" w:rsidRDefault="00340E52" w:rsidP="00340E52">
                <w:pPr>
                  <w:pStyle w:val="Caption"/>
                  <w:rPr>
                    <w:ins w:id="5" w:author="Emily Arvay" w:date="2016-01-12T21:22:00Z"/>
                  </w:rPr>
                </w:pPr>
                <w:ins w:id="6" w:author="Emily Arvay" w:date="2016-01-12T21:22:00Z"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</w:ins>
                <w:r>
                  <w:fldChar w:fldCharType="separate"/>
                </w:r>
                <w:ins w:id="7" w:author="Emily Arvay" w:date="2016-01-12T21:26:00Z">
                  <w:r w:rsidR="00721184">
                    <w:rPr>
                      <w:noProof/>
                    </w:rPr>
                    <w:t>1</w:t>
                  </w:r>
                </w:ins>
                <w:ins w:id="8" w:author="Emily Arvay" w:date="2016-01-12T21:22:00Z">
                  <w:r>
                    <w:fldChar w:fldCharType="end"/>
                  </w:r>
                  <w:r>
                    <w:t xml:space="preserve"> Photographed by Brassai, 1932</w:t>
                  </w:r>
                </w:ins>
              </w:p>
              <w:p w14:paraId="5CA8BACE" w14:textId="553E5B29" w:rsidR="00C441AE" w:rsidRPr="00034645" w:rsidRDefault="002746D8" w:rsidP="004D3BAF">
                <w:pPr>
                  <w:pStyle w:val="Caption"/>
                </w:pPr>
                <w:ins w:id="9" w:author="Emily Arvay" w:date="2016-01-12T20:28:00Z">
                  <w:r>
                    <w:t xml:space="preserve">Source: </w:t>
                  </w:r>
                </w:ins>
                <w:ins w:id="10" w:author="Emily Arvay" w:date="2016-01-12T20:52:00Z">
                  <w:r w:rsidR="009C7AB5" w:rsidRPr="009C7AB5">
                    <w:t>http://theredlist.com/wiki-2-24-525-770-1074-view-1940s-3-profile-anais-nin.html</w:t>
                  </w:r>
                </w:ins>
              </w:p>
              <w:p w14:paraId="17635BA0" w14:textId="4EE0611D" w:rsidR="00AC788D" w:rsidRPr="00034645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034645">
                  <w:rPr>
                    <w:rFonts w:cs="Times"/>
                    <w:color w:val="000000" w:themeColor="text1"/>
                    <w:lang w:val="en-US"/>
                  </w:rPr>
                  <w:t>Nin was born in the Parisian suburb of Neuilly to musical parents: her father, Joaqu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>í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n Nin, was a well-known Cuban composer and pianist who </w:t>
                </w:r>
                <w:r w:rsidR="008634FE">
                  <w:rPr>
                    <w:rFonts w:cs="Times"/>
                    <w:color w:val="000000" w:themeColor="text1"/>
                    <w:lang w:val="en-US"/>
                  </w:rPr>
                  <w:t>encountered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Nin’s mother, French-D</w:t>
                </w:r>
                <w:r w:rsidR="008634FE">
                  <w:rPr>
                    <w:rFonts w:cs="Times"/>
                    <w:color w:val="000000" w:themeColor="text1"/>
                    <w:lang w:val="en-US"/>
                  </w:rPr>
                  <w:t>anish singer Rosa Culmell, whilst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touring Cuba. Nin spent </w:t>
                </w:r>
                <w:r w:rsidR="00BC3A47">
                  <w:rPr>
                    <w:rFonts w:cs="Times"/>
                    <w:color w:val="000000" w:themeColor="text1"/>
                    <w:lang w:val="en-US"/>
                  </w:rPr>
                  <w:t xml:space="preserve">much of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her early childhood in the care of her mother’s sister</w:t>
                </w:r>
                <w:r w:rsidR="006A39CC">
                  <w:rPr>
                    <w:rFonts w:cs="Times"/>
                    <w:color w:val="000000" w:themeColor="text1"/>
                    <w:lang w:val="en-US"/>
                  </w:rPr>
                  <w:t>s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or accompanying her parents on</w:t>
                </w:r>
                <w:r w:rsidR="00235087">
                  <w:rPr>
                    <w:rFonts w:cs="Times"/>
                    <w:color w:val="000000" w:themeColor="text1"/>
                    <w:lang w:val="en-US"/>
                  </w:rPr>
                  <w:t xml:space="preserve"> their tours of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Europe. In 1914, Joaqu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>í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n Nin </w:t>
                </w:r>
                <w:r w:rsidR="004162A3">
                  <w:rPr>
                    <w:rFonts w:cs="Times"/>
                    <w:color w:val="000000" w:themeColor="text1"/>
                    <w:lang w:val="en-US"/>
                  </w:rPr>
                  <w:t xml:space="preserve">allegedly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abandoned his family to pursue </w:t>
                </w:r>
                <w:r w:rsidR="00FE199C">
                  <w:rPr>
                    <w:rFonts w:cs="Times"/>
                    <w:color w:val="000000" w:themeColor="text1"/>
                    <w:lang w:val="en-US"/>
                  </w:rPr>
                  <w:t xml:space="preserve">the affections of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a young heiress; Rosa Culmell relocated to Barcelona before </w:t>
                </w:r>
                <w:r w:rsidR="004D3676" w:rsidRPr="00034645">
                  <w:rPr>
                    <w:rFonts w:cs="Times"/>
                    <w:color w:val="000000" w:themeColor="text1"/>
                    <w:lang w:val="en-US"/>
                  </w:rPr>
                  <w:t>immigrating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with her children to New York. The unexpected loss of her father, coupled with the family’s abrupt move to America, would haunt </w:t>
                </w:r>
                <w:r w:rsidR="004162A3">
                  <w:rPr>
                    <w:rFonts w:cs="Times"/>
                    <w:color w:val="000000" w:themeColor="text1"/>
                    <w:lang w:val="en-US"/>
                  </w:rPr>
                  <w:t xml:space="preserve">much of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Nin’s prose. It was en route to New York that eleven-year-old Nin began journaling</w:t>
                </w:r>
                <w:r w:rsidR="004D3676">
                  <w:rPr>
                    <w:rFonts w:cs="Times"/>
                    <w:color w:val="000000" w:themeColor="text1"/>
                    <w:lang w:val="en-US"/>
                  </w:rPr>
                  <w:t xml:space="preserve"> her experiences in the hopes of enticing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her father to rejoin his family; at her mother’s </w:t>
                </w:r>
                <w:proofErr w:type="gramStart"/>
                <w:r w:rsidRPr="00034645">
                  <w:rPr>
                    <w:rFonts w:cs="Times"/>
                    <w:color w:val="000000" w:themeColor="text1"/>
                    <w:lang w:val="en-US"/>
                  </w:rPr>
                  <w:t>re</w:t>
                </w:r>
                <w:r w:rsidR="00154265">
                  <w:rPr>
                    <w:rFonts w:cs="Times"/>
                    <w:color w:val="000000" w:themeColor="text1"/>
                    <w:lang w:val="en-US"/>
                  </w:rPr>
                  <w:t>quest,</w:t>
                </w:r>
                <w:proofErr w:type="gramEnd"/>
                <w:r w:rsidR="00154265">
                  <w:rPr>
                    <w:rFonts w:cs="Times"/>
                    <w:color w:val="000000" w:themeColor="text1"/>
                    <w:lang w:val="en-US"/>
                  </w:rPr>
                  <w:t xml:space="preserve"> however, Nin did not mail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her dia</w:t>
                </w:r>
                <w:r w:rsidR="00154265">
                  <w:rPr>
                    <w:rFonts w:cs="Times"/>
                    <w:color w:val="000000" w:themeColor="text1"/>
                    <w:lang w:val="en-US"/>
                  </w:rPr>
                  <w:t>ry</w:t>
                </w:r>
                <w:r w:rsidR="00101D37">
                  <w:rPr>
                    <w:rFonts w:cs="Times"/>
                    <w:color w:val="000000" w:themeColor="text1"/>
                    <w:lang w:val="en-US"/>
                  </w:rPr>
                  <w:t xml:space="preserve"> to her</w:t>
                </w:r>
                <w:r w:rsidR="00154265">
                  <w:rPr>
                    <w:rFonts w:cs="Times"/>
                    <w:color w:val="000000" w:themeColor="text1"/>
                    <w:lang w:val="en-US"/>
                  </w:rPr>
                  <w:t xml:space="preserve"> father. Instead, Nin’s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diaries </w:t>
                </w:r>
                <w:r w:rsidR="00274A57">
                  <w:rPr>
                    <w:rFonts w:cs="Times"/>
                    <w:color w:val="000000" w:themeColor="text1"/>
                    <w:lang w:val="en-US"/>
                  </w:rPr>
                  <w:t xml:space="preserve">served as a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repository for he</w:t>
                </w:r>
                <w:r w:rsidR="001E76DD">
                  <w:rPr>
                    <w:rFonts w:cs="Times"/>
                    <w:color w:val="000000" w:themeColor="text1"/>
                    <w:lang w:val="en-US"/>
                  </w:rPr>
                  <w:t>r innermost thoughts, offering</w:t>
                </w:r>
                <w:r w:rsidR="00274A57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temporary respite from t</w:t>
                </w:r>
                <w:r w:rsidR="00C46B65">
                  <w:rPr>
                    <w:rFonts w:cs="Times"/>
                    <w:color w:val="000000" w:themeColor="text1"/>
                    <w:lang w:val="en-US"/>
                  </w:rPr>
                  <w:t>he bewildering conditions of her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new life.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From 1914 to 1922, Nin’s mother supported her family by renting rooms in a brownstone apartment in Manhattan. </w:t>
                </w:r>
              </w:p>
              <w:p w14:paraId="59BECDC3" w14:textId="77777777" w:rsidR="00AC788D" w:rsidRPr="00034645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</w:p>
              <w:p w14:paraId="07E88B02" w14:textId="7849C165" w:rsidR="00AC788D" w:rsidRPr="00034645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At sixteen, Nin abandoned formal schooling to pursue a career as an artists’ model. After two years modeling, Nin enrolled in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English composition and Intermediate French at Columbia University. Later that year, Nin met her first husband, Hugo Parker Guiler </w:t>
                </w:r>
                <w:r w:rsidR="00485DE1">
                  <w:rPr>
                    <w:rFonts w:cs="Helvetica"/>
                    <w:color w:val="000000" w:themeColor="text1"/>
                    <w:lang w:val="en-US"/>
                  </w:rPr>
                  <w:t>(1898–1985):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a successful banker who would later produce experimental films under the pseudonym </w:t>
                </w:r>
                <w:r w:rsidR="003C6A1D">
                  <w:rPr>
                    <w:rFonts w:cs="Helvetica"/>
                    <w:color w:val="000000" w:themeColor="text1"/>
                    <w:lang w:val="en-US"/>
                  </w:rPr>
                  <w:t>‘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>Ian Hugo.</w:t>
                </w:r>
                <w:r w:rsidR="003C6A1D">
                  <w:rPr>
                    <w:rFonts w:cs="Helvetica"/>
                    <w:color w:val="000000" w:themeColor="text1"/>
                    <w:lang w:val="en-US"/>
                  </w:rPr>
                  <w:t>’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Nin married Guiler in 1923 and the pair moved </w:t>
                </w:r>
                <w:r w:rsidR="00485DE1">
                  <w:rPr>
                    <w:rFonts w:cs="Times"/>
                    <w:color w:val="000000" w:themeColor="text1"/>
                    <w:lang w:val="en-US"/>
                  </w:rPr>
                  <w:t xml:space="preserve">to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Louveciennes, Paris. It was here that Nin completed her </w:t>
                </w:r>
                <w:r w:rsidR="00485DE1">
                  <w:rPr>
                    <w:rFonts w:cs="Helvetica"/>
                    <w:color w:val="000000" w:themeColor="text1"/>
                    <w:lang w:val="en-US"/>
                  </w:rPr>
                  <w:t xml:space="preserve">supposedly </w:t>
                </w:r>
                <w:r w:rsidR="003C6A1D">
                  <w:rPr>
                    <w:rFonts w:cs="Helvetica"/>
                    <w:color w:val="000000" w:themeColor="text1"/>
                    <w:lang w:val="en-US"/>
                  </w:rPr>
                  <w:t>‘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>unprofessional</w:t>
                </w:r>
                <w:r w:rsidR="003C6A1D">
                  <w:rPr>
                    <w:rFonts w:cs="Helvetica"/>
                    <w:color w:val="000000" w:themeColor="text1"/>
                    <w:lang w:val="en-US"/>
                  </w:rPr>
                  <w:t>’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</w:t>
                </w:r>
                <w:r w:rsidR="00D02F94">
                  <w:rPr>
                    <w:rFonts w:cs="Helvetica"/>
                    <w:color w:val="000000" w:themeColor="text1"/>
                    <w:lang w:val="en-US"/>
                  </w:rPr>
                  <w:t xml:space="preserve">appraisal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of D.H. Lawrence –a literary study warmly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lastRenderedPageBreak/>
                  <w:t>received in 1932. The Parisian lawyer who drew up the contract for the text introduced Nin to Hen</w:t>
                </w:r>
                <w:r w:rsidR="00FD155E">
                  <w:rPr>
                    <w:rFonts w:cs="Helvetica"/>
                    <w:color w:val="000000" w:themeColor="text1"/>
                    <w:lang w:val="en-US"/>
                  </w:rPr>
                  <w:t>ry Miller in 1931. The pair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became</w:t>
                </w:r>
                <w:r w:rsidR="007A4476">
                  <w:rPr>
                    <w:rFonts w:cs="Helvetica"/>
                    <w:color w:val="000000" w:themeColor="text1"/>
                    <w:lang w:val="en-US"/>
                  </w:rPr>
                  <w:t xml:space="preserve"> lovers as well as</w:t>
                </w:r>
                <w:r w:rsidR="00FD155E">
                  <w:rPr>
                    <w:rFonts w:cs="Helvetica"/>
                    <w:color w:val="000000" w:themeColor="text1"/>
                    <w:lang w:val="en-US"/>
                  </w:rPr>
                  <w:t xml:space="preserve"> literary confidants and, t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hrough Miller, Nin met numerous talented writers, notably </w:t>
                </w:r>
                <w:r w:rsidR="007A4476">
                  <w:rPr>
                    <w:rFonts w:cs="Times"/>
                    <w:color w:val="000000" w:themeColor="text1"/>
                    <w:lang w:val="en-US"/>
                  </w:rPr>
                  <w:t>Antonin Artaud and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Lawrence Durrell. </w:t>
                </w:r>
                <w:r w:rsidR="007A4476">
                  <w:rPr>
                    <w:rFonts w:cs="Times"/>
                    <w:color w:val="000000" w:themeColor="text1"/>
                    <w:lang w:val="en-US"/>
                  </w:rPr>
                  <w:t xml:space="preserve">In need of money, </w:t>
                </w:r>
                <w:r w:rsidR="007A4476">
                  <w:rPr>
                    <w:rFonts w:cs="Helvetica"/>
                    <w:color w:val="000000" w:themeColor="text1"/>
                    <w:lang w:val="en-US"/>
                  </w:rPr>
                  <w:t>Nin and Miller composed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erotica for an anonymous patron; though initially intended for private consumption, Nin’s erotica</w:t>
                </w:r>
                <w:r w:rsidR="00CA202A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</w:t>
                </w:r>
                <w:r w:rsidR="00090C36" w:rsidRPr="00034645">
                  <w:rPr>
                    <w:rFonts w:cs="Helvetica"/>
                    <w:color w:val="000000" w:themeColor="text1"/>
                    <w:lang w:val="en-US"/>
                  </w:rPr>
                  <w:t>was published in two collections</w:t>
                </w:r>
                <w:r w:rsidR="007A4476">
                  <w:rPr>
                    <w:rFonts w:cs="Helvetica"/>
                    <w:color w:val="000000" w:themeColor="text1"/>
                    <w:lang w:val="en-US"/>
                  </w:rPr>
                  <w:t xml:space="preserve"> shortly before </w:t>
                </w:r>
                <w:r w:rsidR="00720204">
                  <w:rPr>
                    <w:rFonts w:cs="Helvetica"/>
                    <w:color w:val="000000" w:themeColor="text1"/>
                    <w:lang w:val="en-US"/>
                  </w:rPr>
                  <w:t>her</w:t>
                </w:r>
                <w:r w:rsidR="007A4476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death</w:t>
                </w:r>
                <w:r w:rsidR="00090C36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: </w:t>
                </w:r>
                <w:r w:rsidR="00CA202A"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Delta of Venus</w:t>
                </w:r>
                <w:r w:rsidR="00CA202A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(1977) and </w:t>
                </w:r>
                <w:r w:rsidR="00CA202A"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Little Birds</w:t>
                </w:r>
                <w:r w:rsidR="00CA202A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(1979).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In 1933, after </w:t>
                </w:r>
                <w:r w:rsidR="00023BD9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nearly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twenty years of estrangement, Nin had an incestuous liaison with her father </w:t>
                </w:r>
                <w:r w:rsidR="00FD155E">
                  <w:rPr>
                    <w:rFonts w:cs="Helvetica"/>
                    <w:color w:val="000000" w:themeColor="text1"/>
                    <w:lang w:val="en-US"/>
                  </w:rPr>
                  <w:t xml:space="preserve">- an event she would allude to </w:t>
                </w:r>
                <w:r w:rsidR="00023BD9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in </w:t>
                </w:r>
                <w:r w:rsidR="00076505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her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next novel, </w:t>
                </w:r>
                <w:r w:rsidRPr="00034645">
                  <w:rPr>
                    <w:rFonts w:cs="Times"/>
                    <w:i/>
                    <w:color w:val="000000" w:themeColor="text1"/>
                    <w:lang w:val="en-US"/>
                  </w:rPr>
                  <w:t>House of Incest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(1936)</w:t>
                </w:r>
                <w:r w:rsidRPr="00034645">
                  <w:rPr>
                    <w:rFonts w:cs="Helvetica"/>
                    <w:bCs/>
                    <w:color w:val="1C1C1C"/>
                    <w:lang w:val="en-US"/>
                  </w:rPr>
                  <w:t>.</w:t>
                </w:r>
              </w:p>
              <w:p w14:paraId="7F29850B" w14:textId="77777777" w:rsidR="00AC788D" w:rsidRPr="00034645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"/>
                    <w:bCs/>
                    <w:color w:val="1C1C1C"/>
                    <w:lang w:val="en-US"/>
                  </w:rPr>
                </w:pPr>
              </w:p>
              <w:p w14:paraId="1E62E3DE" w14:textId="77777777" w:rsidR="009B22AA" w:rsidRDefault="00034645" w:rsidP="009B22AA">
                <w:pPr>
                  <w:keepNext/>
                  <w:rPr>
                    <w:ins w:id="11" w:author="Emily Arvay" w:date="2016-01-12T21:23:00Z"/>
                  </w:rPr>
                </w:pPr>
                <w:r w:rsidRPr="002D396D">
                  <w:t>File: Ana</w:t>
                </w:r>
                <w:ins w:id="12" w:author="Emily Arvay" w:date="2016-01-12T20:29:00Z">
                  <w:r w:rsidR="0076092D">
                    <w:t>i</w:t>
                  </w:r>
                </w:ins>
                <w:r w:rsidRPr="002D396D">
                  <w:t>s Nin</w:t>
                </w:r>
                <w:r w:rsidR="00E23705" w:rsidRPr="002D396D">
                  <w:t xml:space="preserve"> 2.jpg</w:t>
                </w:r>
              </w:p>
              <w:p w14:paraId="583B3232" w14:textId="77777777" w:rsidR="009B22AA" w:rsidRDefault="009B22AA" w:rsidP="009B22AA">
                <w:pPr>
                  <w:keepNext/>
                  <w:rPr>
                    <w:ins w:id="13" w:author="Emily Arvay" w:date="2016-01-12T21:23:00Z"/>
                  </w:rPr>
                </w:pPr>
              </w:p>
              <w:p w14:paraId="25C9E2BE" w14:textId="2F479237" w:rsidR="005D2CA2" w:rsidRDefault="009B22AA" w:rsidP="009B22AA">
                <w:pPr>
                  <w:pStyle w:val="Caption"/>
                  <w:rPr>
                    <w:ins w:id="14" w:author="Stephen Ross" w:date="2016-01-12T12:41:00Z"/>
                  </w:rPr>
                </w:pPr>
                <w:ins w:id="15" w:author="Emily Arvay" w:date="2016-01-12T21:23:00Z"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</w:ins>
                <w:r>
                  <w:fldChar w:fldCharType="separate"/>
                </w:r>
                <w:ins w:id="16" w:author="Emily Arvay" w:date="2016-01-12T21:26:00Z">
                  <w:r w:rsidR="00721184">
                    <w:rPr>
                      <w:noProof/>
                    </w:rPr>
                    <w:t>2</w:t>
                  </w:r>
                </w:ins>
                <w:ins w:id="17" w:author="Emily Arvay" w:date="2016-01-12T21:23:00Z">
                  <w:r>
                    <w:fldChar w:fldCharType="end"/>
                  </w:r>
                  <w:proofErr w:type="gramStart"/>
                  <w:r>
                    <w:t xml:space="preserve"> Photographed by Jose Alemany in Provincetown, 1941</w:t>
                  </w:r>
                  <w:proofErr w:type="gramEnd"/>
                  <w:r>
                    <w:t>.</w:t>
                  </w:r>
                </w:ins>
              </w:p>
              <w:p w14:paraId="0288510C" w14:textId="1DB5EC06" w:rsidR="00A3712C" w:rsidRPr="00B13122" w:rsidRDefault="005D2CA2" w:rsidP="00A3712C">
                <w:pPr>
                  <w:pStyle w:val="Caption"/>
                  <w:rPr>
                    <w:sz w:val="22"/>
                    <w:szCs w:val="22"/>
                  </w:rPr>
                </w:pPr>
                <w:ins w:id="18" w:author="Stephen Ross" w:date="2016-01-12T12:41:00Z">
                  <w:r>
                    <w:t xml:space="preserve">Source: </w:t>
                  </w:r>
                </w:ins>
                <w:ins w:id="19" w:author="Emily Arvay" w:date="2016-01-12T20:50:00Z">
                  <w:r w:rsidR="002640C6" w:rsidRPr="002640C6">
                    <w:t>http://anaisninblog.skybluepress.com/2013/10/mirages-the-unexpurgated-diary-of-anais-nin-released-as-ebook/</w:t>
                  </w:r>
                </w:ins>
              </w:p>
              <w:p w14:paraId="08E792CF" w14:textId="7ABDEEE7" w:rsidR="00AC788D" w:rsidRPr="00034645" w:rsidRDefault="005178DB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  <w:r>
                  <w:rPr>
                    <w:rFonts w:cs="Helvetica"/>
                    <w:color w:val="000000" w:themeColor="text1"/>
                    <w:lang w:val="en-US"/>
                  </w:rPr>
                  <w:t>Prior to the outbreak of World War II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, Nin and Guiler </w:t>
                </w:r>
                <w:r w:rsidR="00FE5D2A">
                  <w:rPr>
                    <w:rFonts w:cs="Helvetica"/>
                    <w:color w:val="000000" w:themeColor="text1"/>
                    <w:lang w:val="en-US"/>
                  </w:rPr>
                  <w:t>return</w:t>
                </w:r>
                <w:r>
                  <w:rPr>
                    <w:rFonts w:cs="Helvetica"/>
                    <w:color w:val="000000" w:themeColor="text1"/>
                    <w:lang w:val="en-US"/>
                  </w:rPr>
                  <w:t>ed</w:t>
                </w:r>
                <w:r w:rsidR="00324B99">
                  <w:rPr>
                    <w:rFonts w:cs="Helvetica"/>
                    <w:color w:val="000000" w:themeColor="text1"/>
                    <w:lang w:val="en-US"/>
                  </w:rPr>
                  <w:t xml:space="preserve"> to New York where the author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struggled to find a publisher for her second novel, </w:t>
                </w:r>
                <w:r w:rsidR="00AC788D"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Winter of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</w:t>
                </w:r>
                <w:r w:rsidR="00AC788D"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Artifice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>. Nin convinced Gotham</w:t>
                </w:r>
                <w:r w:rsidR="008F1477">
                  <w:rPr>
                    <w:rFonts w:cs="Helvetica"/>
                    <w:color w:val="000000" w:themeColor="text1"/>
                    <w:lang w:val="en-US"/>
                  </w:rPr>
                  <w:t xml:space="preserve"> Book Mart to advance her funds 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to purchase a foot-powered printing press and type; within months, Nin began to print and publish her prose under the imprint Gemor Press. Between 1939 and 1945, Nin self-published </w:t>
                </w:r>
                <w:r w:rsidR="00AC788D" w:rsidRPr="00034645">
                  <w:rPr>
                    <w:rFonts w:cs="Times"/>
                    <w:color w:val="000000" w:themeColor="text1"/>
                    <w:lang w:val="en-US"/>
                  </w:rPr>
                  <w:t xml:space="preserve">two novellas, </w:t>
                </w:r>
                <w:r w:rsidR="00AC788D"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Winter of Artifice</w:t>
                </w:r>
                <w:r w:rsidR="00AC788D"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>(1942) and</w:t>
                </w:r>
                <w:r w:rsidR="00AC788D"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AC788D"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This Hunger</w:t>
                </w:r>
                <w:r w:rsidR="00AC788D"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(1945), a second edition of </w:t>
                </w:r>
                <w:r w:rsidR="00AC788D"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 xml:space="preserve">House of Incest </w:t>
                </w:r>
                <w:r w:rsidR="00AC788D" w:rsidRPr="00034645">
                  <w:rPr>
                    <w:rFonts w:cs="Times"/>
                    <w:iCs/>
                    <w:color w:val="000000" w:themeColor="text1"/>
                    <w:lang w:val="en-US"/>
                  </w:rPr>
                  <w:t>(1947)</w:t>
                </w:r>
                <w:r w:rsidR="00AC788D" w:rsidRPr="00034645">
                  <w:rPr>
                    <w:rFonts w:cs="Times"/>
                    <w:color w:val="000000" w:themeColor="text1"/>
                    <w:lang w:val="en-US"/>
                  </w:rPr>
                  <w:t>, and her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first collection of short stories, </w:t>
                </w:r>
                <w:r w:rsidR="00AC788D"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Under a Glass Bell</w:t>
                </w:r>
                <w:r w:rsidR="00AC788D"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(1944). </w:t>
                </w:r>
                <w:r w:rsidR="00720204">
                  <w:rPr>
                    <w:rFonts w:cs="Helvetica"/>
                    <w:color w:val="000000" w:themeColor="text1"/>
                    <w:lang w:val="en-US"/>
                  </w:rPr>
                  <w:t>The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latter</w:t>
                </w:r>
                <w:r w:rsidR="00AC788D"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 xml:space="preserve"> </w:t>
                </w:r>
                <w:r w:rsidR="00AC788D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landed Nin a book contract with E.P. Dutton. </w:t>
                </w:r>
              </w:p>
              <w:p w14:paraId="36F7B4BD" w14:textId="77777777" w:rsidR="00AC788D" w:rsidRPr="00034645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</w:p>
              <w:p w14:paraId="0E3B3384" w14:textId="5C1556A8" w:rsidR="006928A2" w:rsidRDefault="00AC788D" w:rsidP="009F6E9D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Now a </w:t>
                </w:r>
                <w:r w:rsidR="00720204">
                  <w:rPr>
                    <w:rFonts w:cs="Helvetica"/>
                    <w:color w:val="000000" w:themeColor="text1"/>
                    <w:lang w:val="en-US"/>
                  </w:rPr>
                  <w:t xml:space="preserve">national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bestseller, Nin was invited to attend a party hosted by an heir to the </w:t>
                </w:r>
                <w:r w:rsidR="00826A47">
                  <w:rPr>
                    <w:rFonts w:cs="Helvetica"/>
                    <w:color w:val="000000" w:themeColor="text1"/>
                    <w:lang w:val="en-US"/>
                  </w:rPr>
                  <w:t xml:space="preserve">Guggenheim fortune; en route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Nin encountered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Rupert Pole (1919-2006) </w:t>
                </w:r>
                <w:r w:rsidR="00826A47">
                  <w:rPr>
                    <w:rFonts w:cs="Times"/>
                    <w:color w:val="000000" w:themeColor="text1"/>
                    <w:lang w:val="en-US"/>
                  </w:rPr>
                  <w:t xml:space="preserve">– a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former actor fifteen years her junior. On 17 March 1955</w:t>
                </w:r>
                <w:r w:rsidR="004E2E59">
                  <w:rPr>
                    <w:rFonts w:cs="Times"/>
                    <w:color w:val="000000" w:themeColor="text1"/>
                    <w:lang w:val="en-US"/>
                  </w:rPr>
                  <w:t xml:space="preserve"> Nin married Pole in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Arizona before settling with him in California. For </w:t>
                </w:r>
                <w:r w:rsidR="006E4B7C">
                  <w:rPr>
                    <w:rFonts w:cs="Times"/>
                    <w:color w:val="000000" w:themeColor="text1"/>
                    <w:lang w:val="en-US"/>
                  </w:rPr>
                  <w:t>the next decade, Nin performed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6E4B7C">
                  <w:rPr>
                    <w:rFonts w:cs="Times"/>
                    <w:color w:val="000000" w:themeColor="text1"/>
                    <w:lang w:val="en-US"/>
                  </w:rPr>
                  <w:t xml:space="preserve">a </w:t>
                </w:r>
                <w:r w:rsidR="003C6A1D">
                  <w:rPr>
                    <w:rFonts w:cs="Times"/>
                    <w:color w:val="000000" w:themeColor="text1"/>
                    <w:lang w:val="en-US"/>
                  </w:rPr>
                  <w:t>‘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bicoastal trapeze</w:t>
                </w:r>
                <w:r w:rsidR="003C6A1D">
                  <w:rPr>
                    <w:rFonts w:cs="Times"/>
                    <w:color w:val="000000" w:themeColor="text1"/>
                    <w:lang w:val="en-US"/>
                  </w:rPr>
                  <w:t>’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6E4B7C">
                  <w:rPr>
                    <w:rFonts w:cs="Times"/>
                    <w:color w:val="000000" w:themeColor="text1"/>
                    <w:lang w:val="en-US"/>
                  </w:rPr>
                  <w:t xml:space="preserve">act, rapidly flitting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between New York and San Francisco in an effort to sustain the façade of two marriages. It was during this turbulent period that Nin composed </w:t>
                </w:r>
                <w:r w:rsidR="006E4B7C">
                  <w:rPr>
                    <w:rFonts w:cs="Times"/>
                    <w:color w:val="000000" w:themeColor="text1"/>
                    <w:lang w:val="en-US"/>
                  </w:rPr>
                  <w:t>what many</w:t>
                </w:r>
                <w:r w:rsidR="004E2E59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9856C1">
                  <w:rPr>
                    <w:rFonts w:cs="Times"/>
                    <w:color w:val="000000" w:themeColor="text1"/>
                    <w:lang w:val="en-US"/>
                  </w:rPr>
                  <w:t xml:space="preserve">have </w:t>
                </w:r>
                <w:r w:rsidR="004E2E59">
                  <w:rPr>
                    <w:rFonts w:cs="Times"/>
                    <w:color w:val="000000" w:themeColor="text1"/>
                    <w:lang w:val="en-US"/>
                  </w:rPr>
                  <w:t>deem</w:t>
                </w:r>
                <w:r w:rsidR="009856C1">
                  <w:rPr>
                    <w:rFonts w:cs="Times"/>
                    <w:color w:val="000000" w:themeColor="text1"/>
                    <w:lang w:val="en-US"/>
                  </w:rPr>
                  <w:t xml:space="preserve">ed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her </w:t>
                </w:r>
                <w:r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magnum opus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: a five-volume novel entitled </w:t>
                </w:r>
                <w:r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Cities of the Interior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(1959)</w:t>
                </w:r>
                <w:r w:rsidR="00395859">
                  <w:rPr>
                    <w:rFonts w:cs="Helvetica"/>
                    <w:color w:val="000000" w:themeColor="text1"/>
                    <w:lang w:val="en-US"/>
                  </w:rPr>
                  <w:t>,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comprised of </w:t>
                </w:r>
                <w:r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Ladders to Fire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(1946), </w:t>
                </w:r>
                <w:r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Children of the Albatross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(1947), </w:t>
                </w:r>
                <w:r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The Four-Chambered Heart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(1950), </w:t>
                </w:r>
                <w:r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A Spy in the House of Love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(1954), and </w:t>
                </w:r>
                <w:r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Solar Barque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(1958)</w:t>
                </w:r>
                <w:r w:rsidR="00EE0A19" w:rsidRPr="00034645">
                  <w:rPr>
                    <w:rFonts w:cs="Times"/>
                    <w:color w:val="000000" w:themeColor="text1"/>
                    <w:lang w:val="en-US"/>
                  </w:rPr>
                  <w:t xml:space="preserve"> -</w:t>
                </w:r>
                <w:r w:rsidR="00547FA3" w:rsidRPr="00034645">
                  <w:rPr>
                    <w:rFonts w:cs="Times"/>
                    <w:color w:val="000000" w:themeColor="text1"/>
                    <w:lang w:val="en-US"/>
                  </w:rPr>
                  <w:t xml:space="preserve"> the latter </w:t>
                </w:r>
                <w:r w:rsidR="00515CCB" w:rsidRPr="00034645">
                  <w:rPr>
                    <w:rFonts w:cs="Times"/>
                    <w:color w:val="000000" w:themeColor="text1"/>
                    <w:lang w:val="en-US"/>
                  </w:rPr>
                  <w:t>retitled</w:t>
                </w:r>
                <w:r w:rsidR="00547FA3"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547FA3"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Seduction of the Minotaur</w:t>
                </w:r>
                <w:r w:rsidR="00547FA3"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(1961)</w:t>
                </w:r>
                <w:r w:rsidR="00C90CC6" w:rsidRPr="00034645">
                  <w:rPr>
                    <w:rFonts w:cs="Times"/>
                    <w:color w:val="000000" w:themeColor="text1"/>
                    <w:lang w:val="en-US"/>
                  </w:rPr>
                  <w:t>.</w:t>
                </w:r>
                <w:r w:rsidR="00515CCB"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C14938">
                  <w:rPr>
                    <w:rFonts w:cs="Times"/>
                    <w:color w:val="000000" w:themeColor="text1"/>
                    <w:lang w:val="en-US"/>
                  </w:rPr>
                  <w:t>Nin</w:t>
                </w:r>
                <w:r w:rsidR="005B21FE"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6E4B7C">
                  <w:rPr>
                    <w:rFonts w:cs="Times"/>
                    <w:color w:val="000000" w:themeColor="text1"/>
                    <w:lang w:val="en-US"/>
                  </w:rPr>
                  <w:t xml:space="preserve">then </w:t>
                </w:r>
                <w:r w:rsidR="005B21FE" w:rsidRPr="00034645">
                  <w:rPr>
                    <w:rFonts w:cs="Times"/>
                    <w:color w:val="000000" w:themeColor="text1"/>
                    <w:lang w:val="en-US"/>
                  </w:rPr>
                  <w:t>went on to publish</w:t>
                </w:r>
                <w:r w:rsidR="00C14938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 xml:space="preserve">Collages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(1964) </w:t>
                </w:r>
                <w:r w:rsidR="00043560" w:rsidRPr="00034645">
                  <w:rPr>
                    <w:rFonts w:cs="Helvetica"/>
                    <w:color w:val="000000" w:themeColor="text1"/>
                    <w:lang w:val="en-US"/>
                  </w:rPr>
                  <w:t>as well as</w:t>
                </w:r>
                <w:r w:rsidR="002C5FA7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two works of nonfiction: </w:t>
                </w:r>
                <w:r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The Novel of the Future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(1968), and </w:t>
                </w:r>
                <w:r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>In Favor of the Sensitive Man and Other Essays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(</w:t>
                </w:r>
                <w:r w:rsidR="00BC2926">
                  <w:rPr>
                    <w:rFonts w:cs="Times"/>
                    <w:color w:val="000000" w:themeColor="text1"/>
                    <w:lang w:val="en-US"/>
                  </w:rPr>
                  <w:t>1976)</w:t>
                </w:r>
                <w:r w:rsidR="0081509B">
                  <w:rPr>
                    <w:rFonts w:cs="Times"/>
                    <w:color w:val="000000" w:themeColor="text1"/>
                    <w:lang w:val="en-US"/>
                  </w:rPr>
                  <w:t>, but the latter</w:t>
                </w:r>
                <w:r w:rsidR="00BC2926">
                  <w:rPr>
                    <w:rFonts w:cs="Times"/>
                    <w:color w:val="000000" w:themeColor="text1"/>
                    <w:lang w:val="en-US"/>
                  </w:rPr>
                  <w:t xml:space="preserve"> failed to garner much critical</w:t>
                </w:r>
                <w:r w:rsidR="009D1336">
                  <w:rPr>
                    <w:rFonts w:cs="Times"/>
                    <w:color w:val="000000" w:themeColor="text1"/>
                    <w:lang w:val="en-US"/>
                  </w:rPr>
                  <w:t xml:space="preserve"> attention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.  </w:t>
                </w:r>
              </w:p>
              <w:p w14:paraId="61623D68" w14:textId="77777777" w:rsidR="009F6E9D" w:rsidRPr="009F6E9D" w:rsidRDefault="009F6E9D" w:rsidP="009F6E9D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</w:p>
              <w:p w14:paraId="268BFD74" w14:textId="1A40386D" w:rsidR="004D3BAF" w:rsidRDefault="004D3BAF" w:rsidP="00E83C47">
                <w:pPr>
                  <w:keepNext/>
                  <w:rPr>
                    <w:ins w:id="20" w:author="Emily Arvay" w:date="2016-01-12T21:24:00Z"/>
                  </w:rPr>
                </w:pPr>
                <w:ins w:id="21" w:author="Emily Arvay" w:date="2016-01-12T20:29:00Z">
                  <w:r>
                    <w:t xml:space="preserve">File: </w:t>
                  </w:r>
                  <w:r w:rsidRPr="002D396D">
                    <w:t>Ana</w:t>
                  </w:r>
                  <w:r>
                    <w:t>i</w:t>
                  </w:r>
                  <w:r w:rsidRPr="002D396D">
                    <w:t>s Nin</w:t>
                  </w:r>
                  <w:r>
                    <w:t xml:space="preserve"> 3</w:t>
                  </w:r>
                  <w:r w:rsidRPr="002D396D">
                    <w:t xml:space="preserve">.jpg </w:t>
                  </w:r>
                </w:ins>
              </w:p>
              <w:p w14:paraId="2EA01C66" w14:textId="77777777" w:rsidR="00846E93" w:rsidRDefault="00846E93" w:rsidP="00E83C47">
                <w:pPr>
                  <w:keepNext/>
                  <w:rPr>
                    <w:ins w:id="22" w:author="Emily Arvay" w:date="2016-01-12T21:24:00Z"/>
                  </w:rPr>
                </w:pPr>
              </w:p>
              <w:p w14:paraId="01C45B2A" w14:textId="639E53A5" w:rsidR="00846E93" w:rsidRDefault="00846E93" w:rsidP="00E83C47">
                <w:pPr>
                  <w:pStyle w:val="Caption"/>
                  <w:rPr>
                    <w:ins w:id="23" w:author="Emily Arvay" w:date="2016-01-12T21:24:00Z"/>
                  </w:rPr>
                </w:pPr>
                <w:ins w:id="24" w:author="Emily Arvay" w:date="2016-01-12T21:24:00Z"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</w:ins>
                <w:r>
                  <w:fldChar w:fldCharType="separate"/>
                </w:r>
                <w:ins w:id="25" w:author="Emily Arvay" w:date="2016-01-12T21:26:00Z">
                  <w:r w:rsidR="00721184">
                    <w:rPr>
                      <w:noProof/>
                    </w:rPr>
                    <w:t>3</w:t>
                  </w:r>
                </w:ins>
                <w:ins w:id="26" w:author="Emily Arvay" w:date="2016-01-12T21:24:00Z">
                  <w:r>
                    <w:fldChar w:fldCharType="end"/>
                  </w:r>
                  <w:r>
                    <w:t xml:space="preserve"> Photographed by Carl Van Vechten</w:t>
                  </w:r>
                </w:ins>
              </w:p>
              <w:p w14:paraId="57FB9E91" w14:textId="4B361E65" w:rsidR="00AC788D" w:rsidRPr="002D396D" w:rsidRDefault="005D2CA2" w:rsidP="003830F2">
                <w:pPr>
                  <w:pStyle w:val="Caption"/>
                  <w:keepNext/>
                  <w:keepLines/>
                  <w:spacing w:before="200"/>
                  <w:outlineLvl w:val="5"/>
                </w:pPr>
                <w:ins w:id="27" w:author="Stephen Ross" w:date="2016-01-12T12:45:00Z">
                  <w:r>
                    <w:t xml:space="preserve">Source: </w:t>
                  </w:r>
                </w:ins>
                <w:ins w:id="28" w:author="Emily Arvay" w:date="2016-01-12T20:52:00Z">
                  <w:r w:rsidR="009C7AB5" w:rsidRPr="009C7AB5">
                    <w:t>http://theredlist.com/wiki-2-24-525-770-1074-view-1940s-3-profile-anais-nin.html</w:t>
                  </w:r>
                </w:ins>
                <w:r w:rsidR="009F6E9D">
                  <w:rPr>
                    <w:sz w:val="22"/>
                    <w:szCs w:val="22"/>
                  </w:rPr>
                  <w:t xml:space="preserve">                                                                           </w:t>
                </w:r>
                <w:r w:rsidR="00B13122" w:rsidRPr="00B13122">
                  <w:rPr>
                    <w:sz w:val="22"/>
                    <w:szCs w:val="22"/>
                  </w:rPr>
                  <w:t xml:space="preserve"> </w:t>
                </w:r>
              </w:p>
              <w:p w14:paraId="6AFEFE69" w14:textId="218BCFC9" w:rsidR="00AC788D" w:rsidRPr="00034645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In 1966, Nin annulled </w:t>
                </w:r>
                <w:r w:rsidR="006971A5">
                  <w:rPr>
                    <w:rFonts w:cs="Helvetica"/>
                    <w:color w:val="000000" w:themeColor="text1"/>
                    <w:lang w:val="en-US"/>
                  </w:rPr>
                  <w:t>her marriage to Pole in anti</w:t>
                </w:r>
                <w:r w:rsidR="00FA089E">
                  <w:rPr>
                    <w:rFonts w:cs="Helvetica"/>
                    <w:color w:val="000000" w:themeColor="text1"/>
                    <w:lang w:val="en-US"/>
                  </w:rPr>
                  <w:t>cipation of the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legal issues that would en</w:t>
                </w:r>
                <w:r w:rsidR="00FA089E">
                  <w:rPr>
                    <w:rFonts w:cs="Helvetica"/>
                    <w:color w:val="000000" w:themeColor="text1"/>
                    <w:lang w:val="en-US"/>
                  </w:rPr>
                  <w:t>sue if both men claimed Nin as their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dependent on their </w:t>
                </w:r>
                <w:r w:rsidR="007C57F1">
                  <w:rPr>
                    <w:rFonts w:cs="Helvetica"/>
                    <w:color w:val="000000" w:themeColor="text1"/>
                    <w:lang w:val="en-US"/>
                  </w:rPr>
                  <w:t xml:space="preserve">federal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>tax returns; however, Nin and Pole continued to live together in California until the author’s death in 1977. Although Nin had long entertained the idea of converting her 35,000-page diary into a single novel, the first volume did not appear in print until 1966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. The publication of Nin’s controversial tell-all coincided with the rise of American second-wave feminism; numerous feminist scholars lauded the sexual and creative fr</w:t>
                </w:r>
                <w:r w:rsidR="007F1E9D">
                  <w:rPr>
                    <w:rFonts w:cs="Times"/>
                    <w:color w:val="000000" w:themeColor="text1"/>
                    <w:lang w:val="en-US"/>
                  </w:rPr>
                  <w:t>eedom espoused in Nin’s diaries – praise that provoked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renewed interest in her earlier work. Nin toured the lecturing circuit and recorded excerpts of her diaries</w:t>
                </w:r>
                <w:r w:rsidR="0083506C">
                  <w:rPr>
                    <w:rFonts w:cs="Times"/>
                    <w:color w:val="000000" w:themeColor="text1"/>
                    <w:lang w:val="en-US"/>
                  </w:rPr>
                  <w:t>:</w:t>
                </w:r>
              </w:p>
              <w:p w14:paraId="79C434FA" w14:textId="3AD30B24" w:rsidR="00AC788D" w:rsidRPr="00034645" w:rsidRDefault="00AC788D" w:rsidP="001E6E5B">
                <w:pPr>
                  <w:keepNext/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</w:p>
              <w:p w14:paraId="768FBA17" w14:textId="77777777" w:rsidR="003E47F4" w:rsidRDefault="00CC0749" w:rsidP="003E47F4">
                <w:pPr>
                  <w:pStyle w:val="Caption"/>
                  <w:keepNext/>
                </w:pPr>
                <w:r>
                  <w:fldChar w:fldCharType="begin"/>
                </w:r>
                <w:r>
                  <w:instrText xml:space="preserve"> HYPERLINK "http</w:instrText>
                </w:r>
                <w:r>
                  <w:instrText xml:space="preserve">://archive.org/details/pra-BB1923" </w:instrText>
                </w:r>
                <w:r>
                  <w:fldChar w:fldCharType="separate"/>
                </w:r>
                <w:dir w:val="ltr">
                  <w:r w:rsidR="001E6E5B" w:rsidRPr="00034645">
                    <w:rPr>
                      <w:rFonts w:cs="Times"/>
                      <w:color w:val="1664B9"/>
                      <w:sz w:val="22"/>
                      <w:szCs w:val="22"/>
                      <w:lang w:val="en-US"/>
                    </w:rPr>
                    <w:t>http://archive.org/details/pra-BB1923</w:t>
                  </w:r>
                  <w:r w:rsidR="001E6E5B" w:rsidRPr="00034645">
                    <w:rPr>
                      <w:sz w:val="22"/>
                      <w:szCs w:val="22"/>
                    </w:rPr>
                    <w:t>‬</w:t>
                  </w:r>
                  <w:r w:rsidR="001E6E5B" w:rsidRPr="00034645">
                    <w:rPr>
                      <w:sz w:val="22"/>
                      <w:szCs w:val="22"/>
                    </w:rPr>
                    <w:t>‬</w:t>
                  </w:r>
                  <w:r w:rsidR="001E6E5B" w:rsidRPr="00034645">
                    <w:rPr>
                      <w:sz w:val="22"/>
                      <w:szCs w:val="22"/>
                    </w:rPr>
                    <w:t>‬</w:t>
                  </w:r>
                  <w:r w:rsidR="001E6E5B" w:rsidRPr="00034645">
                    <w:rPr>
                      <w:sz w:val="22"/>
                      <w:szCs w:val="22"/>
                    </w:rPr>
                    <w:t>‬</w:t>
                  </w:r>
                  <w:r w:rsidR="001E6E5B" w:rsidRPr="00034645">
                    <w:rPr>
                      <w:sz w:val="22"/>
                      <w:szCs w:val="22"/>
                    </w:rPr>
                    <w:t>‬</w:t>
                  </w:r>
                  <w:r w:rsidR="001E6E5B" w:rsidRPr="00034645">
                    <w:rPr>
                      <w:sz w:val="22"/>
                      <w:szCs w:val="22"/>
                    </w:rPr>
                    <w:t>‬</w:t>
                  </w:r>
                  <w:r w:rsidR="005012D4">
                    <w:t>‬</w:t>
                  </w:r>
                  <w:r w:rsidR="004B64E7">
                    <w:t>‬</w:t>
                  </w:r>
                  <w:r w:rsidR="005D2CA2">
                    <w:t>‬</w:t>
                  </w:r>
                  <w:r>
                    <w:t>‬</w:t>
                  </w:r>
                </w:dir>
              </w:p>
              <w:p w14:paraId="02E30649" w14:textId="7D51B39F" w:rsidR="003E47F4" w:rsidRDefault="003E47F4" w:rsidP="003E47F4">
                <w:pPr>
                  <w:pStyle w:val="Caption"/>
                </w:pPr>
                <w:r>
                  <w:lastRenderedPageBreak/>
                  <w:t xml:space="preserve">Sound recording of Nin reading excerpts of her diary for the ‘Spoken Arts’ label. </w:t>
                </w:r>
              </w:p>
              <w:p w14:paraId="5994510B" w14:textId="707935E0" w:rsidR="005D2CA2" w:rsidRPr="005D2CA2" w:rsidRDefault="00CC0749" w:rsidP="003E47F4">
                <w:pPr>
                  <w:pStyle w:val="Caption"/>
                  <w:keepNext/>
                </w:pPr>
                <w:r>
                  <w:fldChar w:fldCharType="end"/>
                </w:r>
                <w:r w:rsidR="00854D2E">
                  <w:rPr>
                    <w:sz w:val="22"/>
                    <w:szCs w:val="22"/>
                  </w:rPr>
                  <w:t xml:space="preserve"> </w:t>
                </w:r>
              </w:p>
              <w:p w14:paraId="39028395" w14:textId="66E0866C" w:rsidR="00AC788D" w:rsidRPr="00034645" w:rsidRDefault="00AC788D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r w:rsidRPr="00034645">
                  <w:rPr>
                    <w:rFonts w:cs="Times"/>
                    <w:color w:val="000000" w:themeColor="text1"/>
                    <w:lang w:val="en-US"/>
                  </w:rPr>
                  <w:t>In 1973, Nin was awarded an honorary doctorate from the Philadelphia College of Art. The following year Robert Snyder</w:t>
                </w:r>
                <w:r w:rsidR="007F1E9D">
                  <w:rPr>
                    <w:rFonts w:cs="Times"/>
                    <w:color w:val="000000" w:themeColor="text1"/>
                    <w:lang w:val="en-US"/>
                  </w:rPr>
                  <w:t>’s film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Pr="00034645">
                  <w:rPr>
                    <w:rFonts w:cs="Times"/>
                    <w:i/>
                    <w:color w:val="000000" w:themeColor="text1"/>
                    <w:lang w:val="en-US"/>
                  </w:rPr>
                  <w:t>Anaïs Nin Observed</w:t>
                </w:r>
                <w:r w:rsidR="007F1E9D">
                  <w:rPr>
                    <w:rFonts w:cs="Times"/>
                    <w:color w:val="000000" w:themeColor="text1"/>
                    <w:lang w:val="en-US"/>
                  </w:rPr>
                  <w:t xml:space="preserve"> (1974)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  <w:r w:rsidR="00F41E10">
                  <w:rPr>
                    <w:rFonts w:cs="Times"/>
                    <w:color w:val="000000" w:themeColor="text1"/>
                    <w:lang w:val="en-US"/>
                  </w:rPr>
                  <w:t xml:space="preserve">further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documented Nin’s </w:t>
                </w:r>
                <w:r w:rsidR="007F1E9D">
                  <w:rPr>
                    <w:rFonts w:cs="Times"/>
                    <w:color w:val="000000" w:themeColor="text1"/>
                    <w:lang w:val="en-US"/>
                  </w:rPr>
                  <w:t xml:space="preserve">achievements. </w:t>
                </w:r>
                <w:r w:rsidR="00FB520A">
                  <w:rPr>
                    <w:rFonts w:cs="Times"/>
                    <w:color w:val="000000" w:themeColor="text1"/>
                    <w:lang w:val="en-US"/>
                  </w:rPr>
                  <w:t xml:space="preserve">The next few years also saw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Nin elected to the National Institute of Arts and Letters and named </w:t>
                </w:r>
                <w:r w:rsidR="003C6A1D">
                  <w:rPr>
                    <w:rFonts w:cs="Times"/>
                    <w:color w:val="000000" w:themeColor="text1"/>
                    <w:lang w:val="en-US"/>
                  </w:rPr>
                  <w:t>‘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>Woman of the Year</w:t>
                </w:r>
                <w:r w:rsidR="003C6A1D">
                  <w:rPr>
                    <w:rFonts w:cs="Times"/>
                    <w:color w:val="000000" w:themeColor="text1"/>
                    <w:lang w:val="en-US"/>
                  </w:rPr>
                  <w:t>’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by the </w:t>
                </w:r>
                <w:r w:rsidRPr="00034645">
                  <w:rPr>
                    <w:rFonts w:cs="Times"/>
                    <w:i/>
                    <w:color w:val="000000" w:themeColor="text1"/>
                    <w:lang w:val="en-US"/>
                  </w:rPr>
                  <w:t>LA Times</w:t>
                </w:r>
                <w:r w:rsidR="003830F2">
                  <w:rPr>
                    <w:rFonts w:cs="Times"/>
                    <w:color w:val="000000" w:themeColor="text1"/>
                    <w:lang w:val="en-US"/>
                  </w:rPr>
                  <w:t>. On 14 January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1977, Nin </w:t>
                </w:r>
                <w:r w:rsidR="00F41E10">
                  <w:rPr>
                    <w:rFonts w:cs="Times"/>
                    <w:color w:val="000000" w:themeColor="text1"/>
                    <w:lang w:val="en-US"/>
                  </w:rPr>
                  <w:t>died from cancer. Pole scattered Nin’s</w:t>
                </w:r>
                <w:r w:rsidR="0029598E">
                  <w:rPr>
                    <w:rFonts w:cs="Times"/>
                    <w:color w:val="000000" w:themeColor="text1"/>
                    <w:lang w:val="en-US"/>
                  </w:rPr>
                  <w:t xml:space="preserve"> ashes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in Santa Monica Bay.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>Following Guiler’s death in 1985, Pole released unexpurgated versions of Nin diaries</w:t>
                </w:r>
                <w:r w:rsidR="0029598E">
                  <w:rPr>
                    <w:rFonts w:cs="Helvetica"/>
                    <w:color w:val="000000" w:themeColor="text1"/>
                    <w:lang w:val="en-US"/>
                  </w:rPr>
                  <w:t>, which were published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in five volumes: </w:t>
                </w:r>
                <w:r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Henry and June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(1986)</w:t>
                </w:r>
                <w:r w:rsidR="001E6E5B" w:rsidRPr="00034645">
                  <w:rPr>
                    <w:rFonts w:cs="Helvetica"/>
                    <w:color w:val="000000" w:themeColor="text1"/>
                    <w:lang w:val="en-US"/>
                  </w:rPr>
                  <w:t>,</w:t>
                </w:r>
                <w:r w:rsidR="001E6E5B"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 xml:space="preserve"> </w:t>
                </w:r>
                <w:r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 xml:space="preserve">Incest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(1992), </w:t>
                </w:r>
                <w:r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Fire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(1995), </w:t>
                </w:r>
                <w:r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Nearer the Moon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(1996), and </w:t>
                </w:r>
                <w:r w:rsidRPr="00034645">
                  <w:rPr>
                    <w:rFonts w:cs="Helvetica"/>
                    <w:i/>
                    <w:color w:val="000000" w:themeColor="text1"/>
                    <w:lang w:val="en-US"/>
                  </w:rPr>
                  <w:t>Mirages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(2013).</w:t>
                </w:r>
                <w:r w:rsidR="001E6E5B"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 </w:t>
                </w:r>
                <w:r w:rsidRPr="00034645">
                  <w:rPr>
                    <w:rFonts w:cs="Helvetica"/>
                    <w:color w:val="000000" w:themeColor="text1"/>
                    <w:lang w:val="en-US"/>
                  </w:rPr>
                  <w:t xml:space="preserve">These 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uncensored editions brought to light Nin’s incestuous relationship with her father as well as her bigamy – revelations that </w:t>
                </w:r>
                <w:r w:rsidR="00F41E10">
                  <w:rPr>
                    <w:rFonts w:cs="Times"/>
                    <w:color w:val="000000" w:themeColor="text1"/>
                    <w:lang w:val="en-US"/>
                  </w:rPr>
                  <w:t>continue to provoke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acutely polarized reactions from feminist</w:t>
                </w:r>
                <w:r w:rsidR="00F41E10">
                  <w:rPr>
                    <w:rFonts w:cs="Times"/>
                    <w:color w:val="000000" w:themeColor="text1"/>
                    <w:lang w:val="en-US"/>
                  </w:rPr>
                  <w:t xml:space="preserve"> critics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. </w:t>
                </w:r>
              </w:p>
              <w:p w14:paraId="76E21FD7" w14:textId="77777777" w:rsidR="003830F2" w:rsidRDefault="003830F2" w:rsidP="00AC788D">
                <w:pPr>
                  <w:widowControl w:val="0"/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</w:p>
              <w:p w14:paraId="2475AD12" w14:textId="19C4AF8E" w:rsidR="004D3BAF" w:rsidRDefault="004D3BAF" w:rsidP="00CC0749">
                <w:pPr>
                  <w:keepNext/>
                  <w:rPr>
                    <w:ins w:id="29" w:author="Emily Arvay" w:date="2016-01-12T21:26:00Z"/>
                  </w:rPr>
                </w:pPr>
                <w:ins w:id="30" w:author="Emily Arvay" w:date="2016-01-12T20:31:00Z">
                  <w:r>
                    <w:t xml:space="preserve">File: </w:t>
                  </w:r>
                  <w:r w:rsidRPr="002D396D">
                    <w:t>Ana</w:t>
                  </w:r>
                  <w:r>
                    <w:t>i</w:t>
                  </w:r>
                  <w:r w:rsidRPr="002D396D">
                    <w:t>s Nin</w:t>
                  </w:r>
                  <w:r w:rsidR="00475FF3">
                    <w:t xml:space="preserve"> 5</w:t>
                  </w:r>
                  <w:r w:rsidRPr="002D396D">
                    <w:t xml:space="preserve">.jpg </w:t>
                  </w:r>
                </w:ins>
              </w:p>
              <w:p w14:paraId="505579F2" w14:textId="77777777" w:rsidR="00721184" w:rsidRDefault="00721184" w:rsidP="00CC0749">
                <w:pPr>
                  <w:keepNext/>
                  <w:rPr>
                    <w:ins w:id="31" w:author="Emily Arvay" w:date="2016-01-12T21:26:00Z"/>
                  </w:rPr>
                </w:pPr>
              </w:p>
              <w:p w14:paraId="7A94A111" w14:textId="5ED36AB8" w:rsidR="00721184" w:rsidRDefault="00721184" w:rsidP="00CC0749">
                <w:pPr>
                  <w:pStyle w:val="Caption"/>
                  <w:rPr>
                    <w:ins w:id="32" w:author="Emily Arvay" w:date="2016-01-12T21:26:00Z"/>
                  </w:rPr>
                </w:pPr>
                <w:ins w:id="33" w:author="Emily Arvay" w:date="2016-01-12T21:26:00Z">
                  <w:r>
                    <w:t xml:space="preserve">Figure </w:t>
                  </w:r>
                  <w:r>
                    <w:fldChar w:fldCharType="begin"/>
                  </w:r>
                  <w:r>
                    <w:instrText xml:space="preserve"> SEQ Figure \* ARABIC </w:instrText>
                  </w:r>
                </w:ins>
                <w:r>
                  <w:fldChar w:fldCharType="separate"/>
                </w:r>
                <w:proofErr w:type="gramStart"/>
                <w:ins w:id="34" w:author="Emily Arvay" w:date="2016-01-12T21:26:00Z"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  <w:r>
                    <w:t xml:space="preserve"> Photographed by Peter and Alice Gowland</w:t>
                  </w:r>
                  <w:proofErr w:type="gramEnd"/>
                  <w:r>
                    <w:t>.</w:t>
                  </w:r>
                </w:ins>
              </w:p>
              <w:p w14:paraId="18E7F4A5" w14:textId="09D1C34E" w:rsidR="00A56954" w:rsidRPr="002D396D" w:rsidRDefault="00A56954" w:rsidP="00A56954">
                <w:pPr>
                  <w:pStyle w:val="Caption"/>
                  <w:keepNext/>
                  <w:keepLines/>
                  <w:spacing w:before="200"/>
                  <w:outlineLvl w:val="5"/>
                  <w:rPr>
                    <w:ins w:id="35" w:author="Emily Arvay" w:date="2016-01-12T20:32:00Z"/>
                  </w:rPr>
                </w:pPr>
                <w:ins w:id="36" w:author="Emily Arvay" w:date="2016-01-12T20:32:00Z">
                  <w:r>
                    <w:t xml:space="preserve">Source: </w:t>
                  </w:r>
                </w:ins>
                <w:ins w:id="37" w:author="Emily Arvay" w:date="2016-01-12T21:07:00Z">
                  <w:r w:rsidR="00771389" w:rsidRPr="00771389">
                    <w:t>http://moniquespassions.com/the-melody-of-art/anais-nin-on-music/</w:t>
                  </w:r>
                </w:ins>
                <w:ins w:id="38" w:author="Emily Arvay" w:date="2016-01-12T20:32:00Z">
                  <w:r>
                    <w:rPr>
                      <w:sz w:val="22"/>
                      <w:szCs w:val="22"/>
                    </w:rPr>
                    <w:t xml:space="preserve">                                                                           </w:t>
                  </w:r>
                  <w:r w:rsidRPr="00B13122">
                    <w:rPr>
                      <w:sz w:val="22"/>
                      <w:szCs w:val="22"/>
                    </w:rPr>
                    <w:t xml:space="preserve"> </w:t>
                  </w:r>
                </w:ins>
              </w:p>
              <w:p w14:paraId="702BABE5" w14:textId="536D7AAF" w:rsidR="004D3BAF" w:rsidRPr="004D3BAF" w:rsidRDefault="004D3BAF" w:rsidP="00A56954">
                <w:ins w:id="39" w:author="Emily Arvay" w:date="2016-01-12T20:31:00Z">
                  <w:r>
                    <w:t xml:space="preserve">                                                                       </w:t>
                  </w:r>
                </w:ins>
              </w:p>
              <w:p w14:paraId="255D2C46" w14:textId="0797E403" w:rsidR="00FC2C60" w:rsidRPr="00FC2C60" w:rsidRDefault="00D928E4" w:rsidP="00FC2C60">
                <w:pPr>
                  <w:widowControl w:val="0"/>
                  <w:autoSpaceDE w:val="0"/>
                  <w:autoSpaceDN w:val="0"/>
                  <w:adjustRightInd w:val="0"/>
                  <w:spacing w:after="240"/>
                  <w:rPr>
                    <w:ins w:id="40" w:author="Emily Arvay" w:date="2016-01-12T19:59:00Z"/>
                    <w:rFonts w:cs="Times"/>
                    <w:color w:val="000000" w:themeColor="text1"/>
                    <w:lang w:val="en-US"/>
                  </w:rPr>
                </w:pPr>
                <w:r w:rsidRPr="00034645">
                  <w:rPr>
                    <w:rFonts w:cs="Times"/>
                    <w:color w:val="000000" w:themeColor="text1"/>
                    <w:u w:val="single"/>
                    <w:lang w:val="en-US"/>
                  </w:rPr>
                  <w:t>List of Works</w:t>
                </w:r>
                <w:r w:rsidR="00AF0F69" w:rsidRPr="00034645">
                  <w:rPr>
                    <w:rFonts w:cs="Times"/>
                    <w:color w:val="000000" w:themeColor="text1"/>
                    <w:lang w:val="en-US"/>
                  </w:rPr>
                  <w:t>:</w:t>
                </w:r>
                <w:r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</w:p>
              <w:p w14:paraId="17E3C952" w14:textId="42484B95" w:rsidR="00FC2C60" w:rsidRDefault="00FC2C60" w:rsidP="00FC2C60">
                <w:pPr>
                  <w:widowControl w:val="0"/>
                  <w:autoSpaceDE w:val="0"/>
                  <w:autoSpaceDN w:val="0"/>
                  <w:adjustRightInd w:val="0"/>
                  <w:rPr>
                    <w:ins w:id="41" w:author="Emily Arvay" w:date="2016-01-12T19:59:00Z"/>
                    <w:rFonts w:cs="Times"/>
                    <w:color w:val="000000" w:themeColor="text1"/>
                    <w:lang w:val="en-US"/>
                  </w:rPr>
                </w:pPr>
                <w:ins w:id="42" w:author="Emily Arvay" w:date="2016-01-12T19:59:00Z">
                  <w:r w:rsidRPr="00FC2C60">
                    <w:rPr>
                      <w:rFonts w:cs="Times"/>
                      <w:i/>
                      <w:color w:val="000000" w:themeColor="text1"/>
                      <w:lang w:val="en-US"/>
                    </w:rPr>
                    <w:t>Waste of Timelessness and Other Early Stories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(1932)</w:t>
                  </w:r>
                </w:ins>
              </w:p>
              <w:p w14:paraId="6A5FF7BE" w14:textId="2EDE9383" w:rsidR="00FC2C60" w:rsidRDefault="00FC2C60" w:rsidP="00FC2C60">
                <w:pPr>
                  <w:widowControl w:val="0"/>
                  <w:autoSpaceDE w:val="0"/>
                  <w:autoSpaceDN w:val="0"/>
                  <w:adjustRightInd w:val="0"/>
                  <w:rPr>
                    <w:ins w:id="43" w:author="Emily Arvay" w:date="2016-01-12T19:59:00Z"/>
                    <w:rFonts w:cs="Times"/>
                    <w:color w:val="000000" w:themeColor="text1"/>
                    <w:lang w:val="en-US"/>
                  </w:rPr>
                </w:pPr>
                <w:ins w:id="44" w:author="Emily Arvay" w:date="2016-01-12T20:00:00Z"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>D.H. Lawrence: An Unprofessional Study</w:t>
                  </w:r>
                </w:ins>
                <w:ins w:id="45" w:author="Emily Arvay" w:date="2016-01-12T19:59:00Z"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(1932) </w:t>
                  </w:r>
                </w:ins>
              </w:p>
              <w:p w14:paraId="3598E030" w14:textId="1857F6B7" w:rsidR="00FC2C60" w:rsidRDefault="00FC2C60" w:rsidP="00FC2C60">
                <w:pPr>
                  <w:widowControl w:val="0"/>
                  <w:autoSpaceDE w:val="0"/>
                  <w:autoSpaceDN w:val="0"/>
                  <w:adjustRightInd w:val="0"/>
                  <w:rPr>
                    <w:ins w:id="46" w:author="Emily Arvay" w:date="2016-01-12T20:01:00Z"/>
                    <w:rFonts w:cs="Times"/>
                    <w:color w:val="000000" w:themeColor="text1"/>
                    <w:lang w:val="en-US"/>
                  </w:rPr>
                </w:pPr>
                <w:ins w:id="47" w:author="Emily Arvay" w:date="2016-01-12T19:57:00Z"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 xml:space="preserve">House of Incest 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>(1936)</w:t>
                  </w:r>
                </w:ins>
              </w:p>
              <w:p w14:paraId="70777572" w14:textId="52C09170" w:rsidR="008D2BF1" w:rsidRDefault="008D2BF1" w:rsidP="00FC2C60">
                <w:pPr>
                  <w:widowControl w:val="0"/>
                  <w:autoSpaceDE w:val="0"/>
                  <w:autoSpaceDN w:val="0"/>
                  <w:adjustRightInd w:val="0"/>
                  <w:rPr>
                    <w:ins w:id="48" w:author="Emily Arvay" w:date="2016-01-12T20:01:00Z"/>
                    <w:rFonts w:cs="Times"/>
                    <w:color w:val="000000" w:themeColor="text1"/>
                    <w:lang w:val="en-US"/>
                  </w:rPr>
                </w:pPr>
                <w:ins w:id="49" w:author="Emily Arvay" w:date="2016-01-12T20:01:00Z">
                  <w:r w:rsidRPr="006C20BC">
                    <w:rPr>
                      <w:rFonts w:cs="Times"/>
                      <w:i/>
                      <w:color w:val="000000" w:themeColor="text1"/>
                      <w:lang w:val="en-US"/>
                    </w:rPr>
                    <w:t>Winter of Artifice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(1939)</w:t>
                  </w:r>
                </w:ins>
              </w:p>
              <w:p w14:paraId="42B25A5A" w14:textId="1E657993" w:rsidR="006C20BC" w:rsidRDefault="006C20BC" w:rsidP="00FC2C60">
                <w:pPr>
                  <w:widowControl w:val="0"/>
                  <w:autoSpaceDE w:val="0"/>
                  <w:autoSpaceDN w:val="0"/>
                  <w:adjustRightInd w:val="0"/>
                  <w:rPr>
                    <w:ins w:id="50" w:author="Emily Arvay" w:date="2016-01-12T20:02:00Z"/>
                    <w:rFonts w:cs="Times"/>
                    <w:color w:val="000000" w:themeColor="text1"/>
                    <w:lang w:val="en-US"/>
                  </w:rPr>
                </w:pPr>
                <w:ins w:id="51" w:author="Emily Arvay" w:date="2016-01-12T20:01:00Z">
                  <w:r w:rsidRPr="006C20BC">
                    <w:rPr>
                      <w:rFonts w:cs="Times"/>
                      <w:i/>
                      <w:color w:val="000000" w:themeColor="text1"/>
                      <w:lang w:val="en-US"/>
                    </w:rPr>
                    <w:t>Delta of Venus: Erotica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(c.1940; </w:t>
                  </w:r>
                </w:ins>
                <w:ins w:id="52" w:author="Emily Arvay" w:date="2016-01-12T20:02:00Z">
                  <w:r>
                    <w:rPr>
                      <w:rFonts w:cs="Times"/>
                      <w:color w:val="000000" w:themeColor="text1"/>
                      <w:lang w:val="en-US"/>
                    </w:rPr>
                    <w:t>1977)</w:t>
                  </w:r>
                </w:ins>
              </w:p>
              <w:p w14:paraId="597F2260" w14:textId="58DE82FC" w:rsidR="006C20BC" w:rsidRDefault="006C20BC" w:rsidP="00FC2C60">
                <w:pPr>
                  <w:widowControl w:val="0"/>
                  <w:autoSpaceDE w:val="0"/>
                  <w:autoSpaceDN w:val="0"/>
                  <w:adjustRightInd w:val="0"/>
                  <w:rPr>
                    <w:ins w:id="53" w:author="Emily Arvay" w:date="2016-01-12T20:00:00Z"/>
                    <w:rFonts w:cs="Times"/>
                    <w:color w:val="000000" w:themeColor="text1"/>
                    <w:lang w:val="en-US"/>
                  </w:rPr>
                </w:pPr>
                <w:ins w:id="54" w:author="Emily Arvay" w:date="2016-01-12T20:02:00Z">
                  <w:r w:rsidRPr="006C20BC">
                    <w:rPr>
                      <w:rFonts w:cs="Times"/>
                      <w:i/>
                      <w:color w:val="000000" w:themeColor="text1"/>
                      <w:lang w:val="en-US"/>
                    </w:rPr>
                    <w:t>Little Birds: Erotica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(c.1940</w:t>
                  </w:r>
                  <w:r w:rsidR="00160A5F">
                    <w:rPr>
                      <w:rFonts w:cs="Times"/>
                      <w:color w:val="000000" w:themeColor="text1"/>
                      <w:lang w:val="en-US"/>
                    </w:rPr>
                    <w:t>; 1979)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</w:t>
                  </w:r>
                </w:ins>
                <w:ins w:id="55" w:author="Emily Arvay" w:date="2016-01-12T20:01:00Z"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</w:t>
                  </w:r>
                </w:ins>
              </w:p>
              <w:p w14:paraId="30D02700" w14:textId="39AFD7E9" w:rsidR="00160A5F" w:rsidRDefault="00160A5F" w:rsidP="00160A5F">
                <w:pPr>
                  <w:widowControl w:val="0"/>
                  <w:autoSpaceDE w:val="0"/>
                  <w:autoSpaceDN w:val="0"/>
                  <w:adjustRightInd w:val="0"/>
                  <w:rPr>
                    <w:ins w:id="56" w:author="Emily Arvay" w:date="2016-01-12T20:03:00Z"/>
                    <w:rFonts w:cs="Times"/>
                    <w:color w:val="000000" w:themeColor="text1"/>
                    <w:lang w:val="en-US"/>
                  </w:rPr>
                </w:pPr>
                <w:ins w:id="57" w:author="Emily Arvay" w:date="2016-01-12T20:03:00Z">
                  <w:r w:rsidRPr="00160A5F">
                    <w:rPr>
                      <w:rFonts w:cs="Times"/>
                      <w:i/>
                      <w:color w:val="000000" w:themeColor="text1"/>
                      <w:lang w:val="en-US"/>
                    </w:rPr>
                    <w:t>Ladders to Fire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(1939</w:t>
                  </w:r>
                </w:ins>
                <w:ins w:id="58" w:author="Emily Arvay" w:date="2016-01-12T20:04:00Z">
                  <w:r>
                    <w:rPr>
                      <w:rFonts w:cs="Times"/>
                      <w:color w:val="000000" w:themeColor="text1"/>
                      <w:lang w:val="en-US"/>
                    </w:rPr>
                    <w:t>; 1942</w:t>
                  </w:r>
                </w:ins>
                <w:ins w:id="59" w:author="Emily Arvay" w:date="2016-01-12T20:03:00Z">
                  <w:r>
                    <w:rPr>
                      <w:rFonts w:cs="Times"/>
                      <w:color w:val="000000" w:themeColor="text1"/>
                      <w:lang w:val="en-US"/>
                    </w:rPr>
                    <w:t>)</w:t>
                  </w:r>
                </w:ins>
              </w:p>
              <w:p w14:paraId="6E4AB4AA" w14:textId="1BD38ED6" w:rsidR="00160A5F" w:rsidRDefault="00160A5F" w:rsidP="00160A5F">
                <w:pPr>
                  <w:widowControl w:val="0"/>
                  <w:autoSpaceDE w:val="0"/>
                  <w:autoSpaceDN w:val="0"/>
                  <w:adjustRightInd w:val="0"/>
                  <w:rPr>
                    <w:ins w:id="60" w:author="Emily Arvay" w:date="2016-01-12T20:05:00Z"/>
                    <w:rFonts w:cs="Times"/>
                    <w:color w:val="000000" w:themeColor="text1"/>
                    <w:lang w:val="en-US"/>
                  </w:rPr>
                </w:pPr>
                <w:ins w:id="61" w:author="Emily Arvay" w:date="2016-01-12T20:03:00Z">
                  <w:r w:rsidRPr="00160A5F">
                    <w:rPr>
                      <w:rFonts w:cs="Times"/>
                      <w:i/>
                      <w:color w:val="000000" w:themeColor="text1"/>
                      <w:lang w:val="en-US"/>
                    </w:rPr>
                    <w:t>Under a Glass Bell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(1944</w:t>
                  </w:r>
                </w:ins>
                <w:ins w:id="62" w:author="Emily Arvay" w:date="2016-01-12T20:04:00Z">
                  <w:r w:rsidR="006A641A">
                    <w:rPr>
                      <w:rFonts w:cs="Times"/>
                      <w:color w:val="000000" w:themeColor="text1"/>
                      <w:lang w:val="en-US"/>
                    </w:rPr>
                    <w:t>; 1948</w:t>
                  </w:r>
                </w:ins>
                <w:ins w:id="63" w:author="Emily Arvay" w:date="2016-01-12T20:03:00Z">
                  <w:r>
                    <w:rPr>
                      <w:rFonts w:cs="Times"/>
                      <w:color w:val="000000" w:themeColor="text1"/>
                      <w:lang w:val="en-US"/>
                    </w:rPr>
                    <w:t>)</w:t>
                  </w:r>
                </w:ins>
                <w:bookmarkStart w:id="64" w:name="_GoBack"/>
                <w:bookmarkEnd w:id="64"/>
              </w:p>
              <w:p w14:paraId="4C4FC60B" w14:textId="0E078866" w:rsidR="006A641A" w:rsidRDefault="006A641A" w:rsidP="00160A5F">
                <w:pPr>
                  <w:widowControl w:val="0"/>
                  <w:autoSpaceDE w:val="0"/>
                  <w:autoSpaceDN w:val="0"/>
                  <w:adjustRightInd w:val="0"/>
                  <w:rPr>
                    <w:ins w:id="65" w:author="Emily Arvay" w:date="2016-01-12T20:05:00Z"/>
                    <w:rFonts w:cs="Times"/>
                    <w:color w:val="000000" w:themeColor="text1"/>
                    <w:lang w:val="en-US"/>
                  </w:rPr>
                </w:pPr>
                <w:ins w:id="66" w:author="Emily Arvay" w:date="2016-01-12T20:05:00Z">
                  <w:r w:rsidRPr="006A641A">
                    <w:rPr>
                      <w:rFonts w:cs="Times"/>
                      <w:i/>
                      <w:color w:val="000000" w:themeColor="text1"/>
                      <w:lang w:val="en-US"/>
                    </w:rPr>
                    <w:t>Children of the Albatross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(1947)</w:t>
                  </w:r>
                </w:ins>
              </w:p>
              <w:p w14:paraId="56959D10" w14:textId="0547718B" w:rsidR="006A641A" w:rsidRDefault="006A641A" w:rsidP="00160A5F">
                <w:pPr>
                  <w:widowControl w:val="0"/>
                  <w:autoSpaceDE w:val="0"/>
                  <w:autoSpaceDN w:val="0"/>
                  <w:adjustRightInd w:val="0"/>
                  <w:rPr>
                    <w:ins w:id="67" w:author="Emily Arvay" w:date="2016-01-12T20:03:00Z"/>
                    <w:rFonts w:cs="Times"/>
                    <w:color w:val="000000" w:themeColor="text1"/>
                    <w:lang w:val="en-US"/>
                  </w:rPr>
                </w:pPr>
                <w:ins w:id="68" w:author="Emily Arvay" w:date="2016-01-12T20:05:00Z">
                  <w:r w:rsidRPr="006A641A">
                    <w:rPr>
                      <w:rFonts w:cs="Times"/>
                      <w:i/>
                      <w:color w:val="000000" w:themeColor="text1"/>
                      <w:lang w:val="en-US"/>
                    </w:rPr>
                    <w:t>The Four-Chambered Heart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(1950)</w:t>
                  </w:r>
                </w:ins>
              </w:p>
              <w:p w14:paraId="7F3643C6" w14:textId="019A9C4C" w:rsidR="00D928E4" w:rsidRDefault="00FC2C60" w:rsidP="006A641A">
                <w:pPr>
                  <w:widowControl w:val="0"/>
                  <w:autoSpaceDE w:val="0"/>
                  <w:autoSpaceDN w:val="0"/>
                  <w:adjustRightInd w:val="0"/>
                  <w:rPr>
                    <w:ins w:id="69" w:author="Emily Arvay" w:date="2016-01-12T20:06:00Z"/>
                    <w:rFonts w:cs="Times"/>
                    <w:color w:val="000000" w:themeColor="text1"/>
                    <w:lang w:val="en-US"/>
                  </w:rPr>
                </w:pPr>
                <w:ins w:id="70" w:author="Emily Arvay" w:date="2016-01-12T19:59:00Z"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</w:t>
                  </w:r>
                </w:ins>
                <w:ins w:id="71" w:author="Emily Arvay" w:date="2016-01-12T20:06:00Z">
                  <w:r w:rsidR="006A641A" w:rsidRPr="006A641A">
                    <w:rPr>
                      <w:rFonts w:cs="Times"/>
                      <w:i/>
                      <w:color w:val="000000" w:themeColor="text1"/>
                      <w:lang w:val="en-US"/>
                    </w:rPr>
                    <w:t>A Spy in the House of Love</w:t>
                  </w:r>
                  <w:r w:rsidR="006A641A">
                    <w:rPr>
                      <w:rFonts w:cs="Times"/>
                      <w:color w:val="000000" w:themeColor="text1"/>
                      <w:lang w:val="en-US"/>
                    </w:rPr>
                    <w:t xml:space="preserve"> (1954)</w:t>
                  </w:r>
                </w:ins>
              </w:p>
              <w:p w14:paraId="6E9ED0BE" w14:textId="4FC4F7C5" w:rsidR="006A641A" w:rsidRDefault="006A641A" w:rsidP="006A641A">
                <w:pPr>
                  <w:widowControl w:val="0"/>
                  <w:autoSpaceDE w:val="0"/>
                  <w:autoSpaceDN w:val="0"/>
                  <w:adjustRightInd w:val="0"/>
                  <w:rPr>
                    <w:ins w:id="72" w:author="Emily Arvay" w:date="2016-01-12T20:07:00Z"/>
                    <w:rFonts w:cs="Times"/>
                    <w:color w:val="000000" w:themeColor="text1"/>
                    <w:lang w:val="en-US"/>
                  </w:rPr>
                </w:pPr>
                <w:ins w:id="73" w:author="Emily Arvay" w:date="2016-01-12T20:06:00Z">
                  <w:r w:rsidRPr="006A641A">
                    <w:rPr>
                      <w:rFonts w:cs="Times"/>
                      <w:i/>
                      <w:color w:val="000000" w:themeColor="text1"/>
                      <w:lang w:val="en-US"/>
                    </w:rPr>
                    <w:t>Cities of the Interior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(1959)</w:t>
                  </w:r>
                </w:ins>
              </w:p>
              <w:p w14:paraId="45A964F1" w14:textId="2B348FE7" w:rsidR="003E22B6" w:rsidRDefault="003E22B6" w:rsidP="006A641A">
                <w:pPr>
                  <w:widowControl w:val="0"/>
                  <w:autoSpaceDE w:val="0"/>
                  <w:autoSpaceDN w:val="0"/>
                  <w:adjustRightInd w:val="0"/>
                  <w:rPr>
                    <w:ins w:id="74" w:author="Emily Arvay" w:date="2016-01-12T20:07:00Z"/>
                    <w:rFonts w:cs="Times"/>
                    <w:color w:val="000000" w:themeColor="text1"/>
                    <w:lang w:val="en-US"/>
                  </w:rPr>
                </w:pPr>
                <w:ins w:id="75" w:author="Emily Arvay" w:date="2016-01-12T20:07:00Z">
                  <w:r w:rsidRPr="003E22B6">
                    <w:rPr>
                      <w:rFonts w:cs="Times"/>
                      <w:i/>
                      <w:color w:val="000000" w:themeColor="text1"/>
                      <w:lang w:val="en-US"/>
                    </w:rPr>
                    <w:t>Seduction of the Minotaur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(1958; 1961)</w:t>
                  </w:r>
                </w:ins>
              </w:p>
              <w:p w14:paraId="4236EEA6" w14:textId="6DA78AB0" w:rsidR="003E22B6" w:rsidRDefault="00F94DDA" w:rsidP="006A641A">
                <w:pPr>
                  <w:widowControl w:val="0"/>
                  <w:autoSpaceDE w:val="0"/>
                  <w:autoSpaceDN w:val="0"/>
                  <w:adjustRightInd w:val="0"/>
                  <w:rPr>
                    <w:ins w:id="76" w:author="Emily Arvay" w:date="2016-01-12T20:08:00Z"/>
                    <w:rFonts w:cs="Times"/>
                    <w:color w:val="000000" w:themeColor="text1"/>
                    <w:lang w:val="en-US"/>
                  </w:rPr>
                </w:pPr>
                <w:ins w:id="77" w:author="Emily Arvay" w:date="2016-01-12T20:08:00Z">
                  <w:r w:rsidRPr="00F94DDA">
                    <w:rPr>
                      <w:rFonts w:cs="Times"/>
                      <w:i/>
                      <w:color w:val="000000" w:themeColor="text1"/>
                      <w:lang w:val="en-US"/>
                    </w:rPr>
                    <w:t>Collages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(1964)</w:t>
                  </w:r>
                </w:ins>
              </w:p>
              <w:p w14:paraId="1DE3D186" w14:textId="29CDA051" w:rsidR="00F94DDA" w:rsidRDefault="00F94DDA" w:rsidP="006A641A">
                <w:pPr>
                  <w:widowControl w:val="0"/>
                  <w:autoSpaceDE w:val="0"/>
                  <w:autoSpaceDN w:val="0"/>
                  <w:adjustRightInd w:val="0"/>
                  <w:rPr>
                    <w:ins w:id="78" w:author="Emily Arvay" w:date="2016-01-12T20:09:00Z"/>
                    <w:rFonts w:cs="Times"/>
                    <w:color w:val="000000" w:themeColor="text1"/>
                    <w:lang w:val="en-US"/>
                  </w:rPr>
                </w:pPr>
                <w:ins w:id="79" w:author="Emily Arvay" w:date="2016-01-12T20:08:00Z">
                  <w:r w:rsidRPr="00F94DDA">
                    <w:rPr>
                      <w:rFonts w:cs="Times"/>
                      <w:i/>
                      <w:color w:val="000000" w:themeColor="text1"/>
                      <w:lang w:val="en-US"/>
                    </w:rPr>
                    <w:t xml:space="preserve">Linotte: The Early Diary of </w:t>
                  </w:r>
                </w:ins>
                <w:ins w:id="80" w:author="Emily Arvay" w:date="2016-01-12T20:09:00Z">
                  <w:r w:rsidRPr="00F94DDA">
                    <w:rPr>
                      <w:rFonts w:cs="Times"/>
                      <w:i/>
                      <w:color w:val="000000" w:themeColor="text1"/>
                      <w:lang w:val="en-US"/>
                    </w:rPr>
                    <w:t>Anaïs Nin</w:t>
                  </w:r>
                </w:ins>
                <w:ins w:id="81" w:author="Emily Arvay" w:date="2016-01-12T20:11:00Z">
                  <w:r w:rsid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:</w:t>
                  </w:r>
                </w:ins>
                <w:ins w:id="82" w:author="Emily Arvay" w:date="2016-01-12T20:09:00Z"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</w:t>
                  </w:r>
                  <w:r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1914-1920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(1978)</w:t>
                  </w:r>
                </w:ins>
              </w:p>
              <w:p w14:paraId="6BFECD46" w14:textId="508C1758" w:rsidR="00F94DDA" w:rsidRDefault="00F94DDA" w:rsidP="006A641A">
                <w:pPr>
                  <w:widowControl w:val="0"/>
                  <w:autoSpaceDE w:val="0"/>
                  <w:autoSpaceDN w:val="0"/>
                  <w:adjustRightInd w:val="0"/>
                  <w:rPr>
                    <w:ins w:id="83" w:author="Emily Arvay" w:date="2016-01-12T20:10:00Z"/>
                    <w:rFonts w:cs="Times"/>
                    <w:color w:val="000000" w:themeColor="text1"/>
                    <w:lang w:val="en-US"/>
                  </w:rPr>
                </w:pPr>
                <w:ins w:id="84" w:author="Emily Arvay" w:date="2016-01-12T20:10:00Z">
                  <w:r w:rsidRPr="00F94DDA">
                    <w:rPr>
                      <w:rFonts w:cs="Times"/>
                      <w:i/>
                      <w:color w:val="000000" w:themeColor="text1"/>
                      <w:lang w:val="en-US"/>
                    </w:rPr>
                    <w:t>The Early Diary of Anaïs Nin</w:t>
                  </w:r>
                </w:ins>
                <w:ins w:id="85" w:author="Emily Arvay" w:date="2016-01-12T20:11:00Z">
                  <w:r w:rsid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:</w:t>
                  </w:r>
                </w:ins>
                <w:ins w:id="86" w:author="Emily Arvay" w:date="2016-01-12T20:10:00Z"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</w:t>
                  </w:r>
                  <w:r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1920-1923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</w:t>
                  </w:r>
                  <w:r w:rsidR="004E07F3">
                    <w:rPr>
                      <w:rFonts w:cs="Times"/>
                      <w:color w:val="000000" w:themeColor="text1"/>
                      <w:lang w:val="en-US"/>
                    </w:rPr>
                    <w:t>1982)</w:t>
                  </w:r>
                </w:ins>
              </w:p>
              <w:p w14:paraId="75B7E74F" w14:textId="405134D2" w:rsidR="004E07F3" w:rsidRDefault="004E07F3" w:rsidP="004E07F3">
                <w:pPr>
                  <w:widowControl w:val="0"/>
                  <w:autoSpaceDE w:val="0"/>
                  <w:autoSpaceDN w:val="0"/>
                  <w:adjustRightInd w:val="0"/>
                  <w:rPr>
                    <w:ins w:id="87" w:author="Emily Arvay" w:date="2016-01-12T20:11:00Z"/>
                    <w:rFonts w:cs="Times"/>
                    <w:color w:val="000000" w:themeColor="text1"/>
                    <w:lang w:val="en-US"/>
                  </w:rPr>
                </w:pPr>
                <w:ins w:id="88" w:author="Emily Arvay" w:date="2016-01-12T20:11:00Z">
                  <w:r w:rsidRPr="00F94DDA">
                    <w:rPr>
                      <w:rFonts w:cs="Times"/>
                      <w:i/>
                      <w:color w:val="000000" w:themeColor="text1"/>
                      <w:lang w:val="en-US"/>
                    </w:rPr>
                    <w:t>The Early Diary of Anaïs Nin</w:t>
                  </w:r>
                  <w:r w:rsid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:</w:t>
                  </w:r>
                  <w:r w:rsidR="002E474C">
                    <w:rPr>
                      <w:rFonts w:cs="Times"/>
                      <w:color w:val="000000" w:themeColor="text1"/>
                      <w:lang w:val="en-US"/>
                    </w:rPr>
                    <w:t xml:space="preserve"> </w:t>
                  </w:r>
                  <w:r w:rsidR="002E474C"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1923-1927</w:t>
                  </w:r>
                  <w:r w:rsidR="006C1897">
                    <w:rPr>
                      <w:rFonts w:cs="Times"/>
                      <w:color w:val="000000" w:themeColor="text1"/>
                      <w:lang w:val="en-US"/>
                    </w:rPr>
                    <w:t xml:space="preserve"> (1983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>)</w:t>
                  </w:r>
                </w:ins>
              </w:p>
              <w:p w14:paraId="617D3E62" w14:textId="6AA61FF3" w:rsidR="002E474C" w:rsidRDefault="002E474C" w:rsidP="002E474C">
                <w:pPr>
                  <w:widowControl w:val="0"/>
                  <w:autoSpaceDE w:val="0"/>
                  <w:autoSpaceDN w:val="0"/>
                  <w:adjustRightInd w:val="0"/>
                  <w:rPr>
                    <w:ins w:id="89" w:author="Emily Arvay" w:date="2016-01-12T20:13:00Z"/>
                    <w:rFonts w:cs="Times"/>
                    <w:color w:val="000000" w:themeColor="text1"/>
                    <w:lang w:val="en-US"/>
                  </w:rPr>
                </w:pPr>
                <w:ins w:id="90" w:author="Emily Arvay" w:date="2016-01-12T20:11:00Z">
                  <w:r w:rsidRPr="00F94DDA">
                    <w:rPr>
                      <w:rFonts w:cs="Times"/>
                      <w:i/>
                      <w:color w:val="000000" w:themeColor="text1"/>
                      <w:lang w:val="en-US"/>
                    </w:rPr>
                    <w:t>The Early Diary of Anaïs Nin</w:t>
                  </w:r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>: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</w:t>
                  </w:r>
                  <w:r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1927-1931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</w:t>
                  </w:r>
                  <w:r w:rsidR="006C1897">
                    <w:rPr>
                      <w:rFonts w:cs="Times"/>
                      <w:color w:val="000000" w:themeColor="text1"/>
                      <w:lang w:val="en-US"/>
                    </w:rPr>
                    <w:t>1985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>)</w:t>
                  </w:r>
                </w:ins>
              </w:p>
              <w:p w14:paraId="4B53BEA3" w14:textId="1DB30F5E" w:rsidR="002E62D9" w:rsidRDefault="002E62D9" w:rsidP="002E474C">
                <w:pPr>
                  <w:widowControl w:val="0"/>
                  <w:autoSpaceDE w:val="0"/>
                  <w:autoSpaceDN w:val="0"/>
                  <w:adjustRightInd w:val="0"/>
                  <w:rPr>
                    <w:ins w:id="91" w:author="Emily Arvay" w:date="2016-01-12T20:11:00Z"/>
                    <w:rFonts w:cs="Times"/>
                    <w:color w:val="000000" w:themeColor="text1"/>
                    <w:lang w:val="en-US"/>
                  </w:rPr>
                </w:pPr>
                <w:ins w:id="92" w:author="Emily Arvay" w:date="2016-01-12T20:13:00Z">
                  <w:r w:rsidRPr="00F94DDA">
                    <w:rPr>
                      <w:rFonts w:cs="Times"/>
                      <w:i/>
                      <w:color w:val="000000" w:themeColor="text1"/>
                      <w:lang w:val="en-US"/>
                    </w:rPr>
                    <w:t>The Diary of Anaïs Nin</w:t>
                  </w:r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>: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</w:t>
                  </w:r>
                  <w:r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19</w:t>
                  </w:r>
                  <w:r w:rsidR="003810E2">
                    <w:rPr>
                      <w:rFonts w:cs="Times"/>
                      <w:i/>
                      <w:color w:val="000000" w:themeColor="text1"/>
                      <w:lang w:val="en-US"/>
                    </w:rPr>
                    <w:t>31</w:t>
                  </w:r>
                  <w:r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-19</w:t>
                  </w:r>
                  <w:r w:rsidR="003810E2">
                    <w:rPr>
                      <w:rFonts w:cs="Times"/>
                      <w:i/>
                      <w:color w:val="000000" w:themeColor="text1"/>
                      <w:lang w:val="en-US"/>
                    </w:rPr>
                    <w:t>34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</w:t>
                  </w:r>
                  <w:r w:rsidR="003810E2">
                    <w:rPr>
                      <w:rFonts w:cs="Times"/>
                      <w:color w:val="000000" w:themeColor="text1"/>
                      <w:lang w:val="en-US"/>
                    </w:rPr>
                    <w:t>1966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>)</w:t>
                  </w:r>
                </w:ins>
              </w:p>
              <w:p w14:paraId="74C04199" w14:textId="62E6BD97" w:rsidR="003A274A" w:rsidRDefault="003A274A" w:rsidP="003A274A">
                <w:pPr>
                  <w:widowControl w:val="0"/>
                  <w:autoSpaceDE w:val="0"/>
                  <w:autoSpaceDN w:val="0"/>
                  <w:adjustRightInd w:val="0"/>
                  <w:rPr>
                    <w:ins w:id="93" w:author="Emily Arvay" w:date="2016-01-12T20:13:00Z"/>
                    <w:rFonts w:cs="Times"/>
                    <w:color w:val="000000" w:themeColor="text1"/>
                    <w:lang w:val="en-US"/>
                  </w:rPr>
                </w:pPr>
                <w:ins w:id="94" w:author="Emily Arvay" w:date="2016-01-12T20:13:00Z">
                  <w:r w:rsidRPr="00F94DDA">
                    <w:rPr>
                      <w:rFonts w:cs="Times"/>
                      <w:i/>
                      <w:color w:val="000000" w:themeColor="text1"/>
                      <w:lang w:val="en-US"/>
                    </w:rPr>
                    <w:t>The Diary of Anaïs Nin</w:t>
                  </w:r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>: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</w:t>
                  </w:r>
                  <w:r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19</w:t>
                  </w:r>
                  <w:r w:rsidR="003810E2">
                    <w:rPr>
                      <w:rFonts w:cs="Times"/>
                      <w:i/>
                      <w:color w:val="000000" w:themeColor="text1"/>
                      <w:lang w:val="en-US"/>
                    </w:rPr>
                    <w:t>34</w:t>
                  </w:r>
                  <w:r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-19</w:t>
                  </w:r>
                  <w:r w:rsidR="003810E2">
                    <w:rPr>
                      <w:rFonts w:cs="Times"/>
                      <w:i/>
                      <w:color w:val="000000" w:themeColor="text1"/>
                      <w:lang w:val="en-US"/>
                    </w:rPr>
                    <w:t>39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</w:t>
                  </w:r>
                  <w:r w:rsidR="007B4830">
                    <w:rPr>
                      <w:rFonts w:cs="Times"/>
                      <w:color w:val="000000" w:themeColor="text1"/>
                      <w:lang w:val="en-US"/>
                    </w:rPr>
                    <w:t>1967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>)</w:t>
                  </w:r>
                </w:ins>
              </w:p>
              <w:p w14:paraId="7703E4F0" w14:textId="3205F621" w:rsidR="003A274A" w:rsidRDefault="003A274A" w:rsidP="003A274A">
                <w:pPr>
                  <w:widowControl w:val="0"/>
                  <w:autoSpaceDE w:val="0"/>
                  <w:autoSpaceDN w:val="0"/>
                  <w:adjustRightInd w:val="0"/>
                  <w:rPr>
                    <w:ins w:id="95" w:author="Emily Arvay" w:date="2016-01-12T20:13:00Z"/>
                    <w:rFonts w:cs="Times"/>
                    <w:color w:val="000000" w:themeColor="text1"/>
                    <w:lang w:val="en-US"/>
                  </w:rPr>
                </w:pPr>
                <w:ins w:id="96" w:author="Emily Arvay" w:date="2016-01-12T20:13:00Z">
                  <w:r w:rsidRPr="00F94DDA">
                    <w:rPr>
                      <w:rFonts w:cs="Times"/>
                      <w:i/>
                      <w:color w:val="000000" w:themeColor="text1"/>
                      <w:lang w:val="en-US"/>
                    </w:rPr>
                    <w:t>The Diary of Anaïs Nin</w:t>
                  </w:r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>: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</w:t>
                  </w:r>
                  <w:r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19</w:t>
                  </w:r>
                  <w:r w:rsidR="003810E2">
                    <w:rPr>
                      <w:rFonts w:cs="Times"/>
                      <w:i/>
                      <w:color w:val="000000" w:themeColor="text1"/>
                      <w:lang w:val="en-US"/>
                    </w:rPr>
                    <w:t>39</w:t>
                  </w:r>
                  <w:r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-19</w:t>
                  </w:r>
                  <w:r w:rsidR="003810E2">
                    <w:rPr>
                      <w:rFonts w:cs="Times"/>
                      <w:i/>
                      <w:color w:val="000000" w:themeColor="text1"/>
                      <w:lang w:val="en-US"/>
                    </w:rPr>
                    <w:t>44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</w:t>
                  </w:r>
                  <w:r w:rsidR="007B4830">
                    <w:rPr>
                      <w:rFonts w:cs="Times"/>
                      <w:color w:val="000000" w:themeColor="text1"/>
                      <w:lang w:val="en-US"/>
                    </w:rPr>
                    <w:t>1971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>)</w:t>
                  </w:r>
                </w:ins>
              </w:p>
              <w:p w14:paraId="05CA0E24" w14:textId="2FCCC417" w:rsidR="003A274A" w:rsidRDefault="003A274A" w:rsidP="003A274A">
                <w:pPr>
                  <w:widowControl w:val="0"/>
                  <w:autoSpaceDE w:val="0"/>
                  <w:autoSpaceDN w:val="0"/>
                  <w:adjustRightInd w:val="0"/>
                  <w:rPr>
                    <w:ins w:id="97" w:author="Emily Arvay" w:date="2016-01-12T20:13:00Z"/>
                    <w:rFonts w:cs="Times"/>
                    <w:color w:val="000000" w:themeColor="text1"/>
                    <w:lang w:val="en-US"/>
                  </w:rPr>
                </w:pPr>
                <w:ins w:id="98" w:author="Emily Arvay" w:date="2016-01-12T20:13:00Z">
                  <w:r w:rsidRPr="00F94DDA">
                    <w:rPr>
                      <w:rFonts w:cs="Times"/>
                      <w:i/>
                      <w:color w:val="000000" w:themeColor="text1"/>
                      <w:lang w:val="en-US"/>
                    </w:rPr>
                    <w:t>The Diary of Anaïs Nin</w:t>
                  </w:r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>: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</w:t>
                  </w:r>
                  <w:r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19</w:t>
                  </w:r>
                  <w:r w:rsidR="003810E2">
                    <w:rPr>
                      <w:rFonts w:cs="Times"/>
                      <w:i/>
                      <w:color w:val="000000" w:themeColor="text1"/>
                      <w:lang w:val="en-US"/>
                    </w:rPr>
                    <w:t>44</w:t>
                  </w:r>
                  <w:r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-19</w:t>
                  </w:r>
                  <w:r w:rsidR="003810E2">
                    <w:rPr>
                      <w:rFonts w:cs="Times"/>
                      <w:i/>
                      <w:color w:val="000000" w:themeColor="text1"/>
                      <w:lang w:val="en-US"/>
                    </w:rPr>
                    <w:t>47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</w:t>
                  </w:r>
                  <w:r w:rsidR="008C3873">
                    <w:rPr>
                      <w:rFonts w:cs="Times"/>
                      <w:color w:val="000000" w:themeColor="text1"/>
                      <w:lang w:val="en-US"/>
                    </w:rPr>
                    <w:t>1972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>)</w:t>
                  </w:r>
                </w:ins>
              </w:p>
              <w:p w14:paraId="49AB5BA6" w14:textId="057743B8" w:rsidR="003A274A" w:rsidRDefault="003A274A" w:rsidP="003A274A">
                <w:pPr>
                  <w:widowControl w:val="0"/>
                  <w:autoSpaceDE w:val="0"/>
                  <w:autoSpaceDN w:val="0"/>
                  <w:adjustRightInd w:val="0"/>
                  <w:rPr>
                    <w:ins w:id="99" w:author="Emily Arvay" w:date="2016-01-12T20:13:00Z"/>
                    <w:rFonts w:cs="Times"/>
                    <w:color w:val="000000" w:themeColor="text1"/>
                    <w:lang w:val="en-US"/>
                  </w:rPr>
                </w:pPr>
                <w:ins w:id="100" w:author="Emily Arvay" w:date="2016-01-12T20:13:00Z">
                  <w:r w:rsidRPr="00F94DDA">
                    <w:rPr>
                      <w:rFonts w:cs="Times"/>
                      <w:i/>
                      <w:color w:val="000000" w:themeColor="text1"/>
                      <w:lang w:val="en-US"/>
                    </w:rPr>
                    <w:t>The Diary of Anaïs Nin</w:t>
                  </w:r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>: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</w:t>
                  </w:r>
                  <w:r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19</w:t>
                  </w:r>
                  <w:r w:rsidR="003810E2">
                    <w:rPr>
                      <w:rFonts w:cs="Times"/>
                      <w:i/>
                      <w:color w:val="000000" w:themeColor="text1"/>
                      <w:lang w:val="en-US"/>
                    </w:rPr>
                    <w:t>47</w:t>
                  </w:r>
                  <w:r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-19</w:t>
                  </w:r>
                  <w:r w:rsidR="003810E2">
                    <w:rPr>
                      <w:rFonts w:cs="Times"/>
                      <w:i/>
                      <w:color w:val="000000" w:themeColor="text1"/>
                      <w:lang w:val="en-US"/>
                    </w:rPr>
                    <w:t>55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</w:t>
                  </w:r>
                  <w:r w:rsidR="008C3873">
                    <w:rPr>
                      <w:rFonts w:cs="Times"/>
                      <w:color w:val="000000" w:themeColor="text1"/>
                      <w:lang w:val="en-US"/>
                    </w:rPr>
                    <w:t>1975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>)</w:t>
                  </w:r>
                </w:ins>
              </w:p>
              <w:p w14:paraId="73382AA8" w14:textId="27C585AB" w:rsidR="003A274A" w:rsidRDefault="003A274A" w:rsidP="003A274A">
                <w:pPr>
                  <w:widowControl w:val="0"/>
                  <w:autoSpaceDE w:val="0"/>
                  <w:autoSpaceDN w:val="0"/>
                  <w:adjustRightInd w:val="0"/>
                  <w:rPr>
                    <w:ins w:id="101" w:author="Emily Arvay" w:date="2016-01-12T20:13:00Z"/>
                    <w:rFonts w:cs="Times"/>
                    <w:color w:val="000000" w:themeColor="text1"/>
                    <w:lang w:val="en-US"/>
                  </w:rPr>
                </w:pPr>
                <w:ins w:id="102" w:author="Emily Arvay" w:date="2016-01-12T20:13:00Z">
                  <w:r w:rsidRPr="00F94DDA">
                    <w:rPr>
                      <w:rFonts w:cs="Times"/>
                      <w:i/>
                      <w:color w:val="000000" w:themeColor="text1"/>
                      <w:lang w:val="en-US"/>
                    </w:rPr>
                    <w:t>The Diary of Anaïs Nin</w:t>
                  </w:r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>: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</w:t>
                  </w:r>
                  <w:r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19</w:t>
                  </w:r>
                  <w:r w:rsidR="003810E2">
                    <w:rPr>
                      <w:rFonts w:cs="Times"/>
                      <w:i/>
                      <w:color w:val="000000" w:themeColor="text1"/>
                      <w:lang w:val="en-US"/>
                    </w:rPr>
                    <w:t>55</w:t>
                  </w:r>
                  <w:r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-19</w:t>
                  </w:r>
                  <w:r w:rsidR="003810E2">
                    <w:rPr>
                      <w:rFonts w:cs="Times"/>
                      <w:i/>
                      <w:color w:val="000000" w:themeColor="text1"/>
                      <w:lang w:val="en-US"/>
                    </w:rPr>
                    <w:t>66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</w:t>
                  </w:r>
                  <w:r w:rsidR="008C3873">
                    <w:rPr>
                      <w:rFonts w:cs="Times"/>
                      <w:color w:val="000000" w:themeColor="text1"/>
                      <w:lang w:val="en-US"/>
                    </w:rPr>
                    <w:t>1976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>)</w:t>
                  </w:r>
                </w:ins>
              </w:p>
              <w:p w14:paraId="02FBE413" w14:textId="2FC49FBA" w:rsidR="003A274A" w:rsidRDefault="003A274A" w:rsidP="003A274A">
                <w:pPr>
                  <w:widowControl w:val="0"/>
                  <w:autoSpaceDE w:val="0"/>
                  <w:autoSpaceDN w:val="0"/>
                  <w:adjustRightInd w:val="0"/>
                  <w:rPr>
                    <w:ins w:id="103" w:author="Emily Arvay" w:date="2016-01-12T20:18:00Z"/>
                    <w:rFonts w:cs="Times"/>
                    <w:color w:val="000000" w:themeColor="text1"/>
                    <w:lang w:val="en-US"/>
                  </w:rPr>
                </w:pPr>
                <w:ins w:id="104" w:author="Emily Arvay" w:date="2016-01-12T20:13:00Z">
                  <w:r w:rsidRPr="00F94DDA">
                    <w:rPr>
                      <w:rFonts w:cs="Times"/>
                      <w:i/>
                      <w:color w:val="000000" w:themeColor="text1"/>
                      <w:lang w:val="en-US"/>
                    </w:rPr>
                    <w:t>The Diary of Anaïs Nin</w:t>
                  </w:r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>: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</w:t>
                  </w:r>
                  <w:r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19</w:t>
                  </w:r>
                  <w:r w:rsidR="003810E2">
                    <w:rPr>
                      <w:rFonts w:cs="Times"/>
                      <w:i/>
                      <w:color w:val="000000" w:themeColor="text1"/>
                      <w:lang w:val="en-US"/>
                    </w:rPr>
                    <w:t>66</w:t>
                  </w:r>
                  <w:r w:rsidRPr="002E474C">
                    <w:rPr>
                      <w:rFonts w:cs="Times"/>
                      <w:i/>
                      <w:color w:val="000000" w:themeColor="text1"/>
                      <w:lang w:val="en-US"/>
                    </w:rPr>
                    <w:t>-19</w:t>
                  </w:r>
                  <w:r w:rsidR="003810E2">
                    <w:rPr>
                      <w:rFonts w:cs="Times"/>
                      <w:i/>
                      <w:color w:val="000000" w:themeColor="text1"/>
                      <w:lang w:val="en-US"/>
                    </w:rPr>
                    <w:t>74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</w:t>
                  </w:r>
                  <w:r w:rsidR="008C3873">
                    <w:rPr>
                      <w:rFonts w:cs="Times"/>
                      <w:color w:val="000000" w:themeColor="text1"/>
                      <w:lang w:val="en-US"/>
                    </w:rPr>
                    <w:t>1980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>)</w:t>
                  </w:r>
                </w:ins>
              </w:p>
              <w:p w14:paraId="1AF1F17E" w14:textId="15BDCFCD" w:rsidR="005D6A8B" w:rsidRDefault="005D6A8B" w:rsidP="003A274A">
                <w:pPr>
                  <w:widowControl w:val="0"/>
                  <w:autoSpaceDE w:val="0"/>
                  <w:autoSpaceDN w:val="0"/>
                  <w:adjustRightInd w:val="0"/>
                  <w:rPr>
                    <w:ins w:id="105" w:author="Emily Arvay" w:date="2016-01-12T20:13:00Z"/>
                    <w:rFonts w:cs="Times"/>
                    <w:color w:val="000000" w:themeColor="text1"/>
                    <w:lang w:val="en-US"/>
                  </w:rPr>
                </w:pPr>
                <w:ins w:id="106" w:author="Emily Arvay" w:date="2016-01-12T20:18:00Z">
                  <w:r w:rsidRPr="005D6A8B">
                    <w:rPr>
                      <w:rFonts w:cs="Times"/>
                      <w:i/>
                      <w:color w:val="000000" w:themeColor="text1"/>
                      <w:lang w:val="en-US"/>
                    </w:rPr>
                    <w:t>The Novel of the Future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</w:t>
                  </w:r>
                </w:ins>
                <w:ins w:id="107" w:author="Emily Arvay" w:date="2016-01-12T20:19:00Z">
                  <w:r>
                    <w:rPr>
                      <w:rFonts w:cs="Times"/>
                      <w:color w:val="000000" w:themeColor="text1"/>
                      <w:lang w:val="en-US"/>
                    </w:rPr>
                    <w:t>1968)</w:t>
                  </w:r>
                </w:ins>
              </w:p>
              <w:p w14:paraId="1A6B1F2C" w14:textId="5EE1B81C" w:rsidR="004E07F3" w:rsidRDefault="005D6A8B" w:rsidP="006A641A">
                <w:pPr>
                  <w:widowControl w:val="0"/>
                  <w:autoSpaceDE w:val="0"/>
                  <w:autoSpaceDN w:val="0"/>
                  <w:adjustRightInd w:val="0"/>
                  <w:rPr>
                    <w:ins w:id="108" w:author="Emily Arvay" w:date="2016-01-12T20:19:00Z"/>
                    <w:rFonts w:cs="Times"/>
                    <w:color w:val="000000" w:themeColor="text1"/>
                    <w:lang w:val="en-US"/>
                  </w:rPr>
                </w:pPr>
                <w:ins w:id="109" w:author="Emily Arvay" w:date="2016-01-12T20:19:00Z">
                  <w:r w:rsidRPr="005D6A8B">
                    <w:rPr>
                      <w:rFonts w:cs="Times"/>
                      <w:i/>
                      <w:color w:val="000000" w:themeColor="text1"/>
                      <w:lang w:val="en-US"/>
                    </w:rPr>
                    <w:t>In Favor of the Sensitive Man and Other Essays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</w:t>
                  </w:r>
                </w:ins>
                <w:ins w:id="110" w:author="Emily Arvay" w:date="2016-01-12T20:20:00Z">
                  <w:r w:rsidR="006C64FC">
                    <w:rPr>
                      <w:rFonts w:cs="Times"/>
                      <w:color w:val="000000" w:themeColor="text1"/>
                      <w:lang w:val="en-US"/>
                    </w:rPr>
                    <w:t>1976)</w:t>
                  </w:r>
                </w:ins>
              </w:p>
              <w:p w14:paraId="36B16247" w14:textId="186C2735" w:rsidR="006C64FC" w:rsidRDefault="006C64FC" w:rsidP="00D928E4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ins w:id="111" w:author="Emily Arvay" w:date="2016-01-12T20:21:00Z"/>
                    <w:rFonts w:cs="Times"/>
                    <w:color w:val="000000" w:themeColor="text1"/>
                    <w:lang w:val="en-US"/>
                  </w:rPr>
                </w:pPr>
                <w:ins w:id="112" w:author="Emily Arvay" w:date="2016-01-12T20:20:00Z">
                  <w:r w:rsidRPr="00271512">
                    <w:rPr>
                      <w:rFonts w:cs="Times"/>
                      <w:i/>
                      <w:color w:val="000000" w:themeColor="text1"/>
                      <w:lang w:val="en-US"/>
                    </w:rPr>
                    <w:t>A Literate Passion: Letters of Anaïs Nin &amp; Henry Miller: 1932-1953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 xml:space="preserve"> (</w:t>
                  </w:r>
                </w:ins>
                <w:ins w:id="113" w:author="Emily Arvay" w:date="2016-01-12T20:21:00Z">
                  <w:r w:rsidR="00902989">
                    <w:rPr>
                      <w:rFonts w:cs="Times"/>
                      <w:color w:val="000000" w:themeColor="text1"/>
                      <w:lang w:val="en-US"/>
                    </w:rPr>
                    <w:t>1987)</w:t>
                  </w:r>
                </w:ins>
              </w:p>
              <w:p w14:paraId="54BE2499" w14:textId="6A0EDCF8" w:rsidR="009D35B0" w:rsidRDefault="00D3679C" w:rsidP="00D928E4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ins w:id="114" w:author="Emily Arvay" w:date="2016-01-12T20:22:00Z"/>
                    <w:rFonts w:cs="Times"/>
                    <w:i/>
                    <w:color w:val="000000" w:themeColor="text1"/>
                    <w:lang w:val="en-US"/>
                  </w:rPr>
                </w:pPr>
                <w:ins w:id="115" w:author="Emily Arvay" w:date="2016-01-12T20:21:00Z">
                  <w:r w:rsidRPr="00D3679C">
                    <w:rPr>
                      <w:rFonts w:cs="Times"/>
                      <w:i/>
                      <w:color w:val="000000" w:themeColor="text1"/>
                      <w:lang w:val="en-US"/>
                    </w:rPr>
                    <w:t>Henry and June</w:t>
                  </w:r>
                  <w:r w:rsidR="00F50F29">
                    <w:rPr>
                      <w:rFonts w:cs="Times"/>
                      <w:i/>
                      <w:color w:val="000000" w:themeColor="text1"/>
                      <w:lang w:val="en-US"/>
                    </w:rPr>
                    <w:t>:</w:t>
                  </w:r>
                  <w:r w:rsidRPr="00D3679C">
                    <w:rPr>
                      <w:rFonts w:cs="Times"/>
                      <w:i/>
                      <w:color w:val="000000" w:themeColor="text1"/>
                      <w:lang w:val="en-US"/>
                    </w:rPr>
                    <w:t xml:space="preserve"> “A Journal of Love” </w:t>
                  </w:r>
                </w:ins>
                <w:ins w:id="116" w:author="Emily Arvay" w:date="2016-01-12T20:22:00Z">
                  <w:r w:rsidRPr="00D3679C">
                    <w:rPr>
                      <w:rFonts w:cs="Times"/>
                      <w:i/>
                      <w:color w:val="000000" w:themeColor="text1"/>
                      <w:lang w:val="en-US"/>
                    </w:rPr>
                    <w:t>– The Unexpurgated Diary of Anaïs Nin: 1931-1932</w:t>
                  </w:r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 xml:space="preserve"> </w:t>
                  </w:r>
                  <w:r w:rsidR="00F50F29">
                    <w:rPr>
                      <w:rFonts w:cs="Times"/>
                      <w:color w:val="000000" w:themeColor="text1"/>
                      <w:lang w:val="en-US"/>
                    </w:rPr>
                    <w:t>(1986</w:t>
                  </w:r>
                  <w:r w:rsidRPr="00D3679C">
                    <w:rPr>
                      <w:rFonts w:cs="Times"/>
                      <w:color w:val="000000" w:themeColor="text1"/>
                      <w:lang w:val="en-US"/>
                    </w:rPr>
                    <w:t>)</w:t>
                  </w:r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 xml:space="preserve"> </w:t>
                  </w:r>
                </w:ins>
              </w:p>
              <w:p w14:paraId="1115D67F" w14:textId="0CD88645" w:rsidR="00F50F29" w:rsidRDefault="00E64989" w:rsidP="00F50F29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ins w:id="117" w:author="Emily Arvay" w:date="2016-01-12T20:22:00Z"/>
                    <w:rFonts w:cs="Times"/>
                    <w:color w:val="000000" w:themeColor="text1"/>
                    <w:lang w:val="en-US"/>
                  </w:rPr>
                </w:pPr>
                <w:ins w:id="118" w:author="Emily Arvay" w:date="2016-01-12T20:23:00Z"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lastRenderedPageBreak/>
                    <w:t>Incest</w:t>
                  </w:r>
                </w:ins>
                <w:ins w:id="119" w:author="Emily Arvay" w:date="2016-01-12T20:22:00Z">
                  <w:r w:rsidR="00F50F29">
                    <w:rPr>
                      <w:rFonts w:cs="Times"/>
                      <w:i/>
                      <w:color w:val="000000" w:themeColor="text1"/>
                      <w:lang w:val="en-US"/>
                    </w:rPr>
                    <w:t>:</w:t>
                  </w:r>
                  <w:r w:rsidR="00F50F29" w:rsidRPr="00D3679C">
                    <w:rPr>
                      <w:rFonts w:cs="Times"/>
                      <w:i/>
                      <w:color w:val="000000" w:themeColor="text1"/>
                      <w:lang w:val="en-US"/>
                    </w:rPr>
                    <w:t xml:space="preserve"> “A Journal of Love” – The Unexpurgated Diary of Anaïs Nin</w:t>
                  </w:r>
                  <w:r w:rsidR="00F50F29">
                    <w:rPr>
                      <w:rFonts w:cs="Times"/>
                      <w:i/>
                      <w:color w:val="000000" w:themeColor="text1"/>
                      <w:lang w:val="en-US"/>
                    </w:rPr>
                    <w:t xml:space="preserve">: 1932-1934 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>(1992</w:t>
                  </w:r>
                  <w:r w:rsidR="00F50F29" w:rsidRPr="00D3679C">
                    <w:rPr>
                      <w:rFonts w:cs="Times"/>
                      <w:color w:val="000000" w:themeColor="text1"/>
                      <w:lang w:val="en-US"/>
                    </w:rPr>
                    <w:t>)</w:t>
                  </w:r>
                  <w:r w:rsidR="00F50F29">
                    <w:rPr>
                      <w:rFonts w:cs="Times"/>
                      <w:i/>
                      <w:color w:val="000000" w:themeColor="text1"/>
                      <w:lang w:val="en-US"/>
                    </w:rPr>
                    <w:t xml:space="preserve"> </w:t>
                  </w:r>
                </w:ins>
              </w:p>
              <w:p w14:paraId="26DD3F7D" w14:textId="4CFC5B55" w:rsidR="00F50F29" w:rsidRDefault="00E64989" w:rsidP="00F50F29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ins w:id="120" w:author="Emily Arvay" w:date="2016-01-12T20:22:00Z"/>
                    <w:rFonts w:cs="Times"/>
                    <w:color w:val="000000" w:themeColor="text1"/>
                    <w:lang w:val="en-US"/>
                  </w:rPr>
                </w:pPr>
                <w:ins w:id="121" w:author="Emily Arvay" w:date="2016-01-12T20:24:00Z"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>Fire</w:t>
                  </w:r>
                </w:ins>
                <w:ins w:id="122" w:author="Emily Arvay" w:date="2016-01-12T20:22:00Z">
                  <w:r w:rsidR="00F50F29">
                    <w:rPr>
                      <w:rFonts w:cs="Times"/>
                      <w:i/>
                      <w:color w:val="000000" w:themeColor="text1"/>
                      <w:lang w:val="en-US"/>
                    </w:rPr>
                    <w:t xml:space="preserve">: </w:t>
                  </w:r>
                  <w:r w:rsidR="00F50F29" w:rsidRPr="00D3679C">
                    <w:rPr>
                      <w:rFonts w:cs="Times"/>
                      <w:i/>
                      <w:color w:val="000000" w:themeColor="text1"/>
                      <w:lang w:val="en-US"/>
                    </w:rPr>
                    <w:t>“A Journal of Love” – The Unexpurgated Diary of Anaïs Nin</w:t>
                  </w:r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>: 1934-1937</w:t>
                  </w:r>
                  <w:r w:rsidR="00F50F29">
                    <w:rPr>
                      <w:rFonts w:cs="Times"/>
                      <w:i/>
                      <w:color w:val="000000" w:themeColor="text1"/>
                      <w:lang w:val="en-US"/>
                    </w:rPr>
                    <w:t xml:space="preserve"> 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>(1995</w:t>
                  </w:r>
                  <w:r w:rsidR="00F50F29" w:rsidRPr="00D3679C">
                    <w:rPr>
                      <w:rFonts w:cs="Times"/>
                      <w:color w:val="000000" w:themeColor="text1"/>
                      <w:lang w:val="en-US"/>
                    </w:rPr>
                    <w:t>)</w:t>
                  </w:r>
                  <w:r w:rsidR="00F50F29">
                    <w:rPr>
                      <w:rFonts w:cs="Times"/>
                      <w:i/>
                      <w:color w:val="000000" w:themeColor="text1"/>
                      <w:lang w:val="en-US"/>
                    </w:rPr>
                    <w:t xml:space="preserve"> </w:t>
                  </w:r>
                </w:ins>
              </w:p>
              <w:p w14:paraId="008698CA" w14:textId="77777777" w:rsidR="00A14504" w:rsidRDefault="001153AC" w:rsidP="00F50F29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ins w:id="123" w:author="Emily Arvay" w:date="2016-01-12T20:25:00Z"/>
                    <w:rFonts w:cs="Times"/>
                    <w:color w:val="000000" w:themeColor="text1"/>
                    <w:lang w:val="en-US"/>
                  </w:rPr>
                </w:pPr>
                <w:ins w:id="124" w:author="Emily Arvay" w:date="2016-01-12T20:24:00Z"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>Nearer the Moon</w:t>
                  </w:r>
                </w:ins>
                <w:ins w:id="125" w:author="Emily Arvay" w:date="2016-01-12T20:22:00Z">
                  <w:r w:rsidR="00F50F29">
                    <w:rPr>
                      <w:rFonts w:cs="Times"/>
                      <w:i/>
                      <w:color w:val="000000" w:themeColor="text1"/>
                      <w:lang w:val="en-US"/>
                    </w:rPr>
                    <w:t xml:space="preserve">: </w:t>
                  </w:r>
                  <w:r w:rsidR="00F50F29" w:rsidRPr="00D3679C">
                    <w:rPr>
                      <w:rFonts w:cs="Times"/>
                      <w:i/>
                      <w:color w:val="000000" w:themeColor="text1"/>
                      <w:lang w:val="en-US"/>
                    </w:rPr>
                    <w:t>“A Journal of Love” – The Unexpurgated Diary of Anaïs Nin</w:t>
                  </w:r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>: 1937-1939</w:t>
                  </w:r>
                  <w:r w:rsidR="00F50F29">
                    <w:rPr>
                      <w:rFonts w:cs="Times"/>
                      <w:i/>
                      <w:color w:val="000000" w:themeColor="text1"/>
                      <w:lang w:val="en-US"/>
                    </w:rPr>
                    <w:t xml:space="preserve"> 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>(1996</w:t>
                  </w:r>
                  <w:r w:rsidR="00F50F29" w:rsidRPr="00D3679C">
                    <w:rPr>
                      <w:rFonts w:cs="Times"/>
                      <w:color w:val="000000" w:themeColor="text1"/>
                      <w:lang w:val="en-US"/>
                    </w:rPr>
                    <w:t>)</w:t>
                  </w:r>
                </w:ins>
              </w:p>
              <w:p w14:paraId="620B0434" w14:textId="3863E25A" w:rsidR="00A14504" w:rsidRDefault="00A14504" w:rsidP="00A14504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ins w:id="126" w:author="Emily Arvay" w:date="2016-01-12T20:25:00Z"/>
                    <w:rFonts w:cs="Times"/>
                    <w:color w:val="000000" w:themeColor="text1"/>
                    <w:lang w:val="en-US"/>
                  </w:rPr>
                </w:pPr>
                <w:ins w:id="127" w:author="Emily Arvay" w:date="2016-01-12T20:25:00Z"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 xml:space="preserve">Mirages: </w:t>
                  </w:r>
                  <w:r w:rsidRPr="00D3679C">
                    <w:rPr>
                      <w:rFonts w:cs="Times"/>
                      <w:i/>
                      <w:color w:val="000000" w:themeColor="text1"/>
                      <w:lang w:val="en-US"/>
                    </w:rPr>
                    <w:t>“A Journal of Love” – The Unexpurgated Diary of Anaïs Nin</w:t>
                  </w:r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 xml:space="preserve">: 1939-1947 </w:t>
                  </w:r>
                  <w:r>
                    <w:rPr>
                      <w:rFonts w:cs="Times"/>
                      <w:color w:val="000000" w:themeColor="text1"/>
                      <w:lang w:val="en-US"/>
                    </w:rPr>
                    <w:t>(2013</w:t>
                  </w:r>
                  <w:r w:rsidRPr="00D3679C">
                    <w:rPr>
                      <w:rFonts w:cs="Times"/>
                      <w:color w:val="000000" w:themeColor="text1"/>
                      <w:lang w:val="en-US"/>
                    </w:rPr>
                    <w:t>).</w:t>
                  </w:r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 xml:space="preserve"> </w:t>
                  </w:r>
                </w:ins>
              </w:p>
              <w:p w14:paraId="6C7C68D7" w14:textId="14DB2CE3" w:rsidR="005D2CA2" w:rsidRPr="00A14504" w:rsidRDefault="00F50F29" w:rsidP="00A14504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ins w:id="128" w:author="Stephen Ross" w:date="2016-01-12T12:48:00Z"/>
                    <w:rFonts w:cs="Times"/>
                    <w:color w:val="000000" w:themeColor="text1"/>
                    <w:lang w:val="en-US"/>
                  </w:rPr>
                </w:pPr>
                <w:ins w:id="129" w:author="Emily Arvay" w:date="2016-01-12T20:22:00Z">
                  <w:r>
                    <w:rPr>
                      <w:rFonts w:cs="Times"/>
                      <w:i/>
                      <w:color w:val="000000" w:themeColor="text1"/>
                      <w:lang w:val="en-US"/>
                    </w:rPr>
                    <w:t xml:space="preserve"> </w:t>
                  </w:r>
                </w:ins>
              </w:p>
              <w:p w14:paraId="489E741A" w14:textId="77777777" w:rsidR="005D2CA2" w:rsidRPr="00034645" w:rsidRDefault="005D2CA2" w:rsidP="005D2CA2">
                <w:pPr>
                  <w:widowControl w:val="0"/>
                  <w:autoSpaceDE w:val="0"/>
                  <w:autoSpaceDN w:val="0"/>
                  <w:adjustRightInd w:val="0"/>
                  <w:rPr>
                    <w:ins w:id="130" w:author="Stephen Ross" w:date="2016-01-12T12:48:00Z"/>
                    <w:rFonts w:cs="Times"/>
                    <w:color w:val="000000" w:themeColor="text1"/>
                    <w:lang w:val="en-US"/>
                  </w:rPr>
                </w:pPr>
                <w:ins w:id="131" w:author="Stephen Ross" w:date="2016-01-12T12:48:00Z">
                  <w:r w:rsidRPr="00034645">
                    <w:rPr>
                      <w:rFonts w:cs="Times"/>
                      <w:color w:val="000000" w:themeColor="text1"/>
                      <w:u w:val="single"/>
                      <w:lang w:val="en-US"/>
                    </w:rPr>
                    <w:t>Journals Devoted to Nin’s Writing</w:t>
                  </w:r>
                  <w:r w:rsidRPr="00034645">
                    <w:rPr>
                      <w:rFonts w:cs="Times"/>
                      <w:color w:val="000000" w:themeColor="text1"/>
                      <w:lang w:val="en-US"/>
                    </w:rPr>
                    <w:t xml:space="preserve">: </w:t>
                  </w:r>
                </w:ins>
              </w:p>
              <w:p w14:paraId="01D8DDAB" w14:textId="77777777" w:rsidR="005D2CA2" w:rsidRPr="00034645" w:rsidRDefault="005D2CA2" w:rsidP="005D2CA2">
                <w:pPr>
                  <w:widowControl w:val="0"/>
                  <w:autoSpaceDE w:val="0"/>
                  <w:autoSpaceDN w:val="0"/>
                  <w:adjustRightInd w:val="0"/>
                  <w:rPr>
                    <w:ins w:id="132" w:author="Stephen Ross" w:date="2016-01-12T12:48:00Z"/>
                    <w:rFonts w:cs="Times"/>
                    <w:color w:val="000000" w:themeColor="text1"/>
                    <w:lang w:val="en-US"/>
                  </w:rPr>
                </w:pPr>
              </w:p>
              <w:p w14:paraId="77BCA2E3" w14:textId="77777777" w:rsidR="005D2CA2" w:rsidRPr="00034645" w:rsidRDefault="00CC0749" w:rsidP="005D2CA2">
                <w:pPr>
                  <w:widowControl w:val="0"/>
                  <w:autoSpaceDE w:val="0"/>
                  <w:autoSpaceDN w:val="0"/>
                  <w:adjustRightInd w:val="0"/>
                  <w:rPr>
                    <w:ins w:id="133" w:author="Stephen Ross" w:date="2016-01-12T12:48:00Z"/>
                    <w:rFonts w:cs="Helvetica Neue"/>
                    <w:color w:val="000000" w:themeColor="text1"/>
                    <w:lang w:val="en-US"/>
                  </w:rPr>
                </w:pPr>
                <w:customXmlInsRangeStart w:id="134" w:author="Stephen Ross" w:date="2016-01-12T12:48:00Z"/>
                <w:sdt>
                  <w:sdtPr>
                    <w:rPr>
                      <w:rFonts w:cs="Helvetica Neue"/>
                      <w:color w:val="000000" w:themeColor="text1"/>
                      <w:lang w:val="en-US"/>
                    </w:rPr>
                    <w:id w:val="1851530644"/>
                    <w:citation/>
                  </w:sdtPr>
                  <w:sdtEndPr/>
                  <w:sdtContent>
                    <w:customXmlInsRangeEnd w:id="134"/>
                    <w:ins w:id="135" w:author="Stephen Ross" w:date="2016-01-12T12:48:00Z">
                      <w:r w:rsidR="005D2CA2" w:rsidRPr="00034645">
                        <w:rPr>
                          <w:rFonts w:cs="Helvetica Neue"/>
                          <w:color w:val="000000" w:themeColor="text1"/>
                          <w:lang w:val="en-US"/>
                        </w:rPr>
                        <w:fldChar w:fldCharType="begin"/>
                      </w:r>
                      <w:r w:rsidR="005D2CA2" w:rsidRPr="00034645">
                        <w:rPr>
                          <w:rFonts w:cs="Helvetica Neue"/>
                          <w:color w:val="000000" w:themeColor="text1"/>
                          <w:lang w:val="en-US"/>
                        </w:rPr>
                        <w:instrText xml:space="preserve"> CITATION Ana83 \l 1033 </w:instrText>
                      </w:r>
                      <w:r w:rsidR="005D2CA2" w:rsidRPr="00034645">
                        <w:rPr>
                          <w:rFonts w:cs="Helvetica Neue"/>
                          <w:color w:val="000000" w:themeColor="text1"/>
                          <w:lang w:val="en-US"/>
                        </w:rPr>
                        <w:fldChar w:fldCharType="separate"/>
                      </w:r>
                    </w:ins>
                    <w:r w:rsidR="005D2CA2" w:rsidRPr="005D2CA2">
                      <w:rPr>
                        <w:rFonts w:cs="Helvetica Neue"/>
                        <w:noProof/>
                        <w:color w:val="000000" w:themeColor="text1"/>
                        <w:lang w:val="en-US"/>
                      </w:rPr>
                      <w:t>(Anaïs: An International Journal)</w:t>
                    </w:r>
                    <w:ins w:id="136" w:author="Stephen Ross" w:date="2016-01-12T12:48:00Z">
                      <w:r w:rsidR="005D2CA2" w:rsidRPr="00034645">
                        <w:rPr>
                          <w:rFonts w:cs="Helvetica Neue"/>
                          <w:color w:val="000000" w:themeColor="text1"/>
                          <w:lang w:val="en-US"/>
                        </w:rPr>
                        <w:fldChar w:fldCharType="end"/>
                      </w:r>
                    </w:ins>
                    <w:customXmlInsRangeStart w:id="137" w:author="Stephen Ross" w:date="2016-01-12T12:48:00Z"/>
                  </w:sdtContent>
                </w:sdt>
                <w:customXmlInsRangeEnd w:id="137"/>
              </w:p>
              <w:p w14:paraId="1AC1E065" w14:textId="77777777" w:rsidR="005D2CA2" w:rsidRPr="00034645" w:rsidRDefault="00CC0749" w:rsidP="005D2CA2">
                <w:pPr>
                  <w:widowControl w:val="0"/>
                  <w:autoSpaceDE w:val="0"/>
                  <w:autoSpaceDN w:val="0"/>
                  <w:adjustRightInd w:val="0"/>
                  <w:rPr>
                    <w:ins w:id="138" w:author="Stephen Ross" w:date="2016-01-12T12:48:00Z"/>
                    <w:rFonts w:cs="Helvetica Neue"/>
                    <w:color w:val="000000" w:themeColor="text1"/>
                    <w:lang w:val="en-US"/>
                  </w:rPr>
                </w:pPr>
                <w:customXmlInsRangeStart w:id="139" w:author="Stephen Ross" w:date="2016-01-12T12:48:00Z"/>
                <w:sdt>
                  <w:sdtPr>
                    <w:rPr>
                      <w:rFonts w:cs="Helvetica Neue"/>
                      <w:color w:val="000000" w:themeColor="text1"/>
                      <w:lang w:val="en-US"/>
                    </w:rPr>
                    <w:id w:val="36790587"/>
                    <w:citation/>
                  </w:sdtPr>
                  <w:sdtEndPr/>
                  <w:sdtContent>
                    <w:customXmlInsRangeEnd w:id="139"/>
                    <w:ins w:id="140" w:author="Stephen Ross" w:date="2016-01-12T12:48:00Z">
                      <w:r w:rsidR="005D2CA2" w:rsidRPr="00034645">
                        <w:rPr>
                          <w:rFonts w:cs="Helvetica Neue"/>
                          <w:color w:val="000000" w:themeColor="text1"/>
                          <w:lang w:val="en-US"/>
                        </w:rPr>
                        <w:fldChar w:fldCharType="begin"/>
                      </w:r>
                      <w:r w:rsidR="005D2CA2" w:rsidRPr="00034645">
                        <w:rPr>
                          <w:rFonts w:cs="Helvetica Neue"/>
                          <w:color w:val="000000" w:themeColor="text1"/>
                          <w:lang w:val="en-US"/>
                        </w:rPr>
                        <w:instrText xml:space="preserve"> CITATION Und70 \l 1033 </w:instrText>
                      </w:r>
                      <w:r w:rsidR="005D2CA2" w:rsidRPr="00034645">
                        <w:rPr>
                          <w:rFonts w:cs="Helvetica Neue"/>
                          <w:color w:val="000000" w:themeColor="text1"/>
                          <w:lang w:val="en-US"/>
                        </w:rPr>
                        <w:fldChar w:fldCharType="separate"/>
                      </w:r>
                    </w:ins>
                    <w:r w:rsidR="005D2CA2" w:rsidRPr="005D2CA2">
                      <w:rPr>
                        <w:rFonts w:cs="Helvetica Neue"/>
                        <w:noProof/>
                        <w:color w:val="000000" w:themeColor="text1"/>
                        <w:lang w:val="en-US"/>
                      </w:rPr>
                      <w:t>(Under the Sign of Pisces: Anaïs Nin and Her Circle )</w:t>
                    </w:r>
                    <w:ins w:id="141" w:author="Stephen Ross" w:date="2016-01-12T12:48:00Z">
                      <w:r w:rsidR="005D2CA2" w:rsidRPr="00034645">
                        <w:rPr>
                          <w:rFonts w:cs="Helvetica Neue"/>
                          <w:color w:val="000000" w:themeColor="text1"/>
                          <w:lang w:val="en-US"/>
                        </w:rPr>
                        <w:fldChar w:fldCharType="end"/>
                      </w:r>
                    </w:ins>
                    <w:customXmlInsRangeStart w:id="142" w:author="Stephen Ross" w:date="2016-01-12T12:48:00Z"/>
                  </w:sdtContent>
                </w:sdt>
                <w:customXmlInsRangeEnd w:id="142"/>
              </w:p>
              <w:p w14:paraId="1ACA4BE6" w14:textId="77777777" w:rsidR="005D2CA2" w:rsidRPr="00034645" w:rsidRDefault="00CC0749" w:rsidP="005D2CA2">
                <w:pPr>
                  <w:widowControl w:val="0"/>
                  <w:autoSpaceDE w:val="0"/>
                  <w:autoSpaceDN w:val="0"/>
                  <w:adjustRightInd w:val="0"/>
                  <w:rPr>
                    <w:ins w:id="143" w:author="Stephen Ross" w:date="2016-01-12T12:48:00Z"/>
                    <w:rFonts w:cs="Helvetica Neue"/>
                    <w:color w:val="000000" w:themeColor="text1"/>
                    <w:lang w:val="en-US"/>
                  </w:rPr>
                </w:pPr>
                <w:customXmlInsRangeStart w:id="144" w:author="Stephen Ross" w:date="2016-01-12T12:48:00Z"/>
                <w:sdt>
                  <w:sdtPr>
                    <w:rPr>
                      <w:rFonts w:cs="Helvetica Neue"/>
                      <w:color w:val="000000" w:themeColor="text1"/>
                      <w:lang w:val="en-US"/>
                    </w:rPr>
                    <w:id w:val="1815368778"/>
                    <w:citation/>
                  </w:sdtPr>
                  <w:sdtEndPr/>
                  <w:sdtContent>
                    <w:customXmlInsRangeEnd w:id="144"/>
                    <w:ins w:id="145" w:author="Stephen Ross" w:date="2016-01-12T12:48:00Z">
                      <w:r w:rsidR="005D2CA2" w:rsidRPr="00034645">
                        <w:rPr>
                          <w:rFonts w:cs="Helvetica Neue"/>
                          <w:color w:val="000000" w:themeColor="text1"/>
                          <w:lang w:val="en-US"/>
                        </w:rPr>
                        <w:fldChar w:fldCharType="begin"/>
                      </w:r>
                      <w:r w:rsidR="005D2CA2" w:rsidRPr="00034645">
                        <w:rPr>
                          <w:rFonts w:cs="Helvetica Neue"/>
                          <w:color w:val="000000" w:themeColor="text1"/>
                          <w:lang w:val="en-US"/>
                        </w:rPr>
                        <w:instrText xml:space="preserve">CITATION Pau03 \l 1033 </w:instrText>
                      </w:r>
                      <w:r w:rsidR="005D2CA2" w:rsidRPr="00034645">
                        <w:rPr>
                          <w:rFonts w:cs="Helvetica Neue"/>
                          <w:color w:val="000000" w:themeColor="text1"/>
                          <w:lang w:val="en-US"/>
                        </w:rPr>
                        <w:fldChar w:fldCharType="separate"/>
                      </w:r>
                    </w:ins>
                    <w:r w:rsidR="005D2CA2" w:rsidRPr="005D2CA2">
                      <w:rPr>
                        <w:rFonts w:cs="Helvetica Neue"/>
                        <w:noProof/>
                        <w:color w:val="000000" w:themeColor="text1"/>
                        <w:lang w:val="en-US"/>
                      </w:rPr>
                      <w:t>(A Café in Space)</w:t>
                    </w:r>
                    <w:ins w:id="146" w:author="Stephen Ross" w:date="2016-01-12T12:48:00Z">
                      <w:r w:rsidR="005D2CA2" w:rsidRPr="00034645">
                        <w:rPr>
                          <w:rFonts w:cs="Helvetica Neue"/>
                          <w:color w:val="000000" w:themeColor="text1"/>
                          <w:lang w:val="en-US"/>
                        </w:rPr>
                        <w:fldChar w:fldCharType="end"/>
                      </w:r>
                    </w:ins>
                    <w:customXmlInsRangeStart w:id="147" w:author="Stephen Ross" w:date="2016-01-12T12:48:00Z"/>
                  </w:sdtContent>
                </w:sdt>
                <w:customXmlInsRangeEnd w:id="147"/>
              </w:p>
              <w:p w14:paraId="5DCE7BC9" w14:textId="77777777" w:rsidR="005D2CA2" w:rsidRPr="00034645" w:rsidRDefault="005D2CA2" w:rsidP="005D2CA2">
                <w:pPr>
                  <w:widowControl w:val="0"/>
                  <w:autoSpaceDE w:val="0"/>
                  <w:autoSpaceDN w:val="0"/>
                  <w:adjustRightInd w:val="0"/>
                  <w:rPr>
                    <w:ins w:id="148" w:author="Stephen Ross" w:date="2016-01-12T12:48:00Z"/>
                    <w:rFonts w:cs="Helvetica Neue"/>
                    <w:color w:val="000000" w:themeColor="text1"/>
                    <w:lang w:val="en-US"/>
                  </w:rPr>
                </w:pPr>
              </w:p>
              <w:p w14:paraId="556FC7ED" w14:textId="77777777" w:rsidR="005D2CA2" w:rsidRPr="00034645" w:rsidRDefault="005D2CA2" w:rsidP="005D2CA2">
                <w:pPr>
                  <w:widowControl w:val="0"/>
                  <w:autoSpaceDE w:val="0"/>
                  <w:autoSpaceDN w:val="0"/>
                  <w:adjustRightInd w:val="0"/>
                  <w:rPr>
                    <w:ins w:id="149" w:author="Stephen Ross" w:date="2016-01-12T12:48:00Z"/>
                    <w:rFonts w:cs="Georgia"/>
                    <w:color w:val="000000" w:themeColor="text1"/>
                    <w:lang w:val="en-US"/>
                  </w:rPr>
                </w:pPr>
                <w:ins w:id="150" w:author="Stephen Ross" w:date="2016-01-12T12:48:00Z">
                  <w:r w:rsidRPr="00034645">
                    <w:rPr>
                      <w:rFonts w:cs="Georgia"/>
                      <w:color w:val="000000" w:themeColor="text1"/>
                      <w:u w:val="single"/>
                      <w:lang w:val="en-US"/>
                    </w:rPr>
                    <w:t>Film Inspired by Nin’s Writing</w:t>
                  </w:r>
                  <w:r w:rsidRPr="00034645">
                    <w:rPr>
                      <w:rFonts w:cs="Georgia"/>
                      <w:color w:val="000000" w:themeColor="text1"/>
                      <w:lang w:val="en-US"/>
                    </w:rPr>
                    <w:t>:</w:t>
                  </w:r>
                </w:ins>
              </w:p>
              <w:p w14:paraId="3C55BD3E" w14:textId="77777777" w:rsidR="005D2CA2" w:rsidRPr="00034645" w:rsidRDefault="005D2CA2" w:rsidP="005D2CA2">
                <w:pPr>
                  <w:widowControl w:val="0"/>
                  <w:autoSpaceDE w:val="0"/>
                  <w:autoSpaceDN w:val="0"/>
                  <w:adjustRightInd w:val="0"/>
                  <w:rPr>
                    <w:ins w:id="151" w:author="Stephen Ross" w:date="2016-01-12T12:48:00Z"/>
                    <w:rFonts w:cs="Georgia"/>
                    <w:color w:val="000000" w:themeColor="text1"/>
                    <w:lang w:val="en-US"/>
                  </w:rPr>
                </w:pPr>
              </w:p>
              <w:p w14:paraId="36AE58EE" w14:textId="4049CDD0" w:rsidR="003F0D73" w:rsidRPr="00034645" w:rsidRDefault="00CC0749" w:rsidP="005D2CA2">
                <w:customXmlInsRangeStart w:id="152" w:author="Stephen Ross" w:date="2016-01-12T12:48:00Z"/>
                <w:sdt>
                  <w:sdtPr>
                    <w:rPr>
                      <w:rFonts w:cs="Georgia"/>
                      <w:color w:val="000000" w:themeColor="text1"/>
                      <w:lang w:val="en-US"/>
                    </w:rPr>
                    <w:id w:val="-522481678"/>
                    <w:citation/>
                  </w:sdtPr>
                  <w:sdtEndPr/>
                  <w:sdtContent>
                    <w:customXmlInsRangeEnd w:id="152"/>
                    <w:ins w:id="153" w:author="Stephen Ross" w:date="2016-01-12T12:48:00Z">
                      <w:r w:rsidR="005D2CA2" w:rsidRPr="00034645">
                        <w:rPr>
                          <w:rFonts w:cs="Georgia"/>
                          <w:color w:val="000000" w:themeColor="text1"/>
                          <w:lang w:val="en-US"/>
                        </w:rPr>
                        <w:fldChar w:fldCharType="begin"/>
                      </w:r>
                      <w:r w:rsidR="005D2CA2" w:rsidRPr="00034645">
                        <w:rPr>
                          <w:rFonts w:cs="Georgia"/>
                          <w:color w:val="000000" w:themeColor="text1"/>
                          <w:lang w:val="en-US"/>
                        </w:rPr>
                        <w:instrText xml:space="preserve"> CITATION Phi90 \l 1033 </w:instrText>
                      </w:r>
                      <w:r w:rsidR="005D2CA2" w:rsidRPr="00034645">
                        <w:rPr>
                          <w:rFonts w:cs="Georgia"/>
                          <w:color w:val="000000" w:themeColor="text1"/>
                          <w:lang w:val="en-US"/>
                        </w:rPr>
                        <w:fldChar w:fldCharType="separate"/>
                      </w:r>
                    </w:ins>
                    <w:r w:rsidR="005D2CA2" w:rsidRPr="005D2CA2">
                      <w:rPr>
                        <w:rFonts w:cs="Georgia"/>
                        <w:noProof/>
                        <w:color w:val="000000" w:themeColor="text1"/>
                        <w:lang w:val="en-US"/>
                      </w:rPr>
                      <w:t>(Kaufman and Kaufman)</w:t>
                    </w:r>
                    <w:ins w:id="154" w:author="Stephen Ross" w:date="2016-01-12T12:48:00Z">
                      <w:r w:rsidR="005D2CA2" w:rsidRPr="00034645">
                        <w:rPr>
                          <w:rFonts w:cs="Georgia"/>
                          <w:color w:val="000000" w:themeColor="text1"/>
                          <w:lang w:val="en-US"/>
                        </w:rPr>
                        <w:fldChar w:fldCharType="end"/>
                      </w:r>
                    </w:ins>
                    <w:customXmlInsRangeStart w:id="155" w:author="Stephen Ross" w:date="2016-01-12T12:48:00Z"/>
                  </w:sdtContent>
                </w:sdt>
                <w:customXmlInsRangeEnd w:id="155"/>
              </w:p>
            </w:tc>
          </w:sdtContent>
        </w:sdt>
      </w:tr>
      <w:tr w:rsidR="003235A7" w:rsidRPr="001E6E5B" w14:paraId="2BB6A97F" w14:textId="77777777" w:rsidTr="003235A7">
        <w:tc>
          <w:tcPr>
            <w:tcW w:w="9016" w:type="dxa"/>
          </w:tcPr>
          <w:p w14:paraId="759EBBC7" w14:textId="123B92E0" w:rsidR="00CA6B2C" w:rsidRPr="00034645" w:rsidRDefault="003235A7" w:rsidP="008A5B87">
            <w:r w:rsidRPr="00034645">
              <w:rPr>
                <w:u w:val="single"/>
              </w:rPr>
              <w:lastRenderedPageBreak/>
              <w:t>Further reading</w:t>
            </w:r>
            <w:r w:rsidRPr="00034645">
              <w:t>:</w:t>
            </w:r>
          </w:p>
          <w:p w14:paraId="31BB965B" w14:textId="77777777" w:rsidR="001E6E5B" w:rsidRPr="00034645" w:rsidRDefault="001E6E5B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09FB8E31" w14:textId="30A18DF6" w:rsidR="00D928E4" w:rsidRPr="00034645" w:rsidRDefault="00CC0749" w:rsidP="00D928E4">
                <w:pPr>
                  <w:widowControl w:val="0"/>
                  <w:autoSpaceDE w:val="0"/>
                  <w:autoSpaceDN w:val="0"/>
                  <w:adjustRightInd w:val="0"/>
                </w:pPr>
                <w:sdt>
                  <w:sdtPr>
                    <w:id w:val="-1553068588"/>
                    <w:citation/>
                  </w:sdtPr>
                  <w:sdtEndPr/>
                  <w:sdtContent>
                    <w:r w:rsidR="002B72A1" w:rsidRPr="00034645">
                      <w:fldChar w:fldCharType="begin"/>
                    </w:r>
                    <w:r w:rsidR="002B72A1" w:rsidRPr="00034645">
                      <w:rPr>
                        <w:lang w:val="en-US"/>
                      </w:rPr>
                      <w:instrText xml:space="preserve"> CITATION Are12 \l 1033 </w:instrText>
                    </w:r>
                    <w:r w:rsidR="002B72A1" w:rsidRPr="00034645">
                      <w:fldChar w:fldCharType="separate"/>
                    </w:r>
                    <w:r w:rsidR="002B72A1" w:rsidRPr="00034645">
                      <w:rPr>
                        <w:noProof/>
                        <w:lang w:val="en-US"/>
                      </w:rPr>
                      <w:t xml:space="preserve"> (Arenander)</w:t>
                    </w:r>
                    <w:r w:rsidR="002B72A1" w:rsidRPr="00034645">
                      <w:fldChar w:fldCharType="end"/>
                    </w:r>
                  </w:sdtContent>
                </w:sdt>
              </w:p>
              <w:p w14:paraId="60B83BE3" w14:textId="6B1B6FF5" w:rsidR="002B72A1" w:rsidRPr="00034645" w:rsidRDefault="00CC0749" w:rsidP="00D928E4">
                <w:pPr>
                  <w:widowControl w:val="0"/>
                  <w:autoSpaceDE w:val="0"/>
                  <w:autoSpaceDN w:val="0"/>
                  <w:adjustRightInd w:val="0"/>
                  <w:rPr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id w:val="-989869752"/>
                    <w:citation/>
                  </w:sdtPr>
                  <w:sdtEndPr/>
                  <w:sdtContent>
                    <w:r w:rsidR="002B72A1" w:rsidRPr="00034645">
                      <w:rPr>
                        <w:color w:val="000000" w:themeColor="text1"/>
                      </w:rPr>
                      <w:fldChar w:fldCharType="begin"/>
                    </w:r>
                    <w:r w:rsidR="002B72A1" w:rsidRPr="00034645">
                      <w:rPr>
                        <w:color w:val="000000" w:themeColor="text1"/>
                        <w:lang w:val="en-US"/>
                      </w:rPr>
                      <w:instrText xml:space="preserve"> CITATION Bai95 \l 1033 </w:instrText>
                    </w:r>
                    <w:r w:rsidR="002B72A1" w:rsidRPr="00034645">
                      <w:rPr>
                        <w:color w:val="000000" w:themeColor="text1"/>
                      </w:rPr>
                      <w:fldChar w:fldCharType="separate"/>
                    </w:r>
                    <w:r w:rsidR="002B72A1" w:rsidRPr="00034645">
                      <w:rPr>
                        <w:noProof/>
                        <w:color w:val="000000" w:themeColor="text1"/>
                        <w:lang w:val="en-US"/>
                      </w:rPr>
                      <w:t>(Bair)</w:t>
                    </w:r>
                    <w:r w:rsidR="002B72A1" w:rsidRPr="00034645">
                      <w:rPr>
                        <w:color w:val="000000" w:themeColor="text1"/>
                      </w:rPr>
                      <w:fldChar w:fldCharType="end"/>
                    </w:r>
                  </w:sdtContent>
                </w:sdt>
              </w:p>
              <w:p w14:paraId="0C543238" w14:textId="2D3501F3" w:rsidR="00D928E4" w:rsidRPr="00034645" w:rsidRDefault="00CC0749" w:rsidP="002B72A1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Times"/>
                      <w:color w:val="000000" w:themeColor="text1"/>
                      <w:lang w:val="en-US"/>
                    </w:rPr>
                    <w:id w:val="787542762"/>
                    <w:citation/>
                  </w:sdtPr>
                  <w:sdtEndPr/>
                  <w:sdtContent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instrText xml:space="preserve"> CITATION Boo00 \l 1033 </w:instrTex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Times"/>
                        <w:noProof/>
                        <w:color w:val="000000" w:themeColor="text1"/>
                        <w:lang w:val="en-US"/>
                      </w:rPr>
                      <w:t>(Booth)</w: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1517371C" w14:textId="0C25A33F" w:rsidR="00D928E4" w:rsidRPr="00034645" w:rsidRDefault="00CC0749" w:rsidP="00D928E4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Times"/>
                      <w:color w:val="000000" w:themeColor="text1"/>
                      <w:lang w:val="en-US"/>
                    </w:rPr>
                    <w:id w:val="1822466274"/>
                    <w:citation/>
                  </w:sdtPr>
                  <w:sdtEndPr/>
                  <w:sdtContent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instrText xml:space="preserve"> CITATION Cut78 \l 1033 </w:instrTex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Times"/>
                        <w:noProof/>
                        <w:color w:val="000000" w:themeColor="text1"/>
                        <w:lang w:val="en-US"/>
                      </w:rPr>
                      <w:t>(Cutting)</w: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2D081E65" w14:textId="0D8109BC" w:rsidR="00D928E4" w:rsidRPr="00034645" w:rsidRDefault="00CC0749" w:rsidP="00D928E4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Times"/>
                      <w:iCs/>
                      <w:color w:val="000000" w:themeColor="text1"/>
                      <w:lang w:val="en-US"/>
                    </w:rPr>
                    <w:id w:val="-813793360"/>
                    <w:citation/>
                  </w:sdtPr>
                  <w:sdtEndPr/>
                  <w:sdtContent>
                    <w:r w:rsidR="002B72A1" w:rsidRPr="00034645">
                      <w:rPr>
                        <w:rFonts w:cs="Times"/>
                        <w:iCs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Times"/>
                        <w:iCs/>
                        <w:color w:val="000000" w:themeColor="text1"/>
                        <w:lang w:val="en-US"/>
                      </w:rPr>
                      <w:instrText xml:space="preserve"> CITATION Eva68 \l 1033 </w:instrText>
                    </w:r>
                    <w:r w:rsidR="002B72A1" w:rsidRPr="00034645">
                      <w:rPr>
                        <w:rFonts w:cs="Times"/>
                        <w:iCs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Times"/>
                        <w:noProof/>
                        <w:color w:val="000000" w:themeColor="text1"/>
                        <w:lang w:val="en-US"/>
                      </w:rPr>
                      <w:t>(Evans)</w:t>
                    </w:r>
                    <w:r w:rsidR="002B72A1" w:rsidRPr="00034645">
                      <w:rPr>
                        <w:rFonts w:cs="Times"/>
                        <w:iCs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  <w:r w:rsidR="00D928E4" w:rsidRPr="00034645">
                  <w:rPr>
                    <w:rFonts w:cs="Times"/>
                    <w:iCs/>
                    <w:color w:val="000000" w:themeColor="text1"/>
                    <w:lang w:val="en-US"/>
                  </w:rPr>
                  <w:t xml:space="preserve"> </w:t>
                </w:r>
                <w:r w:rsidR="00D928E4" w:rsidRPr="00034645">
                  <w:rPr>
                    <w:rFonts w:cs="Times"/>
                    <w:i/>
                    <w:iCs/>
                    <w:color w:val="000000" w:themeColor="text1"/>
                    <w:lang w:val="en-US"/>
                  </w:rPr>
                  <w:t xml:space="preserve"> </w:t>
                </w:r>
              </w:p>
              <w:p w14:paraId="2B82C7B5" w14:textId="3018CB5D" w:rsidR="00D928E4" w:rsidRPr="00034645" w:rsidRDefault="00CC0749" w:rsidP="00D928E4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Helvetica"/>
                      <w:color w:val="000000" w:themeColor="text1"/>
                      <w:lang w:val="en-US"/>
                    </w:rPr>
                    <w:id w:val="-1978137201"/>
                    <w:citation/>
                  </w:sdtPr>
                  <w:sdtEndPr/>
                  <w:sdtContent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instrText xml:space="preserve"> CITATION Fit93 \l 1033 </w:instrText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Helvetica"/>
                        <w:noProof/>
                        <w:color w:val="000000" w:themeColor="text1"/>
                        <w:lang w:val="en-US"/>
                      </w:rPr>
                      <w:t>(Fitch)</w:t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15D6BCCD" w14:textId="1D6A0493" w:rsidR="00D928E4" w:rsidRPr="00034645" w:rsidRDefault="00CC0749" w:rsidP="00D928E4">
                <w:pPr>
                  <w:rPr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id w:val="-1094937503"/>
                    <w:citation/>
                  </w:sdtPr>
                  <w:sdtEndPr/>
                  <w:sdtContent>
                    <w:r w:rsidR="002B72A1" w:rsidRPr="00034645">
                      <w:rPr>
                        <w:color w:val="000000" w:themeColor="text1"/>
                      </w:rPr>
                      <w:fldChar w:fldCharType="begin"/>
                    </w:r>
                    <w:r w:rsidR="002B72A1" w:rsidRPr="00034645">
                      <w:rPr>
                        <w:color w:val="000000" w:themeColor="text1"/>
                        <w:lang w:val="en-US"/>
                      </w:rPr>
                      <w:instrText xml:space="preserve"> CITATION Fra74 \l 1033 </w:instrText>
                    </w:r>
                    <w:r w:rsidR="002B72A1" w:rsidRPr="00034645">
                      <w:rPr>
                        <w:color w:val="000000" w:themeColor="text1"/>
                      </w:rPr>
                      <w:fldChar w:fldCharType="separate"/>
                    </w:r>
                    <w:r w:rsidR="002B72A1" w:rsidRPr="00034645">
                      <w:rPr>
                        <w:noProof/>
                        <w:color w:val="000000" w:themeColor="text1"/>
                        <w:lang w:val="en-US"/>
                      </w:rPr>
                      <w:t>(Franklin)</w:t>
                    </w:r>
                    <w:r w:rsidR="002B72A1" w:rsidRPr="00034645">
                      <w:rPr>
                        <w:color w:val="000000" w:themeColor="text1"/>
                      </w:rPr>
                      <w:fldChar w:fldCharType="end"/>
                    </w:r>
                  </w:sdtContent>
                </w:sdt>
              </w:p>
              <w:p w14:paraId="5F66C9A1" w14:textId="1BC0CA34" w:rsidR="00D928E4" w:rsidRPr="00034645" w:rsidRDefault="00CC0749" w:rsidP="00D928E4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Times"/>
                      <w:color w:val="000000" w:themeColor="text1"/>
                      <w:lang w:val="en-US"/>
                    </w:rPr>
                    <w:id w:val="-1763991492"/>
                    <w:citation/>
                  </w:sdtPr>
                  <w:sdtEndPr/>
                  <w:sdtContent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instrText xml:space="preserve"> CITATION Her96 \l 1033 </w:instrTex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Times"/>
                        <w:noProof/>
                        <w:color w:val="000000" w:themeColor="text1"/>
                        <w:lang w:val="en-US"/>
                      </w:rPr>
                      <w:t>(Herron and Stuhnlmann)</w: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63A8E817" w14:textId="2A71BD56" w:rsidR="00D928E4" w:rsidRPr="00034645" w:rsidRDefault="00CC0749" w:rsidP="00D928E4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Times"/>
                      <w:color w:val="000000" w:themeColor="text1"/>
                      <w:lang w:val="en-US"/>
                    </w:rPr>
                    <w:id w:val="177020606"/>
                    <w:citation/>
                  </w:sdtPr>
                  <w:sdtEndPr/>
                  <w:sdtContent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instrText xml:space="preserve"> CITATION Hin71 \l 1033 </w:instrTex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Times"/>
                        <w:noProof/>
                        <w:color w:val="000000" w:themeColor="text1"/>
                        <w:lang w:val="en-US"/>
                      </w:rPr>
                      <w:t>(Hinz)</w: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  <w:r w:rsidR="00D928E4" w:rsidRPr="00034645">
                  <w:rPr>
                    <w:rFonts w:cs="Times"/>
                    <w:color w:val="000000" w:themeColor="text1"/>
                    <w:lang w:val="en-US"/>
                  </w:rPr>
                  <w:t xml:space="preserve"> </w:t>
                </w:r>
              </w:p>
              <w:p w14:paraId="67FFBEE2" w14:textId="00FF94CC" w:rsidR="00D928E4" w:rsidRPr="00034645" w:rsidRDefault="00CC0749" w:rsidP="00D928E4">
                <w:pPr>
                  <w:rPr>
                    <w:color w:val="000000" w:themeColor="text1"/>
                  </w:rPr>
                </w:pPr>
                <w:sdt>
                  <w:sdtPr>
                    <w:rPr>
                      <w:color w:val="000000" w:themeColor="text1"/>
                    </w:rPr>
                    <w:id w:val="-808243083"/>
                    <w:citation/>
                  </w:sdtPr>
                  <w:sdtEndPr/>
                  <w:sdtContent>
                    <w:r w:rsidR="002B72A1" w:rsidRPr="00034645">
                      <w:rPr>
                        <w:color w:val="000000" w:themeColor="text1"/>
                      </w:rPr>
                      <w:fldChar w:fldCharType="begin"/>
                    </w:r>
                    <w:r w:rsidR="002B72A1" w:rsidRPr="00034645">
                      <w:rPr>
                        <w:color w:val="000000" w:themeColor="text1"/>
                        <w:lang w:val="en-US"/>
                      </w:rPr>
                      <w:instrText xml:space="preserve"> CITATION Kna79 \l 1033 </w:instrText>
                    </w:r>
                    <w:r w:rsidR="002B72A1" w:rsidRPr="00034645">
                      <w:rPr>
                        <w:color w:val="000000" w:themeColor="text1"/>
                      </w:rPr>
                      <w:fldChar w:fldCharType="separate"/>
                    </w:r>
                    <w:r w:rsidR="002B72A1" w:rsidRPr="00034645">
                      <w:rPr>
                        <w:noProof/>
                        <w:color w:val="000000" w:themeColor="text1"/>
                        <w:lang w:val="en-US"/>
                      </w:rPr>
                      <w:t>(Knapp)</w:t>
                    </w:r>
                    <w:r w:rsidR="002B72A1" w:rsidRPr="00034645">
                      <w:rPr>
                        <w:color w:val="000000" w:themeColor="text1"/>
                      </w:rPr>
                      <w:fldChar w:fldCharType="end"/>
                    </w:r>
                  </w:sdtContent>
                </w:sdt>
              </w:p>
              <w:p w14:paraId="594AD46B" w14:textId="2434F646" w:rsidR="00D928E4" w:rsidRPr="00034645" w:rsidRDefault="00CC0749" w:rsidP="00D928E4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Helvetica"/>
                      <w:color w:val="000000" w:themeColor="text1"/>
                      <w:lang w:val="en-US"/>
                    </w:rPr>
                    <w:id w:val="1737435830"/>
                    <w:citation/>
                  </w:sdtPr>
                  <w:sdtEndPr/>
                  <w:sdtContent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instrText xml:space="preserve"> CITATION Kow97 \l 1033 </w:instrText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Helvetica"/>
                        <w:noProof/>
                        <w:color w:val="000000" w:themeColor="text1"/>
                        <w:lang w:val="en-US"/>
                      </w:rPr>
                      <w:t>(Kowaleski-Wallace)</w:t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4611B34C" w14:textId="1F69632C" w:rsidR="00D928E4" w:rsidRPr="00034645" w:rsidRDefault="00CC0749" w:rsidP="002B72A1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Helvetica"/>
                      <w:color w:val="000000" w:themeColor="text1"/>
                      <w:lang w:val="en-US"/>
                    </w:rPr>
                    <w:id w:val="170854313"/>
                    <w:citation/>
                  </w:sdtPr>
                  <w:sdtEndPr/>
                  <w:sdtContent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instrText xml:space="preserve"> CITATION Kra13 \l 1033 </w:instrText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Helvetica"/>
                        <w:noProof/>
                        <w:color w:val="000000" w:themeColor="text1"/>
                        <w:lang w:val="en-US"/>
                      </w:rPr>
                      <w:t>(Kraft)</w:t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0DAF310E" w14:textId="52E431C7" w:rsidR="00D928E4" w:rsidRPr="00034645" w:rsidRDefault="00CC0749" w:rsidP="00D928E4">
                <w:pPr>
                  <w:widowControl w:val="0"/>
                  <w:autoSpaceDE w:val="0"/>
                  <w:autoSpaceDN w:val="0"/>
                  <w:adjustRightInd w:val="0"/>
                  <w:rPr>
                    <w:rFonts w:cs="Arial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Times"/>
                      <w:iCs/>
                      <w:color w:val="000000" w:themeColor="text1"/>
                      <w:lang w:val="en-US"/>
                    </w:rPr>
                    <w:id w:val="-1836219742"/>
                    <w:citation/>
                  </w:sdtPr>
                  <w:sdtEndPr/>
                  <w:sdtContent>
                    <w:r w:rsidR="002B72A1" w:rsidRPr="00034645">
                      <w:rPr>
                        <w:rFonts w:cs="Times"/>
                        <w:iCs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Times"/>
                        <w:iCs/>
                        <w:color w:val="000000" w:themeColor="text1"/>
                        <w:lang w:val="en-US"/>
                      </w:rPr>
                      <w:instrText xml:space="preserve"> CITATION Nal97 \l 1033 </w:instrText>
                    </w:r>
                    <w:r w:rsidR="002B72A1" w:rsidRPr="00034645">
                      <w:rPr>
                        <w:rFonts w:cs="Times"/>
                        <w:iCs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Times"/>
                        <w:noProof/>
                        <w:color w:val="000000" w:themeColor="text1"/>
                        <w:lang w:val="en-US"/>
                      </w:rPr>
                      <w:t>(Nalbantian)</w:t>
                    </w:r>
                    <w:r w:rsidR="002B72A1" w:rsidRPr="00034645">
                      <w:rPr>
                        <w:rFonts w:cs="Times"/>
                        <w:iCs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  <w:r w:rsidR="00D928E4" w:rsidRPr="00034645">
                  <w:rPr>
                    <w:rFonts w:cs="Times"/>
                    <w:iCs/>
                    <w:color w:val="000000" w:themeColor="text1"/>
                    <w:lang w:val="en-US"/>
                  </w:rPr>
                  <w:t xml:space="preserve"> </w:t>
                </w:r>
              </w:p>
              <w:p w14:paraId="14F9931F" w14:textId="289A6A1B" w:rsidR="00D928E4" w:rsidRPr="00034645" w:rsidRDefault="00CC0749" w:rsidP="00D928E4">
                <w:pPr>
                  <w:widowControl w:val="0"/>
                  <w:autoSpaceDE w:val="0"/>
                  <w:autoSpaceDN w:val="0"/>
                  <w:adjustRightInd w:val="0"/>
                  <w:rPr>
                    <w:rFonts w:cs="Arial"/>
                    <w:bCs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Arial"/>
                      <w:bCs/>
                      <w:color w:val="000000" w:themeColor="text1"/>
                      <w:lang w:val="en-US"/>
                    </w:rPr>
                    <w:id w:val="-307632081"/>
                    <w:citation/>
                  </w:sdtPr>
                  <w:sdtEndPr/>
                  <w:sdtContent>
                    <w:r w:rsidR="002B72A1" w:rsidRPr="00034645">
                      <w:rPr>
                        <w:rFonts w:cs="Arial"/>
                        <w:bCs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Arial"/>
                        <w:bCs/>
                        <w:color w:val="000000" w:themeColor="text1"/>
                        <w:lang w:val="en-US"/>
                      </w:rPr>
                      <w:instrText xml:space="preserve"> CITATION Rap03 \l 1033 </w:instrText>
                    </w:r>
                    <w:r w:rsidR="002B72A1" w:rsidRPr="00034645">
                      <w:rPr>
                        <w:rFonts w:cs="Arial"/>
                        <w:bCs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Arial"/>
                        <w:noProof/>
                        <w:color w:val="000000" w:themeColor="text1"/>
                        <w:lang w:val="en-US"/>
                      </w:rPr>
                      <w:t>(Raphael)</w:t>
                    </w:r>
                    <w:r w:rsidR="002B72A1" w:rsidRPr="00034645">
                      <w:rPr>
                        <w:rFonts w:cs="Arial"/>
                        <w:bCs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6AF5DC56" w14:textId="5990648C" w:rsidR="00D928E4" w:rsidRPr="00034645" w:rsidRDefault="00CC0749" w:rsidP="00D928E4">
                <w:pPr>
                  <w:widowControl w:val="0"/>
                  <w:tabs>
                    <w:tab w:val="left" w:pos="220"/>
                    <w:tab w:val="left" w:pos="720"/>
                  </w:tabs>
                  <w:autoSpaceDE w:val="0"/>
                  <w:autoSpaceDN w:val="0"/>
                  <w:adjustRightInd w:val="0"/>
                  <w:rPr>
                    <w:rFonts w:cs="Helvetica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Helvetica"/>
                      <w:color w:val="000000" w:themeColor="text1"/>
                      <w:lang w:val="en-US"/>
                    </w:rPr>
                    <w:id w:val="-323130176"/>
                    <w:citation/>
                  </w:sdtPr>
                  <w:sdtEndPr/>
                  <w:sdtContent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instrText xml:space="preserve"> CITATION Ben96 \l 1033 </w:instrText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Helvetica"/>
                        <w:noProof/>
                        <w:color w:val="000000" w:themeColor="text1"/>
                        <w:lang w:val="en-US"/>
                      </w:rPr>
                      <w:t>(Franklin, Recollections of Anaïs Nin by her Contemporaries)</w:t>
                    </w:r>
                    <w:r w:rsidR="002B72A1" w:rsidRPr="00034645">
                      <w:rPr>
                        <w:rFonts w:cs="Helvetica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0C09287F" w14:textId="77777777" w:rsidR="005635F9" w:rsidRPr="00034645" w:rsidRDefault="00CC0749" w:rsidP="00CB2925">
                <w:pPr>
                  <w:widowControl w:val="0"/>
                  <w:autoSpaceDE w:val="0"/>
                  <w:autoSpaceDN w:val="0"/>
                  <w:adjustRightInd w:val="0"/>
                  <w:rPr>
                    <w:rFonts w:cs="Times"/>
                    <w:color w:val="000000" w:themeColor="text1"/>
                    <w:lang w:val="en-US"/>
                  </w:rPr>
                </w:pPr>
                <w:sdt>
                  <w:sdtPr>
                    <w:rPr>
                      <w:rFonts w:cs="Times"/>
                      <w:color w:val="000000" w:themeColor="text1"/>
                      <w:lang w:val="en-US"/>
                    </w:rPr>
                    <w:id w:val="-1766057344"/>
                    <w:citation/>
                  </w:sdtPr>
                  <w:sdtEndPr/>
                  <w:sdtContent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begin"/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instrText xml:space="preserve"> CITATION Spe81 \l 1033 </w:instrTex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separate"/>
                    </w:r>
                    <w:r w:rsidR="002B72A1" w:rsidRPr="00034645">
                      <w:rPr>
                        <w:rFonts w:cs="Times"/>
                        <w:noProof/>
                        <w:color w:val="000000" w:themeColor="text1"/>
                        <w:lang w:val="en-US"/>
                      </w:rPr>
                      <w:t>(Spencer)</w:t>
                    </w:r>
                    <w:r w:rsidR="002B72A1" w:rsidRPr="00034645">
                      <w:rPr>
                        <w:rFonts w:cs="Times"/>
                        <w:color w:val="000000" w:themeColor="text1"/>
                        <w:lang w:val="en-US"/>
                      </w:rPr>
                      <w:fldChar w:fldCharType="end"/>
                    </w:r>
                  </w:sdtContent>
                </w:sdt>
              </w:p>
              <w:p w14:paraId="0F903E67" w14:textId="61FA61EE" w:rsidR="003235A7" w:rsidRPr="00034645" w:rsidRDefault="00CC0749" w:rsidP="001E6E5B">
                <w:pPr>
                  <w:keepNext/>
                  <w:widowControl w:val="0"/>
                  <w:autoSpaceDE w:val="0"/>
                  <w:autoSpaceDN w:val="0"/>
                  <w:adjustRightInd w:val="0"/>
                  <w:rPr>
                    <w:rFonts w:cs="Georgia"/>
                    <w:color w:val="000000" w:themeColor="text1"/>
                    <w:lang w:val="en-US"/>
                  </w:rPr>
                </w:pPr>
              </w:p>
            </w:sdtContent>
          </w:sdt>
        </w:tc>
      </w:tr>
      <w:tr w:rsidR="006928A2" w:rsidRPr="001E6E5B" w14:paraId="22F63BD7" w14:textId="77777777" w:rsidTr="003235A7">
        <w:tc>
          <w:tcPr>
            <w:tcW w:w="9016" w:type="dxa"/>
          </w:tcPr>
          <w:p w14:paraId="0F21E90C" w14:textId="77777777" w:rsidR="006928A2" w:rsidRPr="00034645" w:rsidRDefault="006928A2" w:rsidP="0006510B">
            <w:pPr>
              <w:keepNext/>
              <w:rPr>
                <w:u w:val="single"/>
              </w:rPr>
            </w:pPr>
          </w:p>
        </w:tc>
      </w:tr>
    </w:tbl>
    <w:p w14:paraId="199129D5" w14:textId="0A578284" w:rsidR="00C27FAB" w:rsidRPr="001E6E5B" w:rsidRDefault="00C27FAB" w:rsidP="002746D8">
      <w:pPr>
        <w:pStyle w:val="Caption"/>
        <w:rPr>
          <w:sz w:val="24"/>
          <w:szCs w:val="24"/>
        </w:rPr>
      </w:pPr>
    </w:p>
    <w:sectPr w:rsidR="00C27FAB" w:rsidRPr="001E6E5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029F1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EC7063" w14:textId="77777777" w:rsidR="00D23826" w:rsidRDefault="00D23826" w:rsidP="007A0D55">
      <w:pPr>
        <w:spacing w:after="0" w:line="240" w:lineRule="auto"/>
      </w:pPr>
      <w:r>
        <w:separator/>
      </w:r>
    </w:p>
  </w:endnote>
  <w:endnote w:type="continuationSeparator" w:id="0">
    <w:p w14:paraId="51438DA2" w14:textId="77777777" w:rsidR="00D23826" w:rsidRDefault="00D2382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CE04D5" w14:textId="77777777" w:rsidR="00D23826" w:rsidRDefault="00D23826" w:rsidP="007A0D55">
      <w:pPr>
        <w:spacing w:after="0" w:line="240" w:lineRule="auto"/>
      </w:pPr>
      <w:r>
        <w:separator/>
      </w:r>
    </w:p>
  </w:footnote>
  <w:footnote w:type="continuationSeparator" w:id="0">
    <w:p w14:paraId="3CAAC6C0" w14:textId="77777777" w:rsidR="00D23826" w:rsidRDefault="00D2382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F649C" w14:textId="77777777" w:rsidR="00D23826" w:rsidRDefault="00D2382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7638659" w14:textId="77777777" w:rsidR="00D23826" w:rsidRDefault="00D2382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phen ross">
    <w15:presenceInfo w15:providerId="Windows Live" w15:userId="2430a484038679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dirty" w:grammar="clean"/>
  <w:attachedTemplate r:id="rId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66"/>
    <w:rsid w:val="000030C3"/>
    <w:rsid w:val="000148D0"/>
    <w:rsid w:val="00023BD9"/>
    <w:rsid w:val="00032559"/>
    <w:rsid w:val="00034645"/>
    <w:rsid w:val="00043560"/>
    <w:rsid w:val="00052040"/>
    <w:rsid w:val="0006510B"/>
    <w:rsid w:val="00065A2C"/>
    <w:rsid w:val="00072251"/>
    <w:rsid w:val="00076505"/>
    <w:rsid w:val="00090C36"/>
    <w:rsid w:val="000B25AE"/>
    <w:rsid w:val="000B55AB"/>
    <w:rsid w:val="000D24DC"/>
    <w:rsid w:val="000D63AB"/>
    <w:rsid w:val="000F4DFB"/>
    <w:rsid w:val="00101B2E"/>
    <w:rsid w:val="00101D37"/>
    <w:rsid w:val="00115334"/>
    <w:rsid w:val="001153AC"/>
    <w:rsid w:val="00116FA0"/>
    <w:rsid w:val="00126E0B"/>
    <w:rsid w:val="0015114C"/>
    <w:rsid w:val="0015166F"/>
    <w:rsid w:val="00154265"/>
    <w:rsid w:val="00160A5F"/>
    <w:rsid w:val="00163652"/>
    <w:rsid w:val="001732EE"/>
    <w:rsid w:val="00190539"/>
    <w:rsid w:val="001A21F3"/>
    <w:rsid w:val="001A2537"/>
    <w:rsid w:val="001A6A06"/>
    <w:rsid w:val="001C6A29"/>
    <w:rsid w:val="001E6E5B"/>
    <w:rsid w:val="001E76DD"/>
    <w:rsid w:val="001F3CD1"/>
    <w:rsid w:val="00210C03"/>
    <w:rsid w:val="002162E2"/>
    <w:rsid w:val="00225C5A"/>
    <w:rsid w:val="00230B10"/>
    <w:rsid w:val="00234353"/>
    <w:rsid w:val="00235087"/>
    <w:rsid w:val="00244BB0"/>
    <w:rsid w:val="002640C6"/>
    <w:rsid w:val="00271512"/>
    <w:rsid w:val="002746D8"/>
    <w:rsid w:val="00274A57"/>
    <w:rsid w:val="00283024"/>
    <w:rsid w:val="00285337"/>
    <w:rsid w:val="0029228A"/>
    <w:rsid w:val="0029598E"/>
    <w:rsid w:val="002A0A0D"/>
    <w:rsid w:val="002B0B37"/>
    <w:rsid w:val="002B3A58"/>
    <w:rsid w:val="002B72A1"/>
    <w:rsid w:val="002C5FA7"/>
    <w:rsid w:val="002D396D"/>
    <w:rsid w:val="002E3CF4"/>
    <w:rsid w:val="002E474C"/>
    <w:rsid w:val="002E62D9"/>
    <w:rsid w:val="0030662D"/>
    <w:rsid w:val="00311188"/>
    <w:rsid w:val="00320B02"/>
    <w:rsid w:val="003235A7"/>
    <w:rsid w:val="00324B99"/>
    <w:rsid w:val="003331BB"/>
    <w:rsid w:val="00340E52"/>
    <w:rsid w:val="00343F5F"/>
    <w:rsid w:val="00357004"/>
    <w:rsid w:val="003677B6"/>
    <w:rsid w:val="003768C9"/>
    <w:rsid w:val="003810E2"/>
    <w:rsid w:val="003830F2"/>
    <w:rsid w:val="00395859"/>
    <w:rsid w:val="003A274A"/>
    <w:rsid w:val="003C25DA"/>
    <w:rsid w:val="003C6A1D"/>
    <w:rsid w:val="003D3579"/>
    <w:rsid w:val="003E22B6"/>
    <w:rsid w:val="003E2795"/>
    <w:rsid w:val="003E47F4"/>
    <w:rsid w:val="003F0D73"/>
    <w:rsid w:val="004035B1"/>
    <w:rsid w:val="00412200"/>
    <w:rsid w:val="004162A3"/>
    <w:rsid w:val="00422724"/>
    <w:rsid w:val="00444AA4"/>
    <w:rsid w:val="00462DBE"/>
    <w:rsid w:val="00464699"/>
    <w:rsid w:val="00475FF3"/>
    <w:rsid w:val="00483379"/>
    <w:rsid w:val="00484693"/>
    <w:rsid w:val="00485DE1"/>
    <w:rsid w:val="00486B47"/>
    <w:rsid w:val="00487BC5"/>
    <w:rsid w:val="00496888"/>
    <w:rsid w:val="004A7476"/>
    <w:rsid w:val="004B64E7"/>
    <w:rsid w:val="004D3676"/>
    <w:rsid w:val="004D3BAF"/>
    <w:rsid w:val="004D6F38"/>
    <w:rsid w:val="004E07F3"/>
    <w:rsid w:val="004E2E59"/>
    <w:rsid w:val="004E5896"/>
    <w:rsid w:val="005012D4"/>
    <w:rsid w:val="00513EE6"/>
    <w:rsid w:val="00514923"/>
    <w:rsid w:val="00515CCB"/>
    <w:rsid w:val="005178DB"/>
    <w:rsid w:val="00534F8F"/>
    <w:rsid w:val="00547FA3"/>
    <w:rsid w:val="005503C0"/>
    <w:rsid w:val="005635F9"/>
    <w:rsid w:val="00565B0E"/>
    <w:rsid w:val="00590035"/>
    <w:rsid w:val="005B177E"/>
    <w:rsid w:val="005B1D59"/>
    <w:rsid w:val="005B21FE"/>
    <w:rsid w:val="005B3921"/>
    <w:rsid w:val="005C5EB3"/>
    <w:rsid w:val="005C7739"/>
    <w:rsid w:val="005D2CA2"/>
    <w:rsid w:val="005D5545"/>
    <w:rsid w:val="005D6A8B"/>
    <w:rsid w:val="005F26D7"/>
    <w:rsid w:val="005F5450"/>
    <w:rsid w:val="006025AE"/>
    <w:rsid w:val="00623E80"/>
    <w:rsid w:val="00677067"/>
    <w:rsid w:val="006928A2"/>
    <w:rsid w:val="006971A5"/>
    <w:rsid w:val="006A39CC"/>
    <w:rsid w:val="006A641A"/>
    <w:rsid w:val="006A7BAB"/>
    <w:rsid w:val="006C1897"/>
    <w:rsid w:val="006C20BC"/>
    <w:rsid w:val="006C2CF1"/>
    <w:rsid w:val="006C64FC"/>
    <w:rsid w:val="006D0412"/>
    <w:rsid w:val="006E4B7C"/>
    <w:rsid w:val="00720204"/>
    <w:rsid w:val="00721184"/>
    <w:rsid w:val="007411B9"/>
    <w:rsid w:val="0076092D"/>
    <w:rsid w:val="00771389"/>
    <w:rsid w:val="00780D95"/>
    <w:rsid w:val="00780DC7"/>
    <w:rsid w:val="007A0D55"/>
    <w:rsid w:val="007A4476"/>
    <w:rsid w:val="007B3377"/>
    <w:rsid w:val="007B4830"/>
    <w:rsid w:val="007C57F1"/>
    <w:rsid w:val="007D64D1"/>
    <w:rsid w:val="007E5F44"/>
    <w:rsid w:val="007F1E9D"/>
    <w:rsid w:val="007F2C14"/>
    <w:rsid w:val="00805632"/>
    <w:rsid w:val="0081509B"/>
    <w:rsid w:val="00821DE3"/>
    <w:rsid w:val="00826A47"/>
    <w:rsid w:val="00831CE5"/>
    <w:rsid w:val="0083506C"/>
    <w:rsid w:val="00846CE1"/>
    <w:rsid w:val="00846E93"/>
    <w:rsid w:val="00854D2E"/>
    <w:rsid w:val="00855332"/>
    <w:rsid w:val="008569AF"/>
    <w:rsid w:val="00861F5A"/>
    <w:rsid w:val="008634FE"/>
    <w:rsid w:val="00866CC8"/>
    <w:rsid w:val="008A5B87"/>
    <w:rsid w:val="008C3873"/>
    <w:rsid w:val="008D2BF1"/>
    <w:rsid w:val="008E5CA2"/>
    <w:rsid w:val="008F1477"/>
    <w:rsid w:val="00902989"/>
    <w:rsid w:val="00922950"/>
    <w:rsid w:val="00930741"/>
    <w:rsid w:val="00946C83"/>
    <w:rsid w:val="00963EC2"/>
    <w:rsid w:val="00967209"/>
    <w:rsid w:val="00977D8C"/>
    <w:rsid w:val="009856C1"/>
    <w:rsid w:val="009A0EC6"/>
    <w:rsid w:val="009A7264"/>
    <w:rsid w:val="009B22AA"/>
    <w:rsid w:val="009B7598"/>
    <w:rsid w:val="009C5312"/>
    <w:rsid w:val="009C7AB5"/>
    <w:rsid w:val="009D1336"/>
    <w:rsid w:val="009D1606"/>
    <w:rsid w:val="009D35B0"/>
    <w:rsid w:val="009E18A1"/>
    <w:rsid w:val="009E73D7"/>
    <w:rsid w:val="009F6E9D"/>
    <w:rsid w:val="009F7B4D"/>
    <w:rsid w:val="00A14504"/>
    <w:rsid w:val="00A27D2C"/>
    <w:rsid w:val="00A3712C"/>
    <w:rsid w:val="00A4029B"/>
    <w:rsid w:val="00A56954"/>
    <w:rsid w:val="00A63FAA"/>
    <w:rsid w:val="00A75C37"/>
    <w:rsid w:val="00A76FD9"/>
    <w:rsid w:val="00A962BD"/>
    <w:rsid w:val="00AA1564"/>
    <w:rsid w:val="00AB06EE"/>
    <w:rsid w:val="00AB436D"/>
    <w:rsid w:val="00AC788D"/>
    <w:rsid w:val="00AC7CDA"/>
    <w:rsid w:val="00AD2F24"/>
    <w:rsid w:val="00AD4844"/>
    <w:rsid w:val="00AE3F4C"/>
    <w:rsid w:val="00AE5686"/>
    <w:rsid w:val="00AF0F69"/>
    <w:rsid w:val="00B13122"/>
    <w:rsid w:val="00B219AE"/>
    <w:rsid w:val="00B253D3"/>
    <w:rsid w:val="00B31B2B"/>
    <w:rsid w:val="00B33145"/>
    <w:rsid w:val="00B371BD"/>
    <w:rsid w:val="00B574C9"/>
    <w:rsid w:val="00B70E92"/>
    <w:rsid w:val="00BA7344"/>
    <w:rsid w:val="00BC2926"/>
    <w:rsid w:val="00BC39C9"/>
    <w:rsid w:val="00BC3A47"/>
    <w:rsid w:val="00BD3169"/>
    <w:rsid w:val="00BD61FC"/>
    <w:rsid w:val="00BE25F1"/>
    <w:rsid w:val="00BE5BF7"/>
    <w:rsid w:val="00BF3046"/>
    <w:rsid w:val="00BF40E1"/>
    <w:rsid w:val="00C0180A"/>
    <w:rsid w:val="00C14938"/>
    <w:rsid w:val="00C22087"/>
    <w:rsid w:val="00C27FAB"/>
    <w:rsid w:val="00C358D4"/>
    <w:rsid w:val="00C441AE"/>
    <w:rsid w:val="00C46B65"/>
    <w:rsid w:val="00C6296B"/>
    <w:rsid w:val="00C854B1"/>
    <w:rsid w:val="00C90CC6"/>
    <w:rsid w:val="00C95FB2"/>
    <w:rsid w:val="00CA202A"/>
    <w:rsid w:val="00CA6B2C"/>
    <w:rsid w:val="00CB2925"/>
    <w:rsid w:val="00CC0749"/>
    <w:rsid w:val="00CC586D"/>
    <w:rsid w:val="00CF1542"/>
    <w:rsid w:val="00CF19BB"/>
    <w:rsid w:val="00CF3EC5"/>
    <w:rsid w:val="00D02F94"/>
    <w:rsid w:val="00D17506"/>
    <w:rsid w:val="00D23826"/>
    <w:rsid w:val="00D3679C"/>
    <w:rsid w:val="00D44139"/>
    <w:rsid w:val="00D656DA"/>
    <w:rsid w:val="00D83300"/>
    <w:rsid w:val="00D85877"/>
    <w:rsid w:val="00D928E4"/>
    <w:rsid w:val="00DB7EB7"/>
    <w:rsid w:val="00DC6B48"/>
    <w:rsid w:val="00DE1DE8"/>
    <w:rsid w:val="00DE6CC1"/>
    <w:rsid w:val="00DF01B0"/>
    <w:rsid w:val="00E15246"/>
    <w:rsid w:val="00E23705"/>
    <w:rsid w:val="00E2486D"/>
    <w:rsid w:val="00E64989"/>
    <w:rsid w:val="00E7433E"/>
    <w:rsid w:val="00E83C47"/>
    <w:rsid w:val="00E85A05"/>
    <w:rsid w:val="00E95829"/>
    <w:rsid w:val="00EA5F83"/>
    <w:rsid w:val="00EA606C"/>
    <w:rsid w:val="00EB0C8C"/>
    <w:rsid w:val="00EB4574"/>
    <w:rsid w:val="00EB51FD"/>
    <w:rsid w:val="00EB77DB"/>
    <w:rsid w:val="00EC65C8"/>
    <w:rsid w:val="00ED139F"/>
    <w:rsid w:val="00EE0A19"/>
    <w:rsid w:val="00EF74F7"/>
    <w:rsid w:val="00F05738"/>
    <w:rsid w:val="00F16466"/>
    <w:rsid w:val="00F36937"/>
    <w:rsid w:val="00F41E10"/>
    <w:rsid w:val="00F50F29"/>
    <w:rsid w:val="00F60F53"/>
    <w:rsid w:val="00F94DDA"/>
    <w:rsid w:val="00FA089E"/>
    <w:rsid w:val="00FA1925"/>
    <w:rsid w:val="00FB11DE"/>
    <w:rsid w:val="00FB520A"/>
    <w:rsid w:val="00FB589A"/>
    <w:rsid w:val="00FB7317"/>
    <w:rsid w:val="00FC2C60"/>
    <w:rsid w:val="00FD155E"/>
    <w:rsid w:val="00FD6FBD"/>
    <w:rsid w:val="00FD70CE"/>
    <w:rsid w:val="00FE199C"/>
    <w:rsid w:val="00FE2786"/>
    <w:rsid w:val="00FE5D2A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56A9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List Number 2" w:unhideWhenUsed="0"/>
    <w:lsdException w:name="List Number 3" w:unhideWhenUsed="0"/>
    <w:lsdException w:name="List Number 4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646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66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AC788D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788D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C788D"/>
    <w:rPr>
      <w:vertAlign w:val="superscript"/>
    </w:rPr>
  </w:style>
  <w:style w:type="paragraph" w:styleId="Caption">
    <w:name w:val="caption"/>
    <w:basedOn w:val="Normal"/>
    <w:next w:val="Normal"/>
    <w:uiPriority w:val="35"/>
    <w:qFormat/>
    <w:rsid w:val="001E6E5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5B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B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B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B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B0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Bullet 2" w:unhideWhenUsed="0"/>
    <w:lsdException w:name="List Bullet 3" w:unhideWhenUsed="0"/>
    <w:lsdException w:name="List Bullet 4" w:unhideWhenUsed="0"/>
    <w:lsdException w:name="List Bullet 5" w:unhideWhenUsed="0"/>
    <w:lsdException w:name="List Number 2" w:unhideWhenUsed="0"/>
    <w:lsdException w:name="List Number 3" w:unhideWhenUsed="0"/>
    <w:lsdException w:name="List Number 4" w:unhideWhenUsed="0"/>
    <w:lsdException w:name="List Number 5" w:unhideWhenUsed="0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nhideWhenUsed="0"/>
    <w:lsdException w:name="Block Text" w:unhideWhenUsed="0"/>
    <w:lsdException w:name="Hyperlink" w:unhideWhenUsed="0"/>
    <w:lsdException w:name="Followed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646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466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AC788D"/>
    <w:pPr>
      <w:spacing w:after="0" w:line="240" w:lineRule="auto"/>
    </w:pPr>
    <w:rPr>
      <w:rFonts w:eastAsiaTheme="minorEastAsia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788D"/>
    <w:rPr>
      <w:rFonts w:eastAsiaTheme="minorEastAsia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AC788D"/>
    <w:rPr>
      <w:vertAlign w:val="superscript"/>
    </w:rPr>
  </w:style>
  <w:style w:type="paragraph" w:styleId="Caption">
    <w:name w:val="caption"/>
    <w:basedOn w:val="Normal"/>
    <w:next w:val="Normal"/>
    <w:uiPriority w:val="35"/>
    <w:qFormat/>
    <w:rsid w:val="001E6E5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65B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B0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B0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B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B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4" Type="http://schemas.microsoft.com/office/2011/relationships/people" Target="people.xml"/><Relationship Id="rId15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ownloads:Supplementary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8745C8955B7494B8AF715DFEE9D2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EBB97-6262-024F-963F-30C3BEE6AF37}"/>
      </w:docPartPr>
      <w:docPartBody>
        <w:p w:rsidR="00534585" w:rsidRDefault="00534585">
          <w:pPr>
            <w:pStyle w:val="D8745C8955B7494B8AF715DFEE9D21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B75A4080C6A404C95DAEB3EC22D1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36E6D-7FB9-D74F-BEE2-FBD69BC4F543}"/>
      </w:docPartPr>
      <w:docPartBody>
        <w:p w:rsidR="00534585" w:rsidRDefault="00534585">
          <w:pPr>
            <w:pStyle w:val="0B75A4080C6A404C95DAEB3EC22D19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9B9D46F70AC7242A3B3E8BCF8BD1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45CCC-0BA6-4B4B-B011-88BF4F123F7F}"/>
      </w:docPartPr>
      <w:docPartBody>
        <w:p w:rsidR="00534585" w:rsidRDefault="00534585">
          <w:pPr>
            <w:pStyle w:val="89B9D46F70AC7242A3B3E8BCF8BD16C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E75806148C1104C8A3C7140E9FD0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FFE82-B853-4A4D-8DEE-C065E0B39C99}"/>
      </w:docPartPr>
      <w:docPartBody>
        <w:p w:rsidR="00534585" w:rsidRDefault="00534585">
          <w:pPr>
            <w:pStyle w:val="6E75806148C1104C8A3C7140E9FD08D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D73BA98AA91914CBA3CB9AE6722F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8FD87-53AD-CC4F-B3C7-6B1264BEA62A}"/>
      </w:docPartPr>
      <w:docPartBody>
        <w:p w:rsidR="00534585" w:rsidRDefault="00534585">
          <w:pPr>
            <w:pStyle w:val="DD73BA98AA91914CBA3CB9AE6722F5A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0C302763D313046B25651D3AB11A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3C4DC-D236-F842-BB64-47D184F8469F}"/>
      </w:docPartPr>
      <w:docPartBody>
        <w:p w:rsidR="00534585" w:rsidRDefault="00534585">
          <w:pPr>
            <w:pStyle w:val="50C302763D313046B25651D3AB11A3B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638D8387E9369438308B57C0B68D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80E32-AFA4-4A46-B937-C4DD32A83491}"/>
      </w:docPartPr>
      <w:docPartBody>
        <w:p w:rsidR="00534585" w:rsidRDefault="00534585">
          <w:pPr>
            <w:pStyle w:val="A638D8387E9369438308B57C0B68DF1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60D959A64C0E5419572D48CF2248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54518-BB22-2142-A5F0-145D6E8A60BB}"/>
      </w:docPartPr>
      <w:docPartBody>
        <w:p w:rsidR="00534585" w:rsidRDefault="00534585">
          <w:pPr>
            <w:pStyle w:val="560D959A64C0E5419572D48CF22480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7927B7AD51321489462AE2043DBB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A820A-E41A-0C44-98FF-FD8FF340934F}"/>
      </w:docPartPr>
      <w:docPartBody>
        <w:p w:rsidR="00534585" w:rsidRDefault="00534585">
          <w:pPr>
            <w:pStyle w:val="57927B7AD51321489462AE2043DBBF1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4DEEB3DD3738C4B92484EB00B742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39582-1D63-9E4A-83E4-30B779EF7A75}"/>
      </w:docPartPr>
      <w:docPartBody>
        <w:p w:rsidR="00534585" w:rsidRDefault="00534585">
          <w:pPr>
            <w:pStyle w:val="64DEEB3DD3738C4B92484EB00B7420C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585"/>
    <w:rsid w:val="001C61B3"/>
    <w:rsid w:val="00312B22"/>
    <w:rsid w:val="00534585"/>
    <w:rsid w:val="00775E6E"/>
    <w:rsid w:val="008F4E61"/>
    <w:rsid w:val="00BA0FA4"/>
    <w:rsid w:val="00C5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8745C8955B7494B8AF715DFEE9D21A0">
    <w:name w:val="D8745C8955B7494B8AF715DFEE9D21A0"/>
  </w:style>
  <w:style w:type="paragraph" w:customStyle="1" w:styleId="0B75A4080C6A404C95DAEB3EC22D199C">
    <w:name w:val="0B75A4080C6A404C95DAEB3EC22D199C"/>
  </w:style>
  <w:style w:type="paragraph" w:customStyle="1" w:styleId="89B9D46F70AC7242A3B3E8BCF8BD16C4">
    <w:name w:val="89B9D46F70AC7242A3B3E8BCF8BD16C4"/>
  </w:style>
  <w:style w:type="paragraph" w:customStyle="1" w:styleId="6E75806148C1104C8A3C7140E9FD08DB">
    <w:name w:val="6E75806148C1104C8A3C7140E9FD08DB"/>
  </w:style>
  <w:style w:type="paragraph" w:customStyle="1" w:styleId="DD73BA98AA91914CBA3CB9AE6722F5A6">
    <w:name w:val="DD73BA98AA91914CBA3CB9AE6722F5A6"/>
  </w:style>
  <w:style w:type="paragraph" w:customStyle="1" w:styleId="50C302763D313046B25651D3AB11A3BB">
    <w:name w:val="50C302763D313046B25651D3AB11A3BB"/>
  </w:style>
  <w:style w:type="paragraph" w:customStyle="1" w:styleId="A638D8387E9369438308B57C0B68DF1D">
    <w:name w:val="A638D8387E9369438308B57C0B68DF1D"/>
  </w:style>
  <w:style w:type="paragraph" w:customStyle="1" w:styleId="560D959A64C0E5419572D48CF22480AB">
    <w:name w:val="560D959A64C0E5419572D48CF22480AB"/>
  </w:style>
  <w:style w:type="paragraph" w:customStyle="1" w:styleId="57927B7AD51321489462AE2043DBBF15">
    <w:name w:val="57927B7AD51321489462AE2043DBBF15"/>
  </w:style>
  <w:style w:type="paragraph" w:customStyle="1" w:styleId="64DEEB3DD3738C4B92484EB00B7420C5">
    <w:name w:val="64DEEB3DD3738C4B92484EB00B7420C5"/>
  </w:style>
  <w:style w:type="paragraph" w:customStyle="1" w:styleId="F1D197DD1AF452429CA64688FD30C3E5">
    <w:name w:val="F1D197DD1AF452429CA64688FD30C3E5"/>
  </w:style>
  <w:style w:type="paragraph" w:customStyle="1" w:styleId="967397A32881FF4E9EC948A75DD87264">
    <w:name w:val="967397A32881FF4E9EC948A75DD87264"/>
    <w:rsid w:val="00C575D6"/>
  </w:style>
  <w:style w:type="paragraph" w:customStyle="1" w:styleId="346DF950194D3F4C82F485E78F61F353">
    <w:name w:val="346DF950194D3F4C82F485E78F61F353"/>
    <w:rsid w:val="00C575D6"/>
  </w:style>
  <w:style w:type="paragraph" w:customStyle="1" w:styleId="1850710F51B2D842A38E68718DCDBF9C">
    <w:name w:val="1850710F51B2D842A38E68718DCDBF9C"/>
    <w:rsid w:val="00C575D6"/>
  </w:style>
  <w:style w:type="paragraph" w:customStyle="1" w:styleId="21A91A4065076641ADB8567DA3EFBE56">
    <w:name w:val="21A91A4065076641ADB8567DA3EFBE56"/>
    <w:rsid w:val="00C575D6"/>
  </w:style>
  <w:style w:type="paragraph" w:customStyle="1" w:styleId="55FFBEAAB584474F989FBC303D8C6F21">
    <w:name w:val="55FFBEAAB584474F989FBC303D8C6F21"/>
    <w:rsid w:val="00C575D6"/>
  </w:style>
  <w:style w:type="paragraph" w:customStyle="1" w:styleId="5E338B118EFA6146B5C166B74C3C7BA5">
    <w:name w:val="5E338B118EFA6146B5C166B74C3C7BA5"/>
    <w:rsid w:val="00C575D6"/>
  </w:style>
  <w:style w:type="paragraph" w:customStyle="1" w:styleId="34C5B7C4A869CD4BBB485AE3112A8467">
    <w:name w:val="34C5B7C4A869CD4BBB485AE3112A8467"/>
    <w:rsid w:val="00C575D6"/>
  </w:style>
  <w:style w:type="paragraph" w:customStyle="1" w:styleId="2946CEC38835DF42B4251A1FC2798A7F">
    <w:name w:val="2946CEC38835DF42B4251A1FC2798A7F"/>
    <w:rsid w:val="00C575D6"/>
  </w:style>
  <w:style w:type="paragraph" w:customStyle="1" w:styleId="0DB6D1A65D02FD43A6CC625994B660CE">
    <w:name w:val="0DB6D1A65D02FD43A6CC625994B660CE"/>
    <w:rsid w:val="00C575D6"/>
  </w:style>
  <w:style w:type="paragraph" w:customStyle="1" w:styleId="2E172C18E102DB4F8446596F359262F5">
    <w:name w:val="2E172C18E102DB4F8446596F359262F5"/>
    <w:rsid w:val="00C575D6"/>
  </w:style>
  <w:style w:type="paragraph" w:customStyle="1" w:styleId="992B052E1659454AB81F7100C7149452">
    <w:name w:val="992B052E1659454AB81F7100C7149452"/>
    <w:rsid w:val="00C575D6"/>
  </w:style>
  <w:style w:type="paragraph" w:customStyle="1" w:styleId="19772E3715203447B9A853070E35E0B6">
    <w:name w:val="19772E3715203447B9A853070E35E0B6"/>
    <w:rsid w:val="00C575D6"/>
  </w:style>
  <w:style w:type="paragraph" w:customStyle="1" w:styleId="FB6B8C8DEFAA514BBDA326F3287CDF5E">
    <w:name w:val="FB6B8C8DEFAA514BBDA326F3287CDF5E"/>
    <w:rsid w:val="00C575D6"/>
  </w:style>
  <w:style w:type="paragraph" w:customStyle="1" w:styleId="DE63618566959F46A0B97ABECC00384E">
    <w:name w:val="DE63618566959F46A0B97ABECC00384E"/>
    <w:rsid w:val="00C575D6"/>
  </w:style>
  <w:style w:type="paragraph" w:customStyle="1" w:styleId="E4B24004193F8047BC30886DB34AD4D2">
    <w:name w:val="E4B24004193F8047BC30886DB34AD4D2"/>
    <w:rsid w:val="00C575D6"/>
  </w:style>
  <w:style w:type="paragraph" w:customStyle="1" w:styleId="902A5C99427AA34CBFC338B97561EB59">
    <w:name w:val="902A5C99427AA34CBFC338B97561EB59"/>
    <w:rsid w:val="00C575D6"/>
  </w:style>
  <w:style w:type="paragraph" w:customStyle="1" w:styleId="FBE403B911C7374A86F19552F507E162">
    <w:name w:val="FBE403B911C7374A86F19552F507E162"/>
    <w:rsid w:val="00C575D6"/>
  </w:style>
  <w:style w:type="paragraph" w:customStyle="1" w:styleId="385ECDA1E1682C41A1DF7C29D5345CB0">
    <w:name w:val="385ECDA1E1682C41A1DF7C29D5345CB0"/>
    <w:rsid w:val="00C575D6"/>
  </w:style>
  <w:style w:type="paragraph" w:customStyle="1" w:styleId="E07809DD58BB4C40B9A8B3DB8B0627C6">
    <w:name w:val="E07809DD58BB4C40B9A8B3DB8B0627C6"/>
    <w:rsid w:val="00C575D6"/>
  </w:style>
  <w:style w:type="paragraph" w:customStyle="1" w:styleId="567C9C3001E611489FBFDFFD7F81BDD9">
    <w:name w:val="567C9C3001E611489FBFDFFD7F81BDD9"/>
    <w:rsid w:val="00C575D6"/>
  </w:style>
  <w:style w:type="paragraph" w:customStyle="1" w:styleId="9FF561CF28273C47B87D49C5E514B846">
    <w:name w:val="9FF561CF28273C47B87D49C5E514B846"/>
    <w:rsid w:val="00C575D6"/>
  </w:style>
  <w:style w:type="paragraph" w:customStyle="1" w:styleId="0C6B7D9CAAD25743B244EE35D267CC74">
    <w:name w:val="0C6B7D9CAAD25743B244EE35D267CC74"/>
    <w:rsid w:val="00C575D6"/>
  </w:style>
  <w:style w:type="paragraph" w:customStyle="1" w:styleId="CFDD2331DF4BFC4A991C276C96CE2373">
    <w:name w:val="CFDD2331DF4BFC4A991C276C96CE2373"/>
    <w:rsid w:val="00C575D6"/>
  </w:style>
  <w:style w:type="paragraph" w:customStyle="1" w:styleId="B0BB511116860F4D8FBF0F27184FAE14">
    <w:name w:val="B0BB511116860F4D8FBF0F27184FAE14"/>
    <w:rsid w:val="00C575D6"/>
  </w:style>
  <w:style w:type="paragraph" w:customStyle="1" w:styleId="1B4A334D64442245882CABDC32E0DBAA">
    <w:name w:val="1B4A334D64442245882CABDC32E0DBAA"/>
    <w:rsid w:val="00C575D6"/>
  </w:style>
  <w:style w:type="paragraph" w:customStyle="1" w:styleId="7264F8BEFF9A5946ACC40CB62C990AB6">
    <w:name w:val="7264F8BEFF9A5946ACC40CB62C990AB6"/>
    <w:rsid w:val="00C575D6"/>
  </w:style>
  <w:style w:type="paragraph" w:customStyle="1" w:styleId="5A39C5BD47527749A7FD2AC8E3F2B1F1">
    <w:name w:val="5A39C5BD47527749A7FD2AC8E3F2B1F1"/>
    <w:rsid w:val="00C575D6"/>
  </w:style>
  <w:style w:type="paragraph" w:customStyle="1" w:styleId="E6A139090ACDEE489D2186C034516A07">
    <w:name w:val="E6A139090ACDEE489D2186C034516A07"/>
    <w:rsid w:val="00C575D6"/>
  </w:style>
  <w:style w:type="paragraph" w:customStyle="1" w:styleId="B49F1705C21BC14A812D4E8227C4F95D">
    <w:name w:val="B49F1705C21BC14A812D4E8227C4F95D"/>
    <w:rsid w:val="00C575D6"/>
  </w:style>
  <w:style w:type="paragraph" w:customStyle="1" w:styleId="9AF05FD124299549855F2C7CAB972A90">
    <w:name w:val="9AF05FD124299549855F2C7CAB972A90"/>
    <w:rsid w:val="00C575D6"/>
  </w:style>
  <w:style w:type="paragraph" w:customStyle="1" w:styleId="036327B5C3524C42ACF23C13EFD48306">
    <w:name w:val="036327B5C3524C42ACF23C13EFD48306"/>
    <w:rsid w:val="00C575D6"/>
  </w:style>
  <w:style w:type="paragraph" w:customStyle="1" w:styleId="DA0B3EA913F53244B65F6DBA97864B49">
    <w:name w:val="DA0B3EA913F53244B65F6DBA97864B49"/>
    <w:rsid w:val="00C575D6"/>
  </w:style>
  <w:style w:type="paragraph" w:customStyle="1" w:styleId="D50F3A6C0B59FB4AA6C9071E79FAD41C">
    <w:name w:val="D50F3A6C0B59FB4AA6C9071E79FAD41C"/>
    <w:rsid w:val="00C575D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8745C8955B7494B8AF715DFEE9D21A0">
    <w:name w:val="D8745C8955B7494B8AF715DFEE9D21A0"/>
  </w:style>
  <w:style w:type="paragraph" w:customStyle="1" w:styleId="0B75A4080C6A404C95DAEB3EC22D199C">
    <w:name w:val="0B75A4080C6A404C95DAEB3EC22D199C"/>
  </w:style>
  <w:style w:type="paragraph" w:customStyle="1" w:styleId="89B9D46F70AC7242A3B3E8BCF8BD16C4">
    <w:name w:val="89B9D46F70AC7242A3B3E8BCF8BD16C4"/>
  </w:style>
  <w:style w:type="paragraph" w:customStyle="1" w:styleId="6E75806148C1104C8A3C7140E9FD08DB">
    <w:name w:val="6E75806148C1104C8A3C7140E9FD08DB"/>
  </w:style>
  <w:style w:type="paragraph" w:customStyle="1" w:styleId="DD73BA98AA91914CBA3CB9AE6722F5A6">
    <w:name w:val="DD73BA98AA91914CBA3CB9AE6722F5A6"/>
  </w:style>
  <w:style w:type="paragraph" w:customStyle="1" w:styleId="50C302763D313046B25651D3AB11A3BB">
    <w:name w:val="50C302763D313046B25651D3AB11A3BB"/>
  </w:style>
  <w:style w:type="paragraph" w:customStyle="1" w:styleId="A638D8387E9369438308B57C0B68DF1D">
    <w:name w:val="A638D8387E9369438308B57C0B68DF1D"/>
  </w:style>
  <w:style w:type="paragraph" w:customStyle="1" w:styleId="560D959A64C0E5419572D48CF22480AB">
    <w:name w:val="560D959A64C0E5419572D48CF22480AB"/>
  </w:style>
  <w:style w:type="paragraph" w:customStyle="1" w:styleId="57927B7AD51321489462AE2043DBBF15">
    <w:name w:val="57927B7AD51321489462AE2043DBBF15"/>
  </w:style>
  <w:style w:type="paragraph" w:customStyle="1" w:styleId="64DEEB3DD3738C4B92484EB00B7420C5">
    <w:name w:val="64DEEB3DD3738C4B92484EB00B7420C5"/>
  </w:style>
  <w:style w:type="paragraph" w:customStyle="1" w:styleId="F1D197DD1AF452429CA64688FD30C3E5">
    <w:name w:val="F1D197DD1AF452429CA64688FD30C3E5"/>
  </w:style>
  <w:style w:type="paragraph" w:customStyle="1" w:styleId="967397A32881FF4E9EC948A75DD87264">
    <w:name w:val="967397A32881FF4E9EC948A75DD87264"/>
    <w:rsid w:val="00C575D6"/>
  </w:style>
  <w:style w:type="paragraph" w:customStyle="1" w:styleId="346DF950194D3F4C82F485E78F61F353">
    <w:name w:val="346DF950194D3F4C82F485E78F61F353"/>
    <w:rsid w:val="00C575D6"/>
  </w:style>
  <w:style w:type="paragraph" w:customStyle="1" w:styleId="1850710F51B2D842A38E68718DCDBF9C">
    <w:name w:val="1850710F51B2D842A38E68718DCDBF9C"/>
    <w:rsid w:val="00C575D6"/>
  </w:style>
  <w:style w:type="paragraph" w:customStyle="1" w:styleId="21A91A4065076641ADB8567DA3EFBE56">
    <w:name w:val="21A91A4065076641ADB8567DA3EFBE56"/>
    <w:rsid w:val="00C575D6"/>
  </w:style>
  <w:style w:type="paragraph" w:customStyle="1" w:styleId="55FFBEAAB584474F989FBC303D8C6F21">
    <w:name w:val="55FFBEAAB584474F989FBC303D8C6F21"/>
    <w:rsid w:val="00C575D6"/>
  </w:style>
  <w:style w:type="paragraph" w:customStyle="1" w:styleId="5E338B118EFA6146B5C166B74C3C7BA5">
    <w:name w:val="5E338B118EFA6146B5C166B74C3C7BA5"/>
    <w:rsid w:val="00C575D6"/>
  </w:style>
  <w:style w:type="paragraph" w:customStyle="1" w:styleId="34C5B7C4A869CD4BBB485AE3112A8467">
    <w:name w:val="34C5B7C4A869CD4BBB485AE3112A8467"/>
    <w:rsid w:val="00C575D6"/>
  </w:style>
  <w:style w:type="paragraph" w:customStyle="1" w:styleId="2946CEC38835DF42B4251A1FC2798A7F">
    <w:name w:val="2946CEC38835DF42B4251A1FC2798A7F"/>
    <w:rsid w:val="00C575D6"/>
  </w:style>
  <w:style w:type="paragraph" w:customStyle="1" w:styleId="0DB6D1A65D02FD43A6CC625994B660CE">
    <w:name w:val="0DB6D1A65D02FD43A6CC625994B660CE"/>
    <w:rsid w:val="00C575D6"/>
  </w:style>
  <w:style w:type="paragraph" w:customStyle="1" w:styleId="2E172C18E102DB4F8446596F359262F5">
    <w:name w:val="2E172C18E102DB4F8446596F359262F5"/>
    <w:rsid w:val="00C575D6"/>
  </w:style>
  <w:style w:type="paragraph" w:customStyle="1" w:styleId="992B052E1659454AB81F7100C7149452">
    <w:name w:val="992B052E1659454AB81F7100C7149452"/>
    <w:rsid w:val="00C575D6"/>
  </w:style>
  <w:style w:type="paragraph" w:customStyle="1" w:styleId="19772E3715203447B9A853070E35E0B6">
    <w:name w:val="19772E3715203447B9A853070E35E0B6"/>
    <w:rsid w:val="00C575D6"/>
  </w:style>
  <w:style w:type="paragraph" w:customStyle="1" w:styleId="FB6B8C8DEFAA514BBDA326F3287CDF5E">
    <w:name w:val="FB6B8C8DEFAA514BBDA326F3287CDF5E"/>
    <w:rsid w:val="00C575D6"/>
  </w:style>
  <w:style w:type="paragraph" w:customStyle="1" w:styleId="DE63618566959F46A0B97ABECC00384E">
    <w:name w:val="DE63618566959F46A0B97ABECC00384E"/>
    <w:rsid w:val="00C575D6"/>
  </w:style>
  <w:style w:type="paragraph" w:customStyle="1" w:styleId="E4B24004193F8047BC30886DB34AD4D2">
    <w:name w:val="E4B24004193F8047BC30886DB34AD4D2"/>
    <w:rsid w:val="00C575D6"/>
  </w:style>
  <w:style w:type="paragraph" w:customStyle="1" w:styleId="902A5C99427AA34CBFC338B97561EB59">
    <w:name w:val="902A5C99427AA34CBFC338B97561EB59"/>
    <w:rsid w:val="00C575D6"/>
  </w:style>
  <w:style w:type="paragraph" w:customStyle="1" w:styleId="FBE403B911C7374A86F19552F507E162">
    <w:name w:val="FBE403B911C7374A86F19552F507E162"/>
    <w:rsid w:val="00C575D6"/>
  </w:style>
  <w:style w:type="paragraph" w:customStyle="1" w:styleId="385ECDA1E1682C41A1DF7C29D5345CB0">
    <w:name w:val="385ECDA1E1682C41A1DF7C29D5345CB0"/>
    <w:rsid w:val="00C575D6"/>
  </w:style>
  <w:style w:type="paragraph" w:customStyle="1" w:styleId="E07809DD58BB4C40B9A8B3DB8B0627C6">
    <w:name w:val="E07809DD58BB4C40B9A8B3DB8B0627C6"/>
    <w:rsid w:val="00C575D6"/>
  </w:style>
  <w:style w:type="paragraph" w:customStyle="1" w:styleId="567C9C3001E611489FBFDFFD7F81BDD9">
    <w:name w:val="567C9C3001E611489FBFDFFD7F81BDD9"/>
    <w:rsid w:val="00C575D6"/>
  </w:style>
  <w:style w:type="paragraph" w:customStyle="1" w:styleId="9FF561CF28273C47B87D49C5E514B846">
    <w:name w:val="9FF561CF28273C47B87D49C5E514B846"/>
    <w:rsid w:val="00C575D6"/>
  </w:style>
  <w:style w:type="paragraph" w:customStyle="1" w:styleId="0C6B7D9CAAD25743B244EE35D267CC74">
    <w:name w:val="0C6B7D9CAAD25743B244EE35D267CC74"/>
    <w:rsid w:val="00C575D6"/>
  </w:style>
  <w:style w:type="paragraph" w:customStyle="1" w:styleId="CFDD2331DF4BFC4A991C276C96CE2373">
    <w:name w:val="CFDD2331DF4BFC4A991C276C96CE2373"/>
    <w:rsid w:val="00C575D6"/>
  </w:style>
  <w:style w:type="paragraph" w:customStyle="1" w:styleId="B0BB511116860F4D8FBF0F27184FAE14">
    <w:name w:val="B0BB511116860F4D8FBF0F27184FAE14"/>
    <w:rsid w:val="00C575D6"/>
  </w:style>
  <w:style w:type="paragraph" w:customStyle="1" w:styleId="1B4A334D64442245882CABDC32E0DBAA">
    <w:name w:val="1B4A334D64442245882CABDC32E0DBAA"/>
    <w:rsid w:val="00C575D6"/>
  </w:style>
  <w:style w:type="paragraph" w:customStyle="1" w:styleId="7264F8BEFF9A5946ACC40CB62C990AB6">
    <w:name w:val="7264F8BEFF9A5946ACC40CB62C990AB6"/>
    <w:rsid w:val="00C575D6"/>
  </w:style>
  <w:style w:type="paragraph" w:customStyle="1" w:styleId="5A39C5BD47527749A7FD2AC8E3F2B1F1">
    <w:name w:val="5A39C5BD47527749A7FD2AC8E3F2B1F1"/>
    <w:rsid w:val="00C575D6"/>
  </w:style>
  <w:style w:type="paragraph" w:customStyle="1" w:styleId="E6A139090ACDEE489D2186C034516A07">
    <w:name w:val="E6A139090ACDEE489D2186C034516A07"/>
    <w:rsid w:val="00C575D6"/>
  </w:style>
  <w:style w:type="paragraph" w:customStyle="1" w:styleId="B49F1705C21BC14A812D4E8227C4F95D">
    <w:name w:val="B49F1705C21BC14A812D4E8227C4F95D"/>
    <w:rsid w:val="00C575D6"/>
  </w:style>
  <w:style w:type="paragraph" w:customStyle="1" w:styleId="9AF05FD124299549855F2C7CAB972A90">
    <w:name w:val="9AF05FD124299549855F2C7CAB972A90"/>
    <w:rsid w:val="00C575D6"/>
  </w:style>
  <w:style w:type="paragraph" w:customStyle="1" w:styleId="036327B5C3524C42ACF23C13EFD48306">
    <w:name w:val="036327B5C3524C42ACF23C13EFD48306"/>
    <w:rsid w:val="00C575D6"/>
  </w:style>
  <w:style w:type="paragraph" w:customStyle="1" w:styleId="DA0B3EA913F53244B65F6DBA97864B49">
    <w:name w:val="DA0B3EA913F53244B65F6DBA97864B49"/>
    <w:rsid w:val="00C575D6"/>
  </w:style>
  <w:style w:type="paragraph" w:customStyle="1" w:styleId="D50F3A6C0B59FB4AA6C9071E79FAD41C">
    <w:name w:val="D50F3A6C0B59FB4AA6C9071E79FAD41C"/>
    <w:rsid w:val="00C575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Nin77</b:Tag>
    <b:SourceType>Book</b:SourceType>
    <b:Guid>{A6105867-F130-BF4A-865D-C60F19839363}</b:Guid>
    <b:Author>
      <b:Author>
        <b:NameList>
          <b:Person>
            <b:Last>Nin</b:Last>
            <b:First>Anaïs</b:First>
          </b:Person>
        </b:NameList>
      </b:Author>
    </b:Author>
    <b:Title>Waste of Timelessness and Other Early Stories (1932)</b:Title>
    <b:City>Riverside</b:City>
    <b:StateProvince>CT</b:StateProvince>
    <b:Publisher>Magic Circle Press</b:Publisher>
    <b:Year>1977</b:Year>
    <b:RefOrder>1</b:RefOrder>
  </b:Source>
  <b:Source>
    <b:Tag>Nin47</b:Tag>
    <b:SourceType>Book</b:SourceType>
    <b:Guid>{4DB3B1CD-2BC4-304E-A4C0-748117EDE6FF}</b:Guid>
    <b:Author>
      <b:Author>
        <b:NameList>
          <b:Person>
            <b:Last>Nin</b:Last>
            <b:First>Anaïs</b:First>
          </b:Person>
        </b:NameList>
      </b:Author>
    </b:Author>
    <b:Title>House of Incest (1936)</b:Title>
    <b:City>Paris; New York</b:City>
    <b:Publisher>Siana Editions; Gemor Press</b:Publisher>
    <b:Year>1936; 1947</b:Year>
    <b:RefOrder>3</b:RefOrder>
  </b:Source>
  <b:Source>
    <b:Tag>Nin42</b:Tag>
    <b:SourceType>Book</b:SourceType>
    <b:Guid>{91360C25-8282-3A4C-914A-DE78F505940B}</b:Guid>
    <b:Author>
      <b:Author>
        <b:NameList>
          <b:Person>
            <b:Last>Nin</b:Last>
            <b:First>Anaïs</b:First>
          </b:Person>
        </b:NameList>
      </b:Author>
    </b:Author>
    <b:Title>Winter of Artifice (1939)</b:Title>
    <b:City>Paris; New York</b:City>
    <b:Publisher>Obelisk Press; Gemor Press</b:Publisher>
    <b:Year>1939; 1942</b:Year>
    <b:RefOrder>4</b:RefOrder>
  </b:Source>
  <b:Source>
    <b:Tag>Nin69</b:Tag>
    <b:SourceType>Book</b:SourceType>
    <b:Guid>{8E108584-773F-AC40-86FE-308386EA8E07}</b:Guid>
    <b:Author>
      <b:Author>
        <b:NameList>
          <b:Person>
            <b:Last>Nin</b:Last>
            <b:First>Anaïs</b:First>
          </b:Person>
        </b:NameList>
      </b:Author>
    </b:Author>
    <b:Title>Delta of Venus: Erotica (c. 1940)</b:Title>
    <b:City>New York</b:City>
    <b:Publisher>Houghton, Mifflin, Harcourt</b:Publisher>
    <b:Year>1969</b:Year>
    <b:Comments>
		</b:Comments>
    <b:RefOrder>5</b:RefOrder>
  </b:Source>
  <b:Source>
    <b:Tag>Nin79</b:Tag>
    <b:SourceType>Book</b:SourceType>
    <b:Guid>{E2A1D82D-0D86-F540-B917-041FF4E30791}</b:Guid>
    <b:Author>
      <b:Author>
        <b:NameList>
          <b:Person>
            <b:Last>Nin</b:Last>
            <b:First>Anaïs</b:First>
          </b:Person>
        </b:NameList>
      </b:Author>
    </b:Author>
    <b:Title>Little Birds: Erotica (c. 1940)</b:Title>
    <b:City>New York</b:City>
    <b:Publisher>Houghton, Mifflin, Harcourt</b:Publisher>
    <b:Year>1979</b:Year>
    <b:RefOrder>6</b:RefOrder>
  </b:Source>
  <b:Source>
    <b:Tag>Nin421</b:Tag>
    <b:SourceType>Book</b:SourceType>
    <b:Guid>{8C7CF5B1-D259-A744-BBBC-A4180D1EADF4}</b:Guid>
    <b:Author>
      <b:Author>
        <b:NameList>
          <b:Person>
            <b:Last>Nin</b:Last>
            <b:First>Anaïs</b:First>
          </b:Person>
        </b:NameList>
      </b:Author>
    </b:Author>
    <b:Title>Ladders to Fire (1939)</b:Title>
    <b:City>New York</b:City>
    <b:Publisher>Gemor Press</b:Publisher>
    <b:Year>1942</b:Year>
    <b:RefOrder>7</b:RefOrder>
  </b:Source>
  <b:Source>
    <b:Tag>Nin48</b:Tag>
    <b:SourceType>Book</b:SourceType>
    <b:Guid>{7522EBD3-8357-9E4D-867C-94AAA2A05235}</b:Guid>
    <b:Author>
      <b:Author>
        <b:NameList>
          <b:Person>
            <b:Last>Nin</b:Last>
            <b:First>Anaïs</b:First>
          </b:Person>
        </b:NameList>
      </b:Author>
    </b:Author>
    <b:Title>Under a Glass Bell (1944)</b:Title>
    <b:City>New York</b:City>
    <b:Publisher>Gemor Press; E.P. Dutton</b:Publisher>
    <b:Year>1944;1948</b:Year>
    <b:Comments>
		</b:Comments>
    <b:RefOrder>8</b:RefOrder>
  </b:Source>
  <b:Source>
    <b:Tag>Nin471</b:Tag>
    <b:SourceType>Book</b:SourceType>
    <b:Guid>{E6D2B526-AF57-3144-81D7-A661A4BC2868}</b:Guid>
    <b:Author>
      <b:Author>
        <b:NameList>
          <b:Person>
            <b:Last>Nin</b:Last>
            <b:First>Anaïs</b:First>
          </b:Person>
        </b:NameList>
      </b:Author>
    </b:Author>
    <b:Title>Children of the Albatross</b:Title>
    <b:City>New York</b:City>
    <b:Publisher>E.P. Dutton</b:Publisher>
    <b:Year>1947</b:Year>
    <b:RefOrder>9</b:RefOrder>
  </b:Source>
  <b:Source>
    <b:Tag>Nin50</b:Tag>
    <b:SourceType>Book</b:SourceType>
    <b:Guid>{269D33F6-2383-A646-97CF-ED206A783C20}</b:Guid>
    <b:Author>
      <b:Author>
        <b:NameList>
          <b:Person>
            <b:Last>Nin</b:Last>
            <b:First>Anaïs</b:First>
          </b:Person>
        </b:NameList>
      </b:Author>
    </b:Author>
    <b:Title>The Four-Chambered Heart</b:Title>
    <b:City>New York</b:City>
    <b:Publisher>Duell Sloan and Pearce</b:Publisher>
    <b:Year>1950</b:Year>
    <b:RefOrder>10</b:RefOrder>
  </b:Source>
  <b:Source>
    <b:Tag>Nin73</b:Tag>
    <b:SourceType>Book</b:SourceType>
    <b:Guid>{6AAD7E20-644B-5440-8B35-845A23C4E6A8}</b:Guid>
    <b:Author>
      <b:Author>
        <b:NameList>
          <b:Person>
            <b:Last>Nin</b:Last>
            <b:First>Anaïs</b:First>
          </b:Person>
        </b:NameList>
      </b:Author>
    </b:Author>
    <b:Title>A Spy in the House of Love</b:Title>
    <b:City>Ohio; London</b:City>
    <b:Publisher>Alan Swallow Press; Penguin Books</b:Publisher>
    <b:Year>1954; 1973</b:Year>
    <b:RefOrder>11</b:RefOrder>
  </b:Source>
  <b:Source>
    <b:Tag>Nin59</b:Tag>
    <b:SourceType>Book</b:SourceType>
    <b:Guid>{D20B67A5-3A40-5746-B9FA-D5B41D55605C}</b:Guid>
    <b:Author>
      <b:Author>
        <b:NameList>
          <b:Person>
            <b:Last>Nin</b:Last>
            <b:First>Anaïs</b:First>
          </b:Person>
        </b:NameList>
      </b:Author>
    </b:Author>
    <b:Title>Cities of the Interior</b:Title>
    <b:City>Ohio</b:City>
    <b:Publisher>Alan Swallow Press</b:Publisher>
    <b:Year>1959</b:Year>
    <b:RefOrder>12</b:RefOrder>
  </b:Source>
  <b:Source>
    <b:Tag>Nin61</b:Tag>
    <b:SourceType>Book</b:SourceType>
    <b:Guid>{AAA0AF53-B80C-0940-8600-16E6F3DE4B4F}</b:Guid>
    <b:Author>
      <b:Author>
        <b:NameList>
          <b:Person>
            <b:Last>Nin</b:Last>
            <b:First>Anaïs</b:First>
          </b:Person>
        </b:NameList>
      </b:Author>
    </b:Author>
    <b:Title>Seduction of the Minotaur (1958)</b:Title>
    <b:City>Athens</b:City>
    <b:Publisher>Ohio University Press</b:Publisher>
    <b:Year>1961</b:Year>
    <b:RefOrder>13</b:RefOrder>
  </b:Source>
  <b:Source>
    <b:Tag>Nin64</b:Tag>
    <b:SourceType>Book</b:SourceType>
    <b:Guid>{E690FA05-28A9-FB45-A352-FCDC152CE946}</b:Guid>
    <b:Author>
      <b:Author>
        <b:NameList>
          <b:Person>
            <b:Last>Nin</b:Last>
            <b:First>Anaïs</b:First>
          </b:Person>
        </b:NameList>
      </b:Author>
    </b:Author>
    <b:Title>Collages</b:Title>
    <b:City>Ohio</b:City>
    <b:Publisher>Alan Swallow Press</b:Publisher>
    <b:Year>1964</b:Year>
    <b:RefOrder>14</b:RefOrder>
  </b:Source>
  <b:Source>
    <b:Tag>Nin78</b:Tag>
    <b:SourceType>Book</b:SourceType>
    <b:Guid>{A06E3781-95DE-AD44-B7FB-1AC3CEED6D2C}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Pole</b:Last>
            <b:First>Rupert</b:First>
          </b:Person>
        </b:NameList>
      </b:Editor>
      <b:Translator>
        <b:NameList>
          <b:Person>
            <b:Last>Sherman</b:Last>
            <b:First>J.L.</b:First>
          </b:Person>
        </b:NameList>
      </b:Translator>
    </b:Author>
    <b:Title>Linotte: The Early Diary of Anaïs Nin (1914–1920)</b:Title>
    <b:City>New York</b:City>
    <b:Publisher>Houghton, Mifflin, Harcourt</b:Publisher>
    <b:Year>1978</b:Year>
    <b:Volume>1</b:Volume>
    <b:NumberVolumes>4</b:NumberVolumes>
    <b:RefOrder>15</b:RefOrder>
  </b:Source>
  <b:Source>
    <b:Tag>Nin82</b:Tag>
    <b:SourceType>Book</b:SourceType>
    <b:Guid>{33736D55-0682-5D46-A7E2-4765511C7DEB}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Pole</b:Last>
            <b:First>Rupert</b:First>
          </b:Person>
        </b:NameList>
      </b:Editor>
      <b:Translator>
        <b:NameList>
          <b:Person>
            <b:Last>Sherman</b:Last>
            <b:First>J.L.</b:First>
          </b:Person>
        </b:NameList>
      </b:Translator>
    </b:Author>
    <b:Title>The Early Diary of Anaïs Nin (1920–1923)</b:Title>
    <b:City>New York</b:City>
    <b:Publisher>Houghton, Mifflin, Harcourt</b:Publisher>
    <b:Year>1982</b:Year>
    <b:Volume>2</b:Volume>
    <b:NumberVolumes>4</b:NumberVolumes>
    <b:RefOrder>16</b:RefOrder>
  </b:Source>
  <b:Source>
    <b:Tag>Nin83</b:Tag>
    <b:SourceType>Book</b:SourceType>
    <b:Guid>{E286EDBA-C416-6D4E-82E3-F623558EE477}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Pole</b:Last>
            <b:First>Rupert</b:First>
          </b:Person>
        </b:NameList>
      </b:Editor>
      <b:Translator>
        <b:NameList>
          <b:Person>
            <b:Last>Sherman</b:Last>
            <b:First>J.L.</b:First>
          </b:Person>
        </b:NameList>
      </b:Translator>
    </b:Author>
    <b:Title>The Early Diary of Anaïs Nin (1923–1927)</b:Title>
    <b:City>New York</b:City>
    <b:Publisher>Houghton, Mifflin, Harcourt</b:Publisher>
    <b:Year>1983</b:Year>
    <b:Volume>3</b:Volume>
    <b:NumberVolumes>4</b:NumberVolumes>
    <b:RefOrder>17</b:RefOrder>
  </b:Source>
  <b:Source>
    <b:Tag>Nin85</b:Tag>
    <b:SourceType>Book</b:SourceType>
    <b:Guid>{C264DFEC-720F-E54A-B2DA-9F950D81FEBA}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Pole</b:Last>
            <b:First>Rupert</b:First>
          </b:Person>
        </b:NameList>
      </b:Editor>
      <b:Translator>
        <b:NameList>
          <b:Person>
            <b:Last>Sherman</b:Last>
            <b:First>J.L.</b:First>
          </b:Person>
        </b:NameList>
      </b:Translator>
    </b:Author>
    <b:Title>The Early Diary of Anaïs Nin (1927–1931)</b:Title>
    <b:City>New York</b:City>
    <b:Publisher>Houghton, Mifflin, Harcourt</b:Publisher>
    <b:Year>1985</b:Year>
    <b:Volume>4</b:Volume>
    <b:NumberVolumes>4</b:NumberVolumes>
    <b:RefOrder>18</b:RefOrder>
  </b:Source>
  <b:Source>
    <b:Tag>Nin66</b:Tag>
    <b:SourceType>Book</b:SourceType>
    <b:Guid>{568C107D-2533-0A4E-B32D-6AB215E9CDE4}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Stuhlmann</b:Last>
            <b:First>Gunther</b:First>
          </b:Person>
        </b:NameList>
      </b:Editor>
    </b:Author>
    <b:Title>The Diary of Anaïs Nin (1931–1934)</b:Title>
    <b:City>New York</b:City>
    <b:Publisher>Houghton, Mifflin, Harcourt</b:Publisher>
    <b:Year>1966</b:Year>
    <b:Volume>1</b:Volume>
    <b:NumberVolumes>7</b:NumberVolumes>
    <b:RefOrder>19</b:RefOrder>
  </b:Source>
  <b:Source>
    <b:Tag>Nin67</b:Tag>
    <b:SourceType>Book</b:SourceType>
    <b:Guid>{6CEEA7C5-5568-D645-9AC0-CF71199ABD3D}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Stuhlmann</b:Last>
            <b:First>Gunther</b:First>
          </b:Person>
        </b:NameList>
      </b:Editor>
    </b:Author>
    <b:Title>The Diary of Anaïs Nin (1934–1939)</b:Title>
    <b:City>New York</b:City>
    <b:Publisher>Harcourt Brace Jovanovich</b:Publisher>
    <b:Year>1967</b:Year>
    <b:Volume>2</b:Volume>
    <b:NumberVolumes>7</b:NumberVolumes>
    <b:RefOrder>20</b:RefOrder>
  </b:Source>
  <b:Source>
    <b:Tag>Nin71</b:Tag>
    <b:SourceType>Book</b:SourceType>
    <b:Guid>{A0A7E327-8722-2447-93C8-6CD2E29C8040}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Stuhlmann</b:Last>
            <b:First>Gunther</b:First>
          </b:Person>
        </b:NameList>
      </b:Editor>
    </b:Author>
    <b:Title>The Diary of Anaïs Nin (1939-1944)</b:Title>
    <b:City>New York</b:City>
    <b:Publisher>Houghton, Mifflin, Harcourt</b:Publisher>
    <b:Year>1971</b:Year>
    <b:Volume>3</b:Volume>
    <b:NumberVolumes>7</b:NumberVolumes>
    <b:RefOrder>21</b:RefOrder>
  </b:Source>
  <b:Source>
    <b:Tag>Nin711</b:Tag>
    <b:SourceType>Book</b:SourceType>
    <b:Guid>{0890611A-EB98-EA44-A825-F145F03DCC14}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Stuhlmann</b:Last>
            <b:First>Gunther</b:First>
          </b:Person>
        </b:NameList>
      </b:Editor>
    </b:Author>
    <b:Title>The Diary of Anaïs Nin (1944-1947)</b:Title>
    <b:City>New York</b:City>
    <b:Publisher>Houghton, Mifflin, Harcourt</b:Publisher>
    <b:Year>1971</b:Year>
    <b:Volume>4</b:Volume>
    <b:NumberVolumes>7</b:NumberVolumes>
    <b:RefOrder>22</b:RefOrder>
  </b:Source>
  <b:Source>
    <b:Tag>Nin75</b:Tag>
    <b:SourceType>Book</b:SourceType>
    <b:Guid>{E002F36F-00E9-C14D-91DD-B24C04626D26}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Stuhlmann</b:Last>
            <b:First>Gunther</b:First>
          </b:Person>
        </b:NameList>
      </b:Editor>
    </b:Author>
    <b:Title>The Diary of Anaïs Nin (1947-1955)</b:Title>
    <b:City>New York</b:City>
    <b:Publisher>Houghton, Mifflin, Harcourt</b:Publisher>
    <b:Year>1975</b:Year>
    <b:Volume>5</b:Volume>
    <b:NumberVolumes>7</b:NumberVolumes>
    <b:RefOrder>23</b:RefOrder>
  </b:Source>
  <b:Source>
    <b:Tag>Nin76</b:Tag>
    <b:SourceType>Book</b:SourceType>
    <b:Guid>{41615F4E-7ED9-B746-AC4F-320D98298705}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Stuhlmann</b:Last>
            <b:First>Gunther</b:First>
          </b:Person>
        </b:NameList>
      </b:Editor>
    </b:Author>
    <b:Title>The Diary of Anaïs Nin (1955–1966)</b:Title>
    <b:City>New York</b:City>
    <b:Publisher>Houghton, Mifflin, Harcourt</b:Publisher>
    <b:Year>1976</b:Year>
    <b:Volume>6</b:Volume>
    <b:NumberVolumes>7</b:NumberVolumes>
    <b:RefOrder>24</b:RefOrder>
  </b:Source>
  <b:Source>
    <b:Tag>Nin80</b:Tag>
    <b:SourceType>Book</b:SourceType>
    <b:Guid>{265A421D-04F2-8E4A-B972-1AAA18C66645}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Stuhlmann</b:Last>
            <b:First>Gunther</b:First>
          </b:Person>
        </b:NameList>
      </b:Editor>
    </b:Author>
    <b:Title>The Diary of Anaïs Nin (1966-1974)</b:Title>
    <b:City>New York</b:City>
    <b:Publisher>Houghton, Mifflin, Harcourt</b:Publisher>
    <b:Year>1980</b:Year>
    <b:Volume>7</b:Volume>
    <b:NumberVolumes>7</b:NumberVolumes>
    <b:RefOrder>25</b:RefOrder>
  </b:Source>
  <b:Source>
    <b:Tag>Nin68</b:Tag>
    <b:SourceType>Book</b:SourceType>
    <b:Guid>{99AFBB4F-329A-0942-A5CE-2458751CA43E}</b:Guid>
    <b:Author>
      <b:Author>
        <b:NameList>
          <b:Person>
            <b:Last>Nin</b:Last>
            <b:First>Anaïs</b:First>
          </b:Person>
        </b:NameList>
      </b:Author>
    </b:Author>
    <b:Title>The Novel of the Future</b:Title>
    <b:City>New York</b:City>
    <b:Publisher>Macmillan</b:Publisher>
    <b:Year>1968</b:Year>
    <b:RefOrder>26</b:RefOrder>
  </b:Source>
  <b:Source>
    <b:Tag>Nin761</b:Tag>
    <b:SourceType>Book</b:SourceType>
    <b:Guid>{A94C136F-11B9-2D47-A45B-1FA82D4C394B}</b:Guid>
    <b:Author>
      <b:Author>
        <b:NameList>
          <b:Person>
            <b:Last>Nin</b:Last>
            <b:First>Anaïs</b:First>
          </b:Person>
        </b:NameList>
      </b:Author>
    </b:Author>
    <b:Title>In Favor of the Sensitive Man and Other Essays</b:Title>
    <b:City>New York</b:City>
    <b:Publisher>Harcourt Brace and Company</b:Publisher>
    <b:Year>1976</b:Year>
    <b:RefOrder>27</b:RefOrder>
  </b:Source>
  <b:Source>
    <b:Tag>Nin86</b:Tag>
    <b:SourceType>Book</b:SourceType>
    <b:Guid>{2CA1C4D7-020F-E948-A93D-3E07B1695C3B}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Pole</b:Last>
            <b:First>Rupert</b:First>
          </b:Person>
        </b:NameList>
      </b:Editor>
    </b:Author>
    <b:Title>Henry and June: From “A Journal of Love” - The Unexpurgated Diary of Anaïs Nin (1931–1932)</b:Title>
    <b:City>New York</b:City>
    <b:Publisher>Houghton, Mifflin, Harcourt</b:Publisher>
    <b:Year>1986</b:Year>
    <b:RefOrder>29</b:RefOrder>
  </b:Source>
  <b:Source>
    <b:Tag>Nin92</b:Tag>
    <b:SourceType>Book</b:SourceType>
    <b:Guid>{D7495EFB-765D-314F-BFD1-3F4E4ACA0280}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Pole</b:Last>
            <b:First>Rupert</b:First>
          </b:Person>
        </b:NameList>
      </b:Editor>
    </b:Author>
    <b:Title>Incest: From “A Journal of Love” - The Unexpurgated Diary of Anaïs Nin, 1932–1934</b:Title>
    <b:City>New York</b:City>
    <b:Publisher>Houghton, Mifflin, Harcourt</b:Publisher>
    <b:Year>1992</b:Year>
    <b:RefOrder>30</b:RefOrder>
  </b:Source>
  <b:Source>
    <b:Tag>Nin95</b:Tag>
    <b:SourceType>Book</b:SourceType>
    <b:Guid>{54F09FF0-7C69-3A4C-98B4-66A3BFCD1057}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Pole</b:Last>
            <b:First>Rupert</b:First>
          </b:Person>
        </b:NameList>
      </b:Editor>
    </b:Author>
    <b:Title>Fire: From “A Journal of Love” - The Unexpurgated Diary of Anaïs Nin, 1934-1937</b:Title>
    <b:City>New York</b:City>
    <b:Publisher>Houghton, Mifflin, Harcourt</b:Publisher>
    <b:Year>1995</b:Year>
    <b:RefOrder>31</b:RefOrder>
  </b:Source>
  <b:Source>
    <b:Tag>Nin96</b:Tag>
    <b:SourceType>Book</b:SourceType>
    <b:Guid>{5E3F6504-336A-CC45-9FFA-D53224C00963}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Pole</b:Last>
            <b:First>Rupert</b:First>
          </b:Person>
        </b:NameList>
      </b:Editor>
    </b:Author>
    <b:Title>Nearer the Moon: From “A Journal of Love” - The Unexpurgated Diary of Anaïs Nin. 1937-1939</b:Title>
    <b:City>New York</b:City>
    <b:Publisher>Houghton, Mifflin, Harcourt</b:Publisher>
    <b:Year>1996</b:Year>
    <b:RefOrder>32</b:RefOrder>
  </b:Source>
  <b:Source>
    <b:Tag>Nin13</b:Tag>
    <b:SourceType>Book</b:SourceType>
    <b:Guid>{BDC115A5-A38C-5642-9697-B3D0EFEEFC7F}</b:Guid>
    <b:Author>
      <b:Author>
        <b:NameList>
          <b:Person>
            <b:Last>Nin</b:Last>
            <b:First>Anaïs</b:First>
          </b:Person>
        </b:NameList>
      </b:Author>
      <b:Editor>
        <b:NameList>
          <b:Person>
            <b:Last>Herron</b:Last>
            <b:First>Paul</b:First>
          </b:Person>
        </b:NameList>
      </b:Editor>
    </b:Author>
    <b:Title>Mirages:  From “A Journal of Love” - The Unexpurgated Diary of Anaïs Nin (1939-1947)</b:Title>
    <b:City>San Antonio,</b:City>
    <b:StateProvince>TX</b:StateProvince>
    <b:Publisher>Sky Blue Press</b:Publisher>
    <b:Year>2013</b:Year>
    <b:RefOrder>33</b:RefOrder>
  </b:Source>
  <b:Source>
    <b:Tag>Are12</b:Tag>
    <b:SourceType>Book</b:SourceType>
    <b:Guid>{2956B63D-F6E8-FE4D-B6C7-2A1E1067884E}</b:Guid>
    <b:Author>
      <b:Author>
        <b:NameList>
          <b:Person>
            <b:Last>Arenander</b:Last>
            <b:First>Britt</b:First>
          </b:Person>
        </b:NameList>
      </b:Author>
    </b:Author>
    <b:Title>Anaïs Nin’s Lost World: Paris in Words and Pictures 1924-1939</b:Title>
    <b:Publisher>Sky Blue Press</b:Publisher>
    <b:Year>2012</b:Year>
    <b:RefOrder>38</b:RefOrder>
  </b:Source>
  <b:Source>
    <b:Tag>Bai95</b:Tag>
    <b:SourceType>Book</b:SourceType>
    <b:Guid>{2866AF6A-789D-4247-B626-3E22A7B3DFB0}</b:Guid>
    <b:Author>
      <b:Author>
        <b:NameList>
          <b:Person>
            <b:Last>Bair</b:Last>
            <b:First>Deirdre</b:First>
          </b:Person>
        </b:NameList>
      </b:Author>
    </b:Author>
    <b:Title>Anaïs Nin: A Biography</b:Title>
    <b:City>New York</b:City>
    <b:Publisher>G.P. Putnam’s Sons</b:Publisher>
    <b:Year>1995</b:Year>
    <b:RefOrder>39</b:RefOrder>
  </b:Source>
  <b:Source>
    <b:Tag>Cut78</b:Tag>
    <b:SourceType>Book</b:SourceType>
    <b:Guid>{A0113CD2-B4CF-7348-B380-B168F41C9C28}</b:Guid>
    <b:Author>
      <b:Author>
        <b:NameList>
          <b:Person>
            <b:Last>Cutting</b:Last>
            <b:First>Rose</b:First>
            <b:Middle>Marie</b:Middle>
          </b:Person>
        </b:NameList>
      </b:Author>
    </b:Author>
    <b:Title>Anaïs Nin: A Reference Guide</b:Title>
    <b:Year>1978</b:Year>
    <b:City>Boston</b:City>
    <b:Publisher>G.K. Hall</b:Publisher>
    <b:RefOrder>41</b:RefOrder>
  </b:Source>
  <b:Source>
    <b:Tag>Eva68</b:Tag>
    <b:SourceType>Book</b:SourceType>
    <b:Guid>{6FBF01BF-C171-FF43-8B60-C76CFDB24C19}</b:Guid>
    <b:Author>
      <b:Author>
        <b:NameList>
          <b:Person>
            <b:Last>Evans</b:Last>
            <b:First>Oliver</b:First>
            <b:Middle>Wendell</b:Middle>
          </b:Person>
        </b:NameList>
      </b:Author>
    </b:Author>
    <b:Title>Anaïs Nin (Crosscurrents: Modern Critiques)</b:Title>
    <b:City>Illinois</b:City>
    <b:Publisher>Southern Illinois University Press</b:Publisher>
    <b:Year>1968</b:Year>
    <b:RefOrder>42</b:RefOrder>
  </b:Source>
  <b:Source>
    <b:Tag>Boo00</b:Tag>
    <b:SourceType>Book</b:SourceType>
    <b:Guid>{D3807C7C-3590-7242-81AD-BBFE1574221C}</b:Guid>
    <b:Author>
      <b:Author>
        <b:NameList>
          <b:Person>
            <b:Last>Booth</b:Last>
            <b:First>Sherryl</b:First>
            <b:Middle>Holwick</b:Middle>
          </b:Person>
        </b:NameList>
      </b:Author>
    </b:Author>
    <b:Title>“Nin, Anaïs” American National Biography Online</b:Title>
    <b:City>Oxford</b:City>
    <b:Publisher>Oxford University Press</b:Publisher>
    <b:Year>2000</b:Year>
    <b:RefOrder>40</b:RefOrder>
  </b:Source>
  <b:Source>
    <b:Tag>Fit93</b:Tag>
    <b:SourceType>Book</b:SourceType>
    <b:Guid>{35F9E778-E639-E342-B29A-09F930FDCF04}</b:Guid>
    <b:Author>
      <b:Author>
        <b:NameList>
          <b:Person>
            <b:Last>Fitch</b:Last>
            <b:First>Noël</b:First>
            <b:Middle>Riley</b:Middle>
          </b:Person>
        </b:NameList>
      </b:Author>
    </b:Author>
    <b:Title>Anaïs: The Erotic Life of Anaïs Nin</b:Title>
    <b:City>Boston</b:City>
    <b:Publisher>Little, Brown and Company</b:Publisher>
    <b:Year>1993</b:Year>
    <b:RefOrder>43</b:RefOrder>
  </b:Source>
  <b:Source>
    <b:Tag>Fra74</b:Tag>
    <b:SourceType>Book</b:SourceType>
    <b:Guid>{118E7F4B-71C4-0449-8ADA-832EE0501EE1}</b:Guid>
    <b:Author>
      <b:Author>
        <b:NameList>
          <b:Person>
            <b:Last>Franklin</b:Last>
            <b:First>Benjamin</b:First>
          </b:Person>
        </b:NameList>
      </b:Author>
    </b:Author>
    <b:Title>Anaïs Nin: A Bibliography</b:Title>
    <b:StateProvince>Ohio</b:StateProvince>
    <b:Publisher>Kent State University Press</b:Publisher>
    <b:Year>1974</b:Year>
    <b:RefOrder>44</b:RefOrder>
  </b:Source>
  <b:Source>
    <b:Tag>Her96</b:Tag>
    <b:SourceType>Book</b:SourceType>
    <b:Guid>{DEB13CA1-583E-824E-8750-0D7CFF1F4CEB}</b:Guid>
    <b:Author>
      <b:Author>
        <b:NameList>
          <b:Person>
            <b:Last>Herron</b:Last>
            <b:First>Paul</b:First>
          </b:Person>
          <b:Person>
            <b:Last>Stuhnlmann</b:Last>
            <b:First>Gunther</b:First>
          </b:Person>
        </b:NameList>
      </b:Author>
    </b:Author>
    <b:Title>Anaïs Nin: A Book of Mirrors</b:Title>
    <b:Publisher>Sky Blue Press</b:Publisher>
    <b:Year>1996</b:Year>
    <b:RefOrder>45</b:RefOrder>
  </b:Source>
  <b:Source>
    <b:Tag>Hin71</b:Tag>
    <b:SourceType>Book</b:SourceType>
    <b:Guid>{E0C01EF0-BD2F-6941-863A-FD52E1D2FAE0}</b:Guid>
    <b:Author>
      <b:Author>
        <b:NameList>
          <b:Person>
            <b:Last>Hinz</b:Last>
            <b:First>Evelyn</b:First>
            <b:Middle>J.</b:Middle>
          </b:Person>
        </b:NameList>
      </b:Author>
    </b:Author>
    <b:Title>The Mirror and the Garden: Realism and Reality in the Writings of Anaïs Nin</b:Title>
    <b:City>San Diego</b:City>
    <b:Publisher>Harcourt</b:Publisher>
    <b:Year>1971</b:Year>
    <b:RefOrder>46</b:RefOrder>
  </b:Source>
  <b:Source>
    <b:Tag>Kna79</b:Tag>
    <b:SourceType>Book</b:SourceType>
    <b:Guid>{56F34828-C961-784B-8A56-E651A51DD3A7}</b:Guid>
    <b:Author>
      <b:Author>
        <b:NameList>
          <b:Person>
            <b:Last>Knapp</b:Last>
            <b:First>Bettina</b:First>
            <b:Middle>L.</b:Middle>
          </b:Person>
        </b:NameList>
      </b:Author>
    </b:Author>
    <b:Title>Anaïs Nin</b:Title>
    <b:City>New York</b:City>
    <b:Publisher>Ungar </b:Publisher>
    <b:Year>1979</b:Year>
    <b:RefOrder>47</b:RefOrder>
  </b:Source>
  <b:Source>
    <b:Tag>Kow97</b:Tag>
    <b:SourceType>Book</b:SourceType>
    <b:Guid>{BBF481E9-37CF-9446-A4B0-95C9C2F1CFBC}</b:Guid>
    <b:Author>
      <b:Author>
        <b:NameList>
          <b:Person>
            <b:Last>Kowaleski-Wallace</b:Last>
            <b:First>Elizabeth</b:First>
          </b:Person>
        </b:NameList>
      </b:Author>
    </b:Author>
    <b:Title>Encyclopedia of Feminist Literary Theory</b:Title>
    <b:Publisher>Taylor &amp; Francis</b:Publisher>
    <b:Year>1997</b:Year>
    <b:Pages>190</b:Pages>
    <b:RefOrder>48</b:RefOrder>
  </b:Source>
  <b:Source>
    <b:Tag>Kra13</b:Tag>
    <b:SourceType>Book</b:SourceType>
    <b:Guid>{229BF4AE-B260-CD44-BB39-459338A59A18}</b:Guid>
    <b:Author>
      <b:Author>
        <b:NameList>
          <b:Person>
            <b:Last>Kraft</b:Last>
            <b:First>Barbara</b:First>
          </b:Person>
        </b:NameList>
      </b:Author>
    </b:Author>
    <b:Title>Anaïs Nin: The Last Days</b:Title>
    <b:City>New York</b:City>
    <b:Publisher>Pegasus Books</b:Publisher>
    <b:Year>2013</b:Year>
    <b:RefOrder>49</b:RefOrder>
  </b:Source>
  <b:Source>
    <b:Tag>Nal97</b:Tag>
    <b:SourceType>Book</b:SourceType>
    <b:Guid>{E24442C5-2BC9-E746-8973-6DD3D742136C}</b:Guid>
    <b:Author>
      <b:Author>
        <b:NameList>
          <b:Person>
            <b:Last>Nalbantian</b:Last>
            <b:First>Suzanne</b:First>
          </b:Person>
        </b:NameList>
      </b:Author>
    </b:Author>
    <b:Title>Anaïs Nin: Literary Perspectives</b:Title>
    <b:City>New York</b:City>
    <b:Publisher>St. Martin’s Press</b:Publisher>
    <b:Year>1997</b:Year>
    <b:RefOrder>50</b:RefOrder>
  </b:Source>
  <b:Source>
    <b:Tag>Rap03</b:Tag>
    <b:SourceType>Book</b:SourceType>
    <b:Guid>{8B2842CA-1EF2-D340-A26F-A0C54AA499D3}</b:Guid>
    <b:Author>
      <b:Author>
        <b:NameList>
          <b:Person>
            <b:Last>Raphael</b:Last>
            <b:First>Maryanne</b:First>
          </b:Person>
        </b:NameList>
      </b:Author>
    </b:Author>
    <b:Title>Anais Nin: The Voyage Within</b:Title>
    <b:City>Bloomington</b:City>
    <b:StateProvince>Indiana</b:StateProvince>
    <b:Publisher>Iuniverse Inc.</b:Publisher>
    <b:Year>2003</b:Year>
    <b:RefOrder>51</b:RefOrder>
  </b:Source>
  <b:Source>
    <b:Tag>Ben96</b:Tag>
    <b:SourceType>Book</b:SourceType>
    <b:Guid>{4BA9B42F-38F5-BC43-95F0-FF36AD9B7B49}</b:Guid>
    <b:Title>Recollections of Anaïs Nin by her Contemporaries</b:Title>
    <b:City>Athens</b:City>
    <b:StateProvince>Ohio</b:StateProvince>
    <b:Publisher>Ohio University Press</b:Publisher>
    <b:Year>1996</b:Year>
    <b:Author>
      <b:Editor>
        <b:NameList>
          <b:Person>
            <b:Last>Franklin</b:Last>
            <b:First>Benjamin</b:First>
          </b:Person>
        </b:NameList>
      </b:Editor>
    </b:Author>
    <b:RefOrder>52</b:RefOrder>
  </b:Source>
  <b:Source>
    <b:Tag>Spe81</b:Tag>
    <b:SourceType>Book</b:SourceType>
    <b:Guid>{0CC2D235-87EA-044F-B2F3-3F23894EFFA9}</b:Guid>
    <b:Author>
      <b:Author>
        <b:NameList>
          <b:Person>
            <b:Last>Spencer</b:Last>
            <b:First>Sharon</b:First>
          </b:Person>
        </b:NameList>
      </b:Author>
    </b:Author>
    <b:Title>Collage of Dreams: The Writings of Anaïs Nin</b:Title>
    <b:City>San Diego</b:City>
    <b:Publisher>Harcourt</b:Publisher>
    <b:Year>1981</b:Year>
    <b:RefOrder>53</b:RefOrder>
  </b:Source>
  <b:Source>
    <b:Tag>Gun87</b:Tag>
    <b:SourceType>Book</b:SourceType>
    <b:Guid>{89CE8AE3-C8CB-9546-87B5-CF14211646F3}</b:Guid>
    <b:Title>A Literate Passion: Letters of Anaïs Nin &amp; Henry Miller (1932-1953)</b:Title>
    <b:City>New York</b:City>
    <b:Publisher>Harcourt Brace and Company</b:Publisher>
    <b:Year>1987</b:Year>
    <b:Author>
      <b:Editor>
        <b:NameList>
          <b:Person>
            <b:Last>Stuhlmann</b:Last>
            <b:First>Gunther</b:First>
          </b:Person>
        </b:NameList>
      </b:Editor>
      <b:Author>
        <b:NameList>
          <b:Person>
            <b:Last>Nin</b:Last>
            <b:First>Anaïs</b:First>
          </b:Person>
          <b:Person>
            <b:Last>Miller</b:Last>
            <b:First>Henry</b:First>
          </b:Person>
        </b:NameList>
      </b:Author>
    </b:Author>
    <b:RefOrder>28</b:RefOrder>
  </b:Source>
  <b:Source>
    <b:Tag>Ana83</b:Tag>
    <b:SourceType>JournalArticle</b:SourceType>
    <b:Guid>{93B5FDDF-CCBA-9A45-ABBA-5BF784335D9F}</b:Guid>
    <b:Title>Anaïs: An International Journal</b:Title>
    <b:JournalName>Annual Bibliography of English Language and Literature</b:JournalName>
    <b:Publisher>Chadwick-Healy</b:Publisher>
    <b:Year>1983 - </b:Year>
    <b:RefOrder>34</b:RefOrder>
  </b:Source>
  <b:Source>
    <b:Tag>Und70</b:Tag>
    <b:SourceType>JournalArticle</b:SourceType>
    <b:Guid>{89907EB3-2F30-0545-8358-2C0F59DDED6D}</b:Guid>
    <b:Title>Under the Sign of Pisces: Anaïs Nin and Her Circle </b:Title>
    <b:Publisher>Ohio State University Libraries</b:Publisher>
    <b:Year>1970-</b:Year>
    <b:Comments>
		</b:Comments>
    <b:RefOrder>35</b:RefOrder>
  </b:Source>
  <b:Source>
    <b:Tag>Phi90</b:Tag>
    <b:SourceType>Film</b:SourceType>
    <b:Guid>{CBA197AB-BB74-2C45-A0E7-D8E682B96DBD}</b:Guid>
    <b:Title>Henry &amp; June</b:Title>
    <b:Year>1990</b:Year>
    <b:Comments>
		</b:Comments>
    <b:Author>
      <b:Writer>
        <b:NameList>
          <b:Person>
            <b:Last>Kaufman</b:Last>
            <b:First>Philip</b:First>
          </b:Person>
          <b:Person>
            <b:Last>Kaufman</b:Last>
            <b:First>Rose</b:First>
          </b:Person>
        </b:NameList>
      </b:Writer>
      <b:Performer>
        <b:NameList>
          <b:Person>
            <b:Last>Ward</b:Last>
            <b:First>Fred</b:First>
          </b:Person>
          <b:Person>
            <b:Last>Thurman</b:Last>
            <b:First>Uma</b:First>
          </b:Person>
          <b:Person>
            <b:Last>Grant</b:Last>
            <b:First>Richard</b:First>
            <b:Middle>E.</b:Middle>
          </b:Person>
          <b:Person>
            <b:Last>Medeiros</b:Last>
            <b:First>Maria</b:First>
            <b:Middle>de</b:Middle>
          </b:Person>
          <b:Person>
            <b:Last>Spacey</b:Last>
            <b:First>Kevin</b:First>
          </b:Person>
        </b:NameList>
      </b:Performer>
      <b:Director>
        <b:NameList>
          <b:Person>
            <b:Last>Kaufman</b:Last>
            <b:First>Philip</b:First>
          </b:Person>
        </b:NameList>
      </b:Director>
      <b:ProducerName>
        <b:NameList>
          <b:Person>
            <b:Last>Kaufman</b:Last>
            <b:First>Philip</b:First>
          </b:Person>
        </b:NameList>
      </b:ProducerName>
    </b:Author>
    <b:CountryRegion>United States</b:CountryRegion>
    <b:ProductionCompany>Walrus &amp; Associates</b:ProductionCompany>
    <b:Distributor>Universal Pictures</b:Distributor>
    <b:RefOrder>37</b:RefOrder>
  </b:Source>
  <b:Source>
    <b:Tag>Nin32</b:Tag>
    <b:SourceType>Book</b:SourceType>
    <b:Guid>{6CC9CAED-984A-9B4D-9371-D3D9860EE440}</b:Guid>
    <b:Author>
      <b:Author>
        <b:NameList>
          <b:Person>
            <b:Last>Nin</b:Last>
            <b:First>Anaïs</b:First>
          </b:Person>
        </b:NameList>
      </b:Author>
    </b:Author>
    <b:Title>D.H. Lawrence: An Unprofessional Study (1932)</b:Title>
    <b:City>Paris</b:City>
    <b:Publisher>Edward W. Titus; Black Manikin Press</b:Publisher>
    <b:Year>1932</b:Year>
    <b:RefOrder>2</b:RefOrder>
  </b:Source>
  <b:Source>
    <b:Tag>Pau03</b:Tag>
    <b:SourceType>JournalArticle</b:SourceType>
    <b:Guid>{C2768747-3DAF-4A43-957B-2680E5DED153}</b:Guid>
    <b:Year>2003-</b:Year>
    <b:JournalName>Anaïs Nin Literary Journal</b:JournalName>
    <b:Author>
      <b:Editor>
        <b:NameList>
          <b:Person>
            <b:Last>Herron</b:Last>
            <b:First>Paul</b:First>
          </b:Person>
        </b:NameList>
      </b:Editor>
    </b:Author>
    <b:Title>A Café in Space</b:Title>
    <b:RefOrder>36</b:RefOrder>
  </b:Source>
</b:Sources>
</file>

<file path=customXml/itemProps1.xml><?xml version="1.0" encoding="utf-8"?>
<ds:datastoreItem xmlns:ds="http://schemas.openxmlformats.org/officeDocument/2006/customXml" ds:itemID="{D5118555-A796-1A42-926A-0C807E96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50</TotalTime>
  <Pages>4</Pages>
  <Words>1572</Words>
  <Characters>8965</Characters>
  <Application>Microsoft Macintosh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Emily Arvay</cp:lastModifiedBy>
  <cp:revision>60</cp:revision>
  <dcterms:created xsi:type="dcterms:W3CDTF">2016-01-12T20:48:00Z</dcterms:created>
  <dcterms:modified xsi:type="dcterms:W3CDTF">2016-01-13T05:27:00Z</dcterms:modified>
</cp:coreProperties>
</file>