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F02703" w14:paraId="61BE57AF" w14:textId="77777777" w:rsidTr="00922950">
        <w:tc>
          <w:tcPr>
            <w:tcW w:w="491" w:type="dxa"/>
            <w:vMerge w:val="restart"/>
            <w:shd w:val="clear" w:color="auto" w:fill="A6A6A6" w:themeFill="background1" w:themeFillShade="A6"/>
            <w:textDirection w:val="btLr"/>
          </w:tcPr>
          <w:p w14:paraId="387AA48C" w14:textId="77777777" w:rsidR="00B574C9" w:rsidRPr="00F02703" w:rsidRDefault="00B574C9" w:rsidP="00CC586D">
            <w:pPr>
              <w:jc w:val="center"/>
              <w:rPr>
                <w:rFonts w:ascii="Calibri" w:hAnsi="Calibri"/>
                <w:b/>
                <w:color w:val="FFFFFF" w:themeColor="background1"/>
              </w:rPr>
            </w:pPr>
            <w:r w:rsidRPr="00F02703">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EndPr/>
          <w:sdtContent>
            <w:tc>
              <w:tcPr>
                <w:tcW w:w="1259" w:type="dxa"/>
              </w:tcPr>
              <w:p w14:paraId="540762C7" w14:textId="77777777" w:rsidR="00B574C9" w:rsidRPr="00F02703" w:rsidRDefault="00B574C9" w:rsidP="00CC586D">
                <w:pPr>
                  <w:jc w:val="center"/>
                  <w:rPr>
                    <w:rFonts w:ascii="Calibri" w:hAnsi="Calibri"/>
                    <w:b/>
                    <w:color w:val="FFFFFF" w:themeColor="background1"/>
                  </w:rPr>
                </w:pPr>
                <w:r w:rsidRPr="00F02703">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62705EB274990C47923A4E9657F30B00"/>
            </w:placeholder>
            <w:text/>
          </w:sdtPr>
          <w:sdtEndPr/>
          <w:sdtContent>
            <w:tc>
              <w:tcPr>
                <w:tcW w:w="2073" w:type="dxa"/>
              </w:tcPr>
              <w:p w14:paraId="3A6556EB" w14:textId="77777777" w:rsidR="00B574C9" w:rsidRPr="00F02703" w:rsidRDefault="005C1BD9" w:rsidP="005C1BD9">
                <w:pPr>
                  <w:rPr>
                    <w:rFonts w:ascii="Calibri" w:hAnsi="Calibri"/>
                  </w:rPr>
                </w:pPr>
                <w:r w:rsidRPr="00F02703">
                  <w:rPr>
                    <w:rFonts w:ascii="Calibri" w:hAnsi="Calibri"/>
                  </w:rPr>
                  <w:t xml:space="preserve">Danielle </w:t>
                </w:r>
              </w:p>
            </w:tc>
          </w:sdtContent>
        </w:sdt>
        <w:sdt>
          <w:sdtPr>
            <w:rPr>
              <w:rFonts w:ascii="Calibri" w:hAnsi="Calibri"/>
            </w:rPr>
            <w:alias w:val="Middle name"/>
            <w:tag w:val="authorMiddleName"/>
            <w:id w:val="-2076034781"/>
            <w:placeholder>
              <w:docPart w:val="F00457C061D5214DB35884A0DAB7FE93"/>
            </w:placeholder>
            <w:showingPlcHdr/>
            <w:text/>
          </w:sdtPr>
          <w:sdtEndPr/>
          <w:sdtContent>
            <w:tc>
              <w:tcPr>
                <w:tcW w:w="2551" w:type="dxa"/>
              </w:tcPr>
              <w:p w14:paraId="5CC43B0E" w14:textId="77777777" w:rsidR="00B574C9" w:rsidRPr="00F02703" w:rsidRDefault="00B574C9" w:rsidP="00922950">
                <w:pPr>
                  <w:rPr>
                    <w:rFonts w:ascii="Calibri" w:hAnsi="Calibri"/>
                  </w:rPr>
                </w:pPr>
                <w:r w:rsidRPr="00F02703">
                  <w:rPr>
                    <w:rStyle w:val="PlaceholderText"/>
                    <w:rFonts w:ascii="Calibri" w:hAnsi="Calibri"/>
                  </w:rPr>
                  <w:t>[Middle name]</w:t>
                </w:r>
              </w:p>
            </w:tc>
          </w:sdtContent>
        </w:sdt>
        <w:sdt>
          <w:sdtPr>
            <w:rPr>
              <w:rFonts w:ascii="Calibri" w:hAnsi="Calibri"/>
            </w:rPr>
            <w:alias w:val="Last name"/>
            <w:tag w:val="authorLastName"/>
            <w:id w:val="-1088529830"/>
            <w:placeholder>
              <w:docPart w:val="CB97CF7BAB43FC4094779C67014BB8D9"/>
            </w:placeholder>
            <w:text/>
          </w:sdtPr>
          <w:sdtEndPr/>
          <w:sdtContent>
            <w:tc>
              <w:tcPr>
                <w:tcW w:w="2642" w:type="dxa"/>
              </w:tcPr>
              <w:p w14:paraId="6F1A5F13" w14:textId="77777777" w:rsidR="00B574C9" w:rsidRPr="00F02703" w:rsidRDefault="005C1BD9" w:rsidP="005C1BD9">
                <w:pPr>
                  <w:rPr>
                    <w:rFonts w:ascii="Calibri" w:hAnsi="Calibri"/>
                  </w:rPr>
                </w:pPr>
                <w:r w:rsidRPr="00F02703">
                  <w:rPr>
                    <w:rFonts w:ascii="Calibri" w:hAnsi="Calibri"/>
                  </w:rPr>
                  <w:t>Child</w:t>
                </w:r>
              </w:p>
            </w:tc>
          </w:sdtContent>
        </w:sdt>
      </w:tr>
      <w:tr w:rsidR="00B574C9" w:rsidRPr="00F02703" w14:paraId="6284A42A" w14:textId="77777777" w:rsidTr="001A6A06">
        <w:trPr>
          <w:trHeight w:val="986"/>
        </w:trPr>
        <w:tc>
          <w:tcPr>
            <w:tcW w:w="491" w:type="dxa"/>
            <w:vMerge/>
            <w:shd w:val="clear" w:color="auto" w:fill="A6A6A6" w:themeFill="background1" w:themeFillShade="A6"/>
          </w:tcPr>
          <w:p w14:paraId="5E36B11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FB05D6569835F84CA90AD0C91E0B58B6"/>
            </w:placeholder>
          </w:sdtPr>
          <w:sdtEndPr/>
          <w:sdtContent>
            <w:tc>
              <w:tcPr>
                <w:tcW w:w="8525" w:type="dxa"/>
                <w:gridSpan w:val="4"/>
              </w:tcPr>
              <w:p w14:paraId="73356585" w14:textId="0F8CC696" w:rsidR="00B574C9" w:rsidRPr="00F02703" w:rsidRDefault="008B1280" w:rsidP="00922950">
                <w:pPr>
                  <w:rPr>
                    <w:rFonts w:ascii="Calibri" w:hAnsi="Calibri"/>
                  </w:rPr>
                </w:pPr>
                <w:ins w:id="0" w:author="Danielle Child" w:date="2015-08-26T13:26:00Z">
                  <w:r>
                    <w:rPr>
                      <w:rFonts w:cs="Arial"/>
                    </w:rPr>
                    <w:t xml:space="preserve">Dr Danielle Child is a Lecturer in Art History at Manchester School of Art. Her </w:t>
                  </w:r>
                  <w:r w:rsidRPr="00A05380">
                    <w:rPr>
                      <w:rFonts w:cs="Arial"/>
                    </w:rPr>
                    <w:t xml:space="preserve">research is focused on the current rise in </w:t>
                  </w:r>
                  <w:proofErr w:type="spellStart"/>
                  <w:r w:rsidRPr="00A05380">
                    <w:rPr>
                      <w:rFonts w:cs="Arial"/>
                    </w:rPr>
                    <w:t>collectivity</w:t>
                  </w:r>
                  <w:proofErr w:type="spellEnd"/>
                  <w:r w:rsidRPr="00A05380">
                    <w:rPr>
                      <w:rFonts w:cs="Arial"/>
                    </w:rPr>
                    <w:t xml:space="preserve"> or sociality in art practices that are counter to capitalism and also those that wish to contribute to affecting social change (often termed ‘socially-engaged art’) on varying scales (political, economic, environmental etc.) Leading this interest is a quest to return the idea of labour and work to conversations about contemporary art within art historical discourse.</w:t>
                  </w:r>
                </w:ins>
              </w:p>
            </w:tc>
          </w:sdtContent>
        </w:sdt>
      </w:tr>
      <w:tr w:rsidR="00B574C9" w:rsidRPr="00F02703" w14:paraId="50C517A9" w14:textId="77777777" w:rsidTr="001A6A06">
        <w:trPr>
          <w:trHeight w:val="986"/>
        </w:trPr>
        <w:tc>
          <w:tcPr>
            <w:tcW w:w="491" w:type="dxa"/>
            <w:vMerge/>
            <w:shd w:val="clear" w:color="auto" w:fill="A6A6A6" w:themeFill="background1" w:themeFillShade="A6"/>
          </w:tcPr>
          <w:p w14:paraId="159ABB0C" w14:textId="77777777" w:rsidR="00B574C9" w:rsidRPr="00F02703"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5C23C726386E424685C2AA9A2A96561F"/>
            </w:placeholder>
            <w:text/>
          </w:sdtPr>
          <w:sdtEndPr/>
          <w:sdtContent>
            <w:tc>
              <w:tcPr>
                <w:tcW w:w="8525" w:type="dxa"/>
                <w:gridSpan w:val="4"/>
              </w:tcPr>
              <w:p w14:paraId="6C068264" w14:textId="44800482" w:rsidR="00B574C9" w:rsidRPr="00F02703" w:rsidRDefault="00F02703" w:rsidP="00F02703">
                <w:pPr>
                  <w:rPr>
                    <w:rFonts w:ascii="Calibri" w:hAnsi="Calibri"/>
                  </w:rPr>
                </w:pPr>
                <w:r w:rsidRPr="00F02703">
                  <w:rPr>
                    <w:rFonts w:ascii="Calibri" w:hAnsi="Calibri"/>
                  </w:rPr>
                  <w:t>Manchester Metropolitan University</w:t>
                </w:r>
              </w:p>
            </w:tc>
          </w:sdtContent>
        </w:sdt>
      </w:tr>
    </w:tbl>
    <w:p w14:paraId="34298670" w14:textId="77777777" w:rsidR="003D3579" w:rsidRPr="00F02703"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F02703"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F02703" w:rsidRDefault="00244BB0" w:rsidP="00244BB0">
            <w:pPr>
              <w:jc w:val="center"/>
              <w:rPr>
                <w:rFonts w:ascii="Calibri" w:hAnsi="Calibri"/>
                <w:b/>
                <w:color w:val="FFFFFF" w:themeColor="background1"/>
              </w:rPr>
            </w:pPr>
            <w:r w:rsidRPr="00F02703">
              <w:rPr>
                <w:rFonts w:ascii="Calibri" w:hAnsi="Calibri"/>
                <w:b/>
                <w:color w:val="FFFFFF" w:themeColor="background1"/>
              </w:rPr>
              <w:t>Your article</w:t>
            </w:r>
          </w:p>
        </w:tc>
      </w:tr>
      <w:tr w:rsidR="003F0D73" w:rsidRPr="00F02703" w14:paraId="12787AD4" w14:textId="77777777" w:rsidTr="003F0D73">
        <w:sdt>
          <w:sdtPr>
            <w:rPr>
              <w:rFonts w:ascii="Calibri" w:hAnsi="Calibri"/>
            </w:rPr>
            <w:alias w:val="Article headword"/>
            <w:tag w:val="articleHeadword"/>
            <w:id w:val="-361440020"/>
            <w:placeholder>
              <w:docPart w:val="4E8FA93D4E7F6146AFFA92D7CC31D0DD"/>
            </w:placeholder>
            <w:text/>
          </w:sdtPr>
          <w:sdtEndPr/>
          <w:sdtContent>
            <w:tc>
              <w:tcPr>
                <w:tcW w:w="9016" w:type="dxa"/>
                <w:tcMar>
                  <w:top w:w="113" w:type="dxa"/>
                  <w:bottom w:w="113" w:type="dxa"/>
                </w:tcMar>
              </w:tcPr>
              <w:p w14:paraId="17B83FE9" w14:textId="77777777" w:rsidR="003F0D73" w:rsidRPr="00F02703" w:rsidRDefault="005C1BD9" w:rsidP="005C1BD9">
                <w:pPr>
                  <w:rPr>
                    <w:rFonts w:ascii="Calibri" w:hAnsi="Calibri"/>
                  </w:rPr>
                </w:pPr>
                <w:proofErr w:type="spellStart"/>
                <w:r w:rsidRPr="00F02703">
                  <w:rPr>
                    <w:rFonts w:ascii="Calibri" w:hAnsi="Calibri"/>
                    <w:lang w:val="en-US" w:eastAsia="ja-JP"/>
                  </w:rPr>
                  <w:t>Readymades</w:t>
                </w:r>
                <w:proofErr w:type="spellEnd"/>
              </w:p>
            </w:tc>
          </w:sdtContent>
        </w:sdt>
      </w:tr>
      <w:tr w:rsidR="00464699" w:rsidRPr="00F02703" w14:paraId="0FCC1267" w14:textId="77777777" w:rsidTr="00497A7E">
        <w:sdt>
          <w:sdtPr>
            <w:rPr>
              <w:rFonts w:ascii="Calibri" w:hAnsi="Calibri"/>
            </w:rPr>
            <w:alias w:val="Variant headwords"/>
            <w:tag w:val="variantHeadwords"/>
            <w:id w:val="173464402"/>
            <w:placeholder>
              <w:docPart w:val="4F877145B32F80408720372C3F7BF2B0"/>
            </w:placeholder>
            <w:showingPlcHdr/>
          </w:sdtPr>
          <w:sdtEndPr/>
          <w:sdtContent>
            <w:tc>
              <w:tcPr>
                <w:tcW w:w="9016" w:type="dxa"/>
                <w:tcMar>
                  <w:top w:w="113" w:type="dxa"/>
                  <w:bottom w:w="113" w:type="dxa"/>
                </w:tcMar>
              </w:tcPr>
              <w:p w14:paraId="330CDECC" w14:textId="77777777" w:rsidR="00464699" w:rsidRPr="00F02703" w:rsidRDefault="00464699" w:rsidP="00464699">
                <w:pPr>
                  <w:rPr>
                    <w:rFonts w:ascii="Calibri" w:hAnsi="Calibri"/>
                  </w:rPr>
                </w:pPr>
                <w:r w:rsidRPr="00F02703">
                  <w:rPr>
                    <w:rStyle w:val="PlaceholderText"/>
                    <w:rFonts w:ascii="Calibri" w:hAnsi="Calibri"/>
                    <w:b/>
                  </w:rPr>
                  <w:t xml:space="preserve">[Enter any </w:t>
                </w:r>
                <w:r w:rsidRPr="00F02703">
                  <w:rPr>
                    <w:rStyle w:val="PlaceholderText"/>
                    <w:rFonts w:ascii="Calibri" w:hAnsi="Calibri"/>
                    <w:b/>
                    <w:i/>
                  </w:rPr>
                  <w:t>variant forms</w:t>
                </w:r>
                <w:r w:rsidRPr="00F02703">
                  <w:rPr>
                    <w:rStyle w:val="PlaceholderText"/>
                    <w:rFonts w:ascii="Calibri" w:hAnsi="Calibri"/>
                    <w:b/>
                  </w:rPr>
                  <w:t xml:space="preserve"> of your headword – OPTIONAL]</w:t>
                </w:r>
              </w:p>
            </w:tc>
          </w:sdtContent>
        </w:sdt>
      </w:tr>
      <w:tr w:rsidR="00E85A05" w:rsidRPr="00F02703" w14:paraId="1F428703" w14:textId="77777777" w:rsidTr="003F0D73">
        <w:sdt>
          <w:sdtPr>
            <w:rPr>
              <w:rFonts w:ascii="Calibri" w:hAnsi="Calibri"/>
            </w:rPr>
            <w:alias w:val="Abstract"/>
            <w:tag w:val="abstract"/>
            <w:id w:val="-635871867"/>
            <w:placeholder>
              <w:docPart w:val="F34DA0E06C5F8C43819E2C7BE80E07F1"/>
            </w:placeholder>
          </w:sdtPr>
          <w:sdtEndPr/>
          <w:sdtContent>
            <w:tc>
              <w:tcPr>
                <w:tcW w:w="9016" w:type="dxa"/>
                <w:tcMar>
                  <w:top w:w="113" w:type="dxa"/>
                  <w:bottom w:w="113" w:type="dxa"/>
                </w:tcMar>
              </w:tcPr>
              <w:p w14:paraId="22EAA82D" w14:textId="1F01EBC6" w:rsidR="00E85A05" w:rsidRPr="00F02703" w:rsidRDefault="00702881"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w:t>
                </w:r>
                <w:r w:rsidR="00512C48" w:rsidRPr="00F02703">
                  <w:rPr>
                    <w:rFonts w:ascii="Calibri" w:hAnsi="Calibri" w:cs="Times New Roman"/>
                  </w:rPr>
                  <w:t>oduce these works in Paris, beginning with</w:t>
                </w:r>
                <w:r w:rsidRPr="00F02703">
                  <w:rPr>
                    <w:rFonts w:ascii="Calibri" w:hAnsi="Calibri" w:cs="Times New Roman"/>
                  </w:rPr>
                  <w:t xml:space="preserve">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w:t>
                </w:r>
                <w:r w:rsidR="00512C48" w:rsidRPr="00F02703">
                  <w:rPr>
                    <w:rFonts w:ascii="Calibri" w:hAnsi="Calibri" w:cs="Times New Roman"/>
                  </w:rPr>
                  <w:t>(</w:t>
                </w:r>
                <w:r w:rsidRPr="00F02703">
                  <w:rPr>
                    <w:rFonts w:ascii="Calibri" w:hAnsi="Calibri" w:cs="Times New Roman"/>
                  </w:rPr>
                  <w:t>Duchamp, however, did not explicitly acknowledge these works until his move to New York in 1915.</w:t>
                </w:r>
                <w:r w:rsidR="00512C48" w:rsidRPr="00F02703">
                  <w:rPr>
                    <w:rFonts w:ascii="Calibri" w:hAnsi="Calibri" w:cs="Times New Roman"/>
                  </w:rPr>
                  <w:t>)</w:t>
                </w:r>
                <w:r w:rsidRPr="00F02703">
                  <w:rPr>
                    <w:rFonts w:ascii="Calibri" w:hAnsi="Calibri" w:cs="Times New Roman"/>
                  </w:rPr>
                  <w:t xml:space="preserve"> These two works present examples of the two disti</w:t>
                </w:r>
                <w:r w:rsidR="007A26E5" w:rsidRPr="00F02703">
                  <w:rPr>
                    <w:rFonts w:ascii="Calibri" w:hAnsi="Calibri" w:cs="Times New Roman"/>
                  </w:rPr>
                  <w:t xml:space="preserve">nct types of </w:t>
                </w:r>
                <w:proofErr w:type="spellStart"/>
                <w:r w:rsidR="007A26E5" w:rsidRPr="00F02703">
                  <w:rPr>
                    <w:rFonts w:ascii="Calibri" w:hAnsi="Calibri" w:cs="Times New Roman"/>
                  </w:rPr>
                  <w:t>readymades</w:t>
                </w:r>
                <w:proofErr w:type="spellEnd"/>
                <w:r w:rsidR="00F02703">
                  <w:rPr>
                    <w:rFonts w:ascii="Calibri" w:hAnsi="Calibri" w:cs="Times New Roman"/>
                  </w:rPr>
                  <w:t xml:space="preserve">: </w:t>
                </w:r>
                <w:r w:rsidRPr="00F02703">
                  <w:rPr>
                    <w:rFonts w:ascii="Calibri" w:hAnsi="Calibri" w:cs="Times New Roman"/>
                    <w:i/>
                  </w:rPr>
                  <w:t>readymade unaided</w:t>
                </w:r>
                <w:r w:rsidR="00F02703">
                  <w:rPr>
                    <w:rFonts w:ascii="Calibri" w:hAnsi="Calibri" w:cs="Times New Roman"/>
                  </w:rPr>
                  <w:t xml:space="preserve"> and </w:t>
                </w:r>
                <w:r w:rsidRPr="00F02703">
                  <w:rPr>
                    <w:rFonts w:ascii="Calibri" w:hAnsi="Calibri" w:cs="Times New Roman"/>
                    <w:i/>
                  </w:rPr>
                  <w:t>readymade aided</w:t>
                </w:r>
                <w:r w:rsidR="00F02703">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sidR="00F02703">
                  <w:rPr>
                    <w:rFonts w:ascii="Calibri" w:hAnsi="Calibri" w:cs="Times New Roman"/>
                  </w:rPr>
                  <w:t xml:space="preserve">, sometimes referred to as the </w:t>
                </w:r>
                <w:r w:rsidRPr="00F02703">
                  <w:rPr>
                    <w:rFonts w:ascii="Calibri" w:hAnsi="Calibri" w:cs="Times New Roman"/>
                    <w:i/>
                  </w:rPr>
                  <w:t>neo-avant-garde</w:t>
                </w:r>
                <w:r w:rsidR="00F02703">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sidR="00F02703">
                  <w:rPr>
                    <w:rFonts w:ascii="Calibri" w:hAnsi="Calibri" w:cs="Times New Roman"/>
                  </w:rPr>
                  <w:t xml:space="preserve">n understanding, which is that </w:t>
                </w:r>
                <w:r w:rsidR="00F02703" w:rsidRPr="00F02703">
                  <w:rPr>
                    <w:rFonts w:ascii="Calibri" w:hAnsi="Calibri" w:cs="Times New Roman"/>
                    <w:i/>
                  </w:rPr>
                  <w:t>readymade</w:t>
                </w:r>
                <w:r w:rsidRPr="00F02703">
                  <w:rPr>
                    <w:rFonts w:ascii="Calibri" w:hAnsi="Calibri" w:cs="Times New Roman"/>
                  </w:rPr>
                  <w:t xml:space="preserve"> constitutes an object chosen by an </w:t>
                </w:r>
                <w:r w:rsidR="00F02703">
                  <w:rPr>
                    <w:rFonts w:ascii="Calibri" w:hAnsi="Calibri" w:cs="Times New Roman"/>
                  </w:rPr>
                  <w:t xml:space="preserve">artist and declared to be </w:t>
                </w:r>
                <w:r w:rsidR="00F02703" w:rsidRPr="00F02703">
                  <w:rPr>
                    <w:rFonts w:ascii="Calibri" w:hAnsi="Calibri" w:cs="Times New Roman"/>
                    <w:i/>
                  </w:rPr>
                  <w:t>art</w:t>
                </w:r>
                <w:r w:rsidR="00F02703">
                  <w:rPr>
                    <w:rFonts w:ascii="Calibri" w:hAnsi="Calibri" w:cs="Times New Roman"/>
                  </w:rPr>
                  <w:t>.</w:t>
                </w:r>
              </w:p>
            </w:tc>
          </w:sdtContent>
        </w:sdt>
      </w:tr>
      <w:tr w:rsidR="003F0D73" w:rsidRPr="00F02703" w14:paraId="736DB97C" w14:textId="77777777" w:rsidTr="003F0D73">
        <w:sdt>
          <w:sdtPr>
            <w:rPr>
              <w:rFonts w:ascii="Calibri" w:hAnsi="Calibri"/>
            </w:rPr>
            <w:alias w:val="Article text"/>
            <w:tag w:val="articleText"/>
            <w:id w:val="634067588"/>
            <w:placeholder>
              <w:docPart w:val="F097C2E89CAAFD4C916F4E69CC6E9ABA"/>
            </w:placeholder>
          </w:sdtPr>
          <w:sdtEndPr/>
          <w:sdtContent>
            <w:tc>
              <w:tcPr>
                <w:tcW w:w="9016" w:type="dxa"/>
                <w:tcMar>
                  <w:top w:w="113" w:type="dxa"/>
                  <w:bottom w:w="113" w:type="dxa"/>
                </w:tcMar>
              </w:tcPr>
              <w:sdt>
                <w:sdtPr>
                  <w:rPr>
                    <w:rFonts w:ascii="Calibri" w:hAnsi="Calibri"/>
                  </w:rPr>
                  <w:alias w:val="Abstract"/>
                  <w:tag w:val="abstract"/>
                  <w:id w:val="-428893146"/>
                  <w:placeholder>
                    <w:docPart w:val="6F096FAF2A7B3A44895C561712590855"/>
                  </w:placeholder>
                </w:sdtPr>
                <w:sdtEndPr/>
                <w:sdtContent>
                  <w:sdt>
                    <w:sdtPr>
                      <w:rPr>
                        <w:rFonts w:ascii="Calibri" w:hAnsi="Calibri"/>
                      </w:rPr>
                      <w:alias w:val="Abstract"/>
                      <w:tag w:val="abstract"/>
                      <w:id w:val="940878318"/>
                      <w:placeholder>
                        <w:docPart w:val="F40F82195129D74EBD4AA4B6648556E1"/>
                      </w:placeholder>
                    </w:sdtPr>
                    <w:sdtEndPr/>
                    <w:sdtContent>
                      <w:p w14:paraId="14CA2D7E" w14:textId="77777777" w:rsidR="00F02703" w:rsidRDefault="00F02703"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1916, the French artist Marcel Duchamp coined the term </w:t>
                        </w:r>
                        <w:r w:rsidRPr="00F02703">
                          <w:rPr>
                            <w:rFonts w:ascii="Calibri" w:hAnsi="Calibri" w:cs="Times New Roman"/>
                            <w:i/>
                          </w:rPr>
                          <w:t>readymade</w:t>
                        </w:r>
                        <w:r w:rsidRPr="00F02703">
                          <w:rPr>
                            <w:rFonts w:ascii="Calibri" w:hAnsi="Calibri" w:cs="Times New Roman"/>
                          </w:rPr>
                          <w:t xml:space="preserve"> to describe a body of his own work in which everyday and often mass-produced objects were given the status of a work of art with little or no intervention by the artist beyond signing and displaying them. He began to produce these works in Paris, beginning with </w:t>
                        </w:r>
                        <w:proofErr w:type="spellStart"/>
                        <w:r w:rsidRPr="00F02703">
                          <w:rPr>
                            <w:rFonts w:ascii="Calibri" w:hAnsi="Calibri" w:cs="Times New Roman"/>
                            <w:i/>
                          </w:rPr>
                          <w:t>Bottlerack</w:t>
                        </w:r>
                        <w:proofErr w:type="spellEnd"/>
                        <w:r w:rsidRPr="00F02703">
                          <w:rPr>
                            <w:rFonts w:ascii="Calibri" w:hAnsi="Calibri" w:cs="Times New Roman"/>
                          </w:rPr>
                          <w:t xml:space="preserve"> (1914) and </w:t>
                        </w:r>
                        <w:r w:rsidRPr="00F02703">
                          <w:rPr>
                            <w:rFonts w:ascii="Calibri" w:hAnsi="Calibri" w:cs="Times New Roman"/>
                            <w:i/>
                          </w:rPr>
                          <w:t xml:space="preserve">Bicycle Wheel </w:t>
                        </w:r>
                        <w:r w:rsidRPr="00F02703">
                          <w:rPr>
                            <w:rFonts w:ascii="Calibri" w:hAnsi="Calibri" w:cs="Times New Roman"/>
                          </w:rPr>
                          <w:t xml:space="preserve">(1913). (Duchamp, however, did not explicitly acknowledge these works until his move to New York in 1915.) These two works present examples of the two distinct types of </w:t>
                        </w:r>
                        <w:proofErr w:type="spellStart"/>
                        <w:r w:rsidRPr="00F02703">
                          <w:rPr>
                            <w:rFonts w:ascii="Calibri" w:hAnsi="Calibri" w:cs="Times New Roman"/>
                          </w:rPr>
                          <w:t>readymades</w:t>
                        </w:r>
                        <w:proofErr w:type="spellEnd"/>
                        <w:r>
                          <w:rPr>
                            <w:rFonts w:ascii="Calibri" w:hAnsi="Calibri" w:cs="Times New Roman"/>
                          </w:rPr>
                          <w:t xml:space="preserve">: </w:t>
                        </w:r>
                        <w:r w:rsidRPr="00F02703">
                          <w:rPr>
                            <w:rFonts w:ascii="Calibri" w:hAnsi="Calibri" w:cs="Times New Roman"/>
                            <w:i/>
                          </w:rPr>
                          <w:t>readymade unaided</w:t>
                        </w:r>
                        <w:r>
                          <w:rPr>
                            <w:rFonts w:ascii="Calibri" w:hAnsi="Calibri" w:cs="Times New Roman"/>
                          </w:rPr>
                          <w:t xml:space="preserve"> and </w:t>
                        </w:r>
                        <w:r w:rsidRPr="00F02703">
                          <w:rPr>
                            <w:rFonts w:ascii="Calibri" w:hAnsi="Calibri" w:cs="Times New Roman"/>
                            <w:i/>
                          </w:rPr>
                          <w:t>readymade aided</w:t>
                        </w:r>
                        <w:r>
                          <w:rPr>
                            <w:rFonts w:ascii="Calibri" w:hAnsi="Calibri" w:cs="Times New Roman"/>
                          </w:rPr>
                          <w:t>.</w:t>
                        </w:r>
                        <w:r w:rsidRPr="00F02703">
                          <w:rPr>
                            <w:rFonts w:ascii="Calibri" w:hAnsi="Calibri" w:cs="Times New Roman"/>
                          </w:rPr>
                          <w:t xml:space="preserve"> The most well known readymade is Duchamp’s </w:t>
                        </w:r>
                        <w:r w:rsidRPr="00F02703">
                          <w:rPr>
                            <w:rFonts w:ascii="Calibri" w:hAnsi="Calibri" w:cs="Times New Roman"/>
                            <w:i/>
                          </w:rPr>
                          <w:t>Fountain</w:t>
                        </w:r>
                        <w:r w:rsidRPr="00F02703">
                          <w:rPr>
                            <w:rFonts w:ascii="Calibri" w:hAnsi="Calibri" w:cs="Times New Roman"/>
                          </w:rPr>
                          <w:t xml:space="preserve"> (1917), which was famously refused entry into an exhibition with no entry conditions. Much later, </w:t>
                        </w:r>
                        <w:r w:rsidRPr="00F02703">
                          <w:rPr>
                            <w:rFonts w:ascii="Calibri" w:hAnsi="Calibri" w:cs="Times New Roman"/>
                            <w:i/>
                          </w:rPr>
                          <w:t>Fountain</w:t>
                        </w:r>
                        <w:r w:rsidRPr="00F02703">
                          <w:rPr>
                            <w:rFonts w:ascii="Calibri" w:hAnsi="Calibri" w:cs="Times New Roman"/>
                          </w:rPr>
                          <w:t xml:space="preserve"> (1917) became symbolic of the emergent shift from modernism to postmodernism in the 1960s, with the group of artists who gathered around the composer John Cage, including Robert Rauschenberg and Jasper Johns</w:t>
                        </w:r>
                        <w:r>
                          <w:rPr>
                            <w:rFonts w:ascii="Calibri" w:hAnsi="Calibri" w:cs="Times New Roman"/>
                          </w:rPr>
                          <w:t xml:space="preserve">, sometimes referred to as the </w:t>
                        </w:r>
                        <w:r w:rsidRPr="00F02703">
                          <w:rPr>
                            <w:rFonts w:ascii="Calibri" w:hAnsi="Calibri" w:cs="Times New Roman"/>
                            <w:i/>
                          </w:rPr>
                          <w:t>neo-avant-garde</w:t>
                        </w:r>
                        <w:r>
                          <w:rPr>
                            <w:rFonts w:ascii="Calibri" w:hAnsi="Calibri" w:cs="Times New Roman"/>
                          </w:rPr>
                          <w:t>.</w:t>
                        </w:r>
                        <w:r w:rsidRPr="00F02703">
                          <w:rPr>
                            <w:rFonts w:ascii="Calibri" w:hAnsi="Calibri" w:cs="Times New Roman"/>
                          </w:rPr>
                          <w:t xml:space="preserve"> It was during this period that Duchamp’s account of the function of the readymade was consolidated into the now commo</w:t>
                        </w:r>
                        <w:r>
                          <w:rPr>
                            <w:rFonts w:ascii="Calibri" w:hAnsi="Calibri" w:cs="Times New Roman"/>
                          </w:rPr>
                          <w:t xml:space="preserve">n understanding, which is that </w:t>
                        </w:r>
                        <w:r w:rsidRPr="00F02703">
                          <w:rPr>
                            <w:rFonts w:ascii="Calibri" w:hAnsi="Calibri" w:cs="Times New Roman"/>
                            <w:i/>
                          </w:rPr>
                          <w:t>readymade</w:t>
                        </w:r>
                        <w:r w:rsidRPr="00F02703">
                          <w:rPr>
                            <w:rFonts w:ascii="Calibri" w:hAnsi="Calibri" w:cs="Times New Roman"/>
                          </w:rPr>
                          <w:t xml:space="preserve"> constitutes an object chosen by an </w:t>
                        </w:r>
                        <w:r>
                          <w:rPr>
                            <w:rFonts w:ascii="Calibri" w:hAnsi="Calibri" w:cs="Times New Roman"/>
                          </w:rPr>
                          <w:t xml:space="preserve">artist and declared to be </w:t>
                        </w:r>
                        <w:r w:rsidRPr="00F02703">
                          <w:rPr>
                            <w:rFonts w:ascii="Calibri" w:hAnsi="Calibri" w:cs="Times New Roman"/>
                            <w:i/>
                          </w:rPr>
                          <w:t>art</w:t>
                        </w:r>
                        <w:r>
                          <w:rPr>
                            <w:rFonts w:ascii="Calibri" w:hAnsi="Calibri" w:cs="Times New Roman"/>
                          </w:rPr>
                          <w:t>.</w:t>
                        </w:r>
                      </w:p>
                      <w:p w14:paraId="7A8E78FE" w14:textId="2B3FF4FF" w:rsidR="00F02703" w:rsidRDefault="00DB3854" w:rsidP="00F02703">
                        <w:pPr>
                          <w:widowControl w:val="0"/>
                          <w:autoSpaceDE w:val="0"/>
                          <w:autoSpaceDN w:val="0"/>
                          <w:adjustRightInd w:val="0"/>
                          <w:rPr>
                            <w:rFonts w:ascii="Calibri" w:hAnsi="Calibri"/>
                          </w:rPr>
                        </w:pPr>
                      </w:p>
                    </w:sdtContent>
                  </w:sdt>
                  <w:p w14:paraId="48CCC74C" w14:textId="7ADEDBA5" w:rsidR="005C1BD9" w:rsidRPr="00F02703" w:rsidRDefault="00C974B2" w:rsidP="00F02703">
                    <w:pPr>
                      <w:widowControl w:val="0"/>
                      <w:autoSpaceDE w:val="0"/>
                      <w:autoSpaceDN w:val="0"/>
                      <w:adjustRightInd w:val="0"/>
                      <w:rPr>
                        <w:rFonts w:ascii="Calibri" w:hAnsi="Calibri" w:cs="Times New Roman"/>
                      </w:rPr>
                    </w:pPr>
                    <w:r w:rsidRPr="00F02703">
                      <w:rPr>
                        <w:rFonts w:ascii="Calibri" w:hAnsi="Calibri" w:cs="Times New Roman"/>
                      </w:rPr>
                      <w:t>The term readymade,</w:t>
                    </w:r>
                    <w:r w:rsidR="005C1BD9" w:rsidRPr="00F02703">
                      <w:rPr>
                        <w:rFonts w:ascii="Calibri" w:hAnsi="Calibri" w:cs="Times New Roman"/>
                      </w:rPr>
                      <w:t xml:space="preserve"> in </w:t>
                    </w:r>
                    <w:r w:rsidRPr="00F02703">
                      <w:rPr>
                        <w:rFonts w:ascii="Calibri" w:hAnsi="Calibri" w:cs="Times New Roman"/>
                      </w:rPr>
                      <w:t>an</w:t>
                    </w:r>
                    <w:r w:rsidR="005C1BD9" w:rsidRPr="00F02703">
                      <w:rPr>
                        <w:rFonts w:ascii="Calibri" w:hAnsi="Calibri" w:cs="Times New Roman"/>
                      </w:rPr>
                      <w:t xml:space="preserve"> artistic </w:t>
                    </w:r>
                    <w:r w:rsidRPr="00F02703">
                      <w:rPr>
                        <w:rFonts w:ascii="Calibri" w:hAnsi="Calibri" w:cs="Times New Roman"/>
                      </w:rPr>
                      <w:t>context</w:t>
                    </w:r>
                    <w:r w:rsidR="005C1BD9" w:rsidRPr="00F02703">
                      <w:rPr>
                        <w:rFonts w:ascii="Calibri" w:hAnsi="Calibri" w:cs="Times New Roman"/>
                      </w:rPr>
                      <w:t>, first appeared in a letter from Marcel D</w:t>
                    </w:r>
                    <w:r w:rsidR="001F49B2" w:rsidRPr="00F02703">
                      <w:rPr>
                        <w:rFonts w:ascii="Calibri" w:hAnsi="Calibri" w:cs="Times New Roman"/>
                      </w:rPr>
                      <w:t xml:space="preserve">uchamp to his sister Suzanne </w:t>
                    </w:r>
                    <w:r w:rsidR="005C1BD9" w:rsidRPr="00F02703">
                      <w:rPr>
                        <w:rFonts w:ascii="Calibri" w:hAnsi="Calibri" w:cs="Times New Roman"/>
                      </w:rPr>
                      <w:t>dated 15 January 1916. In it</w:t>
                    </w:r>
                    <w:r w:rsidR="001F49B2" w:rsidRPr="00F02703">
                      <w:rPr>
                        <w:rFonts w:ascii="Calibri" w:hAnsi="Calibri" w:cs="Times New Roman"/>
                      </w:rPr>
                      <w:t>,</w:t>
                    </w:r>
                    <w:r w:rsidR="005C1BD9" w:rsidRPr="00F02703">
                      <w:rPr>
                        <w:rFonts w:ascii="Calibri" w:hAnsi="Calibri" w:cs="Times New Roman"/>
                      </w:rPr>
                      <w:t xml:space="preserve"> he asks her to locate and send him a bottle</w:t>
                    </w:r>
                    <w:r w:rsidR="00EC7DF5">
                      <w:rPr>
                        <w:rFonts w:ascii="Calibri" w:hAnsi="Calibri" w:cs="Times New Roman"/>
                      </w:rPr>
                      <w:t xml:space="preserve"> </w:t>
                    </w:r>
                    <w:r w:rsidR="005C1BD9" w:rsidRPr="00F02703">
                      <w:rPr>
                        <w:rFonts w:ascii="Calibri" w:hAnsi="Calibri" w:cs="Times New Roman"/>
                      </w:rPr>
                      <w:t>rack and a bicycle wheel attached to a stool</w:t>
                    </w:r>
                    <w:r w:rsidR="00F02703">
                      <w:rPr>
                        <w:rFonts w:ascii="Calibri" w:hAnsi="Calibri" w:cs="Times New Roman"/>
                      </w:rPr>
                      <w:t>,</w:t>
                    </w:r>
                    <w:r w:rsidR="005C1BD9" w:rsidRPr="00F02703">
                      <w:rPr>
                        <w:rFonts w:ascii="Calibri" w:hAnsi="Calibri" w:cs="Times New Roman"/>
                      </w:rPr>
                      <w:t xml:space="preserve"> which he had left in his Paris studio on leaving for America in </w:t>
                    </w:r>
                    <w:r w:rsidR="005C1BD9" w:rsidRPr="00F02703">
                      <w:rPr>
                        <w:rFonts w:ascii="Calibri" w:hAnsi="Calibri" w:cs="Times New Roman"/>
                      </w:rPr>
                      <w:lastRenderedPageBreak/>
                      <w:t>1915. With reference to the bottle</w:t>
                    </w:r>
                    <w:r w:rsidR="00F02703">
                      <w:rPr>
                        <w:rFonts w:ascii="Calibri" w:hAnsi="Calibri" w:cs="Times New Roman"/>
                      </w:rPr>
                      <w:t xml:space="preserve"> </w:t>
                    </w:r>
                    <w:r w:rsidR="005C1BD9" w:rsidRPr="00F02703">
                      <w:rPr>
                        <w:rFonts w:ascii="Calibri" w:hAnsi="Calibri" w:cs="Times New Roman"/>
                      </w:rPr>
                      <w:t xml:space="preserve">rack, Duchamp wrote: </w:t>
                    </w:r>
                    <w:commentRangeStart w:id="1"/>
                    <w:r w:rsidR="005C1BD9" w:rsidRPr="00F02703">
                      <w:rPr>
                        <w:rFonts w:ascii="Calibri" w:hAnsi="Calibri" w:cs="Times New Roman"/>
                      </w:rPr>
                      <w:t>‘I bought thi</w:t>
                    </w:r>
                    <w:r w:rsidR="00EC7DF5">
                      <w:rPr>
                        <w:rFonts w:ascii="Calibri" w:hAnsi="Calibri" w:cs="Times New Roman"/>
                      </w:rPr>
                      <w:t>s as a sculpture already made’ [</w:t>
                    </w:r>
                    <w:r w:rsidR="005C1BD9" w:rsidRPr="00F02703">
                      <w:rPr>
                        <w:rFonts w:ascii="Calibri" w:hAnsi="Calibri" w:cs="Times New Roman"/>
                      </w:rPr>
                      <w:t>‘</w:t>
                    </w:r>
                    <w:proofErr w:type="spellStart"/>
                    <w:r w:rsidR="005C1BD9" w:rsidRPr="00F02703">
                      <w:rPr>
                        <w:rFonts w:ascii="Calibri" w:hAnsi="Calibri" w:cs="Times New Roman"/>
                      </w:rPr>
                      <w:t>J’avais</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acheté</w:t>
                    </w:r>
                    <w:proofErr w:type="spellEnd"/>
                    <w:r w:rsidR="005C1BD9" w:rsidRPr="00F02703">
                      <w:rPr>
                        <w:rFonts w:ascii="Calibri" w:hAnsi="Calibri" w:cs="Times New Roman"/>
                      </w:rPr>
                      <w:t xml:space="preserve"> </w:t>
                    </w:r>
                    <w:proofErr w:type="spellStart"/>
                    <w:r w:rsidR="005C1BD9" w:rsidRPr="00F02703">
                      <w:rPr>
                        <w:rFonts w:ascii="Calibri" w:hAnsi="Calibri" w:cs="Times New Roman"/>
                      </w:rPr>
                      <w:t>cela</w:t>
                    </w:r>
                    <w:proofErr w:type="spellEnd"/>
                    <w:r w:rsidR="005C1BD9" w:rsidRPr="00F02703">
                      <w:rPr>
                        <w:rFonts w:ascii="Calibri" w:hAnsi="Calibri" w:cs="Times New Roman"/>
                      </w:rPr>
                      <w:t xml:space="preserve"> </w:t>
                    </w:r>
                    <w:proofErr w:type="spellStart"/>
                    <w:r w:rsidR="00EC7DF5">
                      <w:rPr>
                        <w:rFonts w:ascii="Calibri" w:hAnsi="Calibri" w:cs="Times New Roman"/>
                      </w:rPr>
                      <w:t>comme</w:t>
                    </w:r>
                    <w:proofErr w:type="spellEnd"/>
                    <w:r w:rsidR="00EC7DF5">
                      <w:rPr>
                        <w:rFonts w:ascii="Calibri" w:hAnsi="Calibri" w:cs="Times New Roman"/>
                      </w:rPr>
                      <w:t xml:space="preserve"> </w:t>
                    </w:r>
                    <w:proofErr w:type="spellStart"/>
                    <w:r w:rsidR="00EC7DF5">
                      <w:rPr>
                        <w:rFonts w:ascii="Calibri" w:hAnsi="Calibri" w:cs="Times New Roman"/>
                      </w:rPr>
                      <w:t>une</w:t>
                    </w:r>
                    <w:proofErr w:type="spellEnd"/>
                    <w:r w:rsidR="00EC7DF5">
                      <w:rPr>
                        <w:rFonts w:ascii="Calibri" w:hAnsi="Calibri" w:cs="Times New Roman"/>
                      </w:rPr>
                      <w:t xml:space="preserve"> sculpture </w:t>
                    </w:r>
                    <w:proofErr w:type="spellStart"/>
                    <w:r w:rsidR="00EC7DF5">
                      <w:rPr>
                        <w:rFonts w:ascii="Calibri" w:hAnsi="Calibri" w:cs="Times New Roman"/>
                      </w:rPr>
                      <w:t>toute</w:t>
                    </w:r>
                    <w:proofErr w:type="spellEnd"/>
                    <w:r w:rsidR="00EC7DF5">
                      <w:rPr>
                        <w:rFonts w:ascii="Calibri" w:hAnsi="Calibri" w:cs="Times New Roman"/>
                      </w:rPr>
                      <w:t xml:space="preserve"> fait’]</w:t>
                    </w:r>
                    <w:r w:rsidR="005C1BD9" w:rsidRPr="00F02703">
                      <w:rPr>
                        <w:rFonts w:ascii="Calibri" w:hAnsi="Calibri" w:cs="Times New Roman"/>
                      </w:rPr>
                      <w:t>.</w:t>
                    </w:r>
                    <w:commentRangeEnd w:id="1"/>
                    <w:r w:rsidR="00EC7DF5">
                      <w:rPr>
                        <w:rStyle w:val="CommentReference"/>
                      </w:rPr>
                      <w:commentReference w:id="1"/>
                    </w:r>
                    <w:r w:rsidR="005C1BD9" w:rsidRPr="00F02703">
                      <w:rPr>
                        <w:rFonts w:ascii="Calibri" w:hAnsi="Calibri" w:cs="Times New Roman"/>
                      </w:rPr>
                      <w:t xml:space="preserve"> </w:t>
                    </w:r>
                    <w:ins w:id="2" w:author="Danielle Child" w:date="2015-08-27T17:09:00Z">
                      <w:r w:rsidR="00863911">
                        <w:rPr>
                          <w:rFonts w:ascii="Calibri" w:hAnsi="Calibri" w:cs="Times New Roman"/>
                        </w:rPr>
                        <w:t>(</w:t>
                      </w:r>
                      <w:proofErr w:type="gramStart"/>
                      <w:r w:rsidR="00863911">
                        <w:rPr>
                          <w:rFonts w:ascii="Calibri" w:hAnsi="Calibri" w:cs="Times New Roman"/>
                        </w:rPr>
                        <w:t>cited</w:t>
                      </w:r>
                      <w:proofErr w:type="gramEnd"/>
                      <w:r w:rsidR="00863911">
                        <w:rPr>
                          <w:rFonts w:ascii="Calibri" w:hAnsi="Calibri" w:cs="Times New Roman"/>
                        </w:rPr>
                        <w:t xml:space="preserve"> in </w:t>
                      </w:r>
                      <w:proofErr w:type="spellStart"/>
                      <w:r w:rsidR="00863911">
                        <w:rPr>
                          <w:rFonts w:ascii="Calibri" w:hAnsi="Calibri" w:cs="Times New Roman"/>
                        </w:rPr>
                        <w:t>Gaiger</w:t>
                      </w:r>
                      <w:proofErr w:type="spellEnd"/>
                      <w:r w:rsidR="00863911">
                        <w:rPr>
                          <w:rFonts w:ascii="Calibri" w:hAnsi="Calibri" w:cs="Times New Roman"/>
                        </w:rPr>
                        <w:t xml:space="preserve">, 2003: 102 footnote 1) </w:t>
                      </w:r>
                    </w:ins>
                    <w:bookmarkStart w:id="3" w:name="_GoBack"/>
                    <w:bookmarkEnd w:id="3"/>
                    <w:r w:rsidR="005C1BD9" w:rsidRPr="00F02703">
                      <w:rPr>
                        <w:rFonts w:ascii="Calibri" w:hAnsi="Calibri" w:cs="Times New Roman"/>
                      </w:rPr>
                      <w:t>Duchamp termed the object</w:t>
                    </w:r>
                    <w:r w:rsidR="00FC77FB" w:rsidRPr="00F02703">
                      <w:rPr>
                        <w:rFonts w:ascii="Calibri" w:hAnsi="Calibri" w:cs="Times New Roman"/>
                      </w:rPr>
                      <w:t xml:space="preserve"> </w:t>
                    </w:r>
                    <w:r w:rsidR="005C1BD9" w:rsidRPr="00F02703">
                      <w:rPr>
                        <w:rFonts w:ascii="Calibri" w:hAnsi="Calibri" w:cs="Times New Roman"/>
                      </w:rPr>
                      <w:t xml:space="preserve">now known as </w:t>
                    </w:r>
                    <w:r w:rsidR="005C1BD9" w:rsidRPr="00F02703">
                      <w:rPr>
                        <w:rFonts w:ascii="Calibri" w:hAnsi="Calibri" w:cs="Times New Roman"/>
                        <w:i/>
                      </w:rPr>
                      <w:t>Bicycle Wheel</w:t>
                    </w:r>
                    <w:r w:rsidR="005C1BD9" w:rsidRPr="00F02703">
                      <w:rPr>
                        <w:rFonts w:ascii="Calibri" w:hAnsi="Calibri" w:cs="Times New Roman"/>
                      </w:rPr>
                      <w:t xml:space="preserve"> (1913)</w:t>
                    </w:r>
                    <w:r w:rsidR="00FC77FB" w:rsidRPr="00F02703">
                      <w:rPr>
                        <w:rFonts w:ascii="Calibri" w:hAnsi="Calibri" w:cs="Times New Roman"/>
                      </w:rPr>
                      <w:t xml:space="preserve"> as </w:t>
                    </w:r>
                    <w:r w:rsidR="00EC7DF5">
                      <w:rPr>
                        <w:rFonts w:ascii="Calibri" w:hAnsi="Calibri" w:cs="Times New Roman"/>
                      </w:rPr>
                      <w:t xml:space="preserve">an </w:t>
                    </w:r>
                    <w:r w:rsidR="005C1BD9" w:rsidRPr="00EC7DF5">
                      <w:rPr>
                        <w:rFonts w:ascii="Calibri" w:hAnsi="Calibri" w:cs="Times New Roman"/>
                        <w:i/>
                      </w:rPr>
                      <w:t>assisted readymade</w:t>
                    </w:r>
                    <w:r w:rsidR="005C1BD9" w:rsidRPr="00F02703">
                      <w:rPr>
                        <w:rFonts w:ascii="Calibri" w:hAnsi="Calibri" w:cs="Times New Roman"/>
                      </w:rPr>
                      <w:t xml:space="preserve"> due to the fact that the wheel had to be attached to a stool. </w:t>
                    </w:r>
                    <w:proofErr w:type="spellStart"/>
                    <w:r w:rsidR="005C1BD9" w:rsidRPr="00F02703">
                      <w:rPr>
                        <w:rFonts w:ascii="Calibri" w:hAnsi="Calibri" w:cs="Times New Roman"/>
                        <w:i/>
                      </w:rPr>
                      <w:t>Bottlerack</w:t>
                    </w:r>
                    <w:proofErr w:type="spellEnd"/>
                    <w:r w:rsidR="005C1BD9" w:rsidRPr="00F02703">
                      <w:rPr>
                        <w:rFonts w:ascii="Calibri" w:hAnsi="Calibri" w:cs="Times New Roman"/>
                      </w:rPr>
                      <w:t xml:space="preserve"> (1914), however</w:t>
                    </w:r>
                    <w:r w:rsidR="00EC7DF5">
                      <w:rPr>
                        <w:rFonts w:ascii="Calibri" w:hAnsi="Calibri" w:cs="Times New Roman"/>
                      </w:rPr>
                      <w:t xml:space="preserve">, was an </w:t>
                    </w:r>
                    <w:r w:rsidRPr="00EC7DF5">
                      <w:rPr>
                        <w:rFonts w:ascii="Calibri" w:hAnsi="Calibri" w:cs="Times New Roman"/>
                        <w:i/>
                      </w:rPr>
                      <w:t>unassisted readymade</w:t>
                    </w:r>
                    <w:r w:rsidR="005C1BD9" w:rsidRPr="00F02703">
                      <w:rPr>
                        <w:rFonts w:ascii="Calibri" w:hAnsi="Calibri" w:cs="Times New Roman"/>
                      </w:rPr>
                      <w:t xml:space="preserve"> as it was an unaltered bottle</w:t>
                    </w:r>
                    <w:r w:rsidR="00EC7DF5">
                      <w:rPr>
                        <w:rFonts w:ascii="Calibri" w:hAnsi="Calibri" w:cs="Times New Roman"/>
                      </w:rPr>
                      <w:t xml:space="preserve"> </w:t>
                    </w:r>
                    <w:r w:rsidR="005C1BD9" w:rsidRPr="00F02703">
                      <w:rPr>
                        <w:rFonts w:ascii="Calibri" w:hAnsi="Calibri" w:cs="Times New Roman"/>
                      </w:rPr>
                      <w:t>rack (a common household object used for drying bottles)</w:t>
                    </w:r>
                    <w:r w:rsidR="00FC77FB" w:rsidRPr="00F02703">
                      <w:rPr>
                        <w:rFonts w:ascii="Calibri" w:hAnsi="Calibri" w:cs="Times New Roman"/>
                      </w:rPr>
                      <w:t xml:space="preserve"> purchased from </w:t>
                    </w:r>
                    <w:r w:rsidR="005C1BD9" w:rsidRPr="00F02703">
                      <w:rPr>
                        <w:rFonts w:ascii="Calibri" w:hAnsi="Calibri" w:cs="Times New Roman"/>
                      </w:rPr>
                      <w:t xml:space="preserve">the Bazar de </w:t>
                    </w:r>
                    <w:proofErr w:type="spellStart"/>
                    <w:r w:rsidR="005C1BD9" w:rsidRPr="00F02703">
                      <w:rPr>
                        <w:rFonts w:ascii="Calibri" w:hAnsi="Calibri" w:cs="Times New Roman"/>
                      </w:rPr>
                      <w:t>l’H</w:t>
                    </w:r>
                    <w:r w:rsidR="005C1BD9" w:rsidRPr="00F02703">
                      <w:rPr>
                        <w:rFonts w:ascii="Calibri" w:hAnsi="Calibri" w:cs="Times New Roman"/>
                        <w:color w:val="000000"/>
                      </w:rPr>
                      <w:t>ô</w:t>
                    </w:r>
                    <w:r w:rsidR="005C1BD9" w:rsidRPr="00F02703">
                      <w:rPr>
                        <w:rFonts w:ascii="Calibri" w:hAnsi="Calibri" w:cs="Times New Roman"/>
                      </w:rPr>
                      <w:t>tel</w:t>
                    </w:r>
                    <w:proofErr w:type="spellEnd"/>
                    <w:r w:rsidR="005C1BD9" w:rsidRPr="00F02703">
                      <w:rPr>
                        <w:rFonts w:ascii="Calibri" w:hAnsi="Calibri" w:cs="Times New Roman"/>
                      </w:rPr>
                      <w:t xml:space="preserve"> de Ville</w:t>
                    </w:r>
                    <w:r w:rsidR="00FC77FB" w:rsidRPr="00F02703">
                      <w:rPr>
                        <w:rFonts w:ascii="Calibri" w:hAnsi="Calibri" w:cs="Times New Roman"/>
                      </w:rPr>
                      <w:t xml:space="preserve"> (a Parisian department store)</w:t>
                    </w:r>
                    <w:r w:rsidR="005C1BD9" w:rsidRPr="00F02703">
                      <w:rPr>
                        <w:rFonts w:ascii="Calibri" w:hAnsi="Calibri" w:cs="Times New Roman"/>
                      </w:rPr>
                      <w:t xml:space="preserve">, and exhibited in his studio. </w:t>
                    </w:r>
                    <w:r w:rsidR="00FC77FB" w:rsidRPr="00F02703">
                      <w:rPr>
                        <w:rFonts w:ascii="Calibri" w:hAnsi="Calibri" w:cs="Times New Roman"/>
                      </w:rPr>
                      <w:t>Prior to</w:t>
                    </w:r>
                    <w:r w:rsidR="005C1BD9" w:rsidRPr="00F02703">
                      <w:rPr>
                        <w:rFonts w:ascii="Calibri" w:hAnsi="Calibri" w:cs="Times New Roman"/>
                      </w:rPr>
                      <w:t xml:space="preserve"> receiving the letter,</w:t>
                    </w:r>
                    <w:r w:rsidR="00FC77FB" w:rsidRPr="00F02703">
                      <w:rPr>
                        <w:rFonts w:ascii="Calibri" w:hAnsi="Calibri" w:cs="Times New Roman"/>
                      </w:rPr>
                      <w:t xml:space="preserve"> however,</w:t>
                    </w:r>
                    <w:r w:rsidR="005C1BD9" w:rsidRPr="00F02703">
                      <w:rPr>
                        <w:rFonts w:ascii="Calibri" w:hAnsi="Calibri" w:cs="Times New Roman"/>
                      </w:rPr>
                      <w:t xml:space="preserve"> Duchamp’s sister had a</w:t>
                    </w:r>
                    <w:r w:rsidRPr="00F02703">
                      <w:rPr>
                        <w:rFonts w:ascii="Calibri" w:hAnsi="Calibri" w:cs="Times New Roman"/>
                      </w:rPr>
                      <w:t xml:space="preserve">lready disposed of the objects. </w:t>
                    </w:r>
                    <w:r w:rsidR="00FC77FB" w:rsidRPr="00F02703">
                      <w:rPr>
                        <w:rFonts w:ascii="Calibri" w:hAnsi="Calibri" w:cs="Times New Roman"/>
                      </w:rPr>
                      <w:t>Th</w:t>
                    </w:r>
                    <w:r w:rsidR="005C1BD9" w:rsidRPr="00F02703">
                      <w:rPr>
                        <w:rFonts w:ascii="Calibri" w:hAnsi="Calibri" w:cs="Times New Roman"/>
                      </w:rPr>
                      <w:t>ere</w:t>
                    </w:r>
                    <w:r w:rsidR="00FC77FB" w:rsidRPr="00F02703">
                      <w:rPr>
                        <w:rFonts w:ascii="Calibri" w:hAnsi="Calibri" w:cs="Times New Roman"/>
                      </w:rPr>
                      <w:t xml:space="preserve"> thus</w:t>
                    </w:r>
                    <w:r w:rsidR="00EC7DF5">
                      <w:rPr>
                        <w:rFonts w:ascii="Calibri" w:hAnsi="Calibri" w:cs="Times New Roman"/>
                      </w:rPr>
                      <w:t xml:space="preserve"> exist no </w:t>
                    </w:r>
                    <w:r w:rsidR="005C1BD9" w:rsidRPr="00EC7DF5">
                      <w:rPr>
                        <w:rFonts w:ascii="Calibri" w:hAnsi="Calibri" w:cs="Times New Roman"/>
                        <w:i/>
                      </w:rPr>
                      <w:t>originals</w:t>
                    </w:r>
                    <w:r w:rsidR="005C1BD9" w:rsidRPr="00F02703">
                      <w:rPr>
                        <w:rFonts w:ascii="Calibri" w:hAnsi="Calibri" w:cs="Times New Roman"/>
                      </w:rPr>
                      <w:t xml:space="preserve"> of these </w:t>
                    </w:r>
                    <w:proofErr w:type="spellStart"/>
                    <w:r w:rsidR="005C1BD9" w:rsidRPr="00F02703">
                      <w:rPr>
                        <w:rFonts w:ascii="Calibri" w:hAnsi="Calibri" w:cs="Times New Roman"/>
                      </w:rPr>
                      <w:t>readymades</w:t>
                    </w:r>
                    <w:proofErr w:type="spellEnd"/>
                    <w:r w:rsidR="005C1BD9" w:rsidRPr="00F02703">
                      <w:rPr>
                        <w:rFonts w:ascii="Calibri" w:hAnsi="Calibri" w:cs="Times New Roman"/>
                      </w:rPr>
                      <w:t xml:space="preserve">, only replicas. </w:t>
                    </w:r>
                    <w:r w:rsidR="008D18F9" w:rsidRPr="00F02703">
                      <w:rPr>
                        <w:rFonts w:ascii="Calibri" w:hAnsi="Calibri" w:cs="Times New Roman"/>
                      </w:rPr>
                      <w:t>R</w:t>
                    </w:r>
                    <w:r w:rsidR="005C1BD9" w:rsidRPr="00F02703">
                      <w:rPr>
                        <w:rFonts w:ascii="Calibri" w:hAnsi="Calibri" w:cs="Times New Roman"/>
                      </w:rPr>
                      <w:t>eplication</w:t>
                    </w:r>
                    <w:r w:rsidR="00FC77FB" w:rsidRPr="00F02703">
                      <w:rPr>
                        <w:rFonts w:ascii="Calibri" w:hAnsi="Calibri" w:cs="Times New Roman"/>
                      </w:rPr>
                      <w:t>, however, beca</w:t>
                    </w:r>
                    <w:r w:rsidR="005C1BD9" w:rsidRPr="00F02703">
                      <w:rPr>
                        <w:rFonts w:ascii="Calibri" w:hAnsi="Calibri" w:cs="Times New Roman"/>
                      </w:rPr>
                      <w:t xml:space="preserve">me a </w:t>
                    </w:r>
                    <w:r w:rsidR="008D18F9" w:rsidRPr="00F02703">
                      <w:rPr>
                        <w:rFonts w:ascii="Calibri" w:hAnsi="Calibri" w:cs="Times New Roman"/>
                      </w:rPr>
                      <w:t xml:space="preserve">prominent </w:t>
                    </w:r>
                    <w:r w:rsidR="005C1BD9" w:rsidRPr="00F02703">
                      <w:rPr>
                        <w:rFonts w:ascii="Calibri" w:hAnsi="Calibri" w:cs="Times New Roman"/>
                      </w:rPr>
                      <w:t xml:space="preserve">theme </w:t>
                    </w:r>
                    <w:r w:rsidR="008D18F9" w:rsidRPr="00F02703">
                      <w:rPr>
                        <w:rFonts w:ascii="Calibri" w:hAnsi="Calibri" w:cs="Times New Roman"/>
                      </w:rPr>
                      <w:t>in</w:t>
                    </w:r>
                    <w:r w:rsidR="005C1BD9" w:rsidRPr="00F02703">
                      <w:rPr>
                        <w:rFonts w:ascii="Calibri" w:hAnsi="Calibri" w:cs="Times New Roman"/>
                      </w:rPr>
                      <w:t xml:space="preserve"> the history of the readymade</w:t>
                    </w:r>
                    <w:r w:rsidR="00FC77FB" w:rsidRPr="00F02703">
                      <w:rPr>
                        <w:rFonts w:ascii="Calibri" w:hAnsi="Calibri" w:cs="Times New Roman"/>
                      </w:rPr>
                      <w:t>, and in</w:t>
                    </w:r>
                    <w:r w:rsidR="005C1BD9" w:rsidRPr="00F02703">
                      <w:rPr>
                        <w:rFonts w:ascii="Calibri" w:hAnsi="Calibri" w:cs="Times New Roman"/>
                      </w:rPr>
                      <w:t xml:space="preserve"> Duchamp’s work more generally. </w:t>
                    </w:r>
                  </w:p>
                  <w:p w14:paraId="7CBDB4B3" w14:textId="77777777" w:rsidR="00F02703" w:rsidRDefault="00F02703" w:rsidP="00F02703">
                    <w:pPr>
                      <w:widowControl w:val="0"/>
                      <w:autoSpaceDE w:val="0"/>
                      <w:autoSpaceDN w:val="0"/>
                      <w:adjustRightInd w:val="0"/>
                      <w:rPr>
                        <w:rFonts w:ascii="Calibri" w:hAnsi="Calibri" w:cs="Times New Roman"/>
                      </w:rPr>
                    </w:pPr>
                  </w:p>
                  <w:p w14:paraId="4C02A289" w14:textId="41F093B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bottlerack.jpg</w:t>
                    </w:r>
                  </w:p>
                  <w:p w14:paraId="60299D64" w14:textId="1D56C6F7"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1</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Bottle rack (1964 replica) National Gallery of Australia</w:t>
                    </w:r>
                  </w:p>
                  <w:p w14:paraId="22876982" w14:textId="3DE6E941" w:rsidR="00B07628" w:rsidRPr="00F02703" w:rsidRDefault="00B07628" w:rsidP="00F02703">
                    <w:pPr>
                      <w:rPr>
                        <w:rFonts w:ascii="Calibri" w:eastAsia="Times New Roman" w:hAnsi="Calibri" w:cs="Times New Roman"/>
                        <w:color w:val="0000FF"/>
                        <w:u w:val="single"/>
                        <w:lang w:eastAsia="en-GB"/>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"https://owa.dur.ac.uk/owa/redir.aspx?C=VhDqaFfd7U-hOo-JO1lTOc056jA9TtEIHtwgWa34rXNZVTZEnJ6TWDhFFTP1f9NOpJsYBUbMz0Y.&amp;URL=http%3a%2f%2fnga.gov.au%2finternational%2fcatalogue%2fDetail.cfm%3fIRN%3d44875"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http://nga.gov.au/international/catalogue/Detail.cfm?IRN=44875</w:t>
                    </w:r>
                    <w:r w:rsidRPr="00F02703">
                      <w:rPr>
                        <w:rFonts w:ascii="Calibri" w:eastAsia="Times New Roman" w:hAnsi="Calibri" w:cs="Times New Roman"/>
                        <w:color w:val="0000FF"/>
                        <w:u w:val="single"/>
                        <w:lang w:eastAsia="en-GB"/>
                      </w:rPr>
                      <w:fldChar w:fldCharType="end"/>
                    </w:r>
                  </w:p>
                  <w:p w14:paraId="72D179CB" w14:textId="77777777" w:rsidR="00B07628" w:rsidRPr="00F02703" w:rsidRDefault="00B07628" w:rsidP="00F02703">
                    <w:pPr>
                      <w:rPr>
                        <w:rFonts w:ascii="Calibri" w:hAnsi="Calibri"/>
                      </w:rPr>
                    </w:pPr>
                  </w:p>
                  <w:p w14:paraId="73069868" w14:textId="169D9BFD" w:rsidR="005C1BD9" w:rsidRPr="00F02703" w:rsidRDefault="005C1BD9" w:rsidP="00F02703">
                    <w:pPr>
                      <w:widowControl w:val="0"/>
                      <w:autoSpaceDE w:val="0"/>
                      <w:autoSpaceDN w:val="0"/>
                      <w:adjustRightInd w:val="0"/>
                      <w:rPr>
                        <w:rFonts w:ascii="Calibri" w:hAnsi="Calibri" w:cs="Times New Roman"/>
                      </w:rPr>
                    </w:pPr>
                    <w:r w:rsidRPr="00F02703">
                      <w:rPr>
                        <w:rFonts w:ascii="Calibri" w:hAnsi="Calibri" w:cs="Times New Roman"/>
                        <w:i/>
                      </w:rPr>
                      <w:t>Pharmacy</w:t>
                    </w:r>
                    <w:r w:rsidRPr="00F02703">
                      <w:rPr>
                        <w:rFonts w:ascii="Calibri" w:hAnsi="Calibri" w:cs="Times New Roman"/>
                      </w:rPr>
                      <w:t xml:space="preserve"> (1914), another Parisian-made assisted readymade, </w:t>
                    </w:r>
                    <w:r w:rsidR="00A03ED1" w:rsidRPr="00F02703">
                      <w:rPr>
                        <w:rFonts w:ascii="Calibri" w:hAnsi="Calibri" w:cs="Times New Roman"/>
                      </w:rPr>
                      <w:t>consisted</w:t>
                    </w:r>
                    <w:r w:rsidRPr="00F02703">
                      <w:rPr>
                        <w:rFonts w:ascii="Calibri" w:hAnsi="Calibri" w:cs="Times New Roman"/>
                      </w:rPr>
                      <w:t xml:space="preserve"> of a commercial print to which Duchamp added one red and one green dot of gouache paint. Duchamp then titled and signed the print</w:t>
                    </w:r>
                    <w:r w:rsidR="00A03ED1" w:rsidRPr="00F02703">
                      <w:rPr>
                        <w:rFonts w:ascii="Calibri" w:hAnsi="Calibri" w:cs="Times New Roman"/>
                      </w:rPr>
                      <w:t>. The signing of the readymade —</w:t>
                    </w:r>
                    <w:r w:rsidRPr="00F02703">
                      <w:rPr>
                        <w:rFonts w:ascii="Calibri" w:hAnsi="Calibri" w:cs="Times New Roman"/>
                      </w:rPr>
                      <w:t xml:space="preserve"> a</w:t>
                    </w:r>
                    <w:r w:rsidR="000858AC" w:rsidRPr="00F02703">
                      <w:rPr>
                        <w:rFonts w:ascii="Calibri" w:hAnsi="Calibri" w:cs="Times New Roman"/>
                      </w:rPr>
                      <w:t xml:space="preserve">nd the use of text more </w:t>
                    </w:r>
                    <w:r w:rsidR="006A7328" w:rsidRPr="00F02703">
                      <w:rPr>
                        <w:rFonts w:ascii="Calibri" w:hAnsi="Calibri" w:cs="Times New Roman"/>
                      </w:rPr>
                      <w:t>generally</w:t>
                    </w:r>
                    <w:r w:rsidR="000858AC" w:rsidRPr="00F02703">
                      <w:rPr>
                        <w:rFonts w:ascii="Calibri" w:hAnsi="Calibri" w:cs="Times New Roman"/>
                      </w:rPr>
                      <w:t xml:space="preserve"> —</w:t>
                    </w:r>
                    <w:r w:rsidRPr="00F02703">
                      <w:rPr>
                        <w:rFonts w:ascii="Calibri" w:hAnsi="Calibri" w:cs="Times New Roman"/>
                      </w:rPr>
                      <w:t xml:space="preserve"> is significant to the transf</w:t>
                    </w:r>
                    <w:r w:rsidR="00A92001" w:rsidRPr="00F02703">
                      <w:rPr>
                        <w:rFonts w:ascii="Calibri" w:hAnsi="Calibri" w:cs="Times New Roman"/>
                      </w:rPr>
                      <w:t xml:space="preserve">ormation of the object </w:t>
                    </w:r>
                    <w:r w:rsidR="006B1EA3" w:rsidRPr="00F02703">
                      <w:rPr>
                        <w:rFonts w:ascii="Calibri" w:hAnsi="Calibri" w:cs="Times New Roman"/>
                      </w:rPr>
                      <w:t>into</w:t>
                    </w:r>
                    <w:r w:rsidR="00EC7DF5">
                      <w:rPr>
                        <w:rFonts w:ascii="Calibri" w:hAnsi="Calibri" w:cs="Times New Roman"/>
                      </w:rPr>
                      <w:t xml:space="preserve"> </w:t>
                    </w:r>
                    <w:r w:rsidR="00A92001" w:rsidRPr="00EC7DF5">
                      <w:rPr>
                        <w:rFonts w:ascii="Calibri" w:hAnsi="Calibri" w:cs="Times New Roman"/>
                        <w:i/>
                      </w:rPr>
                      <w:t>art</w:t>
                    </w:r>
                    <w:r w:rsidR="00EC7DF5">
                      <w:rPr>
                        <w:rFonts w:ascii="Calibri" w:hAnsi="Calibri" w:cs="Times New Roman"/>
                      </w:rPr>
                      <w:t>.</w:t>
                    </w:r>
                    <w:r w:rsidRPr="00F02703">
                      <w:rPr>
                        <w:rFonts w:ascii="Calibri" w:hAnsi="Calibri" w:cs="Times New Roman"/>
                      </w:rPr>
                      <w:t xml:space="preserve"> Duchamp also used language to create puns and double-meanings within h</w:t>
                    </w:r>
                    <w:r w:rsidR="00EC7DF5">
                      <w:rPr>
                        <w:rFonts w:ascii="Calibri" w:hAnsi="Calibri" w:cs="Times New Roman"/>
                      </w:rPr>
                      <w:t>is works. While</w:t>
                    </w:r>
                    <w:r w:rsidRPr="00F02703">
                      <w:rPr>
                        <w:rFonts w:ascii="Calibri" w:hAnsi="Calibri" w:cs="Times New Roman"/>
                      </w:rPr>
                      <w:t xml:space="preserve"> living in New York, Duchamp produced more </w:t>
                    </w:r>
                    <w:proofErr w:type="spellStart"/>
                    <w:r w:rsidRPr="00F02703">
                      <w:rPr>
                        <w:rFonts w:ascii="Calibri" w:hAnsi="Calibri" w:cs="Times New Roman"/>
                      </w:rPr>
                      <w:t>readymades</w:t>
                    </w:r>
                    <w:proofErr w:type="spellEnd"/>
                    <w:r w:rsidRPr="00F02703">
                      <w:rPr>
                        <w:rFonts w:ascii="Calibri" w:hAnsi="Calibri" w:cs="Times New Roman"/>
                      </w:rPr>
                      <w:t xml:space="preserve">. In 1915, he produced </w:t>
                    </w:r>
                    <w:r w:rsidRPr="00F02703">
                      <w:rPr>
                        <w:rFonts w:ascii="Calibri" w:hAnsi="Calibri" w:cs="Times New Roman"/>
                        <w:i/>
                      </w:rPr>
                      <w:t>In Advance of the Broken Arm</w:t>
                    </w:r>
                    <w:r w:rsidRPr="00F02703">
                      <w:rPr>
                        <w:rFonts w:ascii="Calibri" w:hAnsi="Calibri" w:cs="Times New Roman"/>
                      </w:rPr>
                      <w:t xml:space="preserve"> (1915), a snow shovel painted</w:t>
                    </w:r>
                    <w:r w:rsidR="000858AC" w:rsidRPr="00F02703">
                      <w:rPr>
                        <w:rFonts w:ascii="Calibri" w:hAnsi="Calibri" w:cs="Times New Roman"/>
                      </w:rPr>
                      <w:t xml:space="preserve"> with</w:t>
                    </w:r>
                    <w:r w:rsidRPr="00F02703">
                      <w:rPr>
                        <w:rFonts w:ascii="Calibri" w:hAnsi="Calibri" w:cs="Times New Roman"/>
                      </w:rPr>
                      <w:t xml:space="preserve"> the words ‘In Advance of the Broken Arm/ (from) Marcel Duchamp’ before hanging it from the ceiling of his studio with a piece of wire. In 1916, he publicly exhibited his </w:t>
                    </w:r>
                    <w:proofErr w:type="spellStart"/>
                    <w:r w:rsidRPr="00F02703">
                      <w:rPr>
                        <w:rFonts w:ascii="Calibri" w:hAnsi="Calibri" w:cs="Times New Roman"/>
                      </w:rPr>
                      <w:t>readymades</w:t>
                    </w:r>
                    <w:proofErr w:type="spellEnd"/>
                    <w:r w:rsidR="002B5CDF" w:rsidRPr="00F02703">
                      <w:rPr>
                        <w:rFonts w:ascii="Calibri" w:hAnsi="Calibri" w:cs="Times New Roman"/>
                      </w:rPr>
                      <w:t xml:space="preserve"> for the first time: </w:t>
                    </w:r>
                    <w:r w:rsidRPr="00F02703">
                      <w:rPr>
                        <w:rFonts w:ascii="Calibri" w:hAnsi="Calibri" w:cs="Times New Roman"/>
                        <w:i/>
                      </w:rPr>
                      <w:t>In Advance of the Broken Arm</w:t>
                    </w:r>
                    <w:r w:rsidRPr="00F02703">
                      <w:rPr>
                        <w:rFonts w:ascii="Calibri" w:hAnsi="Calibri" w:cs="Times New Roman"/>
                      </w:rPr>
                      <w:t xml:space="preserve"> (1915) </w:t>
                    </w:r>
                    <w:r w:rsidR="002B5CDF" w:rsidRPr="00F02703">
                      <w:rPr>
                        <w:rFonts w:ascii="Calibri" w:hAnsi="Calibri" w:cs="Times New Roman"/>
                      </w:rPr>
                      <w:t xml:space="preserve">was exhibited </w:t>
                    </w:r>
                    <w:r w:rsidR="00EC7DF5">
                      <w:rPr>
                        <w:rFonts w:ascii="Calibri" w:hAnsi="Calibri" w:cs="Times New Roman"/>
                      </w:rPr>
                      <w:t xml:space="preserve">alongside another readymade — </w:t>
                    </w:r>
                    <w:r w:rsidRPr="00F02703">
                      <w:rPr>
                        <w:rFonts w:ascii="Calibri" w:hAnsi="Calibri" w:cs="Times New Roman"/>
                        <w:i/>
                      </w:rPr>
                      <w:t>Traveller’s Folding Item</w:t>
                    </w:r>
                    <w:r w:rsidRPr="00F02703">
                      <w:rPr>
                        <w:rFonts w:ascii="Calibri" w:hAnsi="Calibri" w:cs="Times New Roman"/>
                      </w:rPr>
                      <w:t xml:space="preserve"> (1916), a</w:t>
                    </w:r>
                    <w:r w:rsidR="00EC7DF5">
                      <w:rPr>
                        <w:rFonts w:ascii="Calibri" w:hAnsi="Calibri" w:cs="Times New Roman"/>
                      </w:rPr>
                      <w:t xml:space="preserve"> folded typewriter dust cover — </w:t>
                    </w:r>
                    <w:r w:rsidRPr="00F02703">
                      <w:rPr>
                        <w:rFonts w:ascii="Calibri" w:hAnsi="Calibri" w:cs="Times New Roman"/>
                      </w:rPr>
                      <w:t>at the Bo</w:t>
                    </w:r>
                    <w:r w:rsidR="002B5CDF" w:rsidRPr="00F02703">
                      <w:rPr>
                        <w:rFonts w:ascii="Calibri" w:hAnsi="Calibri" w:cs="Times New Roman"/>
                      </w:rPr>
                      <w:t xml:space="preserve">urgeois Galleries in New York. Along with </w:t>
                    </w:r>
                    <w:r w:rsidRPr="00F02703">
                      <w:rPr>
                        <w:rFonts w:ascii="Calibri" w:hAnsi="Calibri" w:cs="Times New Roman"/>
                      </w:rPr>
                      <w:t xml:space="preserve">three of his paintings and drawings, Duchamp exhibited </w:t>
                    </w:r>
                    <w:r w:rsidRPr="00F02703">
                      <w:rPr>
                        <w:rFonts w:ascii="Calibri" w:hAnsi="Calibri" w:cs="Times New Roman"/>
                        <w:i/>
                      </w:rPr>
                      <w:t>Pharmacy</w:t>
                    </w:r>
                    <w:r w:rsidRPr="00F02703">
                      <w:rPr>
                        <w:rFonts w:ascii="Calibri" w:hAnsi="Calibri" w:cs="Times New Roman"/>
                      </w:rPr>
                      <w:t xml:space="preserve"> in April of the same year, </w:t>
                    </w:r>
                    <w:r w:rsidR="002B5CDF" w:rsidRPr="00F02703">
                      <w:rPr>
                        <w:rFonts w:ascii="Calibri" w:hAnsi="Calibri" w:cs="Times New Roman"/>
                      </w:rPr>
                      <w:t xml:space="preserve">in a group show </w:t>
                    </w:r>
                    <w:r w:rsidRPr="00F02703">
                      <w:rPr>
                        <w:rFonts w:ascii="Calibri" w:hAnsi="Calibri" w:cs="Times New Roman"/>
                      </w:rPr>
                      <w:t xml:space="preserve">with Albert </w:t>
                    </w:r>
                    <w:proofErr w:type="spellStart"/>
                    <w:r w:rsidRPr="00F02703">
                      <w:rPr>
                        <w:rFonts w:ascii="Calibri" w:hAnsi="Calibri" w:cs="Times New Roman"/>
                      </w:rPr>
                      <w:t>Gleizes</w:t>
                    </w:r>
                    <w:proofErr w:type="spellEnd"/>
                    <w:r w:rsidRPr="00F02703">
                      <w:rPr>
                        <w:rFonts w:ascii="Calibri" w:hAnsi="Calibri" w:cs="Times New Roman"/>
                      </w:rPr>
                      <w:t xml:space="preserve">, Jean </w:t>
                    </w:r>
                    <w:proofErr w:type="spellStart"/>
                    <w:r w:rsidRPr="00F02703">
                      <w:rPr>
                        <w:rFonts w:ascii="Calibri" w:hAnsi="Calibri" w:cs="Times New Roman"/>
                      </w:rPr>
                      <w:t>Metzinger</w:t>
                    </w:r>
                    <w:proofErr w:type="spellEnd"/>
                    <w:r w:rsidR="002B5CDF" w:rsidRPr="00F02703">
                      <w:rPr>
                        <w:rFonts w:ascii="Calibri" w:hAnsi="Calibri" w:cs="Times New Roman"/>
                      </w:rPr>
                      <w:t>,</w:t>
                    </w:r>
                    <w:r w:rsidRPr="00F02703">
                      <w:rPr>
                        <w:rFonts w:ascii="Calibri" w:hAnsi="Calibri" w:cs="Times New Roman"/>
                      </w:rPr>
                      <w:t xml:space="preserve"> and Jean </w:t>
                    </w:r>
                    <w:proofErr w:type="spellStart"/>
                    <w:r w:rsidRPr="00F02703">
                      <w:rPr>
                        <w:rFonts w:ascii="Calibri" w:hAnsi="Calibri" w:cs="Times New Roman"/>
                      </w:rPr>
                      <w:t>Crot</w:t>
                    </w:r>
                    <w:r w:rsidR="002B5CDF" w:rsidRPr="00F02703">
                      <w:rPr>
                        <w:rFonts w:ascii="Calibri" w:hAnsi="Calibri" w:cs="Times New Roman"/>
                      </w:rPr>
                      <w:t>ti</w:t>
                    </w:r>
                    <w:proofErr w:type="spellEnd"/>
                    <w:r w:rsidRPr="00F02703">
                      <w:rPr>
                        <w:rFonts w:ascii="Calibri" w:hAnsi="Calibri" w:cs="Times New Roman"/>
                      </w:rPr>
                      <w:t xml:space="preserve"> at the </w:t>
                    </w:r>
                    <w:proofErr w:type="spellStart"/>
                    <w:r w:rsidRPr="00F02703">
                      <w:rPr>
                        <w:rFonts w:ascii="Calibri" w:hAnsi="Calibri" w:cs="Times New Roman"/>
                      </w:rPr>
                      <w:t>Montross</w:t>
                    </w:r>
                    <w:proofErr w:type="spellEnd"/>
                    <w:r w:rsidRPr="00F02703">
                      <w:rPr>
                        <w:rFonts w:ascii="Calibri" w:hAnsi="Calibri" w:cs="Times New Roman"/>
                      </w:rPr>
                      <w:t xml:space="preserve"> Gallery, New York. </w:t>
                    </w:r>
                    <w:r w:rsidR="00BA7515" w:rsidRPr="00F02703">
                      <w:rPr>
                        <w:rFonts w:ascii="Calibri" w:hAnsi="Calibri" w:cs="Times New Roman"/>
                      </w:rPr>
                      <w:t>L</w:t>
                    </w:r>
                    <w:r w:rsidRPr="00F02703">
                      <w:rPr>
                        <w:rFonts w:ascii="Calibri" w:hAnsi="Calibri" w:cs="Times New Roman"/>
                      </w:rPr>
                      <w:t>ittle information</w:t>
                    </w:r>
                    <w:r w:rsidR="00BA7515" w:rsidRPr="00F02703">
                      <w:rPr>
                        <w:rFonts w:ascii="Calibri" w:hAnsi="Calibri" w:cs="Times New Roman"/>
                      </w:rPr>
                      <w:t xml:space="preserve"> exists regarding</w:t>
                    </w:r>
                    <w:r w:rsidRPr="00F02703">
                      <w:rPr>
                        <w:rFonts w:ascii="Calibri" w:hAnsi="Calibri" w:cs="Times New Roman"/>
                      </w:rPr>
                      <w:t xml:space="preserve"> the </w:t>
                    </w:r>
                    <w:r w:rsidR="00BA7515" w:rsidRPr="00F02703">
                      <w:rPr>
                        <w:rFonts w:ascii="Calibri" w:hAnsi="Calibri" w:cs="Times New Roman"/>
                      </w:rPr>
                      <w:t>critical reception</w:t>
                    </w:r>
                    <w:r w:rsidR="00EC7DF5">
                      <w:rPr>
                        <w:rFonts w:ascii="Calibri" w:hAnsi="Calibri" w:cs="Times New Roman"/>
                      </w:rPr>
                      <w:t xml:space="preserve"> of</w:t>
                    </w:r>
                    <w:r w:rsidRPr="00F02703">
                      <w:rPr>
                        <w:rFonts w:ascii="Calibri" w:hAnsi="Calibri" w:cs="Times New Roman"/>
                      </w:rPr>
                      <w:t xml:space="preserve"> </w:t>
                    </w:r>
                    <w:r w:rsidR="00BA7515" w:rsidRPr="00F02703">
                      <w:rPr>
                        <w:rFonts w:ascii="Calibri" w:hAnsi="Calibri" w:cs="Times New Roman"/>
                      </w:rPr>
                      <w:t>this exhibition</w:t>
                    </w:r>
                    <w:r w:rsidRPr="00F02703">
                      <w:rPr>
                        <w:rFonts w:ascii="Calibri" w:hAnsi="Calibri" w:cs="Times New Roman"/>
                      </w:rPr>
                      <w:t xml:space="preserve">; Jason </w:t>
                    </w:r>
                    <w:proofErr w:type="spellStart"/>
                    <w:r w:rsidRPr="00F02703">
                      <w:rPr>
                        <w:rFonts w:ascii="Calibri" w:hAnsi="Calibri" w:cs="Times New Roman"/>
                      </w:rPr>
                      <w:t>Gaiger</w:t>
                    </w:r>
                    <w:proofErr w:type="spellEnd"/>
                    <w:r w:rsidRPr="00F02703">
                      <w:rPr>
                        <w:rFonts w:ascii="Calibri" w:hAnsi="Calibri" w:cs="Times New Roman"/>
                      </w:rPr>
                      <w:t xml:space="preserve"> suggests that the </w:t>
                    </w:r>
                    <w:commentRangeStart w:id="4"/>
                    <w:r w:rsidRPr="00F02703">
                      <w:rPr>
                        <w:rFonts w:ascii="Calibri" w:hAnsi="Calibri" w:cs="Times New Roman"/>
                      </w:rPr>
                      <w:t>‘</w:t>
                    </w:r>
                    <w:proofErr w:type="spellStart"/>
                    <w:r w:rsidRPr="00F02703">
                      <w:rPr>
                        <w:rFonts w:ascii="Calibri" w:hAnsi="Calibri" w:cs="Times New Roman"/>
                      </w:rPr>
                      <w:t>readymades</w:t>
                    </w:r>
                    <w:proofErr w:type="spellEnd"/>
                    <w:r w:rsidRPr="00F02703">
                      <w:rPr>
                        <w:rFonts w:ascii="Calibri" w:hAnsi="Calibri" w:cs="Times New Roman"/>
                      </w:rPr>
                      <w:t xml:space="preserve"> seem simply to have been ignored.’ </w:t>
                    </w:r>
                    <w:commentRangeEnd w:id="4"/>
                    <w:r w:rsidR="00EC7DF5">
                      <w:rPr>
                        <w:rStyle w:val="CommentReference"/>
                      </w:rPr>
                      <w:commentReference w:id="4"/>
                    </w:r>
                    <w:ins w:id="5" w:author="Danielle Child" w:date="2015-08-26T13:00:00Z">
                      <w:r w:rsidR="00904540">
                        <w:rPr>
                          <w:rFonts w:ascii="Calibri" w:hAnsi="Calibri" w:cs="Times New Roman"/>
                        </w:rPr>
                        <w:t>(</w:t>
                      </w:r>
                      <w:proofErr w:type="spellStart"/>
                      <w:r w:rsidR="00904540">
                        <w:rPr>
                          <w:rFonts w:ascii="Calibri" w:hAnsi="Calibri" w:cs="Times New Roman"/>
                        </w:rPr>
                        <w:t>Gaiger</w:t>
                      </w:r>
                      <w:proofErr w:type="spellEnd"/>
                      <w:r w:rsidR="00904540">
                        <w:rPr>
                          <w:rFonts w:ascii="Calibri" w:hAnsi="Calibri" w:cs="Times New Roman"/>
                        </w:rPr>
                        <w:t xml:space="preserve">, 2003: </w:t>
                      </w:r>
                      <w:proofErr w:type="gramStart"/>
                      <w:r w:rsidR="00904540">
                        <w:rPr>
                          <w:rFonts w:ascii="Calibri" w:hAnsi="Calibri" w:cs="Times New Roman"/>
                        </w:rPr>
                        <w:t>83)</w:t>
                      </w:r>
                    </w:ins>
                    <w:proofErr w:type="gramEnd"/>
                    <w:r w:rsidRPr="00F02703">
                      <w:rPr>
                        <w:rFonts w:ascii="Calibri" w:hAnsi="Calibri" w:cs="Times New Roman"/>
                      </w:rPr>
                      <w:t>The following year, Duchamp produced what was to become his most (</w:t>
                    </w:r>
                    <w:proofErr w:type="gramStart"/>
                    <w:r w:rsidRPr="00F02703">
                      <w:rPr>
                        <w:rFonts w:ascii="Calibri" w:hAnsi="Calibri" w:cs="Times New Roman"/>
                      </w:rPr>
                      <w:t>in)famous</w:t>
                    </w:r>
                    <w:proofErr w:type="gramEnd"/>
                    <w:r w:rsidRPr="00F02703">
                      <w:rPr>
                        <w:rFonts w:ascii="Calibri" w:hAnsi="Calibri" w:cs="Times New Roman"/>
                      </w:rPr>
                      <w:t xml:space="preserve"> readymade: </w:t>
                    </w:r>
                    <w:r w:rsidRPr="00F02703">
                      <w:rPr>
                        <w:rFonts w:ascii="Calibri" w:hAnsi="Calibri" w:cs="Times New Roman"/>
                        <w:i/>
                      </w:rPr>
                      <w:t>Fountain</w:t>
                    </w:r>
                    <w:r w:rsidRPr="00F02703">
                      <w:rPr>
                        <w:rFonts w:ascii="Calibri" w:hAnsi="Calibri" w:cs="Times New Roman"/>
                      </w:rPr>
                      <w:t xml:space="preserve"> (1917). </w:t>
                    </w:r>
                  </w:p>
                  <w:p w14:paraId="4BFE7AE6" w14:textId="77777777" w:rsidR="00F02703" w:rsidRDefault="00F02703" w:rsidP="00F02703">
                    <w:pPr>
                      <w:widowControl w:val="0"/>
                      <w:autoSpaceDE w:val="0"/>
                      <w:autoSpaceDN w:val="0"/>
                      <w:adjustRightInd w:val="0"/>
                      <w:rPr>
                        <w:rFonts w:ascii="Calibri" w:hAnsi="Calibri" w:cs="Times New Roman"/>
                      </w:rPr>
                    </w:pPr>
                  </w:p>
                  <w:p w14:paraId="762DA4D1" w14:textId="77777777" w:rsidR="00B07628" w:rsidRPr="00F02703" w:rsidRDefault="00B07628" w:rsidP="00F02703">
                    <w:pPr>
                      <w:widowControl w:val="0"/>
                      <w:autoSpaceDE w:val="0"/>
                      <w:autoSpaceDN w:val="0"/>
                      <w:adjustRightInd w:val="0"/>
                      <w:rPr>
                        <w:rFonts w:ascii="Calibri" w:hAnsi="Calibri" w:cs="Times New Roman"/>
                      </w:rPr>
                    </w:pPr>
                    <w:r w:rsidRPr="00F02703">
                      <w:rPr>
                        <w:rFonts w:ascii="Calibri" w:hAnsi="Calibri" w:cs="Times New Roman"/>
                      </w:rPr>
                      <w:t>Image: fountain.jpg</w:t>
                    </w:r>
                  </w:p>
                  <w:p w14:paraId="0383CD48" w14:textId="3FE2298B" w:rsidR="00B07628" w:rsidRPr="00F02703" w:rsidRDefault="00B07628" w:rsidP="00F02703">
                    <w:pPr>
                      <w:pStyle w:val="Caption"/>
                      <w:keepNext/>
                      <w:spacing w:after="0"/>
                      <w:rPr>
                        <w:rFonts w:ascii="Calibri" w:eastAsia="Times New Roman" w:hAnsi="Calibri" w:cs="Times New Roman"/>
                        <w:sz w:val="22"/>
                        <w:szCs w:val="22"/>
                        <w:lang w:eastAsia="en-GB"/>
                      </w:rPr>
                    </w:pPr>
                    <w:r w:rsidRPr="00F02703">
                      <w:rPr>
                        <w:rFonts w:ascii="Calibri" w:hAnsi="Calibri"/>
                        <w:sz w:val="22"/>
                        <w:szCs w:val="22"/>
                      </w:rPr>
                      <w:t xml:space="preserve">Figure </w:t>
                    </w:r>
                    <w:r w:rsidR="00762D66" w:rsidRPr="00F02703">
                      <w:rPr>
                        <w:rFonts w:ascii="Calibri" w:hAnsi="Calibri"/>
                        <w:sz w:val="22"/>
                        <w:szCs w:val="22"/>
                      </w:rPr>
                      <w:fldChar w:fldCharType="begin"/>
                    </w:r>
                    <w:r w:rsidR="00762D66" w:rsidRPr="00F02703">
                      <w:rPr>
                        <w:rFonts w:ascii="Calibri" w:hAnsi="Calibri"/>
                        <w:sz w:val="22"/>
                        <w:szCs w:val="22"/>
                      </w:rPr>
                      <w:instrText xml:space="preserve"> SEQ Figure \* ARABIC </w:instrText>
                    </w:r>
                    <w:r w:rsidR="00762D66" w:rsidRPr="00F02703">
                      <w:rPr>
                        <w:rFonts w:ascii="Calibri" w:hAnsi="Calibri"/>
                        <w:sz w:val="22"/>
                        <w:szCs w:val="22"/>
                      </w:rPr>
                      <w:fldChar w:fldCharType="separate"/>
                    </w:r>
                    <w:r w:rsidRPr="00F02703">
                      <w:rPr>
                        <w:rFonts w:ascii="Calibri" w:hAnsi="Calibri"/>
                        <w:noProof/>
                        <w:sz w:val="22"/>
                        <w:szCs w:val="22"/>
                      </w:rPr>
                      <w:t>2</w:t>
                    </w:r>
                    <w:r w:rsidR="00762D66" w:rsidRPr="00F02703">
                      <w:rPr>
                        <w:rFonts w:ascii="Calibri" w:hAnsi="Calibri"/>
                        <w:noProof/>
                        <w:sz w:val="22"/>
                        <w:szCs w:val="22"/>
                      </w:rPr>
                      <w:fldChar w:fldCharType="end"/>
                    </w:r>
                    <w:r w:rsidRPr="00F02703">
                      <w:rPr>
                        <w:rFonts w:ascii="Calibri" w:hAnsi="Calibri"/>
                        <w:sz w:val="22"/>
                        <w:szCs w:val="22"/>
                      </w:rPr>
                      <w:t xml:space="preserve"> </w:t>
                    </w:r>
                    <w:r w:rsidRPr="00F02703">
                      <w:rPr>
                        <w:rFonts w:ascii="Calibri" w:eastAsia="Times New Roman" w:hAnsi="Calibri" w:cs="Times New Roman"/>
                        <w:sz w:val="22"/>
                        <w:szCs w:val="22"/>
                        <w:lang w:eastAsia="en-GB"/>
                      </w:rPr>
                      <w:t>Fountain (1917/1964 replica) Tate</w:t>
                    </w:r>
                  </w:p>
                  <w:p w14:paraId="34CD690F" w14:textId="1244C21C" w:rsidR="00B07628" w:rsidRPr="00F02703" w:rsidRDefault="00B07628" w:rsidP="00F02703">
                    <w:pPr>
                      <w:rPr>
                        <w:rFonts w:ascii="Calibri" w:hAnsi="Calibri"/>
                      </w:rPr>
                    </w:pPr>
                    <w:r w:rsidRPr="00F02703">
                      <w:rPr>
                        <w:rFonts w:ascii="Calibri" w:hAnsi="Calibri"/>
                      </w:rPr>
                      <w:fldChar w:fldCharType="begin"/>
                    </w:r>
                    <w:r w:rsidRPr="00F02703">
                      <w:rPr>
                        <w:rFonts w:ascii="Calibri" w:hAnsi="Calibri"/>
                      </w:rPr>
                      <w:instrText xml:space="preserve"> HYPERLINK "https://owa.dur.ac.uk/owa/redir.aspx?C=VhDqaFfd7U-hOo-JO1lTOc056jA9TtEIHtwgWa34rXNZVTZEnJ6TWDhFFTP1f9NOpJsYBUbMz0Y.&amp;URL=http%3a%2f%2fwww.tate.org.uk%2fcontext-comment%2fblogs%2fpictures-happy-birthday-marcel-duchamp" \t "_blank" </w:instrText>
                    </w:r>
                    <w:r w:rsidRPr="00F02703">
                      <w:rPr>
                        <w:rFonts w:ascii="Calibri" w:hAnsi="Calibri"/>
                      </w:rPr>
                      <w:fldChar w:fldCharType="separate"/>
                    </w:r>
                    <w:r w:rsidRPr="00F02703">
                      <w:rPr>
                        <w:rFonts w:ascii="Calibri" w:eastAsia="Times New Roman" w:hAnsi="Calibri" w:cs="Times New Roman"/>
                        <w:color w:val="0000FF"/>
                        <w:u w:val="single"/>
                        <w:lang w:eastAsia="en-GB"/>
                      </w:rPr>
                      <w:t>http://www.tate.org.uk/context-comment/blogs/pictures-happy-birthday-marcel-duchamp</w:t>
                    </w:r>
                    <w:r w:rsidRPr="00F02703">
                      <w:rPr>
                        <w:rFonts w:ascii="Calibri" w:eastAsia="Times New Roman" w:hAnsi="Calibri" w:cs="Times New Roman"/>
                        <w:color w:val="0000FF"/>
                        <w:u w:val="single"/>
                        <w:lang w:eastAsia="en-GB"/>
                      </w:rPr>
                      <w:fldChar w:fldCharType="end"/>
                    </w:r>
                    <w:r w:rsidRPr="00F02703">
                      <w:rPr>
                        <w:rFonts w:ascii="Calibri" w:eastAsia="Times New Roman" w:hAnsi="Calibri" w:cs="Times New Roman"/>
                        <w:lang w:eastAsia="en-GB"/>
                      </w:rPr>
                      <w:t> </w:t>
                    </w:r>
                  </w:p>
                  <w:p w14:paraId="605C15C2" w14:textId="77777777" w:rsidR="00B07628" w:rsidRPr="00F02703" w:rsidRDefault="00B07628" w:rsidP="00F02703">
                    <w:pPr>
                      <w:rPr>
                        <w:rFonts w:ascii="Calibri" w:hAnsi="Calibri"/>
                      </w:rPr>
                    </w:pPr>
                  </w:p>
                  <w:p w14:paraId="5F11B9E7" w14:textId="1A4A99BD"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In 1917 Duchamp </w:t>
                    </w:r>
                    <w:r w:rsidR="0078067F" w:rsidRPr="00F02703">
                      <w:rPr>
                        <w:rFonts w:ascii="Calibri" w:hAnsi="Calibri" w:cs="Times New Roman"/>
                      </w:rPr>
                      <w:t xml:space="preserve">allegedly </w:t>
                    </w:r>
                    <w:r w:rsidR="002B5CDF" w:rsidRPr="00F02703">
                      <w:rPr>
                        <w:rFonts w:ascii="Calibri" w:hAnsi="Calibri" w:cs="Times New Roman"/>
                      </w:rPr>
                      <w:t>submitted an upturned urinal</w:t>
                    </w:r>
                    <w:r w:rsidRPr="00F02703">
                      <w:rPr>
                        <w:rFonts w:ascii="Calibri" w:hAnsi="Calibri" w:cs="Times New Roman"/>
                      </w:rPr>
                      <w:t xml:space="preserve"> signed ‘R. Mutt 1917’ to the American Society of Independent Artists. (He later claimed in a letter to his sister that a </w:t>
                    </w:r>
                    <w:commentRangeStart w:id="6"/>
                    <w:r w:rsidRPr="00F02703">
                      <w:rPr>
                        <w:rFonts w:ascii="Calibri" w:hAnsi="Calibri" w:cs="Times New Roman"/>
                      </w:rPr>
                      <w:t>‘female friend under a masculine pseudonym, Ric</w:t>
                    </w:r>
                    <w:r w:rsidR="002B5CDF" w:rsidRPr="00F02703">
                      <w:rPr>
                        <w:rFonts w:ascii="Calibri" w:hAnsi="Calibri" w:cs="Times New Roman"/>
                      </w:rPr>
                      <w:t xml:space="preserve">hard Mutt’, </w:t>
                    </w:r>
                    <w:commentRangeEnd w:id="6"/>
                    <w:r w:rsidR="000A7830">
                      <w:rPr>
                        <w:rStyle w:val="CommentReference"/>
                      </w:rPr>
                      <w:commentReference w:id="6"/>
                    </w:r>
                    <w:r w:rsidR="002B5CDF" w:rsidRPr="00F02703">
                      <w:rPr>
                        <w:rFonts w:ascii="Calibri" w:hAnsi="Calibri" w:cs="Times New Roman"/>
                      </w:rPr>
                      <w:t>entered the urinal.)</w:t>
                    </w:r>
                    <w:ins w:id="7" w:author="Danielle Child" w:date="2015-08-26T13:04:00Z">
                      <w:r w:rsidR="00A218F2">
                        <w:rPr>
                          <w:rFonts w:ascii="Calibri" w:hAnsi="Calibri" w:cs="Times New Roman"/>
                        </w:rPr>
                        <w:t xml:space="preserve"> (</w:t>
                      </w:r>
                    </w:ins>
                    <w:proofErr w:type="gramStart"/>
                    <w:ins w:id="8" w:author="Danielle Child" w:date="2015-08-26T13:13:00Z">
                      <w:r w:rsidR="00A218F2">
                        <w:rPr>
                          <w:rFonts w:ascii="Calibri" w:hAnsi="Calibri" w:cs="Times New Roman"/>
                        </w:rPr>
                        <w:t>cited</w:t>
                      </w:r>
                      <w:proofErr w:type="gramEnd"/>
                      <w:r w:rsidR="00A218F2">
                        <w:rPr>
                          <w:rFonts w:ascii="Calibri" w:hAnsi="Calibri" w:cs="Times New Roman"/>
                        </w:rPr>
                        <w:t xml:space="preserve"> in </w:t>
                      </w:r>
                    </w:ins>
                    <w:proofErr w:type="spellStart"/>
                    <w:ins w:id="9" w:author="Danielle Child" w:date="2015-08-26T13:04:00Z">
                      <w:r w:rsidR="00A218F2">
                        <w:rPr>
                          <w:rFonts w:ascii="Calibri" w:hAnsi="Calibri" w:cs="Times New Roman"/>
                        </w:rPr>
                        <w:t>Camfield</w:t>
                      </w:r>
                      <w:proofErr w:type="spellEnd"/>
                      <w:r w:rsidR="00A218F2">
                        <w:rPr>
                          <w:rFonts w:ascii="Calibri" w:hAnsi="Calibri" w:cs="Times New Roman"/>
                        </w:rPr>
                        <w:t xml:space="preserve"> </w:t>
                      </w:r>
                    </w:ins>
                    <w:r w:rsidRPr="00F02703">
                      <w:rPr>
                        <w:rFonts w:ascii="Calibri" w:hAnsi="Calibri" w:cs="Times New Roman"/>
                      </w:rPr>
                      <w:t xml:space="preserve"> </w:t>
                    </w:r>
                    <w:ins w:id="10" w:author="Danielle Child" w:date="2015-08-26T13:04:00Z">
                      <w:r w:rsidR="00A218F2">
                        <w:rPr>
                          <w:rFonts w:ascii="Calibri" w:hAnsi="Calibri" w:cs="Times New Roman"/>
                        </w:rPr>
                        <w:t xml:space="preserve">1989: </w:t>
                      </w:r>
                    </w:ins>
                    <w:ins w:id="11" w:author="Danielle Child" w:date="2015-08-26T13:11:00Z">
                      <w:r w:rsidR="00A218F2">
                        <w:rPr>
                          <w:rFonts w:ascii="Calibri" w:hAnsi="Calibri" w:cs="Times New Roman"/>
                        </w:rPr>
                        <w:t xml:space="preserve">72) </w:t>
                      </w:r>
                    </w:ins>
                    <w:r w:rsidR="002B5CDF" w:rsidRPr="00F02703">
                      <w:rPr>
                        <w:rFonts w:ascii="Calibri" w:hAnsi="Calibri" w:cs="Times New Roman"/>
                      </w:rPr>
                      <w:t>While all submissions to the American Society of Independent Artists</w:t>
                    </w:r>
                    <w:r w:rsidRPr="00F02703">
                      <w:rPr>
                        <w:rFonts w:ascii="Calibri" w:hAnsi="Calibri" w:cs="Times New Roman"/>
                      </w:rPr>
                      <w:t xml:space="preserve"> </w:t>
                    </w:r>
                    <w:r w:rsidR="002B5CDF" w:rsidRPr="00F02703">
                      <w:rPr>
                        <w:rFonts w:ascii="Calibri" w:hAnsi="Calibri" w:cs="Times New Roman"/>
                      </w:rPr>
                      <w:t>were apparently to be accepted so lon</w:t>
                    </w:r>
                    <w:r w:rsidR="00EC7DF5">
                      <w:rPr>
                        <w:rFonts w:ascii="Calibri" w:hAnsi="Calibri" w:cs="Times New Roman"/>
                      </w:rPr>
                      <w:t>g as the six-</w:t>
                    </w:r>
                    <w:r w:rsidR="002B5CDF" w:rsidRPr="00F02703">
                      <w:rPr>
                        <w:rFonts w:ascii="Calibri" w:hAnsi="Calibri" w:cs="Times New Roman"/>
                      </w:rPr>
                      <w:t>dollar entry fee was paid,</w:t>
                    </w:r>
                    <w:r w:rsidRPr="00F02703">
                      <w:rPr>
                        <w:rFonts w:ascii="Calibri" w:hAnsi="Calibri" w:cs="Times New Roman"/>
                      </w:rPr>
                      <w:t xml:space="preserve"> Duchamp’s </w:t>
                    </w:r>
                    <w:r w:rsidRPr="00F02703">
                      <w:rPr>
                        <w:rFonts w:ascii="Calibri" w:hAnsi="Calibri" w:cs="Times New Roman"/>
                        <w:i/>
                      </w:rPr>
                      <w:t>Fountain</w:t>
                    </w:r>
                    <w:r w:rsidRPr="00F02703">
                      <w:rPr>
                        <w:rFonts w:ascii="Calibri" w:hAnsi="Calibri" w:cs="Times New Roman"/>
                      </w:rPr>
                      <w:t xml:space="preserve"> was refused entry. A debate ensued which largely played out in the pages of the second issue of </w:t>
                    </w:r>
                    <w:r w:rsidRPr="00F02703">
                      <w:rPr>
                        <w:rFonts w:ascii="Calibri" w:hAnsi="Calibri" w:cs="Times New Roman"/>
                        <w:i/>
                      </w:rPr>
                      <w:t>The Blind Man</w:t>
                    </w:r>
                    <w:r w:rsidRPr="00F02703">
                      <w:rPr>
                        <w:rFonts w:ascii="Calibri" w:hAnsi="Calibri" w:cs="Times New Roman"/>
                      </w:rPr>
                      <w:t xml:space="preserve"> magazine, with which Duchamp was affil</w:t>
                    </w:r>
                    <w:r w:rsidR="00EC7DF5">
                      <w:rPr>
                        <w:rFonts w:ascii="Calibri" w:hAnsi="Calibri" w:cs="Times New Roman"/>
                      </w:rPr>
                      <w:t>iated. The unsigned editorial —</w:t>
                    </w:r>
                    <w:r w:rsidR="00EC7DF5" w:rsidRPr="00F02703">
                      <w:rPr>
                        <w:rFonts w:ascii="Calibri" w:hAnsi="Calibri" w:cs="Times New Roman"/>
                      </w:rPr>
                      <w:t xml:space="preserve"> </w:t>
                    </w:r>
                    <w:r w:rsidRPr="00F02703">
                      <w:rPr>
                        <w:rFonts w:ascii="Calibri" w:hAnsi="Calibri" w:cs="Times New Roman"/>
                      </w:rPr>
                      <w:t>‘The Richard Mutt</w:t>
                    </w:r>
                    <w:r w:rsidR="00EC7DF5">
                      <w:rPr>
                        <w:rFonts w:ascii="Calibri" w:hAnsi="Calibri" w:cs="Times New Roman"/>
                      </w:rPr>
                      <w:t xml:space="preserve"> Case’ — </w:t>
                    </w:r>
                    <w:r w:rsidRPr="00F02703">
                      <w:rPr>
                        <w:rFonts w:ascii="Calibri" w:hAnsi="Calibri" w:cs="Times New Roman"/>
                      </w:rPr>
                      <w:t>provided a statement of intent:</w:t>
                    </w:r>
                  </w:p>
                  <w:p w14:paraId="09AD6D7D" w14:textId="77777777" w:rsidR="00F02703" w:rsidRPr="00F02703" w:rsidRDefault="00F02703" w:rsidP="00F02703">
                    <w:pPr>
                      <w:widowControl w:val="0"/>
                      <w:autoSpaceDE w:val="0"/>
                      <w:autoSpaceDN w:val="0"/>
                      <w:adjustRightInd w:val="0"/>
                      <w:rPr>
                        <w:rFonts w:ascii="Calibri" w:hAnsi="Calibri" w:cs="Times New Roman"/>
                      </w:rPr>
                    </w:pPr>
                  </w:p>
                  <w:p w14:paraId="4615B0F4" w14:textId="1BADC0B5" w:rsidR="005C1BD9" w:rsidRDefault="005C1BD9" w:rsidP="00F02703">
                    <w:pPr>
                      <w:pStyle w:val="Blockquote"/>
                      <w:spacing w:after="0"/>
                      <w:rPr>
                        <w:rFonts w:ascii="Calibri" w:hAnsi="Calibri"/>
                      </w:rPr>
                    </w:pPr>
                    <w:commentRangeStart w:id="12"/>
                    <w:r w:rsidRPr="00F02703">
                      <w:rPr>
                        <w:rFonts w:ascii="Calibri" w:hAnsi="Calibri"/>
                      </w:rPr>
                      <w:t>‘Whether Mr Mutt with his own hands made the fountain or not has no importance. He CHOSE it. He took an ordinary article of life, placed it so that its useful significance disappeared under t</w:t>
                    </w:r>
                    <w:r w:rsidR="002B5CDF" w:rsidRPr="00F02703">
                      <w:rPr>
                        <w:rFonts w:ascii="Calibri" w:hAnsi="Calibri"/>
                      </w:rPr>
                      <w:t>he new title and point of view —</w:t>
                    </w:r>
                    <w:r w:rsidRPr="00F02703">
                      <w:rPr>
                        <w:rFonts w:ascii="Calibri" w:hAnsi="Calibri"/>
                      </w:rPr>
                      <w:t xml:space="preserve"> created a new thought for that object.’ </w:t>
                    </w:r>
                    <w:commentRangeEnd w:id="12"/>
                    <w:r w:rsidR="00C14E6D">
                      <w:rPr>
                        <w:rStyle w:val="CommentReference"/>
                      </w:rPr>
                      <w:commentReference w:id="12"/>
                    </w:r>
                    <w:ins w:id="13" w:author="Danielle Child" w:date="2015-08-26T13:13:00Z">
                      <w:r w:rsidR="00A218F2">
                        <w:rPr>
                          <w:rFonts w:ascii="Calibri" w:hAnsi="Calibri"/>
                        </w:rPr>
                        <w:t xml:space="preserve"> (</w:t>
                      </w:r>
                    </w:ins>
                    <w:ins w:id="14" w:author="Danielle Child" w:date="2015-08-26T13:18:00Z">
                      <w:r w:rsidR="00830D8F">
                        <w:rPr>
                          <w:rFonts w:ascii="Calibri" w:hAnsi="Calibri"/>
                        </w:rPr>
                        <w:t xml:space="preserve">Anon., </w:t>
                      </w:r>
                    </w:ins>
                    <w:ins w:id="15" w:author="Danielle Child" w:date="2015-08-26T13:17:00Z">
                      <w:r w:rsidR="00A218F2">
                        <w:rPr>
                          <w:rFonts w:ascii="Calibri" w:hAnsi="Calibri"/>
                        </w:rPr>
                        <w:t xml:space="preserve">1917: </w:t>
                      </w:r>
                    </w:ins>
                    <w:ins w:id="16" w:author="Danielle Child" w:date="2015-08-26T13:18:00Z">
                      <w:r w:rsidR="00830D8F">
                        <w:rPr>
                          <w:rFonts w:ascii="Calibri" w:hAnsi="Calibri"/>
                        </w:rPr>
                        <w:t xml:space="preserve"> 5</w:t>
                      </w:r>
                    </w:ins>
                    <w:ins w:id="17" w:author="Danielle Child" w:date="2015-08-26T13:13:00Z">
                      <w:r w:rsidR="00A218F2">
                        <w:rPr>
                          <w:rFonts w:ascii="Calibri" w:hAnsi="Calibri" w:cs="Times New Roman"/>
                        </w:rPr>
                        <w:t>)</w:t>
                      </w:r>
                    </w:ins>
                  </w:p>
                  <w:p w14:paraId="0E2C13C1" w14:textId="77777777" w:rsidR="00F02703" w:rsidRPr="00F02703" w:rsidRDefault="00F02703" w:rsidP="00F02703"/>
                  <w:p w14:paraId="493258E8" w14:textId="2D671796"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There is much debate as to who actually entered the object into the show</w:t>
                    </w:r>
                    <w:r w:rsidR="00896CC0" w:rsidRPr="00F02703">
                      <w:rPr>
                        <w:rFonts w:ascii="Calibri" w:hAnsi="Calibri" w:cs="Times New Roman"/>
                      </w:rPr>
                      <w:t>,</w:t>
                    </w:r>
                    <w:r w:rsidRPr="00F02703">
                      <w:rPr>
                        <w:rFonts w:ascii="Calibri" w:hAnsi="Calibri" w:cs="Times New Roman"/>
                      </w:rPr>
                      <w:t xml:space="preserve"> and to the motivations </w:t>
                    </w:r>
                    <w:r w:rsidR="00896CC0" w:rsidRPr="00F02703">
                      <w:rPr>
                        <w:rFonts w:ascii="Calibri" w:hAnsi="Calibri" w:cs="Times New Roman"/>
                      </w:rPr>
                      <w:t>behind</w:t>
                    </w:r>
                    <w:r w:rsidRPr="00F02703">
                      <w:rPr>
                        <w:rFonts w:ascii="Calibri" w:hAnsi="Calibri" w:cs="Times New Roman"/>
                      </w:rPr>
                      <w:t xml:space="preserve"> the entry. </w:t>
                    </w:r>
                    <w:r w:rsidR="00570BFD" w:rsidRPr="00F02703">
                      <w:rPr>
                        <w:rFonts w:ascii="Calibri" w:hAnsi="Calibri" w:cs="Times New Roman"/>
                      </w:rPr>
                      <w:t>T</w:t>
                    </w:r>
                    <w:r w:rsidRPr="00F02703">
                      <w:rPr>
                        <w:rFonts w:ascii="Calibri" w:hAnsi="Calibri" w:cs="Times New Roman"/>
                      </w:rPr>
                      <w:t xml:space="preserve">he original discussion in </w:t>
                    </w:r>
                    <w:r w:rsidRPr="00F02703">
                      <w:rPr>
                        <w:rFonts w:ascii="Calibri" w:hAnsi="Calibri" w:cs="Times New Roman"/>
                        <w:i/>
                      </w:rPr>
                      <w:t>The Blind Man</w:t>
                    </w:r>
                    <w:r w:rsidR="00570BFD" w:rsidRPr="00F02703">
                      <w:rPr>
                        <w:rFonts w:ascii="Calibri" w:hAnsi="Calibri" w:cs="Times New Roman"/>
                      </w:rPr>
                      <w:t>, however,</w:t>
                    </w:r>
                    <w:r w:rsidRPr="00F02703">
                      <w:rPr>
                        <w:rFonts w:ascii="Calibri" w:hAnsi="Calibri" w:cs="Times New Roman"/>
                      </w:rPr>
                      <w:t xml:space="preserve"> focus</w:t>
                    </w:r>
                    <w:r w:rsidR="00DA6792" w:rsidRPr="00F02703">
                      <w:rPr>
                        <w:rFonts w:ascii="Calibri" w:hAnsi="Calibri" w:cs="Times New Roman"/>
                      </w:rPr>
                      <w:t>ed</w:t>
                    </w:r>
                    <w:r w:rsidRPr="00F02703">
                      <w:rPr>
                        <w:rFonts w:ascii="Calibri" w:hAnsi="Calibri" w:cs="Times New Roman"/>
                      </w:rPr>
                      <w:t xml:space="preserve"> on the aesthetic </w:t>
                    </w:r>
                    <w:r w:rsidRPr="00F02703">
                      <w:rPr>
                        <w:rFonts w:ascii="Calibri" w:hAnsi="Calibri" w:cs="Times New Roman"/>
                      </w:rPr>
                      <w:lastRenderedPageBreak/>
                      <w:t xml:space="preserve">qualities of </w:t>
                    </w:r>
                    <w:r w:rsidRPr="00F02703">
                      <w:rPr>
                        <w:rFonts w:ascii="Calibri" w:hAnsi="Calibri" w:cs="Times New Roman"/>
                        <w:i/>
                      </w:rPr>
                      <w:t>Fountain</w:t>
                    </w:r>
                    <w:r w:rsidR="00570BFD" w:rsidRPr="00F02703">
                      <w:rPr>
                        <w:rFonts w:ascii="Calibri" w:hAnsi="Calibri" w:cs="Times New Roman"/>
                        <w:i/>
                      </w:rPr>
                      <w:t xml:space="preserve"> </w:t>
                    </w:r>
                    <w:r w:rsidR="00570BFD" w:rsidRPr="00F02703">
                      <w:rPr>
                        <w:rFonts w:ascii="Calibri" w:hAnsi="Calibri" w:cs="Times New Roman"/>
                      </w:rPr>
                      <w:t>opposed to the intentions motivating the submission</w:t>
                    </w:r>
                    <w:r w:rsidRPr="00F02703">
                      <w:rPr>
                        <w:rFonts w:ascii="Calibri" w:hAnsi="Calibri" w:cs="Times New Roman"/>
                      </w:rPr>
                      <w:t>. In her contribution</w:t>
                    </w:r>
                    <w:r w:rsidR="00DA6792" w:rsidRPr="00F02703">
                      <w:rPr>
                        <w:rFonts w:ascii="Calibri" w:hAnsi="Calibri" w:cs="Times New Roman"/>
                      </w:rPr>
                      <w:t xml:space="preserve"> to the issue, Louise Norton called </w:t>
                    </w:r>
                    <w:r w:rsidR="00DA6792" w:rsidRPr="00F02703">
                      <w:rPr>
                        <w:rFonts w:ascii="Calibri" w:hAnsi="Calibri" w:cs="Times New Roman"/>
                        <w:i/>
                      </w:rPr>
                      <w:t>Fountain</w:t>
                    </w:r>
                    <w:r w:rsidR="00C14E6D">
                      <w:rPr>
                        <w:rFonts w:ascii="Calibri" w:hAnsi="Calibri" w:cs="Times New Roman"/>
                      </w:rPr>
                      <w:t xml:space="preserve"> </w:t>
                    </w:r>
                    <w:commentRangeStart w:id="18"/>
                    <w:r w:rsidR="00C14E6D">
                      <w:rPr>
                        <w:rFonts w:ascii="Calibri" w:hAnsi="Calibri" w:cs="Times New Roman"/>
                      </w:rPr>
                      <w:t>‘The Buddha of the Bathroom,’</w:t>
                    </w:r>
                    <w:r w:rsidRPr="00F02703">
                      <w:rPr>
                        <w:rFonts w:ascii="Calibri" w:hAnsi="Calibri" w:cs="Times New Roman"/>
                      </w:rPr>
                      <w:t xml:space="preserve"> exclaiming ‘how pleasant is its chaste simplicity of line and colour!’ </w:t>
                    </w:r>
                    <w:commentRangeEnd w:id="18"/>
                    <w:r w:rsidR="00C14E6D">
                      <w:rPr>
                        <w:rStyle w:val="CommentReference"/>
                      </w:rPr>
                      <w:commentReference w:id="18"/>
                    </w:r>
                    <w:ins w:id="19" w:author="Danielle Child" w:date="2015-08-26T13:14:00Z">
                      <w:r w:rsidR="00A218F2">
                        <w:rPr>
                          <w:rFonts w:ascii="Calibri" w:hAnsi="Calibri" w:cs="Times New Roman"/>
                        </w:rPr>
                        <w:t>(</w:t>
                      </w:r>
                    </w:ins>
                    <w:ins w:id="20" w:author="Danielle Child" w:date="2015-08-26T13:16:00Z">
                      <w:r w:rsidR="00A218F2">
                        <w:rPr>
                          <w:rFonts w:ascii="Calibri" w:hAnsi="Calibri" w:cs="Times New Roman"/>
                        </w:rPr>
                        <w:t>Norton, 1917:6</w:t>
                      </w:r>
                    </w:ins>
                    <w:ins w:id="21" w:author="Danielle Child" w:date="2015-08-26T13:14:00Z">
                      <w:r w:rsidR="00A218F2">
                        <w:rPr>
                          <w:rFonts w:ascii="Calibri" w:hAnsi="Calibri" w:cs="Times New Roman"/>
                        </w:rPr>
                        <w:t xml:space="preserve">) </w:t>
                      </w:r>
                    </w:ins>
                    <w:r w:rsidRPr="00F02703">
                      <w:rPr>
                        <w:rFonts w:ascii="Calibri" w:hAnsi="Calibri" w:cs="Times New Roman"/>
                      </w:rPr>
                      <w:t xml:space="preserve">William A. </w:t>
                    </w:r>
                    <w:proofErr w:type="spellStart"/>
                    <w:r w:rsidRPr="00F02703">
                      <w:rPr>
                        <w:rFonts w:ascii="Calibri" w:hAnsi="Calibri" w:cs="Times New Roman"/>
                      </w:rPr>
                      <w:t>Camfield</w:t>
                    </w:r>
                    <w:proofErr w:type="spellEnd"/>
                    <w:r w:rsidRPr="00F02703">
                      <w:rPr>
                        <w:rFonts w:ascii="Calibri" w:hAnsi="Calibri" w:cs="Times New Roman"/>
                      </w:rPr>
                      <w:t xml:space="preserve"> has noted that at the time, within Duchamp’s circle, the </w:t>
                    </w:r>
                    <w:commentRangeStart w:id="22"/>
                    <w:r w:rsidRPr="00F02703">
                      <w:rPr>
                        <w:rFonts w:ascii="Calibri" w:hAnsi="Calibri" w:cs="Times New Roman"/>
                      </w:rPr>
                      <w:t>‘aesthetic response was the rule, not the exception.’</w:t>
                    </w:r>
                    <w:commentRangeEnd w:id="22"/>
                    <w:r w:rsidR="00C14E6D">
                      <w:rPr>
                        <w:rStyle w:val="CommentReference"/>
                      </w:rPr>
                      <w:commentReference w:id="22"/>
                    </w:r>
                    <w:ins w:id="23" w:author="Danielle Child" w:date="2015-08-26T13:14:00Z">
                      <w:r w:rsidR="00A218F2">
                        <w:rPr>
                          <w:rFonts w:ascii="Calibri" w:hAnsi="Calibri" w:cs="Times New Roman"/>
                        </w:rPr>
                        <w:t xml:space="preserve"> (</w:t>
                      </w:r>
                      <w:proofErr w:type="spellStart"/>
                      <w:proofErr w:type="gramStart"/>
                      <w:r w:rsidR="00A218F2">
                        <w:rPr>
                          <w:rFonts w:ascii="Calibri" w:hAnsi="Calibri" w:cs="Times New Roman"/>
                        </w:rPr>
                        <w:t>Camfield</w:t>
                      </w:r>
                      <w:proofErr w:type="spellEnd"/>
                      <w:r w:rsidR="00A218F2">
                        <w:rPr>
                          <w:rFonts w:ascii="Calibri" w:hAnsi="Calibri" w:cs="Times New Roman"/>
                        </w:rPr>
                        <w:t xml:space="preserve"> </w:t>
                      </w:r>
                      <w:r w:rsidR="00A218F2" w:rsidRPr="00F02703">
                        <w:rPr>
                          <w:rFonts w:ascii="Calibri" w:hAnsi="Calibri" w:cs="Times New Roman"/>
                        </w:rPr>
                        <w:t xml:space="preserve"> </w:t>
                      </w:r>
                      <w:r w:rsidR="00A218F2">
                        <w:rPr>
                          <w:rFonts w:ascii="Calibri" w:hAnsi="Calibri" w:cs="Times New Roman"/>
                        </w:rPr>
                        <w:t>1989</w:t>
                      </w:r>
                      <w:proofErr w:type="gramEnd"/>
                      <w:r w:rsidR="00A218F2">
                        <w:rPr>
                          <w:rFonts w:ascii="Calibri" w:hAnsi="Calibri" w:cs="Times New Roman"/>
                        </w:rPr>
                        <w:t>: 79)</w:t>
                      </w:r>
                    </w:ins>
                  </w:p>
                  <w:p w14:paraId="7F085915" w14:textId="77777777" w:rsidR="00C14E6D" w:rsidRPr="00F02703" w:rsidRDefault="00C14E6D" w:rsidP="00F02703">
                    <w:pPr>
                      <w:widowControl w:val="0"/>
                      <w:autoSpaceDE w:val="0"/>
                      <w:autoSpaceDN w:val="0"/>
                      <w:adjustRightInd w:val="0"/>
                      <w:rPr>
                        <w:rFonts w:ascii="Calibri" w:hAnsi="Calibri" w:cs="Times New Roman"/>
                      </w:rPr>
                    </w:pPr>
                  </w:p>
                  <w:p w14:paraId="2B899513" w14:textId="1ED34942" w:rsidR="005C1BD9" w:rsidRDefault="005C1BD9" w:rsidP="00F02703">
                    <w:pPr>
                      <w:widowControl w:val="0"/>
                      <w:autoSpaceDE w:val="0"/>
                      <w:autoSpaceDN w:val="0"/>
                      <w:adjustRightInd w:val="0"/>
                      <w:rPr>
                        <w:rFonts w:ascii="Calibri" w:hAnsi="Calibri" w:cs="Times New Roman"/>
                      </w:rPr>
                    </w:pPr>
                    <w:r w:rsidRPr="00F02703">
                      <w:rPr>
                        <w:rFonts w:ascii="Calibri" w:hAnsi="Calibri" w:cs="Times New Roman"/>
                      </w:rPr>
                      <w:t xml:space="preserve">The gravity of Duchamp’s </w:t>
                    </w:r>
                    <w:proofErr w:type="spellStart"/>
                    <w:r w:rsidRPr="00F02703">
                      <w:rPr>
                        <w:rFonts w:ascii="Calibri" w:hAnsi="Calibri" w:cs="Times New Roman"/>
                      </w:rPr>
                      <w:t>readymades</w:t>
                    </w:r>
                    <w:proofErr w:type="spellEnd"/>
                    <w:r w:rsidRPr="00F02703">
                      <w:rPr>
                        <w:rFonts w:ascii="Calibri" w:hAnsi="Calibri" w:cs="Times New Roman"/>
                      </w:rPr>
                      <w:t xml:space="preserve"> did not come into prominence until the 1950s when artists such as John Cage and Robert Rauschenberg became interested in Duchamp and his work. Duchamp subsequently altered what he originally claimed about the </w:t>
                    </w:r>
                    <w:proofErr w:type="spellStart"/>
                    <w:r w:rsidRPr="00F02703">
                      <w:rPr>
                        <w:rFonts w:ascii="Calibri" w:hAnsi="Calibri" w:cs="Times New Roman"/>
                      </w:rPr>
                      <w:t>readymades</w:t>
                    </w:r>
                    <w:proofErr w:type="spellEnd"/>
                    <w:r w:rsidRPr="00F02703">
                      <w:rPr>
                        <w:rFonts w:ascii="Calibri" w:hAnsi="Calibri" w:cs="Times New Roman"/>
                      </w:rPr>
                      <w:t xml:space="preserve">. In 1961 Duchamp </w:t>
                    </w:r>
                    <w:r w:rsidR="00E4159C" w:rsidRPr="00F02703">
                      <w:rPr>
                        <w:rFonts w:ascii="Calibri" w:hAnsi="Calibri" w:cs="Times New Roman"/>
                      </w:rPr>
                      <w:t>delivered a</w:t>
                    </w:r>
                    <w:r w:rsidRPr="00F02703">
                      <w:rPr>
                        <w:rFonts w:ascii="Calibri" w:hAnsi="Calibri" w:cs="Times New Roman"/>
                      </w:rPr>
                      <w:t xml:space="preserve"> </w:t>
                    </w:r>
                    <w:r w:rsidR="00762D66" w:rsidRPr="00F02703">
                      <w:rPr>
                        <w:rFonts w:ascii="Calibri" w:hAnsi="Calibri" w:cs="Times New Roman"/>
                      </w:rPr>
                      <w:t>lecture</w:t>
                    </w:r>
                    <w:r w:rsidRPr="00F02703">
                      <w:rPr>
                        <w:rFonts w:ascii="Calibri" w:hAnsi="Calibri" w:cs="Times New Roman"/>
                      </w:rPr>
                      <w:t xml:space="preserve"> at the Museum of Modern Art</w:t>
                    </w:r>
                    <w:r w:rsidR="00E4159C" w:rsidRPr="00F02703">
                      <w:rPr>
                        <w:rFonts w:ascii="Calibri" w:hAnsi="Calibri" w:cs="Times New Roman"/>
                      </w:rPr>
                      <w:t xml:space="preserve"> in New York entitled the </w:t>
                    </w:r>
                    <w:r w:rsidRPr="00F02703">
                      <w:rPr>
                        <w:rFonts w:ascii="Calibri" w:hAnsi="Calibri" w:cs="Times New Roman"/>
                      </w:rPr>
                      <w:t xml:space="preserve">‘Apropos of </w:t>
                    </w:r>
                    <w:proofErr w:type="spellStart"/>
                    <w:r w:rsidRPr="00F02703">
                      <w:rPr>
                        <w:rFonts w:ascii="Calibri" w:hAnsi="Calibri" w:cs="Times New Roman"/>
                      </w:rPr>
                      <w:t>Readymades</w:t>
                    </w:r>
                    <w:proofErr w:type="spellEnd"/>
                    <w:r w:rsidRPr="00F02703">
                      <w:rPr>
                        <w:rFonts w:ascii="Calibri" w:hAnsi="Calibri" w:cs="Times New Roman"/>
                      </w:rPr>
                      <w:t xml:space="preserve">.’ In contrast to </w:t>
                    </w:r>
                    <w:r w:rsidR="00E4159C" w:rsidRPr="00F02703">
                      <w:rPr>
                        <w:rFonts w:ascii="Calibri" w:hAnsi="Calibri" w:cs="Times New Roman"/>
                      </w:rPr>
                      <w:t xml:space="preserve">his </w:t>
                    </w:r>
                    <w:r w:rsidRPr="00F02703">
                      <w:rPr>
                        <w:rFonts w:ascii="Calibri" w:hAnsi="Calibri" w:cs="Times New Roman"/>
                      </w:rPr>
                      <w:t xml:space="preserve">earlier musings (which alluded to the aesthetic of the objects), </w:t>
                    </w:r>
                    <w:r w:rsidR="00E4159C" w:rsidRPr="00F02703">
                      <w:rPr>
                        <w:rFonts w:ascii="Calibri" w:hAnsi="Calibri" w:cs="Times New Roman"/>
                      </w:rPr>
                      <w:t>Duchamp</w:t>
                    </w:r>
                    <w:r w:rsidRPr="00F02703">
                      <w:rPr>
                        <w:rFonts w:ascii="Calibri" w:hAnsi="Calibri" w:cs="Times New Roman"/>
                      </w:rPr>
                      <w:t xml:space="preserve"> stated: </w:t>
                    </w:r>
                    <w:commentRangeStart w:id="24"/>
                    <w:r w:rsidRPr="00F02703">
                      <w:rPr>
                        <w:rFonts w:ascii="Calibri" w:hAnsi="Calibri" w:cs="Times New Roman"/>
                      </w:rPr>
                      <w:t>‘A point which I want very much to establi</w:t>
                    </w:r>
                    <w:r w:rsidR="00E4159C" w:rsidRPr="00F02703">
                      <w:rPr>
                        <w:rFonts w:ascii="Calibri" w:hAnsi="Calibri" w:cs="Times New Roman"/>
                      </w:rPr>
                      <w:t>sh is that the choice of these ‘</w:t>
                    </w:r>
                    <w:proofErr w:type="spellStart"/>
                    <w:r w:rsidR="00E4159C" w:rsidRPr="00F02703">
                      <w:rPr>
                        <w:rFonts w:ascii="Calibri" w:hAnsi="Calibri" w:cs="Times New Roman"/>
                      </w:rPr>
                      <w:t>readymades</w:t>
                    </w:r>
                    <w:proofErr w:type="spellEnd"/>
                    <w:r w:rsidR="00E4159C" w:rsidRPr="00F02703">
                      <w:rPr>
                        <w:rFonts w:ascii="Calibri" w:hAnsi="Calibri" w:cs="Times New Roman"/>
                      </w:rPr>
                      <w:t>’</w:t>
                    </w:r>
                    <w:r w:rsidRPr="00F02703">
                      <w:rPr>
                        <w:rFonts w:ascii="Calibri" w:hAnsi="Calibri" w:cs="Times New Roman"/>
                      </w:rPr>
                      <w:t xml:space="preserve"> was never dictated by </w:t>
                    </w:r>
                    <w:proofErr w:type="spellStart"/>
                    <w:r w:rsidRPr="00F02703">
                      <w:rPr>
                        <w:rFonts w:ascii="Calibri" w:hAnsi="Calibri" w:cs="Times New Roman"/>
                      </w:rPr>
                      <w:t>esthetic</w:t>
                    </w:r>
                    <w:proofErr w:type="spellEnd"/>
                    <w:r w:rsidRPr="00F02703">
                      <w:rPr>
                        <w:rFonts w:ascii="Calibri" w:hAnsi="Calibri" w:cs="Times New Roman"/>
                      </w:rPr>
                      <w:t xml:space="preserve"> delectation.’</w:t>
                    </w:r>
                    <w:r w:rsidRPr="00F02703">
                      <w:rPr>
                        <w:rFonts w:ascii="Calibri" w:hAnsi="Calibri" w:cs="Times New Roman"/>
                        <w:position w:val="16"/>
                      </w:rPr>
                      <w:t xml:space="preserve"> </w:t>
                    </w:r>
                    <w:commentRangeEnd w:id="24"/>
                    <w:r w:rsidR="00C14E6D">
                      <w:rPr>
                        <w:rStyle w:val="CommentReference"/>
                      </w:rPr>
                      <w:commentReference w:id="24"/>
                    </w:r>
                    <w:ins w:id="25" w:author="Danielle Child" w:date="2015-08-26T13:19:00Z">
                      <w:r w:rsidR="00830D8F" w:rsidRPr="00830D8F">
                        <w:rPr>
                          <w:rPrChange w:id="26" w:author="Danielle Child" w:date="2015-08-26T13:21:00Z">
                            <w:rPr>
                              <w:rFonts w:ascii="Calibri" w:hAnsi="Calibri" w:cs="Times New Roman"/>
                              <w:position w:val="16"/>
                            </w:rPr>
                          </w:rPrChange>
                        </w:rPr>
                        <w:t xml:space="preserve">   </w:t>
                      </w:r>
                      <w:r w:rsidR="00830D8F" w:rsidRPr="00830D8F">
                        <w:t xml:space="preserve">(Duchamp,  </w:t>
                      </w:r>
                    </w:ins>
                    <w:ins w:id="27" w:author="Danielle Child" w:date="2015-08-26T13:22:00Z">
                      <w:r w:rsidR="00830D8F">
                        <w:t>[</w:t>
                      </w:r>
                      <w:proofErr w:type="gramStart"/>
                      <w:r w:rsidR="00830D8F">
                        <w:t>1961]</w:t>
                      </w:r>
                    </w:ins>
                    <w:ins w:id="28" w:author="Danielle Child" w:date="2015-08-26T13:19:00Z">
                      <w:r w:rsidR="00830D8F" w:rsidRPr="00830D8F">
                        <w:t>1966</w:t>
                      </w:r>
                      <w:proofErr w:type="gramEnd"/>
                      <w:r w:rsidR="00830D8F" w:rsidRPr="00830D8F">
                        <w:t xml:space="preserve">: </w:t>
                      </w:r>
                    </w:ins>
                    <w:ins w:id="29" w:author="Danielle Child" w:date="2015-08-26T13:22:00Z">
                      <w:r w:rsidR="00830D8F">
                        <w:t xml:space="preserve"> 47)</w:t>
                      </w:r>
                    </w:ins>
                    <w:r w:rsidRPr="00F02703">
                      <w:rPr>
                        <w:rFonts w:ascii="Calibri" w:hAnsi="Calibri" w:cs="Times New Roman"/>
                      </w:rPr>
                      <w:t xml:space="preserve">This statement reinforced </w:t>
                    </w:r>
                    <w:r w:rsidR="00E4159C" w:rsidRPr="00F02703">
                      <w:rPr>
                        <w:rFonts w:ascii="Calibri" w:hAnsi="Calibri" w:cs="Times New Roman"/>
                      </w:rPr>
                      <w:t>Duchamp’s</w:t>
                    </w:r>
                    <w:r w:rsidRPr="00F02703">
                      <w:rPr>
                        <w:rFonts w:ascii="Calibri" w:hAnsi="Calibri" w:cs="Times New Roman"/>
                      </w:rPr>
                      <w:t xml:space="preserve"> new </w:t>
                    </w:r>
                    <w:r w:rsidR="00E4159C" w:rsidRPr="00F02703">
                      <w:rPr>
                        <w:rFonts w:ascii="Calibri" w:hAnsi="Calibri" w:cs="Times New Roman"/>
                      </w:rPr>
                      <w:t>perspective</w:t>
                    </w:r>
                    <w:r w:rsidRPr="00F02703">
                      <w:rPr>
                        <w:rFonts w:ascii="Calibri" w:hAnsi="Calibri" w:cs="Times New Roman"/>
                      </w:rPr>
                      <w:t xml:space="preserve"> </w:t>
                    </w:r>
                    <w:r w:rsidR="00E4159C" w:rsidRPr="00F02703">
                      <w:rPr>
                        <w:rFonts w:ascii="Calibri" w:hAnsi="Calibri" w:cs="Times New Roman"/>
                      </w:rPr>
                      <w:t>on</w:t>
                    </w:r>
                    <w:r w:rsidR="00B56EE7" w:rsidRPr="00F02703">
                      <w:rPr>
                        <w:rFonts w:ascii="Calibri" w:hAnsi="Calibri" w:cs="Times New Roman"/>
                      </w:rPr>
                      <w:t xml:space="preserve"> his </w:t>
                    </w:r>
                    <w:proofErr w:type="spellStart"/>
                    <w:r w:rsidR="00B56EE7" w:rsidRPr="00F02703">
                      <w:rPr>
                        <w:rFonts w:ascii="Calibri" w:hAnsi="Calibri" w:cs="Times New Roman"/>
                      </w:rPr>
                      <w:t>readymades</w:t>
                    </w:r>
                    <w:proofErr w:type="spellEnd"/>
                    <w:r w:rsidR="00B56EE7" w:rsidRPr="00F02703">
                      <w:rPr>
                        <w:rFonts w:ascii="Calibri" w:hAnsi="Calibri" w:cs="Times New Roman"/>
                      </w:rPr>
                      <w:t xml:space="preserve">. </w:t>
                    </w:r>
                    <w:r w:rsidRPr="00F02703">
                      <w:rPr>
                        <w:rFonts w:ascii="Calibri" w:hAnsi="Calibri" w:cs="Times New Roman"/>
                      </w:rPr>
                      <w:t>Duchamp is ofte</w:t>
                    </w:r>
                    <w:r w:rsidR="00C14E6D">
                      <w:rPr>
                        <w:rFonts w:ascii="Calibri" w:hAnsi="Calibri" w:cs="Times New Roman"/>
                      </w:rPr>
                      <w:t xml:space="preserve">n cited as the progenitor of a </w:t>
                    </w:r>
                    <w:r w:rsidRPr="00C14E6D">
                      <w:rPr>
                        <w:rFonts w:ascii="Calibri" w:hAnsi="Calibri" w:cs="Times New Roman"/>
                        <w:i/>
                      </w:rPr>
                      <w:t>deskilling</w:t>
                    </w:r>
                    <w:r w:rsidRPr="00F02703">
                      <w:rPr>
                        <w:rFonts w:ascii="Calibri" w:hAnsi="Calibri" w:cs="Times New Roman"/>
                      </w:rPr>
                      <w:t xml:space="preserve"> in art</w:t>
                    </w:r>
                    <w:r w:rsidR="00B56EE7" w:rsidRPr="00F02703">
                      <w:rPr>
                        <w:rFonts w:ascii="Calibri" w:hAnsi="Calibri" w:cs="Times New Roman"/>
                      </w:rPr>
                      <w:t>,</w:t>
                    </w:r>
                    <w:r w:rsidRPr="00F02703">
                      <w:rPr>
                        <w:rFonts w:ascii="Calibri" w:hAnsi="Calibri" w:cs="Times New Roman"/>
                      </w:rPr>
                      <w:t xml:space="preserve"> and a</w:t>
                    </w:r>
                    <w:r w:rsidR="00B56EE7" w:rsidRPr="00F02703">
                      <w:rPr>
                        <w:rFonts w:ascii="Calibri" w:hAnsi="Calibri" w:cs="Times New Roman"/>
                      </w:rPr>
                      <w:t>s a</w:t>
                    </w:r>
                    <w:r w:rsidRPr="00F02703">
                      <w:rPr>
                        <w:rFonts w:ascii="Calibri" w:hAnsi="Calibri" w:cs="Times New Roman"/>
                      </w:rPr>
                      <w:t xml:space="preserve"> precursor to the shift to</w:t>
                    </w:r>
                    <w:r w:rsidR="00C14E6D">
                      <w:rPr>
                        <w:rFonts w:ascii="Calibri" w:hAnsi="Calibri" w:cs="Times New Roman"/>
                      </w:rPr>
                      <w:t>ward</w:t>
                    </w:r>
                    <w:r w:rsidRPr="00F02703">
                      <w:rPr>
                        <w:rFonts w:ascii="Calibri" w:hAnsi="Calibri" w:cs="Times New Roman"/>
                      </w:rPr>
                      <w:t xml:space="preserve"> conceptual art in the 1960s. The legacy of </w:t>
                    </w:r>
                    <w:proofErr w:type="spellStart"/>
                    <w:r w:rsidRPr="00F02703">
                      <w:rPr>
                        <w:rFonts w:ascii="Calibri" w:hAnsi="Calibri" w:cs="Times New Roman"/>
                      </w:rPr>
                      <w:t>readymades</w:t>
                    </w:r>
                    <w:proofErr w:type="spellEnd"/>
                    <w:r w:rsidRPr="00F02703">
                      <w:rPr>
                        <w:rFonts w:ascii="Calibri" w:hAnsi="Calibri" w:cs="Times New Roman"/>
                      </w:rPr>
                      <w:t xml:space="preserve"> further extends beyond modernism through </w:t>
                    </w:r>
                    <w:r w:rsidR="007B7E56" w:rsidRPr="00F02703">
                      <w:rPr>
                        <w:rFonts w:ascii="Calibri" w:hAnsi="Calibri" w:cs="Times New Roman"/>
                      </w:rPr>
                      <w:t xml:space="preserve">to </w:t>
                    </w:r>
                    <w:r w:rsidRPr="00F02703">
                      <w:rPr>
                        <w:rFonts w:ascii="Calibri" w:hAnsi="Calibri" w:cs="Times New Roman"/>
                      </w:rPr>
                      <w:t>the postmodernist adoption of appropriation art.</w:t>
                    </w:r>
                  </w:p>
                  <w:p w14:paraId="422E0A5C" w14:textId="77777777" w:rsidR="00C14E6D" w:rsidRPr="00F02703" w:rsidRDefault="00C14E6D" w:rsidP="00F02703">
                    <w:pPr>
                      <w:widowControl w:val="0"/>
                      <w:autoSpaceDE w:val="0"/>
                      <w:autoSpaceDN w:val="0"/>
                      <w:adjustRightInd w:val="0"/>
                      <w:rPr>
                        <w:rFonts w:ascii="Calibri" w:hAnsi="Calibri" w:cs="Times New Roman"/>
                      </w:rPr>
                    </w:pPr>
                  </w:p>
                  <w:p w14:paraId="5828B6BE" w14:textId="456E9D8E" w:rsidR="005C1BD9" w:rsidRPr="00C14E6D" w:rsidRDefault="005C1BD9" w:rsidP="00C14E6D">
                    <w:pPr>
                      <w:pStyle w:val="Heading1"/>
                      <w:outlineLvl w:val="0"/>
                    </w:pPr>
                    <w:r w:rsidRPr="00C14E6D">
                      <w:t>Selected</w:t>
                    </w:r>
                    <w:r w:rsidR="00C14E6D" w:rsidRPr="00C14E6D">
                      <w:t xml:space="preserve"> List of</w:t>
                    </w:r>
                    <w:r w:rsidRPr="00C14E6D">
                      <w:t xml:space="preserve"> Works</w:t>
                    </w:r>
                    <w:r w:rsidR="00C14E6D" w:rsidRPr="00C14E6D">
                      <w:t>:</w:t>
                    </w:r>
                  </w:p>
                  <w:p w14:paraId="2CF783BF" w14:textId="1C31114B" w:rsidR="005C1BD9" w:rsidRPr="00F02703" w:rsidRDefault="005C1BD9" w:rsidP="00A97264">
                    <w:pPr>
                      <w:rPr>
                        <w:rFonts w:ascii="Calibri" w:hAnsi="Calibri"/>
                      </w:rPr>
                    </w:pPr>
                    <w:r w:rsidRPr="00F02703">
                      <w:rPr>
                        <w:rFonts w:ascii="Calibri" w:hAnsi="Calibri"/>
                        <w:i/>
                      </w:rPr>
                      <w:t xml:space="preserve">Bicycle Wheel </w:t>
                    </w:r>
                    <w:r w:rsidRPr="00F02703">
                      <w:rPr>
                        <w:rFonts w:ascii="Calibri" w:hAnsi="Calibri"/>
                      </w:rPr>
                      <w:t>(1913</w:t>
                    </w:r>
                    <w:r w:rsidR="00A8353F" w:rsidRPr="00F02703">
                      <w:rPr>
                        <w:rFonts w:ascii="Calibri" w:hAnsi="Calibri"/>
                      </w:rPr>
                      <w:t xml:space="preserve">, aided) </w:t>
                    </w:r>
                  </w:p>
                  <w:p w14:paraId="2E85FF5E" w14:textId="77777777" w:rsidR="005C1BD9" w:rsidRPr="00F02703" w:rsidRDefault="005C1BD9" w:rsidP="00A97264">
                    <w:pPr>
                      <w:rPr>
                        <w:rFonts w:ascii="Calibri" w:hAnsi="Calibri"/>
                      </w:rPr>
                    </w:pPr>
                    <w:proofErr w:type="spellStart"/>
                    <w:r w:rsidRPr="00F02703">
                      <w:rPr>
                        <w:rFonts w:ascii="Calibri" w:hAnsi="Calibri"/>
                        <w:i/>
                      </w:rPr>
                      <w:t>Bottlerack</w:t>
                    </w:r>
                    <w:proofErr w:type="spellEnd"/>
                    <w:r w:rsidRPr="00F02703">
                      <w:rPr>
                        <w:rFonts w:ascii="Calibri" w:hAnsi="Calibri"/>
                      </w:rPr>
                      <w:t xml:space="preserve"> (1914) </w:t>
                    </w:r>
                  </w:p>
                  <w:p w14:paraId="65A28FD7" w14:textId="77777777" w:rsidR="005C1BD9" w:rsidRPr="00F02703" w:rsidRDefault="005C1BD9" w:rsidP="00A97264">
                    <w:pPr>
                      <w:rPr>
                        <w:rFonts w:ascii="Calibri" w:hAnsi="Calibri"/>
                      </w:rPr>
                    </w:pPr>
                    <w:r w:rsidRPr="00F02703">
                      <w:rPr>
                        <w:rFonts w:ascii="Calibri" w:hAnsi="Calibri"/>
                        <w:i/>
                      </w:rPr>
                      <w:t>In Advance of the Broken Arm</w:t>
                    </w:r>
                    <w:r w:rsidRPr="00F02703">
                      <w:rPr>
                        <w:rFonts w:ascii="Calibri" w:hAnsi="Calibri"/>
                      </w:rPr>
                      <w:t xml:space="preserve"> (1915) </w:t>
                    </w:r>
                  </w:p>
                  <w:p w14:paraId="28750B04" w14:textId="77777777" w:rsidR="005C1BD9" w:rsidRPr="00F02703" w:rsidRDefault="005C1BD9" w:rsidP="00A97264">
                    <w:pPr>
                      <w:rPr>
                        <w:rFonts w:ascii="Calibri" w:hAnsi="Calibri"/>
                      </w:rPr>
                    </w:pPr>
                    <w:r w:rsidRPr="00F02703">
                      <w:rPr>
                        <w:rFonts w:ascii="Calibri" w:hAnsi="Calibri"/>
                        <w:i/>
                      </w:rPr>
                      <w:t>Comb</w:t>
                    </w:r>
                    <w:r w:rsidRPr="00F02703">
                      <w:rPr>
                        <w:rFonts w:ascii="Calibri" w:hAnsi="Calibri"/>
                      </w:rPr>
                      <w:t xml:space="preserve"> (1916)</w:t>
                    </w:r>
                  </w:p>
                  <w:p w14:paraId="2D345F1D" w14:textId="77777777" w:rsidR="005C1BD9" w:rsidRPr="00F02703" w:rsidRDefault="005C1BD9" w:rsidP="00A97264">
                    <w:pPr>
                      <w:rPr>
                        <w:rFonts w:ascii="Calibri" w:hAnsi="Calibri"/>
                      </w:rPr>
                    </w:pPr>
                    <w:r w:rsidRPr="00F02703">
                      <w:rPr>
                        <w:rFonts w:ascii="Calibri" w:hAnsi="Calibri"/>
                        <w:i/>
                      </w:rPr>
                      <w:t>Traveller’s Folding Item</w:t>
                    </w:r>
                    <w:r w:rsidRPr="00F02703">
                      <w:rPr>
                        <w:rFonts w:ascii="Calibri" w:hAnsi="Calibri"/>
                      </w:rPr>
                      <w:t xml:space="preserve"> (1916)</w:t>
                    </w:r>
                  </w:p>
                  <w:p w14:paraId="4D319A06" w14:textId="77777777" w:rsidR="005C1BD9" w:rsidRPr="00F02703" w:rsidRDefault="005C1BD9" w:rsidP="00A97264">
                    <w:pPr>
                      <w:rPr>
                        <w:rFonts w:ascii="Calibri" w:hAnsi="Calibri"/>
                      </w:rPr>
                    </w:pPr>
                    <w:r w:rsidRPr="00F02703">
                      <w:rPr>
                        <w:rFonts w:ascii="Calibri" w:hAnsi="Calibri"/>
                        <w:i/>
                      </w:rPr>
                      <w:t>Hat Rack</w:t>
                    </w:r>
                    <w:r w:rsidRPr="00F02703">
                      <w:rPr>
                        <w:rFonts w:ascii="Calibri" w:hAnsi="Calibri"/>
                      </w:rPr>
                      <w:t xml:space="preserve"> (1917)</w:t>
                    </w:r>
                  </w:p>
                  <w:p w14:paraId="02EEC4C1" w14:textId="77777777" w:rsidR="005C1BD9" w:rsidRPr="00F02703" w:rsidRDefault="005C1BD9" w:rsidP="00A97264">
                    <w:pPr>
                      <w:rPr>
                        <w:rFonts w:ascii="Calibri" w:hAnsi="Calibri"/>
                      </w:rPr>
                    </w:pPr>
                    <w:r w:rsidRPr="00F02703">
                      <w:rPr>
                        <w:rFonts w:ascii="Calibri" w:hAnsi="Calibri"/>
                        <w:i/>
                      </w:rPr>
                      <w:t>Trap</w:t>
                    </w:r>
                    <w:r w:rsidRPr="00F02703">
                      <w:rPr>
                        <w:rFonts w:ascii="Calibri" w:hAnsi="Calibri"/>
                      </w:rPr>
                      <w:t xml:space="preserve"> (1917)</w:t>
                    </w:r>
                  </w:p>
                  <w:p w14:paraId="1CFEDB29" w14:textId="77777777" w:rsidR="005C1BD9" w:rsidRPr="00F02703" w:rsidRDefault="005C1BD9" w:rsidP="00A97264">
                    <w:pPr>
                      <w:rPr>
                        <w:rFonts w:ascii="Calibri" w:hAnsi="Calibri"/>
                      </w:rPr>
                    </w:pPr>
                    <w:r w:rsidRPr="00F02703">
                      <w:rPr>
                        <w:rFonts w:ascii="Calibri" w:hAnsi="Calibri"/>
                        <w:i/>
                      </w:rPr>
                      <w:t>Paris Air</w:t>
                    </w:r>
                    <w:r w:rsidRPr="00F02703">
                      <w:rPr>
                        <w:rFonts w:ascii="Calibri" w:hAnsi="Calibri"/>
                      </w:rPr>
                      <w:t xml:space="preserve"> (1919)</w:t>
                    </w:r>
                  </w:p>
                  <w:p w14:paraId="782A6C77" w14:textId="57757A37" w:rsidR="005C1BD9" w:rsidRPr="00F02703" w:rsidRDefault="005C1BD9" w:rsidP="00A97264">
                    <w:pPr>
                      <w:rPr>
                        <w:rFonts w:ascii="Calibri" w:hAnsi="Calibri"/>
                        <w:bCs/>
                        <w:iCs/>
                      </w:rPr>
                    </w:pPr>
                    <w:r w:rsidRPr="00F02703">
                      <w:rPr>
                        <w:rFonts w:ascii="Calibri" w:hAnsi="Calibri"/>
                        <w:bCs/>
                        <w:i/>
                        <w:iCs/>
                      </w:rPr>
                      <w:t>L.H.O.O.Q.</w:t>
                    </w:r>
                    <w:r w:rsidRPr="00F02703">
                      <w:rPr>
                        <w:rFonts w:ascii="Calibri" w:hAnsi="Calibri"/>
                        <w:bCs/>
                      </w:rPr>
                      <w:t xml:space="preserve">  </w:t>
                    </w:r>
                    <w:r w:rsidRPr="00F02703">
                      <w:rPr>
                        <w:rFonts w:ascii="Calibri" w:hAnsi="Calibri"/>
                      </w:rPr>
                      <w:t xml:space="preserve">or </w:t>
                    </w:r>
                    <w:r w:rsidRPr="00F02703">
                      <w:rPr>
                        <w:rFonts w:ascii="Calibri" w:hAnsi="Calibri"/>
                        <w:bCs/>
                        <w:i/>
                        <w:iCs/>
                      </w:rPr>
                      <w:t xml:space="preserve"> Mona Lisa </w:t>
                    </w:r>
                    <w:r w:rsidRPr="00F02703">
                      <w:rPr>
                        <w:rFonts w:ascii="Calibri" w:hAnsi="Calibri"/>
                        <w:bCs/>
                        <w:iCs/>
                      </w:rPr>
                      <w:t>(1919</w:t>
                    </w:r>
                    <w:r w:rsidR="00A8353F" w:rsidRPr="00F02703">
                      <w:rPr>
                        <w:rFonts w:ascii="Calibri" w:hAnsi="Calibri"/>
                        <w:bCs/>
                        <w:iCs/>
                      </w:rPr>
                      <w:t>, aided</w:t>
                    </w:r>
                    <w:r w:rsidRPr="00F02703">
                      <w:rPr>
                        <w:rFonts w:ascii="Calibri" w:hAnsi="Calibri"/>
                        <w:bCs/>
                        <w:iCs/>
                      </w:rPr>
                      <w:t>)</w:t>
                    </w:r>
                  </w:p>
                  <w:p w14:paraId="15C9A28D" w14:textId="0ECBD43C" w:rsidR="003F0D73" w:rsidRPr="00F02703" w:rsidRDefault="005C1BD9" w:rsidP="00A97264">
                    <w:pPr>
                      <w:rPr>
                        <w:rFonts w:ascii="Calibri" w:hAnsi="Calibri"/>
                      </w:rPr>
                    </w:pPr>
                    <w:r w:rsidRPr="00F02703">
                      <w:rPr>
                        <w:rFonts w:ascii="Calibri" w:hAnsi="Calibri"/>
                        <w:bCs/>
                        <w:i/>
                        <w:iCs/>
                      </w:rPr>
                      <w:t xml:space="preserve">Why Not Sneeze, </w:t>
                    </w:r>
                    <w:proofErr w:type="spellStart"/>
                    <w:r w:rsidRPr="00F02703">
                      <w:rPr>
                        <w:rFonts w:ascii="Calibri" w:hAnsi="Calibri"/>
                        <w:bCs/>
                        <w:i/>
                        <w:iCs/>
                      </w:rPr>
                      <w:t>Rrose</w:t>
                    </w:r>
                    <w:proofErr w:type="spellEnd"/>
                    <w:r w:rsidRPr="00F02703">
                      <w:rPr>
                        <w:rFonts w:ascii="Calibri" w:hAnsi="Calibri"/>
                        <w:bCs/>
                        <w:i/>
                        <w:iCs/>
                      </w:rPr>
                      <w:t xml:space="preserve"> </w:t>
                    </w:r>
                    <w:proofErr w:type="spellStart"/>
                    <w:r w:rsidRPr="00F02703">
                      <w:rPr>
                        <w:rFonts w:ascii="Calibri" w:hAnsi="Calibri"/>
                        <w:bCs/>
                        <w:i/>
                        <w:iCs/>
                      </w:rPr>
                      <w:t>Selavy</w:t>
                    </w:r>
                    <w:proofErr w:type="spellEnd"/>
                    <w:r w:rsidRPr="00F02703">
                      <w:rPr>
                        <w:rFonts w:ascii="Calibri" w:hAnsi="Calibri"/>
                        <w:bCs/>
                        <w:i/>
                        <w:iCs/>
                      </w:rPr>
                      <w:t>?</w:t>
                    </w:r>
                    <w:r w:rsidRPr="00F02703">
                      <w:rPr>
                        <w:rFonts w:ascii="Calibri" w:hAnsi="Calibri"/>
                        <w:bCs/>
                        <w:iCs/>
                      </w:rPr>
                      <w:t xml:space="preserve"> (1921</w:t>
                    </w:r>
                    <w:r w:rsidR="00A8353F" w:rsidRPr="00F02703">
                      <w:rPr>
                        <w:rFonts w:ascii="Calibri" w:hAnsi="Calibri"/>
                        <w:bCs/>
                        <w:iCs/>
                      </w:rPr>
                      <w:t>, aided)</w:t>
                    </w:r>
                  </w:p>
                </w:sdtContent>
              </w:sdt>
            </w:tc>
          </w:sdtContent>
        </w:sdt>
      </w:tr>
      <w:tr w:rsidR="003235A7" w:rsidRPr="00F02703" w14:paraId="25126E32" w14:textId="77777777" w:rsidTr="003235A7">
        <w:tc>
          <w:tcPr>
            <w:tcW w:w="9016" w:type="dxa"/>
          </w:tcPr>
          <w:p w14:paraId="5371C813" w14:textId="77777777" w:rsidR="003235A7" w:rsidRPr="00F02703" w:rsidRDefault="003235A7" w:rsidP="008A5B87">
            <w:pPr>
              <w:rPr>
                <w:rFonts w:ascii="Calibri" w:hAnsi="Calibri"/>
              </w:rPr>
            </w:pPr>
            <w:r w:rsidRPr="00F02703">
              <w:rPr>
                <w:rFonts w:ascii="Calibri" w:hAnsi="Calibri"/>
                <w:u w:val="single"/>
              </w:rPr>
              <w:lastRenderedPageBreak/>
              <w:t>Further reading</w:t>
            </w:r>
            <w:r w:rsidRPr="00F02703">
              <w:rPr>
                <w:rFonts w:ascii="Calibri" w:hAnsi="Calibri"/>
              </w:rPr>
              <w:t>:</w:t>
            </w:r>
          </w:p>
          <w:p w14:paraId="6AA5231D" w14:textId="7EFAC237" w:rsidR="00720F0C" w:rsidRDefault="00DB3854" w:rsidP="00C14E6D">
            <w:pPr>
              <w:rPr>
                <w:rFonts w:ascii="Calibri" w:hAnsi="Calibri"/>
              </w:rPr>
            </w:pPr>
            <w:sdt>
              <w:sdtPr>
                <w:rPr>
                  <w:rFonts w:ascii="Calibri" w:hAnsi="Calibri"/>
                </w:rPr>
                <w:id w:val="-1216889516"/>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Cam89 \l 1033 </w:instrText>
                </w:r>
                <w:r w:rsidR="00720F0C" w:rsidRPr="00F02703">
                  <w:rPr>
                    <w:rFonts w:ascii="Calibri" w:hAnsi="Calibri"/>
                  </w:rPr>
                  <w:fldChar w:fldCharType="separate"/>
                </w:r>
                <w:r w:rsidR="00720F0C" w:rsidRPr="00F02703">
                  <w:rPr>
                    <w:rFonts w:ascii="Calibri" w:hAnsi="Calibri"/>
                    <w:noProof/>
                    <w:lang w:val="en-US"/>
                  </w:rPr>
                  <w:t>(Camfield)</w:t>
                </w:r>
                <w:r w:rsidR="00720F0C" w:rsidRPr="00F02703">
                  <w:rPr>
                    <w:rFonts w:ascii="Calibri" w:hAnsi="Calibri"/>
                  </w:rPr>
                  <w:fldChar w:fldCharType="end"/>
                </w:r>
              </w:sdtContent>
            </w:sdt>
          </w:p>
          <w:p w14:paraId="639DB833" w14:textId="77777777" w:rsidR="00C14E6D" w:rsidRPr="00F02703" w:rsidRDefault="00C14E6D" w:rsidP="00C14E6D">
            <w:pPr>
              <w:rPr>
                <w:rFonts w:ascii="Calibri" w:hAnsi="Calibri"/>
              </w:rPr>
            </w:pPr>
          </w:p>
          <w:p w14:paraId="5C4103BF" w14:textId="7621288C" w:rsidR="00720F0C" w:rsidRDefault="00DB3854" w:rsidP="00C14E6D">
            <w:pPr>
              <w:rPr>
                <w:rFonts w:ascii="Calibri" w:hAnsi="Calibri"/>
              </w:rPr>
            </w:pPr>
            <w:sdt>
              <w:sdtPr>
                <w:rPr>
                  <w:rFonts w:ascii="Calibri" w:hAnsi="Calibri"/>
                </w:rPr>
                <w:id w:val="-207872163"/>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Duv97 \l 1033 </w:instrText>
                </w:r>
                <w:r w:rsidR="00720F0C" w:rsidRPr="00F02703">
                  <w:rPr>
                    <w:rFonts w:ascii="Calibri" w:hAnsi="Calibri"/>
                  </w:rPr>
                  <w:fldChar w:fldCharType="separate"/>
                </w:r>
                <w:r w:rsidR="00720F0C" w:rsidRPr="00F02703">
                  <w:rPr>
                    <w:rFonts w:ascii="Calibri" w:hAnsi="Calibri"/>
                    <w:noProof/>
                    <w:lang w:val="en-US"/>
                  </w:rPr>
                  <w:t>(Duve)</w:t>
                </w:r>
                <w:r w:rsidR="00720F0C" w:rsidRPr="00F02703">
                  <w:rPr>
                    <w:rFonts w:ascii="Calibri" w:hAnsi="Calibri"/>
                  </w:rPr>
                  <w:fldChar w:fldCharType="end"/>
                </w:r>
              </w:sdtContent>
            </w:sdt>
          </w:p>
          <w:p w14:paraId="7EC1AEE1" w14:textId="77777777" w:rsidR="00C14E6D" w:rsidRPr="00F02703" w:rsidRDefault="00C14E6D" w:rsidP="00C14E6D">
            <w:pPr>
              <w:rPr>
                <w:rFonts w:ascii="Calibri" w:hAnsi="Calibri"/>
              </w:rPr>
            </w:pPr>
          </w:p>
          <w:sdt>
            <w:sdtPr>
              <w:rPr>
                <w:rFonts w:ascii="Calibri" w:hAnsi="Calibri"/>
              </w:rPr>
              <w:alias w:val="Further reading"/>
              <w:tag w:val="furtherReading"/>
              <w:id w:val="-1516217107"/>
            </w:sdtPr>
            <w:sdtEndPr/>
            <w:sdtContent>
              <w:p w14:paraId="4F156ED2" w14:textId="561BE2FB" w:rsidR="005C1BD9" w:rsidRDefault="00DB3854" w:rsidP="00C14E6D">
                <w:pPr>
                  <w:widowControl w:val="0"/>
                  <w:autoSpaceDE w:val="0"/>
                  <w:autoSpaceDN w:val="0"/>
                  <w:adjustRightInd w:val="0"/>
                  <w:rPr>
                    <w:rFonts w:ascii="Calibri" w:hAnsi="Calibri"/>
                  </w:rPr>
                </w:pPr>
                <w:sdt>
                  <w:sdtPr>
                    <w:rPr>
                      <w:rFonts w:ascii="Calibri" w:hAnsi="Calibri"/>
                    </w:rPr>
                    <w:id w:val="1380594756"/>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Duc66 \l 1033 </w:instrText>
                    </w:r>
                    <w:r w:rsidR="00720F0C" w:rsidRPr="00F02703">
                      <w:rPr>
                        <w:rFonts w:ascii="Calibri" w:hAnsi="Calibri"/>
                      </w:rPr>
                      <w:fldChar w:fldCharType="separate"/>
                    </w:r>
                    <w:r w:rsidR="00720F0C" w:rsidRPr="00F02703">
                      <w:rPr>
                        <w:rFonts w:ascii="Calibri" w:hAnsi="Calibri"/>
                        <w:noProof/>
                        <w:lang w:val="en-US"/>
                      </w:rPr>
                      <w:t xml:space="preserve"> (Duchamp)</w:t>
                    </w:r>
                    <w:r w:rsidR="00720F0C" w:rsidRPr="00F02703">
                      <w:rPr>
                        <w:rFonts w:ascii="Calibri" w:hAnsi="Calibri"/>
                      </w:rPr>
                      <w:fldChar w:fldCharType="end"/>
                    </w:r>
                  </w:sdtContent>
                </w:sdt>
              </w:p>
              <w:p w14:paraId="0FA87FBA" w14:textId="77777777" w:rsidR="00C14E6D" w:rsidRPr="00F02703" w:rsidRDefault="00C14E6D" w:rsidP="00C14E6D">
                <w:pPr>
                  <w:widowControl w:val="0"/>
                  <w:autoSpaceDE w:val="0"/>
                  <w:autoSpaceDN w:val="0"/>
                  <w:adjustRightInd w:val="0"/>
                  <w:rPr>
                    <w:rFonts w:ascii="Calibri" w:hAnsi="Calibri"/>
                  </w:rPr>
                </w:pPr>
              </w:p>
              <w:p w14:paraId="4ACB624B" w14:textId="693D40FE" w:rsidR="00720F0C" w:rsidRDefault="00DB3854" w:rsidP="00C14E6D">
                <w:pPr>
                  <w:widowControl w:val="0"/>
                  <w:autoSpaceDE w:val="0"/>
                  <w:autoSpaceDN w:val="0"/>
                  <w:adjustRightInd w:val="0"/>
                  <w:rPr>
                    <w:rFonts w:ascii="Calibri" w:hAnsi="Calibri"/>
                  </w:rPr>
                </w:pPr>
                <w:sdt>
                  <w:sdtPr>
                    <w:rPr>
                      <w:rFonts w:ascii="Calibri" w:hAnsi="Calibri"/>
                    </w:rPr>
                    <w:id w:val="-1052372560"/>
                    <w:citation/>
                  </w:sdtPr>
                  <w:sdtEndPr/>
                  <w:sdtContent>
                    <w:r w:rsidR="00720F0C" w:rsidRPr="00F02703">
                      <w:rPr>
                        <w:rFonts w:ascii="Calibri" w:hAnsi="Calibri"/>
                      </w:rPr>
                      <w:fldChar w:fldCharType="begin"/>
                    </w:r>
                    <w:r w:rsidR="00720F0C" w:rsidRPr="00F02703">
                      <w:rPr>
                        <w:rFonts w:ascii="Calibri" w:hAnsi="Calibri"/>
                        <w:lang w:val="en-US"/>
                      </w:rPr>
                      <w:instrText xml:space="preserve"> CITATION Jas04 \l 1033 </w:instrText>
                    </w:r>
                    <w:r w:rsidR="00720F0C" w:rsidRPr="00F02703">
                      <w:rPr>
                        <w:rFonts w:ascii="Calibri" w:hAnsi="Calibri"/>
                      </w:rPr>
                      <w:fldChar w:fldCharType="separate"/>
                    </w:r>
                    <w:r w:rsidR="00720F0C" w:rsidRPr="00F02703">
                      <w:rPr>
                        <w:rFonts w:ascii="Calibri" w:hAnsi="Calibri"/>
                        <w:noProof/>
                        <w:lang w:val="en-US"/>
                      </w:rPr>
                      <w:t>(Gaiger)</w:t>
                    </w:r>
                    <w:r w:rsidR="00720F0C" w:rsidRPr="00F02703">
                      <w:rPr>
                        <w:rFonts w:ascii="Calibri" w:hAnsi="Calibri"/>
                      </w:rPr>
                      <w:fldChar w:fldCharType="end"/>
                    </w:r>
                  </w:sdtContent>
                </w:sdt>
              </w:p>
              <w:p w14:paraId="284E377D" w14:textId="77777777" w:rsidR="00C14E6D" w:rsidRPr="00F02703" w:rsidRDefault="00C14E6D" w:rsidP="00C14E6D">
                <w:pPr>
                  <w:widowControl w:val="0"/>
                  <w:autoSpaceDE w:val="0"/>
                  <w:autoSpaceDN w:val="0"/>
                  <w:adjustRightInd w:val="0"/>
                  <w:rPr>
                    <w:rFonts w:ascii="Calibri" w:hAnsi="Calibri"/>
                  </w:rPr>
                </w:pPr>
              </w:p>
              <w:p w14:paraId="78F689D3" w14:textId="786EA237" w:rsidR="003235A7" w:rsidRPr="00F02703" w:rsidRDefault="00DB3854" w:rsidP="00C14E6D">
                <w:pPr>
                  <w:widowControl w:val="0"/>
                  <w:autoSpaceDE w:val="0"/>
                  <w:autoSpaceDN w:val="0"/>
                  <w:adjustRightInd w:val="0"/>
                  <w:rPr>
                    <w:rFonts w:ascii="Calibri" w:hAnsi="Calibri" w:cs="Times New Roman"/>
                  </w:rPr>
                </w:pPr>
                <w:sdt>
                  <w:sdtPr>
                    <w:rPr>
                      <w:rFonts w:ascii="Calibri" w:hAnsi="Calibri" w:cs="Times New Roman"/>
                    </w:rPr>
                    <w:id w:val="-2028559229"/>
                    <w:citation/>
                  </w:sdtPr>
                  <w:sdtEndPr/>
                  <w:sdtContent>
                    <w:r w:rsidR="00822044" w:rsidRPr="00F02703">
                      <w:rPr>
                        <w:rFonts w:ascii="Calibri" w:hAnsi="Calibri" w:cs="Times New Roman"/>
                      </w:rPr>
                      <w:fldChar w:fldCharType="begin"/>
                    </w:r>
                    <w:r w:rsidR="00822044" w:rsidRPr="00F02703">
                      <w:rPr>
                        <w:rFonts w:ascii="Calibri" w:hAnsi="Calibri" w:cs="Times New Roman"/>
                        <w:lang w:val="en-US"/>
                      </w:rPr>
                      <w:instrText xml:space="preserve"> CITATION Joh07 \l 1033 </w:instrText>
                    </w:r>
                    <w:r w:rsidR="00822044" w:rsidRPr="00F02703">
                      <w:rPr>
                        <w:rFonts w:ascii="Calibri" w:hAnsi="Calibri" w:cs="Times New Roman"/>
                      </w:rPr>
                      <w:fldChar w:fldCharType="separate"/>
                    </w:r>
                    <w:r w:rsidR="00822044" w:rsidRPr="00F02703">
                      <w:rPr>
                        <w:rFonts w:ascii="Calibri" w:hAnsi="Calibri" w:cs="Times New Roman"/>
                        <w:noProof/>
                        <w:lang w:val="en-US"/>
                      </w:rPr>
                      <w:t>(Roberts)</w:t>
                    </w:r>
                    <w:r w:rsidR="00822044" w:rsidRPr="00F02703">
                      <w:rPr>
                        <w:rFonts w:ascii="Calibri" w:hAnsi="Calibri" w:cs="Times New Roman"/>
                      </w:rPr>
                      <w:fldChar w:fldCharType="end"/>
                    </w:r>
                  </w:sdtContent>
                </w:sdt>
              </w:p>
            </w:sdtContent>
          </w:sdt>
        </w:tc>
      </w:tr>
    </w:tbl>
    <w:p w14:paraId="4F1A4875" w14:textId="77777777" w:rsidR="00C27FAB" w:rsidRPr="00F02703" w:rsidRDefault="00C27FAB" w:rsidP="00B33145">
      <w:pPr>
        <w:rPr>
          <w:rFonts w:ascii="Calibri" w:hAnsi="Calibri"/>
        </w:rPr>
      </w:pPr>
    </w:p>
    <w:sectPr w:rsidR="00C27FAB" w:rsidRPr="00F02703">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1-13T21:45:00Z" w:initials="LD">
    <w:p w14:paraId="4EDEAAA0" w14:textId="793859D1" w:rsidR="00A218F2" w:rsidRDefault="00A218F2">
      <w:pPr>
        <w:pStyle w:val="CommentText"/>
      </w:pPr>
      <w:r>
        <w:rPr>
          <w:rStyle w:val="CommentReference"/>
        </w:rPr>
        <w:annotationRef/>
      </w:r>
      <w:r>
        <w:t>Can you provide a bibliographic reference for this quotation?</w:t>
      </w:r>
    </w:p>
  </w:comment>
  <w:comment w:id="4" w:author="Laura Dosky" w:date="2015-01-13T21:43:00Z" w:initials="LD">
    <w:p w14:paraId="511E4354" w14:textId="6EC77A31" w:rsidR="00A218F2" w:rsidRDefault="00A218F2">
      <w:pPr>
        <w:pStyle w:val="CommentText"/>
      </w:pPr>
      <w:r>
        <w:rPr>
          <w:rStyle w:val="CommentReference"/>
        </w:rPr>
        <w:annotationRef/>
      </w:r>
      <w:r>
        <w:t>Can you provide a bibliographic reference (including page number) for this quotation?</w:t>
      </w:r>
    </w:p>
  </w:comment>
  <w:comment w:id="6" w:author="Laura Dosky" w:date="2015-01-18T16:44:00Z" w:initials="LD">
    <w:p w14:paraId="3EEB70B6" w14:textId="51FF9202" w:rsidR="00A218F2" w:rsidRDefault="00A218F2">
      <w:pPr>
        <w:pStyle w:val="CommentText"/>
      </w:pPr>
      <w:r>
        <w:rPr>
          <w:rStyle w:val="CommentReference"/>
        </w:rPr>
        <w:annotationRef/>
      </w:r>
      <w:r>
        <w:t>Can you provide a bibliographic reference for this quotation?</w:t>
      </w:r>
    </w:p>
  </w:comment>
  <w:comment w:id="12" w:author="Laura Dosky" w:date="2015-01-13T21:47:00Z" w:initials="LD">
    <w:p w14:paraId="1CD987CF" w14:textId="7121C642" w:rsidR="00A218F2" w:rsidRDefault="00A218F2">
      <w:pPr>
        <w:pStyle w:val="CommentText"/>
      </w:pPr>
      <w:r>
        <w:rPr>
          <w:rStyle w:val="CommentReference"/>
        </w:rPr>
        <w:annotationRef/>
      </w:r>
      <w:r>
        <w:t>Can you provide a bibliographic reference (including page number) for this quotation?</w:t>
      </w:r>
    </w:p>
  </w:comment>
  <w:comment w:id="18" w:author="Laura Dosky" w:date="2015-01-13T21:48:00Z" w:initials="LD">
    <w:p w14:paraId="53C2D133" w14:textId="69C365E9" w:rsidR="00A218F2" w:rsidRDefault="00A218F2">
      <w:pPr>
        <w:pStyle w:val="CommentText"/>
      </w:pPr>
      <w:r>
        <w:rPr>
          <w:rStyle w:val="CommentReference"/>
        </w:rPr>
        <w:annotationRef/>
      </w:r>
      <w:r>
        <w:t>Bibliographic reference + page number</w:t>
      </w:r>
    </w:p>
  </w:comment>
  <w:comment w:id="22" w:author="Laura Dosky" w:date="2015-01-13T21:49:00Z" w:initials="LD">
    <w:p w14:paraId="2E6B342C" w14:textId="4DEC5867" w:rsidR="00A218F2" w:rsidRDefault="00A218F2">
      <w:pPr>
        <w:pStyle w:val="CommentText"/>
      </w:pPr>
      <w:r>
        <w:rPr>
          <w:rStyle w:val="CommentReference"/>
        </w:rPr>
        <w:annotationRef/>
      </w:r>
      <w:r>
        <w:t>Bibliographic reference + page number</w:t>
      </w:r>
    </w:p>
  </w:comment>
  <w:comment w:id="24" w:author="Laura Dosky" w:date="2015-01-13T21:52:00Z" w:initials="LD">
    <w:p w14:paraId="06A1CB71" w14:textId="473278EE" w:rsidR="00A218F2" w:rsidRDefault="00A218F2">
      <w:pPr>
        <w:pStyle w:val="CommentText"/>
      </w:pPr>
      <w:r>
        <w:rPr>
          <w:rStyle w:val="CommentReference"/>
        </w:rPr>
        <w:annotationRef/>
      </w:r>
      <w:r>
        <w:t>Bibliographic reference + page number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A218F2" w:rsidRDefault="00A218F2" w:rsidP="007A0D55">
      <w:pPr>
        <w:spacing w:after="0" w:line="240" w:lineRule="auto"/>
      </w:pPr>
      <w:r>
        <w:separator/>
      </w:r>
    </w:p>
  </w:endnote>
  <w:endnote w:type="continuationSeparator" w:id="0">
    <w:p w14:paraId="6C22E62D" w14:textId="77777777" w:rsidR="00A218F2" w:rsidRDefault="00A218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A218F2" w:rsidRDefault="00A218F2" w:rsidP="007A0D55">
      <w:pPr>
        <w:spacing w:after="0" w:line="240" w:lineRule="auto"/>
      </w:pPr>
      <w:r>
        <w:separator/>
      </w:r>
    </w:p>
  </w:footnote>
  <w:footnote w:type="continuationSeparator" w:id="0">
    <w:p w14:paraId="51655A9D" w14:textId="77777777" w:rsidR="00A218F2" w:rsidRDefault="00A218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A218F2" w:rsidRDefault="00A218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AAFA16" w14:textId="77777777" w:rsidR="00A218F2" w:rsidRDefault="00A218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179F0"/>
    <w:rsid w:val="00032559"/>
    <w:rsid w:val="00052040"/>
    <w:rsid w:val="000858AC"/>
    <w:rsid w:val="000A7830"/>
    <w:rsid w:val="000B25AE"/>
    <w:rsid w:val="000B55AB"/>
    <w:rsid w:val="000D24DC"/>
    <w:rsid w:val="00101B2E"/>
    <w:rsid w:val="00116FA0"/>
    <w:rsid w:val="0015114C"/>
    <w:rsid w:val="001A21F3"/>
    <w:rsid w:val="001A2537"/>
    <w:rsid w:val="001A6A06"/>
    <w:rsid w:val="001F49B2"/>
    <w:rsid w:val="001F5718"/>
    <w:rsid w:val="00210C03"/>
    <w:rsid w:val="002162E2"/>
    <w:rsid w:val="00225C5A"/>
    <w:rsid w:val="00230B10"/>
    <w:rsid w:val="00234353"/>
    <w:rsid w:val="00244BB0"/>
    <w:rsid w:val="002A0A0D"/>
    <w:rsid w:val="002B0B37"/>
    <w:rsid w:val="002B5CDF"/>
    <w:rsid w:val="0030662D"/>
    <w:rsid w:val="003235A7"/>
    <w:rsid w:val="003677B6"/>
    <w:rsid w:val="003A77C2"/>
    <w:rsid w:val="003D3579"/>
    <w:rsid w:val="003E2795"/>
    <w:rsid w:val="003F0D73"/>
    <w:rsid w:val="00425D0B"/>
    <w:rsid w:val="00462DBE"/>
    <w:rsid w:val="00464699"/>
    <w:rsid w:val="00483379"/>
    <w:rsid w:val="00487BC5"/>
    <w:rsid w:val="00496888"/>
    <w:rsid w:val="00497A7E"/>
    <w:rsid w:val="004A7476"/>
    <w:rsid w:val="004E5896"/>
    <w:rsid w:val="00512C48"/>
    <w:rsid w:val="00513EE6"/>
    <w:rsid w:val="00534F8F"/>
    <w:rsid w:val="00570BFD"/>
    <w:rsid w:val="00590035"/>
    <w:rsid w:val="005B177E"/>
    <w:rsid w:val="005B3921"/>
    <w:rsid w:val="005C1BD9"/>
    <w:rsid w:val="005F26D7"/>
    <w:rsid w:val="005F5450"/>
    <w:rsid w:val="006A7328"/>
    <w:rsid w:val="006B1EA3"/>
    <w:rsid w:val="006D0412"/>
    <w:rsid w:val="00702881"/>
    <w:rsid w:val="00720F0C"/>
    <w:rsid w:val="007411B9"/>
    <w:rsid w:val="00762D66"/>
    <w:rsid w:val="0078067F"/>
    <w:rsid w:val="00780D95"/>
    <w:rsid w:val="00780DC7"/>
    <w:rsid w:val="007A0D55"/>
    <w:rsid w:val="007A26E5"/>
    <w:rsid w:val="007B3377"/>
    <w:rsid w:val="007B7E56"/>
    <w:rsid w:val="007E5F44"/>
    <w:rsid w:val="00821DE3"/>
    <w:rsid w:val="00822044"/>
    <w:rsid w:val="00830D8F"/>
    <w:rsid w:val="00844C63"/>
    <w:rsid w:val="00846CE1"/>
    <w:rsid w:val="00863911"/>
    <w:rsid w:val="00896CC0"/>
    <w:rsid w:val="008A5B87"/>
    <w:rsid w:val="008B1280"/>
    <w:rsid w:val="008B73F5"/>
    <w:rsid w:val="008D18F9"/>
    <w:rsid w:val="00904540"/>
    <w:rsid w:val="00922950"/>
    <w:rsid w:val="009A7264"/>
    <w:rsid w:val="009D1606"/>
    <w:rsid w:val="009E18A1"/>
    <w:rsid w:val="009E73D7"/>
    <w:rsid w:val="00A03ED1"/>
    <w:rsid w:val="00A218F2"/>
    <w:rsid w:val="00A27D2C"/>
    <w:rsid w:val="00A76FD9"/>
    <w:rsid w:val="00A8353F"/>
    <w:rsid w:val="00A92001"/>
    <w:rsid w:val="00A97264"/>
    <w:rsid w:val="00AB436D"/>
    <w:rsid w:val="00AB5E25"/>
    <w:rsid w:val="00AD2F24"/>
    <w:rsid w:val="00AD4844"/>
    <w:rsid w:val="00B07628"/>
    <w:rsid w:val="00B219AE"/>
    <w:rsid w:val="00B33145"/>
    <w:rsid w:val="00B56EE7"/>
    <w:rsid w:val="00B574C9"/>
    <w:rsid w:val="00BA7515"/>
    <w:rsid w:val="00BC39C9"/>
    <w:rsid w:val="00BE5BF7"/>
    <w:rsid w:val="00BF40E1"/>
    <w:rsid w:val="00C14E6D"/>
    <w:rsid w:val="00C27FAB"/>
    <w:rsid w:val="00C358D4"/>
    <w:rsid w:val="00C6296B"/>
    <w:rsid w:val="00C974B2"/>
    <w:rsid w:val="00CC586D"/>
    <w:rsid w:val="00CF1542"/>
    <w:rsid w:val="00CF3EC5"/>
    <w:rsid w:val="00D656DA"/>
    <w:rsid w:val="00D83300"/>
    <w:rsid w:val="00DA6792"/>
    <w:rsid w:val="00DC0788"/>
    <w:rsid w:val="00DC6B48"/>
    <w:rsid w:val="00DF01B0"/>
    <w:rsid w:val="00E4159C"/>
    <w:rsid w:val="00E85A05"/>
    <w:rsid w:val="00E95829"/>
    <w:rsid w:val="00EA606C"/>
    <w:rsid w:val="00EB0C8C"/>
    <w:rsid w:val="00EB51FD"/>
    <w:rsid w:val="00EB77DB"/>
    <w:rsid w:val="00EB7DB0"/>
    <w:rsid w:val="00EC7DF5"/>
    <w:rsid w:val="00ED139F"/>
    <w:rsid w:val="00EF74F7"/>
    <w:rsid w:val="00F02703"/>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EC7DF5"/>
    <w:rPr>
      <w:sz w:val="18"/>
      <w:szCs w:val="18"/>
    </w:rPr>
  </w:style>
  <w:style w:type="paragraph" w:styleId="CommentText">
    <w:name w:val="annotation text"/>
    <w:basedOn w:val="Normal"/>
    <w:link w:val="CommentTextChar"/>
    <w:uiPriority w:val="99"/>
    <w:semiHidden/>
    <w:rsid w:val="00EC7DF5"/>
    <w:pPr>
      <w:spacing w:line="240" w:lineRule="auto"/>
    </w:pPr>
    <w:rPr>
      <w:sz w:val="24"/>
      <w:szCs w:val="24"/>
    </w:rPr>
  </w:style>
  <w:style w:type="character" w:customStyle="1" w:styleId="CommentTextChar">
    <w:name w:val="Comment Text Char"/>
    <w:basedOn w:val="DefaultParagraphFont"/>
    <w:link w:val="CommentText"/>
    <w:uiPriority w:val="99"/>
    <w:semiHidden/>
    <w:rsid w:val="00EC7DF5"/>
    <w:rPr>
      <w:sz w:val="24"/>
      <w:szCs w:val="24"/>
    </w:rPr>
  </w:style>
  <w:style w:type="paragraph" w:styleId="CommentSubject">
    <w:name w:val="annotation subject"/>
    <w:basedOn w:val="CommentText"/>
    <w:next w:val="CommentText"/>
    <w:link w:val="CommentSubjectChar"/>
    <w:uiPriority w:val="99"/>
    <w:semiHidden/>
    <w:rsid w:val="00EC7DF5"/>
    <w:rPr>
      <w:b/>
      <w:bCs/>
      <w:sz w:val="20"/>
      <w:szCs w:val="20"/>
    </w:rPr>
  </w:style>
  <w:style w:type="character" w:customStyle="1" w:styleId="CommentSubjectChar">
    <w:name w:val="Comment Subject Char"/>
    <w:basedOn w:val="CommentTextChar"/>
    <w:link w:val="CommentSubject"/>
    <w:uiPriority w:val="99"/>
    <w:semiHidden/>
    <w:rsid w:val="00EC7D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F096FAF2A7B3A44895C561712590855"/>
        <w:category>
          <w:name w:val="General"/>
          <w:gallery w:val="placeholder"/>
        </w:category>
        <w:types>
          <w:type w:val="bbPlcHdr"/>
        </w:types>
        <w:behaviors>
          <w:behavior w:val="content"/>
        </w:behaviors>
        <w:guid w:val="{DFC6B68B-F052-9F42-AF95-175554B8E294}"/>
      </w:docPartPr>
      <w:docPartBody>
        <w:p w:rsidR="00F467C8" w:rsidRDefault="00105DCE" w:rsidP="00105DCE">
          <w:pPr>
            <w:pStyle w:val="6F096FAF2A7B3A44895C5617125908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0F82195129D74EBD4AA4B6648556E1"/>
        <w:category>
          <w:name w:val="General"/>
          <w:gallery w:val="placeholder"/>
        </w:category>
        <w:types>
          <w:type w:val="bbPlcHdr"/>
        </w:types>
        <w:behaviors>
          <w:behavior w:val="content"/>
        </w:behaviors>
        <w:guid w:val="{D1A688FE-541E-DD4C-B519-CB8E7A275881}"/>
      </w:docPartPr>
      <w:docPartBody>
        <w:p w:rsidR="00F467C8" w:rsidRDefault="00F467C8" w:rsidP="00F467C8">
          <w:pPr>
            <w:pStyle w:val="F40F82195129D74EBD4AA4B6648556E1"/>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105DCE"/>
    <w:rsid w:val="002B2B6C"/>
    <w:rsid w:val="00570A32"/>
    <w:rsid w:val="00660D69"/>
    <w:rsid w:val="00906381"/>
    <w:rsid w:val="00F467C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7C8"/>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 w:type="paragraph" w:customStyle="1" w:styleId="6F096FAF2A7B3A44895C561712590855">
    <w:name w:val="6F096FAF2A7B3A44895C561712590855"/>
    <w:rsid w:val="00105DCE"/>
  </w:style>
  <w:style w:type="paragraph" w:customStyle="1" w:styleId="F40F82195129D74EBD4AA4B6648556E1">
    <w:name w:val="F40F82195129D74EBD4AA4B6648556E1"/>
    <w:rsid w:val="00F467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2</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3</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33B477B5-0DB2-E845-8D94-94CA7E24F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3</Pages>
  <Words>1434</Words>
  <Characters>8176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Danielle Child</cp:lastModifiedBy>
  <cp:revision>2</cp:revision>
  <dcterms:created xsi:type="dcterms:W3CDTF">2015-08-27T16:09:00Z</dcterms:created>
  <dcterms:modified xsi:type="dcterms:W3CDTF">2015-08-27T16:09:00Z</dcterms:modified>
</cp:coreProperties>
</file>