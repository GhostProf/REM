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1557ED" w14:textId="77777777" w:rsidTr="00922950">
        <w:tc>
          <w:tcPr>
            <w:tcW w:w="491" w:type="dxa"/>
            <w:vMerge w:val="restart"/>
            <w:shd w:val="clear" w:color="auto" w:fill="A6A6A6" w:themeFill="background1" w:themeFillShade="A6"/>
            <w:textDirection w:val="btLr"/>
          </w:tcPr>
          <w:p w14:paraId="7207E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3E66F489749B4D96F9CF2D4F2D09B4"/>
            </w:placeholder>
            <w:showingPlcHdr/>
            <w:dropDownList>
              <w:listItem w:displayText="Dr." w:value="Dr."/>
              <w:listItem w:displayText="Prof." w:value="Prof."/>
            </w:dropDownList>
          </w:sdtPr>
          <w:sdtContent>
            <w:tc>
              <w:tcPr>
                <w:tcW w:w="1259" w:type="dxa"/>
              </w:tcPr>
              <w:p w14:paraId="345795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365126EC7B8D4892F007DD335D4261"/>
            </w:placeholder>
            <w:text/>
          </w:sdtPr>
          <w:sdtContent>
            <w:tc>
              <w:tcPr>
                <w:tcW w:w="2073" w:type="dxa"/>
              </w:tcPr>
              <w:p w14:paraId="1F04C0E4" w14:textId="77777777" w:rsidR="00B574C9" w:rsidRDefault="00B05790" w:rsidP="00B05790">
                <w:r>
                  <w:t>Uttara</w:t>
                </w:r>
              </w:p>
            </w:tc>
          </w:sdtContent>
        </w:sdt>
        <w:sdt>
          <w:sdtPr>
            <w:alias w:val="Middle name"/>
            <w:tag w:val="authorMiddleName"/>
            <w:id w:val="-2076034781"/>
            <w:placeholder>
              <w:docPart w:val="3B16A293C1DF22419BABF945D5811C34"/>
            </w:placeholder>
            <w:text/>
          </w:sdtPr>
          <w:sdtContent>
            <w:tc>
              <w:tcPr>
                <w:tcW w:w="2551" w:type="dxa"/>
              </w:tcPr>
              <w:p w14:paraId="1468B71C" w14:textId="77777777" w:rsidR="00B574C9" w:rsidRDefault="00B05790" w:rsidP="00B05790">
                <w:r>
                  <w:t>Asha</w:t>
                </w:r>
              </w:p>
            </w:tc>
          </w:sdtContent>
        </w:sdt>
        <w:sdt>
          <w:sdtPr>
            <w:alias w:val="Last name"/>
            <w:tag w:val="authorLastName"/>
            <w:id w:val="-1088529830"/>
            <w:placeholder>
              <w:docPart w:val="9E4E56366A1A394AB259B18ABB23442F"/>
            </w:placeholder>
            <w:text/>
          </w:sdtPr>
          <w:sdtContent>
            <w:tc>
              <w:tcPr>
                <w:tcW w:w="2642" w:type="dxa"/>
              </w:tcPr>
              <w:p w14:paraId="10455D34" w14:textId="77777777" w:rsidR="00B574C9" w:rsidRDefault="00B05790" w:rsidP="00B05790">
                <w:r>
                  <w:t>Coorlawala</w:t>
                </w:r>
              </w:p>
            </w:tc>
          </w:sdtContent>
        </w:sdt>
      </w:tr>
      <w:tr w:rsidR="00B574C9" w14:paraId="19B44D40" w14:textId="77777777" w:rsidTr="001A6A06">
        <w:trPr>
          <w:trHeight w:val="986"/>
        </w:trPr>
        <w:tc>
          <w:tcPr>
            <w:tcW w:w="491" w:type="dxa"/>
            <w:vMerge/>
            <w:shd w:val="clear" w:color="auto" w:fill="A6A6A6" w:themeFill="background1" w:themeFillShade="A6"/>
          </w:tcPr>
          <w:p w14:paraId="5DDAF63D" w14:textId="77777777" w:rsidR="00B574C9" w:rsidRPr="001A6A06" w:rsidRDefault="00B574C9" w:rsidP="00CF1542">
            <w:pPr>
              <w:jc w:val="center"/>
              <w:rPr>
                <w:b/>
                <w:color w:val="FFFFFF" w:themeColor="background1"/>
              </w:rPr>
            </w:pPr>
          </w:p>
        </w:tc>
        <w:sdt>
          <w:sdtPr>
            <w:alias w:val="Biography"/>
            <w:tag w:val="authorBiography"/>
            <w:id w:val="938807824"/>
            <w:placeholder>
              <w:docPart w:val="6052A4B21B6AAE4380971A792FE04F75"/>
            </w:placeholder>
            <w:showingPlcHdr/>
          </w:sdtPr>
          <w:sdtContent>
            <w:tc>
              <w:tcPr>
                <w:tcW w:w="8525" w:type="dxa"/>
                <w:gridSpan w:val="4"/>
              </w:tcPr>
              <w:p w14:paraId="34256584" w14:textId="77777777" w:rsidR="00B574C9" w:rsidRDefault="00B574C9" w:rsidP="00922950">
                <w:r>
                  <w:rPr>
                    <w:rStyle w:val="PlaceholderText"/>
                  </w:rPr>
                  <w:t>[Enter your biography]</w:t>
                </w:r>
              </w:p>
            </w:tc>
          </w:sdtContent>
        </w:sdt>
      </w:tr>
      <w:tr w:rsidR="00B574C9" w14:paraId="04A34290" w14:textId="77777777" w:rsidTr="001A6A06">
        <w:trPr>
          <w:trHeight w:val="986"/>
        </w:trPr>
        <w:tc>
          <w:tcPr>
            <w:tcW w:w="491" w:type="dxa"/>
            <w:vMerge/>
            <w:shd w:val="clear" w:color="auto" w:fill="A6A6A6" w:themeFill="background1" w:themeFillShade="A6"/>
          </w:tcPr>
          <w:p w14:paraId="350450FD" w14:textId="77777777" w:rsidR="00B574C9" w:rsidRPr="001A6A06" w:rsidRDefault="00B574C9" w:rsidP="00CF1542">
            <w:pPr>
              <w:jc w:val="center"/>
              <w:rPr>
                <w:b/>
                <w:color w:val="FFFFFF" w:themeColor="background1"/>
              </w:rPr>
            </w:pPr>
          </w:p>
        </w:tc>
        <w:sdt>
          <w:sdtPr>
            <w:alias w:val="Affiliation"/>
            <w:tag w:val="affiliation"/>
            <w:id w:val="2012937915"/>
            <w:placeholder>
              <w:docPart w:val="24A3322A8A8C7F4E8B73F06CDEAB2E1A"/>
            </w:placeholder>
            <w:showingPlcHdr/>
            <w:text/>
          </w:sdtPr>
          <w:sdtContent>
            <w:tc>
              <w:tcPr>
                <w:tcW w:w="8525" w:type="dxa"/>
                <w:gridSpan w:val="4"/>
              </w:tcPr>
              <w:p w14:paraId="01A3D15B" w14:textId="77777777" w:rsidR="00B574C9" w:rsidRDefault="00B574C9" w:rsidP="00B574C9">
                <w:r>
                  <w:rPr>
                    <w:rStyle w:val="PlaceholderText"/>
                  </w:rPr>
                  <w:t>[Enter the institution with which you are affiliated]</w:t>
                </w:r>
              </w:p>
            </w:tc>
          </w:sdtContent>
        </w:sdt>
      </w:tr>
    </w:tbl>
    <w:p w14:paraId="063D522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E490CB" w14:textId="77777777" w:rsidTr="00244BB0">
        <w:tc>
          <w:tcPr>
            <w:tcW w:w="9016" w:type="dxa"/>
            <w:shd w:val="clear" w:color="auto" w:fill="A6A6A6" w:themeFill="background1" w:themeFillShade="A6"/>
            <w:tcMar>
              <w:top w:w="113" w:type="dxa"/>
              <w:bottom w:w="113" w:type="dxa"/>
            </w:tcMar>
          </w:tcPr>
          <w:p w14:paraId="798463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143128" w14:textId="77777777" w:rsidTr="003F0D73">
        <w:sdt>
          <w:sdtPr>
            <w:rPr>
              <w:b/>
            </w:rPr>
            <w:alias w:val="Article headword"/>
            <w:tag w:val="articleHeadword"/>
            <w:id w:val="-361440020"/>
            <w:placeholder>
              <w:docPart w:val="BC98428D9EEC0B44A8FA60B87EFDEDFA"/>
            </w:placeholder>
            <w:text/>
          </w:sdtPr>
          <w:sdtContent>
            <w:tc>
              <w:tcPr>
                <w:tcW w:w="9016" w:type="dxa"/>
                <w:tcMar>
                  <w:top w:w="113" w:type="dxa"/>
                  <w:bottom w:w="113" w:type="dxa"/>
                </w:tcMar>
              </w:tcPr>
              <w:p w14:paraId="6993B85A" w14:textId="77777777" w:rsidR="003F0D73" w:rsidRPr="00FB589A" w:rsidRDefault="00B05790" w:rsidP="00B05790">
                <w:pPr>
                  <w:rPr>
                    <w:b/>
                  </w:rPr>
                </w:pPr>
                <w:r>
                  <w:rPr>
                    <w:b/>
                  </w:rPr>
                  <w:t>East West Dance Encounter (1984)</w:t>
                </w:r>
              </w:p>
            </w:tc>
          </w:sdtContent>
        </w:sdt>
      </w:tr>
      <w:tr w:rsidR="00464699" w14:paraId="7FDFB59C" w14:textId="77777777" w:rsidTr="00E45506">
        <w:sdt>
          <w:sdtPr>
            <w:alias w:val="Variant headwords"/>
            <w:tag w:val="variantHeadwords"/>
            <w:id w:val="173464402"/>
            <w:placeholder>
              <w:docPart w:val="1E046D3DFA74264ABF7855F9F90BD96A"/>
            </w:placeholder>
            <w:showingPlcHdr/>
          </w:sdtPr>
          <w:sdtContent>
            <w:tc>
              <w:tcPr>
                <w:tcW w:w="9016" w:type="dxa"/>
                <w:tcMar>
                  <w:top w:w="113" w:type="dxa"/>
                  <w:bottom w:w="113" w:type="dxa"/>
                </w:tcMar>
              </w:tcPr>
              <w:p w14:paraId="18AEAA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53AB6F" w14:textId="77777777" w:rsidTr="003F0D73">
        <w:sdt>
          <w:sdtPr>
            <w:rPr>
              <w:rFonts w:ascii="Times New Roman" w:hAnsi="Times New Roman" w:cs="Times New Roman"/>
              <w:sz w:val="24"/>
              <w:szCs w:val="24"/>
              <w:rPrChange w:id="0" w:author="Molly McFaul" w:date="2016-02-01T11:36:00Z">
                <w:rPr/>
              </w:rPrChange>
            </w:rPr>
            <w:alias w:val="Abstract"/>
            <w:tag w:val="abstract"/>
            <w:id w:val="-635871867"/>
            <w:placeholder>
              <w:docPart w:val="150327ECA56BFD41BFBA2A092514E3C8"/>
            </w:placeholder>
          </w:sdtPr>
          <w:sdtContent>
            <w:tc>
              <w:tcPr>
                <w:tcW w:w="9016" w:type="dxa"/>
                <w:tcMar>
                  <w:top w:w="113" w:type="dxa"/>
                  <w:bottom w:w="113" w:type="dxa"/>
                </w:tcMar>
              </w:tcPr>
              <w:p w14:paraId="4447235F" w14:textId="48D309E1" w:rsidR="00B05790" w:rsidRPr="00AB5621" w:rsidRDefault="00B05790" w:rsidP="00FE65C3">
                <w:pPr>
                  <w:rPr>
                    <w:rFonts w:ascii="Times New Roman" w:hAnsi="Times New Roman" w:cs="Times New Roman"/>
                    <w:sz w:val="24"/>
                    <w:szCs w:val="24"/>
                  </w:rPr>
                </w:pPr>
                <w:r w:rsidRPr="00FE65C3">
                  <w:rPr>
                    <w:rFonts w:ascii="Times New Roman" w:hAnsi="Times New Roman" w:cs="Times New Roman"/>
                    <w:sz w:val="24"/>
                    <w:szCs w:val="24"/>
                  </w:rPr>
                  <w:t xml:space="preserve">The East West Dance Encounter 1984 </w:t>
                </w:r>
                <w:proofErr w:type="gramStart"/>
                <w:r w:rsidRPr="00FE65C3">
                  <w:rPr>
                    <w:rFonts w:ascii="Times New Roman" w:hAnsi="Times New Roman" w:cs="Times New Roman"/>
                    <w:sz w:val="24"/>
                    <w:szCs w:val="24"/>
                  </w:rPr>
                  <w:t>Bombay,</w:t>
                </w:r>
                <w:proofErr w:type="gramEnd"/>
                <w:r w:rsidRPr="00FE65C3">
                  <w:rPr>
                    <w:rFonts w:ascii="Times New Roman" w:hAnsi="Times New Roman" w:cs="Times New Roman"/>
                    <w:sz w:val="24"/>
                    <w:szCs w:val="24"/>
                  </w:rPr>
                  <w:t xml:space="preserve"> consisted of a week of presentations and discussion among selected performers and critics</w:t>
                </w:r>
                <w:ins w:id="1" w:author="Molly McFaul" w:date="2016-01-18T22:05:00Z">
                  <w:r w:rsidR="00E24BA6" w:rsidRPr="00FE65C3">
                    <w:rPr>
                      <w:rFonts w:ascii="Times New Roman" w:hAnsi="Times New Roman" w:cs="Times New Roman"/>
                      <w:sz w:val="24"/>
                      <w:szCs w:val="24"/>
                    </w:rPr>
                    <w:t xml:space="preserve"> </w:t>
                  </w:r>
                </w:ins>
                <w:del w:id="2" w:author="Molly McFaul" w:date="2016-01-18T22:05:00Z">
                  <w:r w:rsidRPr="00FE65C3" w:rsidDel="00E24BA6">
                    <w:rPr>
                      <w:rStyle w:val="EndnoteReference"/>
                      <w:rFonts w:ascii="Times New Roman" w:hAnsi="Times New Roman" w:cs="Times New Roman"/>
                      <w:sz w:val="24"/>
                      <w:szCs w:val="24"/>
                    </w:rPr>
                    <w:endnoteReference w:id="1"/>
                  </w:r>
                  <w:r w:rsidRPr="00FE65C3" w:rsidDel="00E24BA6">
                    <w:rPr>
                      <w:rFonts w:ascii="Times New Roman" w:hAnsi="Times New Roman" w:cs="Times New Roman"/>
                      <w:sz w:val="24"/>
                      <w:szCs w:val="24"/>
                    </w:rPr>
                    <w:delText xml:space="preserve"> </w:delText>
                  </w:r>
                </w:del>
                <w:r w:rsidRPr="00FE65C3">
                  <w:rPr>
                    <w:rFonts w:ascii="Times New Roman" w:hAnsi="Times New Roman" w:cs="Times New Roman"/>
                    <w:sz w:val="24"/>
                    <w:szCs w:val="24"/>
                  </w:rPr>
                  <w:t>representing a range of styles, forms, and theories of dance and committed to inter-cultural exchange.</w:t>
                </w:r>
                <w:ins w:id="5" w:author="Molly McFaul" w:date="2016-01-18T22:05:00Z">
                  <w:r w:rsidR="00E24BA6" w:rsidRPr="00FE65C3">
                    <w:rPr>
                      <w:rFonts w:ascii="Times New Roman" w:hAnsi="Times New Roman" w:cs="Times New Roman"/>
                      <w:sz w:val="24"/>
                      <w:szCs w:val="24"/>
                    </w:rPr>
                    <w:t xml:space="preserve"> </w:t>
                  </w:r>
                </w:ins>
                <w:del w:id="6" w:author="Molly McFaul" w:date="2016-01-18T22:05:00Z">
                  <w:r w:rsidR="00E45506" w:rsidRPr="00AB5621" w:rsidDel="00E24BA6">
                    <w:rPr>
                      <w:rFonts w:ascii="Times New Roman" w:hAnsi="Times New Roman" w:cs="Times New Roman"/>
                      <w:sz w:val="24"/>
                      <w:szCs w:val="24"/>
                    </w:rPr>
                    <w:delText xml:space="preserve"> </w:delText>
                  </w:r>
                </w:del>
                <w:proofErr w:type="gramStart"/>
                <w:r w:rsidR="00E45506" w:rsidRPr="00FE65C3">
                  <w:rPr>
                    <w:rFonts w:ascii="Times New Roman" w:hAnsi="Times New Roman" w:cs="Times New Roman"/>
                    <w:sz w:val="24"/>
                    <w:szCs w:val="24"/>
                    <w:rPrChange w:id="7" w:author="Molly McFaul" w:date="2016-02-01T11:36:00Z">
                      <w:rPr>
                        <w:rFonts w:ascii="Times New Roman" w:hAnsi="Times New Roman" w:cs="Times New Roman"/>
                      </w:rPr>
                    </w:rPrChange>
                  </w:rPr>
                  <w:t>Some of the participants from “the West” were funded by their governments</w:t>
                </w:r>
                <w:proofErr w:type="gramEnd"/>
                <w:ins w:id="8" w:author="Molly McFaul" w:date="2016-01-18T21:55:00Z">
                  <w:r w:rsidR="00056428" w:rsidRPr="00FE65C3">
                    <w:rPr>
                      <w:rFonts w:ascii="Times New Roman" w:hAnsi="Times New Roman" w:cs="Times New Roman"/>
                      <w:sz w:val="24"/>
                      <w:szCs w:val="24"/>
                      <w:rPrChange w:id="9" w:author="Molly McFaul" w:date="2016-02-01T11:36:00Z">
                        <w:rPr>
                          <w:rFonts w:ascii="Times New Roman" w:hAnsi="Times New Roman" w:cs="Times New Roman"/>
                        </w:rPr>
                      </w:rPrChange>
                    </w:rPr>
                    <w:t>,</w:t>
                  </w:r>
                </w:ins>
                <w:del w:id="10" w:author="Molly McFaul" w:date="2016-01-18T21:55:00Z">
                  <w:r w:rsidR="00E45506" w:rsidRPr="00FE65C3" w:rsidDel="00056428">
                    <w:rPr>
                      <w:rFonts w:ascii="Times New Roman" w:hAnsi="Times New Roman" w:cs="Times New Roman"/>
                      <w:sz w:val="24"/>
                      <w:szCs w:val="24"/>
                      <w:rPrChange w:id="11" w:author="Molly McFaul" w:date="2016-02-01T11:36:00Z">
                        <w:rPr>
                          <w:rFonts w:ascii="Times New Roman" w:hAnsi="Times New Roman" w:cs="Times New Roman"/>
                        </w:rPr>
                      </w:rPrChange>
                    </w:rPr>
                    <w:delText>,</w:delText>
                  </w:r>
                </w:del>
                <w:r w:rsidR="00E45506" w:rsidRPr="00FE65C3">
                  <w:rPr>
                    <w:rFonts w:ascii="Times New Roman" w:hAnsi="Times New Roman" w:cs="Times New Roman"/>
                    <w:sz w:val="24"/>
                    <w:szCs w:val="24"/>
                    <w:rPrChange w:id="12" w:author="Molly McFaul" w:date="2016-02-01T11:36:00Z">
                      <w:rPr>
                        <w:rFonts w:ascii="Times New Roman" w:hAnsi="Times New Roman" w:cs="Times New Roman"/>
                      </w:rPr>
                    </w:rPrChange>
                  </w:rPr>
                  <w:t xml:space="preserve"> while some participants applied to participate as they were travelling in the vicinity. All participants were carefully screened for the quality of their work, and for their willingness to dialogue across traditions.  </w:t>
                </w:r>
                <w:commentRangeStart w:id="13"/>
                <w:r w:rsidR="00E45506" w:rsidRPr="00FE65C3">
                  <w:rPr>
                    <w:rFonts w:ascii="Times New Roman" w:hAnsi="Times New Roman" w:cs="Times New Roman"/>
                    <w:sz w:val="24"/>
                    <w:szCs w:val="24"/>
                    <w:rPrChange w:id="14" w:author="Molly McFaul" w:date="2016-02-01T11:36:00Z">
                      <w:rPr>
                        <w:rFonts w:ascii="Times New Roman" w:hAnsi="Times New Roman" w:cs="Times New Roman"/>
                      </w:rPr>
                    </w:rPrChange>
                  </w:rPr>
                  <w:t>See list of participants.</w:t>
                </w:r>
                <w:commentRangeEnd w:id="13"/>
                <w:r w:rsidR="00056428" w:rsidRPr="00FE65C3">
                  <w:rPr>
                    <w:rStyle w:val="CommentReference"/>
                    <w:rFonts w:ascii="Times New Roman" w:hAnsi="Times New Roman" w:cs="Times New Roman"/>
                    <w:sz w:val="24"/>
                    <w:szCs w:val="24"/>
                    <w:rPrChange w:id="15" w:author="Molly McFaul" w:date="2016-02-01T11:36:00Z">
                      <w:rPr>
                        <w:rStyle w:val="CommentReference"/>
                      </w:rPr>
                    </w:rPrChange>
                  </w:rPr>
                  <w:commentReference w:id="13"/>
                </w:r>
                <w:r w:rsidRPr="00FE65C3">
                  <w:rPr>
                    <w:rFonts w:ascii="Times New Roman" w:hAnsi="Times New Roman" w:cs="Times New Roman"/>
                    <w:sz w:val="24"/>
                    <w:szCs w:val="24"/>
                  </w:rPr>
                  <w:t xml:space="preserve">  In the evenings were public performances.  Despite a long history of transformation, Indian dance in the 1980s was known more for adherence to tradition than for innovation. The East West Dance Encounter represente</w:t>
                </w:r>
                <w:r w:rsidRPr="00AB5621">
                  <w:rPr>
                    <w:rFonts w:ascii="Times New Roman" w:hAnsi="Times New Roman" w:cs="Times New Roman"/>
                    <w:sz w:val="24"/>
                    <w:szCs w:val="24"/>
                  </w:rPr>
                  <w:t xml:space="preserve">d an early effort to acknowledge and celebrate choreographic experimentation. It highlighted projects that contended with the demands of a recently reformed tradition and those that engaged with modernist aesthetics, including expressionism and minimalism alongside postmodern initiatives like parody. This event set the stage for subsequent Dance Encounter events that continued to support modernist work in India. </w:t>
                </w:r>
              </w:p>
              <w:p w14:paraId="7824DD88" w14:textId="77777777" w:rsidR="00E85A05" w:rsidRPr="00FE65C3" w:rsidRDefault="00E85A05" w:rsidP="00FE65C3">
                <w:pPr>
                  <w:rPr>
                    <w:rFonts w:ascii="Times New Roman" w:hAnsi="Times New Roman" w:cs="Times New Roman"/>
                    <w:sz w:val="24"/>
                    <w:szCs w:val="24"/>
                    <w:rPrChange w:id="16" w:author="Molly McFaul" w:date="2016-02-01T11:36:00Z">
                      <w:rPr/>
                    </w:rPrChange>
                  </w:rPr>
                </w:pPr>
              </w:p>
            </w:tc>
          </w:sdtContent>
        </w:sdt>
      </w:tr>
      <w:tr w:rsidR="003F0D73" w14:paraId="1D117029" w14:textId="77777777" w:rsidTr="003F0D73">
        <w:sdt>
          <w:sdtPr>
            <w:rPr>
              <w:rFonts w:ascii="Times New Roman" w:hAnsi="Times New Roman" w:cs="Times New Roman"/>
              <w:sz w:val="24"/>
              <w:szCs w:val="24"/>
              <w:rPrChange w:id="17" w:author="Molly McFaul" w:date="2016-02-01T11:36:00Z">
                <w:rPr/>
              </w:rPrChange>
            </w:rPr>
            <w:alias w:val="Article text"/>
            <w:tag w:val="articleText"/>
            <w:id w:val="634067588"/>
            <w:placeholder>
              <w:docPart w:val="A5CC5D48F8D071469F72F2557DD6DAF1"/>
            </w:placeholder>
          </w:sdtPr>
          <w:sdtContent>
            <w:tc>
              <w:tcPr>
                <w:tcW w:w="9016" w:type="dxa"/>
                <w:tcMar>
                  <w:top w:w="113" w:type="dxa"/>
                  <w:bottom w:w="113" w:type="dxa"/>
                </w:tcMar>
              </w:tcPr>
              <w:p w14:paraId="75A47A17" w14:textId="2919E017" w:rsidR="00E24BA6" w:rsidRPr="00FE65C3" w:rsidRDefault="00B05790" w:rsidP="00FE65C3">
                <w:pPr>
                  <w:spacing w:after="120"/>
                  <w:ind w:firstLine="720"/>
                  <w:rPr>
                    <w:ins w:id="18" w:author="Molly McFaul" w:date="2016-01-18T22:01:00Z"/>
                    <w:rFonts w:ascii="Times New Roman" w:hAnsi="Times New Roman" w:cs="Times New Roman"/>
                    <w:sz w:val="24"/>
                    <w:szCs w:val="24"/>
                    <w:rPrChange w:id="19" w:author="Molly McFaul" w:date="2016-02-01T11:36:00Z">
                      <w:rPr>
                        <w:ins w:id="20" w:author="Molly McFaul" w:date="2016-01-18T22:01:00Z"/>
                        <w:rFonts w:asciiTheme="majorHAnsi" w:eastAsiaTheme="majorEastAsia" w:hAnsiTheme="majorHAnsi" w:cstheme="majorBidi"/>
                        <w:color w:val="1F4D78" w:themeColor="accent1" w:themeShade="7F"/>
                        <w:sz w:val="20"/>
                        <w:szCs w:val="20"/>
                      </w:rPr>
                    </w:rPrChange>
                  </w:rPr>
                  <w:pPrChange w:id="21" w:author="Molly McFaul" w:date="2016-02-01T11:36:00Z">
                    <w:pPr>
                      <w:keepNext/>
                      <w:keepLines/>
                      <w:spacing w:before="200" w:after="120" w:line="360" w:lineRule="auto"/>
                      <w:ind w:firstLine="720"/>
                      <w:outlineLvl w:val="4"/>
                    </w:pPr>
                  </w:pPrChange>
                </w:pPr>
                <w:proofErr w:type="gramStart"/>
                <w:r w:rsidRPr="00FE65C3">
                  <w:rPr>
                    <w:rFonts w:ascii="Times New Roman" w:hAnsi="Times New Roman" w:cs="Times New Roman"/>
                    <w:sz w:val="24"/>
                    <w:szCs w:val="24"/>
                  </w:rPr>
                  <w:t>The East-West Encounters were conceived by Dr. Georg Lechner</w:t>
                </w:r>
                <w:proofErr w:type="gramEnd"/>
                <w:r w:rsidRPr="00FE65C3">
                  <w:rPr>
                    <w:rFonts w:ascii="Times New Roman" w:hAnsi="Times New Roman" w:cs="Times New Roman"/>
                    <w:sz w:val="24"/>
                    <w:szCs w:val="24"/>
                  </w:rPr>
                  <w:t>, sponsored by The Max Mueller Bhavan,</w:t>
                </w:r>
                <w:del w:id="22" w:author="Molly McFaul" w:date="2016-01-18T22:02:00Z">
                  <w:r w:rsidRPr="00FE65C3" w:rsidDel="00E24BA6">
                    <w:rPr>
                      <w:rStyle w:val="EndnoteReference"/>
                      <w:rFonts w:ascii="Times New Roman" w:hAnsi="Times New Roman" w:cs="Times New Roman"/>
                      <w:sz w:val="24"/>
                      <w:szCs w:val="24"/>
                    </w:rPr>
                    <w:endnoteReference w:id="2"/>
                  </w:r>
                </w:del>
                <w:r w:rsidRPr="00FE65C3">
                  <w:rPr>
                    <w:rFonts w:ascii="Times New Roman" w:hAnsi="Times New Roman" w:cs="Times New Roman"/>
                    <w:sz w:val="24"/>
                    <w:szCs w:val="24"/>
                  </w:rPr>
                  <w:t xml:space="preserve"> and hosted at The National Center for Performing Arts, which at that time was a complex of workspaces and theaters for various arts.</w:t>
                </w:r>
                <w:ins w:id="29" w:author="Molly McFaul" w:date="2016-01-18T21:54:00Z">
                  <w:r w:rsidR="00056428" w:rsidRPr="00FE65C3">
                    <w:rPr>
                      <w:rFonts w:ascii="Times New Roman" w:hAnsi="Times New Roman" w:cs="Times New Roman"/>
                      <w:sz w:val="24"/>
                      <w:szCs w:val="24"/>
                    </w:rPr>
                    <w:t xml:space="preserve"> </w:t>
                  </w:r>
                  <w:r w:rsidR="00056428" w:rsidRPr="00FE65C3">
                    <w:rPr>
                      <w:rFonts w:ascii="Times New Roman" w:hAnsi="Times New Roman" w:cs="Times New Roman"/>
                      <w:sz w:val="24"/>
                      <w:szCs w:val="24"/>
                      <w:rPrChange w:id="30" w:author="Molly McFaul" w:date="2016-02-01T11:36:00Z">
                        <w:rPr>
                          <w:sz w:val="20"/>
                          <w:szCs w:val="20"/>
                        </w:rPr>
                      </w:rPrChange>
                    </w:rPr>
                    <w:t>Germany had no colonial relations with India, but years of cultural interaction since the arrival of German missionaries to Tamilnadu in the 18</w:t>
                  </w:r>
                  <w:r w:rsidR="00056428" w:rsidRPr="00FE65C3">
                    <w:rPr>
                      <w:rFonts w:ascii="Times New Roman" w:hAnsi="Times New Roman" w:cs="Times New Roman"/>
                      <w:sz w:val="24"/>
                      <w:szCs w:val="24"/>
                      <w:vertAlign w:val="superscript"/>
                      <w:rPrChange w:id="31" w:author="Molly McFaul" w:date="2016-02-01T11:36:00Z">
                        <w:rPr>
                          <w:sz w:val="20"/>
                          <w:szCs w:val="20"/>
                          <w:vertAlign w:val="superscript"/>
                        </w:rPr>
                      </w:rPrChange>
                    </w:rPr>
                    <w:t>th</w:t>
                  </w:r>
                  <w:r w:rsidR="00056428" w:rsidRPr="00FE65C3">
                    <w:rPr>
                      <w:rFonts w:ascii="Times New Roman" w:hAnsi="Times New Roman" w:cs="Times New Roman"/>
                      <w:sz w:val="24"/>
                      <w:szCs w:val="24"/>
                      <w:rPrChange w:id="32" w:author="Molly McFaul" w:date="2016-02-01T11:36:00Z">
                        <w:rPr>
                          <w:sz w:val="20"/>
                          <w:szCs w:val="20"/>
                        </w:rPr>
                      </w:rPrChange>
                    </w:rPr>
                    <w:t xml:space="preserve"> century (as cited by Walter Liefer, </w:t>
                  </w:r>
                  <w:r w:rsidR="00056428" w:rsidRPr="00FE65C3">
                    <w:rPr>
                      <w:rFonts w:ascii="Times New Roman" w:hAnsi="Times New Roman" w:cs="Times New Roman"/>
                      <w:i/>
                      <w:sz w:val="24"/>
                      <w:szCs w:val="24"/>
                      <w:rPrChange w:id="33" w:author="Molly McFaul" w:date="2016-02-01T11:36:00Z">
                        <w:rPr>
                          <w:i/>
                          <w:sz w:val="20"/>
                          <w:szCs w:val="20"/>
                        </w:rPr>
                      </w:rPrChange>
                    </w:rPr>
                    <w:t>India and the Germans</w:t>
                  </w:r>
                  <w:r w:rsidR="00056428" w:rsidRPr="00FE65C3">
                    <w:rPr>
                      <w:rFonts w:ascii="Times New Roman" w:hAnsi="Times New Roman" w:cs="Times New Roman"/>
                      <w:sz w:val="24"/>
                      <w:szCs w:val="24"/>
                      <w:rPrChange w:id="34" w:author="Molly McFaul" w:date="2016-02-01T11:36:00Z">
                        <w:rPr>
                          <w:sz w:val="20"/>
                          <w:szCs w:val="20"/>
                        </w:rPr>
                      </w:rPrChange>
                    </w:rPr>
                    <w:t xml:space="preserve"> [1969]). </w:t>
                  </w:r>
                </w:ins>
                <w:ins w:id="35" w:author="Molly McFaul" w:date="2016-01-18T22:01:00Z">
                  <w:r w:rsidR="00E24BA6" w:rsidRPr="00FE65C3">
                    <w:rPr>
                      <w:rFonts w:ascii="Times New Roman" w:hAnsi="Times New Roman" w:cs="Times New Roman"/>
                      <w:sz w:val="24"/>
                      <w:szCs w:val="24"/>
                      <w:rPrChange w:id="36" w:author="Molly McFaul" w:date="2016-02-01T11:36:00Z">
                        <w:rPr>
                          <w:sz w:val="20"/>
                          <w:szCs w:val="20"/>
                        </w:rPr>
                      </w:rPrChange>
                    </w:rPr>
                    <w:t xml:space="preserve">The Goethe Institutes in India are re-named The Max Muller Bhavans after the German philologist Max Muller who argued for the relationship between languages and the religions that they spoke for.   They encourage interactions in the arts, worldwide and promulgate the study of German and German culture abroad.  Dr. Georg Lechner, (himself a scholar of romance languages, literature and philosophy) had directed programs of the Goethe institute, in Rangoon, Calcutta, New Delhi, Montreal, Seoul, Bombay.  He lived in India for about 20 years. He is most known for the series of cultural encounters (1982-87) that he conducted in initially Mumbai, and later in Delhi in disciplines such as philosophy, theatre and dance. </w:t>
                  </w:r>
                </w:ins>
              </w:p>
              <w:p w14:paraId="59E49312" w14:textId="0461B5C2" w:rsidR="00B05790" w:rsidRPr="00FE65C3" w:rsidRDefault="00E24BA6" w:rsidP="00FE65C3">
                <w:pPr>
                  <w:spacing w:after="120"/>
                  <w:ind w:firstLine="720"/>
                  <w:rPr>
                    <w:rFonts w:ascii="Times New Roman" w:hAnsi="Times New Roman" w:cs="Times New Roman"/>
                    <w:sz w:val="24"/>
                    <w:szCs w:val="24"/>
                    <w:rPrChange w:id="37" w:author="Molly McFaul" w:date="2016-02-01T11:36:00Z">
                      <w:rPr>
                        <w:rFonts w:ascii="Times New Roman" w:eastAsiaTheme="majorEastAsia" w:hAnsi="Times New Roman" w:cs="Times New Roman"/>
                        <w:color w:val="1F4D78" w:themeColor="accent1" w:themeShade="7F"/>
                        <w:sz w:val="24"/>
                        <w:szCs w:val="24"/>
                      </w:rPr>
                    </w:rPrChange>
                  </w:rPr>
                  <w:pPrChange w:id="38" w:author="Molly McFaul" w:date="2016-02-01T11:36:00Z">
                    <w:pPr>
                      <w:keepNext/>
                      <w:keepLines/>
                      <w:spacing w:before="200" w:line="259" w:lineRule="auto"/>
                      <w:outlineLvl w:val="4"/>
                    </w:pPr>
                  </w:pPrChange>
                </w:pPr>
                <w:ins w:id="39" w:author="Molly McFaul" w:date="2016-01-18T22:01:00Z">
                  <w:r w:rsidRPr="00FE65C3">
                    <w:rPr>
                      <w:rFonts w:ascii="Times New Roman" w:hAnsi="Times New Roman" w:cs="Times New Roman"/>
                      <w:sz w:val="24"/>
                      <w:szCs w:val="24"/>
                      <w:rPrChange w:id="40" w:author="Molly McFaul" w:date="2016-02-01T11:36:00Z">
                        <w:rPr>
                          <w:sz w:val="20"/>
                          <w:szCs w:val="20"/>
                        </w:rPr>
                      </w:rPrChange>
                    </w:rPr>
                    <w:t xml:space="preserve"> In 1983, after my performance at the Tata theatre, I first met Dr. Lechner. He was already exceptionally </w:t>
                  </w:r>
                  <w:proofErr w:type="gramStart"/>
                  <w:r w:rsidRPr="00FE65C3">
                    <w:rPr>
                      <w:rFonts w:ascii="Times New Roman" w:hAnsi="Times New Roman" w:cs="Times New Roman"/>
                      <w:sz w:val="24"/>
                      <w:szCs w:val="24"/>
                      <w:rPrChange w:id="41" w:author="Molly McFaul" w:date="2016-02-01T11:36:00Z">
                        <w:rPr>
                          <w:sz w:val="20"/>
                          <w:szCs w:val="20"/>
                        </w:rPr>
                      </w:rPrChange>
                    </w:rPr>
                    <w:t>well-versed</w:t>
                  </w:r>
                  <w:proofErr w:type="gramEnd"/>
                  <w:r w:rsidRPr="00FE65C3">
                    <w:rPr>
                      <w:rFonts w:ascii="Times New Roman" w:hAnsi="Times New Roman" w:cs="Times New Roman"/>
                      <w:sz w:val="24"/>
                      <w:szCs w:val="24"/>
                      <w:rPrChange w:id="42" w:author="Molly McFaul" w:date="2016-02-01T11:36:00Z">
                        <w:rPr>
                          <w:sz w:val="20"/>
                          <w:szCs w:val="20"/>
                        </w:rPr>
                      </w:rPrChange>
                    </w:rPr>
                    <w:t xml:space="preserve"> in dance -- his two earlier wives had been dancers, one a ballet dancer in the Stutgart ballet, and the other, Sonal Mansingh, a leading lady of Indian classical dance.  Yet, we met for several discussions, on issues, the conditions of dance in </w:t>
                  </w:r>
                  <w:r w:rsidRPr="00FE65C3">
                    <w:rPr>
                      <w:rFonts w:ascii="Times New Roman" w:hAnsi="Times New Roman" w:cs="Times New Roman"/>
                      <w:sz w:val="24"/>
                      <w:szCs w:val="24"/>
                      <w:rPrChange w:id="43" w:author="Molly McFaul" w:date="2016-02-01T11:36:00Z">
                        <w:rPr>
                          <w:sz w:val="20"/>
                          <w:szCs w:val="20"/>
                        </w:rPr>
                      </w:rPrChange>
                    </w:rPr>
                    <w:lastRenderedPageBreak/>
                    <w:t xml:space="preserve">India, and regarding the artists and critics who would be interested in change, and contribute to the 1984 Dance Encounter. He also invited me to collaborate with </w:t>
                  </w:r>
                  <w:proofErr w:type="gramStart"/>
                  <w:r w:rsidRPr="00FE65C3">
                    <w:rPr>
                      <w:rFonts w:ascii="Times New Roman" w:hAnsi="Times New Roman" w:cs="Times New Roman"/>
                      <w:sz w:val="24"/>
                      <w:szCs w:val="24"/>
                      <w:rPrChange w:id="44" w:author="Molly McFaul" w:date="2016-02-01T11:36:00Z">
                        <w:rPr>
                          <w:sz w:val="20"/>
                          <w:szCs w:val="20"/>
                        </w:rPr>
                      </w:rPrChange>
                    </w:rPr>
                    <w:t>avant garde</w:t>
                  </w:r>
                  <w:proofErr w:type="gramEnd"/>
                  <w:r w:rsidRPr="00FE65C3">
                    <w:rPr>
                      <w:rFonts w:ascii="Times New Roman" w:hAnsi="Times New Roman" w:cs="Times New Roman"/>
                      <w:sz w:val="24"/>
                      <w:szCs w:val="24"/>
                      <w:rPrChange w:id="45" w:author="Molly McFaul" w:date="2016-02-01T11:36:00Z">
                        <w:rPr>
                          <w:sz w:val="20"/>
                          <w:szCs w:val="20"/>
                        </w:rPr>
                      </w:rPrChange>
                    </w:rPr>
                    <w:t xml:space="preserve"> composer Igor Wakhevich on a new work for the event.  </w:t>
                  </w:r>
                </w:ins>
                <w:del w:id="46" w:author="Molly McFaul" w:date="2016-01-18T21:59:00Z">
                  <w:r w:rsidR="00B05790" w:rsidRPr="00FE65C3" w:rsidDel="00056428">
                    <w:rPr>
                      <w:rFonts w:ascii="Times New Roman" w:hAnsi="Times New Roman" w:cs="Times New Roman"/>
                      <w:sz w:val="24"/>
                      <w:szCs w:val="24"/>
                    </w:rPr>
                    <w:delText xml:space="preserve"> </w:delText>
                  </w:r>
                </w:del>
                <w:r w:rsidR="00B05790" w:rsidRPr="00FE65C3">
                  <w:rPr>
                    <w:rFonts w:ascii="Times New Roman" w:hAnsi="Times New Roman" w:cs="Times New Roman"/>
                    <w:sz w:val="24"/>
                    <w:szCs w:val="24"/>
                  </w:rPr>
                  <w:t xml:space="preserve">From a present-day perspective, the title of this event evokes binaries and essentialized thinking, despite its attempt to include multiple perspectives, including that of colonials talking back. Yet, this event marked a watershed in the approach of audiences and the governmental official approach to dance. Until this time, primarily the classical dance forms were exported as </w:t>
                </w:r>
                <w:r w:rsidR="00B05790" w:rsidRPr="00AB5621">
                  <w:rPr>
                    <w:rFonts w:ascii="Times New Roman" w:hAnsi="Times New Roman" w:cs="Times New Roman"/>
                    <w:sz w:val="24"/>
                    <w:szCs w:val="24"/>
                  </w:rPr>
                  <w:t>examples of an ancient and complex Indian culture. There was only one government-owned television channel and punitive import duties on all electronic equipment. News in different languages, and local theatre and dance productions were broadcast from videotapes that were erased and reused. So visibility and longevity in artistic careers were predominantly contingent on state recognition</w:t>
                </w:r>
                <w:ins w:id="47" w:author="Molly McFaul" w:date="2016-01-18T22:12:00Z">
                  <w:r w:rsidR="002B344A" w:rsidRPr="00AB5621">
                    <w:rPr>
                      <w:rFonts w:ascii="Times New Roman" w:hAnsi="Times New Roman" w:cs="Times New Roman"/>
                      <w:sz w:val="24"/>
                      <w:szCs w:val="24"/>
                    </w:rPr>
                    <w:t xml:space="preserve"> </w:t>
                  </w:r>
                </w:ins>
                <w:del w:id="48" w:author="Molly McFaul" w:date="2016-01-18T22:12:00Z">
                  <w:r w:rsidR="00B05790" w:rsidRPr="00FE65C3" w:rsidDel="002B344A">
                    <w:rPr>
                      <w:rStyle w:val="EndnoteReference"/>
                      <w:rFonts w:ascii="Times New Roman" w:hAnsi="Times New Roman" w:cs="Times New Roman"/>
                      <w:sz w:val="24"/>
                      <w:szCs w:val="24"/>
                    </w:rPr>
                    <w:endnoteReference w:id="3"/>
                  </w:r>
                </w:del>
                <w:r w:rsidR="00B05790" w:rsidRPr="00FE65C3">
                  <w:rPr>
                    <w:rFonts w:ascii="Times New Roman" w:hAnsi="Times New Roman" w:cs="Times New Roman"/>
                    <w:sz w:val="24"/>
                    <w:szCs w:val="24"/>
                  </w:rPr>
                  <w:t>-</w:t>
                </w:r>
                <w:ins w:id="51" w:author="Molly McFaul" w:date="2016-01-18T22:11:00Z">
                  <w:r w:rsidR="002B344A" w:rsidRPr="00FE65C3">
                    <w:rPr>
                      <w:rFonts w:ascii="Times New Roman" w:hAnsi="Times New Roman" w:cs="Times New Roman"/>
                      <w:sz w:val="24"/>
                      <w:szCs w:val="24"/>
                      <w:rPrChange w:id="52" w:author="Molly McFaul" w:date="2016-02-01T11:36:00Z">
                        <w:rPr/>
                      </w:rPrChange>
                    </w:rPr>
                    <w:t xml:space="preserve"> </w:t>
                  </w:r>
                  <w:r w:rsidR="002B344A" w:rsidRPr="00FE65C3">
                    <w:rPr>
                      <w:rFonts w:ascii="Times New Roman" w:hAnsi="Times New Roman" w:cs="Times New Roman"/>
                      <w:sz w:val="24"/>
                      <w:szCs w:val="24"/>
                    </w:rPr>
                    <w:t>a</w:t>
                  </w:r>
                  <w:r w:rsidR="002B344A" w:rsidRPr="00FE65C3">
                    <w:rPr>
                      <w:rFonts w:ascii="Times New Roman" w:hAnsi="Times New Roman" w:cs="Times New Roman"/>
                      <w:sz w:val="24"/>
                      <w:szCs w:val="24"/>
                      <w:rPrChange w:id="53" w:author="Molly McFaul" w:date="2016-02-01T11:36:00Z">
                        <w:rPr/>
                      </w:rPrChange>
                    </w:rPr>
                    <w:t xml:space="preserve"> few corporate sponsors from the tobacco (who were forbidden to advertise their products) and hotel industries sponsored the performing arts for a few years until the media explosion of the 90s when they found it more profitable to sponsor televised sports as cricket. The individuals who dispensed these funds were longterm connoisseurs themselves deeply committed to the arts. In Bombay, the Time &amp; Talents Club, an organization of volunteers, sponsored many significant cultural events to fundraise for underwriting treatment costs for cancer patients and for other local charities. They sponsored Marcel Marceau, Kalakshetra, the Joffrey, Murray Louis, Dan Wagonner, Dior, Cardin fashion shows, Zubin Mehta, and other local and international performers. Similarly the sabhas sponsored festivals of local performers that often started in the evenings and ran until sunrise. </w:t>
                  </w:r>
                </w:ins>
                <w:r w:rsidR="00B05790" w:rsidRPr="00FE65C3">
                  <w:rPr>
                    <w:rFonts w:ascii="Times New Roman" w:hAnsi="Times New Roman" w:cs="Times New Roman"/>
                    <w:sz w:val="24"/>
                    <w:szCs w:val="24"/>
                  </w:rPr>
                  <w:t xml:space="preserve"> Since the 1991 ‘liberalisation’ of the Indian economy, the introduction of cable with multiple channels and the internet, public choice, local and international corporate sponsors have determined content. With that, the bodily representations in Indian film have b</w:t>
                </w:r>
                <w:r w:rsidR="00B05790" w:rsidRPr="00AB5621">
                  <w:rPr>
                    <w:rFonts w:ascii="Times New Roman" w:hAnsi="Times New Roman" w:cs="Times New Roman"/>
                    <w:sz w:val="24"/>
                    <w:szCs w:val="24"/>
                  </w:rPr>
                  <w:t>ecome internationalized. In Indian television channels today, dance competitions have proliferated, and innovative moves are celebrated. In art dance, the classicists are now choreographers, and the moderns continue to educate their audiences.</w:t>
                </w:r>
              </w:p>
              <w:p w14:paraId="30EAF9E6" w14:textId="77777777" w:rsidR="00B05790" w:rsidRPr="00FE65C3" w:rsidRDefault="00B05790" w:rsidP="00FE65C3">
                <w:pPr>
                  <w:rPr>
                    <w:rFonts w:ascii="Times New Roman" w:hAnsi="Times New Roman" w:cs="Times New Roman"/>
                    <w:sz w:val="24"/>
                    <w:szCs w:val="24"/>
                  </w:rPr>
                </w:pPr>
              </w:p>
              <w:p w14:paraId="4181B6A9" w14:textId="77777777" w:rsidR="00B05790" w:rsidRPr="00AB5621" w:rsidRDefault="00B05790" w:rsidP="00FE65C3">
                <w:pPr>
                  <w:rPr>
                    <w:rFonts w:ascii="Times New Roman" w:hAnsi="Times New Roman" w:cs="Times New Roman"/>
                    <w:sz w:val="24"/>
                    <w:szCs w:val="24"/>
                  </w:rPr>
                </w:pPr>
                <w:r w:rsidRPr="00FE65C3">
                  <w:rPr>
                    <w:rFonts w:ascii="Times New Roman" w:hAnsi="Times New Roman" w:cs="Times New Roman"/>
                    <w:sz w:val="24"/>
                    <w:szCs w:val="24"/>
                  </w:rPr>
                  <w:t>B. Malchow-</w:t>
                </w:r>
                <w:r w:rsidRPr="00AB5621">
                  <w:rPr>
                    <w:rFonts w:ascii="Times New Roman" w:hAnsi="Times New Roman" w:cs="Times New Roman"/>
                    <w:sz w:val="24"/>
                    <w:szCs w:val="24"/>
                  </w:rPr>
                  <w:t xml:space="preserve">Tayebi, in 1984 wrote: </w:t>
                </w:r>
              </w:p>
              <w:p w14:paraId="28493D86" w14:textId="77777777" w:rsidR="00B05790" w:rsidRPr="00AB5621" w:rsidRDefault="00B05790" w:rsidP="00AB5621">
                <w:pPr>
                  <w:rPr>
                    <w:rFonts w:ascii="Times New Roman" w:hAnsi="Times New Roman" w:cs="Times New Roman"/>
                    <w:sz w:val="24"/>
                    <w:szCs w:val="24"/>
                  </w:rPr>
                </w:pPr>
                <w:r w:rsidRPr="00AB5621">
                  <w:rPr>
                    <w:rFonts w:ascii="Times New Roman" w:hAnsi="Times New Roman" w:cs="Times New Roman"/>
                    <w:sz w:val="24"/>
                    <w:szCs w:val="24"/>
                  </w:rPr>
                  <w:t xml:space="preserve">What really took place was a meeting of extraordinary human beings and </w:t>
                </w:r>
                <w:proofErr w:type="gramStart"/>
                <w:r w:rsidRPr="00AB5621">
                  <w:rPr>
                    <w:rFonts w:ascii="Times New Roman" w:hAnsi="Times New Roman" w:cs="Times New Roman"/>
                    <w:sz w:val="24"/>
                    <w:szCs w:val="24"/>
                  </w:rPr>
                  <w:t>artists…Confrontation and companionship were not determined by forms and techniques of their different dance styles, but</w:t>
                </w:r>
                <w:proofErr w:type="gramEnd"/>
                <w:r w:rsidRPr="00AB5621">
                  <w:rPr>
                    <w:rFonts w:ascii="Times New Roman" w:hAnsi="Times New Roman" w:cs="Times New Roman"/>
                    <w:sz w:val="24"/>
                    <w:szCs w:val="24"/>
                  </w:rPr>
                  <w:t xml:space="preserve"> by the differing motivations and driving forces behind the creative process.  … Vulnerability, anxiety, uncertainty, and failure no longer remained feelings to be hidden. Honesty, compassion and love not longer seemed an impossible dream. (65)</w:t>
                </w:r>
              </w:p>
              <w:p w14:paraId="1CCA0623" w14:textId="77777777" w:rsidR="00B05790" w:rsidRPr="00AB5621" w:rsidRDefault="00B05790" w:rsidP="00AB5621">
                <w:pPr>
                  <w:rPr>
                    <w:rFonts w:ascii="Times New Roman" w:hAnsi="Times New Roman" w:cs="Times New Roman"/>
                    <w:sz w:val="24"/>
                    <w:szCs w:val="24"/>
                  </w:rPr>
                </w:pPr>
              </w:p>
              <w:p w14:paraId="0D5A38FF" w14:textId="50F4C965" w:rsidR="00B05790" w:rsidRPr="00FE65C3" w:rsidRDefault="00B05790" w:rsidP="00A37926">
                <w:pPr>
                  <w:rPr>
                    <w:rFonts w:ascii="Times New Roman" w:hAnsi="Times New Roman" w:cs="Times New Roman"/>
                    <w:sz w:val="24"/>
                    <w:szCs w:val="24"/>
                  </w:rPr>
                </w:pPr>
                <w:r w:rsidRPr="00A37926">
                  <w:rPr>
                    <w:rFonts w:ascii="Times New Roman" w:hAnsi="Times New Roman" w:cs="Times New Roman"/>
                    <w:sz w:val="24"/>
                    <w:szCs w:val="24"/>
                  </w:rPr>
                  <w:t>It was here that a new community of dancers committ</w:t>
                </w:r>
                <w:r w:rsidRPr="00FE65C3">
                  <w:rPr>
                    <w:rFonts w:ascii="Times New Roman" w:hAnsi="Times New Roman" w:cs="Times New Roman"/>
                    <w:sz w:val="24"/>
                    <w:szCs w:val="24"/>
                    <w:rPrChange w:id="54" w:author="Molly McFaul" w:date="2016-02-01T11:36:00Z">
                      <w:rPr>
                        <w:rFonts w:ascii="Times New Roman" w:hAnsi="Times New Roman" w:cs="Times New Roman"/>
                        <w:sz w:val="24"/>
                        <w:szCs w:val="24"/>
                      </w:rPr>
                    </w:rPrChange>
                  </w:rPr>
                  <w:t>ed to exploring New Directions came to coalesce, where Chandralekha was first recognised as the explosive, passionate icon for change that she was; where Kumudini Lakhia’s call to contemporize the content of Kathak was cheered;</w:t>
                </w:r>
                <w:ins w:id="55" w:author="Molly McFaul" w:date="2016-02-01T11:21:00Z">
                  <w:r w:rsidR="00D73DBE" w:rsidRPr="00FE65C3">
                    <w:rPr>
                      <w:rFonts w:ascii="Times New Roman" w:hAnsi="Times New Roman" w:cs="Times New Roman"/>
                      <w:sz w:val="24"/>
                      <w:szCs w:val="24"/>
                      <w:rPrChange w:id="56" w:author="Molly McFaul" w:date="2016-02-01T11:36:00Z">
                        <w:rPr>
                          <w:rFonts w:ascii="Times New Roman" w:hAnsi="Times New Roman" w:cs="Times New Roman"/>
                          <w:sz w:val="24"/>
                          <w:szCs w:val="24"/>
                        </w:rPr>
                      </w:rPrChange>
                    </w:rPr>
                    <w:t xml:space="preserve"> </w:t>
                  </w:r>
                </w:ins>
                <w:del w:id="57" w:author="Molly McFaul" w:date="2016-02-01T11:21:00Z">
                  <w:r w:rsidRPr="00FE65C3" w:rsidDel="00D73DBE">
                    <w:rPr>
                      <w:rStyle w:val="EndnoteReference"/>
                      <w:rFonts w:ascii="Times New Roman" w:hAnsi="Times New Roman" w:cs="Times New Roman"/>
                      <w:sz w:val="24"/>
                      <w:szCs w:val="24"/>
                    </w:rPr>
                    <w:endnoteReference w:id="4"/>
                  </w:r>
                  <w:r w:rsidRPr="00FE65C3" w:rsidDel="00D73DBE">
                    <w:rPr>
                      <w:rFonts w:ascii="Times New Roman" w:hAnsi="Times New Roman" w:cs="Times New Roman"/>
                      <w:sz w:val="24"/>
                      <w:szCs w:val="24"/>
                    </w:rPr>
                    <w:delText xml:space="preserve"> </w:delText>
                  </w:r>
                </w:del>
                <w:r w:rsidRPr="00FE65C3">
                  <w:rPr>
                    <w:rFonts w:ascii="Times New Roman" w:hAnsi="Times New Roman" w:cs="Times New Roman"/>
                    <w:sz w:val="24"/>
                    <w:szCs w:val="24"/>
                  </w:rPr>
                  <w:t xml:space="preserve">where Sonal Mansingh eloquently resisted </w:t>
                </w:r>
                <w:del w:id="60" w:author="Molly McFaul" w:date="2016-01-18T22:19:00Z">
                  <w:r w:rsidRPr="00AB5621" w:rsidDel="00864D26">
                    <w:rPr>
                      <w:rFonts w:ascii="Times New Roman" w:hAnsi="Times New Roman" w:cs="Times New Roman"/>
                      <w:sz w:val="24"/>
                      <w:szCs w:val="24"/>
                    </w:rPr>
                    <w:delText xml:space="preserve"> </w:delText>
                  </w:r>
                </w:del>
                <w:r w:rsidRPr="00AB5621">
                  <w:rPr>
                    <w:rFonts w:ascii="Times New Roman" w:hAnsi="Times New Roman" w:cs="Times New Roman"/>
                    <w:sz w:val="24"/>
                    <w:szCs w:val="24"/>
                  </w:rPr>
                  <w:t>pressures to depict the terrors of the holocaust and said clearly ‘I want to make Pools of light;</w:t>
                </w:r>
                <w:del w:id="61" w:author="Molly McFaul" w:date="2016-02-01T11:23:00Z">
                  <w:r w:rsidRPr="00FE65C3" w:rsidDel="00D73DBE">
                    <w:rPr>
                      <w:rStyle w:val="EndnoteReference"/>
                      <w:rFonts w:ascii="Times New Roman" w:hAnsi="Times New Roman" w:cs="Times New Roman"/>
                      <w:sz w:val="24"/>
                      <w:szCs w:val="24"/>
                    </w:rPr>
                    <w:endnoteReference w:id="5"/>
                  </w:r>
                </w:del>
                <w:r w:rsidRPr="00FE65C3">
                  <w:rPr>
                    <w:rFonts w:ascii="Times New Roman" w:hAnsi="Times New Roman" w:cs="Times New Roman"/>
                    <w:sz w:val="24"/>
                    <w:szCs w:val="24"/>
                  </w:rPr>
                  <w:t xml:space="preserve">’ where Igor Wakhevitch and I ventured into unknown territory of exploring cosmic Time, and the safer space of shape transformations of bharatanatyam adavus; Astad Deboo regaled the audience with his satire of Bollywood. </w:t>
                </w:r>
                <w:ins w:id="64" w:author="Molly McFaul" w:date="2016-02-01T11:23:00Z">
                  <w:r w:rsidR="00D73DBE" w:rsidRPr="00FE65C3">
                    <w:rPr>
                      <w:rFonts w:ascii="Times New Roman" w:hAnsi="Times New Roman" w:cs="Times New Roman"/>
                      <w:sz w:val="24"/>
                      <w:szCs w:val="24"/>
                      <w:rPrChange w:id="65" w:author="Molly McFaul" w:date="2016-02-01T11:36:00Z">
                        <w:rPr/>
                      </w:rPrChange>
                    </w:rPr>
                    <w:t>Dr. Georg Lechner moderated all the presentations.  He would ask participants how they might choreograph a dance about the holocaust.    I think this query was intended to raise issues about content and its relationship to form and ofcourse it was significant for his generation and place.  After the definitive response from Sonal Mansingh to his challenge, it remained a recurring theme issue but in the background.</w:t>
                  </w:r>
                </w:ins>
              </w:p>
              <w:p w14:paraId="59493EAA" w14:textId="77777777" w:rsidR="00B05790" w:rsidRPr="00FE65C3" w:rsidRDefault="00B05790" w:rsidP="00FE65C3">
                <w:pPr>
                  <w:rPr>
                    <w:rFonts w:ascii="Times New Roman" w:hAnsi="Times New Roman" w:cs="Times New Roman"/>
                    <w:sz w:val="24"/>
                    <w:szCs w:val="24"/>
                  </w:rPr>
                  <w:pPrChange w:id="66" w:author="Molly McFaul" w:date="2016-02-01T11:36:00Z">
                    <w:pPr/>
                  </w:pPrChange>
                </w:pPr>
              </w:p>
              <w:p w14:paraId="69F5EA27" w14:textId="3B35AABD" w:rsidR="00B05790" w:rsidRPr="00AB5621" w:rsidRDefault="00B05790" w:rsidP="00FE65C3">
                <w:pPr>
                  <w:rPr>
                    <w:rFonts w:ascii="Times New Roman" w:hAnsi="Times New Roman" w:cs="Times New Roman"/>
                    <w:sz w:val="24"/>
                    <w:szCs w:val="24"/>
                  </w:rPr>
                  <w:pPrChange w:id="67" w:author="Molly McFaul" w:date="2016-02-01T11:36:00Z">
                    <w:pPr/>
                  </w:pPrChange>
                </w:pPr>
                <w:r w:rsidRPr="00AB5621">
                  <w:rPr>
                    <w:rFonts w:ascii="Times New Roman" w:hAnsi="Times New Roman" w:cs="Times New Roman"/>
                    <w:sz w:val="24"/>
                    <w:szCs w:val="24"/>
                  </w:rPr>
                  <w:t xml:space="preserve">From the literature produced by Dr. Georg Lechner after the event, one adduces that the western dancers were presented as examples to be emulated. </w:t>
                </w:r>
                <w:proofErr w:type="gramStart"/>
                <w:r w:rsidRPr="00AB5621">
                  <w:rPr>
                    <w:rFonts w:ascii="Times New Roman" w:hAnsi="Times New Roman" w:cs="Times New Roman"/>
                    <w:sz w:val="24"/>
                    <w:szCs w:val="24"/>
                  </w:rPr>
                  <w:t>This was resisted by many dancers present</w:t>
                </w:r>
                <w:proofErr w:type="gramEnd"/>
                <w:ins w:id="68" w:author="Molly McFaul" w:date="2016-02-01T11:24:00Z">
                  <w:r w:rsidR="00D3106A" w:rsidRPr="00AB5621">
                    <w:rPr>
                      <w:rFonts w:ascii="Times New Roman" w:hAnsi="Times New Roman" w:cs="Times New Roman"/>
                      <w:sz w:val="24"/>
                      <w:szCs w:val="24"/>
                    </w:rPr>
                    <w:t>,</w:t>
                  </w:r>
                </w:ins>
                <w:r w:rsidRPr="00AB5621">
                  <w:rPr>
                    <w:rFonts w:ascii="Times New Roman" w:hAnsi="Times New Roman" w:cs="Times New Roman"/>
                    <w:sz w:val="24"/>
                    <w:szCs w:val="24"/>
                  </w:rPr>
                  <w:t xml:space="preserve"> adding to the turmoil of that week. Lechner scathingly castigated Bombay audienc</w:t>
                </w:r>
                <w:r w:rsidRPr="00A37926">
                  <w:rPr>
                    <w:rFonts w:ascii="Times New Roman" w:hAnsi="Times New Roman" w:cs="Times New Roman"/>
                    <w:sz w:val="24"/>
                    <w:szCs w:val="24"/>
                  </w:rPr>
                  <w:t>es and the press for their responses to the performances. ‘Dear audience’ he wrote, ‘study the art of fishing and cast the right net…</w:t>
                </w:r>
                <w:proofErr w:type="gramStart"/>
                <w:r w:rsidRPr="00A37926">
                  <w:rPr>
                    <w:rFonts w:ascii="Times New Roman" w:hAnsi="Times New Roman" w:cs="Times New Roman"/>
                    <w:sz w:val="24"/>
                    <w:szCs w:val="24"/>
                  </w:rPr>
                  <w:t xml:space="preserve">’  </w:t>
                </w:r>
                <w:proofErr w:type="gramEnd"/>
                <w:r w:rsidRPr="00A37926">
                  <w:rPr>
                    <w:rFonts w:ascii="Times New Roman" w:hAnsi="Times New Roman" w:cs="Times New Roman"/>
                    <w:sz w:val="24"/>
                    <w:szCs w:val="24"/>
                  </w:rPr>
                  <w:t>In defence of the performances of Gerhard Bohner and other western dancers, whose work the Bombay audience had apparentl</w:t>
                </w:r>
                <w:r w:rsidRPr="00FE65C3">
                  <w:rPr>
                    <w:rFonts w:ascii="Times New Roman" w:hAnsi="Times New Roman" w:cs="Times New Roman"/>
                    <w:sz w:val="24"/>
                    <w:szCs w:val="24"/>
                    <w:rPrChange w:id="69" w:author="Molly McFaul" w:date="2016-02-01T11:36:00Z">
                      <w:rPr>
                        <w:rFonts w:ascii="Times New Roman" w:hAnsi="Times New Roman" w:cs="Times New Roman"/>
                        <w:sz w:val="24"/>
                        <w:szCs w:val="24"/>
                      </w:rPr>
                    </w:rPrChange>
                  </w:rPr>
                  <w:t xml:space="preserve">y found incomprehensible, he launched on a historical summary of the changes in dance in Europe (particularly Germany) with references to the USA. Indian dance (he explained) was still mired in ‘a solid pact between dancer, </w:t>
                </w:r>
                <w:r w:rsidRPr="00FE65C3">
                  <w:rPr>
                    <w:rFonts w:ascii="Times New Roman" w:hAnsi="Times New Roman" w:cs="Times New Roman"/>
                    <w:i/>
                    <w:sz w:val="24"/>
                    <w:szCs w:val="24"/>
                    <w:rPrChange w:id="70" w:author="Molly McFaul" w:date="2016-02-01T11:36:00Z">
                      <w:rPr>
                        <w:rFonts w:ascii="Times New Roman" w:hAnsi="Times New Roman" w:cs="Times New Roman"/>
                        <w:i/>
                        <w:sz w:val="24"/>
                        <w:szCs w:val="24"/>
                      </w:rPr>
                    </w:rPrChange>
                  </w:rPr>
                  <w:t>guru</w:t>
                </w:r>
                <w:r w:rsidRPr="00FE65C3">
                  <w:rPr>
                    <w:rFonts w:ascii="Times New Roman" w:hAnsi="Times New Roman" w:cs="Times New Roman"/>
                    <w:sz w:val="24"/>
                    <w:szCs w:val="24"/>
                    <w:rPrChange w:id="71" w:author="Molly McFaul" w:date="2016-02-01T11:36:00Z">
                      <w:rPr>
                        <w:rFonts w:ascii="Times New Roman" w:hAnsi="Times New Roman" w:cs="Times New Roman"/>
                        <w:sz w:val="24"/>
                        <w:szCs w:val="24"/>
                      </w:rPr>
                    </w:rPrChange>
                  </w:rPr>
                  <w:t xml:space="preserve"> and </w:t>
                </w:r>
                <w:r w:rsidRPr="00FE65C3">
                  <w:rPr>
                    <w:rFonts w:ascii="Times New Roman" w:hAnsi="Times New Roman" w:cs="Times New Roman"/>
                    <w:i/>
                    <w:sz w:val="24"/>
                    <w:szCs w:val="24"/>
                    <w:rPrChange w:id="72" w:author="Molly McFaul" w:date="2016-02-01T11:36:00Z">
                      <w:rPr>
                        <w:rFonts w:ascii="Times New Roman" w:hAnsi="Times New Roman" w:cs="Times New Roman"/>
                        <w:i/>
                        <w:sz w:val="24"/>
                        <w:szCs w:val="24"/>
                      </w:rPr>
                    </w:rPrChange>
                  </w:rPr>
                  <w:t>rasika</w:t>
                </w:r>
                <w:r w:rsidRPr="00FE65C3">
                  <w:rPr>
                    <w:rFonts w:ascii="Times New Roman" w:hAnsi="Times New Roman" w:cs="Times New Roman"/>
                    <w:sz w:val="24"/>
                    <w:szCs w:val="24"/>
                    <w:rPrChange w:id="73" w:author="Molly McFaul" w:date="2016-02-01T11:36:00Z">
                      <w:rPr>
                        <w:rFonts w:ascii="Times New Roman" w:hAnsi="Times New Roman" w:cs="Times New Roman"/>
                        <w:sz w:val="24"/>
                        <w:szCs w:val="24"/>
                      </w:rPr>
                    </w:rPrChange>
                  </w:rPr>
                  <w:t xml:space="preserve"> (knowledgeable member of the audience,) guided by age-honoured set rules…codification, sublimation…</w:t>
                </w:r>
                <w:proofErr w:type="gramStart"/>
                <w:r w:rsidRPr="00FE65C3">
                  <w:rPr>
                    <w:rFonts w:ascii="Times New Roman" w:hAnsi="Times New Roman" w:cs="Times New Roman"/>
                    <w:sz w:val="24"/>
                    <w:szCs w:val="24"/>
                    <w:rPrChange w:id="74" w:author="Molly McFaul" w:date="2016-02-01T11:36:00Z">
                      <w:rPr>
                        <w:rFonts w:ascii="Times New Roman" w:hAnsi="Times New Roman" w:cs="Times New Roman"/>
                        <w:sz w:val="24"/>
                        <w:szCs w:val="24"/>
                      </w:rPr>
                    </w:rPrChange>
                  </w:rPr>
                  <w:t xml:space="preserve">’  </w:t>
                </w:r>
                <w:proofErr w:type="gramEnd"/>
                <w:r w:rsidRPr="00FE65C3">
                  <w:rPr>
                    <w:rFonts w:ascii="Times New Roman" w:hAnsi="Times New Roman" w:cs="Times New Roman"/>
                    <w:sz w:val="24"/>
                    <w:szCs w:val="24"/>
                    <w:rPrChange w:id="75" w:author="Molly McFaul" w:date="2016-02-01T11:36:00Z">
                      <w:rPr>
                        <w:rFonts w:ascii="Times New Roman" w:hAnsi="Times New Roman" w:cs="Times New Roman"/>
                        <w:sz w:val="24"/>
                        <w:szCs w:val="24"/>
                      </w:rPr>
                    </w:rPrChange>
                  </w:rPr>
                  <w:t>Of the Indian dancers, he lauded Chandralekha, ignoring all others but Deboo and myself, who served as fodder for his angst</w:t>
                </w:r>
                <w:ins w:id="76" w:author="Molly McFaul" w:date="2016-02-01T11:35:00Z">
                  <w:r w:rsidR="00FE65C3" w:rsidRPr="00FE65C3">
                    <w:rPr>
                      <w:rFonts w:ascii="Times New Roman" w:hAnsi="Times New Roman" w:cs="Times New Roman"/>
                      <w:sz w:val="24"/>
                      <w:szCs w:val="24"/>
                      <w:rPrChange w:id="77" w:author="Molly McFaul" w:date="2016-02-01T11:36:00Z">
                        <w:rPr>
                          <w:rFonts w:ascii="Times New Roman" w:hAnsi="Times New Roman" w:cs="Times New Roman"/>
                          <w:sz w:val="24"/>
                          <w:szCs w:val="24"/>
                        </w:rPr>
                      </w:rPrChange>
                    </w:rPr>
                    <w:t>.</w:t>
                  </w:r>
                </w:ins>
                <w:del w:id="78" w:author="Molly McFaul" w:date="2016-02-01T11:35:00Z">
                  <w:r w:rsidRPr="00FE65C3" w:rsidDel="00FE65C3">
                    <w:rPr>
                      <w:rFonts w:ascii="Times New Roman" w:hAnsi="Times New Roman" w:cs="Times New Roman"/>
                      <w:sz w:val="24"/>
                      <w:szCs w:val="24"/>
                      <w:rPrChange w:id="79" w:author="Molly McFaul" w:date="2016-02-01T11:36:00Z">
                        <w:rPr>
                          <w:rFonts w:ascii="Times New Roman" w:hAnsi="Times New Roman" w:cs="Times New Roman"/>
                          <w:sz w:val="24"/>
                          <w:szCs w:val="24"/>
                        </w:rPr>
                      </w:rPrChange>
                    </w:rPr>
                    <w:delText>.</w:delText>
                  </w:r>
                </w:del>
                <w:ins w:id="80" w:author="Molly McFaul" w:date="2016-02-01T11:35:00Z">
                  <w:r w:rsidR="00FE65C3" w:rsidRPr="00FE65C3">
                    <w:rPr>
                      <w:rFonts w:ascii="Times New Roman" w:hAnsi="Times New Roman" w:cs="Times New Roman"/>
                      <w:sz w:val="24"/>
                      <w:szCs w:val="24"/>
                      <w:rPrChange w:id="81" w:author="Molly McFaul" w:date="2016-02-01T11:36:00Z">
                        <w:rPr>
                          <w:rFonts w:ascii="Times New Roman" w:hAnsi="Times New Roman" w:cs="Times New Roman"/>
                          <w:sz w:val="24"/>
                          <w:szCs w:val="24"/>
                        </w:rPr>
                      </w:rPrChange>
                    </w:rPr>
                    <w:t xml:space="preserve">As a result of the 84 </w:t>
                  </w:r>
                  <w:proofErr w:type="gramStart"/>
                  <w:r w:rsidR="00FE65C3" w:rsidRPr="00FE65C3">
                    <w:rPr>
                      <w:rFonts w:ascii="Times New Roman" w:hAnsi="Times New Roman" w:cs="Times New Roman"/>
                      <w:sz w:val="24"/>
                      <w:szCs w:val="24"/>
                      <w:rPrChange w:id="82" w:author="Molly McFaul" w:date="2016-02-01T11:36:00Z">
                        <w:rPr>
                          <w:rFonts w:ascii="Times New Roman" w:hAnsi="Times New Roman" w:cs="Times New Roman"/>
                          <w:sz w:val="24"/>
                          <w:szCs w:val="24"/>
                        </w:rPr>
                      </w:rPrChange>
                    </w:rPr>
                    <w:t>conference</w:t>
                  </w:r>
                  <w:proofErr w:type="gramEnd"/>
                  <w:r w:rsidR="00FE65C3" w:rsidRPr="00FE65C3">
                    <w:rPr>
                      <w:rFonts w:ascii="Times New Roman" w:hAnsi="Times New Roman" w:cs="Times New Roman"/>
                      <w:sz w:val="24"/>
                      <w:szCs w:val="24"/>
                      <w:rPrChange w:id="83" w:author="Molly McFaul" w:date="2016-02-01T11:36:00Z">
                        <w:rPr>
                          <w:rFonts w:ascii="Times New Roman" w:hAnsi="Times New Roman" w:cs="Times New Roman"/>
                          <w:sz w:val="24"/>
                          <w:szCs w:val="24"/>
                        </w:rPr>
                      </w:rPrChange>
                    </w:rPr>
                    <w:t>, I was invited by the ICCR to perform in the USSR and GDR (East Germany) and am still on their list of empanelled artsts. To Astad Deboo, my colleague and friend, I bow my head in deep admiration and respect for how he just keeps going and remains in love with dancing.</w:t>
                  </w:r>
                </w:ins>
                <w:del w:id="84" w:author="Molly McFaul" w:date="2016-02-01T11:35:00Z">
                  <w:r w:rsidRPr="00FE65C3" w:rsidDel="00FE65C3">
                    <w:rPr>
                      <w:rStyle w:val="EndnoteReference"/>
                      <w:rFonts w:ascii="Times New Roman" w:hAnsi="Times New Roman" w:cs="Times New Roman"/>
                      <w:sz w:val="24"/>
                      <w:szCs w:val="24"/>
                    </w:rPr>
                    <w:endnoteReference w:id="6"/>
                  </w:r>
                  <w:r w:rsidRPr="00FE65C3" w:rsidDel="00FE65C3">
                    <w:rPr>
                      <w:rFonts w:ascii="Times New Roman" w:hAnsi="Times New Roman" w:cs="Times New Roman"/>
                      <w:sz w:val="24"/>
                      <w:szCs w:val="24"/>
                    </w:rPr>
                    <w:delText xml:space="preserve"> </w:delText>
                  </w:r>
                </w:del>
                <w:r w:rsidRPr="00FE65C3">
                  <w:rPr>
                    <w:rFonts w:ascii="Times New Roman" w:hAnsi="Times New Roman" w:cs="Times New Roman"/>
                    <w:sz w:val="24"/>
                    <w:szCs w:val="24"/>
                  </w:rPr>
                  <w:t xml:space="preserve"> On Carmen DeLavallade’s exquisite and beloved performance, he reserved judgment- somewhat patronizingly.   Georg Lechner went on to organize several follow up Dance Encounters in India in the following years. The high profile 10</w:t>
                </w:r>
                <w:r w:rsidRPr="00AB5621">
                  <w:rPr>
                    <w:rFonts w:ascii="Times New Roman" w:hAnsi="Times New Roman" w:cs="Times New Roman"/>
                    <w:sz w:val="24"/>
                    <w:szCs w:val="24"/>
                    <w:vertAlign w:val="superscript"/>
                  </w:rPr>
                  <w:t>th</w:t>
                </w:r>
                <w:r w:rsidRPr="00AB5621">
                  <w:rPr>
                    <w:rFonts w:ascii="Times New Roman" w:hAnsi="Times New Roman" w:cs="Times New Roman"/>
                    <w:sz w:val="24"/>
                    <w:szCs w:val="24"/>
                  </w:rPr>
                  <w:t xml:space="preserve"> anniversary in 1993 was renamed New Directions in Indian dance, and encountered a hostile press in Delhi where it was held.  </w:t>
                </w:r>
              </w:p>
              <w:p w14:paraId="1A24D7AD" w14:textId="77777777" w:rsidR="00B05790" w:rsidRPr="00AB5621" w:rsidRDefault="00B05790" w:rsidP="00FE65C3">
                <w:pPr>
                  <w:rPr>
                    <w:rFonts w:ascii="Times New Roman" w:hAnsi="Times New Roman" w:cs="Times New Roman"/>
                    <w:sz w:val="24"/>
                    <w:szCs w:val="24"/>
                  </w:rPr>
                  <w:pPrChange w:id="87" w:author="Molly McFaul" w:date="2016-02-01T11:36:00Z">
                    <w:pPr/>
                  </w:pPrChange>
                </w:pPr>
              </w:p>
              <w:p w14:paraId="645935FC" w14:textId="77777777" w:rsidR="00FE65C3" w:rsidRPr="00FE65C3" w:rsidRDefault="00B05790" w:rsidP="00FE65C3">
                <w:pPr>
                  <w:pStyle w:val="EndnoteText"/>
                  <w:spacing w:after="120"/>
                  <w:ind w:left="0" w:firstLine="720"/>
                  <w:rPr>
                    <w:ins w:id="88" w:author="Molly McFaul" w:date="2016-02-01T11:35:00Z"/>
                    <w:rFonts w:ascii="Times New Roman" w:hAnsi="Times New Roman" w:cs="Times New Roman"/>
                    <w:sz w:val="24"/>
                    <w:szCs w:val="24"/>
                    <w:rPrChange w:id="89" w:author="Molly McFaul" w:date="2016-02-01T11:36:00Z">
                      <w:rPr>
                        <w:ins w:id="90" w:author="Molly McFaul" w:date="2016-02-01T11:35:00Z"/>
                      </w:rPr>
                    </w:rPrChange>
                  </w:rPr>
                  <w:pPrChange w:id="91" w:author="Molly McFaul" w:date="2016-02-01T11:36:00Z">
                    <w:pPr>
                      <w:pStyle w:val="EndnoteText"/>
                      <w:spacing w:after="120" w:line="360" w:lineRule="auto"/>
                      <w:ind w:left="0" w:firstLine="720"/>
                    </w:pPr>
                  </w:pPrChange>
                </w:pPr>
                <w:r w:rsidRPr="00AB5621">
                  <w:rPr>
                    <w:rFonts w:ascii="Times New Roman" w:hAnsi="Times New Roman" w:cs="Times New Roman"/>
                    <w:sz w:val="24"/>
                    <w:szCs w:val="24"/>
                  </w:rPr>
                  <w:t>Some  ‘Western’ dancers, sensitive to the colonial implications of their presence but eager to fulfill their obligations to the East, offered gentle m</w:t>
                </w:r>
                <w:r w:rsidRPr="00A37926">
                  <w:rPr>
                    <w:rFonts w:ascii="Times New Roman" w:hAnsi="Times New Roman" w:cs="Times New Roman"/>
                    <w:sz w:val="24"/>
                    <w:szCs w:val="24"/>
                  </w:rPr>
                  <w:t xml:space="preserve">entorship.  The legacy of this exchange </w:t>
                </w:r>
                <w:del w:id="92" w:author="Molly McFaul" w:date="2016-02-01T11:30:00Z">
                  <w:r w:rsidRPr="00FE65C3" w:rsidDel="00D3106A">
                    <w:rPr>
                      <w:rFonts w:ascii="Times New Roman" w:hAnsi="Times New Roman" w:cs="Times New Roman"/>
                      <w:sz w:val="24"/>
                      <w:szCs w:val="24"/>
                      <w:rPrChange w:id="93" w:author="Molly McFaul" w:date="2016-02-01T11:36:00Z">
                        <w:rPr>
                          <w:rFonts w:ascii="Times New Roman" w:hAnsi="Times New Roman" w:cs="Times New Roman"/>
                          <w:sz w:val="24"/>
                          <w:szCs w:val="24"/>
                        </w:rPr>
                      </w:rPrChange>
                    </w:rPr>
                    <w:delText xml:space="preserve">  </w:delText>
                  </w:r>
                </w:del>
                <w:r w:rsidRPr="00FE65C3">
                  <w:rPr>
                    <w:rFonts w:ascii="Times New Roman" w:hAnsi="Times New Roman" w:cs="Times New Roman"/>
                    <w:sz w:val="24"/>
                    <w:szCs w:val="24"/>
                    <w:rPrChange w:id="94" w:author="Molly McFaul" w:date="2016-02-01T11:36:00Z">
                      <w:rPr>
                        <w:rFonts w:ascii="Times New Roman" w:hAnsi="Times New Roman" w:cs="Times New Roman"/>
                        <w:sz w:val="24"/>
                        <w:szCs w:val="24"/>
                      </w:rPr>
                    </w:rPrChange>
                  </w:rPr>
                  <w:t>continued for many years as a dialogue between Susanne Linke, Pina Bausch and Chandralekha, and as lifelong dialogues for others</w:t>
                </w:r>
                <w:del w:id="95" w:author="Molly McFaul" w:date="2016-02-01T11:30:00Z">
                  <w:r w:rsidRPr="00FE65C3" w:rsidDel="00D3106A">
                    <w:rPr>
                      <w:rStyle w:val="EndnoteReference"/>
                      <w:rFonts w:ascii="Times New Roman" w:hAnsi="Times New Roman" w:cs="Times New Roman"/>
                      <w:sz w:val="24"/>
                      <w:szCs w:val="24"/>
                    </w:rPr>
                    <w:endnoteReference w:id="7"/>
                  </w:r>
                </w:del>
                <w:r w:rsidRPr="00FE65C3">
                  <w:rPr>
                    <w:rFonts w:ascii="Times New Roman" w:hAnsi="Times New Roman" w:cs="Times New Roman"/>
                    <w:sz w:val="24"/>
                    <w:szCs w:val="24"/>
                  </w:rPr>
                  <w:t>.</w:t>
                </w:r>
                <w:ins w:id="98" w:author="Molly McFaul" w:date="2016-02-01T11:31:00Z">
                  <w:r w:rsidR="00D3106A" w:rsidRPr="00FE65C3">
                    <w:rPr>
                      <w:rFonts w:ascii="Times New Roman" w:hAnsi="Times New Roman" w:cs="Times New Roman"/>
                      <w:sz w:val="24"/>
                      <w:szCs w:val="24"/>
                      <w:rPrChange w:id="99" w:author="Molly McFaul" w:date="2016-02-01T11:36:00Z">
                        <w:rPr/>
                      </w:rPrChange>
                    </w:rPr>
                    <w:t xml:space="preserve"> </w:t>
                  </w:r>
                </w:ins>
                <w:ins w:id="100" w:author="Molly McFaul" w:date="2016-02-01T11:35:00Z">
                  <w:r w:rsidR="00FE65C3" w:rsidRPr="00FE65C3">
                    <w:rPr>
                      <w:rFonts w:ascii="Times New Roman" w:hAnsi="Times New Roman" w:cs="Times New Roman"/>
                      <w:sz w:val="24"/>
                      <w:szCs w:val="24"/>
                      <w:rPrChange w:id="101" w:author="Molly McFaul" w:date="2016-02-01T11:36:00Z">
                        <w:rPr/>
                      </w:rPrChange>
                    </w:rPr>
                    <w:t>Daksha Sheth met her husband the composer, Devissaro, at this event. Their daughter Isha Sharvani is not only a phenomenal dancer, but also a Bollywood star. Similarly</w:t>
                  </w:r>
                  <w:proofErr w:type="gramStart"/>
                  <w:r w:rsidR="00FE65C3" w:rsidRPr="00FE65C3">
                    <w:rPr>
                      <w:rFonts w:ascii="Times New Roman" w:hAnsi="Times New Roman" w:cs="Times New Roman"/>
                      <w:sz w:val="24"/>
                      <w:szCs w:val="24"/>
                      <w:rPrChange w:id="102" w:author="Molly McFaul" w:date="2016-02-01T11:36:00Z">
                        <w:rPr/>
                      </w:rPrChange>
                    </w:rPr>
                    <w:t>,  Lechner</w:t>
                  </w:r>
                  <w:proofErr w:type="gramEnd"/>
                  <w:r w:rsidR="00FE65C3" w:rsidRPr="00FE65C3">
                    <w:rPr>
                      <w:rFonts w:ascii="Times New Roman" w:hAnsi="Times New Roman" w:cs="Times New Roman"/>
                      <w:sz w:val="24"/>
                      <w:szCs w:val="24"/>
                      <w:rPrChange w:id="103" w:author="Molly McFaul" w:date="2016-02-01T11:36:00Z">
                        <w:rPr/>
                      </w:rPrChange>
                    </w:rPr>
                    <w:t xml:space="preserve"> introduced me to Haresh Lalvani, now my husband. Lalvani would later contribute his computer-generated visuals of a 16 dimensional star to the new work that I had premiered at the 1984 Encounter.  Young dancers in the </w:t>
                  </w:r>
                  <w:proofErr w:type="gramStart"/>
                  <w:r w:rsidR="00FE65C3" w:rsidRPr="00FE65C3">
                    <w:rPr>
                      <w:rFonts w:ascii="Times New Roman" w:hAnsi="Times New Roman" w:cs="Times New Roman"/>
                      <w:sz w:val="24"/>
                      <w:szCs w:val="24"/>
                      <w:rPrChange w:id="104" w:author="Molly McFaul" w:date="2016-02-01T11:36:00Z">
                        <w:rPr/>
                      </w:rPrChange>
                    </w:rPr>
                    <w:t>companies</w:t>
                  </w:r>
                  <w:proofErr w:type="gramEnd"/>
                  <w:r w:rsidR="00FE65C3" w:rsidRPr="00FE65C3">
                    <w:rPr>
                      <w:rFonts w:ascii="Times New Roman" w:hAnsi="Times New Roman" w:cs="Times New Roman"/>
                      <w:sz w:val="24"/>
                      <w:szCs w:val="24"/>
                      <w:rPrChange w:id="105" w:author="Molly McFaul" w:date="2016-02-01T11:36:00Z">
                        <w:rPr/>
                      </w:rPrChange>
                    </w:rPr>
                    <w:t xml:space="preserve"> who performed at the event, would return to later Encounters as choreographers of new directions. </w:t>
                  </w:r>
                </w:ins>
              </w:p>
              <w:p w14:paraId="58EBE47F" w14:textId="3788F114" w:rsidR="00D3106A" w:rsidRPr="00FE65C3" w:rsidRDefault="00D3106A" w:rsidP="00FE65C3">
                <w:pPr>
                  <w:pStyle w:val="EndnoteText"/>
                  <w:spacing w:after="120"/>
                  <w:ind w:left="0" w:firstLine="720"/>
                  <w:rPr>
                    <w:ins w:id="106" w:author="Molly McFaul" w:date="2016-02-01T11:31:00Z"/>
                    <w:rFonts w:ascii="Times New Roman" w:hAnsi="Times New Roman" w:cs="Times New Roman"/>
                    <w:sz w:val="24"/>
                    <w:szCs w:val="24"/>
                    <w:rPrChange w:id="107" w:author="Molly McFaul" w:date="2016-02-01T11:36:00Z">
                      <w:rPr>
                        <w:ins w:id="108" w:author="Molly McFaul" w:date="2016-02-01T11:31:00Z"/>
                      </w:rPr>
                    </w:rPrChange>
                  </w:rPr>
                  <w:pPrChange w:id="109" w:author="Molly McFaul" w:date="2016-02-01T11:36:00Z">
                    <w:pPr>
                      <w:pStyle w:val="EndnoteText"/>
                      <w:spacing w:after="120" w:line="360" w:lineRule="auto"/>
                      <w:ind w:left="0" w:firstLine="720"/>
                    </w:pPr>
                  </w:pPrChange>
                </w:pPr>
              </w:p>
              <w:p w14:paraId="1272C4D8" w14:textId="050C6699" w:rsidR="00B05790" w:rsidRPr="00A37926" w:rsidRDefault="00B05790" w:rsidP="00FE65C3">
                <w:pPr>
                  <w:rPr>
                    <w:rFonts w:ascii="Times New Roman" w:hAnsi="Times New Roman" w:cs="Times New Roman"/>
                    <w:sz w:val="24"/>
                    <w:szCs w:val="24"/>
                  </w:rPr>
                </w:pPr>
                <w:r w:rsidRPr="00FE65C3">
                  <w:rPr>
                    <w:rFonts w:ascii="Times New Roman" w:hAnsi="Times New Roman" w:cs="Times New Roman"/>
                    <w:sz w:val="24"/>
                    <w:szCs w:val="24"/>
                  </w:rPr>
                  <w:t xml:space="preserve">  Chris Lechner, former dancer at the Stuttgart Ballet, and Georg’s son, still works with Indian contemporary dancers.  Most importantly the event legitimized innovation for dancers from and within India. (Previously, only non-Indian dancers were expected to innovate beyond tradition.)  Also, the gatekeeping notion of authenticity -- which had hitherto meant a demand for unchanged tradition -- was recast as a demand for individual artistic integrity. </w:t>
                </w:r>
                <w:del w:id="110" w:author="Molly McFaul" w:date="2016-02-01T11:34:00Z">
                  <w:r w:rsidRPr="00AB5621" w:rsidDel="00FE65C3">
                    <w:rPr>
                      <w:rFonts w:ascii="Times New Roman" w:hAnsi="Times New Roman" w:cs="Times New Roman"/>
                      <w:sz w:val="24"/>
                      <w:szCs w:val="24"/>
                    </w:rPr>
                    <w:delText xml:space="preserve">  </w:delText>
                  </w:r>
                </w:del>
                <w:r w:rsidRPr="00AB5621">
                  <w:rPr>
                    <w:rFonts w:ascii="Times New Roman" w:hAnsi="Times New Roman" w:cs="Times New Roman"/>
                    <w:sz w:val="24"/>
                    <w:szCs w:val="24"/>
                  </w:rPr>
                  <w:t>This watershed event officially opened the door for new choreographies not only in modernist and post traditional choreographies, but also withi</w:t>
                </w:r>
                <w:r w:rsidRPr="00A37926">
                  <w:rPr>
                    <w:rFonts w:ascii="Times New Roman" w:hAnsi="Times New Roman" w:cs="Times New Roman"/>
                    <w:sz w:val="24"/>
                    <w:szCs w:val="24"/>
                  </w:rPr>
                  <w:t xml:space="preserve">n the classical forms.   </w:t>
                </w:r>
              </w:p>
              <w:p w14:paraId="066FB104" w14:textId="77777777" w:rsidR="00FE65C3" w:rsidRDefault="00FE65C3" w:rsidP="00FE65C3">
                <w:pPr>
                  <w:rPr>
                    <w:ins w:id="111" w:author="Molly McFaul" w:date="2016-02-01T11:41:00Z"/>
                    <w:rFonts w:ascii="Times New Roman" w:hAnsi="Times New Roman" w:cs="Times New Roman"/>
                    <w:sz w:val="24"/>
                    <w:szCs w:val="24"/>
                  </w:rPr>
                </w:pPr>
              </w:p>
              <w:p w14:paraId="34FC8D3F" w14:textId="77777777" w:rsidR="00FE65C3" w:rsidRDefault="00FE65C3" w:rsidP="00FE65C3">
                <w:pPr>
                  <w:rPr>
                    <w:ins w:id="112" w:author="Molly McFaul" w:date="2016-02-01T11:42:00Z"/>
                    <w:rStyle w:val="Heading2Char"/>
                  </w:rPr>
                </w:pPr>
                <w:ins w:id="113" w:author="Molly McFaul" w:date="2016-02-01T11:42:00Z">
                  <w:r w:rsidRPr="00FE65C3">
                    <w:rPr>
                      <w:rStyle w:val="Heading2Char"/>
                      <w:rPrChange w:id="114" w:author="Molly McFaul" w:date="2016-02-01T11:42:00Z">
                        <w:rPr>
                          <w:rFonts w:ascii="Times New Roman" w:hAnsi="Times New Roman" w:cs="Times New Roman"/>
                          <w:sz w:val="24"/>
                          <w:szCs w:val="24"/>
                        </w:rPr>
                      </w:rPrChange>
                    </w:rPr>
                    <w:t>Work and Participants</w:t>
                  </w:r>
                </w:ins>
              </w:p>
              <w:p w14:paraId="66C94B94" w14:textId="77777777" w:rsidR="00FE65C3" w:rsidRPr="00FD5F9B" w:rsidRDefault="00FE65C3" w:rsidP="00FE65C3">
                <w:pPr>
                  <w:rPr>
                    <w:ins w:id="115" w:author="Molly McFaul" w:date="2016-02-01T11:42:00Z"/>
                    <w:rFonts w:ascii="Times New Roman" w:hAnsi="Times New Roman" w:cs="Times New Roman"/>
                    <w:sz w:val="24"/>
                    <w:szCs w:val="24"/>
                  </w:rPr>
                </w:pPr>
                <w:ins w:id="116" w:author="Molly McFaul" w:date="2016-02-01T11:42:00Z">
                  <w:r w:rsidRPr="00FD5F9B">
                    <w:rPr>
                      <w:rFonts w:ascii="Times New Roman" w:hAnsi="Times New Roman" w:cs="Times New Roman"/>
                      <w:sz w:val="24"/>
                      <w:szCs w:val="24"/>
                    </w:rPr>
                    <w:t xml:space="preserve">The East West Dance Encounter, 1984 Program lists the following participants:  </w:t>
                  </w:r>
                </w:ins>
              </w:p>
              <w:p w14:paraId="53655511" w14:textId="77777777" w:rsidR="00FE65C3" w:rsidRPr="00FD5F9B" w:rsidRDefault="00FE65C3" w:rsidP="00FE65C3">
                <w:pPr>
                  <w:rPr>
                    <w:ins w:id="117" w:author="Molly McFaul" w:date="2016-02-01T11:42:00Z"/>
                    <w:rFonts w:ascii="Times New Roman" w:hAnsi="Times New Roman" w:cs="Times New Roman"/>
                    <w:sz w:val="24"/>
                    <w:szCs w:val="24"/>
                  </w:rPr>
                </w:pPr>
                <w:ins w:id="118" w:author="Molly McFaul" w:date="2016-02-01T11:42:00Z">
                  <w:r w:rsidRPr="00FD5F9B">
                    <w:rPr>
                      <w:rFonts w:ascii="Times New Roman" w:hAnsi="Times New Roman" w:cs="Times New Roman"/>
                      <w:sz w:val="24"/>
                      <w:szCs w:val="24"/>
                    </w:rPr>
                    <w:t>France:</w:t>
                  </w:r>
                </w:ins>
              </w:p>
              <w:p w14:paraId="717D4105" w14:textId="77777777" w:rsidR="00FE65C3" w:rsidRPr="00FD5F9B" w:rsidRDefault="00FE65C3" w:rsidP="00FE65C3">
                <w:pPr>
                  <w:rPr>
                    <w:ins w:id="119" w:author="Molly McFaul" w:date="2016-02-01T11:42:00Z"/>
                    <w:rFonts w:ascii="Times New Roman" w:hAnsi="Times New Roman" w:cs="Times New Roman"/>
                    <w:sz w:val="24"/>
                    <w:szCs w:val="24"/>
                  </w:rPr>
                </w:pPr>
                <w:ins w:id="120" w:author="Molly McFaul" w:date="2016-02-01T11:42:00Z">
                  <w:r w:rsidRPr="00FD5F9B">
                    <w:rPr>
                      <w:rFonts w:ascii="Times New Roman" w:hAnsi="Times New Roman" w:cs="Times New Roman"/>
                      <w:sz w:val="24"/>
                      <w:szCs w:val="24"/>
                    </w:rPr>
                    <w:t xml:space="preserve">Dominique Bagouet - Choreographer, modern dance, Montpellier, (danced with Maurice Bejart) </w:t>
                  </w:r>
                </w:ins>
              </w:p>
              <w:p w14:paraId="6D344078" w14:textId="77777777" w:rsidR="00FE65C3" w:rsidRPr="00FD5F9B" w:rsidRDefault="00FE65C3" w:rsidP="00FE65C3">
                <w:pPr>
                  <w:rPr>
                    <w:ins w:id="121" w:author="Molly McFaul" w:date="2016-02-01T11:42:00Z"/>
                    <w:rFonts w:ascii="Times New Roman" w:hAnsi="Times New Roman" w:cs="Times New Roman"/>
                    <w:sz w:val="24"/>
                    <w:szCs w:val="24"/>
                  </w:rPr>
                </w:pPr>
                <w:ins w:id="122" w:author="Molly McFaul" w:date="2016-02-01T11:42:00Z">
                  <w:r w:rsidRPr="00FD5F9B">
                    <w:rPr>
                      <w:rFonts w:ascii="Times New Roman" w:hAnsi="Times New Roman" w:cs="Times New Roman"/>
                      <w:sz w:val="24"/>
                      <w:szCs w:val="24"/>
                    </w:rPr>
                    <w:t>Andreine Bel -</w:t>
                  </w:r>
                  <w:proofErr w:type="gramStart"/>
                  <w:r w:rsidRPr="00FD5F9B">
                    <w:rPr>
                      <w:rFonts w:ascii="Times New Roman" w:hAnsi="Times New Roman" w:cs="Times New Roman"/>
                      <w:sz w:val="24"/>
                      <w:szCs w:val="24"/>
                    </w:rPr>
                    <w:t>Kathak(</w:t>
                  </w:r>
                  <w:proofErr w:type="gramEnd"/>
                  <w:r w:rsidRPr="00FD5F9B">
                    <w:rPr>
                      <w:rFonts w:ascii="Times New Roman" w:hAnsi="Times New Roman" w:cs="Times New Roman"/>
                      <w:sz w:val="24"/>
                      <w:szCs w:val="24"/>
                    </w:rPr>
                    <w:t>Birju Maharaj- New Delhi)  Free dance (Francois Malkovsky)</w:t>
                  </w:r>
                </w:ins>
              </w:p>
              <w:p w14:paraId="089A2BEA" w14:textId="77777777" w:rsidR="00FE65C3" w:rsidRPr="00FD5F9B" w:rsidRDefault="00FE65C3" w:rsidP="00FE65C3">
                <w:pPr>
                  <w:rPr>
                    <w:ins w:id="123" w:author="Molly McFaul" w:date="2016-02-01T11:42:00Z"/>
                    <w:rFonts w:ascii="Times New Roman" w:hAnsi="Times New Roman" w:cs="Times New Roman"/>
                    <w:sz w:val="24"/>
                    <w:szCs w:val="24"/>
                  </w:rPr>
                </w:pPr>
                <w:ins w:id="124" w:author="Molly McFaul" w:date="2016-02-01T11:42:00Z">
                  <w:r w:rsidRPr="00FD5F9B">
                    <w:rPr>
                      <w:rFonts w:ascii="Times New Roman" w:hAnsi="Times New Roman" w:cs="Times New Roman"/>
                      <w:sz w:val="24"/>
                      <w:szCs w:val="24"/>
                    </w:rPr>
                    <w:lastRenderedPageBreak/>
                    <w:t xml:space="preserve">Elizabeth Mauger (Cunningham technique) from France, </w:t>
                  </w:r>
                </w:ins>
              </w:p>
              <w:p w14:paraId="1D936E47" w14:textId="77777777" w:rsidR="00FE65C3" w:rsidRPr="00FD5F9B" w:rsidRDefault="00FE65C3" w:rsidP="00FE65C3">
                <w:pPr>
                  <w:rPr>
                    <w:ins w:id="125" w:author="Molly McFaul" w:date="2016-02-01T11:42:00Z"/>
                    <w:rFonts w:ascii="Times New Roman" w:hAnsi="Times New Roman" w:cs="Times New Roman"/>
                    <w:sz w:val="24"/>
                    <w:szCs w:val="24"/>
                  </w:rPr>
                </w:pPr>
                <w:ins w:id="126" w:author="Molly McFaul" w:date="2016-02-01T11:42:00Z">
                  <w:r w:rsidRPr="00FD5F9B">
                    <w:rPr>
                      <w:rFonts w:ascii="Times New Roman" w:hAnsi="Times New Roman" w:cs="Times New Roman"/>
                      <w:sz w:val="24"/>
                      <w:szCs w:val="24"/>
                    </w:rPr>
                    <w:tab/>
                  </w:r>
                </w:ins>
              </w:p>
              <w:p w14:paraId="3BFA4B19" w14:textId="77777777" w:rsidR="00FE65C3" w:rsidRPr="00FD5F9B" w:rsidRDefault="00FE65C3" w:rsidP="00FE65C3">
                <w:pPr>
                  <w:rPr>
                    <w:ins w:id="127" w:author="Molly McFaul" w:date="2016-02-01T11:42:00Z"/>
                    <w:rFonts w:ascii="Times New Roman" w:hAnsi="Times New Roman" w:cs="Times New Roman"/>
                    <w:sz w:val="24"/>
                    <w:szCs w:val="24"/>
                  </w:rPr>
                </w:pPr>
                <w:ins w:id="128" w:author="Molly McFaul" w:date="2016-02-01T11:42:00Z">
                  <w:r w:rsidRPr="00FD5F9B">
                    <w:rPr>
                      <w:rFonts w:ascii="Times New Roman" w:hAnsi="Times New Roman" w:cs="Times New Roman"/>
                      <w:sz w:val="24"/>
                      <w:szCs w:val="24"/>
                    </w:rPr>
                    <w:t xml:space="preserve">From FRG or Federal Republic of Germany, as West Germany was then known: </w:t>
                  </w:r>
                </w:ins>
              </w:p>
              <w:p w14:paraId="0C1FC57E" w14:textId="77777777" w:rsidR="00FE65C3" w:rsidRPr="00FD5F9B" w:rsidRDefault="00FE65C3" w:rsidP="00FE65C3">
                <w:pPr>
                  <w:rPr>
                    <w:ins w:id="129" w:author="Molly McFaul" w:date="2016-02-01T11:42:00Z"/>
                    <w:rFonts w:ascii="Times New Roman" w:hAnsi="Times New Roman" w:cs="Times New Roman"/>
                    <w:sz w:val="24"/>
                    <w:szCs w:val="24"/>
                  </w:rPr>
                </w:pPr>
                <w:ins w:id="130" w:author="Molly McFaul" w:date="2016-02-01T11:42:00Z">
                  <w:r w:rsidRPr="00FD5F9B">
                    <w:rPr>
                      <w:rFonts w:ascii="Times New Roman" w:hAnsi="Times New Roman" w:cs="Times New Roman"/>
                      <w:sz w:val="24"/>
                      <w:szCs w:val="24"/>
                    </w:rPr>
                    <w:t xml:space="preserve">Gerhard Bohner, Choreographer-dancer Folkwang Ballet, Netherlands-Dans-Theatre.  </w:t>
                  </w:r>
                </w:ins>
              </w:p>
              <w:p w14:paraId="39E82A39" w14:textId="77777777" w:rsidR="00FE65C3" w:rsidRPr="00FD5F9B" w:rsidRDefault="00FE65C3" w:rsidP="00FE65C3">
                <w:pPr>
                  <w:rPr>
                    <w:ins w:id="131" w:author="Molly McFaul" w:date="2016-02-01T11:42:00Z"/>
                    <w:rFonts w:ascii="Times New Roman" w:hAnsi="Times New Roman" w:cs="Times New Roman"/>
                    <w:sz w:val="24"/>
                    <w:szCs w:val="24"/>
                  </w:rPr>
                </w:pPr>
                <w:ins w:id="132" w:author="Molly McFaul" w:date="2016-02-01T11:42:00Z">
                  <w:r w:rsidRPr="00FD5F9B">
                    <w:rPr>
                      <w:rFonts w:ascii="Times New Roman" w:hAnsi="Times New Roman" w:cs="Times New Roman"/>
                      <w:sz w:val="24"/>
                      <w:szCs w:val="24"/>
                    </w:rPr>
                    <w:t xml:space="preserve">Susanne Linke, Freelance Choreographer of Tanztheater, and Contemporary dance. </w:t>
                  </w:r>
                </w:ins>
              </w:p>
              <w:p w14:paraId="1AA89012" w14:textId="77777777" w:rsidR="00FE65C3" w:rsidRPr="00FD5F9B" w:rsidRDefault="00FE65C3" w:rsidP="00FE65C3">
                <w:pPr>
                  <w:rPr>
                    <w:ins w:id="133" w:author="Molly McFaul" w:date="2016-02-01T11:42:00Z"/>
                    <w:rFonts w:ascii="Times New Roman" w:hAnsi="Times New Roman" w:cs="Times New Roman"/>
                    <w:sz w:val="24"/>
                    <w:szCs w:val="24"/>
                  </w:rPr>
                </w:pPr>
              </w:p>
              <w:p w14:paraId="4FABC154" w14:textId="77777777" w:rsidR="00FE65C3" w:rsidRPr="00FD5F9B" w:rsidRDefault="00FE65C3" w:rsidP="00FE65C3">
                <w:pPr>
                  <w:rPr>
                    <w:ins w:id="134" w:author="Molly McFaul" w:date="2016-02-01T11:42:00Z"/>
                    <w:rFonts w:ascii="Times New Roman" w:hAnsi="Times New Roman" w:cs="Times New Roman"/>
                    <w:sz w:val="24"/>
                    <w:szCs w:val="24"/>
                  </w:rPr>
                </w:pPr>
                <w:ins w:id="135" w:author="Molly McFaul" w:date="2016-02-01T11:42:00Z">
                  <w:r w:rsidRPr="00FD5F9B">
                    <w:rPr>
                      <w:rFonts w:ascii="Times New Roman" w:hAnsi="Times New Roman" w:cs="Times New Roman"/>
                      <w:sz w:val="24"/>
                      <w:szCs w:val="24"/>
                    </w:rPr>
                    <w:t xml:space="preserve">Italy: </w:t>
                  </w:r>
                </w:ins>
              </w:p>
              <w:p w14:paraId="0B24959A" w14:textId="77777777" w:rsidR="00FE65C3" w:rsidRPr="00FD5F9B" w:rsidRDefault="00FE65C3" w:rsidP="00FE65C3">
                <w:pPr>
                  <w:rPr>
                    <w:ins w:id="136" w:author="Molly McFaul" w:date="2016-02-01T11:42:00Z"/>
                    <w:rFonts w:ascii="Times New Roman" w:hAnsi="Times New Roman" w:cs="Times New Roman"/>
                    <w:sz w:val="24"/>
                    <w:szCs w:val="24"/>
                  </w:rPr>
                </w:pPr>
                <w:ins w:id="137" w:author="Molly McFaul" w:date="2016-02-01T11:42:00Z">
                  <w:r w:rsidRPr="00FD5F9B">
                    <w:rPr>
                      <w:rFonts w:ascii="Times New Roman" w:hAnsi="Times New Roman" w:cs="Times New Roman"/>
                      <w:sz w:val="24"/>
                      <w:szCs w:val="24"/>
                    </w:rPr>
                    <w:t>Patrizia Cerroni</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Choreographer: </w:t>
                  </w:r>
                  <w:r w:rsidRPr="00FD5F9B">
                    <w:rPr>
                      <w:rFonts w:ascii="Times New Roman" w:hAnsi="Times New Roman" w:cs="Times New Roman"/>
                      <w:i/>
                      <w:sz w:val="24"/>
                      <w:szCs w:val="24"/>
                    </w:rPr>
                    <w:t>I Danzatori Scalzi</w:t>
                  </w:r>
                  <w:r w:rsidRPr="00FD5F9B">
                    <w:rPr>
                      <w:rFonts w:ascii="Times New Roman" w:hAnsi="Times New Roman" w:cs="Times New Roman"/>
                      <w:sz w:val="24"/>
                      <w:szCs w:val="24"/>
                    </w:rPr>
                    <w:t xml:space="preserve">)  </w:t>
                  </w:r>
                </w:ins>
              </w:p>
              <w:p w14:paraId="158BDF82" w14:textId="77777777" w:rsidR="00FE65C3" w:rsidRPr="00FD5F9B" w:rsidRDefault="00FE65C3" w:rsidP="00FE65C3">
                <w:pPr>
                  <w:rPr>
                    <w:ins w:id="138" w:author="Molly McFaul" w:date="2016-02-01T11:42:00Z"/>
                    <w:rFonts w:ascii="Times New Roman" w:hAnsi="Times New Roman" w:cs="Times New Roman"/>
                    <w:sz w:val="24"/>
                    <w:szCs w:val="24"/>
                  </w:rPr>
                </w:pPr>
                <w:ins w:id="139" w:author="Molly McFaul" w:date="2016-02-01T11:42:00Z">
                  <w:r w:rsidRPr="00FD5F9B">
                    <w:rPr>
                      <w:rFonts w:ascii="Times New Roman" w:hAnsi="Times New Roman" w:cs="Times New Roman"/>
                      <w:sz w:val="24"/>
                      <w:szCs w:val="24"/>
                    </w:rPr>
                    <w:t>Ileana Citaristi</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Odissi- Kelucharan Mahapatra)  from Italy, </w:t>
                  </w:r>
                </w:ins>
              </w:p>
              <w:p w14:paraId="320A384C" w14:textId="77777777" w:rsidR="00FE65C3" w:rsidRPr="00FD5F9B" w:rsidRDefault="00FE65C3" w:rsidP="00FE65C3">
                <w:pPr>
                  <w:rPr>
                    <w:ins w:id="140" w:author="Molly McFaul" w:date="2016-02-01T11:42:00Z"/>
                    <w:rFonts w:ascii="Times New Roman" w:hAnsi="Times New Roman" w:cs="Times New Roman"/>
                    <w:sz w:val="24"/>
                    <w:szCs w:val="24"/>
                  </w:rPr>
                </w:pPr>
              </w:p>
              <w:p w14:paraId="4D1E8CAE" w14:textId="77777777" w:rsidR="00FE65C3" w:rsidRPr="00FD5F9B" w:rsidRDefault="00FE65C3" w:rsidP="00FE65C3">
                <w:pPr>
                  <w:rPr>
                    <w:ins w:id="141" w:author="Molly McFaul" w:date="2016-02-01T11:42:00Z"/>
                    <w:rFonts w:ascii="Times New Roman" w:hAnsi="Times New Roman" w:cs="Times New Roman"/>
                    <w:sz w:val="24"/>
                    <w:szCs w:val="24"/>
                  </w:rPr>
                </w:pPr>
                <w:ins w:id="142" w:author="Molly McFaul" w:date="2016-02-01T11:42:00Z">
                  <w:r>
                    <w:rPr>
                      <w:rFonts w:ascii="Times New Roman" w:hAnsi="Times New Roman" w:cs="Times New Roman"/>
                      <w:sz w:val="24"/>
                      <w:szCs w:val="24"/>
                    </w:rPr>
                    <w:t>USA:</w:t>
                  </w:r>
                  <w:r>
                    <w:rPr>
                      <w:rFonts w:ascii="Times New Roman" w:hAnsi="Times New Roman" w:cs="Times New Roman"/>
                      <w:sz w:val="24"/>
                      <w:szCs w:val="24"/>
                    </w:rPr>
                    <w:br/>
                    <w:t xml:space="preserve">Carmen DeLavallade, </w:t>
                  </w:r>
                  <w:r w:rsidRPr="00FD5F9B">
                    <w:rPr>
                      <w:rFonts w:ascii="Times New Roman" w:hAnsi="Times New Roman" w:cs="Times New Roman"/>
                      <w:sz w:val="24"/>
                      <w:szCs w:val="24"/>
                    </w:rPr>
                    <w:t>Freelance modern dancer. (Lester Horton, Alvin Ailey etc)</w:t>
                  </w:r>
                </w:ins>
              </w:p>
              <w:p w14:paraId="2807DD95" w14:textId="77777777" w:rsidR="00FE65C3" w:rsidRPr="00FD5F9B" w:rsidRDefault="00FE65C3" w:rsidP="00FE65C3">
                <w:pPr>
                  <w:rPr>
                    <w:ins w:id="143" w:author="Molly McFaul" w:date="2016-02-01T11:42:00Z"/>
                    <w:rFonts w:ascii="Times New Roman" w:hAnsi="Times New Roman" w:cs="Times New Roman"/>
                    <w:sz w:val="24"/>
                    <w:szCs w:val="24"/>
                  </w:rPr>
                </w:pPr>
                <w:ins w:id="144" w:author="Molly McFaul" w:date="2016-02-01T11:42:00Z">
                  <w:r w:rsidRPr="00FD5F9B">
                    <w:rPr>
                      <w:rFonts w:ascii="Times New Roman" w:hAnsi="Times New Roman" w:cs="Times New Roman"/>
                      <w:sz w:val="24"/>
                      <w:szCs w:val="24"/>
                    </w:rPr>
                    <w:t>Ritha Devi, (Mahari style Odissi-Pankaj Charan Das)</w:t>
                  </w:r>
                </w:ins>
              </w:p>
              <w:p w14:paraId="50CC65F5" w14:textId="77777777" w:rsidR="00FE65C3" w:rsidRPr="00FD5F9B" w:rsidRDefault="00FE65C3" w:rsidP="00FE65C3">
                <w:pPr>
                  <w:rPr>
                    <w:ins w:id="145" w:author="Molly McFaul" w:date="2016-02-01T11:42:00Z"/>
                    <w:rFonts w:ascii="Times New Roman" w:hAnsi="Times New Roman" w:cs="Times New Roman"/>
                    <w:sz w:val="24"/>
                    <w:szCs w:val="24"/>
                  </w:rPr>
                </w:pPr>
                <w:ins w:id="146" w:author="Molly McFaul" w:date="2016-02-01T11:42:00Z">
                  <w:r w:rsidRPr="00FD5F9B">
                    <w:rPr>
                      <w:rFonts w:ascii="Times New Roman" w:hAnsi="Times New Roman" w:cs="Times New Roman"/>
                      <w:sz w:val="24"/>
                      <w:szCs w:val="24"/>
                    </w:rPr>
                    <w:t xml:space="preserve">Leslie Friedman, (Fulbright fellow– listed but did not participate.) </w:t>
                  </w:r>
                </w:ins>
              </w:p>
              <w:p w14:paraId="4C70571F" w14:textId="77777777" w:rsidR="00FE65C3" w:rsidRPr="00FD5F9B" w:rsidRDefault="00FE65C3" w:rsidP="00FE65C3">
                <w:pPr>
                  <w:rPr>
                    <w:ins w:id="147" w:author="Molly McFaul" w:date="2016-02-01T11:42:00Z"/>
                    <w:rFonts w:ascii="Times New Roman" w:hAnsi="Times New Roman" w:cs="Times New Roman"/>
                    <w:sz w:val="24"/>
                    <w:szCs w:val="24"/>
                  </w:rPr>
                </w:pPr>
              </w:p>
              <w:p w14:paraId="0CCB286A" w14:textId="77777777" w:rsidR="00FE65C3" w:rsidRPr="00FD5F9B" w:rsidRDefault="00FE65C3" w:rsidP="00FE65C3">
                <w:pPr>
                  <w:rPr>
                    <w:ins w:id="148" w:author="Molly McFaul" w:date="2016-02-01T11:42:00Z"/>
                    <w:rFonts w:ascii="Times New Roman" w:hAnsi="Times New Roman" w:cs="Times New Roman"/>
                    <w:sz w:val="24"/>
                    <w:szCs w:val="24"/>
                  </w:rPr>
                </w:pPr>
                <w:ins w:id="149" w:author="Molly McFaul" w:date="2016-02-01T11:42:00Z">
                  <w:r w:rsidRPr="00FD5F9B">
                    <w:rPr>
                      <w:rFonts w:ascii="Times New Roman" w:hAnsi="Times New Roman" w:cs="Times New Roman"/>
                      <w:sz w:val="24"/>
                      <w:szCs w:val="24"/>
                    </w:rPr>
                    <w:t>Canada:</w:t>
                  </w:r>
                </w:ins>
              </w:p>
              <w:p w14:paraId="68DA306A" w14:textId="77777777" w:rsidR="00FE65C3" w:rsidRPr="00FD5F9B" w:rsidRDefault="00FE65C3" w:rsidP="00FE65C3">
                <w:pPr>
                  <w:rPr>
                    <w:ins w:id="150" w:author="Molly McFaul" w:date="2016-02-01T11:42:00Z"/>
                    <w:rFonts w:ascii="Times New Roman" w:hAnsi="Times New Roman" w:cs="Times New Roman"/>
                    <w:sz w:val="24"/>
                    <w:szCs w:val="24"/>
                  </w:rPr>
                </w:pPr>
                <w:ins w:id="151" w:author="Molly McFaul" w:date="2016-02-01T11:42:00Z">
                  <w:r w:rsidRPr="00FD5F9B">
                    <w:rPr>
                      <w:rFonts w:ascii="Times New Roman" w:hAnsi="Times New Roman" w:cs="Times New Roman"/>
                      <w:sz w:val="24"/>
                      <w:szCs w:val="24"/>
                    </w:rPr>
                    <w:t>Anne Marie Gaston Dancer-Indologist-Bharata Natyam</w:t>
                  </w:r>
                </w:ins>
              </w:p>
              <w:p w14:paraId="15803E68" w14:textId="77777777" w:rsidR="00FE65C3" w:rsidRPr="00FD5F9B" w:rsidRDefault="00FE65C3" w:rsidP="00FE65C3">
                <w:pPr>
                  <w:rPr>
                    <w:ins w:id="152" w:author="Molly McFaul" w:date="2016-02-01T11:42:00Z"/>
                    <w:rFonts w:ascii="Times New Roman" w:hAnsi="Times New Roman" w:cs="Times New Roman"/>
                    <w:sz w:val="24"/>
                    <w:szCs w:val="24"/>
                  </w:rPr>
                </w:pPr>
              </w:p>
              <w:p w14:paraId="73E6E4D5" w14:textId="77777777" w:rsidR="00FE65C3" w:rsidRPr="00FD5F9B" w:rsidRDefault="00FE65C3" w:rsidP="00FE65C3">
                <w:pPr>
                  <w:rPr>
                    <w:ins w:id="153" w:author="Molly McFaul" w:date="2016-02-01T11:42:00Z"/>
                    <w:rFonts w:ascii="Times New Roman" w:hAnsi="Times New Roman" w:cs="Times New Roman"/>
                    <w:sz w:val="24"/>
                    <w:szCs w:val="24"/>
                  </w:rPr>
                </w:pPr>
                <w:ins w:id="154" w:author="Molly McFaul" w:date="2016-02-01T11:42:00Z">
                  <w:r w:rsidRPr="00FD5F9B">
                    <w:rPr>
                      <w:rFonts w:ascii="Times New Roman" w:hAnsi="Times New Roman" w:cs="Times New Roman"/>
                      <w:sz w:val="24"/>
                      <w:szCs w:val="24"/>
                    </w:rPr>
                    <w:t>UK:</w:t>
                  </w:r>
                </w:ins>
              </w:p>
              <w:p w14:paraId="7BE5C366" w14:textId="77777777" w:rsidR="00FE65C3" w:rsidRPr="00FD5F9B" w:rsidRDefault="00FE65C3" w:rsidP="00FE65C3">
                <w:pPr>
                  <w:rPr>
                    <w:ins w:id="155" w:author="Molly McFaul" w:date="2016-02-01T11:42:00Z"/>
                    <w:rFonts w:ascii="Times New Roman" w:hAnsi="Times New Roman" w:cs="Times New Roman"/>
                    <w:sz w:val="24"/>
                    <w:szCs w:val="24"/>
                  </w:rPr>
                </w:pPr>
                <w:ins w:id="156" w:author="Molly McFaul" w:date="2016-02-01T11:42:00Z">
                  <w:r w:rsidRPr="00FD5F9B">
                    <w:rPr>
                      <w:rFonts w:ascii="Times New Roman" w:hAnsi="Times New Roman" w:cs="Times New Roman"/>
                      <w:sz w:val="24"/>
                      <w:szCs w:val="24"/>
                    </w:rPr>
                    <w:t>James Kippen- Ethnomusicologist, (tabla-Lucknow tradition) Belfast UK</w:t>
                  </w:r>
                </w:ins>
              </w:p>
              <w:p w14:paraId="3886225B" w14:textId="77777777" w:rsidR="00FE65C3" w:rsidRPr="00FD5F9B" w:rsidRDefault="00FE65C3" w:rsidP="00FE65C3">
                <w:pPr>
                  <w:rPr>
                    <w:ins w:id="157" w:author="Molly McFaul" w:date="2016-02-01T11:42:00Z"/>
                    <w:rFonts w:ascii="Times New Roman" w:hAnsi="Times New Roman" w:cs="Times New Roman"/>
                    <w:sz w:val="24"/>
                    <w:szCs w:val="24"/>
                  </w:rPr>
                </w:pPr>
                <w:ins w:id="158" w:author="Molly McFaul" w:date="2016-02-01T11:42:00Z">
                  <w:r w:rsidRPr="00FD5F9B">
                    <w:rPr>
                      <w:rFonts w:ascii="Times New Roman" w:hAnsi="Times New Roman" w:cs="Times New Roman"/>
                      <w:sz w:val="24"/>
                      <w:szCs w:val="24"/>
                    </w:rPr>
                    <w:t xml:space="preserve">Stephen Long (London Festival Ballet)  </w:t>
                  </w:r>
                </w:ins>
              </w:p>
              <w:p w14:paraId="0CE0D21B" w14:textId="77777777" w:rsidR="00FE65C3" w:rsidRPr="00FD5F9B" w:rsidRDefault="00FE65C3" w:rsidP="00FE65C3">
                <w:pPr>
                  <w:rPr>
                    <w:ins w:id="159" w:author="Molly McFaul" w:date="2016-02-01T11:42:00Z"/>
                    <w:rFonts w:ascii="Times New Roman" w:hAnsi="Times New Roman" w:cs="Times New Roman"/>
                    <w:sz w:val="24"/>
                    <w:szCs w:val="24"/>
                  </w:rPr>
                </w:pPr>
              </w:p>
              <w:p w14:paraId="27E90F81" w14:textId="77777777" w:rsidR="00FE65C3" w:rsidRPr="00FD5F9B" w:rsidRDefault="00FE65C3" w:rsidP="00FE65C3">
                <w:pPr>
                  <w:rPr>
                    <w:ins w:id="160" w:author="Molly McFaul" w:date="2016-02-01T11:42:00Z"/>
                    <w:rFonts w:ascii="Times New Roman" w:hAnsi="Times New Roman" w:cs="Times New Roman"/>
                    <w:sz w:val="24"/>
                    <w:szCs w:val="24"/>
                  </w:rPr>
                </w:pPr>
                <w:ins w:id="161" w:author="Molly McFaul" w:date="2016-02-01T11:42:00Z">
                  <w:r w:rsidRPr="00FD5F9B">
                    <w:rPr>
                      <w:rFonts w:ascii="Times New Roman" w:hAnsi="Times New Roman" w:cs="Times New Roman"/>
                      <w:sz w:val="24"/>
                      <w:szCs w:val="24"/>
                    </w:rPr>
                    <w:t xml:space="preserve">India: </w:t>
                  </w:r>
                </w:ins>
              </w:p>
              <w:p w14:paraId="33049C75" w14:textId="77777777" w:rsidR="00FE65C3" w:rsidRPr="00FD5F9B" w:rsidRDefault="00FE65C3" w:rsidP="00FE65C3">
                <w:pPr>
                  <w:rPr>
                    <w:ins w:id="162" w:author="Molly McFaul" w:date="2016-02-01T11:42:00Z"/>
                    <w:rFonts w:ascii="Times New Roman" w:hAnsi="Times New Roman" w:cs="Times New Roman"/>
                    <w:sz w:val="24"/>
                    <w:szCs w:val="24"/>
                  </w:rPr>
                </w:pPr>
                <w:ins w:id="163" w:author="Molly McFaul" w:date="2016-02-01T11:42:00Z">
                  <w:r w:rsidRPr="00FD5F9B">
                    <w:rPr>
                      <w:rFonts w:ascii="Times New Roman" w:hAnsi="Times New Roman" w:cs="Times New Roman"/>
                      <w:sz w:val="24"/>
                      <w:szCs w:val="24"/>
                    </w:rPr>
                    <w:t>Chandralekha</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Contemporary bharatanatyam)  </w:t>
                  </w:r>
                </w:ins>
              </w:p>
              <w:p w14:paraId="52F3111D" w14:textId="77777777" w:rsidR="00FE65C3" w:rsidRPr="00FD5F9B" w:rsidRDefault="00FE65C3" w:rsidP="00FE65C3">
                <w:pPr>
                  <w:rPr>
                    <w:ins w:id="164" w:author="Molly McFaul" w:date="2016-02-01T11:42:00Z"/>
                    <w:rFonts w:ascii="Times New Roman" w:hAnsi="Times New Roman" w:cs="Times New Roman"/>
                    <w:sz w:val="24"/>
                    <w:szCs w:val="24"/>
                  </w:rPr>
                </w:pPr>
                <w:ins w:id="165" w:author="Molly McFaul" w:date="2016-02-01T11:42:00Z">
                  <w:r w:rsidRPr="00FD5F9B">
                    <w:rPr>
                      <w:rFonts w:ascii="Times New Roman" w:hAnsi="Times New Roman" w:cs="Times New Roman"/>
                      <w:sz w:val="24"/>
                      <w:szCs w:val="24"/>
                    </w:rPr>
                    <w:t xml:space="preserve">Uttara Asha Coorlawala, (modern- Pearl Lang, Ballet Hispanico, Yvonne Rainer, Sun Ock </w:t>
                  </w:r>
                  <w:proofErr w:type="gramStart"/>
                  <w:r w:rsidRPr="00FD5F9B">
                    <w:rPr>
                      <w:rFonts w:ascii="Times New Roman" w:hAnsi="Times New Roman" w:cs="Times New Roman"/>
                      <w:sz w:val="24"/>
                      <w:szCs w:val="24"/>
                    </w:rPr>
                    <w:t>Lee )</w:t>
                  </w:r>
                  <w:proofErr w:type="gramEnd"/>
                  <w:r w:rsidRPr="00FD5F9B">
                    <w:rPr>
                      <w:rFonts w:ascii="Times New Roman" w:hAnsi="Times New Roman" w:cs="Times New Roman"/>
                      <w:sz w:val="24"/>
                      <w:szCs w:val="24"/>
                    </w:rPr>
                    <w:t xml:space="preserve">  </w:t>
                  </w:r>
                </w:ins>
              </w:p>
              <w:p w14:paraId="51E472DB" w14:textId="77777777" w:rsidR="00FE65C3" w:rsidRPr="00FD5F9B" w:rsidRDefault="00FE65C3" w:rsidP="00FE65C3">
                <w:pPr>
                  <w:rPr>
                    <w:ins w:id="166" w:author="Molly McFaul" w:date="2016-02-01T11:42:00Z"/>
                    <w:rFonts w:ascii="Times New Roman" w:hAnsi="Times New Roman" w:cs="Times New Roman"/>
                    <w:sz w:val="24"/>
                    <w:szCs w:val="24"/>
                  </w:rPr>
                </w:pPr>
                <w:ins w:id="167" w:author="Molly McFaul" w:date="2016-02-01T11:42:00Z">
                  <w:r w:rsidRPr="00FD5F9B">
                    <w:rPr>
                      <w:rFonts w:ascii="Times New Roman" w:hAnsi="Times New Roman" w:cs="Times New Roman"/>
                      <w:sz w:val="24"/>
                      <w:szCs w:val="24"/>
                    </w:rPr>
                    <w:t xml:space="preserve">Astad Deboo, (Modern) </w:t>
                  </w:r>
                </w:ins>
              </w:p>
              <w:p w14:paraId="441715EC" w14:textId="77777777" w:rsidR="00FE65C3" w:rsidRPr="00FD5F9B" w:rsidRDefault="00FE65C3" w:rsidP="00FE65C3">
                <w:pPr>
                  <w:rPr>
                    <w:ins w:id="168" w:author="Molly McFaul" w:date="2016-02-01T11:42:00Z"/>
                    <w:rFonts w:ascii="Times New Roman" w:hAnsi="Times New Roman" w:cs="Times New Roman"/>
                    <w:sz w:val="24"/>
                    <w:szCs w:val="24"/>
                  </w:rPr>
                </w:pPr>
                <w:ins w:id="169" w:author="Molly McFaul" w:date="2016-02-01T11:42:00Z">
                  <w:r w:rsidRPr="00FD5F9B">
                    <w:rPr>
                      <w:rFonts w:ascii="Times New Roman" w:hAnsi="Times New Roman" w:cs="Times New Roman"/>
                      <w:sz w:val="24"/>
                      <w:szCs w:val="24"/>
                    </w:rPr>
                    <w:t xml:space="preserve">Sunil Kothari, (critic and writer) </w:t>
                  </w:r>
                </w:ins>
              </w:p>
              <w:p w14:paraId="44B0DAD2" w14:textId="77777777" w:rsidR="00FE65C3" w:rsidRPr="00FD5F9B" w:rsidRDefault="00FE65C3" w:rsidP="00FE65C3">
                <w:pPr>
                  <w:rPr>
                    <w:ins w:id="170" w:author="Molly McFaul" w:date="2016-02-01T11:42:00Z"/>
                    <w:rFonts w:ascii="Times New Roman" w:hAnsi="Times New Roman" w:cs="Times New Roman"/>
                    <w:sz w:val="24"/>
                    <w:szCs w:val="24"/>
                  </w:rPr>
                </w:pPr>
                <w:ins w:id="171" w:author="Molly McFaul" w:date="2016-02-01T11:42:00Z">
                  <w:r w:rsidRPr="00FD5F9B">
                    <w:rPr>
                      <w:rFonts w:ascii="Times New Roman" w:hAnsi="Times New Roman" w:cs="Times New Roman"/>
                      <w:sz w:val="24"/>
                      <w:szCs w:val="24"/>
                    </w:rPr>
                    <w:t xml:space="preserve">Yamini Krishnamurti Then one of India’s leading exponents of Classical dance, -Kuchipudi and Bharatanatyam, and Sanskrit scholar)  </w:t>
                  </w:r>
                </w:ins>
              </w:p>
              <w:p w14:paraId="4FC78D32" w14:textId="77777777" w:rsidR="00FE65C3" w:rsidRPr="00FD5F9B" w:rsidRDefault="00FE65C3" w:rsidP="00FE65C3">
                <w:pPr>
                  <w:rPr>
                    <w:ins w:id="172" w:author="Molly McFaul" w:date="2016-02-01T11:42:00Z"/>
                    <w:rFonts w:ascii="Times New Roman" w:hAnsi="Times New Roman" w:cs="Times New Roman"/>
                    <w:sz w:val="24"/>
                    <w:szCs w:val="24"/>
                  </w:rPr>
                </w:pPr>
                <w:ins w:id="173" w:author="Molly McFaul" w:date="2016-02-01T11:42:00Z">
                  <w:r w:rsidRPr="00FD5F9B">
                    <w:rPr>
                      <w:rFonts w:ascii="Times New Roman" w:hAnsi="Times New Roman" w:cs="Times New Roman"/>
                      <w:sz w:val="24"/>
                      <w:szCs w:val="24"/>
                    </w:rPr>
                    <w:t xml:space="preserve">Kumudini Lakhia, (Contemporary kathak)  </w:t>
                  </w:r>
                </w:ins>
              </w:p>
              <w:p w14:paraId="35808803" w14:textId="77777777" w:rsidR="00FE65C3" w:rsidRPr="00FD5F9B" w:rsidRDefault="00FE65C3" w:rsidP="00FE65C3">
                <w:pPr>
                  <w:rPr>
                    <w:ins w:id="174" w:author="Molly McFaul" w:date="2016-02-01T11:42:00Z"/>
                    <w:rFonts w:ascii="Times New Roman" w:hAnsi="Times New Roman" w:cs="Times New Roman"/>
                    <w:sz w:val="24"/>
                    <w:szCs w:val="24"/>
                  </w:rPr>
                </w:pPr>
                <w:ins w:id="175" w:author="Molly McFaul" w:date="2016-02-01T11:42:00Z">
                  <w:r w:rsidRPr="00FD5F9B">
                    <w:rPr>
                      <w:rFonts w:ascii="Times New Roman" w:hAnsi="Times New Roman" w:cs="Times New Roman"/>
                      <w:sz w:val="24"/>
                      <w:szCs w:val="24"/>
                    </w:rPr>
                    <w:t>Sonal Mansingh</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Odissi and  Bharata Natyam)  </w:t>
                  </w:r>
                </w:ins>
              </w:p>
              <w:p w14:paraId="1EEEB48E" w14:textId="77777777" w:rsidR="00FE65C3" w:rsidRPr="00FD5F9B" w:rsidRDefault="00FE65C3" w:rsidP="00FE65C3">
                <w:pPr>
                  <w:rPr>
                    <w:ins w:id="176" w:author="Molly McFaul" w:date="2016-02-01T11:42:00Z"/>
                    <w:rFonts w:ascii="Times New Roman" w:hAnsi="Times New Roman" w:cs="Times New Roman"/>
                    <w:sz w:val="24"/>
                    <w:szCs w:val="24"/>
                  </w:rPr>
                </w:pPr>
                <w:ins w:id="177" w:author="Molly McFaul" w:date="2016-02-01T11:42:00Z">
                  <w:r w:rsidRPr="00FD5F9B">
                    <w:rPr>
                      <w:rFonts w:ascii="Times New Roman" w:hAnsi="Times New Roman" w:cs="Times New Roman"/>
                      <w:sz w:val="24"/>
                      <w:szCs w:val="24"/>
                    </w:rPr>
                    <w:t>Dr. Narayana Menon, (Musicologist and then Chairman, for Sangeet Natak Akademi</w:t>
                  </w:r>
                  <w:proofErr w:type="gramStart"/>
                  <w:r w:rsidRPr="00FD5F9B">
                    <w:rPr>
                      <w:rFonts w:ascii="Times New Roman" w:hAnsi="Times New Roman" w:cs="Times New Roman"/>
                      <w:sz w:val="24"/>
                      <w:szCs w:val="24"/>
                    </w:rPr>
                    <w:t>. )</w:t>
                  </w:r>
                  <w:proofErr w:type="gramEnd"/>
                  <w:r w:rsidRPr="00FD5F9B">
                    <w:rPr>
                      <w:rFonts w:ascii="Times New Roman" w:hAnsi="Times New Roman" w:cs="Times New Roman"/>
                      <w:sz w:val="24"/>
                      <w:szCs w:val="24"/>
                    </w:rPr>
                    <w:t xml:space="preserve"> </w:t>
                  </w:r>
                </w:ins>
              </w:p>
              <w:p w14:paraId="469180C8" w14:textId="77777777" w:rsidR="00FE65C3" w:rsidRPr="00FD5F9B" w:rsidRDefault="00FE65C3" w:rsidP="00FE65C3">
                <w:pPr>
                  <w:rPr>
                    <w:ins w:id="178" w:author="Molly McFaul" w:date="2016-02-01T11:42:00Z"/>
                    <w:rFonts w:ascii="Times New Roman" w:hAnsi="Times New Roman" w:cs="Times New Roman"/>
                    <w:sz w:val="24"/>
                    <w:szCs w:val="24"/>
                  </w:rPr>
                </w:pPr>
                <w:ins w:id="179" w:author="Molly McFaul" w:date="2016-02-01T11:42:00Z">
                  <w:r w:rsidRPr="00FD5F9B">
                    <w:rPr>
                      <w:rFonts w:ascii="Times New Roman" w:hAnsi="Times New Roman" w:cs="Times New Roman"/>
                      <w:sz w:val="24"/>
                      <w:szCs w:val="24"/>
                    </w:rPr>
                    <w:t xml:space="preserve">Mallika Sarabhai, (dancer, Producer, activist) </w:t>
                  </w:r>
                </w:ins>
              </w:p>
              <w:p w14:paraId="57064049" w14:textId="77777777" w:rsidR="00FE65C3" w:rsidRPr="00FD5F9B" w:rsidRDefault="00FE65C3" w:rsidP="00FE65C3">
                <w:pPr>
                  <w:rPr>
                    <w:ins w:id="180" w:author="Molly McFaul" w:date="2016-02-01T11:42:00Z"/>
                    <w:rFonts w:ascii="Times New Roman" w:hAnsi="Times New Roman" w:cs="Times New Roman"/>
                    <w:sz w:val="24"/>
                    <w:szCs w:val="24"/>
                  </w:rPr>
                </w:pPr>
                <w:ins w:id="181" w:author="Molly McFaul" w:date="2016-02-01T11:42:00Z">
                  <w:r w:rsidRPr="00FD5F9B">
                    <w:rPr>
                      <w:rFonts w:ascii="Times New Roman" w:hAnsi="Times New Roman" w:cs="Times New Roman"/>
                      <w:sz w:val="24"/>
                      <w:szCs w:val="24"/>
                    </w:rPr>
                    <w:t>Mrinalini Sarabhai</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contemporary Indian dance drama and bharatanatyam)  </w:t>
                  </w:r>
                </w:ins>
              </w:p>
              <w:p w14:paraId="25DD233D" w14:textId="77777777" w:rsidR="00FE65C3" w:rsidRPr="00FD5F9B" w:rsidRDefault="00FE65C3" w:rsidP="00FE65C3">
                <w:pPr>
                  <w:rPr>
                    <w:ins w:id="182" w:author="Molly McFaul" w:date="2016-02-01T11:42:00Z"/>
                    <w:rFonts w:ascii="Times New Roman" w:hAnsi="Times New Roman" w:cs="Times New Roman"/>
                    <w:sz w:val="24"/>
                    <w:szCs w:val="24"/>
                  </w:rPr>
                </w:pPr>
                <w:ins w:id="183" w:author="Molly McFaul" w:date="2016-02-01T11:42:00Z">
                  <w:r w:rsidRPr="00FD5F9B">
                    <w:rPr>
                      <w:rFonts w:ascii="Times New Roman" w:hAnsi="Times New Roman" w:cs="Times New Roman"/>
                      <w:sz w:val="24"/>
                      <w:szCs w:val="24"/>
                    </w:rPr>
                    <w:t xml:space="preserve">Bharat Sharma, (modern dance, Narendra Sharma troupe- Uday Shankar lineage) </w:t>
                  </w:r>
                </w:ins>
              </w:p>
              <w:p w14:paraId="2F9D9229" w14:textId="77777777" w:rsidR="00FE65C3" w:rsidRPr="00FD5F9B" w:rsidRDefault="00FE65C3" w:rsidP="00FE65C3">
                <w:pPr>
                  <w:rPr>
                    <w:ins w:id="184" w:author="Molly McFaul" w:date="2016-02-01T11:42:00Z"/>
                    <w:rFonts w:ascii="Times New Roman" w:hAnsi="Times New Roman" w:cs="Times New Roman"/>
                    <w:sz w:val="24"/>
                    <w:szCs w:val="24"/>
                  </w:rPr>
                </w:pPr>
                <w:ins w:id="185" w:author="Molly McFaul" w:date="2016-02-01T11:42:00Z">
                  <w:r w:rsidRPr="00FD5F9B">
                    <w:rPr>
                      <w:rFonts w:ascii="Times New Roman" w:hAnsi="Times New Roman" w:cs="Times New Roman"/>
                      <w:sz w:val="24"/>
                      <w:szCs w:val="24"/>
                    </w:rPr>
                    <w:t>Shanta Serbjeet Singh</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modern art and dnace critic)  </w:t>
                  </w:r>
                </w:ins>
              </w:p>
              <w:p w14:paraId="4AFCEECF" w14:textId="77777777" w:rsidR="00FE65C3" w:rsidRPr="00FD5F9B" w:rsidRDefault="00FE65C3" w:rsidP="00FE65C3">
                <w:pPr>
                  <w:rPr>
                    <w:ins w:id="186" w:author="Molly McFaul" w:date="2016-02-01T11:42:00Z"/>
                    <w:rFonts w:ascii="Times New Roman" w:hAnsi="Times New Roman" w:cs="Times New Roman"/>
                    <w:sz w:val="24"/>
                    <w:szCs w:val="24"/>
                  </w:rPr>
                </w:pPr>
                <w:ins w:id="187" w:author="Molly McFaul" w:date="2016-02-01T11:42:00Z">
                  <w:r w:rsidRPr="00FD5F9B">
                    <w:rPr>
                      <w:rFonts w:ascii="Times New Roman" w:hAnsi="Times New Roman" w:cs="Times New Roman"/>
                      <w:sz w:val="24"/>
                      <w:szCs w:val="24"/>
                    </w:rPr>
                    <w:t xml:space="preserve">Shirin Vazifdar, (art and dance connoisseur and writer)  </w:t>
                  </w:r>
                </w:ins>
              </w:p>
              <w:p w14:paraId="646252B7" w14:textId="77777777" w:rsidR="00FE65C3" w:rsidRPr="00FD5F9B" w:rsidRDefault="00FE65C3" w:rsidP="00FE65C3">
                <w:pPr>
                  <w:rPr>
                    <w:ins w:id="188" w:author="Molly McFaul" w:date="2016-02-01T11:42:00Z"/>
                    <w:rFonts w:ascii="Times New Roman" w:hAnsi="Times New Roman" w:cs="Times New Roman"/>
                    <w:sz w:val="24"/>
                    <w:szCs w:val="24"/>
                  </w:rPr>
                </w:pPr>
                <w:ins w:id="189" w:author="Molly McFaul" w:date="2016-02-01T11:42:00Z">
                  <w:r w:rsidRPr="00FD5F9B">
                    <w:rPr>
                      <w:rFonts w:ascii="Times New Roman" w:hAnsi="Times New Roman" w:cs="Times New Roman"/>
                      <w:sz w:val="24"/>
                      <w:szCs w:val="24"/>
                    </w:rPr>
                    <w:t xml:space="preserve">Igor Wakhevitch (composer of electronic music in the </w:t>
                  </w:r>
                  <w:r>
                    <w:rPr>
                      <w:rFonts w:ascii="Times New Roman" w:hAnsi="Times New Roman" w:cs="Times New Roman"/>
                      <w:sz w:val="24"/>
                      <w:szCs w:val="24"/>
                    </w:rPr>
                    <w:t xml:space="preserve">tradition of Olivier Messaien, </w:t>
                  </w:r>
                  <w:r w:rsidRPr="00FD5F9B">
                    <w:rPr>
                      <w:rFonts w:ascii="Times New Roman" w:hAnsi="Times New Roman" w:cs="Times New Roman"/>
                      <w:sz w:val="24"/>
                      <w:szCs w:val="24"/>
                    </w:rPr>
                    <w:t>trained in Paris Conservatory of Music, living in Auroville, Tamilnadu</w:t>
                  </w:r>
                  <w:proofErr w:type="gramStart"/>
                  <w:r w:rsidRPr="00FD5F9B">
                    <w:rPr>
                      <w:rFonts w:ascii="Times New Roman" w:hAnsi="Times New Roman" w:cs="Times New Roman"/>
                      <w:sz w:val="24"/>
                      <w:szCs w:val="24"/>
                    </w:rPr>
                    <w:t>)  Wakhevitch</w:t>
                  </w:r>
                  <w:proofErr w:type="gramEnd"/>
                  <w:r w:rsidRPr="00FD5F9B">
                    <w:rPr>
                      <w:rFonts w:ascii="Times New Roman" w:hAnsi="Times New Roman" w:cs="Times New Roman"/>
                      <w:sz w:val="24"/>
                      <w:szCs w:val="24"/>
                    </w:rPr>
                    <w:t xml:space="preserve"> and Coorlawala were commissioned to create a new work for the East –West Dance Encounter by the Max Mueller Bhavan.</w:t>
                  </w:r>
                </w:ins>
              </w:p>
              <w:p w14:paraId="2B0C1651" w14:textId="77777777" w:rsidR="00FE65C3" w:rsidRPr="00FD5F9B" w:rsidRDefault="00FE65C3" w:rsidP="00FE65C3">
                <w:pPr>
                  <w:rPr>
                    <w:ins w:id="190" w:author="Molly McFaul" w:date="2016-02-01T11:42:00Z"/>
                    <w:rFonts w:ascii="Times New Roman" w:hAnsi="Times New Roman" w:cs="Times New Roman"/>
                    <w:sz w:val="24"/>
                    <w:szCs w:val="24"/>
                  </w:rPr>
                </w:pPr>
              </w:p>
              <w:p w14:paraId="09C0E11E" w14:textId="77777777" w:rsidR="00FE65C3" w:rsidRPr="00FD5F9B" w:rsidRDefault="00FE65C3" w:rsidP="00FE65C3">
                <w:pPr>
                  <w:rPr>
                    <w:ins w:id="191" w:author="Molly McFaul" w:date="2016-02-01T11:42:00Z"/>
                    <w:rFonts w:ascii="Times New Roman" w:hAnsi="Times New Roman" w:cs="Times New Roman"/>
                    <w:sz w:val="24"/>
                    <w:szCs w:val="24"/>
                  </w:rPr>
                </w:pPr>
                <w:ins w:id="192" w:author="Molly McFaul" w:date="2016-02-01T11:42:00Z">
                  <w:r w:rsidRPr="00FD5F9B">
                    <w:rPr>
                      <w:rFonts w:ascii="Times New Roman" w:hAnsi="Times New Roman" w:cs="Times New Roman"/>
                      <w:sz w:val="24"/>
                      <w:szCs w:val="24"/>
                    </w:rPr>
                    <w:t xml:space="preserve">The selected participants not listed in the program included: </w:t>
                  </w:r>
                </w:ins>
              </w:p>
              <w:p w14:paraId="4788FE82" w14:textId="77777777" w:rsidR="00FE65C3" w:rsidRPr="00FD5F9B" w:rsidRDefault="00FE65C3" w:rsidP="00FE65C3">
                <w:pPr>
                  <w:rPr>
                    <w:ins w:id="193" w:author="Molly McFaul" w:date="2016-02-01T11:42:00Z"/>
                    <w:rFonts w:ascii="Times New Roman" w:hAnsi="Times New Roman" w:cs="Times New Roman"/>
                    <w:sz w:val="24"/>
                    <w:szCs w:val="24"/>
                  </w:rPr>
                </w:pPr>
                <w:ins w:id="194" w:author="Molly McFaul" w:date="2016-02-01T11:42:00Z">
                  <w:r w:rsidRPr="00FD5F9B">
                    <w:rPr>
                      <w:rFonts w:ascii="Times New Roman" w:hAnsi="Times New Roman" w:cs="Times New Roman"/>
                      <w:sz w:val="24"/>
                      <w:szCs w:val="24"/>
                    </w:rPr>
                    <w:t xml:space="preserve">Tushna Dallas (ballet, Royal Accademy of Dance, London) </w:t>
                  </w:r>
                </w:ins>
              </w:p>
              <w:p w14:paraId="6D98AD6C" w14:textId="77777777" w:rsidR="00FE65C3" w:rsidRPr="00FD5F9B" w:rsidRDefault="00FE65C3" w:rsidP="00FE65C3">
                <w:pPr>
                  <w:rPr>
                    <w:ins w:id="195" w:author="Molly McFaul" w:date="2016-02-01T11:42:00Z"/>
                    <w:rFonts w:ascii="Times New Roman" w:hAnsi="Times New Roman" w:cs="Times New Roman"/>
                    <w:sz w:val="24"/>
                    <w:szCs w:val="24"/>
                  </w:rPr>
                </w:pPr>
                <w:ins w:id="196" w:author="Molly McFaul" w:date="2016-02-01T11:42:00Z">
                  <w:r w:rsidRPr="00FD5F9B">
                    <w:rPr>
                      <w:rFonts w:ascii="Times New Roman" w:hAnsi="Times New Roman" w:cs="Times New Roman"/>
                      <w:sz w:val="24"/>
                      <w:szCs w:val="24"/>
                    </w:rPr>
                    <w:t xml:space="preserve">Devissaro- Composer,  (Australia and India)  </w:t>
                  </w:r>
                </w:ins>
              </w:p>
              <w:p w14:paraId="1541ED2A" w14:textId="77777777" w:rsidR="00FE65C3" w:rsidRPr="00FD5F9B" w:rsidRDefault="00FE65C3" w:rsidP="00FE65C3">
                <w:pPr>
                  <w:rPr>
                    <w:ins w:id="197" w:author="Molly McFaul" w:date="2016-02-01T11:42:00Z"/>
                    <w:rFonts w:ascii="Times New Roman" w:hAnsi="Times New Roman" w:cs="Times New Roman"/>
                    <w:sz w:val="24"/>
                    <w:szCs w:val="24"/>
                  </w:rPr>
                </w:pPr>
                <w:ins w:id="198" w:author="Molly McFaul" w:date="2016-02-01T11:42:00Z">
                  <w:r w:rsidRPr="00FD5F9B">
                    <w:rPr>
                      <w:rFonts w:ascii="Times New Roman" w:hAnsi="Times New Roman" w:cs="Times New Roman"/>
                      <w:sz w:val="24"/>
                      <w:szCs w:val="24"/>
                    </w:rPr>
                    <w:t xml:space="preserve">Damayanti Joshi (Kathakali, Bombay) </w:t>
                  </w:r>
                </w:ins>
              </w:p>
              <w:p w14:paraId="1D343183" w14:textId="77777777" w:rsidR="00FE65C3" w:rsidRPr="00FD5F9B" w:rsidRDefault="00FE65C3" w:rsidP="00FE65C3">
                <w:pPr>
                  <w:rPr>
                    <w:ins w:id="199" w:author="Molly McFaul" w:date="2016-02-01T11:42:00Z"/>
                    <w:rFonts w:ascii="Times New Roman" w:hAnsi="Times New Roman" w:cs="Times New Roman"/>
                    <w:sz w:val="24"/>
                    <w:szCs w:val="24"/>
                  </w:rPr>
                </w:pPr>
                <w:ins w:id="200" w:author="Molly McFaul" w:date="2016-02-01T11:42:00Z">
                  <w:r w:rsidRPr="00FD5F9B">
                    <w:rPr>
                      <w:rFonts w:ascii="Times New Roman" w:hAnsi="Times New Roman" w:cs="Times New Roman"/>
                      <w:sz w:val="24"/>
                      <w:szCs w:val="24"/>
                    </w:rPr>
                    <w:t xml:space="preserve">Ram Gopal (UK) </w:t>
                  </w:r>
                </w:ins>
              </w:p>
              <w:p w14:paraId="765C2C7A" w14:textId="77777777" w:rsidR="00FE65C3" w:rsidRPr="00FD5F9B" w:rsidRDefault="00FE65C3" w:rsidP="00FE65C3">
                <w:pPr>
                  <w:rPr>
                    <w:ins w:id="201" w:author="Molly McFaul" w:date="2016-02-01T11:42:00Z"/>
                    <w:rFonts w:ascii="Times New Roman" w:hAnsi="Times New Roman" w:cs="Times New Roman"/>
                    <w:sz w:val="24"/>
                    <w:szCs w:val="24"/>
                  </w:rPr>
                </w:pPr>
                <w:ins w:id="202" w:author="Molly McFaul" w:date="2016-02-01T11:42:00Z">
                  <w:r>
                    <w:rPr>
                      <w:rFonts w:ascii="Times New Roman" w:hAnsi="Times New Roman" w:cs="Times New Roman"/>
                      <w:sz w:val="24"/>
                      <w:szCs w:val="24"/>
                    </w:rPr>
                    <w:t xml:space="preserve">Sadanand Menon, </w:t>
                  </w:r>
                  <w:r w:rsidRPr="00FD5F9B">
                    <w:rPr>
                      <w:rFonts w:ascii="Times New Roman" w:hAnsi="Times New Roman" w:cs="Times New Roman"/>
                      <w:sz w:val="24"/>
                      <w:szCs w:val="24"/>
                    </w:rPr>
                    <w:t>critic, scholar, designer</w:t>
                  </w:r>
                </w:ins>
              </w:p>
              <w:p w14:paraId="492345DF" w14:textId="77777777" w:rsidR="00FE65C3" w:rsidRPr="00FD5F9B" w:rsidRDefault="00FE65C3" w:rsidP="00FE65C3">
                <w:pPr>
                  <w:rPr>
                    <w:ins w:id="203" w:author="Molly McFaul" w:date="2016-02-01T11:42:00Z"/>
                    <w:rFonts w:ascii="Times New Roman" w:hAnsi="Times New Roman" w:cs="Times New Roman"/>
                    <w:sz w:val="24"/>
                    <w:szCs w:val="24"/>
                  </w:rPr>
                </w:pPr>
                <w:ins w:id="204" w:author="Molly McFaul" w:date="2016-02-01T11:42:00Z">
                  <w:r w:rsidRPr="00FD5F9B">
                    <w:rPr>
                      <w:rFonts w:ascii="Times New Roman" w:hAnsi="Times New Roman" w:cs="Times New Roman"/>
                      <w:sz w:val="24"/>
                      <w:szCs w:val="24"/>
                    </w:rPr>
                    <w:lastRenderedPageBreak/>
                    <w:t>Avanthi Medhuri, (Kuchipudi)</w:t>
                  </w:r>
                </w:ins>
              </w:p>
              <w:p w14:paraId="693C5819" w14:textId="77777777" w:rsidR="00FE65C3" w:rsidRPr="00FD5F9B" w:rsidRDefault="00FE65C3" w:rsidP="00FE65C3">
                <w:pPr>
                  <w:rPr>
                    <w:ins w:id="205" w:author="Molly McFaul" w:date="2016-02-01T11:42:00Z"/>
                    <w:rFonts w:ascii="Times New Roman" w:hAnsi="Times New Roman" w:cs="Times New Roman"/>
                    <w:sz w:val="24"/>
                    <w:szCs w:val="24"/>
                  </w:rPr>
                </w:pPr>
                <w:ins w:id="206" w:author="Molly McFaul" w:date="2016-02-01T11:42:00Z">
                  <w:r w:rsidRPr="00FD5F9B">
                    <w:rPr>
                      <w:rFonts w:ascii="Times New Roman" w:hAnsi="Times New Roman" w:cs="Times New Roman"/>
                      <w:sz w:val="24"/>
                      <w:szCs w:val="24"/>
                    </w:rPr>
                    <w:t>Dasharath Patel, Artist, designer</w:t>
                  </w:r>
                </w:ins>
              </w:p>
              <w:p w14:paraId="4B0C99FD" w14:textId="77777777" w:rsidR="00FE65C3" w:rsidRPr="00FD5F9B" w:rsidRDefault="00FE65C3" w:rsidP="00FE65C3">
                <w:pPr>
                  <w:rPr>
                    <w:ins w:id="207" w:author="Molly McFaul" w:date="2016-02-01T11:42:00Z"/>
                    <w:rFonts w:ascii="Times New Roman" w:hAnsi="Times New Roman" w:cs="Times New Roman"/>
                    <w:sz w:val="24"/>
                    <w:szCs w:val="24"/>
                  </w:rPr>
                </w:pPr>
                <w:ins w:id="208" w:author="Molly McFaul" w:date="2016-02-01T11:42:00Z">
                  <w:r w:rsidRPr="00FD5F9B">
                    <w:rPr>
                      <w:rFonts w:ascii="Times New Roman" w:hAnsi="Times New Roman" w:cs="Times New Roman"/>
                      <w:sz w:val="24"/>
                      <w:szCs w:val="24"/>
                    </w:rPr>
                    <w:t xml:space="preserve">Satyavati, (Dancer) </w:t>
                  </w:r>
                </w:ins>
              </w:p>
              <w:p w14:paraId="3D7C4FC2" w14:textId="77777777" w:rsidR="00FE65C3" w:rsidRPr="00FD5F9B" w:rsidRDefault="00FE65C3" w:rsidP="00FE65C3">
                <w:pPr>
                  <w:rPr>
                    <w:ins w:id="209" w:author="Molly McFaul" w:date="2016-02-01T11:42:00Z"/>
                    <w:rFonts w:ascii="Times New Roman" w:hAnsi="Times New Roman" w:cs="Times New Roman"/>
                    <w:sz w:val="24"/>
                    <w:szCs w:val="24"/>
                  </w:rPr>
                </w:pPr>
                <w:ins w:id="210" w:author="Molly McFaul" w:date="2016-02-01T11:42:00Z">
                  <w:r w:rsidRPr="00FD5F9B">
                    <w:rPr>
                      <w:rFonts w:ascii="Times New Roman" w:hAnsi="Times New Roman" w:cs="Times New Roman"/>
                      <w:sz w:val="24"/>
                      <w:szCs w:val="24"/>
                    </w:rPr>
                    <w:t xml:space="preserve">Chitra Sundaram (UK and India) </w:t>
                  </w:r>
                </w:ins>
              </w:p>
              <w:p w14:paraId="650C9EF0" w14:textId="77777777" w:rsidR="00FE65C3" w:rsidRPr="00FD5F9B" w:rsidRDefault="00FE65C3" w:rsidP="00FE65C3">
                <w:pPr>
                  <w:rPr>
                    <w:ins w:id="211" w:author="Molly McFaul" w:date="2016-02-01T11:42:00Z"/>
                    <w:rFonts w:ascii="Times New Roman" w:hAnsi="Times New Roman" w:cs="Times New Roman"/>
                    <w:sz w:val="24"/>
                    <w:szCs w:val="24"/>
                  </w:rPr>
                </w:pPr>
                <w:ins w:id="212" w:author="Molly McFaul" w:date="2016-02-01T11:42:00Z">
                  <w:r>
                    <w:rPr>
                      <w:rFonts w:ascii="Times New Roman" w:hAnsi="Times New Roman" w:cs="Times New Roman"/>
                      <w:sz w:val="24"/>
                      <w:szCs w:val="24"/>
                    </w:rPr>
                    <w:t>Shirin Vajifdar-Anand (</w:t>
                  </w:r>
                  <w:r w:rsidRPr="00FD5F9B">
                    <w:rPr>
                      <w:rFonts w:ascii="Times New Roman" w:hAnsi="Times New Roman" w:cs="Times New Roman"/>
                      <w:sz w:val="24"/>
                      <w:szCs w:val="24"/>
                    </w:rPr>
                    <w:t xml:space="preserve">dance reporter and connoisseur)   </w:t>
                  </w:r>
                </w:ins>
              </w:p>
              <w:p w14:paraId="57F64066" w14:textId="57C37CD5" w:rsidR="003F0D73" w:rsidRPr="00FE65C3" w:rsidRDefault="003F0D73" w:rsidP="00FE65C3">
                <w:pPr>
                  <w:rPr>
                    <w:rFonts w:ascii="Times New Roman" w:hAnsi="Times New Roman" w:cs="Times New Roman"/>
                    <w:sz w:val="24"/>
                    <w:szCs w:val="24"/>
                    <w:rPrChange w:id="213" w:author="Molly McFaul" w:date="2016-02-01T11:36:00Z">
                      <w:rPr/>
                    </w:rPrChange>
                  </w:rPr>
                </w:pPr>
              </w:p>
            </w:tc>
          </w:sdtContent>
        </w:sdt>
      </w:tr>
      <w:tr w:rsidR="003235A7" w14:paraId="034985F7" w14:textId="77777777" w:rsidTr="003235A7">
        <w:tc>
          <w:tcPr>
            <w:tcW w:w="9016" w:type="dxa"/>
          </w:tcPr>
          <w:p w14:paraId="410885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CFAD0303F4546B897CE58A68AE3E9"/>
              </w:placeholder>
            </w:sdtPr>
            <w:sdtContent>
              <w:p w14:paraId="7A0EEB6B" w14:textId="77777777" w:rsidR="00AB5621" w:rsidRDefault="00AB5621" w:rsidP="00AB5621">
                <w:pPr>
                  <w:rPr>
                    <w:ins w:id="214" w:author="Molly McFaul" w:date="2016-02-01T11:46:00Z"/>
                  </w:rPr>
                </w:pPr>
                <w:customXmlInsRangeStart w:id="215" w:author="Molly McFaul" w:date="2016-02-01T11:46:00Z"/>
                <w:sdt>
                  <w:sdtPr>
                    <w:id w:val="2087028969"/>
                    <w:citation/>
                  </w:sdtPr>
                  <w:sdtContent>
                    <w:customXmlInsRangeEnd w:id="215"/>
                    <w:ins w:id="216" w:author="Molly McFaul" w:date="2016-02-01T11:46:00Z">
                      <w:r>
                        <w:fldChar w:fldCharType="begin"/>
                      </w:r>
                      <w:r>
                        <w:rPr>
                          <w:lang w:val="en-US"/>
                        </w:rPr>
                        <w:instrText xml:space="preserve"> CITATION VGo84 \l 1033 </w:instrText>
                      </w:r>
                    </w:ins>
                    <w:r>
                      <w:fldChar w:fldCharType="separate"/>
                    </w:r>
                    <w:ins w:id="217" w:author="Molly McFaul" w:date="2016-02-01T11:46:00Z">
                      <w:r>
                        <w:rPr>
                          <w:noProof/>
                          <w:lang w:val="en-US"/>
                        </w:rPr>
                        <w:t xml:space="preserve"> </w:t>
                      </w:r>
                      <w:r w:rsidRPr="00AB5621">
                        <w:rPr>
                          <w:noProof/>
                          <w:lang w:val="en-US"/>
                          <w:rPrChange w:id="218" w:author="Molly McFaul" w:date="2016-02-01T11:46:00Z">
                            <w:rPr/>
                          </w:rPrChange>
                        </w:rPr>
                        <w:t>(Gokhale)</w:t>
                      </w:r>
                      <w:r>
                        <w:fldChar w:fldCharType="end"/>
                      </w:r>
                    </w:ins>
                    <w:customXmlInsRangeStart w:id="219" w:author="Molly McFaul" w:date="2016-02-01T11:46:00Z"/>
                  </w:sdtContent>
                </w:sdt>
                <w:customXmlInsRangeEnd w:id="219"/>
              </w:p>
              <w:p w14:paraId="0D2E3F80" w14:textId="77777777" w:rsidR="00AB5621" w:rsidRDefault="00AB5621" w:rsidP="00AB5621">
                <w:pPr>
                  <w:rPr>
                    <w:ins w:id="220" w:author="Molly McFaul" w:date="2016-02-01T11:49:00Z"/>
                  </w:rPr>
                </w:pPr>
                <w:customXmlInsRangeStart w:id="221" w:author="Molly McFaul" w:date="2016-02-01T11:48:00Z"/>
                <w:sdt>
                  <w:sdtPr>
                    <w:id w:val="-253747622"/>
                    <w:citation/>
                  </w:sdtPr>
                  <w:sdtContent>
                    <w:customXmlInsRangeEnd w:id="221"/>
                    <w:ins w:id="222" w:author="Molly McFaul" w:date="2016-02-01T11:48:00Z">
                      <w:r>
                        <w:fldChar w:fldCharType="begin"/>
                      </w:r>
                      <w:r>
                        <w:rPr>
                          <w:lang w:val="en-US"/>
                        </w:rPr>
                        <w:instrText xml:space="preserve"> CITATION She84 \l 1033 </w:instrText>
                      </w:r>
                    </w:ins>
                    <w:r>
                      <w:fldChar w:fldCharType="separate"/>
                    </w:r>
                    <w:ins w:id="223" w:author="Molly McFaul" w:date="2016-02-01T11:48:00Z">
                      <w:r w:rsidRPr="00AB5621">
                        <w:rPr>
                          <w:noProof/>
                          <w:lang w:val="en-US"/>
                          <w:rPrChange w:id="224" w:author="Molly McFaul" w:date="2016-02-01T11:48:00Z">
                            <w:rPr/>
                          </w:rPrChange>
                        </w:rPr>
                        <w:t>(Ookerjee)</w:t>
                      </w:r>
                      <w:r>
                        <w:fldChar w:fldCharType="end"/>
                      </w:r>
                    </w:ins>
                    <w:customXmlInsRangeStart w:id="225" w:author="Molly McFaul" w:date="2016-02-01T11:48:00Z"/>
                  </w:sdtContent>
                </w:sdt>
                <w:customXmlInsRangeEnd w:id="225"/>
              </w:p>
              <w:p w14:paraId="7F087A52" w14:textId="39263528" w:rsidR="003235A7" w:rsidRDefault="00D73DBE" w:rsidP="00AB5621"/>
              <w:bookmarkStart w:id="226" w:name="_GoBack" w:displacedByCustomXml="next"/>
              <w:bookmarkEnd w:id="226" w:displacedByCustomXml="next"/>
            </w:sdtContent>
          </w:sdt>
        </w:tc>
      </w:tr>
    </w:tbl>
    <w:p w14:paraId="36A5170B" w14:textId="5A7FE8E0"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Molly McFaul" w:date="2016-01-18T21:50:00Z" w:initials="MM">
    <w:p w14:paraId="34C6F411" w14:textId="12CD7F0C" w:rsidR="00AB5621" w:rsidRDefault="00AB5621">
      <w:pPr>
        <w:pStyle w:val="CommentText"/>
      </w:pPr>
      <w:r>
        <w:rPr>
          <w:rStyle w:val="CommentReference"/>
        </w:rPr>
        <w:annotationRef/>
      </w:r>
      <w:r>
        <w:t>Are these necessary to be listed? If so, 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A3B93" w14:textId="77777777" w:rsidR="00AB5621" w:rsidRDefault="00AB5621" w:rsidP="007A0D55">
      <w:pPr>
        <w:spacing w:after="0" w:line="240" w:lineRule="auto"/>
      </w:pPr>
      <w:r>
        <w:separator/>
      </w:r>
    </w:p>
  </w:endnote>
  <w:endnote w:type="continuationSeparator" w:id="0">
    <w:p w14:paraId="4885DE8B" w14:textId="77777777" w:rsidR="00AB5621" w:rsidRDefault="00AB5621" w:rsidP="007A0D55">
      <w:pPr>
        <w:spacing w:after="0" w:line="240" w:lineRule="auto"/>
      </w:pPr>
      <w:r>
        <w:continuationSeparator/>
      </w:r>
    </w:p>
  </w:endnote>
  <w:endnote w:id="1">
    <w:p w14:paraId="21735659" w14:textId="77777777" w:rsidR="00AB5621" w:rsidDel="00E24BA6" w:rsidRDefault="00AB5621" w:rsidP="00B05790">
      <w:pPr>
        <w:pStyle w:val="EndnoteText"/>
        <w:spacing w:after="120" w:line="360" w:lineRule="auto"/>
        <w:ind w:left="0" w:firstLine="720"/>
        <w:rPr>
          <w:del w:id="3" w:author="Molly McFaul" w:date="2016-01-18T22:05:00Z"/>
        </w:rPr>
      </w:pPr>
      <w:del w:id="4" w:author="Molly McFaul" w:date="2016-01-18T22:05:00Z">
        <w:r w:rsidDel="00E24BA6">
          <w:rPr>
            <w:rStyle w:val="EndnoteReference"/>
          </w:rPr>
          <w:endnoteRef/>
        </w:r>
        <w:r w:rsidDel="00E24BA6">
          <w:delText xml:space="preserve">  </w:delText>
        </w:r>
        <w:r w:rsidRPr="00B110E3" w:rsidDel="00E24BA6">
          <w:delText>Some of the participants from “the West” were funded by their governments, while some partic</w:delText>
        </w:r>
        <w:r w:rsidDel="00E24BA6">
          <w:delText>i</w:delText>
        </w:r>
        <w:r w:rsidRPr="00B110E3" w:rsidDel="00E24BA6">
          <w:delText xml:space="preserve">pants applied to participate as they were travelling in the vicinity. All participants were carefully screened for the quality of their work, and for their willingness to dialogue across traditions.  See list of participants. </w:delText>
        </w:r>
      </w:del>
    </w:p>
  </w:endnote>
  <w:endnote w:id="2">
    <w:p w14:paraId="60C46A0C" w14:textId="77777777" w:rsidR="00AB5621" w:rsidDel="00E24BA6" w:rsidRDefault="00AB5621" w:rsidP="00B05790">
      <w:pPr>
        <w:spacing w:after="120" w:line="360" w:lineRule="auto"/>
        <w:ind w:firstLine="720"/>
        <w:rPr>
          <w:del w:id="23" w:author="Molly McFaul" w:date="2016-01-18T22:02:00Z"/>
          <w:sz w:val="20"/>
          <w:szCs w:val="20"/>
        </w:rPr>
      </w:pPr>
      <w:del w:id="24" w:author="Molly McFaul" w:date="2016-01-18T22:02:00Z">
        <w:r w:rsidRPr="00B110E3" w:rsidDel="00E24BA6">
          <w:rPr>
            <w:rStyle w:val="EndnoteReference"/>
            <w:sz w:val="20"/>
            <w:szCs w:val="20"/>
          </w:rPr>
          <w:endnoteRef/>
        </w:r>
        <w:r w:rsidRPr="00B110E3" w:rsidDel="00E24BA6">
          <w:rPr>
            <w:sz w:val="20"/>
            <w:szCs w:val="20"/>
          </w:rPr>
          <w:delText xml:space="preserve"> Germany had no colonial relations with India, but years of cultural interaction since the arrival of German missionaries to Tamilnadu in the 18</w:delText>
        </w:r>
        <w:r w:rsidRPr="00B110E3" w:rsidDel="00E24BA6">
          <w:rPr>
            <w:sz w:val="20"/>
            <w:szCs w:val="20"/>
            <w:vertAlign w:val="superscript"/>
          </w:rPr>
          <w:delText>th</w:delText>
        </w:r>
        <w:r w:rsidRPr="00B110E3" w:rsidDel="00E24BA6">
          <w:rPr>
            <w:sz w:val="20"/>
            <w:szCs w:val="20"/>
          </w:rPr>
          <w:delText xml:space="preserve"> centu</w:delText>
        </w:r>
        <w:r w:rsidDel="00E24BA6">
          <w:rPr>
            <w:sz w:val="20"/>
            <w:szCs w:val="20"/>
          </w:rPr>
          <w:delText xml:space="preserve">ry (as cited by Walter Liefer, </w:delText>
        </w:r>
        <w:r w:rsidRPr="00B110E3" w:rsidDel="00E24BA6">
          <w:rPr>
            <w:i/>
            <w:sz w:val="20"/>
            <w:szCs w:val="20"/>
          </w:rPr>
          <w:delText>India and the Germans</w:delText>
        </w:r>
        <w:r w:rsidRPr="00B110E3" w:rsidDel="00E24BA6">
          <w:rPr>
            <w:sz w:val="20"/>
            <w:szCs w:val="20"/>
          </w:rPr>
          <w:delText xml:space="preserve"> [1969]). </w:delText>
        </w:r>
      </w:del>
    </w:p>
    <w:p w14:paraId="6A2546C4" w14:textId="77777777" w:rsidR="00AB5621" w:rsidDel="00E24BA6" w:rsidRDefault="00AB5621" w:rsidP="00B05790">
      <w:pPr>
        <w:spacing w:after="120" w:line="360" w:lineRule="auto"/>
        <w:ind w:firstLine="720"/>
        <w:rPr>
          <w:del w:id="25" w:author="Molly McFaul" w:date="2016-01-18T22:02:00Z"/>
          <w:sz w:val="20"/>
          <w:szCs w:val="20"/>
        </w:rPr>
      </w:pPr>
      <w:del w:id="26" w:author="Molly McFaul" w:date="2016-01-18T22:02:00Z">
        <w:r w:rsidRPr="00B110E3" w:rsidDel="00E24BA6">
          <w:rPr>
            <w:sz w:val="20"/>
            <w:szCs w:val="20"/>
          </w:rPr>
          <w:delText xml:space="preserve">The Goethe Institutes </w:delText>
        </w:r>
        <w:r w:rsidDel="00E24BA6">
          <w:rPr>
            <w:sz w:val="20"/>
            <w:szCs w:val="20"/>
          </w:rPr>
          <w:delText>in</w:delText>
        </w:r>
        <w:r w:rsidRPr="00B110E3" w:rsidDel="00E24BA6">
          <w:rPr>
            <w:sz w:val="20"/>
            <w:szCs w:val="20"/>
          </w:rPr>
          <w:delText xml:space="preserve"> India are </w:delText>
        </w:r>
        <w:r w:rsidDel="00E24BA6">
          <w:rPr>
            <w:sz w:val="20"/>
            <w:szCs w:val="20"/>
          </w:rPr>
          <w:delText>re-</w:delText>
        </w:r>
        <w:r w:rsidRPr="00B110E3" w:rsidDel="00E24BA6">
          <w:rPr>
            <w:sz w:val="20"/>
            <w:szCs w:val="20"/>
          </w:rPr>
          <w:delText xml:space="preserve">named </w:delText>
        </w:r>
        <w:r w:rsidDel="00E24BA6">
          <w:rPr>
            <w:sz w:val="20"/>
            <w:szCs w:val="20"/>
          </w:rPr>
          <w:delText xml:space="preserve">The Max Muller Bhavans </w:delText>
        </w:r>
        <w:r w:rsidRPr="00B110E3" w:rsidDel="00E24BA6">
          <w:rPr>
            <w:sz w:val="20"/>
            <w:szCs w:val="20"/>
          </w:rPr>
          <w:delText>after the German philologist Max Muller who argued for the relationship between languages and the religions that they spoke for.   They encourage interactions in the arts, worldwide and promulgate the study of German and German culture abroad.  Dr. Georg Lechner, (himself a scholar of romance languag</w:delText>
        </w:r>
        <w:r w:rsidDel="00E24BA6">
          <w:rPr>
            <w:sz w:val="20"/>
            <w:szCs w:val="20"/>
          </w:rPr>
          <w:delText xml:space="preserve">es, literature and philosophy) </w:delText>
        </w:r>
        <w:r w:rsidRPr="00B110E3" w:rsidDel="00E24BA6">
          <w:rPr>
            <w:sz w:val="20"/>
            <w:szCs w:val="20"/>
          </w:rPr>
          <w:delText xml:space="preserve">had  directed  programs of the Goethe institute, in Rangoon, Calcutta, New Delhi, Montreal, Seoul, Bombay.  He lived in India for about 20 years. He is most known for the series of cultural encounters (1982-87) that he conducted in initially Mumbai, and later in Delhi in disciplines such as philosophy, theatre and dance. </w:delText>
        </w:r>
      </w:del>
    </w:p>
    <w:p w14:paraId="3318C96F" w14:textId="77777777" w:rsidR="00AB5621" w:rsidDel="00E24BA6" w:rsidRDefault="00AB5621" w:rsidP="00B05790">
      <w:pPr>
        <w:spacing w:after="120" w:line="360" w:lineRule="auto"/>
        <w:ind w:firstLine="720"/>
        <w:rPr>
          <w:del w:id="27" w:author="Molly McFaul" w:date="2016-01-18T22:02:00Z"/>
        </w:rPr>
      </w:pPr>
      <w:del w:id="28" w:author="Molly McFaul" w:date="2016-01-18T22:02:00Z">
        <w:r w:rsidRPr="00B110E3" w:rsidDel="00E24BA6">
          <w:rPr>
            <w:sz w:val="20"/>
            <w:szCs w:val="20"/>
          </w:rPr>
          <w:delText xml:space="preserve"> In 1983, after my performance at the Tata theatre, I first met Dr. Lechner. </w:delText>
        </w:r>
        <w:r w:rsidDel="00E24BA6">
          <w:rPr>
            <w:sz w:val="20"/>
            <w:szCs w:val="20"/>
          </w:rPr>
          <w:delText>H</w:delText>
        </w:r>
        <w:r w:rsidRPr="00B110E3" w:rsidDel="00E24BA6">
          <w:rPr>
            <w:sz w:val="20"/>
            <w:szCs w:val="20"/>
          </w:rPr>
          <w:delText>e was already exceptionally well</w:delText>
        </w:r>
        <w:r w:rsidDel="00E24BA6">
          <w:rPr>
            <w:sz w:val="20"/>
            <w:szCs w:val="20"/>
          </w:rPr>
          <w:delText>-</w:delText>
        </w:r>
        <w:r w:rsidRPr="00B110E3" w:rsidDel="00E24BA6">
          <w:rPr>
            <w:sz w:val="20"/>
            <w:szCs w:val="20"/>
          </w:rPr>
          <w:delText xml:space="preserve">versed in dance -- his two earlier wives had been dancers, one a ballet dancer in </w:delText>
        </w:r>
        <w:r w:rsidDel="00E24BA6">
          <w:rPr>
            <w:sz w:val="20"/>
            <w:szCs w:val="20"/>
          </w:rPr>
          <w:delText>the Stutgart ballet</w:delText>
        </w:r>
        <w:r w:rsidRPr="00B110E3" w:rsidDel="00E24BA6">
          <w:rPr>
            <w:sz w:val="20"/>
            <w:szCs w:val="20"/>
          </w:rPr>
          <w:delText>, and the other</w:delText>
        </w:r>
        <w:r w:rsidDel="00E24BA6">
          <w:rPr>
            <w:sz w:val="20"/>
            <w:szCs w:val="20"/>
          </w:rPr>
          <w:delText>, Sonal Mansingh,</w:delText>
        </w:r>
        <w:r w:rsidRPr="00B110E3" w:rsidDel="00E24BA6">
          <w:rPr>
            <w:sz w:val="20"/>
            <w:szCs w:val="20"/>
          </w:rPr>
          <w:delText xml:space="preserve"> a leading lady of Indi</w:delText>
        </w:r>
        <w:r w:rsidDel="00E24BA6">
          <w:rPr>
            <w:sz w:val="20"/>
            <w:szCs w:val="20"/>
          </w:rPr>
          <w:delText xml:space="preserve">an </w:delText>
        </w:r>
        <w:r w:rsidRPr="00B110E3" w:rsidDel="00E24BA6">
          <w:rPr>
            <w:sz w:val="20"/>
            <w:szCs w:val="20"/>
          </w:rPr>
          <w:delText>classical dance</w:delText>
        </w:r>
        <w:r w:rsidDel="00E24BA6">
          <w:rPr>
            <w:sz w:val="20"/>
            <w:szCs w:val="20"/>
          </w:rPr>
          <w:delText xml:space="preserve">. </w:delText>
        </w:r>
        <w:r w:rsidRPr="00B110E3" w:rsidDel="00E24BA6">
          <w:rPr>
            <w:sz w:val="20"/>
            <w:szCs w:val="20"/>
          </w:rPr>
          <w:delText xml:space="preserve"> </w:delText>
        </w:r>
        <w:r w:rsidDel="00E24BA6">
          <w:rPr>
            <w:sz w:val="20"/>
            <w:szCs w:val="20"/>
          </w:rPr>
          <w:delText>Yet, we met for several discussions, on</w:delText>
        </w:r>
        <w:r w:rsidRPr="00B110E3" w:rsidDel="00E24BA6">
          <w:rPr>
            <w:sz w:val="20"/>
            <w:szCs w:val="20"/>
          </w:rPr>
          <w:delText xml:space="preserve"> issues, the conditions </w:delText>
        </w:r>
        <w:r w:rsidDel="00E24BA6">
          <w:rPr>
            <w:sz w:val="20"/>
            <w:szCs w:val="20"/>
          </w:rPr>
          <w:delText xml:space="preserve">of dance in India, </w:delText>
        </w:r>
        <w:r w:rsidRPr="00B110E3" w:rsidDel="00E24BA6">
          <w:rPr>
            <w:sz w:val="20"/>
            <w:szCs w:val="20"/>
          </w:rPr>
          <w:delText xml:space="preserve">and </w:delText>
        </w:r>
        <w:r w:rsidDel="00E24BA6">
          <w:rPr>
            <w:sz w:val="20"/>
            <w:szCs w:val="20"/>
          </w:rPr>
          <w:delText xml:space="preserve">regarding the </w:delText>
        </w:r>
        <w:r w:rsidRPr="00B110E3" w:rsidDel="00E24BA6">
          <w:rPr>
            <w:sz w:val="20"/>
            <w:szCs w:val="20"/>
          </w:rPr>
          <w:delText xml:space="preserve">artists </w:delText>
        </w:r>
        <w:r w:rsidDel="00E24BA6">
          <w:rPr>
            <w:sz w:val="20"/>
            <w:szCs w:val="20"/>
          </w:rPr>
          <w:delText xml:space="preserve">and critics </w:delText>
        </w:r>
        <w:r w:rsidRPr="00B110E3" w:rsidDel="00E24BA6">
          <w:rPr>
            <w:sz w:val="20"/>
            <w:szCs w:val="20"/>
          </w:rPr>
          <w:delText>who would be</w:delText>
        </w:r>
        <w:r w:rsidDel="00E24BA6">
          <w:rPr>
            <w:sz w:val="20"/>
            <w:szCs w:val="20"/>
          </w:rPr>
          <w:delText xml:space="preserve"> </w:delText>
        </w:r>
        <w:r w:rsidRPr="00B110E3" w:rsidDel="00E24BA6">
          <w:rPr>
            <w:sz w:val="20"/>
            <w:szCs w:val="20"/>
          </w:rPr>
          <w:delText xml:space="preserve">interested in </w:delText>
        </w:r>
        <w:r w:rsidDel="00E24BA6">
          <w:rPr>
            <w:sz w:val="20"/>
            <w:szCs w:val="20"/>
          </w:rPr>
          <w:delText xml:space="preserve">change, </w:delText>
        </w:r>
        <w:r w:rsidRPr="00B110E3" w:rsidDel="00E24BA6">
          <w:rPr>
            <w:sz w:val="20"/>
            <w:szCs w:val="20"/>
          </w:rPr>
          <w:delText xml:space="preserve">and contribute to the </w:delText>
        </w:r>
        <w:r w:rsidDel="00E24BA6">
          <w:rPr>
            <w:sz w:val="20"/>
            <w:szCs w:val="20"/>
          </w:rPr>
          <w:delText>1984 Dance Encounter.</w:delText>
        </w:r>
        <w:r w:rsidRPr="00B110E3" w:rsidDel="00E24BA6">
          <w:rPr>
            <w:sz w:val="20"/>
            <w:szCs w:val="20"/>
          </w:rPr>
          <w:delText xml:space="preserve"> He also </w:delText>
        </w:r>
        <w:r w:rsidDel="00E24BA6">
          <w:rPr>
            <w:sz w:val="20"/>
            <w:szCs w:val="20"/>
          </w:rPr>
          <w:delText>invited me to collaborate with avant garde composer</w:delText>
        </w:r>
        <w:r w:rsidRPr="00B110E3" w:rsidDel="00E24BA6">
          <w:rPr>
            <w:sz w:val="20"/>
            <w:szCs w:val="20"/>
          </w:rPr>
          <w:delText xml:space="preserve"> Igor Wakhevich </w:delText>
        </w:r>
        <w:r w:rsidDel="00E24BA6">
          <w:rPr>
            <w:sz w:val="20"/>
            <w:szCs w:val="20"/>
          </w:rPr>
          <w:delText>on a new work for the event.</w:delText>
        </w:r>
        <w:r w:rsidRPr="00B110E3" w:rsidDel="00E24BA6">
          <w:rPr>
            <w:sz w:val="20"/>
            <w:szCs w:val="20"/>
          </w:rPr>
          <w:delText xml:space="preserve"> </w:delText>
        </w:r>
        <w:r w:rsidDel="00E24BA6">
          <w:rPr>
            <w:sz w:val="20"/>
            <w:szCs w:val="20"/>
          </w:rPr>
          <w:delText xml:space="preserve"> </w:delText>
        </w:r>
        <w:r w:rsidRPr="00B110E3" w:rsidDel="00E24BA6">
          <w:rPr>
            <w:color w:val="0070C0"/>
            <w:sz w:val="20"/>
            <w:szCs w:val="20"/>
          </w:rPr>
          <w:delText xml:space="preserve">  </w:delText>
        </w:r>
      </w:del>
    </w:p>
  </w:endnote>
  <w:endnote w:id="3">
    <w:p w14:paraId="58F4874E" w14:textId="77777777" w:rsidR="00AB5621" w:rsidDel="002B344A" w:rsidRDefault="00AB5621" w:rsidP="00B05790">
      <w:pPr>
        <w:pStyle w:val="EndnoteText"/>
        <w:spacing w:after="120" w:line="360" w:lineRule="auto"/>
        <w:ind w:left="0" w:firstLine="720"/>
        <w:rPr>
          <w:del w:id="49" w:author="Molly McFaul" w:date="2016-01-18T22:12:00Z"/>
        </w:rPr>
      </w:pPr>
      <w:del w:id="50" w:author="Molly McFaul" w:date="2016-01-18T22:12:00Z">
        <w:r w:rsidRPr="00B110E3" w:rsidDel="002B344A">
          <w:rPr>
            <w:rStyle w:val="EndnoteReference"/>
          </w:rPr>
          <w:endnoteRef/>
        </w:r>
        <w:r w:rsidRPr="00B110E3" w:rsidDel="002B344A">
          <w:delText xml:space="preserve">  A few corporate sponsors from the tobacco (who were forbidden to advertise their products) and hotel industries sponsored the performing arts for a few years until the media explosion of the 90s when they found it more profitable to sponsor televised sports as cricket. The individuals who dispensed these funds were longterm connoisseurs themselves deeply committed to the arts. In Bombay, the Time &amp; Talents Club, an organization of volunteers, sponsored many significant cultural events to fundraise for</w:delText>
        </w:r>
        <w:r w:rsidDel="002B344A">
          <w:delText xml:space="preserve"> underwriting treatment costs for </w:delText>
        </w:r>
        <w:r w:rsidRPr="00B110E3" w:rsidDel="002B344A">
          <w:delText xml:space="preserve">cancer </w:delText>
        </w:r>
        <w:r w:rsidDel="002B344A">
          <w:delText xml:space="preserve">patients </w:delText>
        </w:r>
        <w:r w:rsidRPr="00B110E3" w:rsidDel="002B344A">
          <w:delText>and for other local charities. They sponsored Marcel Marceau, Kalakshetra, the Joffrey, Murray Louis, Dan Wagonner, Dior, Cardin fashion shows, Zubin Mehta, and other local and international</w:delText>
        </w:r>
        <w:r w:rsidDel="002B344A">
          <w:delText xml:space="preserve"> performers</w:delText>
        </w:r>
        <w:r w:rsidRPr="00B110E3" w:rsidDel="002B344A">
          <w:delText xml:space="preserve">. Similarly the sabhas sponsored festivals of local performers that often started in the evenings and ran until sunrise. </w:delText>
        </w:r>
      </w:del>
    </w:p>
  </w:endnote>
  <w:endnote w:id="4">
    <w:p w14:paraId="37F7AF53" w14:textId="77777777" w:rsidR="00AB5621" w:rsidDel="00D73DBE" w:rsidRDefault="00AB5621" w:rsidP="00B05790">
      <w:pPr>
        <w:pStyle w:val="EndnoteText"/>
        <w:spacing w:after="120" w:line="360" w:lineRule="auto"/>
        <w:ind w:left="0" w:firstLine="720"/>
        <w:rPr>
          <w:del w:id="58" w:author="Molly McFaul" w:date="2016-02-01T11:21:00Z"/>
        </w:rPr>
      </w:pPr>
      <w:del w:id="59" w:author="Molly McFaul" w:date="2016-02-01T11:21:00Z">
        <w:r w:rsidRPr="00B110E3" w:rsidDel="00D73DBE">
          <w:rPr>
            <w:rStyle w:val="EndnoteReference"/>
          </w:rPr>
          <w:endnoteRef/>
        </w:r>
        <w:r w:rsidRPr="00B110E3" w:rsidDel="00D73DBE">
          <w:delText xml:space="preserve"> Including her famous sta</w:delText>
        </w:r>
        <w:r w:rsidDel="00D73DBE">
          <w:delText>tement: ‘I want a divorce from Krishna.’</w:delText>
        </w:r>
      </w:del>
    </w:p>
  </w:endnote>
  <w:endnote w:id="5">
    <w:p w14:paraId="340DE3E3" w14:textId="77777777" w:rsidR="00AB5621" w:rsidRPr="00B110E3" w:rsidDel="00D73DBE" w:rsidRDefault="00AB5621" w:rsidP="00B05790">
      <w:pPr>
        <w:pStyle w:val="EndnoteText"/>
        <w:spacing w:after="120" w:line="360" w:lineRule="auto"/>
        <w:ind w:left="0" w:firstLine="720"/>
        <w:rPr>
          <w:del w:id="62" w:author="Molly McFaul" w:date="2016-02-01T11:23:00Z"/>
        </w:rPr>
      </w:pPr>
      <w:del w:id="63" w:author="Molly McFaul" w:date="2016-02-01T11:23:00Z">
        <w:r w:rsidRPr="00B110E3" w:rsidDel="00D73DBE">
          <w:rPr>
            <w:rStyle w:val="EndnoteReference"/>
          </w:rPr>
          <w:endnoteRef/>
        </w:r>
        <w:r w:rsidRPr="00B110E3" w:rsidDel="00D73DBE">
          <w:delText xml:space="preserve"> Dr. Georg Lechner moderated all the presentations.  </w:delText>
        </w:r>
        <w:r w:rsidDel="00D73DBE">
          <w:delText>He would ask</w:delText>
        </w:r>
        <w:r w:rsidRPr="00B110E3" w:rsidDel="00D73DBE">
          <w:delText xml:space="preserve"> participants how they might choreograph a dance about the holocaust.    I think this query was intended to raise issues about content and its relationship to form and ofcourse it was significant for his generation and place.  After the definitive response from Sonal Mansingh to his challenge, </w:delText>
        </w:r>
        <w:r w:rsidDel="00D73DBE">
          <w:delText xml:space="preserve">it remained a recurring theme issue but in the background. </w:delText>
        </w:r>
      </w:del>
    </w:p>
  </w:endnote>
  <w:endnote w:id="6">
    <w:p w14:paraId="13EC420D" w14:textId="77777777" w:rsidR="00AB5621" w:rsidRPr="00B110E3" w:rsidDel="00FE65C3" w:rsidRDefault="00AB5621" w:rsidP="00B05790">
      <w:pPr>
        <w:pStyle w:val="EndnoteText"/>
        <w:spacing w:after="120" w:line="360" w:lineRule="auto"/>
        <w:ind w:left="0" w:firstLine="720"/>
        <w:rPr>
          <w:del w:id="85" w:author="Molly McFaul" w:date="2016-02-01T11:35:00Z"/>
        </w:rPr>
      </w:pPr>
      <w:del w:id="86" w:author="Molly McFaul" w:date="2016-02-01T11:35:00Z">
        <w:r w:rsidRPr="00B110E3" w:rsidDel="00FE65C3">
          <w:rPr>
            <w:rStyle w:val="EndnoteReference"/>
          </w:rPr>
          <w:endnoteRef/>
        </w:r>
        <w:r w:rsidRPr="00B110E3" w:rsidDel="00FE65C3">
          <w:delText xml:space="preserve"> As a result of the 84 conference, I was invited by the ICCR t</w:delText>
        </w:r>
        <w:r w:rsidDel="00FE65C3">
          <w:delText>o perform in the USSR and GDR (E</w:delText>
        </w:r>
        <w:r w:rsidRPr="00B110E3" w:rsidDel="00FE65C3">
          <w:delText>ast Germany) and am still on their list of empanelled artsts. To Astad Deboo, my colleague and friend, I bow my head in deep admiration and respect for how he just keeps going and remains in love with dancing.</w:delText>
        </w:r>
      </w:del>
    </w:p>
  </w:endnote>
  <w:endnote w:id="7">
    <w:p w14:paraId="69AEA43E" w14:textId="77777777" w:rsidR="00AB5621" w:rsidRPr="00B110E3" w:rsidDel="00D3106A" w:rsidRDefault="00AB5621" w:rsidP="00B05790">
      <w:pPr>
        <w:pStyle w:val="EndnoteText"/>
        <w:spacing w:after="120" w:line="360" w:lineRule="auto"/>
        <w:ind w:left="0" w:firstLine="720"/>
        <w:rPr>
          <w:del w:id="96" w:author="Molly McFaul" w:date="2016-02-01T11:30:00Z"/>
        </w:rPr>
      </w:pPr>
      <w:del w:id="97" w:author="Molly McFaul" w:date="2016-02-01T11:30:00Z">
        <w:r w:rsidRPr="00B110E3" w:rsidDel="00D3106A">
          <w:rPr>
            <w:rStyle w:val="EndnoteReference"/>
          </w:rPr>
          <w:endnoteRef/>
        </w:r>
        <w:r w:rsidRPr="00B110E3" w:rsidDel="00D3106A">
          <w:delText xml:space="preserve">  Daksha Sheth met her husband </w:delText>
        </w:r>
        <w:r w:rsidDel="00D3106A">
          <w:delText xml:space="preserve">the composer, </w:delText>
        </w:r>
        <w:r w:rsidRPr="00B110E3" w:rsidDel="00D3106A">
          <w:delText>Devissaro</w:delText>
        </w:r>
        <w:r w:rsidDel="00D3106A">
          <w:delText>,</w:delText>
        </w:r>
        <w:r w:rsidRPr="00B110E3" w:rsidDel="00D3106A">
          <w:delText xml:space="preserve"> at this event</w:delText>
        </w:r>
        <w:r w:rsidDel="00D3106A">
          <w:delText>.</w:delText>
        </w:r>
        <w:r w:rsidRPr="00B110E3" w:rsidDel="00D3106A">
          <w:delText xml:space="preserve"> </w:delText>
        </w:r>
        <w:r w:rsidDel="00D3106A">
          <w:delText>T</w:delText>
        </w:r>
        <w:r w:rsidRPr="00B110E3" w:rsidDel="00D3106A">
          <w:delText xml:space="preserve">heir daughter Isha Sharvani is not only a phenomenal dancer, but also a Bollywood star. </w:delText>
        </w:r>
        <w:r w:rsidDel="00D3106A">
          <w:delText>Similarly,  Lechner introduced me to</w:delText>
        </w:r>
        <w:r w:rsidRPr="00B110E3" w:rsidDel="00D3106A">
          <w:delText xml:space="preserve"> Haresh Lalvani, now my husband. Lalvani would</w:delText>
        </w:r>
        <w:r w:rsidDel="00D3106A">
          <w:delText xml:space="preserve"> later contribute his computer-generated visuals of a 16 dimensional star to the new work that I had premiered at the 1984 Encounter.  Young dancers in the companies who performed at the event, would return to later Encounters as choreographers of new directions. </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1D152" w14:textId="77777777" w:rsidR="00AB5621" w:rsidRDefault="00AB5621" w:rsidP="007A0D55">
      <w:pPr>
        <w:spacing w:after="0" w:line="240" w:lineRule="auto"/>
      </w:pPr>
      <w:r>
        <w:separator/>
      </w:r>
    </w:p>
  </w:footnote>
  <w:footnote w:type="continuationSeparator" w:id="0">
    <w:p w14:paraId="25F74D3B" w14:textId="77777777" w:rsidR="00AB5621" w:rsidRDefault="00AB56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FD463" w14:textId="77777777" w:rsidR="00AB5621" w:rsidRDefault="00AB56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D3BC92" w14:textId="77777777" w:rsidR="00AB5621" w:rsidRDefault="00AB56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FD5"/>
    <w:rsid w:val="00032559"/>
    <w:rsid w:val="00052040"/>
    <w:rsid w:val="0005642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44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FD5"/>
    <w:rsid w:val="005F26D7"/>
    <w:rsid w:val="005F5450"/>
    <w:rsid w:val="006D0412"/>
    <w:rsid w:val="007411B9"/>
    <w:rsid w:val="00780D95"/>
    <w:rsid w:val="00780DC7"/>
    <w:rsid w:val="007A0D55"/>
    <w:rsid w:val="007B3377"/>
    <w:rsid w:val="007E5F44"/>
    <w:rsid w:val="00821DE3"/>
    <w:rsid w:val="00846CE1"/>
    <w:rsid w:val="00864D26"/>
    <w:rsid w:val="008A5B87"/>
    <w:rsid w:val="00922950"/>
    <w:rsid w:val="009A7264"/>
    <w:rsid w:val="009D1606"/>
    <w:rsid w:val="009E18A1"/>
    <w:rsid w:val="009E73D7"/>
    <w:rsid w:val="00A27D2C"/>
    <w:rsid w:val="00A37926"/>
    <w:rsid w:val="00A76FD9"/>
    <w:rsid w:val="00AB436D"/>
    <w:rsid w:val="00AB5621"/>
    <w:rsid w:val="00AD2F24"/>
    <w:rsid w:val="00AD4844"/>
    <w:rsid w:val="00AF542F"/>
    <w:rsid w:val="00B05790"/>
    <w:rsid w:val="00B219AE"/>
    <w:rsid w:val="00B33145"/>
    <w:rsid w:val="00B574C9"/>
    <w:rsid w:val="00BC39C9"/>
    <w:rsid w:val="00BE5BF7"/>
    <w:rsid w:val="00BF40E1"/>
    <w:rsid w:val="00C27FAB"/>
    <w:rsid w:val="00C358D4"/>
    <w:rsid w:val="00C6296B"/>
    <w:rsid w:val="00CC586D"/>
    <w:rsid w:val="00CF1542"/>
    <w:rsid w:val="00CF3EC5"/>
    <w:rsid w:val="00D3106A"/>
    <w:rsid w:val="00D656DA"/>
    <w:rsid w:val="00D73DBE"/>
    <w:rsid w:val="00D83300"/>
    <w:rsid w:val="00DC6B48"/>
    <w:rsid w:val="00DF01B0"/>
    <w:rsid w:val="00E24BA6"/>
    <w:rsid w:val="00E455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65C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F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7FD5"/>
    <w:rPr>
      <w:rFonts w:ascii="Lucida Grande" w:hAnsi="Lucida Grande" w:cs="Lucida Grande"/>
      <w:sz w:val="18"/>
      <w:szCs w:val="18"/>
    </w:rPr>
  </w:style>
  <w:style w:type="paragraph" w:styleId="EndnoteText">
    <w:name w:val="endnote text"/>
    <w:basedOn w:val="Normal"/>
    <w:link w:val="EndnoteTextChar"/>
    <w:uiPriority w:val="99"/>
    <w:unhideWhenUsed/>
    <w:rsid w:val="00B05790"/>
    <w:pPr>
      <w:spacing w:after="0" w:line="240" w:lineRule="auto"/>
      <w:ind w:left="720" w:hanging="720"/>
    </w:pPr>
    <w:rPr>
      <w:sz w:val="20"/>
      <w:szCs w:val="20"/>
      <w:lang w:val="en-US"/>
    </w:rPr>
  </w:style>
  <w:style w:type="character" w:customStyle="1" w:styleId="EndnoteTextChar">
    <w:name w:val="Endnote Text Char"/>
    <w:basedOn w:val="DefaultParagraphFont"/>
    <w:link w:val="EndnoteText"/>
    <w:uiPriority w:val="99"/>
    <w:rsid w:val="00B05790"/>
    <w:rPr>
      <w:sz w:val="20"/>
      <w:szCs w:val="20"/>
      <w:lang w:val="en-US"/>
    </w:rPr>
  </w:style>
  <w:style w:type="character" w:styleId="EndnoteReference">
    <w:name w:val="endnote reference"/>
    <w:basedOn w:val="DefaultParagraphFont"/>
    <w:uiPriority w:val="99"/>
    <w:semiHidden/>
    <w:unhideWhenUsed/>
    <w:rsid w:val="00B05790"/>
    <w:rPr>
      <w:vertAlign w:val="superscript"/>
    </w:rPr>
  </w:style>
  <w:style w:type="character" w:styleId="CommentReference">
    <w:name w:val="annotation reference"/>
    <w:basedOn w:val="DefaultParagraphFont"/>
    <w:uiPriority w:val="99"/>
    <w:semiHidden/>
    <w:rsid w:val="00056428"/>
    <w:rPr>
      <w:sz w:val="18"/>
      <w:szCs w:val="18"/>
    </w:rPr>
  </w:style>
  <w:style w:type="paragraph" w:styleId="CommentText">
    <w:name w:val="annotation text"/>
    <w:basedOn w:val="Normal"/>
    <w:link w:val="CommentTextChar"/>
    <w:uiPriority w:val="99"/>
    <w:semiHidden/>
    <w:rsid w:val="00056428"/>
    <w:pPr>
      <w:spacing w:line="240" w:lineRule="auto"/>
    </w:pPr>
    <w:rPr>
      <w:sz w:val="24"/>
      <w:szCs w:val="24"/>
    </w:rPr>
  </w:style>
  <w:style w:type="character" w:customStyle="1" w:styleId="CommentTextChar">
    <w:name w:val="Comment Text Char"/>
    <w:basedOn w:val="DefaultParagraphFont"/>
    <w:link w:val="CommentText"/>
    <w:uiPriority w:val="99"/>
    <w:semiHidden/>
    <w:rsid w:val="00056428"/>
    <w:rPr>
      <w:sz w:val="24"/>
      <w:szCs w:val="24"/>
    </w:rPr>
  </w:style>
  <w:style w:type="paragraph" w:styleId="CommentSubject">
    <w:name w:val="annotation subject"/>
    <w:basedOn w:val="CommentText"/>
    <w:next w:val="CommentText"/>
    <w:link w:val="CommentSubjectChar"/>
    <w:uiPriority w:val="99"/>
    <w:semiHidden/>
    <w:rsid w:val="00056428"/>
    <w:rPr>
      <w:b/>
      <w:bCs/>
      <w:sz w:val="20"/>
      <w:szCs w:val="20"/>
    </w:rPr>
  </w:style>
  <w:style w:type="character" w:customStyle="1" w:styleId="CommentSubjectChar">
    <w:name w:val="Comment Subject Char"/>
    <w:basedOn w:val="CommentTextChar"/>
    <w:link w:val="CommentSubject"/>
    <w:uiPriority w:val="99"/>
    <w:semiHidden/>
    <w:rsid w:val="0005642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F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7FD5"/>
    <w:rPr>
      <w:rFonts w:ascii="Lucida Grande" w:hAnsi="Lucida Grande" w:cs="Lucida Grande"/>
      <w:sz w:val="18"/>
      <w:szCs w:val="18"/>
    </w:rPr>
  </w:style>
  <w:style w:type="paragraph" w:styleId="EndnoteText">
    <w:name w:val="endnote text"/>
    <w:basedOn w:val="Normal"/>
    <w:link w:val="EndnoteTextChar"/>
    <w:uiPriority w:val="99"/>
    <w:unhideWhenUsed/>
    <w:rsid w:val="00B05790"/>
    <w:pPr>
      <w:spacing w:after="0" w:line="240" w:lineRule="auto"/>
      <w:ind w:left="720" w:hanging="720"/>
    </w:pPr>
    <w:rPr>
      <w:sz w:val="20"/>
      <w:szCs w:val="20"/>
      <w:lang w:val="en-US"/>
    </w:rPr>
  </w:style>
  <w:style w:type="character" w:customStyle="1" w:styleId="EndnoteTextChar">
    <w:name w:val="Endnote Text Char"/>
    <w:basedOn w:val="DefaultParagraphFont"/>
    <w:link w:val="EndnoteText"/>
    <w:uiPriority w:val="99"/>
    <w:rsid w:val="00B05790"/>
    <w:rPr>
      <w:sz w:val="20"/>
      <w:szCs w:val="20"/>
      <w:lang w:val="en-US"/>
    </w:rPr>
  </w:style>
  <w:style w:type="character" w:styleId="EndnoteReference">
    <w:name w:val="endnote reference"/>
    <w:basedOn w:val="DefaultParagraphFont"/>
    <w:uiPriority w:val="99"/>
    <w:semiHidden/>
    <w:unhideWhenUsed/>
    <w:rsid w:val="00B05790"/>
    <w:rPr>
      <w:vertAlign w:val="superscript"/>
    </w:rPr>
  </w:style>
  <w:style w:type="character" w:styleId="CommentReference">
    <w:name w:val="annotation reference"/>
    <w:basedOn w:val="DefaultParagraphFont"/>
    <w:uiPriority w:val="99"/>
    <w:semiHidden/>
    <w:rsid w:val="00056428"/>
    <w:rPr>
      <w:sz w:val="18"/>
      <w:szCs w:val="18"/>
    </w:rPr>
  </w:style>
  <w:style w:type="paragraph" w:styleId="CommentText">
    <w:name w:val="annotation text"/>
    <w:basedOn w:val="Normal"/>
    <w:link w:val="CommentTextChar"/>
    <w:uiPriority w:val="99"/>
    <w:semiHidden/>
    <w:rsid w:val="00056428"/>
    <w:pPr>
      <w:spacing w:line="240" w:lineRule="auto"/>
    </w:pPr>
    <w:rPr>
      <w:sz w:val="24"/>
      <w:szCs w:val="24"/>
    </w:rPr>
  </w:style>
  <w:style w:type="character" w:customStyle="1" w:styleId="CommentTextChar">
    <w:name w:val="Comment Text Char"/>
    <w:basedOn w:val="DefaultParagraphFont"/>
    <w:link w:val="CommentText"/>
    <w:uiPriority w:val="99"/>
    <w:semiHidden/>
    <w:rsid w:val="00056428"/>
    <w:rPr>
      <w:sz w:val="24"/>
      <w:szCs w:val="24"/>
    </w:rPr>
  </w:style>
  <w:style w:type="paragraph" w:styleId="CommentSubject">
    <w:name w:val="annotation subject"/>
    <w:basedOn w:val="CommentText"/>
    <w:next w:val="CommentText"/>
    <w:link w:val="CommentSubjectChar"/>
    <w:uiPriority w:val="99"/>
    <w:semiHidden/>
    <w:rsid w:val="00056428"/>
    <w:rPr>
      <w:b/>
      <w:bCs/>
      <w:sz w:val="20"/>
      <w:szCs w:val="20"/>
    </w:rPr>
  </w:style>
  <w:style w:type="character" w:customStyle="1" w:styleId="CommentSubjectChar">
    <w:name w:val="Comment Subject Char"/>
    <w:basedOn w:val="CommentTextChar"/>
    <w:link w:val="CommentSubject"/>
    <w:uiPriority w:val="99"/>
    <w:semiHidden/>
    <w:rsid w:val="000564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cer_smile:Dropbox:Molly%20McFau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E66F489749B4D96F9CF2D4F2D09B4"/>
        <w:category>
          <w:name w:val="General"/>
          <w:gallery w:val="placeholder"/>
        </w:category>
        <w:types>
          <w:type w:val="bbPlcHdr"/>
        </w:types>
        <w:behaviors>
          <w:behavior w:val="content"/>
        </w:behaviors>
        <w:guid w:val="{EC9CD915-9ECF-9547-A96D-4DB8DD7527F4}"/>
      </w:docPartPr>
      <w:docPartBody>
        <w:p w:rsidR="00646F26" w:rsidRDefault="00646F26">
          <w:pPr>
            <w:pStyle w:val="EF3E66F489749B4D96F9CF2D4F2D09B4"/>
          </w:pPr>
          <w:r w:rsidRPr="00CC586D">
            <w:rPr>
              <w:rStyle w:val="PlaceholderText"/>
              <w:b/>
              <w:color w:val="FFFFFF" w:themeColor="background1"/>
            </w:rPr>
            <w:t>[Salutation]</w:t>
          </w:r>
        </w:p>
      </w:docPartBody>
    </w:docPart>
    <w:docPart>
      <w:docPartPr>
        <w:name w:val="72365126EC7B8D4892F007DD335D4261"/>
        <w:category>
          <w:name w:val="General"/>
          <w:gallery w:val="placeholder"/>
        </w:category>
        <w:types>
          <w:type w:val="bbPlcHdr"/>
        </w:types>
        <w:behaviors>
          <w:behavior w:val="content"/>
        </w:behaviors>
        <w:guid w:val="{34A7F3B8-9CD0-EB4E-8955-3D0AF87B92EF}"/>
      </w:docPartPr>
      <w:docPartBody>
        <w:p w:rsidR="00646F26" w:rsidRDefault="00646F26">
          <w:pPr>
            <w:pStyle w:val="72365126EC7B8D4892F007DD335D4261"/>
          </w:pPr>
          <w:r>
            <w:rPr>
              <w:rStyle w:val="PlaceholderText"/>
            </w:rPr>
            <w:t>[First name]</w:t>
          </w:r>
        </w:p>
      </w:docPartBody>
    </w:docPart>
    <w:docPart>
      <w:docPartPr>
        <w:name w:val="3B16A293C1DF22419BABF945D5811C34"/>
        <w:category>
          <w:name w:val="General"/>
          <w:gallery w:val="placeholder"/>
        </w:category>
        <w:types>
          <w:type w:val="bbPlcHdr"/>
        </w:types>
        <w:behaviors>
          <w:behavior w:val="content"/>
        </w:behaviors>
        <w:guid w:val="{215FF67E-1EEB-A14A-8BE8-A2A8852BA5F2}"/>
      </w:docPartPr>
      <w:docPartBody>
        <w:p w:rsidR="00646F26" w:rsidRDefault="00646F26">
          <w:pPr>
            <w:pStyle w:val="3B16A293C1DF22419BABF945D5811C34"/>
          </w:pPr>
          <w:r>
            <w:rPr>
              <w:rStyle w:val="PlaceholderText"/>
            </w:rPr>
            <w:t>[Middle name]</w:t>
          </w:r>
        </w:p>
      </w:docPartBody>
    </w:docPart>
    <w:docPart>
      <w:docPartPr>
        <w:name w:val="9E4E56366A1A394AB259B18ABB23442F"/>
        <w:category>
          <w:name w:val="General"/>
          <w:gallery w:val="placeholder"/>
        </w:category>
        <w:types>
          <w:type w:val="bbPlcHdr"/>
        </w:types>
        <w:behaviors>
          <w:behavior w:val="content"/>
        </w:behaviors>
        <w:guid w:val="{853A6822-4646-6E4A-9406-EE3E7D425759}"/>
      </w:docPartPr>
      <w:docPartBody>
        <w:p w:rsidR="00646F26" w:rsidRDefault="00646F26">
          <w:pPr>
            <w:pStyle w:val="9E4E56366A1A394AB259B18ABB23442F"/>
          </w:pPr>
          <w:r>
            <w:rPr>
              <w:rStyle w:val="PlaceholderText"/>
            </w:rPr>
            <w:t>[Last name]</w:t>
          </w:r>
        </w:p>
      </w:docPartBody>
    </w:docPart>
    <w:docPart>
      <w:docPartPr>
        <w:name w:val="6052A4B21B6AAE4380971A792FE04F75"/>
        <w:category>
          <w:name w:val="General"/>
          <w:gallery w:val="placeholder"/>
        </w:category>
        <w:types>
          <w:type w:val="bbPlcHdr"/>
        </w:types>
        <w:behaviors>
          <w:behavior w:val="content"/>
        </w:behaviors>
        <w:guid w:val="{C060EF91-FAAE-6141-B5C6-43D4877A3FD7}"/>
      </w:docPartPr>
      <w:docPartBody>
        <w:p w:rsidR="00646F26" w:rsidRDefault="00646F26">
          <w:pPr>
            <w:pStyle w:val="6052A4B21B6AAE4380971A792FE04F75"/>
          </w:pPr>
          <w:r>
            <w:rPr>
              <w:rStyle w:val="PlaceholderText"/>
            </w:rPr>
            <w:t>[Enter your biography]</w:t>
          </w:r>
        </w:p>
      </w:docPartBody>
    </w:docPart>
    <w:docPart>
      <w:docPartPr>
        <w:name w:val="24A3322A8A8C7F4E8B73F06CDEAB2E1A"/>
        <w:category>
          <w:name w:val="General"/>
          <w:gallery w:val="placeholder"/>
        </w:category>
        <w:types>
          <w:type w:val="bbPlcHdr"/>
        </w:types>
        <w:behaviors>
          <w:behavior w:val="content"/>
        </w:behaviors>
        <w:guid w:val="{B481CBC8-B2F8-414C-A279-00983273DE6B}"/>
      </w:docPartPr>
      <w:docPartBody>
        <w:p w:rsidR="00646F26" w:rsidRDefault="00646F26">
          <w:pPr>
            <w:pStyle w:val="24A3322A8A8C7F4E8B73F06CDEAB2E1A"/>
          </w:pPr>
          <w:r>
            <w:rPr>
              <w:rStyle w:val="PlaceholderText"/>
            </w:rPr>
            <w:t>[Enter the institution with which you are affiliated]</w:t>
          </w:r>
        </w:p>
      </w:docPartBody>
    </w:docPart>
    <w:docPart>
      <w:docPartPr>
        <w:name w:val="BC98428D9EEC0B44A8FA60B87EFDEDFA"/>
        <w:category>
          <w:name w:val="General"/>
          <w:gallery w:val="placeholder"/>
        </w:category>
        <w:types>
          <w:type w:val="bbPlcHdr"/>
        </w:types>
        <w:behaviors>
          <w:behavior w:val="content"/>
        </w:behaviors>
        <w:guid w:val="{68A7D780-D862-F949-B8F4-C7DDF3DF4A8C}"/>
      </w:docPartPr>
      <w:docPartBody>
        <w:p w:rsidR="00646F26" w:rsidRDefault="00646F26">
          <w:pPr>
            <w:pStyle w:val="BC98428D9EEC0B44A8FA60B87EFDEDFA"/>
          </w:pPr>
          <w:r w:rsidRPr="00EF74F7">
            <w:rPr>
              <w:b/>
              <w:color w:val="808080" w:themeColor="background1" w:themeShade="80"/>
            </w:rPr>
            <w:t>[Enter the headword for your article]</w:t>
          </w:r>
        </w:p>
      </w:docPartBody>
    </w:docPart>
    <w:docPart>
      <w:docPartPr>
        <w:name w:val="1E046D3DFA74264ABF7855F9F90BD96A"/>
        <w:category>
          <w:name w:val="General"/>
          <w:gallery w:val="placeholder"/>
        </w:category>
        <w:types>
          <w:type w:val="bbPlcHdr"/>
        </w:types>
        <w:behaviors>
          <w:behavior w:val="content"/>
        </w:behaviors>
        <w:guid w:val="{ECEFF25A-384B-B541-AA0C-6697C4800698}"/>
      </w:docPartPr>
      <w:docPartBody>
        <w:p w:rsidR="00646F26" w:rsidRDefault="00646F26">
          <w:pPr>
            <w:pStyle w:val="1E046D3DFA74264ABF7855F9F90BD9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0327ECA56BFD41BFBA2A092514E3C8"/>
        <w:category>
          <w:name w:val="General"/>
          <w:gallery w:val="placeholder"/>
        </w:category>
        <w:types>
          <w:type w:val="bbPlcHdr"/>
        </w:types>
        <w:behaviors>
          <w:behavior w:val="content"/>
        </w:behaviors>
        <w:guid w:val="{58E10F30-8B18-424A-AACC-5E2665ADC924}"/>
      </w:docPartPr>
      <w:docPartBody>
        <w:p w:rsidR="00646F26" w:rsidRDefault="00646F26">
          <w:pPr>
            <w:pStyle w:val="150327ECA56BFD41BFBA2A092514E3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CC5D48F8D071469F72F2557DD6DAF1"/>
        <w:category>
          <w:name w:val="General"/>
          <w:gallery w:val="placeholder"/>
        </w:category>
        <w:types>
          <w:type w:val="bbPlcHdr"/>
        </w:types>
        <w:behaviors>
          <w:behavior w:val="content"/>
        </w:behaviors>
        <w:guid w:val="{7BE7605F-FCF1-8D49-A006-3C181C371D23}"/>
      </w:docPartPr>
      <w:docPartBody>
        <w:p w:rsidR="00646F26" w:rsidRDefault="00646F26">
          <w:pPr>
            <w:pStyle w:val="A5CC5D48F8D071469F72F2557DD6DA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CFAD0303F4546B897CE58A68AE3E9"/>
        <w:category>
          <w:name w:val="General"/>
          <w:gallery w:val="placeholder"/>
        </w:category>
        <w:types>
          <w:type w:val="bbPlcHdr"/>
        </w:types>
        <w:behaviors>
          <w:behavior w:val="content"/>
        </w:behaviors>
        <w:guid w:val="{E27F2E3F-8715-184C-95E2-52173E3E2EDF}"/>
      </w:docPartPr>
      <w:docPartBody>
        <w:p w:rsidR="00646F26" w:rsidRDefault="00646F26">
          <w:pPr>
            <w:pStyle w:val="550CFAD0303F4546B897CE58A68AE3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26"/>
    <w:rsid w:val="00646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3E66F489749B4D96F9CF2D4F2D09B4">
    <w:name w:val="EF3E66F489749B4D96F9CF2D4F2D09B4"/>
  </w:style>
  <w:style w:type="paragraph" w:customStyle="1" w:styleId="72365126EC7B8D4892F007DD335D4261">
    <w:name w:val="72365126EC7B8D4892F007DD335D4261"/>
  </w:style>
  <w:style w:type="paragraph" w:customStyle="1" w:styleId="3B16A293C1DF22419BABF945D5811C34">
    <w:name w:val="3B16A293C1DF22419BABF945D5811C34"/>
  </w:style>
  <w:style w:type="paragraph" w:customStyle="1" w:styleId="9E4E56366A1A394AB259B18ABB23442F">
    <w:name w:val="9E4E56366A1A394AB259B18ABB23442F"/>
  </w:style>
  <w:style w:type="paragraph" w:customStyle="1" w:styleId="6052A4B21B6AAE4380971A792FE04F75">
    <w:name w:val="6052A4B21B6AAE4380971A792FE04F75"/>
  </w:style>
  <w:style w:type="paragraph" w:customStyle="1" w:styleId="24A3322A8A8C7F4E8B73F06CDEAB2E1A">
    <w:name w:val="24A3322A8A8C7F4E8B73F06CDEAB2E1A"/>
  </w:style>
  <w:style w:type="paragraph" w:customStyle="1" w:styleId="BC98428D9EEC0B44A8FA60B87EFDEDFA">
    <w:name w:val="BC98428D9EEC0B44A8FA60B87EFDEDFA"/>
  </w:style>
  <w:style w:type="paragraph" w:customStyle="1" w:styleId="1E046D3DFA74264ABF7855F9F90BD96A">
    <w:name w:val="1E046D3DFA74264ABF7855F9F90BD96A"/>
  </w:style>
  <w:style w:type="paragraph" w:customStyle="1" w:styleId="150327ECA56BFD41BFBA2A092514E3C8">
    <w:name w:val="150327ECA56BFD41BFBA2A092514E3C8"/>
  </w:style>
  <w:style w:type="paragraph" w:customStyle="1" w:styleId="A5CC5D48F8D071469F72F2557DD6DAF1">
    <w:name w:val="A5CC5D48F8D071469F72F2557DD6DAF1"/>
  </w:style>
  <w:style w:type="paragraph" w:customStyle="1" w:styleId="550CFAD0303F4546B897CE58A68AE3E9">
    <w:name w:val="550CFAD0303F4546B897CE58A68AE3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3E66F489749B4D96F9CF2D4F2D09B4">
    <w:name w:val="EF3E66F489749B4D96F9CF2D4F2D09B4"/>
  </w:style>
  <w:style w:type="paragraph" w:customStyle="1" w:styleId="72365126EC7B8D4892F007DD335D4261">
    <w:name w:val="72365126EC7B8D4892F007DD335D4261"/>
  </w:style>
  <w:style w:type="paragraph" w:customStyle="1" w:styleId="3B16A293C1DF22419BABF945D5811C34">
    <w:name w:val="3B16A293C1DF22419BABF945D5811C34"/>
  </w:style>
  <w:style w:type="paragraph" w:customStyle="1" w:styleId="9E4E56366A1A394AB259B18ABB23442F">
    <w:name w:val="9E4E56366A1A394AB259B18ABB23442F"/>
  </w:style>
  <w:style w:type="paragraph" w:customStyle="1" w:styleId="6052A4B21B6AAE4380971A792FE04F75">
    <w:name w:val="6052A4B21B6AAE4380971A792FE04F75"/>
  </w:style>
  <w:style w:type="paragraph" w:customStyle="1" w:styleId="24A3322A8A8C7F4E8B73F06CDEAB2E1A">
    <w:name w:val="24A3322A8A8C7F4E8B73F06CDEAB2E1A"/>
  </w:style>
  <w:style w:type="paragraph" w:customStyle="1" w:styleId="BC98428D9EEC0B44A8FA60B87EFDEDFA">
    <w:name w:val="BC98428D9EEC0B44A8FA60B87EFDEDFA"/>
  </w:style>
  <w:style w:type="paragraph" w:customStyle="1" w:styleId="1E046D3DFA74264ABF7855F9F90BD96A">
    <w:name w:val="1E046D3DFA74264ABF7855F9F90BD96A"/>
  </w:style>
  <w:style w:type="paragraph" w:customStyle="1" w:styleId="150327ECA56BFD41BFBA2A092514E3C8">
    <w:name w:val="150327ECA56BFD41BFBA2A092514E3C8"/>
  </w:style>
  <w:style w:type="paragraph" w:customStyle="1" w:styleId="A5CC5D48F8D071469F72F2557DD6DAF1">
    <w:name w:val="A5CC5D48F8D071469F72F2557DD6DAF1"/>
  </w:style>
  <w:style w:type="paragraph" w:customStyle="1" w:styleId="550CFAD0303F4546B897CE58A68AE3E9">
    <w:name w:val="550CFAD0303F4546B897CE58A68AE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VGo84</b:Tag>
    <b:SourceType>JournalArticle</b:SourceType>
    <b:Guid>{E84D3B3D-3EC0-D04F-8B8B-BBAA44260B68}</b:Guid>
    <b:Author>
      <b:Author>
        <b:NameList>
          <b:Person>
            <b:Last>Gokhale</b:Last>
            <b:First>V.</b:First>
          </b:Person>
        </b:NameList>
      </b:Author>
    </b:Author>
    <b:Title>The Forever Old and the Ever New</b:Title>
    <b:JournalName>Bombay</b:JournalName>
    <b:Year>1984</b:Year>
    <b:Month>February</b:Month>
    <b:Pages>7-21</b:Pages>
    <b:RefOrder>1</b:RefOrder>
  </b:Source>
  <b:Source>
    <b:Tag>She84</b:Tag>
    <b:SourceType>JournalArticle</b:SourceType>
    <b:Guid>{C573E481-D383-C643-98D9-194E5C9BF1E0}</b:Guid>
    <b:Author>
      <b:Author>
        <b:NameList>
          <b:Person>
            <b:Last>Ookerjee</b:Last>
            <b:First>Sheryar</b:First>
          </b:Person>
        </b:NameList>
      </b:Author>
    </b:Author>
    <b:Title>Meeting of Minds</b:Title>
    <b:JournalName>Observer</b:JournalName>
    <b:Year>1984</b:Year>
    <b:Month>January</b:Month>
    <b:Day>29</b:Day>
    <b:RefOrder>2</b:RefOrder>
  </b:Source>
</b:Sources>
</file>

<file path=customXml/itemProps1.xml><?xml version="1.0" encoding="utf-8"?>
<ds:datastoreItem xmlns:ds="http://schemas.openxmlformats.org/officeDocument/2006/customXml" ds:itemID="{DD09891D-E855-A34C-8B7E-8F2A1975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1900</Words>
  <Characters>10835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McFaul</dc:creator>
  <cp:keywords/>
  <dc:description/>
  <cp:lastModifiedBy>Molly McFaul</cp:lastModifiedBy>
  <cp:revision>2</cp:revision>
  <dcterms:created xsi:type="dcterms:W3CDTF">2016-02-01T19:54:00Z</dcterms:created>
  <dcterms:modified xsi:type="dcterms:W3CDTF">2016-02-01T19:54:00Z</dcterms:modified>
</cp:coreProperties>
</file>