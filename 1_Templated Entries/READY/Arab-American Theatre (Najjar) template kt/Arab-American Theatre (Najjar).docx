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F2D7B" w14:textId="77777777" w:rsidR="00672AA4" w:rsidRDefault="00672AA4" w:rsidP="0066404D">
      <w:pPr>
        <w:rPr>
          <w:b/>
          <w:bCs/>
        </w:rPr>
      </w:pPr>
      <w:r>
        <w:rPr>
          <w:b/>
          <w:bCs/>
        </w:rPr>
        <w:t>Arab-American Theater</w:t>
      </w:r>
    </w:p>
    <w:p w14:paraId="7530A843" w14:textId="77777777" w:rsidR="00672AA4" w:rsidDel="00056056" w:rsidRDefault="00672AA4" w:rsidP="008E4B48">
      <w:pPr>
        <w:spacing w:line="480" w:lineRule="auto"/>
        <w:rPr>
          <w:del w:id="0" w:author="Office 2004 Test Drive User" w:date="2014-04-27T10:14:00Z"/>
          <w:b/>
          <w:bCs/>
        </w:rPr>
      </w:pPr>
      <w:r>
        <w:rPr>
          <w:rStyle w:val="CommentReference"/>
          <w:vanish/>
        </w:rPr>
        <w:commentReference w:id="1"/>
      </w:r>
      <w:del w:id="2" w:author="Office 2004 Test Drive User" w:date="2014-04-27T10:14:00Z">
        <w:r w:rsidDel="00056056">
          <w:rPr>
            <w:b/>
            <w:bCs/>
          </w:rPr>
          <w:delText>Michael Malek Najjar</w:delText>
        </w:r>
      </w:del>
    </w:p>
    <w:p w14:paraId="6C35C077" w14:textId="31390727" w:rsidR="00C7096E" w:rsidRPr="00C7096E" w:rsidRDefault="00672AA4" w:rsidP="008E4B48">
      <w:pPr>
        <w:spacing w:line="480" w:lineRule="auto"/>
        <w:rPr>
          <w:ins w:id="3" w:author="Malek Najjar" w:date="2014-05-08T15:06:00Z"/>
        </w:rPr>
      </w:pPr>
      <w:r>
        <w:t>Arab-American Theater is a general term that describes plays and performances by Americans of Arab descent written in Arabic and/or English from the early 20</w:t>
      </w:r>
      <w:r w:rsidRPr="00FC190B">
        <w:rPr>
          <w:vertAlign w:val="superscript"/>
        </w:rPr>
        <w:t>th</w:t>
      </w:r>
      <w:r>
        <w:t xml:space="preserve"> century onward. </w:t>
      </w:r>
      <w:r>
        <w:rPr>
          <w:rStyle w:val="CommentReference"/>
          <w:vanish/>
        </w:rPr>
        <w:commentReference w:id="4"/>
      </w:r>
      <w:r>
        <w:t xml:space="preserve"> </w:t>
      </w:r>
      <w:ins w:id="5" w:author="Malek Najjar" w:date="2014-05-08T15:06:00Z">
        <w:r w:rsidR="00C7096E">
          <w:t xml:space="preserve">This modernist movement breaks from Arab performance modes such as </w:t>
        </w:r>
      </w:ins>
      <w:ins w:id="6" w:author="Malek Najjar" w:date="2014-05-08T15:07:00Z">
        <w:r w:rsidR="00C7096E">
          <w:t>storytelling</w:t>
        </w:r>
      </w:ins>
      <w:ins w:id="7" w:author="Malek Najjar" w:date="2014-05-08T15:06:00Z">
        <w:r w:rsidR="00C7096E">
          <w:t xml:space="preserve"> </w:t>
        </w:r>
      </w:ins>
      <w:ins w:id="8" w:author="Malek Najjar" w:date="2014-05-08T15:07:00Z">
        <w:r w:rsidR="00C7096E">
          <w:t>(</w:t>
        </w:r>
        <w:proofErr w:type="spellStart"/>
        <w:r w:rsidR="00C7096E">
          <w:rPr>
            <w:i/>
          </w:rPr>
          <w:t>hakawati</w:t>
        </w:r>
      </w:ins>
      <w:proofErr w:type="spellEnd"/>
      <w:ins w:id="9" w:author="Malek Najjar" w:date="2014-05-08T15:08:00Z">
        <w:r w:rsidR="00C7096E">
          <w:t>), improvised poetry (</w:t>
        </w:r>
        <w:proofErr w:type="spellStart"/>
        <w:r w:rsidR="00C7096E">
          <w:rPr>
            <w:i/>
          </w:rPr>
          <w:t>zajal</w:t>
        </w:r>
        <w:proofErr w:type="spellEnd"/>
        <w:r w:rsidR="00C7096E">
          <w:t>), and traditional dance forms (</w:t>
        </w:r>
        <w:proofErr w:type="spellStart"/>
        <w:r w:rsidR="00C7096E">
          <w:rPr>
            <w:i/>
          </w:rPr>
          <w:t>raqs</w:t>
        </w:r>
        <w:proofErr w:type="spellEnd"/>
        <w:r w:rsidR="00C7096E">
          <w:rPr>
            <w:i/>
          </w:rPr>
          <w:t>-al-</w:t>
        </w:r>
        <w:proofErr w:type="spellStart"/>
        <w:r w:rsidR="00C7096E">
          <w:rPr>
            <w:i/>
          </w:rPr>
          <w:t>sharqi</w:t>
        </w:r>
        <w:proofErr w:type="spellEnd"/>
        <w:r w:rsidR="00C7096E">
          <w:t xml:space="preserve">).  These playwrights have adopted modern playwriting styles </w:t>
        </w:r>
      </w:ins>
      <w:ins w:id="10" w:author="Malek Najjar" w:date="2014-05-08T22:14:00Z">
        <w:r w:rsidR="00E13EE2">
          <w:t xml:space="preserve">that combine Arab and Arab-American subject matter with American playwriting forms </w:t>
        </w:r>
      </w:ins>
      <w:ins w:id="11" w:author="Malek Najjar" w:date="2014-05-08T15:08:00Z">
        <w:r w:rsidR="00C7096E">
          <w:t xml:space="preserve">such as </w:t>
        </w:r>
      </w:ins>
      <w:ins w:id="12" w:author="Malek Najjar" w:date="2014-05-08T22:23:00Z">
        <w:r w:rsidR="00690B71">
          <w:t>monodrama</w:t>
        </w:r>
      </w:ins>
      <w:ins w:id="13" w:author="Malek Najjar" w:date="2014-05-08T22:34:00Z">
        <w:r w:rsidR="006B667D">
          <w:t>s</w:t>
        </w:r>
      </w:ins>
      <w:ins w:id="14" w:author="Malek Najjar" w:date="2014-05-08T15:08:00Z">
        <w:r w:rsidR="00C7096E">
          <w:t xml:space="preserve">, one-act, and </w:t>
        </w:r>
      </w:ins>
      <w:ins w:id="15" w:author="Malek Najjar" w:date="2014-05-08T22:14:00Z">
        <w:r w:rsidR="00E13EE2">
          <w:t xml:space="preserve">the </w:t>
        </w:r>
      </w:ins>
      <w:ins w:id="16" w:author="Malek Najjar" w:date="2014-05-08T15:08:00Z">
        <w:r w:rsidR="00C7096E">
          <w:t xml:space="preserve">two-act </w:t>
        </w:r>
      </w:ins>
      <w:ins w:id="17" w:author="Malek Najjar" w:date="2014-05-08T22:25:00Z">
        <w:r w:rsidR="00493D59">
          <w:t xml:space="preserve">Realist </w:t>
        </w:r>
      </w:ins>
      <w:ins w:id="18" w:author="Malek Najjar" w:date="2014-05-08T15:08:00Z">
        <w:r w:rsidR="00C7096E">
          <w:t>play</w:t>
        </w:r>
      </w:ins>
      <w:ins w:id="19" w:author="Malek Najjar" w:date="2014-05-08T22:34:00Z">
        <w:r w:rsidR="006B667D">
          <w:t>s</w:t>
        </w:r>
      </w:ins>
      <w:ins w:id="20" w:author="Malek Najjar" w:date="2014-05-08T15:08:00Z">
        <w:r w:rsidR="00C7096E">
          <w:t xml:space="preserve">.  </w:t>
        </w:r>
      </w:ins>
      <w:ins w:id="21" w:author="Malek Najjar" w:date="2014-05-08T22:14:00Z">
        <w:r w:rsidR="00E13EE2">
          <w:t xml:space="preserve">Although these plays </w:t>
        </w:r>
      </w:ins>
      <w:ins w:id="22" w:author="Malek Najjar" w:date="2014-05-08T22:15:00Z">
        <w:r w:rsidR="00E13EE2">
          <w:t xml:space="preserve">are not generally experimental in nature, there is no doubt that the </w:t>
        </w:r>
        <w:bookmarkStart w:id="23" w:name="_GoBack"/>
        <w:bookmarkEnd w:id="23"/>
        <w:r w:rsidR="00E13EE2">
          <w:t xml:space="preserve">early Arab American playwrights Kahlil Gibran, </w:t>
        </w:r>
        <w:proofErr w:type="spellStart"/>
        <w:r w:rsidR="00E13EE2">
          <w:t>Ameen</w:t>
        </w:r>
        <w:proofErr w:type="spellEnd"/>
        <w:r w:rsidR="00E13EE2">
          <w:t xml:space="preserve"> Fares </w:t>
        </w:r>
        <w:proofErr w:type="spellStart"/>
        <w:r w:rsidR="00E13EE2">
          <w:t>Rihani</w:t>
        </w:r>
        <w:proofErr w:type="spellEnd"/>
        <w:r w:rsidR="00E13EE2">
          <w:t xml:space="preserve">, and Mikhail </w:t>
        </w:r>
        <w:proofErr w:type="spellStart"/>
        <w:r w:rsidR="00E13EE2">
          <w:t>Naimy</w:t>
        </w:r>
        <w:proofErr w:type="spellEnd"/>
        <w:r w:rsidR="00E13EE2">
          <w:t xml:space="preserve"> all contributed to what is known as </w:t>
        </w:r>
      </w:ins>
      <w:ins w:id="24" w:author="Malek Najjar" w:date="2014-05-08T22:25:00Z">
        <w:r w:rsidR="00493D59">
          <w:rPr>
            <w:i/>
          </w:rPr>
          <w:t>a</w:t>
        </w:r>
      </w:ins>
      <w:ins w:id="25" w:author="Malek Najjar" w:date="2014-05-08T22:17:00Z">
        <w:r w:rsidR="00E13EE2">
          <w:rPr>
            <w:i/>
          </w:rPr>
          <w:t>l-</w:t>
        </w:r>
      </w:ins>
      <w:proofErr w:type="spellStart"/>
      <w:ins w:id="26" w:author="Malek Najjar" w:date="2014-05-08T22:16:00Z">
        <w:r w:rsidR="00E13EE2">
          <w:rPr>
            <w:i/>
          </w:rPr>
          <w:t>Nahda</w:t>
        </w:r>
        <w:proofErr w:type="spellEnd"/>
        <w:r w:rsidR="00E13EE2">
          <w:rPr>
            <w:i/>
          </w:rPr>
          <w:t xml:space="preserve">, </w:t>
        </w:r>
        <w:r w:rsidR="00E13EE2">
          <w:t xml:space="preserve">or </w:t>
        </w:r>
      </w:ins>
      <w:ins w:id="27" w:author="Malek Najjar" w:date="2014-05-08T22:21:00Z">
        <w:r w:rsidR="00690B71">
          <w:t xml:space="preserve">the </w:t>
        </w:r>
      </w:ins>
      <w:ins w:id="28" w:author="Malek Najjar" w:date="2014-05-08T22:17:00Z">
        <w:r w:rsidR="00E13EE2">
          <w:t>Modern Arabic Literary Renaissance</w:t>
        </w:r>
      </w:ins>
      <w:ins w:id="29" w:author="Malek Najjar" w:date="2014-05-08T22:21:00Z">
        <w:r w:rsidR="00690B71">
          <w:t>, that had a lasting impact on Arab arts and letters throughout the twentieth century</w:t>
        </w:r>
      </w:ins>
      <w:ins w:id="30" w:author="Malek Najjar" w:date="2014-05-08T22:17:00Z">
        <w:r w:rsidR="00E13EE2">
          <w:t xml:space="preserve">.  </w:t>
        </w:r>
      </w:ins>
      <w:ins w:id="31" w:author="Malek Najjar" w:date="2014-05-08T22:18:00Z">
        <w:r w:rsidR="00E13EE2">
          <w:t xml:space="preserve">These plays are also forms of resistance literature that serve </w:t>
        </w:r>
      </w:ins>
      <w:ins w:id="32" w:author="Malek Najjar" w:date="2014-05-08T22:26:00Z">
        <w:r w:rsidR="00493D59">
          <w:t xml:space="preserve">as </w:t>
        </w:r>
      </w:ins>
      <w:ins w:id="33" w:author="Malek Najjar" w:date="2014-05-08T22:22:00Z">
        <w:r w:rsidR="00690B71">
          <w:t>protest</w:t>
        </w:r>
      </w:ins>
      <w:ins w:id="34" w:author="Malek Najjar" w:date="2014-05-08T22:26:00Z">
        <w:r w:rsidR="00493D59">
          <w:t>s against</w:t>
        </w:r>
      </w:ins>
      <w:ins w:id="35" w:author="Malek Najjar" w:date="2014-05-08T22:22:00Z">
        <w:r w:rsidR="00690B71">
          <w:t xml:space="preserve"> </w:t>
        </w:r>
      </w:ins>
      <w:ins w:id="36" w:author="Malek Najjar" w:date="2014-05-08T22:18:00Z">
        <w:r w:rsidR="00E13EE2">
          <w:t xml:space="preserve">colonialist and neo-imperialist actions </w:t>
        </w:r>
      </w:ins>
      <w:ins w:id="37" w:author="Malek Najjar" w:date="2014-05-08T22:19:00Z">
        <w:r w:rsidR="00E13EE2">
          <w:t xml:space="preserve">undertaken by </w:t>
        </w:r>
      </w:ins>
      <w:ins w:id="38" w:author="Malek Najjar" w:date="2014-05-08T22:20:00Z">
        <w:r w:rsidR="00690B71">
          <w:t>foreign</w:t>
        </w:r>
      </w:ins>
      <w:ins w:id="39" w:author="Malek Najjar" w:date="2014-05-08T22:19:00Z">
        <w:r w:rsidR="00690B71">
          <w:t xml:space="preserve"> powers</w:t>
        </w:r>
      </w:ins>
      <w:ins w:id="40" w:author="Malek Najjar" w:date="2014-05-08T22:20:00Z">
        <w:r w:rsidR="00690B71">
          <w:t xml:space="preserve"> against Arab nations</w:t>
        </w:r>
      </w:ins>
      <w:ins w:id="41" w:author="Malek Najjar" w:date="2014-05-08T22:19:00Z">
        <w:r w:rsidR="00690B71">
          <w:t>.  Lastly,</w:t>
        </w:r>
      </w:ins>
      <w:ins w:id="42" w:author="Malek Najjar" w:date="2014-05-08T15:08:00Z">
        <w:r w:rsidR="00C7096E">
          <w:t xml:space="preserve"> these plays </w:t>
        </w:r>
      </w:ins>
      <w:ins w:id="43" w:author="Malek Najjar" w:date="2014-05-08T15:11:00Z">
        <w:r w:rsidR="00C7096E">
          <w:t xml:space="preserve">are forms of what sociologists Omi and </w:t>
        </w:r>
        <w:proofErr w:type="spellStart"/>
        <w:r w:rsidR="00C7096E">
          <w:t>Winant</w:t>
        </w:r>
        <w:proofErr w:type="spellEnd"/>
        <w:r w:rsidR="00C7096E">
          <w:t xml:space="preserve"> call “cultural nationalism,</w:t>
        </w:r>
      </w:ins>
      <w:ins w:id="44" w:author="Malek Najjar" w:date="2014-05-08T15:12:00Z">
        <w:r w:rsidR="00C7096E">
          <w:t>” or</w:t>
        </w:r>
      </w:ins>
      <w:ins w:id="45" w:author="Malek Najjar" w:date="2014-05-08T15:13:00Z">
        <w:r w:rsidR="00C7096E">
          <w:t xml:space="preserve"> a community focus on cultural elements which define collective identity</w:t>
        </w:r>
      </w:ins>
      <w:ins w:id="46" w:author="Malek Najjar" w:date="2014-05-08T22:24:00Z">
        <w:r w:rsidR="00690B71">
          <w:t xml:space="preserve"> </w:t>
        </w:r>
      </w:ins>
      <w:ins w:id="47" w:author="Malek Najjar" w:date="2014-05-08T15:13:00Z">
        <w:r w:rsidR="00C7096E">
          <w:t xml:space="preserve">and </w:t>
        </w:r>
      </w:ins>
      <w:ins w:id="48" w:author="Malek Najjar" w:date="2014-05-08T15:14:00Z">
        <w:r w:rsidR="00C7096E">
          <w:t>“peoplehood.”</w:t>
        </w:r>
      </w:ins>
      <w:ins w:id="49" w:author="Malek Najjar" w:date="2014-05-08T15:16:00Z">
        <w:r w:rsidR="002F4B33">
          <w:t xml:space="preserve">  </w:t>
        </w:r>
      </w:ins>
      <w:ins w:id="50" w:author="Malek Najjar" w:date="2014-05-08T22:22:00Z">
        <w:r w:rsidR="00690B71">
          <w:t>Arab-American Theatre</w:t>
        </w:r>
      </w:ins>
      <w:ins w:id="51" w:author="Malek Najjar" w:date="2014-05-08T15:16:00Z">
        <w:r w:rsidR="002F4B33">
          <w:t xml:space="preserve"> </w:t>
        </w:r>
      </w:ins>
      <w:ins w:id="52" w:author="Malek Najjar" w:date="2014-05-08T15:17:00Z">
        <w:r w:rsidR="002F4B33">
          <w:t xml:space="preserve">has </w:t>
        </w:r>
      </w:ins>
      <w:ins w:id="53" w:author="Malek Najjar" w:date="2014-05-08T15:18:00Z">
        <w:r w:rsidR="002F4B33">
          <w:t xml:space="preserve">contributed to </w:t>
        </w:r>
      </w:ins>
      <w:ins w:id="54" w:author="Malek Najjar" w:date="2014-05-08T22:24:00Z">
        <w:r w:rsidR="00690B71">
          <w:t xml:space="preserve">a </w:t>
        </w:r>
        <w:proofErr w:type="spellStart"/>
        <w:r w:rsidR="00690B71">
          <w:t>rearticulation</w:t>
        </w:r>
        <w:proofErr w:type="spellEnd"/>
        <w:r w:rsidR="00690B71">
          <w:t xml:space="preserve"> of</w:t>
        </w:r>
      </w:ins>
      <w:ins w:id="55" w:author="Malek Najjar" w:date="2014-05-08T15:18:00Z">
        <w:r w:rsidR="002F4B33">
          <w:t xml:space="preserve"> Arab American identity that emphasizes hybridity and dual allegiances.</w:t>
        </w:r>
      </w:ins>
      <w:ins w:id="56" w:author="Malek Najjar" w:date="2014-05-08T15:12:00Z">
        <w:r w:rsidR="00C7096E">
          <w:t xml:space="preserve"> </w:t>
        </w:r>
      </w:ins>
    </w:p>
    <w:p w14:paraId="66B417B6" w14:textId="74AC66E1" w:rsidR="00672AA4" w:rsidRDefault="00672AA4" w:rsidP="008E4B48">
      <w:pPr>
        <w:spacing w:line="480" w:lineRule="auto"/>
      </w:pPr>
      <w:r>
        <w:t xml:space="preserve">The appellation “Arab-American” was adopted after the 1967 Arab-Israeli War when a group of Arab intellectuals </w:t>
      </w:r>
      <w:del w:id="57" w:author="Office 2004 Test Drive User" w:date="2014-04-27T10:12:00Z">
        <w:r w:rsidDel="00056056">
          <w:delText xml:space="preserve">that </w:delText>
        </w:r>
      </w:del>
      <w:r>
        <w:t xml:space="preserve">formed the Association of Arab-American University Graduates (AAUG), an activist organization that worked to combat anti-Arab stereotypes and misinformation through mainly academic channels.  The </w:t>
      </w:r>
      <w:r w:rsidRPr="0070352F">
        <w:t>academic</w:t>
      </w:r>
      <w:r>
        <w:t xml:space="preserve"> activism organized by scholars like Edward W. Said, Ibrahim Abu </w:t>
      </w:r>
      <w:proofErr w:type="spellStart"/>
      <w:r>
        <w:t>Lughod</w:t>
      </w:r>
      <w:proofErr w:type="spellEnd"/>
      <w:r>
        <w:t xml:space="preserve">, and Elaine </w:t>
      </w:r>
      <w:proofErr w:type="spellStart"/>
      <w:r>
        <w:t>Hagopian</w:t>
      </w:r>
      <w:proofErr w:type="spellEnd"/>
      <w:r>
        <w:t xml:space="preserve"> would later transform into the </w:t>
      </w:r>
      <w:r w:rsidRPr="0070352F">
        <w:t>artistic</w:t>
      </w:r>
      <w:r>
        <w:t xml:space="preserve"> activism adopted by Arab-American poets, novelists, and playwrights.  Through their dramaturgy and </w:t>
      </w:r>
      <w:r>
        <w:lastRenderedPageBreak/>
        <w:t xml:space="preserve">performances, these writers and performers espoused the </w:t>
      </w:r>
      <w:del w:id="58" w:author="Office 2004 Test Drive User" w:date="2014-04-27T10:13:00Z">
        <w:r w:rsidDel="00056056">
          <w:delText xml:space="preserve">same </w:delText>
        </w:r>
      </w:del>
      <w:r>
        <w:t>values and political issues of the previous generation of scholars.  Characteristics of Arab-American Theater include: plays that are written by self-identified Arab-Americans as personal reflections of their relationship between their Arab and American heritages; a response to the governmental persecution and/or media misrepresentation of Arabs and Arab-Americans;</w:t>
      </w:r>
      <w:del w:id="59" w:author="Malek Najjar" w:date="2014-05-08T15:11:00Z">
        <w:r w:rsidDel="00C7096E">
          <w:delText xml:space="preserve"> plays that utilize more realistic American dramaturgy in lieu of Arab literary and performance forms (such as storytelling, improvisational poetry, or Eastern dance forms);</w:delText>
        </w:r>
      </w:del>
      <w:r>
        <w:t xml:space="preserve"> plays that focus on issues of assimilation, acculturation, and isolationism; plays that focus on issues of Arab identity politics, women’s rights, and queer subjectivity; and plays concerning the perceptions of </w:t>
      </w:r>
      <w:proofErr w:type="spellStart"/>
      <w:r>
        <w:t>Islamophobia</w:t>
      </w:r>
      <w:proofErr w:type="spellEnd"/>
      <w:r>
        <w:t xml:space="preserve"> and </w:t>
      </w:r>
      <w:proofErr w:type="spellStart"/>
      <w:r>
        <w:t>Arabophobia</w:t>
      </w:r>
      <w:proofErr w:type="spellEnd"/>
      <w:r>
        <w:t>.</w:t>
      </w:r>
    </w:p>
    <w:p w14:paraId="25FE873F" w14:textId="77777777" w:rsidR="00672AA4" w:rsidRDefault="00672AA4" w:rsidP="00604DE0">
      <w:pPr>
        <w:spacing w:line="480" w:lineRule="auto"/>
      </w:pPr>
      <w:proofErr w:type="spellStart"/>
      <w:r>
        <w:rPr>
          <w:b/>
          <w:bCs/>
        </w:rPr>
        <w:t>Diasporic</w:t>
      </w:r>
      <w:proofErr w:type="spellEnd"/>
      <w:r>
        <w:rPr>
          <w:b/>
          <w:bCs/>
        </w:rPr>
        <w:t xml:space="preserve"> Beginnings</w:t>
      </w:r>
      <w:r>
        <w:br/>
      </w:r>
      <w:proofErr w:type="gramStart"/>
      <w:r>
        <w:t>The</w:t>
      </w:r>
      <w:proofErr w:type="gramEnd"/>
      <w:r>
        <w:t xml:space="preserve"> first known Arab-American play, </w:t>
      </w:r>
      <w:proofErr w:type="spellStart"/>
      <w:r w:rsidRPr="00CB7FF7">
        <w:rPr>
          <w:i/>
        </w:rPr>
        <w:t>Wajdah</w:t>
      </w:r>
      <w:proofErr w:type="spellEnd"/>
      <w:r>
        <w:t xml:space="preserve">, by </w:t>
      </w:r>
      <w:proofErr w:type="spellStart"/>
      <w:r w:rsidRPr="00CB7FF7">
        <w:t>Ameen</w:t>
      </w:r>
      <w:proofErr w:type="spellEnd"/>
      <w:r>
        <w:t xml:space="preserve"> F. </w:t>
      </w:r>
      <w:proofErr w:type="spellStart"/>
      <w:r>
        <w:t>Rihani</w:t>
      </w:r>
      <w:proofErr w:type="spellEnd"/>
      <w:r>
        <w:t xml:space="preserve">, was written in 1909, but was never performed in his lifetime.  </w:t>
      </w:r>
      <w:proofErr w:type="spellStart"/>
      <w:r>
        <w:t>Rihani</w:t>
      </w:r>
      <w:proofErr w:type="spellEnd"/>
      <w:r>
        <w:t xml:space="preserve"> was a member of </w:t>
      </w:r>
      <w:r>
        <w:rPr>
          <w:i/>
          <w:iCs/>
        </w:rPr>
        <w:t>al-</w:t>
      </w:r>
      <w:proofErr w:type="spellStart"/>
      <w:r>
        <w:rPr>
          <w:i/>
          <w:iCs/>
        </w:rPr>
        <w:t>Rābitah</w:t>
      </w:r>
      <w:proofErr w:type="spellEnd"/>
      <w:r>
        <w:t xml:space="preserve">, or The Pen League, a group of immigrant Arab writers that formed in New York City in 1915.  The group also included other Arab-American poet/novelists/playwrights Kahlil Gibran (also </w:t>
      </w:r>
      <w:commentRangeStart w:id="60"/>
      <w:r>
        <w:t>pronounced</w:t>
      </w:r>
      <w:commentRangeEnd w:id="60"/>
      <w:r>
        <w:rPr>
          <w:rStyle w:val="CommentReference"/>
          <w:vanish/>
        </w:rPr>
        <w:commentReference w:id="60"/>
      </w:r>
      <w:r>
        <w:t xml:space="preserve"> Khalil </w:t>
      </w:r>
      <w:proofErr w:type="spellStart"/>
      <w:r>
        <w:t>Jibran</w:t>
      </w:r>
      <w:proofErr w:type="spellEnd"/>
      <w:r>
        <w:t xml:space="preserve">) and </w:t>
      </w:r>
      <w:proofErr w:type="spellStart"/>
      <w:r>
        <w:t>Mikha’il</w:t>
      </w:r>
      <w:proofErr w:type="spellEnd"/>
      <w:r>
        <w:t xml:space="preserve"> </w:t>
      </w:r>
      <w:proofErr w:type="spellStart"/>
      <w:r>
        <w:t>Na’imy</w:t>
      </w:r>
      <w:proofErr w:type="spellEnd"/>
      <w:r>
        <w:t xml:space="preserve">.  After the dissolution of The Pen League, Arab-American drama in the United States continued, though mainly written and performed in Arabic by amateurs in social/cultural clubs and churches mainly for Arab audiences.  The first professionally staged play by an Arab-American playwright was S.K. </w:t>
      </w:r>
      <w:proofErr w:type="spellStart"/>
      <w:r>
        <w:t>Hershewe’s</w:t>
      </w:r>
      <w:proofErr w:type="spellEnd"/>
      <w:r>
        <w:t xml:space="preserve"> family comedy </w:t>
      </w:r>
      <w:r>
        <w:rPr>
          <w:i/>
          <w:iCs/>
        </w:rPr>
        <w:t>An Oasis in Manhattan</w:t>
      </w:r>
      <w:r>
        <w:t xml:space="preserve">, originally written and performed in 1965.  </w:t>
      </w:r>
      <w:proofErr w:type="spellStart"/>
      <w:r>
        <w:t>Hershewe</w:t>
      </w:r>
      <w:proofErr w:type="spellEnd"/>
      <w:r>
        <w:t xml:space="preserve">, an Arab-American of Lebanese descent, was also Director of the Playwrights Unit of the Actors Studio.  The play was restaged in 1990 starring the prominent Arab-American actor Vic </w:t>
      </w:r>
      <w:proofErr w:type="spellStart"/>
      <w:r>
        <w:t>Tayback</w:t>
      </w:r>
      <w:proofErr w:type="spellEnd"/>
      <w:r>
        <w:t xml:space="preserve"> in one of his last stage performances.    </w:t>
      </w:r>
    </w:p>
    <w:p w14:paraId="30974578" w14:textId="77777777" w:rsidR="00672AA4" w:rsidRPr="004D2892" w:rsidRDefault="00672AA4" w:rsidP="004D2892">
      <w:pPr>
        <w:spacing w:line="480" w:lineRule="auto"/>
        <w:rPr>
          <w:b/>
          <w:bCs/>
        </w:rPr>
      </w:pPr>
      <w:r>
        <w:rPr>
          <w:b/>
          <w:bCs/>
        </w:rPr>
        <w:t>Non-Professional Arab-American Theater</w:t>
      </w:r>
    </w:p>
    <w:p w14:paraId="3650CE4F" w14:textId="77777777" w:rsidR="00672AA4" w:rsidRDefault="00672AA4" w:rsidP="00604DE0">
      <w:pPr>
        <w:spacing w:line="480" w:lineRule="auto"/>
      </w:pPr>
      <w:r>
        <w:lastRenderedPageBreak/>
        <w:t xml:space="preserve">Arab-American Theater gained momentum in the 1980s-1990s when several Arab-American Theater companies were founded in the United States including: Michigan’s Baghdad Theater (f. 1985), </w:t>
      </w:r>
      <w:proofErr w:type="spellStart"/>
      <w:r>
        <w:rPr>
          <w:i/>
          <w:iCs/>
        </w:rPr>
        <w:t>Firqat</w:t>
      </w:r>
      <w:proofErr w:type="spellEnd"/>
      <w:r>
        <w:rPr>
          <w:i/>
          <w:iCs/>
        </w:rPr>
        <w:t xml:space="preserve"> al-</w:t>
      </w:r>
      <w:proofErr w:type="spellStart"/>
      <w:r>
        <w:rPr>
          <w:i/>
          <w:iCs/>
        </w:rPr>
        <w:t>Yaoum</w:t>
      </w:r>
      <w:proofErr w:type="spellEnd"/>
      <w:r>
        <w:rPr>
          <w:iCs/>
        </w:rPr>
        <w:t xml:space="preserve"> (sic Al </w:t>
      </w:r>
      <w:proofErr w:type="spellStart"/>
      <w:r>
        <w:rPr>
          <w:iCs/>
        </w:rPr>
        <w:t>Yawm</w:t>
      </w:r>
      <w:proofErr w:type="spellEnd"/>
      <w:r>
        <w:rPr>
          <w:iCs/>
        </w:rPr>
        <w:t>) (Group of the Day)</w:t>
      </w:r>
      <w:r>
        <w:t xml:space="preserve"> (f. 1987), the Arab Theatrical Arts Guild (f. 1988), </w:t>
      </w:r>
      <w:r>
        <w:rPr>
          <w:i/>
          <w:iCs/>
        </w:rPr>
        <w:t>AJYAL</w:t>
      </w:r>
      <w:r>
        <w:t xml:space="preserve"> (Generations) (f. 1989); California’s Arab-American Children’s Theater Company (f. 1989), and </w:t>
      </w:r>
      <w:r>
        <w:rPr>
          <w:i/>
          <w:iCs/>
        </w:rPr>
        <w:t>Al-</w:t>
      </w:r>
      <w:proofErr w:type="spellStart"/>
      <w:r>
        <w:rPr>
          <w:i/>
          <w:iCs/>
        </w:rPr>
        <w:t>Funun</w:t>
      </w:r>
      <w:proofErr w:type="spellEnd"/>
      <w:r>
        <w:rPr>
          <w:i/>
          <w:iCs/>
        </w:rPr>
        <w:t xml:space="preserve"> Al-Arabiya</w:t>
      </w:r>
      <w:r>
        <w:t xml:space="preserve"> (f. 1992).  Writers like </w:t>
      </w:r>
      <w:proofErr w:type="spellStart"/>
      <w:r>
        <w:t>Husam</w:t>
      </w:r>
      <w:proofErr w:type="spellEnd"/>
      <w:r>
        <w:t xml:space="preserve"> </w:t>
      </w:r>
      <w:proofErr w:type="spellStart"/>
      <w:r>
        <w:t>Zoro</w:t>
      </w:r>
      <w:proofErr w:type="spellEnd"/>
      <w:r>
        <w:t xml:space="preserve">, </w:t>
      </w:r>
      <w:proofErr w:type="spellStart"/>
      <w:r>
        <w:t>Hammam</w:t>
      </w:r>
      <w:proofErr w:type="spellEnd"/>
      <w:r>
        <w:t xml:space="preserve"> </w:t>
      </w:r>
      <w:proofErr w:type="spellStart"/>
      <w:r>
        <w:t>Shafie</w:t>
      </w:r>
      <w:proofErr w:type="spellEnd"/>
      <w:r>
        <w:t xml:space="preserve">, and </w:t>
      </w:r>
      <w:proofErr w:type="spellStart"/>
      <w:r>
        <w:t>Faheem</w:t>
      </w:r>
      <w:proofErr w:type="spellEnd"/>
      <w:r>
        <w:t xml:space="preserve"> </w:t>
      </w:r>
      <w:proofErr w:type="spellStart"/>
      <w:r>
        <w:t>Sadi</w:t>
      </w:r>
      <w:proofErr w:type="spellEnd"/>
      <w:r>
        <w:t xml:space="preserve"> wrote plays for independent productions with limited engagements.  Although the majority of these plays were never published or restaged, they anticipated the professional Arab-American writers and companies that succeeded them.  </w:t>
      </w:r>
    </w:p>
    <w:p w14:paraId="55076BA3" w14:textId="77777777" w:rsidR="00672AA4" w:rsidRDefault="00672AA4" w:rsidP="004D2892">
      <w:pPr>
        <w:spacing w:line="480" w:lineRule="auto"/>
        <w:rPr>
          <w:b/>
          <w:bCs/>
        </w:rPr>
      </w:pPr>
      <w:r>
        <w:rPr>
          <w:b/>
          <w:bCs/>
        </w:rPr>
        <w:t>Professional Arab-American Theater</w:t>
      </w:r>
    </w:p>
    <w:p w14:paraId="18B93C3C" w14:textId="77777777" w:rsidR="00672AA4" w:rsidRPr="00B67569" w:rsidRDefault="00672AA4" w:rsidP="00544B05">
      <w:pPr>
        <w:spacing w:line="480" w:lineRule="auto"/>
      </w:pPr>
      <w:r>
        <w:t xml:space="preserve">The devastating events of 9/11 changed the complexion of, and attitude toward, Arab-American Theater.  As with the aftermath of the events of 1967, there was an increase of governmental surveillance, interrogation, and deportation of Arab-Americans.  Subsequently, the tone and subject matter of Arab-American dramas shifted to reflect these changing realities.  During the same period, more second-generation Americans of Arab descent adopted a self-proclaimed Arab-American identity and there was a renewed interest in Arab-American plays by American theatrical audiences and publishers.  In addition, the U.S.-led invasion and occupation of Iraq, and the ongoing Palestinian/Israeli conflict led some playwrights and performers to create plays that opposed American intervention in Arab affairs.  The first professional Arab-American Theater ensemble, </w:t>
      </w:r>
      <w:proofErr w:type="spellStart"/>
      <w:r>
        <w:rPr>
          <w:i/>
          <w:iCs/>
        </w:rPr>
        <w:t>Nibras</w:t>
      </w:r>
      <w:proofErr w:type="spellEnd"/>
      <w:r>
        <w:t xml:space="preserve"> (Lantern), assembled in 2001 and produced a verbatim-Theater piece titled </w:t>
      </w:r>
      <w:proofErr w:type="spellStart"/>
      <w:r>
        <w:rPr>
          <w:i/>
          <w:iCs/>
        </w:rPr>
        <w:t>Sajjil</w:t>
      </w:r>
      <w:proofErr w:type="spellEnd"/>
      <w:r>
        <w:t xml:space="preserve"> (Record), which dramatized both Arab and non-Arab reactions to the 9/11 attacks.  Following the dissolution of </w:t>
      </w:r>
      <w:proofErr w:type="spellStart"/>
      <w:r>
        <w:t>Nibras</w:t>
      </w:r>
      <w:proofErr w:type="spellEnd"/>
      <w:r>
        <w:t xml:space="preserve">, its members, who included artists Leila Buck, </w:t>
      </w:r>
      <w:proofErr w:type="spellStart"/>
      <w:r>
        <w:t>Najla</w:t>
      </w:r>
      <w:proofErr w:type="spellEnd"/>
      <w:r>
        <w:t xml:space="preserve"> </w:t>
      </w:r>
      <w:proofErr w:type="spellStart"/>
      <w:r>
        <w:t>Saïd</w:t>
      </w:r>
      <w:proofErr w:type="spellEnd"/>
      <w:r>
        <w:t xml:space="preserve">, and </w:t>
      </w:r>
      <w:proofErr w:type="spellStart"/>
      <w:r>
        <w:t>Maha</w:t>
      </w:r>
      <w:proofErr w:type="spellEnd"/>
      <w:r>
        <w:t xml:space="preserve"> </w:t>
      </w:r>
      <w:proofErr w:type="spellStart"/>
      <w:r>
        <w:t>Chehlaoui</w:t>
      </w:r>
      <w:proofErr w:type="spellEnd"/>
      <w:r>
        <w:t xml:space="preserve">, continued to create some of the most prominent works of Arab-American </w:t>
      </w:r>
      <w:r>
        <w:lastRenderedPageBreak/>
        <w:t xml:space="preserve">Theater.  Three playwrights in particular—Yussef El Guindi, Heather </w:t>
      </w:r>
      <w:proofErr w:type="spellStart"/>
      <w:r>
        <w:t>Raffo</w:t>
      </w:r>
      <w:proofErr w:type="spellEnd"/>
      <w:r>
        <w:t xml:space="preserve">, and Betty </w:t>
      </w:r>
      <w:proofErr w:type="spellStart"/>
      <w:r>
        <w:t>Shamieh</w:t>
      </w:r>
      <w:proofErr w:type="spellEnd"/>
      <w:r>
        <w:t xml:space="preserve">—have had the greatest impact in the Arab-American Theater movement.   </w:t>
      </w:r>
    </w:p>
    <w:p w14:paraId="1548927B" w14:textId="77777777" w:rsidR="00672AA4" w:rsidRPr="000E1E61" w:rsidRDefault="00672AA4" w:rsidP="00604DE0">
      <w:pPr>
        <w:spacing w:line="480" w:lineRule="auto"/>
      </w:pPr>
      <w:r>
        <w:t xml:space="preserve">Egyptian-American playwright Yussef El Guindi holds a MFA from Carnegie Mellon University, and was playwright in-residence at Duke University.  El </w:t>
      </w:r>
      <w:proofErr w:type="spellStart"/>
      <w:r>
        <w:t>Guindi’s</w:t>
      </w:r>
      <w:proofErr w:type="spellEnd"/>
      <w:r>
        <w:t xml:space="preserve"> plays include </w:t>
      </w:r>
      <w:r>
        <w:rPr>
          <w:i/>
          <w:iCs/>
        </w:rPr>
        <w:t>Back of the Throat</w:t>
      </w:r>
      <w:r>
        <w:t xml:space="preserve"> (2004), </w:t>
      </w:r>
      <w:r>
        <w:rPr>
          <w:i/>
          <w:iCs/>
        </w:rPr>
        <w:t>Ten Acrobats in an Amazing Leap of Faith</w:t>
      </w:r>
      <w:r>
        <w:t xml:space="preserve"> (2006), </w:t>
      </w:r>
      <w:r>
        <w:rPr>
          <w:i/>
          <w:iCs/>
        </w:rPr>
        <w:t xml:space="preserve">Our Enemies: Lively Scenes of Love and Combat </w:t>
      </w:r>
      <w:r>
        <w:t xml:space="preserve">(2008), </w:t>
      </w:r>
      <w:r>
        <w:rPr>
          <w:i/>
          <w:iCs/>
        </w:rPr>
        <w:t>Language Rooms</w:t>
      </w:r>
      <w:r>
        <w:t xml:space="preserve"> (2010), and </w:t>
      </w:r>
      <w:r>
        <w:rPr>
          <w:i/>
          <w:iCs/>
        </w:rPr>
        <w:t xml:space="preserve">Pilgrims Musa and Sheri in the New World </w:t>
      </w:r>
      <w:r>
        <w:t>(2011).  He writes primarily about the Muslim-American experience as viewed through the Egyptian-American lives of his protagonists.  His plays, which range from Kafka-</w:t>
      </w:r>
      <w:proofErr w:type="spellStart"/>
      <w:r>
        <w:t>esque</w:t>
      </w:r>
      <w:proofErr w:type="spellEnd"/>
      <w:r>
        <w:t xml:space="preserve"> dramas to family comedies, focus on Arab-American family dynamics, the persecution of Arab-Americans, and intra-Arab conflicts among artists and intellectuals.  El </w:t>
      </w:r>
      <w:proofErr w:type="spellStart"/>
      <w:r>
        <w:t>Guindi’s</w:t>
      </w:r>
      <w:proofErr w:type="spellEnd"/>
      <w:r>
        <w:t xml:space="preserve"> plays have garnered many awards, publications, and productions in several prominent American regional theaters.</w:t>
      </w:r>
    </w:p>
    <w:p w14:paraId="1C283381" w14:textId="77777777" w:rsidR="00672AA4" w:rsidRDefault="00672AA4" w:rsidP="00037E11">
      <w:pPr>
        <w:spacing w:line="480" w:lineRule="auto"/>
        <w:rPr>
          <w:iCs/>
        </w:rPr>
      </w:pPr>
      <w:r>
        <w:t xml:space="preserve">Iraqi-American playwright and performer Heather </w:t>
      </w:r>
      <w:proofErr w:type="spellStart"/>
      <w:r>
        <w:t>Raffo</w:t>
      </w:r>
      <w:proofErr w:type="spellEnd"/>
      <w:r>
        <w:t xml:space="preserve"> earned her BA at the University of Michigan, her MFA from the University of San Diego, and she studied at the Royal Academy of Dramatic Art (RADA).   </w:t>
      </w:r>
      <w:proofErr w:type="spellStart"/>
      <w:r>
        <w:t>Raffo</w:t>
      </w:r>
      <w:proofErr w:type="spellEnd"/>
      <w:r>
        <w:t xml:space="preserve"> is best known for her solo-female performance </w:t>
      </w:r>
      <w:r>
        <w:rPr>
          <w:i/>
          <w:iCs/>
        </w:rPr>
        <w:t>9 Parts of Desire</w:t>
      </w:r>
      <w:r>
        <w:t xml:space="preserve">, which she both wrote and acted as a solo performance over a period of a decade.  Through a series of personal monologues, Raffo’s play explores the lives of Iraqi and Iraqi-American women experiencing the First and Second Gulf Wars, and the 2001 attacks on New York City.  Her play has been widely produced and published.  </w:t>
      </w:r>
      <w:proofErr w:type="spellStart"/>
      <w:r>
        <w:t>Raffo</w:t>
      </w:r>
      <w:proofErr w:type="spellEnd"/>
      <w:r>
        <w:t xml:space="preserve"> and Arab-American musician Amir El </w:t>
      </w:r>
      <w:proofErr w:type="spellStart"/>
      <w:r>
        <w:t>Saffar</w:t>
      </w:r>
      <w:proofErr w:type="spellEnd"/>
      <w:r>
        <w:t xml:space="preserve"> later transformed the play into a performance titled </w:t>
      </w:r>
      <w:r>
        <w:rPr>
          <w:i/>
          <w:iCs/>
        </w:rPr>
        <w:t>In Concert: Sounds of Desire,</w:t>
      </w:r>
      <w:r>
        <w:t xml:space="preserve"> which was developed by the Kennedy Center for their 2009 Arabesque Festival.</w:t>
      </w:r>
      <w:r>
        <w:rPr>
          <w:i/>
          <w:iCs/>
        </w:rPr>
        <w:t xml:space="preserve"> </w:t>
      </w:r>
      <w:r>
        <w:t xml:space="preserve">She also wrote the libretto for </w:t>
      </w:r>
      <w:r>
        <w:rPr>
          <w:i/>
          <w:iCs/>
        </w:rPr>
        <w:t>Fallujah: The First Opera on the Iraq War</w:t>
      </w:r>
      <w:r>
        <w:t xml:space="preserve"> for City Opera Vancouver.  </w:t>
      </w:r>
      <w:r>
        <w:br/>
        <w:t xml:space="preserve">Palestinian-American playwright Betty </w:t>
      </w:r>
      <w:proofErr w:type="spellStart"/>
      <w:r>
        <w:t>Shamieh</w:t>
      </w:r>
      <w:proofErr w:type="spellEnd"/>
      <w:r>
        <w:t xml:space="preserve"> primarily focuses her plays on the Palestinian </w:t>
      </w:r>
      <w:r>
        <w:lastRenderedPageBreak/>
        <w:t xml:space="preserve">Arab and Arab-American female perspective.  Her works include </w:t>
      </w:r>
      <w:r>
        <w:rPr>
          <w:i/>
          <w:iCs/>
        </w:rPr>
        <w:t>Chocolate in Heat</w:t>
      </w:r>
      <w:r>
        <w:rPr>
          <w:iCs/>
        </w:rPr>
        <w:t xml:space="preserve"> (2001), </w:t>
      </w:r>
      <w:r>
        <w:rPr>
          <w:i/>
        </w:rPr>
        <w:t>Roar</w:t>
      </w:r>
      <w:r>
        <w:rPr>
          <w:iCs/>
        </w:rPr>
        <w:t xml:space="preserve"> (2004), </w:t>
      </w:r>
      <w:r>
        <w:rPr>
          <w:i/>
        </w:rPr>
        <w:t>The Black Eyed</w:t>
      </w:r>
      <w:r>
        <w:rPr>
          <w:iCs/>
        </w:rPr>
        <w:t xml:space="preserve"> (2005), and </w:t>
      </w:r>
      <w:r>
        <w:rPr>
          <w:i/>
        </w:rPr>
        <w:t>Free Radicals</w:t>
      </w:r>
      <w:r>
        <w:rPr>
          <w:iCs/>
        </w:rPr>
        <w:t xml:space="preserve"> (2011).  </w:t>
      </w:r>
      <w:proofErr w:type="spellStart"/>
      <w:r>
        <w:rPr>
          <w:iCs/>
        </w:rPr>
        <w:t>Shamieh’s</w:t>
      </w:r>
      <w:proofErr w:type="spellEnd"/>
      <w:r>
        <w:rPr>
          <w:iCs/>
        </w:rPr>
        <w:t xml:space="preserve"> female characters are strong-willed </w:t>
      </w:r>
      <w:proofErr w:type="spellStart"/>
      <w:r>
        <w:rPr>
          <w:iCs/>
        </w:rPr>
        <w:t>Diasporic</w:t>
      </w:r>
      <w:proofErr w:type="spellEnd"/>
      <w:r>
        <w:rPr>
          <w:iCs/>
        </w:rPr>
        <w:t xml:space="preserve"> subjects who reject the tyranny of the people and political systems that oppress the disenfranchised in Arab-American society.  Her plays explore Arab-American dilemmas of filial/community expectation versus personal free arising from both non-Arab and Arab sources.  In addition, her works confront more controversial issues such as rape, martyrdom, the condition of exile, and the effects of patriarchy on Arab women.</w:t>
      </w:r>
    </w:p>
    <w:p w14:paraId="4D4CA5E4" w14:textId="77777777" w:rsidR="00672AA4" w:rsidRDefault="00672AA4" w:rsidP="00934C48">
      <w:pPr>
        <w:spacing w:line="480" w:lineRule="auto"/>
        <w:rPr>
          <w:ins w:id="61" w:author="Office 2004 Test Drive User" w:date="2014-04-27T10:15:00Z"/>
        </w:rPr>
      </w:pPr>
      <w:r>
        <w:t xml:space="preserve">Other playwrights and performers like Nathalie </w:t>
      </w:r>
      <w:proofErr w:type="spellStart"/>
      <w:r>
        <w:t>Handal</w:t>
      </w:r>
      <w:proofErr w:type="spellEnd"/>
      <w:r>
        <w:t xml:space="preserve">, Denmo Ibrahim, Jennifer </w:t>
      </w:r>
      <w:proofErr w:type="spellStart"/>
      <w:r>
        <w:t>Jajeh</w:t>
      </w:r>
      <w:proofErr w:type="spellEnd"/>
      <w:r>
        <w:t xml:space="preserve">, Ismail </w:t>
      </w:r>
      <w:proofErr w:type="spellStart"/>
      <w:r>
        <w:t>Khalidi</w:t>
      </w:r>
      <w:proofErr w:type="spellEnd"/>
      <w:r>
        <w:t xml:space="preserve">, and Jamil Khoury created plays, solo performances, and video plays that explore issues that are vital to the Arab-American experience.  In addition, theatrical companies like Golden Thread Productions (f. 1996), Silk Road Rising (f. 2002), and Noor Theatre (f. 2010) have missions that includes staging plays by, and about, Arab-Americans.  These artists and companies are redefining Arab-American dramatic literature and performance while providing unique perspectives for American Theater audiences.  </w:t>
      </w:r>
      <w:r>
        <w:br/>
        <w:t>-Michael Malek Najjar</w:t>
      </w:r>
    </w:p>
    <w:p w14:paraId="1085075A" w14:textId="77777777" w:rsidR="00672AA4" w:rsidRDefault="00672AA4" w:rsidP="00934C48">
      <w:pPr>
        <w:numPr>
          <w:ins w:id="62" w:author="Office 2004 Test Drive User" w:date="2014-04-27T10:15:00Z"/>
        </w:numPr>
        <w:spacing w:line="480" w:lineRule="auto"/>
      </w:pPr>
      <w:ins w:id="63" w:author="Office 2004 Test Drive User" w:date="2014-04-27T10:15:00Z">
        <w:r>
          <w:t>List of Works</w:t>
        </w:r>
      </w:ins>
      <w:r>
        <w:rPr>
          <w:rStyle w:val="CommentReference"/>
          <w:vanish/>
        </w:rPr>
        <w:commentReference w:id="64"/>
      </w:r>
    </w:p>
    <w:p w14:paraId="5A77D445" w14:textId="77777777" w:rsidR="00672AA4" w:rsidRDefault="00672AA4" w:rsidP="006E7447">
      <w:pPr>
        <w:spacing w:line="480" w:lineRule="auto"/>
      </w:pPr>
      <w:r>
        <w:rPr>
          <w:b/>
          <w:bCs/>
        </w:rPr>
        <w:t>References and Further Reading</w:t>
      </w:r>
    </w:p>
    <w:p w14:paraId="42174D55" w14:textId="77777777" w:rsidR="00672AA4" w:rsidRPr="00121205" w:rsidRDefault="00672AA4" w:rsidP="00114E8E">
      <w:pPr>
        <w:spacing w:line="240" w:lineRule="auto"/>
      </w:pPr>
      <w:proofErr w:type="spellStart"/>
      <w:r>
        <w:t>Ameri</w:t>
      </w:r>
      <w:proofErr w:type="spellEnd"/>
      <w:r>
        <w:t xml:space="preserve">, A. and Ramey, D. (1999) </w:t>
      </w:r>
      <w:r>
        <w:rPr>
          <w:i/>
        </w:rPr>
        <w:t>Arab American Encyclopedia,</w:t>
      </w:r>
      <w:r>
        <w:t xml:space="preserve"> Farmington Hills, MI: U-X-L.</w:t>
      </w:r>
    </w:p>
    <w:p w14:paraId="12FE8FCC" w14:textId="77777777" w:rsidR="00672AA4" w:rsidRPr="00114E8E" w:rsidRDefault="00672AA4" w:rsidP="00114E8E">
      <w:pPr>
        <w:spacing w:line="240" w:lineRule="auto"/>
      </w:pPr>
      <w:proofErr w:type="spellStart"/>
      <w:r>
        <w:t>Basiouny</w:t>
      </w:r>
      <w:proofErr w:type="spellEnd"/>
      <w:r>
        <w:t xml:space="preserve">, D. and Carlson, M. (2009) ‘Current Trends in Arab-American Performance’, in </w:t>
      </w:r>
      <w:r>
        <w:rPr>
          <w:i/>
          <w:iCs/>
        </w:rPr>
        <w:t>Performance, Exile and ‘America’</w:t>
      </w:r>
      <w:r>
        <w:t xml:space="preserve">, Edited by S. </w:t>
      </w:r>
      <w:proofErr w:type="spellStart"/>
      <w:r>
        <w:t>Jestrovic</w:t>
      </w:r>
      <w:proofErr w:type="spellEnd"/>
      <w:r>
        <w:t xml:space="preserve"> and Y. </w:t>
      </w:r>
      <w:proofErr w:type="spellStart"/>
      <w:r>
        <w:t>Meerzon</w:t>
      </w:r>
      <w:proofErr w:type="spellEnd"/>
      <w:r>
        <w:t>, London: Palgrave Macmillan.</w:t>
      </w:r>
      <w:r>
        <w:br/>
      </w:r>
      <w:r>
        <w:br/>
        <w:t xml:space="preserve">Buck, L. (2007) ‘Finding Our Voice: The Politics of the Personal in Arab-American Theater’, in </w:t>
      </w:r>
      <w:r>
        <w:rPr>
          <w:i/>
          <w:iCs/>
        </w:rPr>
        <w:t>Etching Our Own Image: Voices from Within the Arab-American Art Movement,</w:t>
      </w:r>
      <w:r>
        <w:t xml:space="preserve"> Edited by Anan </w:t>
      </w:r>
      <w:proofErr w:type="spellStart"/>
      <w:r>
        <w:t>Ameri</w:t>
      </w:r>
      <w:proofErr w:type="spellEnd"/>
      <w:r>
        <w:t xml:space="preserve"> and Holly </w:t>
      </w:r>
      <w:proofErr w:type="spellStart"/>
      <w:r>
        <w:t>Arida</w:t>
      </w:r>
      <w:proofErr w:type="spellEnd"/>
      <w:r>
        <w:t>, Newcastle: Cambridge Scholars Publishing.</w:t>
      </w:r>
    </w:p>
    <w:p w14:paraId="4ADF3763" w14:textId="77777777" w:rsidR="00672AA4" w:rsidRPr="00114E8E" w:rsidRDefault="00672AA4" w:rsidP="000816D4">
      <w:pPr>
        <w:spacing w:line="240" w:lineRule="auto"/>
      </w:pPr>
      <w:proofErr w:type="spellStart"/>
      <w:r>
        <w:lastRenderedPageBreak/>
        <w:t>Esch</w:t>
      </w:r>
      <w:proofErr w:type="spellEnd"/>
      <w:r>
        <w:t xml:space="preserve">-Van </w:t>
      </w:r>
      <w:proofErr w:type="spellStart"/>
      <w:r>
        <w:t>Kan</w:t>
      </w:r>
      <w:proofErr w:type="spellEnd"/>
      <w:r>
        <w:t xml:space="preserve">, A. (2008) ‘Amazing Acrobatics of Language: The Theater of Yussef El Guindi’, </w:t>
      </w:r>
      <w:r>
        <w:rPr>
          <w:i/>
          <w:iCs/>
        </w:rPr>
        <w:t>American Studies Journal</w:t>
      </w:r>
      <w:r>
        <w:t xml:space="preserve"> 52.</w:t>
      </w:r>
    </w:p>
    <w:p w14:paraId="705CA63B" w14:textId="77777777" w:rsidR="00672AA4" w:rsidRDefault="00672AA4" w:rsidP="000816D4">
      <w:pPr>
        <w:spacing w:line="240" w:lineRule="auto"/>
        <w:rPr>
          <w:ins w:id="65" w:author="Malek Najjar" w:date="2014-05-08T22:28:00Z"/>
        </w:rPr>
      </w:pPr>
      <w:proofErr w:type="spellStart"/>
      <w:r>
        <w:t>Fa’ik</w:t>
      </w:r>
      <w:proofErr w:type="spellEnd"/>
      <w:r>
        <w:t xml:space="preserve">, A. (1994) ‘Issues of Identity: In Theater of Immigrant Community’ in </w:t>
      </w:r>
      <w:r>
        <w:rPr>
          <w:i/>
          <w:iCs/>
        </w:rPr>
        <w:t>The Development of Arab-American Identity</w:t>
      </w:r>
      <w:r>
        <w:t xml:space="preserve">, Edited by Ernest </w:t>
      </w:r>
      <w:proofErr w:type="spellStart"/>
      <w:r>
        <w:t>McCarus</w:t>
      </w:r>
      <w:proofErr w:type="spellEnd"/>
      <w:r>
        <w:t>, Ann Arbor: University of Michigan Press.</w:t>
      </w:r>
    </w:p>
    <w:p w14:paraId="006CCFCA" w14:textId="6D967491" w:rsidR="00493D59" w:rsidRPr="00493D59" w:rsidRDefault="00493D59" w:rsidP="000816D4">
      <w:pPr>
        <w:spacing w:line="240" w:lineRule="auto"/>
        <w:rPr>
          <w:rPrChange w:id="66" w:author="Malek Najjar" w:date="2014-05-08T22:29:00Z">
            <w:rPr/>
          </w:rPrChange>
        </w:rPr>
      </w:pPr>
      <w:ins w:id="67" w:author="Malek Najjar" w:date="2014-05-08T22:28:00Z">
        <w:r>
          <w:t>Harlow, B. (</w:t>
        </w:r>
      </w:ins>
      <w:ins w:id="68" w:author="Malek Najjar" w:date="2014-05-08T22:29:00Z">
        <w:r>
          <w:t xml:space="preserve">1987) </w:t>
        </w:r>
        <w:r>
          <w:rPr>
            <w:i/>
          </w:rPr>
          <w:t>Resistance Literature</w:t>
        </w:r>
        <w:r>
          <w:t>, New York: Methuen.</w:t>
        </w:r>
      </w:ins>
    </w:p>
    <w:p w14:paraId="2D621A66" w14:textId="77777777" w:rsidR="00672AA4" w:rsidRDefault="00672AA4" w:rsidP="00934C48">
      <w:pPr>
        <w:spacing w:line="240" w:lineRule="auto"/>
      </w:pPr>
      <w:r>
        <w:t xml:space="preserve">Hill, H. and Amin, D. (2009) </w:t>
      </w:r>
      <w:proofErr w:type="spellStart"/>
      <w:r>
        <w:rPr>
          <w:i/>
          <w:iCs/>
        </w:rPr>
        <w:t>Salaam.Peace</w:t>
      </w:r>
      <w:proofErr w:type="spellEnd"/>
      <w:r>
        <w:rPr>
          <w:i/>
          <w:iCs/>
        </w:rPr>
        <w:t>: An Anthology of Middle Eastern-American Drama</w:t>
      </w:r>
      <w:r>
        <w:t>, New York: Theater Communications Group.</w:t>
      </w:r>
    </w:p>
    <w:p w14:paraId="418F52D2" w14:textId="0DD6508C" w:rsidR="00D919EC" w:rsidRPr="00D919EC" w:rsidRDefault="00D919EC" w:rsidP="00934C48">
      <w:pPr>
        <w:spacing w:line="240" w:lineRule="auto"/>
        <w:rPr>
          <w:ins w:id="69" w:author="Malek Najjar" w:date="2014-05-08T14:58:00Z"/>
        </w:rPr>
      </w:pPr>
      <w:ins w:id="70" w:author="Malek Najjar" w:date="2014-05-08T14:58:00Z">
        <w:r>
          <w:t xml:space="preserve">Najjar, M. M. (2014) </w:t>
        </w:r>
        <w:r>
          <w:rPr>
            <w:i/>
          </w:rPr>
          <w:t xml:space="preserve">Four Arab American Plays: Works by Leila Buck, Jamil Khoury, Yussef El Guindi, and Lameece Issaq &amp; Jacob Kader, </w:t>
        </w:r>
      </w:ins>
      <w:ins w:id="71" w:author="Malek Najjar" w:date="2014-05-08T14:59:00Z">
        <w:r>
          <w:t>Jefferson, NC: McFarland &amp; Co., Inc., Publishers.</w:t>
        </w:r>
      </w:ins>
    </w:p>
    <w:p w14:paraId="348D652D" w14:textId="77689CF5" w:rsidR="00C7096E" w:rsidRPr="00C7096E" w:rsidRDefault="00C7096E" w:rsidP="00934C48">
      <w:pPr>
        <w:spacing w:line="240" w:lineRule="auto"/>
        <w:rPr>
          <w:ins w:id="72" w:author="Malek Najjar" w:date="2014-05-08T15:14:00Z"/>
        </w:rPr>
      </w:pPr>
      <w:ins w:id="73" w:author="Malek Najjar" w:date="2014-05-08T15:14:00Z">
        <w:r>
          <w:t xml:space="preserve">Omi, M &amp; </w:t>
        </w:r>
        <w:proofErr w:type="spellStart"/>
        <w:r>
          <w:t>Winant</w:t>
        </w:r>
        <w:proofErr w:type="spellEnd"/>
        <w:r>
          <w:t xml:space="preserve">, H. (1994) </w:t>
        </w:r>
      </w:ins>
      <w:ins w:id="74" w:author="Malek Najjar" w:date="2014-05-08T15:15:00Z">
        <w:r>
          <w:rPr>
            <w:i/>
          </w:rPr>
          <w:t xml:space="preserve">Racial Formation in the United States: From the 1960s to the 1990s, </w:t>
        </w:r>
      </w:ins>
      <w:ins w:id="75" w:author="Malek Najjar" w:date="2014-05-08T15:16:00Z">
        <w:r>
          <w:t>New York: Routledge.</w:t>
        </w:r>
      </w:ins>
    </w:p>
    <w:p w14:paraId="279B835D" w14:textId="77777777" w:rsidR="00672AA4" w:rsidRPr="0031497E" w:rsidRDefault="00672AA4" w:rsidP="00934C48">
      <w:pPr>
        <w:spacing w:line="240" w:lineRule="auto"/>
      </w:pPr>
      <w:proofErr w:type="spellStart"/>
      <w:r>
        <w:t>Sabry</w:t>
      </w:r>
      <w:proofErr w:type="spellEnd"/>
      <w:r>
        <w:t xml:space="preserve">, S. S. (2011) </w:t>
      </w:r>
      <w:r>
        <w:rPr>
          <w:i/>
        </w:rPr>
        <w:t>Arab-American Women’s Writing and Performance: Orientalism, Race and the Idea of the Arabian Nights</w:t>
      </w:r>
      <w:r>
        <w:t xml:space="preserve">, London: I.B. </w:t>
      </w:r>
      <w:proofErr w:type="spellStart"/>
      <w:r>
        <w:t>Tauris</w:t>
      </w:r>
      <w:proofErr w:type="spellEnd"/>
      <w:r>
        <w:t xml:space="preserve"> Publishers.</w:t>
      </w:r>
    </w:p>
    <w:p w14:paraId="140B4521" w14:textId="77777777" w:rsidR="0029170C" w:rsidRDefault="0029170C">
      <w:pPr>
        <w:rPr>
          <w:ins w:id="76" w:author="Malek Najjar" w:date="2014-05-08T14:28:00Z"/>
        </w:rPr>
      </w:pPr>
      <w:ins w:id="77" w:author="Malek Najjar" w:date="2014-05-08T14:27:00Z">
        <w:r>
          <w:rPr>
            <w:b/>
          </w:rPr>
          <w:t>List of Works</w:t>
        </w:r>
      </w:ins>
    </w:p>
    <w:p w14:paraId="45D77B31" w14:textId="0317C28D" w:rsidR="00D919EC" w:rsidRDefault="00D919EC">
      <w:pPr>
        <w:rPr>
          <w:ins w:id="78" w:author="Malek Najjar" w:date="2014-05-08T15:00:00Z"/>
        </w:rPr>
      </w:pPr>
      <w:ins w:id="79" w:author="Malek Najjar" w:date="2014-05-08T14:56:00Z">
        <w:r>
          <w:t>El Guindi, Y. (</w:t>
        </w:r>
      </w:ins>
      <w:ins w:id="80" w:author="Malek Najjar" w:date="2014-05-08T14:57:00Z">
        <w:r>
          <w:t xml:space="preserve">2007) </w:t>
        </w:r>
        <w:r>
          <w:rPr>
            <w:i/>
          </w:rPr>
          <w:t>Back of the Throat</w:t>
        </w:r>
        <w:r>
          <w:t>, New York: Dramatist’s Play Service, Inc.</w:t>
        </w:r>
      </w:ins>
    </w:p>
    <w:p w14:paraId="71DCD58F" w14:textId="1AA5A4CB" w:rsidR="00D919EC" w:rsidRPr="00D919EC" w:rsidRDefault="00D919EC">
      <w:pPr>
        <w:rPr>
          <w:ins w:id="81" w:author="Malek Najjar" w:date="2014-05-08T14:56:00Z"/>
        </w:rPr>
      </w:pPr>
      <w:proofErr w:type="spellStart"/>
      <w:ins w:id="82" w:author="Malek Najjar" w:date="2014-05-08T15:00:00Z">
        <w:r>
          <w:t>Raffo</w:t>
        </w:r>
        <w:proofErr w:type="spellEnd"/>
        <w:r>
          <w:t xml:space="preserve">, H. (2006) </w:t>
        </w:r>
        <w:r>
          <w:rPr>
            <w:i/>
          </w:rPr>
          <w:t xml:space="preserve">Heather Raffo’s 9 Parts of Desire: A Play, </w:t>
        </w:r>
        <w:r>
          <w:t>Northwestern University Press.</w:t>
        </w:r>
      </w:ins>
    </w:p>
    <w:p w14:paraId="0F67BB43" w14:textId="77777777" w:rsidR="0029170C" w:rsidRDefault="0029170C">
      <w:pPr>
        <w:rPr>
          <w:ins w:id="83" w:author="Malek Najjar" w:date="2014-05-08T15:01:00Z"/>
        </w:rPr>
      </w:pPr>
      <w:proofErr w:type="spellStart"/>
      <w:ins w:id="84" w:author="Malek Najjar" w:date="2014-05-08T14:28:00Z">
        <w:r>
          <w:t>Rihani</w:t>
        </w:r>
        <w:proofErr w:type="spellEnd"/>
        <w:r>
          <w:t>, A. (</w:t>
        </w:r>
      </w:ins>
      <w:ins w:id="85" w:author="Malek Najjar" w:date="2014-05-08T14:31:00Z">
        <w:r>
          <w:t xml:space="preserve">2001) </w:t>
        </w:r>
        <w:proofErr w:type="spellStart"/>
        <w:r>
          <w:rPr>
            <w:i/>
          </w:rPr>
          <w:t>Wajdah</w:t>
        </w:r>
        <w:proofErr w:type="spellEnd"/>
        <w:r>
          <w:rPr>
            <w:i/>
          </w:rPr>
          <w:t>: a Play in Four Acts</w:t>
        </w:r>
        <w:r>
          <w:t>, Washington, DC: Platform International.</w:t>
        </w:r>
      </w:ins>
    </w:p>
    <w:p w14:paraId="45D3B22D" w14:textId="29699A54" w:rsidR="00D919EC" w:rsidRPr="00D919EC" w:rsidRDefault="00D919EC">
      <w:pPr>
        <w:rPr>
          <w:ins w:id="86" w:author="Malek Najjar" w:date="2014-05-08T15:02:00Z"/>
          <w:i/>
          <w:rPrChange w:id="87" w:author="Malek Najjar" w:date="2014-05-08T15:02:00Z">
            <w:rPr>
              <w:ins w:id="88" w:author="Malek Najjar" w:date="2014-05-08T15:02:00Z"/>
            </w:rPr>
          </w:rPrChange>
        </w:rPr>
      </w:pPr>
      <w:proofErr w:type="spellStart"/>
      <w:ins w:id="89" w:author="Malek Najjar" w:date="2014-05-08T15:02:00Z">
        <w:r>
          <w:t>Shamieh</w:t>
        </w:r>
        <w:proofErr w:type="spellEnd"/>
        <w:r>
          <w:t xml:space="preserve">, B. (2009) </w:t>
        </w:r>
        <w:proofErr w:type="gramStart"/>
        <w:r>
          <w:rPr>
            <w:i/>
          </w:rPr>
          <w:t>The</w:t>
        </w:r>
        <w:proofErr w:type="gramEnd"/>
        <w:r>
          <w:rPr>
            <w:i/>
          </w:rPr>
          <w:t xml:space="preserve"> Black-Eyed &amp; Architecture</w:t>
        </w:r>
        <w:r>
          <w:t>, New York: Broadway Play Publishing.</w:t>
        </w:r>
        <w:r>
          <w:rPr>
            <w:i/>
          </w:rPr>
          <w:t xml:space="preserve"> </w:t>
        </w:r>
      </w:ins>
    </w:p>
    <w:p w14:paraId="5FAFB6D1" w14:textId="09ACD0D2" w:rsidR="00D919EC" w:rsidRPr="00D919EC" w:rsidRDefault="00D919EC">
      <w:pPr>
        <w:rPr>
          <w:ins w:id="90" w:author="Malek Najjar" w:date="2014-05-08T14:27:00Z"/>
          <w:rPrChange w:id="91" w:author="Malek Najjar" w:date="2014-05-08T15:01:00Z">
            <w:rPr>
              <w:ins w:id="92" w:author="Malek Najjar" w:date="2014-05-08T14:27:00Z"/>
              <w:b/>
            </w:rPr>
          </w:rPrChange>
        </w:rPr>
      </w:pPr>
      <w:proofErr w:type="spellStart"/>
      <w:ins w:id="93" w:author="Malek Najjar" w:date="2014-05-08T15:01:00Z">
        <w:r>
          <w:t>Shamieh</w:t>
        </w:r>
        <w:proofErr w:type="spellEnd"/>
        <w:r>
          <w:t xml:space="preserve">, B. (2005) </w:t>
        </w:r>
        <w:r>
          <w:rPr>
            <w:i/>
          </w:rPr>
          <w:t>Roar</w:t>
        </w:r>
        <w:r>
          <w:t>, New York: Broadway Play Publishing.</w:t>
        </w:r>
      </w:ins>
    </w:p>
    <w:p w14:paraId="1987BCA1" w14:textId="77777777" w:rsidR="00672AA4" w:rsidRDefault="00672AA4">
      <w:r>
        <w:rPr>
          <w:b/>
        </w:rPr>
        <w:t xml:space="preserve">Links: </w:t>
      </w:r>
      <w:r>
        <w:rPr>
          <w:i/>
        </w:rPr>
        <w:t>Political Acts: The Emerging Arab-American Theatre Movement</w:t>
      </w:r>
      <w:r>
        <w:t xml:space="preserve">. Illinois Humanities Council and Chicago Amplified.  21 April, 2008. </w:t>
      </w:r>
      <w:hyperlink r:id="rId6" w:history="1">
        <w:r w:rsidRPr="00664DFD">
          <w:rPr>
            <w:rStyle w:val="Hyperlink"/>
          </w:rPr>
          <w:t>http://www.wbez.org/episode-segments/political-acts-emerging-arab-american-theatre-movement</w:t>
        </w:r>
      </w:hyperlink>
    </w:p>
    <w:p w14:paraId="075C2450" w14:textId="77777777" w:rsidR="00672AA4" w:rsidRDefault="00672AA4">
      <w:pPr>
        <w:rPr>
          <w:b/>
        </w:rPr>
      </w:pPr>
      <w:commentRangeStart w:id="94"/>
      <w:r>
        <w:rPr>
          <w:b/>
        </w:rPr>
        <w:t>Photograph:</w:t>
      </w:r>
      <w:commentRangeEnd w:id="94"/>
      <w:r>
        <w:rPr>
          <w:rStyle w:val="CommentReference"/>
          <w:vanish/>
        </w:rPr>
        <w:commentReference w:id="94"/>
      </w:r>
    </w:p>
    <w:p w14:paraId="74E9D0E6" w14:textId="77777777" w:rsidR="00672AA4" w:rsidRDefault="00672AA4">
      <w:r>
        <w:t xml:space="preserve">Caption: A scene from </w:t>
      </w:r>
      <w:r>
        <w:rPr>
          <w:i/>
        </w:rPr>
        <w:t>Precious Stones</w:t>
      </w:r>
      <w:r>
        <w:t xml:space="preserve"> by Jamil Khoury, directed by Michael Malek Najjar, Silk Road Rising (previously Silk Road Theatre Project), 2003. (Photo credit: Johnny Knight).</w:t>
      </w:r>
    </w:p>
    <w:p w14:paraId="48FFFE77" w14:textId="77777777" w:rsidR="00672AA4" w:rsidRPr="005769F9" w:rsidRDefault="00672AA4">
      <w:r>
        <w:t>(</w:t>
      </w:r>
      <w:proofErr w:type="gramStart"/>
      <w:r>
        <w:t>for</w:t>
      </w:r>
      <w:proofErr w:type="gramEnd"/>
      <w:r>
        <w:t xml:space="preserve"> permission for this photograph, please contact Al </w:t>
      </w:r>
      <w:proofErr w:type="spellStart"/>
      <w:r>
        <w:t>Gillani</w:t>
      </w:r>
      <w:proofErr w:type="spellEnd"/>
      <w:r>
        <w:t xml:space="preserve"> at Silk Road Rising: </w:t>
      </w:r>
      <w:hyperlink r:id="rId7" w:history="1">
        <w:r w:rsidRPr="00664DFD">
          <w:rPr>
            <w:rStyle w:val="Hyperlink"/>
          </w:rPr>
          <w:t>boxoffice@silkroadrising.org</w:t>
        </w:r>
      </w:hyperlink>
      <w:r>
        <w:t>)</w:t>
      </w:r>
    </w:p>
    <w:sectPr w:rsidR="00672AA4" w:rsidRPr="005769F9" w:rsidSect="001C73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ffice 2004 Test Drive User" w:date="2014-04-27T10:15:00Z" w:initials="OU">
    <w:p w14:paraId="6BD2AC28" w14:textId="77777777" w:rsidR="00672AA4" w:rsidRDefault="00672AA4">
      <w:pPr>
        <w:pStyle w:val="CommentText"/>
      </w:pPr>
      <w:r>
        <w:rPr>
          <w:rStyle w:val="CommentReference"/>
        </w:rPr>
        <w:annotationRef/>
      </w:r>
      <w:proofErr w:type="gramStart"/>
      <w:r>
        <w:t>contributor’s</w:t>
      </w:r>
      <w:proofErr w:type="gramEnd"/>
      <w:r>
        <w:t xml:space="preserve"> name at end of entry</w:t>
      </w:r>
    </w:p>
  </w:comment>
  <w:comment w:id="4" w:author="Office 2004 Test Drive User" w:date="2014-04-27T10:31:00Z" w:initials="OU">
    <w:p w14:paraId="0C23732B" w14:textId="77777777" w:rsidR="00672AA4" w:rsidRDefault="00672AA4">
      <w:pPr>
        <w:pStyle w:val="CommentText"/>
      </w:pPr>
      <w:r>
        <w:rPr>
          <w:rStyle w:val="CommentReference"/>
        </w:rPr>
        <w:annotationRef/>
      </w:r>
      <w:r>
        <w:t>It would be ideal if the opening could include a few sentences framing Arab-American theatre in relation to modernism, and then add, where appropriate, brief references back to these framing statements in the body of the entry.</w:t>
      </w:r>
    </w:p>
  </w:comment>
  <w:comment w:id="60" w:author="Office 2004 Test Drive User" w:date="2014-04-27T10:21:00Z" w:initials="OU">
    <w:p w14:paraId="4705FD2E" w14:textId="77777777" w:rsidR="00672AA4" w:rsidRDefault="00672AA4">
      <w:pPr>
        <w:pStyle w:val="CommentText"/>
      </w:pPr>
      <w:r>
        <w:rPr>
          <w:rStyle w:val="CommentReference"/>
        </w:rPr>
        <w:annotationRef/>
      </w:r>
      <w:proofErr w:type="gramStart"/>
      <w:r>
        <w:t>spelled</w:t>
      </w:r>
      <w:proofErr w:type="gramEnd"/>
      <w:r>
        <w:t xml:space="preserve">? </w:t>
      </w:r>
    </w:p>
  </w:comment>
  <w:comment w:id="64" w:author="Office 2004 Test Drive User" w:date="2014-04-27T10:18:00Z" w:initials="OU">
    <w:p w14:paraId="4BCEAF44" w14:textId="77777777" w:rsidR="00672AA4" w:rsidRDefault="00672AA4">
      <w:pPr>
        <w:pStyle w:val="CommentText"/>
      </w:pPr>
      <w:r>
        <w:rPr>
          <w:rStyle w:val="CommentReference"/>
        </w:rPr>
        <w:annotationRef/>
      </w:r>
      <w:r>
        <w:t xml:space="preserve">Please add a list </w:t>
      </w:r>
      <w:proofErr w:type="gramStart"/>
      <w:r>
        <w:t>of  published</w:t>
      </w:r>
      <w:proofErr w:type="gramEnd"/>
      <w:r>
        <w:t xml:space="preserve"> play texts</w:t>
      </w:r>
    </w:p>
  </w:comment>
  <w:comment w:id="94" w:author="Office 2004 Test Drive User" w:date="2014-04-27T10:33:00Z" w:initials="OU">
    <w:p w14:paraId="5326B093" w14:textId="77777777" w:rsidR="00672AA4" w:rsidRDefault="00672AA4">
      <w:pPr>
        <w:pStyle w:val="CommentText"/>
      </w:pPr>
      <w:r>
        <w:rPr>
          <w:rStyle w:val="CommentReference"/>
        </w:rPr>
        <w:annotationRef/>
      </w:r>
      <w:r>
        <w:t>Excellent!  Please add the image itself, and indicate where in the text it should appear.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D2AC28" w15:done="0"/>
  <w15:commentEx w15:paraId="0C23732B" w15:done="0"/>
  <w15:commentEx w15:paraId="4705FD2E" w15:done="0"/>
  <w15:commentEx w15:paraId="4BCEAF44" w15:done="0"/>
  <w15:commentEx w15:paraId="5326B0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ek Najjar">
    <w15:presenceInfo w15:providerId="Windows Live" w15:userId="fb8f4a8460bb48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4D"/>
    <w:rsid w:val="00002115"/>
    <w:rsid w:val="00037E11"/>
    <w:rsid w:val="00050722"/>
    <w:rsid w:val="00056056"/>
    <w:rsid w:val="00060A73"/>
    <w:rsid w:val="000816D4"/>
    <w:rsid w:val="000E1E61"/>
    <w:rsid w:val="00114E8E"/>
    <w:rsid w:val="0011616E"/>
    <w:rsid w:val="00121205"/>
    <w:rsid w:val="00157ACA"/>
    <w:rsid w:val="001703E0"/>
    <w:rsid w:val="00181D71"/>
    <w:rsid w:val="001C1B98"/>
    <w:rsid w:val="001C63F1"/>
    <w:rsid w:val="001C7319"/>
    <w:rsid w:val="00256B71"/>
    <w:rsid w:val="00282462"/>
    <w:rsid w:val="0029170C"/>
    <w:rsid w:val="002A5D97"/>
    <w:rsid w:val="002C0A77"/>
    <w:rsid w:val="002E3D49"/>
    <w:rsid w:val="002F4414"/>
    <w:rsid w:val="002F4B33"/>
    <w:rsid w:val="0031405B"/>
    <w:rsid w:val="0031497E"/>
    <w:rsid w:val="00321845"/>
    <w:rsid w:val="00323574"/>
    <w:rsid w:val="00363E62"/>
    <w:rsid w:val="00381152"/>
    <w:rsid w:val="003B07BB"/>
    <w:rsid w:val="00412A59"/>
    <w:rsid w:val="00443BA2"/>
    <w:rsid w:val="00474561"/>
    <w:rsid w:val="0048365D"/>
    <w:rsid w:val="00493D59"/>
    <w:rsid w:val="004D2892"/>
    <w:rsid w:val="004F578D"/>
    <w:rsid w:val="00544B05"/>
    <w:rsid w:val="0055220D"/>
    <w:rsid w:val="005769F9"/>
    <w:rsid w:val="00604DE0"/>
    <w:rsid w:val="006363CB"/>
    <w:rsid w:val="006406D8"/>
    <w:rsid w:val="0066404D"/>
    <w:rsid w:val="00664DFD"/>
    <w:rsid w:val="00672AA4"/>
    <w:rsid w:val="00690B71"/>
    <w:rsid w:val="0069177A"/>
    <w:rsid w:val="006A0813"/>
    <w:rsid w:val="006B667D"/>
    <w:rsid w:val="006E7447"/>
    <w:rsid w:val="00702EB5"/>
    <w:rsid w:val="0070352F"/>
    <w:rsid w:val="00761E17"/>
    <w:rsid w:val="008E4B48"/>
    <w:rsid w:val="008F0DBB"/>
    <w:rsid w:val="00934C48"/>
    <w:rsid w:val="009973AF"/>
    <w:rsid w:val="009D13E8"/>
    <w:rsid w:val="009F6F85"/>
    <w:rsid w:val="00A27797"/>
    <w:rsid w:val="00A710CD"/>
    <w:rsid w:val="00A8159D"/>
    <w:rsid w:val="00AB468A"/>
    <w:rsid w:val="00B67569"/>
    <w:rsid w:val="00B72D7B"/>
    <w:rsid w:val="00B813F0"/>
    <w:rsid w:val="00B85509"/>
    <w:rsid w:val="00B875C0"/>
    <w:rsid w:val="00C12D5D"/>
    <w:rsid w:val="00C7096E"/>
    <w:rsid w:val="00CB5021"/>
    <w:rsid w:val="00CB7FF7"/>
    <w:rsid w:val="00CC74B3"/>
    <w:rsid w:val="00CE5401"/>
    <w:rsid w:val="00CF632F"/>
    <w:rsid w:val="00D17F29"/>
    <w:rsid w:val="00D417EB"/>
    <w:rsid w:val="00D57B1B"/>
    <w:rsid w:val="00D756FC"/>
    <w:rsid w:val="00D8556F"/>
    <w:rsid w:val="00D9127F"/>
    <w:rsid w:val="00D919EC"/>
    <w:rsid w:val="00DD45F9"/>
    <w:rsid w:val="00E13EE2"/>
    <w:rsid w:val="00E36F19"/>
    <w:rsid w:val="00F13947"/>
    <w:rsid w:val="00F467E4"/>
    <w:rsid w:val="00FC190B"/>
    <w:rsid w:val="00FE3C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7AD1"/>
  <w15:docId w15:val="{4FD46709-6FD5-4B91-9E0D-22AAE9EB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319"/>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C1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B98"/>
    <w:rPr>
      <w:rFonts w:ascii="Tahoma" w:hAnsi="Tahoma" w:cs="Tahoma"/>
      <w:sz w:val="16"/>
    </w:rPr>
  </w:style>
  <w:style w:type="character" w:styleId="Hyperlink">
    <w:name w:val="Hyperlink"/>
    <w:basedOn w:val="DefaultParagraphFont"/>
    <w:uiPriority w:val="99"/>
    <w:rsid w:val="005769F9"/>
    <w:rPr>
      <w:rFonts w:cs="Times New Roman"/>
      <w:color w:val="0000FF"/>
      <w:u w:val="single"/>
    </w:rPr>
  </w:style>
  <w:style w:type="character" w:styleId="CommentReference">
    <w:name w:val="annotation reference"/>
    <w:basedOn w:val="DefaultParagraphFont"/>
    <w:uiPriority w:val="99"/>
    <w:semiHidden/>
    <w:rsid w:val="00056056"/>
    <w:rPr>
      <w:rFonts w:cs="Times New Roman"/>
      <w:sz w:val="18"/>
    </w:rPr>
  </w:style>
  <w:style w:type="paragraph" w:styleId="CommentText">
    <w:name w:val="annotation text"/>
    <w:basedOn w:val="Normal"/>
    <w:link w:val="CommentTextChar"/>
    <w:uiPriority w:val="99"/>
    <w:semiHidden/>
    <w:rsid w:val="00056056"/>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056056"/>
  </w:style>
  <w:style w:type="character" w:customStyle="1" w:styleId="CommentSubjectChar">
    <w:name w:val="Comment Subject Char"/>
    <w:basedOn w:val="CommentTextChar"/>
    <w:link w:val="CommentSubject"/>
    <w:uiPriority w:val="99"/>
    <w:semiHidden/>
    <w:rPr>
      <w:rFonts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oxoffice@silkroadrisi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bez.org/episode-segments/political-acts-emerging-arab-american-theatre-movement"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Arab-American Theater</vt:lpstr>
    </vt:vector>
  </TitlesOfParts>
  <Company>CAS</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Arab-American Theater</dc:title>
  <dc:subject/>
  <dc:creator>Michael Malek Najjar</dc:creator>
  <cp:keywords/>
  <cp:lastModifiedBy>Malek Najjar</cp:lastModifiedBy>
  <cp:revision>7</cp:revision>
  <dcterms:created xsi:type="dcterms:W3CDTF">2014-05-08T21:31:00Z</dcterms:created>
  <dcterms:modified xsi:type="dcterms:W3CDTF">2014-05-09T05:34:00Z</dcterms:modified>
</cp:coreProperties>
</file>