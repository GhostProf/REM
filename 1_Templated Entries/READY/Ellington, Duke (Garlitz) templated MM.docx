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r>
                  <w:t>Garlitz</w:t>
                </w:r>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alias w:val="Article headword"/>
            <w:tag w:val="articleHeadword"/>
            <w:id w:val="-361440020"/>
            <w:placeholder>
              <w:docPart w:val="D1CA8E68059A4569831BA6DEFBC690F7"/>
            </w:placeholder>
            <w:text/>
          </w:sdtPr>
          <w:sdtEndPr/>
          <w:sdtContent>
            <w:tc>
              <w:tcPr>
                <w:tcW w:w="9016" w:type="dxa"/>
                <w:tcMar>
                  <w:top w:w="113" w:type="dxa"/>
                  <w:bottom w:w="113" w:type="dxa"/>
                </w:tcMar>
              </w:tcPr>
              <w:p w14:paraId="3AEAB6BF" w14:textId="752C8792" w:rsidR="003F0D73" w:rsidRPr="00FB589A" w:rsidRDefault="00666618" w:rsidP="00D104F0">
                <w:pPr>
                  <w:rPr>
                    <w:b/>
                  </w:rPr>
                </w:pPr>
                <w:r w:rsidRPr="00666618">
                  <w:t>Ellington, Duke (1899-</w:t>
                </w:r>
                <w:r w:rsidR="00D104F0" w:rsidRPr="00666618">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0A2B7DFC" w:rsidR="00E85A05" w:rsidRDefault="00B35FC3" w:rsidP="00E46144">
                <w:pPr>
                  <w:pStyle w:val="NormalfollowingH2"/>
                  <w:ind w:left="0"/>
                </w:pPr>
                <w:r w:rsidRPr="00B35FC3">
                  <w:t>Duke Ellington was an American jazz composer, pianist, and big-band leader who authored over 1000 compositions througho</w:t>
                </w:r>
                <w:r w:rsidR="00D0473F">
                  <w:t xml:space="preserve">ut his career. </w:t>
                </w:r>
                <w:r w:rsidR="00734CC9">
                  <w:t xml:space="preserve">Having studied piano since the age of seven, Ellington relocated to New York City as part of the Great Migration and became a prominent musical figure in the Harlem Renaissance. </w:t>
                </w:r>
                <w:r w:rsidR="00D0473F">
                  <w:t>He recorded full-</w:t>
                </w:r>
                <w:r w:rsidRPr="00B35FC3">
                  <w:t>length studio albums in quartet and trio settings with high modernists John Coltrane and Charles Mingus.</w:t>
                </w:r>
                <w:r w:rsidR="00734CC9">
                  <w:t xml:space="preserve"> Ellington was posthumously awarded a Pulitzer Prize Special Citation on the centennial of his birth in 1999, recognising his musical genius, his evocation of the principles of democracy through jazz, and his significant contributions to modern culture and the arts.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End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sdtContent>
              </w:sdt>
              <w:p w14:paraId="06E078C8" w14:textId="77777777" w:rsidR="009235B7" w:rsidRDefault="009235B7" w:rsidP="00B35FC3"/>
              <w:p w14:paraId="51C5A8BB" w14:textId="293C0AB5"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w:t>
                </w:r>
                <w:r w:rsidR="00374A93">
                  <w:t>In</w:t>
                </w:r>
                <w:r w:rsidR="008040E0">
                  <w:t xml:space="preserve"> his youth, Ellington is </w:t>
                </w:r>
                <w:r w:rsidR="00E46144">
                  <w:t xml:space="preserve">said </w:t>
                </w:r>
                <w:r w:rsidR="008040E0">
                  <w:t xml:space="preserve">to have </w:t>
                </w:r>
                <w:r w:rsidR="00374A93">
                  <w:t>practice</w:t>
                </w:r>
                <w:r w:rsidR="008040E0">
                  <w:t>d</w:t>
                </w:r>
                <w:r w:rsidR="00374A93">
                  <w:t xml:space="preserve"> the piano rolls of </w:t>
                </w:r>
                <w:r w:rsidR="008040E0">
                  <w:t xml:space="preserve">Harlem </w:t>
                </w:r>
                <w:r w:rsidR="00374A93">
                  <w:t xml:space="preserve">stride innovator James P. Johnson. </w:t>
                </w:r>
                <w:r w:rsidR="00E10621">
                  <w:t xml:space="preserve">He formed his first professional band in 1919. </w:t>
                </w:r>
                <w:r>
                  <w:t>Throughout the 1920s, Ellington and his orchestra held a performance engagement at the notable Cotton Club in Harlem, and began to record music midway through the decade.</w:t>
                </w:r>
                <w:r w:rsidR="000E6DA5">
                  <w:t xml:space="preserve"> Ellington’s performances at the Cotton Club were </w:t>
                </w:r>
                <w:r w:rsidR="00E46144">
                  <w:t xml:space="preserve">nationally broadcast on the </w:t>
                </w:r>
                <w:r w:rsidR="000E6DA5">
                  <w:t>radio, allowing him to earn a wider reputation</w:t>
                </w:r>
                <w:r>
                  <w:t xml:space="preserve"> </w:t>
                </w:r>
                <w:r w:rsidR="000E6DA5">
                  <w:t xml:space="preserve">then other jazz musicians of his era. </w:t>
                </w:r>
                <w:r w:rsidR="008040E0">
                  <w:t xml:space="preserve">Prior to the Cotton Club in Harlem, Ellington’s orchestra had an extended engagement at the Kentucky Club. </w:t>
                </w:r>
                <w:r w:rsidR="00614642">
                  <w:t xml:space="preserve">Ellington and his Kentucky Club Orchestra had their first recording session in November of 1926. </w:t>
                </w:r>
                <w:r w:rsidR="00BB5909">
                  <w:t>Some of Ellington’s</w:t>
                </w:r>
                <w:r>
                  <w:t xml:space="preserve"> most influential compositions written in the Jazz Age of the 1920s include the ballads </w:t>
                </w:r>
                <w:r w:rsidR="00D0473F">
                  <w:t>‘</w:t>
                </w:r>
                <w:r w:rsidR="00614642">
                  <w:t>Mood Indigo</w:t>
                </w:r>
                <w:r w:rsidR="00D0473F">
                  <w:t>’</w:t>
                </w:r>
                <w:r w:rsidR="00614642">
                  <w:t xml:space="preserve"> (first recorded in October of 1930),</w:t>
                </w:r>
                <w:r>
                  <w:t xml:space="preserve"> </w:t>
                </w:r>
                <w:r w:rsidR="00D0473F">
                  <w:t>‘</w:t>
                </w:r>
                <w:r>
                  <w:t>Sophisticated Lady,</w:t>
                </w:r>
                <w:r w:rsidR="00D0473F">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w:t>
                </w:r>
                <w:r w:rsidR="006F6801">
                  <w:t xml:space="preserve">in which </w:t>
                </w:r>
                <w:proofErr w:type="gramStart"/>
                <w:r w:rsidR="006F6801">
                  <w:t>he was</w:t>
                </w:r>
                <w:r>
                  <w:t xml:space="preserve"> accompanied by</w:t>
                </w:r>
                <w:r w:rsidR="00D0473F">
                  <w:t xml:space="preserve"> actors, dancers, and artists</w:t>
                </w:r>
                <w:proofErr w:type="gramEnd"/>
                <w:r w:rsidR="00D0473F">
                  <w:t xml:space="preserve">. </w:t>
                </w:r>
                <w:r>
                  <w:t xml:space="preserve">The film, which featured Ellington’s orchestra in performance at the </w:t>
                </w:r>
                <w:r w:rsidR="00D0473F">
                  <w:t>Cotton Club, came to characteris</w:t>
                </w:r>
                <w:r>
                  <w:t xml:space="preserve">e the Harlem Renaissance and its contributions to the visual and performing arts. </w:t>
                </w:r>
                <w:r w:rsidR="00CE214B">
                  <w:t xml:space="preserve">Ellington’s 1920s work has been characterised as Afro-Modernism by cultural commentators and </w:t>
                </w:r>
                <w:r w:rsidR="00A94306">
                  <w:t xml:space="preserve">music </w:t>
                </w:r>
                <w:r w:rsidR="00CE214B">
                  <w:t xml:space="preserve">historians, and it has been claimed to </w:t>
                </w:r>
                <w:proofErr w:type="gramStart"/>
                <w:r w:rsidR="00CE214B">
                  <w:t>have comprised</w:t>
                </w:r>
                <w:proofErr w:type="gramEnd"/>
                <w:r w:rsidR="00CE214B">
                  <w:t xml:space="preserve"> part of the New Negro Project of </w:t>
                </w:r>
                <w:r w:rsidR="00CE214B">
                  <w:lastRenderedPageBreak/>
                  <w:t xml:space="preserve">redefining the black experience in American life among </w:t>
                </w:r>
                <w:r w:rsidR="00FF099E">
                  <w:t>the</w:t>
                </w:r>
                <w:r w:rsidR="00CE214B">
                  <w:t xml:space="preserve"> migration of </w:t>
                </w:r>
                <w:r w:rsidR="00FF099E">
                  <w:t>the rural s</w:t>
                </w:r>
                <w:r w:rsidR="00CE214B">
                  <w:t>outh</w:t>
                </w:r>
                <w:r w:rsidR="00FF099E">
                  <w:t xml:space="preserve"> to the urban n</w:t>
                </w:r>
                <w:r w:rsidR="00CE214B">
                  <w:t>orth</w:t>
                </w:r>
                <w:r w:rsidR="008C700C">
                  <w:t xml:space="preserve"> (Magee, 2015)</w:t>
                </w:r>
                <w:r w:rsidR="00614642">
                  <w:t xml:space="preserve">. </w:t>
                </w:r>
                <w:r>
                  <w:t xml:space="preserve">His 1931 up-tempo composition </w:t>
                </w:r>
                <w:r w:rsidR="00D0473F">
                  <w:t>‘</w:t>
                </w:r>
                <w:r>
                  <w:t xml:space="preserve">It Don’t Mean a Thing (If It </w:t>
                </w:r>
                <w:proofErr w:type="spellStart"/>
                <w:r>
                  <w:t>Ain’t</w:t>
                </w:r>
                <w:proofErr w:type="spellEnd"/>
                <w:r>
                  <w:t xml:space="preserve"> Got That Swing)</w:t>
                </w:r>
                <w:r w:rsidR="00D0473F">
                  <w:t>’</w:t>
                </w:r>
                <w:r>
                  <w:t xml:space="preserve"> became a popular piece for big bands during the Swing Jazz movement of the 1930s. </w:t>
                </w:r>
                <w:r w:rsidR="00AA6B03">
                  <w:t xml:space="preserve">Ellington left his engagement </w:t>
                </w:r>
                <w:r w:rsidR="00BE3A6A">
                  <w:t xml:space="preserve">at the Cotton Club that </w:t>
                </w:r>
                <w:r w:rsidR="00AA6B03">
                  <w:t xml:space="preserve">year. </w:t>
                </w:r>
                <w:r w:rsidR="00E46144">
                  <w:t>T</w:t>
                </w:r>
                <w:r w:rsidR="00F42420">
                  <w:t>he Ellington O</w:t>
                </w:r>
                <w:r w:rsidR="006E671A">
                  <w:t xml:space="preserve">rchestra’s first extended national tour took place in </w:t>
                </w:r>
                <w:r w:rsidR="00E90B40">
                  <w:t>the same year</w:t>
                </w:r>
                <w:r w:rsidR="006E671A">
                  <w:t xml:space="preserve">. </w:t>
                </w:r>
                <w:r w:rsidR="00C8662C">
                  <w:t xml:space="preserve">His orchestra’s first European tour took place in 1933. </w:t>
                </w:r>
                <w:r>
                  <w:t xml:space="preserve">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r w:rsidR="00193C32">
                  <w:t xml:space="preserve">Accordingly, Ellington subtitled the work </w:t>
                </w:r>
                <w:r w:rsidR="00193C32" w:rsidRPr="00193C32">
                  <w:rPr>
                    <w:i/>
                  </w:rPr>
                  <w:t>A Tone Parallel to the History of the Negro in America</w:t>
                </w:r>
                <w:r w:rsidR="00193C32">
                  <w:t xml:space="preserve">. </w:t>
                </w:r>
                <w:r w:rsidR="00BF0461">
                  <w:t>Ellington’s orchestra featured some of the leading instrumentalists in jazz, including J</w:t>
                </w:r>
                <w:r w:rsidR="00DC7863">
                  <w:t>ohnny Hodges on alto saxophone and Ben Webster on tenor saxophone.</w:t>
                </w:r>
                <w:r w:rsidR="00BF0461">
                  <w:t xml:space="preserve"> </w:t>
                </w:r>
                <w:r w:rsidR="0023766E" w:rsidRPr="0023766E">
                  <w:t>The Liberian government asked Ellington to compose music for the 100</w:t>
                </w:r>
                <w:r w:rsidR="0023766E" w:rsidRPr="0023766E">
                  <w:rPr>
                    <w:vertAlign w:val="superscript"/>
                  </w:rPr>
                  <w:t>th</w:t>
                </w:r>
                <w:r w:rsidR="0023766E" w:rsidRPr="0023766E">
                  <w:t xml:space="preserve"> anniversary of their independence, and as a result Ellington composed a suite that he premiered </w:t>
                </w:r>
                <w:r w:rsidR="0023766E">
                  <w:t>at his Carnegie Hall concert of 1947.</w:t>
                </w:r>
                <w:r w:rsidR="0023766E" w:rsidRPr="0023766E">
                  <w:t xml:space="preserve"> </w:t>
                </w:r>
                <w:r w:rsidR="0023766E">
                  <w:t>Ellington experienced a short decline in his career in post-World World II America, but renewed himself at the 1956 Newport Jazz Festival in Rhode Island, which was followed by frequent trips to Europe to play engagements there with his orchestra, including other noted jazz festivals. Ellington’s Newport Jazz Festival performance from 1956 was re</w:t>
                </w:r>
                <w:r w:rsidR="00226984">
                  <w:t>corded and released as an album</w:t>
                </w:r>
                <w:r w:rsidR="00FC3639">
                  <w:t xml:space="preserve">, </w:t>
                </w:r>
                <w:r w:rsidR="00E46144">
                  <w:t xml:space="preserve">becoming </w:t>
                </w:r>
                <w:r w:rsidR="00226984">
                  <w:t xml:space="preserve">one of </w:t>
                </w:r>
                <w:r w:rsidR="0055673D">
                  <w:t>his highest</w:t>
                </w:r>
                <w:r w:rsidR="00226984">
                  <w:t xml:space="preserve"> selling releases</w:t>
                </w:r>
                <w:r w:rsidR="0023766E">
                  <w:t xml:space="preserve">.  </w:t>
                </w:r>
              </w:p>
              <w:p w14:paraId="2E0E8798" w14:textId="7B553FAC" w:rsidR="003F0D73" w:rsidRDefault="00B35FC3" w:rsidP="00E46144">
                <w:r>
                  <w:br/>
                  <w:t xml:space="preserve">Ellington maintained a partnership with arranger Billy Strayhorn that lasted three decades and generated a vast body of orchestral work, including </w:t>
                </w:r>
                <w:r w:rsidR="00D0473F">
                  <w:t>‘</w:t>
                </w:r>
                <w:r>
                  <w:t>Take the ‘A’ Train,</w:t>
                </w:r>
                <w:r w:rsidR="00D0473F">
                  <w:t>’</w:t>
                </w:r>
                <w:r>
                  <w:t xml:space="preserve">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w:t>
                </w:r>
                <w:r w:rsidR="00D0473F">
                  <w:t xml:space="preserve">ar. </w:t>
                </w:r>
                <w:r w:rsidR="00C924AA">
                  <w:t>One of h</w:t>
                </w:r>
                <w:r w:rsidR="009E0D67">
                  <w:t>is most extensive U.S. State Department Tour</w:t>
                </w:r>
                <w:r w:rsidR="00C924AA">
                  <w:t>s</w:t>
                </w:r>
                <w:r w:rsidR="009E0D67">
                  <w:t xml:space="preserve"> took place in 1963. </w:t>
                </w:r>
                <w:r w:rsidR="00C924AA">
                  <w:t>These extended State Department Tours lasted through the 1970s.</w:t>
                </w:r>
                <w:r w:rsidR="00B22CAC">
                  <w:t xml:space="preserve"> Nationally, the Ellingto</w:t>
                </w:r>
                <w:r w:rsidR="002677D5">
                  <w:t>n Orchestra played a</w:t>
                </w:r>
                <w:r w:rsidR="00425EFA">
                  <w:t xml:space="preserve"> </w:t>
                </w:r>
                <w:r w:rsidR="00E91C35">
                  <w:t xml:space="preserve">noted </w:t>
                </w:r>
                <w:r w:rsidR="002677D5">
                  <w:t>concert</w:t>
                </w:r>
                <w:r w:rsidR="00B22CAC">
                  <w:t xml:space="preserve"> at the White House</w:t>
                </w:r>
                <w:r w:rsidR="00425EFA">
                  <w:t xml:space="preserve"> in Washington, D.C.</w:t>
                </w:r>
                <w:r w:rsidR="00B22CAC">
                  <w:t xml:space="preserve"> in April of 1969.</w:t>
                </w:r>
                <w:r w:rsidR="00C924AA">
                  <w:t xml:space="preserve"> </w:t>
                </w:r>
                <w:r w:rsidR="002677D5">
                  <w:t>Globally, Ellington</w:t>
                </w:r>
                <w:r>
                  <w:t xml:space="preserve"> partnered with international figures in modern music such as Juan </w:t>
                </w:r>
                <w:proofErr w:type="spellStart"/>
                <w:r>
                  <w:t>Tizol</w:t>
                </w:r>
                <w:proofErr w:type="spellEnd"/>
                <w:r>
                  <w:t xml:space="preserve"> to perform the jazz composition </w:t>
                </w:r>
                <w:r w:rsidR="00D0473F">
                  <w:t>‘</w:t>
                </w:r>
                <w:r>
                  <w:t>Caravan,</w:t>
                </w:r>
                <w:r w:rsidR="00D0473F">
                  <w:t>’</w:t>
                </w:r>
                <w:r>
                  <w:t xml:space="preserve"> which</w:t>
                </w:r>
                <w:r w:rsidR="00D0473F">
                  <w:t xml:space="preserve"> he recorded with his orchestra; it featured</w:t>
                </w:r>
                <w:r>
                  <w:t xml:space="preserve"> a di</w:t>
                </w:r>
                <w:r w:rsidR="00D0473F">
                  <w:t>stinctly Mediterranean melody.</w:t>
                </w:r>
                <w:r w:rsidR="0023766E">
                  <w:t xml:space="preserve"> </w:t>
                </w:r>
                <w:r w:rsidR="002677D5">
                  <w:t>Ellington</w:t>
                </w:r>
                <w:r>
                  <w:t xml:space="preserve"> died on May 24, 1974 in New York City, at age </w:t>
                </w:r>
                <w:r w:rsidR="00D0473F">
                  <w:t xml:space="preserve">75. </w:t>
                </w:r>
                <w:r>
                  <w:t>Ellington was posthumously awarded a Pulitzer Prize Special Citation on the centennia</w:t>
                </w:r>
                <w:r w:rsidR="00734CC9">
                  <w:t>l of his birth in 1999, recognis</w:t>
                </w:r>
                <w:r>
                  <w:t xml:space="preserve">ing his musical genius, his evocation of the principles of democracy through jazz, and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0349935A" w14:textId="77777777" w:rsidR="00666618" w:rsidRDefault="00666618" w:rsidP="00AC2F34"/>
              <w:p w14:paraId="3F846F3C" w14:textId="38A69260" w:rsidR="00AC2F34" w:rsidRDefault="00802D59" w:rsidP="00802D59">
                <w:sdt>
                  <w:sdtPr>
                    <w:id w:val="68197709"/>
                    <w:citation/>
                  </w:sdtPr>
                  <w:sdtEndPr/>
                  <w:sdtContent>
                    <w:r w:rsidR="00AC2F34">
                      <w:fldChar w:fldCharType="begin"/>
                    </w:r>
                    <w:r w:rsidR="00AC2F34">
                      <w:rPr>
                        <w:lang w:val="en-CA"/>
                      </w:rPr>
                      <w:instrText xml:space="preserve"> CITATION App041 \l 4105 </w:instrText>
                    </w:r>
                    <w:r w:rsidR="00AC2F34">
                      <w:fldChar w:fldCharType="separate"/>
                    </w:r>
                    <w:r w:rsidR="00D0473F">
                      <w:rPr>
                        <w:noProof/>
                        <w:lang w:val="en-CA"/>
                      </w:rPr>
                      <w:t xml:space="preserve"> </w:t>
                    </w:r>
                    <w:r w:rsidR="00D0473F" w:rsidRPr="00D0473F">
                      <w:rPr>
                        <w:noProof/>
                        <w:lang w:val="en-CA"/>
                      </w:rPr>
                      <w:t>(Appel)</w:t>
                    </w:r>
                    <w:r w:rsidR="00AC2F34">
                      <w:fldChar w:fldCharType="end"/>
                    </w:r>
                  </w:sdtContent>
                </w:sdt>
              </w:p>
              <w:p w14:paraId="56AC32A7" w14:textId="77777777" w:rsidR="00AC2F34" w:rsidDel="00802D59" w:rsidRDefault="00AC2F34" w:rsidP="00802D59">
                <w:pPr>
                  <w:rPr>
                    <w:del w:id="0" w:author="Molly McFaul" w:date="2016-02-01T14:56:00Z"/>
                  </w:rPr>
                </w:pPr>
              </w:p>
              <w:p w14:paraId="2720130D" w14:textId="77777777" w:rsidR="00AC2F34" w:rsidRDefault="00802D59" w:rsidP="00802D59">
                <w:sdt>
                  <w:sdtPr>
                    <w:id w:val="68197711"/>
                    <w:citation/>
                  </w:sdtPr>
                  <w:sdtEndPr/>
                  <w:sdtContent>
                    <w:r w:rsidR="00AC2F34">
                      <w:fldChar w:fldCharType="begin"/>
                    </w:r>
                    <w:r w:rsidR="00AC2F34">
                      <w:rPr>
                        <w:lang w:val="en-CA"/>
                      </w:rPr>
                      <w:instrText xml:space="preserve"> CITATION Dan00 \l 4105 </w:instrText>
                    </w:r>
                    <w:r w:rsidR="00AC2F34">
                      <w:fldChar w:fldCharType="separate"/>
                    </w:r>
                    <w:r w:rsidR="00D0473F" w:rsidRPr="00D0473F">
                      <w:rPr>
                        <w:noProof/>
                        <w:lang w:val="en-CA"/>
                      </w:rPr>
                      <w:t>(Dance)</w:t>
                    </w:r>
                    <w:r w:rsidR="00AC2F34">
                      <w:fldChar w:fldCharType="end"/>
                    </w:r>
                  </w:sdtContent>
                </w:sdt>
              </w:p>
              <w:p w14:paraId="1487A029" w14:textId="77777777" w:rsidR="00AC2F34" w:rsidDel="00802D59" w:rsidRDefault="00AC2F34" w:rsidP="00802D59">
                <w:pPr>
                  <w:rPr>
                    <w:del w:id="1" w:author="Molly McFaul" w:date="2016-02-01T14:56:00Z"/>
                  </w:rPr>
                </w:pPr>
              </w:p>
              <w:p w14:paraId="3217EE7B" w14:textId="77777777" w:rsidR="00AC2F34" w:rsidRDefault="00802D59" w:rsidP="00802D59">
                <w:sdt>
                  <w:sdtPr>
                    <w:id w:val="68197714"/>
                    <w:citation/>
                  </w:sdtPr>
                  <w:sdtEndPr/>
                  <w:sdtContent>
                    <w:r w:rsidR="00AC2F34">
                      <w:fldChar w:fldCharType="begin"/>
                    </w:r>
                    <w:r w:rsidR="00AC2F34">
                      <w:rPr>
                        <w:lang w:val="en-CA"/>
                      </w:rPr>
                      <w:instrText xml:space="preserve"> CITATION Edw02 \l 4105 </w:instrText>
                    </w:r>
                    <w:r w:rsidR="00AC2F34">
                      <w:fldChar w:fldCharType="separate"/>
                    </w:r>
                    <w:r w:rsidR="00D0473F" w:rsidRPr="00D0473F">
                      <w:rPr>
                        <w:noProof/>
                        <w:lang w:val="en-CA"/>
                      </w:rPr>
                      <w:t>(Edwards)</w:t>
                    </w:r>
                    <w:r w:rsidR="00AC2F34">
                      <w:fldChar w:fldCharType="end"/>
                    </w:r>
                  </w:sdtContent>
                </w:sdt>
              </w:p>
              <w:p w14:paraId="5B24B741" w14:textId="77777777" w:rsidR="00943234" w:rsidDel="00802D59" w:rsidRDefault="00943234" w:rsidP="00802D59">
                <w:pPr>
                  <w:rPr>
                    <w:del w:id="2" w:author="Molly McFaul" w:date="2016-02-01T14:56:00Z"/>
                  </w:rPr>
                </w:pPr>
              </w:p>
              <w:p w14:paraId="2A9718E6" w14:textId="77777777" w:rsidR="00943234" w:rsidRDefault="00802D59" w:rsidP="00802D59">
                <w:sdt>
                  <w:sdtPr>
                    <w:id w:val="68197859"/>
                    <w:citation/>
                  </w:sdtPr>
                  <w:sdtEndPr/>
                  <w:sdtContent>
                    <w:r w:rsidR="00943234">
                      <w:fldChar w:fldCharType="begin"/>
                    </w:r>
                    <w:r w:rsidR="00943234">
                      <w:rPr>
                        <w:lang w:val="en-CA"/>
                      </w:rPr>
                      <w:instrText xml:space="preserve"> CITATION Ell73 \l 4105 </w:instrText>
                    </w:r>
                    <w:r w:rsidR="00943234">
                      <w:fldChar w:fldCharType="separate"/>
                    </w:r>
                    <w:r w:rsidR="00D0473F" w:rsidRPr="00D0473F">
                      <w:rPr>
                        <w:noProof/>
                        <w:lang w:val="en-CA"/>
                      </w:rPr>
                      <w:t>(Ellington)</w:t>
                    </w:r>
                    <w:r w:rsidR="00943234">
                      <w:fldChar w:fldCharType="end"/>
                    </w:r>
                  </w:sdtContent>
                </w:sdt>
              </w:p>
              <w:p w14:paraId="11DC9E19" w14:textId="77777777" w:rsidR="00D0473F" w:rsidDel="00802D59" w:rsidRDefault="00D0473F" w:rsidP="00802D59">
                <w:pPr>
                  <w:rPr>
                    <w:del w:id="3" w:author="Molly McFaul" w:date="2016-02-01T14:56:00Z"/>
                  </w:rPr>
                </w:pPr>
              </w:p>
              <w:p w14:paraId="15A7F84E" w14:textId="77777777" w:rsidR="00D0473F" w:rsidRDefault="00802D59" w:rsidP="00802D59">
                <w:sdt>
                  <w:sdtPr>
                    <w:id w:val="68197708"/>
                    <w:citation/>
                  </w:sdtPr>
                  <w:sdtEndPr/>
                  <w:sdtContent>
                    <w:r w:rsidR="00D0473F">
                      <w:fldChar w:fldCharType="begin"/>
                    </w:r>
                    <w:r w:rsidR="00D0473F">
                      <w:rPr>
                        <w:lang w:val="en-CA"/>
                      </w:rPr>
                      <w:instrText xml:space="preserve"> CITATION Gid09 \l 4105 </w:instrText>
                    </w:r>
                    <w:r w:rsidR="00D0473F">
                      <w:fldChar w:fldCharType="separate"/>
                    </w:r>
                    <w:r w:rsidR="00D0473F" w:rsidRPr="00D0473F">
                      <w:rPr>
                        <w:noProof/>
                        <w:lang w:val="en-CA"/>
                      </w:rPr>
                      <w:t>(Giddins)</w:t>
                    </w:r>
                    <w:r w:rsidR="00D0473F">
                      <w:fldChar w:fldCharType="end"/>
                    </w:r>
                  </w:sdtContent>
                </w:sdt>
              </w:p>
              <w:p w14:paraId="01A2F2B2" w14:textId="77777777" w:rsidR="00AC2F34" w:rsidDel="00802D59" w:rsidRDefault="00AC2F34" w:rsidP="00802D59">
                <w:pPr>
                  <w:rPr>
                    <w:del w:id="4" w:author="Molly McFaul" w:date="2016-02-01T14:56:00Z"/>
                  </w:rPr>
                </w:pPr>
              </w:p>
              <w:p w14:paraId="6345408C" w14:textId="77777777" w:rsidR="00AC2F34" w:rsidRDefault="00802D59" w:rsidP="00802D59">
                <w:sdt>
                  <w:sdtPr>
                    <w:id w:val="68197718"/>
                    <w:citation/>
                  </w:sdtPr>
                  <w:sdtEndPr/>
                  <w:sdtContent>
                    <w:r w:rsidR="00AC2F34">
                      <w:fldChar w:fldCharType="begin"/>
                    </w:r>
                    <w:r w:rsidR="00AC2F34">
                      <w:rPr>
                        <w:lang w:val="en-CA"/>
                      </w:rPr>
                      <w:instrText xml:space="preserve"> CITATION Gle95 \l 4105 </w:instrText>
                    </w:r>
                    <w:r w:rsidR="00AC2F34">
                      <w:fldChar w:fldCharType="separate"/>
                    </w:r>
                    <w:r w:rsidR="00D0473F" w:rsidRPr="00D0473F">
                      <w:rPr>
                        <w:noProof/>
                        <w:lang w:val="en-CA"/>
                      </w:rPr>
                      <w:t>(Gleason)</w:t>
                    </w:r>
                    <w:r w:rsidR="00AC2F34">
                      <w:fldChar w:fldCharType="end"/>
                    </w:r>
                  </w:sdtContent>
                </w:sdt>
              </w:p>
              <w:p w14:paraId="72CA294D" w14:textId="77777777" w:rsidR="00AC2F34" w:rsidDel="00802D59" w:rsidRDefault="00AC2F34" w:rsidP="00802D59">
                <w:pPr>
                  <w:rPr>
                    <w:del w:id="5" w:author="Molly McFaul" w:date="2016-02-01T14:56:00Z"/>
                  </w:rPr>
                </w:pPr>
              </w:p>
              <w:p w14:paraId="509F7099" w14:textId="77777777" w:rsidR="00AC2F34" w:rsidRDefault="00802D59" w:rsidP="00802D59">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D0473F" w:rsidRPr="00D0473F">
                      <w:rPr>
                        <w:noProof/>
                        <w:lang w:val="en-CA"/>
                      </w:rPr>
                      <w:t>(Hasse)</w:t>
                    </w:r>
                    <w:r w:rsidR="00AC2F34">
                      <w:fldChar w:fldCharType="end"/>
                    </w:r>
                  </w:sdtContent>
                </w:sdt>
              </w:p>
              <w:p w14:paraId="0FAF80B7" w14:textId="77777777" w:rsidR="00AC2F34" w:rsidDel="00802D59" w:rsidRDefault="00AC2F34" w:rsidP="00802D59">
                <w:pPr>
                  <w:rPr>
                    <w:del w:id="6" w:author="Molly McFaul" w:date="2016-02-01T14:56:00Z"/>
                  </w:rPr>
                </w:pPr>
              </w:p>
              <w:p w14:paraId="5AE9ABDE" w14:textId="77777777" w:rsidR="00AC2F34" w:rsidRDefault="00802D59" w:rsidP="00802D59">
                <w:sdt>
                  <w:sdtPr>
                    <w:id w:val="68197729"/>
                    <w:citation/>
                  </w:sdtPr>
                  <w:sdtEndPr/>
                  <w:sdtContent>
                    <w:r w:rsidR="00AC2F34">
                      <w:fldChar w:fldCharType="begin"/>
                    </w:r>
                    <w:r w:rsidR="00AC2F34">
                      <w:rPr>
                        <w:lang w:val="en-CA"/>
                      </w:rPr>
                      <w:instrText xml:space="preserve"> CITATION Lam98 \l 4105 </w:instrText>
                    </w:r>
                    <w:r w:rsidR="00AC2F34">
                      <w:fldChar w:fldCharType="separate"/>
                    </w:r>
                    <w:r w:rsidR="00D0473F" w:rsidRPr="00D0473F">
                      <w:rPr>
                        <w:noProof/>
                        <w:lang w:val="en-CA"/>
                      </w:rPr>
                      <w:t>(Lambert)</w:t>
                    </w:r>
                    <w:r w:rsidR="00AC2F34">
                      <w:fldChar w:fldCharType="end"/>
                    </w:r>
                  </w:sdtContent>
                </w:sdt>
              </w:p>
              <w:p w14:paraId="5173571D" w14:textId="77777777" w:rsidR="00AC2F34" w:rsidDel="00802D59" w:rsidRDefault="00AC2F34" w:rsidP="00802D59">
                <w:pPr>
                  <w:rPr>
                    <w:del w:id="7" w:author="Molly McFaul" w:date="2016-02-01T14:56:00Z"/>
                  </w:rPr>
                </w:pPr>
              </w:p>
              <w:p w14:paraId="50E1C9DA" w14:textId="77777777" w:rsidR="00AC2F34" w:rsidRDefault="00802D59" w:rsidP="00802D59">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D0473F" w:rsidRPr="00D0473F">
                      <w:rPr>
                        <w:noProof/>
                        <w:lang w:val="en-CA"/>
                      </w:rPr>
                      <w:t>(Lawrence)</w:t>
                    </w:r>
                    <w:r w:rsidR="00AC2F34">
                      <w:fldChar w:fldCharType="end"/>
                    </w:r>
                  </w:sdtContent>
                </w:sdt>
              </w:p>
              <w:p w14:paraId="010993A1" w14:textId="77777777" w:rsidR="00AC2F34" w:rsidDel="00802D59" w:rsidRDefault="00AC2F34" w:rsidP="00802D59">
                <w:pPr>
                  <w:rPr>
                    <w:del w:id="8" w:author="Molly McFaul" w:date="2016-02-01T14:56:00Z"/>
                  </w:rPr>
                </w:pPr>
              </w:p>
              <w:p w14:paraId="67713C63" w14:textId="77777777" w:rsidR="00943234" w:rsidRDefault="00802D59" w:rsidP="00802D59">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D0473F" w:rsidRPr="00D0473F">
                      <w:rPr>
                        <w:noProof/>
                        <w:lang w:val="en-CA"/>
                      </w:rPr>
                      <w:t>(Lincoln)</w:t>
                    </w:r>
                    <w:r w:rsidR="00AC2F34">
                      <w:fldChar w:fldCharType="end"/>
                    </w:r>
                  </w:sdtContent>
                </w:sdt>
              </w:p>
              <w:p w14:paraId="7E2684F1" w14:textId="77777777" w:rsidR="00943234" w:rsidDel="00802D59" w:rsidRDefault="00943234" w:rsidP="00802D59">
                <w:pPr>
                  <w:rPr>
                    <w:del w:id="9" w:author="Molly McFaul" w:date="2016-02-01T14:56:00Z"/>
                  </w:rPr>
                </w:pPr>
              </w:p>
              <w:p w14:paraId="0606BF77" w14:textId="4B14F797" w:rsidR="00802D59" w:rsidRDefault="00802D59" w:rsidP="00802D59">
                <w:pPr>
                  <w:rPr>
                    <w:ins w:id="10" w:author="Molly McFaul" w:date="2016-02-01T14:53:00Z"/>
                  </w:rPr>
                </w:pPr>
                <w:customXmlInsRangeStart w:id="11" w:author="Molly McFaul" w:date="2016-02-01T14:55:00Z"/>
                <w:sdt>
                  <w:sdtPr>
                    <w:id w:val="2058434012"/>
                    <w:citation/>
                  </w:sdtPr>
                  <w:sdtContent>
                    <w:customXmlInsRangeEnd w:id="11"/>
                    <w:ins w:id="12" w:author="Molly McFaul" w:date="2016-02-01T14:55:00Z">
                      <w:r>
                        <w:fldChar w:fldCharType="begin"/>
                      </w:r>
                      <w:r>
                        <w:rPr>
                          <w:lang w:val="en-US"/>
                        </w:rPr>
                        <w:instrText xml:space="preserve"> CITATION Jef15 \l 1033 </w:instrText>
                      </w:r>
                    </w:ins>
                    <w:r>
                      <w:fldChar w:fldCharType="separate"/>
                    </w:r>
                    <w:ins w:id="13" w:author="Molly McFaul" w:date="2016-02-01T14:55:00Z">
                      <w:r w:rsidRPr="00802D59">
                        <w:rPr>
                          <w:noProof/>
                          <w:lang w:val="en-US"/>
                          <w:rPrChange w:id="14" w:author="Molly McFaul" w:date="2016-02-01T14:55:00Z">
                            <w:rPr/>
                          </w:rPrChange>
                        </w:rPr>
                        <w:t>(Magee)</w:t>
                      </w:r>
                      <w:r>
                        <w:fldChar w:fldCharType="end"/>
                      </w:r>
                    </w:ins>
                    <w:customXmlInsRangeStart w:id="15" w:author="Molly McFaul" w:date="2016-02-01T14:55:00Z"/>
                  </w:sdtContent>
                </w:sdt>
                <w:customXmlInsRangeEnd w:id="15"/>
              </w:p>
              <w:p w14:paraId="7168FD1C" w14:textId="1F393754" w:rsidR="00847A69" w:rsidDel="00802D59" w:rsidRDefault="00847A69" w:rsidP="00802D59">
                <w:pPr>
                  <w:rPr>
                    <w:del w:id="16" w:author="Molly McFaul" w:date="2016-02-01T14:55:00Z"/>
                  </w:rPr>
                  <w:pPrChange w:id="17" w:author="Molly McFaul" w:date="2016-02-01T14:56:00Z">
                    <w:pPr/>
                  </w:pPrChange>
                </w:pPr>
                <w:del w:id="18" w:author="Molly McFaul" w:date="2016-02-01T14:55:00Z">
                  <w:r w:rsidDel="00802D59">
                    <w:delText xml:space="preserve">Magee, Jeffrey. “Ellington’s Afro-Modernist vision in the 1920s,” in </w:delText>
                  </w:r>
                  <w:r w:rsidRPr="00847A69" w:rsidDel="00802D59">
                    <w:rPr>
                      <w:i/>
                    </w:rPr>
                    <w:delText>The Cambridge Companion to Duke Ellington</w:delText>
                  </w:r>
                  <w:r w:rsidDel="00802D59">
                    <w:delText xml:space="preserve">, edited by Edward Green (pp. 85-105). Cambridge: Cambridge University Press, 2015. </w:delText>
                  </w:r>
                </w:del>
              </w:p>
              <w:p w14:paraId="112EFCD0" w14:textId="77777777" w:rsidR="00847A69" w:rsidDel="00802D59" w:rsidRDefault="00847A69" w:rsidP="00802D59">
                <w:pPr>
                  <w:rPr>
                    <w:del w:id="19" w:author="Molly McFaul" w:date="2016-02-01T14:56:00Z"/>
                  </w:rPr>
                </w:pPr>
              </w:p>
              <w:p w14:paraId="26C71B32" w14:textId="77777777" w:rsidR="00943234" w:rsidRDefault="00802D59" w:rsidP="00802D59">
                <w:sdt>
                  <w:sdtPr>
                    <w:id w:val="68197753"/>
                    <w:citation/>
                  </w:sdtPr>
                  <w:sdtEndPr/>
                  <w:sdtContent>
                    <w:r w:rsidR="00943234">
                      <w:fldChar w:fldCharType="begin"/>
                    </w:r>
                    <w:r w:rsidR="00943234">
                      <w:rPr>
                        <w:lang w:val="en-CA"/>
                      </w:rPr>
                      <w:instrText xml:space="preserve"> CITATION Nic99 \l 4105 </w:instrText>
                    </w:r>
                    <w:r w:rsidR="00943234">
                      <w:fldChar w:fldCharType="separate"/>
                    </w:r>
                    <w:r w:rsidR="00D0473F" w:rsidRPr="00D0473F">
                      <w:rPr>
                        <w:noProof/>
                        <w:lang w:val="en-CA"/>
                      </w:rPr>
                      <w:t>(Nicholson)</w:t>
                    </w:r>
                    <w:r w:rsidR="00943234">
                      <w:fldChar w:fldCharType="end"/>
                    </w:r>
                  </w:sdtContent>
                </w:sdt>
              </w:p>
              <w:p w14:paraId="3F6B1A91" w14:textId="77777777" w:rsidR="00943234" w:rsidDel="00802D59" w:rsidRDefault="00943234" w:rsidP="00802D59">
                <w:pPr>
                  <w:rPr>
                    <w:del w:id="20" w:author="Molly McFaul" w:date="2016-02-01T14:56:00Z"/>
                  </w:rPr>
                  <w:pPrChange w:id="21" w:author="Molly McFaul" w:date="2016-02-01T14:56:00Z">
                    <w:pPr/>
                  </w:pPrChange>
                </w:pPr>
              </w:p>
              <w:p w14:paraId="0AE6F882" w14:textId="77777777" w:rsidR="00943234" w:rsidRDefault="00802D59" w:rsidP="00802D59">
                <w:sdt>
                  <w:sdtPr>
                    <w:id w:val="68197763"/>
                    <w:citation/>
                  </w:sdtPr>
                  <w:sdtEndPr/>
                  <w:sdtContent>
                    <w:r w:rsidR="00943234">
                      <w:fldChar w:fldCharType="begin"/>
                    </w:r>
                    <w:r w:rsidR="00943234">
                      <w:rPr>
                        <w:lang w:val="en-CA"/>
                      </w:rPr>
                      <w:instrText xml:space="preserve"> CITATION Sch12 \l 4105 </w:instrText>
                    </w:r>
                    <w:r w:rsidR="00943234">
                      <w:fldChar w:fldCharType="separate"/>
                    </w:r>
                    <w:r w:rsidR="00D0473F" w:rsidRPr="00D0473F">
                      <w:rPr>
                        <w:noProof/>
                        <w:lang w:val="en-CA"/>
                      </w:rPr>
                      <w:t>(Schiff)</w:t>
                    </w:r>
                    <w:r w:rsidR="00943234">
                      <w:fldChar w:fldCharType="end"/>
                    </w:r>
                  </w:sdtContent>
                </w:sdt>
              </w:p>
              <w:p w14:paraId="59D83FCF" w14:textId="77777777" w:rsidR="00943234" w:rsidDel="00802D59" w:rsidRDefault="00943234" w:rsidP="00802D59">
                <w:pPr>
                  <w:rPr>
                    <w:del w:id="22" w:author="Molly McFaul" w:date="2016-02-01T14:56:00Z"/>
                  </w:rPr>
                  <w:pPrChange w:id="23" w:author="Molly McFaul" w:date="2016-02-01T14:56:00Z">
                    <w:pPr/>
                  </w:pPrChange>
                </w:pPr>
              </w:p>
              <w:p w14:paraId="5814C4F6" w14:textId="77777777" w:rsidR="00943234" w:rsidRDefault="00802D59" w:rsidP="00802D59">
                <w:sdt>
                  <w:sdtPr>
                    <w:id w:val="68197774"/>
                    <w:citation/>
                  </w:sdtPr>
                  <w:sdtEndPr/>
                  <w:sdtContent>
                    <w:r w:rsidR="00943234">
                      <w:fldChar w:fldCharType="begin"/>
                    </w:r>
                    <w:r w:rsidR="00943234">
                      <w:rPr>
                        <w:lang w:val="en-CA"/>
                      </w:rPr>
                      <w:instrText xml:space="preserve"> CITATION Ste99 \l 4105 </w:instrText>
                    </w:r>
                    <w:r w:rsidR="00943234">
                      <w:fldChar w:fldCharType="separate"/>
                    </w:r>
                    <w:r w:rsidR="00D0473F" w:rsidRPr="00D0473F">
                      <w:rPr>
                        <w:noProof/>
                        <w:lang w:val="en-CA"/>
                      </w:rPr>
                      <w:t>(Steed)</w:t>
                    </w:r>
                    <w:r w:rsidR="00943234">
                      <w:fldChar w:fldCharType="end"/>
                    </w:r>
                  </w:sdtContent>
                </w:sdt>
              </w:p>
              <w:p w14:paraId="2FD4E643" w14:textId="77777777" w:rsidR="00943234" w:rsidDel="00802D59" w:rsidRDefault="00943234" w:rsidP="00802D59">
                <w:pPr>
                  <w:rPr>
                    <w:del w:id="24" w:author="Molly McFaul" w:date="2016-02-01T14:56:00Z"/>
                  </w:rPr>
                  <w:pPrChange w:id="25" w:author="Molly McFaul" w:date="2016-02-01T14:56:00Z">
                    <w:pPr/>
                  </w:pPrChange>
                </w:pPr>
              </w:p>
              <w:p w14:paraId="15926A77" w14:textId="77777777" w:rsidR="00943234" w:rsidRDefault="00802D59" w:rsidP="00802D59">
                <w:sdt>
                  <w:sdtPr>
                    <w:id w:val="68197786"/>
                    <w:citation/>
                  </w:sdtPr>
                  <w:sdtEndPr/>
                  <w:sdtContent>
                    <w:r w:rsidR="00943234">
                      <w:fldChar w:fldCharType="begin"/>
                    </w:r>
                    <w:r w:rsidR="00943234">
                      <w:rPr>
                        <w:lang w:val="en-CA"/>
                      </w:rPr>
                      <w:instrText xml:space="preserve"> CITATION Tim93 \l 4105  </w:instrText>
                    </w:r>
                    <w:r w:rsidR="00943234">
                      <w:fldChar w:fldCharType="separate"/>
                    </w:r>
                    <w:r w:rsidR="00D0473F" w:rsidRPr="00D0473F">
                      <w:rPr>
                        <w:noProof/>
                        <w:lang w:val="en-CA"/>
                      </w:rPr>
                      <w:t>(Timner)</w:t>
                    </w:r>
                    <w:r w:rsidR="00943234">
                      <w:fldChar w:fldCharType="end"/>
                    </w:r>
                  </w:sdtContent>
                </w:sdt>
              </w:p>
              <w:p w14:paraId="2D0B0DB4" w14:textId="77777777" w:rsidR="00943234" w:rsidDel="00802D59" w:rsidRDefault="00943234" w:rsidP="00802D59">
                <w:pPr>
                  <w:rPr>
                    <w:del w:id="26" w:author="Molly McFaul" w:date="2016-02-01T14:56:00Z"/>
                  </w:rPr>
                  <w:pPrChange w:id="27" w:author="Molly McFaul" w:date="2016-02-01T14:56:00Z">
                    <w:pPr/>
                  </w:pPrChange>
                </w:pPr>
              </w:p>
              <w:p w14:paraId="1C198E41" w14:textId="77777777" w:rsidR="00943234" w:rsidRDefault="00802D59" w:rsidP="00802D59">
                <w:sdt>
                  <w:sdtPr>
                    <w:id w:val="68197799"/>
                    <w:citation/>
                  </w:sdtPr>
                  <w:sdtEndPr/>
                  <w:sdtContent>
                    <w:r w:rsidR="00943234">
                      <w:fldChar w:fldCharType="begin"/>
                    </w:r>
                    <w:r w:rsidR="00943234">
                      <w:rPr>
                        <w:lang w:val="en-CA"/>
                      </w:rPr>
                      <w:instrText xml:space="preserve"> CITATION Tuc93 \l 4105 </w:instrText>
                    </w:r>
                    <w:r w:rsidR="00943234">
                      <w:fldChar w:fldCharType="separate"/>
                    </w:r>
                    <w:r w:rsidR="00D0473F" w:rsidRPr="00D0473F">
                      <w:rPr>
                        <w:noProof/>
                        <w:lang w:val="en-CA"/>
                      </w:rPr>
                      <w:t>(Tucker, The Duke Ellington Reader)</w:t>
                    </w:r>
                    <w:r w:rsidR="00943234">
                      <w:fldChar w:fldCharType="end"/>
                    </w:r>
                  </w:sdtContent>
                </w:sdt>
              </w:p>
              <w:p w14:paraId="1B73219E" w14:textId="77777777" w:rsidR="00943234" w:rsidDel="00802D59" w:rsidRDefault="00943234" w:rsidP="00802D59">
                <w:pPr>
                  <w:rPr>
                    <w:del w:id="28" w:author="Molly McFaul" w:date="2016-02-01T14:56:00Z"/>
                  </w:rPr>
                  <w:pPrChange w:id="29" w:author="Molly McFaul" w:date="2016-02-01T14:56:00Z">
                    <w:pPr/>
                  </w:pPrChange>
                </w:pPr>
                <w:bookmarkStart w:id="30" w:name="_GoBack"/>
                <w:bookmarkEnd w:id="30"/>
              </w:p>
              <w:p w14:paraId="09E8863B" w14:textId="26682AD8" w:rsidR="003235A7" w:rsidRDefault="00802D59" w:rsidP="00802D59">
                <w:sdt>
                  <w:sdtPr>
                    <w:id w:val="68197814"/>
                    <w:citation/>
                  </w:sdtPr>
                  <w:sdtEndPr/>
                  <w:sdtContent>
                    <w:r w:rsidR="00943234">
                      <w:fldChar w:fldCharType="begin"/>
                    </w:r>
                    <w:r w:rsidR="00943234">
                      <w:rPr>
                        <w:lang w:val="en-CA"/>
                      </w:rPr>
                      <w:instrText xml:space="preserve"> CITATION Tuc95 \l 4105 </w:instrText>
                    </w:r>
                    <w:r w:rsidR="00943234">
                      <w:fldChar w:fldCharType="separate"/>
                    </w:r>
                    <w:r w:rsidR="00D0473F" w:rsidRPr="00D0473F">
                      <w:rPr>
                        <w:noProof/>
                        <w:lang w:val="en-CA"/>
                      </w:rPr>
                      <w:t>(Tucker, Ellington: The Early Years)</w:t>
                    </w:r>
                    <w:r w:rsidR="00943234">
                      <w:fldChar w:fldCharType="end"/>
                    </w:r>
                  </w:sdtContent>
                </w:sdt>
              </w:p>
            </w:sdtContent>
          </w:sdt>
        </w:tc>
      </w:tr>
    </w:tbl>
    <w:p w14:paraId="11E12A1A" w14:textId="77777777" w:rsidR="00C27FAB" w:rsidRPr="00F36937" w:rsidRDefault="00C27FAB" w:rsidP="00B33145"/>
    <w:sectPr w:rsidR="00C27FAB" w:rsidRPr="00F36937" w:rsidSect="00B319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7A3F5" w14:textId="77777777" w:rsidR="008F20A5" w:rsidRDefault="008F20A5" w:rsidP="007A0D55">
      <w:pPr>
        <w:spacing w:after="0" w:line="240" w:lineRule="auto"/>
      </w:pPr>
      <w:r>
        <w:separator/>
      </w:r>
    </w:p>
  </w:endnote>
  <w:endnote w:type="continuationSeparator" w:id="0">
    <w:p w14:paraId="5BBFD45A" w14:textId="77777777" w:rsidR="008F20A5" w:rsidRDefault="008F20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C8C9F" w14:textId="77777777" w:rsidR="008F20A5" w:rsidRDefault="008F20A5" w:rsidP="007A0D55">
      <w:pPr>
        <w:spacing w:after="0" w:line="240" w:lineRule="auto"/>
      </w:pPr>
      <w:r>
        <w:separator/>
      </w:r>
    </w:p>
  </w:footnote>
  <w:footnote w:type="continuationSeparator" w:id="0">
    <w:p w14:paraId="01A7A124" w14:textId="77777777" w:rsidR="008F20A5" w:rsidRDefault="008F20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09A0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618"/>
    <w:rsid w:val="00032559"/>
    <w:rsid w:val="00052040"/>
    <w:rsid w:val="00087A9A"/>
    <w:rsid w:val="000B25AE"/>
    <w:rsid w:val="000B55AB"/>
    <w:rsid w:val="000D24DC"/>
    <w:rsid w:val="000E6DA5"/>
    <w:rsid w:val="00101B2E"/>
    <w:rsid w:val="00114618"/>
    <w:rsid w:val="00116FA0"/>
    <w:rsid w:val="0015114C"/>
    <w:rsid w:val="00193C32"/>
    <w:rsid w:val="001A21F3"/>
    <w:rsid w:val="001A2537"/>
    <w:rsid w:val="001A6A06"/>
    <w:rsid w:val="001D2372"/>
    <w:rsid w:val="00210C03"/>
    <w:rsid w:val="00210FDC"/>
    <w:rsid w:val="00211823"/>
    <w:rsid w:val="002162E2"/>
    <w:rsid w:val="00225C5A"/>
    <w:rsid w:val="00226984"/>
    <w:rsid w:val="00230B10"/>
    <w:rsid w:val="00234353"/>
    <w:rsid w:val="0023766E"/>
    <w:rsid w:val="00244BB0"/>
    <w:rsid w:val="002677D5"/>
    <w:rsid w:val="00273B90"/>
    <w:rsid w:val="002815EB"/>
    <w:rsid w:val="002A0A0D"/>
    <w:rsid w:val="002B0B37"/>
    <w:rsid w:val="0030662D"/>
    <w:rsid w:val="003235A7"/>
    <w:rsid w:val="003677B6"/>
    <w:rsid w:val="00374A93"/>
    <w:rsid w:val="003D3579"/>
    <w:rsid w:val="003E2795"/>
    <w:rsid w:val="003F0D73"/>
    <w:rsid w:val="00425EFA"/>
    <w:rsid w:val="00450D61"/>
    <w:rsid w:val="00462DBE"/>
    <w:rsid w:val="00464699"/>
    <w:rsid w:val="00483379"/>
    <w:rsid w:val="00487BC5"/>
    <w:rsid w:val="004922B6"/>
    <w:rsid w:val="00496888"/>
    <w:rsid w:val="004A7476"/>
    <w:rsid w:val="004E5896"/>
    <w:rsid w:val="00513EE6"/>
    <w:rsid w:val="00534F8F"/>
    <w:rsid w:val="0055673D"/>
    <w:rsid w:val="00590035"/>
    <w:rsid w:val="00592D6E"/>
    <w:rsid w:val="005A0F38"/>
    <w:rsid w:val="005B177E"/>
    <w:rsid w:val="005B3921"/>
    <w:rsid w:val="005D12C5"/>
    <w:rsid w:val="005E4311"/>
    <w:rsid w:val="005F26D7"/>
    <w:rsid w:val="005F5450"/>
    <w:rsid w:val="00614642"/>
    <w:rsid w:val="0063241E"/>
    <w:rsid w:val="0064016F"/>
    <w:rsid w:val="0065128E"/>
    <w:rsid w:val="00657DE8"/>
    <w:rsid w:val="00666618"/>
    <w:rsid w:val="00686E65"/>
    <w:rsid w:val="006D0412"/>
    <w:rsid w:val="006E671A"/>
    <w:rsid w:val="006F6801"/>
    <w:rsid w:val="00714903"/>
    <w:rsid w:val="00734CC9"/>
    <w:rsid w:val="007411B9"/>
    <w:rsid w:val="00773C50"/>
    <w:rsid w:val="00780D95"/>
    <w:rsid w:val="00780DC7"/>
    <w:rsid w:val="00780EAD"/>
    <w:rsid w:val="007A0D55"/>
    <w:rsid w:val="007B3377"/>
    <w:rsid w:val="007E4BC1"/>
    <w:rsid w:val="007E5F44"/>
    <w:rsid w:val="00802D59"/>
    <w:rsid w:val="008040E0"/>
    <w:rsid w:val="00821DE3"/>
    <w:rsid w:val="00846CE1"/>
    <w:rsid w:val="00847A69"/>
    <w:rsid w:val="008A4EDE"/>
    <w:rsid w:val="008A5B87"/>
    <w:rsid w:val="008B65CB"/>
    <w:rsid w:val="008C700C"/>
    <w:rsid w:val="008F20A5"/>
    <w:rsid w:val="00902C5B"/>
    <w:rsid w:val="00922950"/>
    <w:rsid w:val="00922ED2"/>
    <w:rsid w:val="009235B7"/>
    <w:rsid w:val="00943234"/>
    <w:rsid w:val="009A7264"/>
    <w:rsid w:val="009D1606"/>
    <w:rsid w:val="009E0D67"/>
    <w:rsid w:val="009E18A1"/>
    <w:rsid w:val="009E73D7"/>
    <w:rsid w:val="009F4ACD"/>
    <w:rsid w:val="009F7A1A"/>
    <w:rsid w:val="00A13E58"/>
    <w:rsid w:val="00A27D2C"/>
    <w:rsid w:val="00A76FD9"/>
    <w:rsid w:val="00A94306"/>
    <w:rsid w:val="00AA39B2"/>
    <w:rsid w:val="00AA6B03"/>
    <w:rsid w:val="00AB436D"/>
    <w:rsid w:val="00AC2F34"/>
    <w:rsid w:val="00AD2F24"/>
    <w:rsid w:val="00AD4844"/>
    <w:rsid w:val="00AE34C2"/>
    <w:rsid w:val="00B219AE"/>
    <w:rsid w:val="00B22CAC"/>
    <w:rsid w:val="00B3197D"/>
    <w:rsid w:val="00B33145"/>
    <w:rsid w:val="00B35FC3"/>
    <w:rsid w:val="00B425AC"/>
    <w:rsid w:val="00B5042F"/>
    <w:rsid w:val="00B574C9"/>
    <w:rsid w:val="00B72C8D"/>
    <w:rsid w:val="00BB30F8"/>
    <w:rsid w:val="00BB5909"/>
    <w:rsid w:val="00BC39C9"/>
    <w:rsid w:val="00BD7569"/>
    <w:rsid w:val="00BE3A6A"/>
    <w:rsid w:val="00BE5BF7"/>
    <w:rsid w:val="00BF0461"/>
    <w:rsid w:val="00BF40E1"/>
    <w:rsid w:val="00C07CE8"/>
    <w:rsid w:val="00C27FAB"/>
    <w:rsid w:val="00C358D4"/>
    <w:rsid w:val="00C6296B"/>
    <w:rsid w:val="00C76D72"/>
    <w:rsid w:val="00C8662C"/>
    <w:rsid w:val="00C87AFA"/>
    <w:rsid w:val="00C924AA"/>
    <w:rsid w:val="00CB14AB"/>
    <w:rsid w:val="00CC586D"/>
    <w:rsid w:val="00CC6F01"/>
    <w:rsid w:val="00CE214B"/>
    <w:rsid w:val="00CF1542"/>
    <w:rsid w:val="00CF3EC5"/>
    <w:rsid w:val="00D0473F"/>
    <w:rsid w:val="00D104F0"/>
    <w:rsid w:val="00D253F8"/>
    <w:rsid w:val="00D656DA"/>
    <w:rsid w:val="00D83300"/>
    <w:rsid w:val="00D83C50"/>
    <w:rsid w:val="00DC6B48"/>
    <w:rsid w:val="00DC7863"/>
    <w:rsid w:val="00DF01B0"/>
    <w:rsid w:val="00E10621"/>
    <w:rsid w:val="00E17F75"/>
    <w:rsid w:val="00E46144"/>
    <w:rsid w:val="00E678A8"/>
    <w:rsid w:val="00E85A05"/>
    <w:rsid w:val="00E90B40"/>
    <w:rsid w:val="00E91C35"/>
    <w:rsid w:val="00E95829"/>
    <w:rsid w:val="00EA606C"/>
    <w:rsid w:val="00EB0C8C"/>
    <w:rsid w:val="00EB2DCA"/>
    <w:rsid w:val="00EB4E0F"/>
    <w:rsid w:val="00EB51FD"/>
    <w:rsid w:val="00EB77DB"/>
    <w:rsid w:val="00ED139F"/>
    <w:rsid w:val="00EF74F7"/>
    <w:rsid w:val="00F36937"/>
    <w:rsid w:val="00F42420"/>
    <w:rsid w:val="00F60F53"/>
    <w:rsid w:val="00FA1925"/>
    <w:rsid w:val="00FB11DE"/>
    <w:rsid w:val="00FB589A"/>
    <w:rsid w:val="00FB7317"/>
    <w:rsid w:val="00FC3639"/>
    <w:rsid w:val="00FF099E"/>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240692"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57D8"/>
    <w:rsid w:val="001043AE"/>
    <w:rsid w:val="00121EF5"/>
    <w:rsid w:val="001E74B6"/>
    <w:rsid w:val="00240692"/>
    <w:rsid w:val="002D0CB7"/>
    <w:rsid w:val="00361332"/>
    <w:rsid w:val="00496608"/>
    <w:rsid w:val="004A57D8"/>
    <w:rsid w:val="004B76F8"/>
    <w:rsid w:val="00744607"/>
    <w:rsid w:val="007D114B"/>
    <w:rsid w:val="0098729A"/>
    <w:rsid w:val="00BB365B"/>
    <w:rsid w:val="00DD4002"/>
    <w:rsid w:val="00FB6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Gid09</b:Tag>
    <b:SourceType>Book</b:SourceType>
    <b:Guid>{9D513261-D5A4-4C97-8153-7771225C4CE7}</b:Guid>
    <b:LCID>uz-Cyrl-UZ</b:LCID>
    <b:Author>
      <b:Author>
        <b:NameList>
          <b:Person>
            <b:Last>Giddins</b:Last>
            <b:First>G.</b:First>
            <b:Middle>and S. DeVeaux</b:Middle>
          </b:Person>
        </b:NameList>
      </b:Author>
    </b:Author>
    <b:Title>Jazz</b:Title>
    <b:Year>2009</b:Year>
    <b:City>New York and London</b:City>
    <b:Publisher>W.W. Norton</b:Publisher>
    <b:Medium>Print</b:Medium>
    <b:RefOrder>5</b:RefOrder>
  </b:Source>
  <b:Source>
    <b:Tag>App041</b:Tag>
    <b:SourceType>Book</b:SourceType>
    <b:Guid>{6E20C4C3-6131-4F9A-AC75-40B58EA4515F}</b:Guid>
    <b:LCID>uz-Cyrl-UZ</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1</b:RefOrder>
  </b:Source>
  <b:Source>
    <b:Tag>Dan00</b:Tag>
    <b:SourceType>Book</b:SourceType>
    <b:Guid>{AF5107C4-1D66-4014-9509-6547AA585E6E}</b:Guid>
    <b:LCID>uz-Cyrl-UZ</b:LCID>
    <b:Author>
      <b:Author>
        <b:NameList>
          <b:Person>
            <b:Last>Dance</b:Last>
            <b:First>S.</b:First>
          </b:Person>
        </b:NameList>
      </b:Author>
    </b:Author>
    <b:Title>The World of Duke Ellington</b:Title>
    <b:Year>2000</b:Year>
    <b:City>New York</b:City>
    <b:Publisher>Da Capo Press</b:Publisher>
    <b:Medium>Print</b:Medium>
    <b:RefOrder>2</b:RefOrder>
  </b:Source>
  <b:Source>
    <b:Tag>Edw02</b:Tag>
    <b:SourceType>JournalArticle</b:SourceType>
    <b:Guid>{DA4671E7-7586-4E63-B37E-B4977E40560D}</b:Guid>
    <b:LCID>uz-Cyrl-UZ</b:LCID>
    <b:Author>
      <b:Author>
        <b:NameList>
          <b:Person>
            <b:Last>Edwards</b:Last>
            <b:First>B.</b:First>
            <b:Middle>H.</b:Middle>
          </b:Person>
        </b:NameList>
      </b:Author>
    </b:Author>
    <b:Title>The Literary Ellington</b:Title>
    <b:Year>2002</b:Year>
    <b:Medium>Print</b:Medium>
    <b:JournalName>Representations 77.1</b:JournalName>
    <b:Pages>1-29</b:Pages>
    <b:RefOrder>3</b:RefOrder>
  </b:Source>
  <b:Source>
    <b:Tag>Gle95</b:Tag>
    <b:SourceType>Book</b:SourceType>
    <b:Guid>{D6242F16-4532-40BF-8C5E-587C3DBCF8C7}</b:Guid>
    <b:LCID>uz-Cyrl-UZ</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uz-Cyrl-UZ</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uz-Cyrl-UZ</b:LCID>
    <b:Author>
      <b:Author>
        <b:NameList>
          <b:Person>
            <b:Last>Nicholson</b:Last>
            <b:First>S.</b:First>
          </b:Person>
        </b:NameList>
      </b:Author>
    </b:Author>
    <b:Title>Reminiscing in Tempo: A Portrait of Duke Ellington</b:Title>
    <b:Year>1999</b:Year>
    <b:City>Evanston, IL. </b:City>
    <b:Publisher>Northwestern UP</b:Publisher>
    <b:Medium>Print</b:Medium>
    <b:RefOrder>12</b:RefOrder>
  </b:Source>
  <b:Source>
    <b:Tag>Sch12</b:Tag>
    <b:SourceType>Book</b:SourceType>
    <b:Guid>{DB683CAC-E602-4B66-A45A-B449FE688FC9}</b:Guid>
    <b:LCID>uz-Cyrl-UZ</b:LCID>
    <b:Author>
      <b:Author>
        <b:NameList>
          <b:Person>
            <b:Last>Schiff</b:Last>
            <b:First>D.</b:First>
          </b:Person>
        </b:NameList>
      </b:Author>
    </b:Author>
    <b:Title>The Ellington Century</b:Title>
    <b:Year>2012</b:Year>
    <b:City>Los Angeles, CA. </b:City>
    <b:Publisher>California UP</b:Publisher>
    <b:Medium>Print</b:Medium>
    <b:RefOrder>13</b:RefOrder>
  </b:Source>
  <b:Source>
    <b:Tag>Ste99</b:Tag>
    <b:SourceType>Book</b:SourceType>
    <b:Guid>{3CE8CB74-5AA3-4570-B0A0-7255FE37181A}</b:Guid>
    <b:LCID>uz-Cyrl-UZ</b:LCID>
    <b:Author>
      <b:Author>
        <b:NameList>
          <b:Person>
            <b:Last>Steed</b:Last>
            <b:First>J.T.</b:First>
          </b:Person>
        </b:NameList>
      </b:Author>
    </b:Author>
    <b:Title>Duke Ellington: A Spiritual Biography</b:Title>
    <b:Year>1999</b:Year>
    <b:City>New York</b:City>
    <b:Publisher>The Crossroad Publishing Company</b:Publisher>
    <b:Medium>Print</b:Medium>
    <b:RefOrder>14</b:RefOrder>
  </b:Source>
  <b:Source>
    <b:Tag>Tuc93</b:Tag>
    <b:SourceType>Book</b:SourceType>
    <b:Guid>{1AD84E56-0923-41B6-B89F-9257934A0031}</b:Guid>
    <b:LCID>uz-Cyrl-UZ</b:LCID>
    <b:Author>
      <b:Author>
        <b:NameList>
          <b:Person>
            <b:Last>Tucker</b:Last>
            <b:First>M.</b:First>
          </b:Person>
        </b:NameList>
      </b:Author>
    </b:Author>
    <b:Title>The Duke Ellington Reader</b:Title>
    <b:Year>1993</b:Year>
    <b:City>New York</b:City>
    <b:Publisher>Oxford UP</b:Publisher>
    <b:Medium>Print</b:Medium>
    <b:RefOrder>16</b:RefOrder>
  </b:Source>
  <b:Source>
    <b:Tag>Tim93</b:Tag>
    <b:SourceType>Book</b:SourceType>
    <b:Guid>{71EBE19E-EC39-494F-A617-6F028D985CC7}</b:Guid>
    <b:LCID>uz-Cyrl-UZ</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15</b:RefOrder>
  </b:Source>
  <b:Source>
    <b:Tag>Tuc95</b:Tag>
    <b:SourceType>Book</b:SourceType>
    <b:Guid>{C912E31C-8F3F-43C6-8264-173604022C5B}</b:Guid>
    <b:LCID>uz-Cyrl-UZ</b:LCID>
    <b:Author>
      <b:Author>
        <b:NameList>
          <b:Person>
            <b:Last>Tucker</b:Last>
            <b:First>M.</b:First>
          </b:Person>
        </b:NameList>
      </b:Author>
    </b:Author>
    <b:Title>Ellington: The Early Years</b:Title>
    <b:Year>1995</b:Year>
    <b:City>Urbana and Chicago</b:City>
    <b:Publisher>Illinois UP</b:Publisher>
    <b:Medium>Print</b:Medium>
    <b:RefOrder>17</b:RefOrder>
  </b:Source>
  <b:Source>
    <b:Tag>Ell73</b:Tag>
    <b:SourceType>Book</b:SourceType>
    <b:Guid>{82BABB02-F251-484D-807E-3FEF969689BC}</b:Guid>
    <b:LCID>uz-Cyrl-UZ</b:LCID>
    <b:Author>
      <b:Author>
        <b:NameList>
          <b:Person>
            <b:Last>Ellington</b:Last>
            <b:First>D.</b:First>
          </b:Person>
        </b:NameList>
      </b:Author>
    </b:Author>
    <b:Title>Music is My Mistress</b:Title>
    <b:Year>1973</b:Year>
    <b:City>New York</b:City>
    <b:Publisher>Da Capo Press</b:Publisher>
    <b:Medium>Print</b:Medium>
    <b:RefOrder>4</b:RefOrder>
  </b:Source>
  <b:Source>
    <b:Tag>Jef15</b:Tag>
    <b:SourceType>BookSection</b:SourceType>
    <b:Guid>{EBC5BACB-6724-6349-ADF1-5C0C3B4445CE}</b:Guid>
    <b:Title>Ellington's Afro-Modernist vision in the 1920s</b:Title>
    <b:City>Cambridge</b:City>
    <b:Publisher>Cambridge University Press</b:Publisher>
    <b:Year>2015</b:Year>
    <b:Pages>85-105</b:Pages>
    <b:Author>
      <b:Author>
        <b:NameList>
          <b:Person>
            <b:Last>Magee</b:Last>
            <b:First>Jeffrey</b:First>
          </b:Person>
        </b:NameList>
      </b:Author>
    </b:Author>
    <b:BookTitle>The Cambridge Companion to Duke Ellington</b:BookTitle>
    <b:RefOrder>11</b:RefOrder>
  </b:Source>
</b:Sources>
</file>

<file path=customXml/itemProps1.xml><?xml version="1.0" encoding="utf-8"?>
<ds:datastoreItem xmlns:ds="http://schemas.openxmlformats.org/officeDocument/2006/customXml" ds:itemID="{D984A7EB-6047-8844-AD13-72FC5CDE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TotalTime>
  <Pages>3</Pages>
  <Words>1057</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Molly McFaul</cp:lastModifiedBy>
  <cp:revision>2</cp:revision>
  <dcterms:created xsi:type="dcterms:W3CDTF">2016-02-01T22:57:00Z</dcterms:created>
  <dcterms:modified xsi:type="dcterms:W3CDTF">2016-02-01T22:57:00Z</dcterms:modified>
</cp:coreProperties>
</file>