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0696F" w14:paraId="28EC4C35" w14:textId="77777777" w:rsidTr="00922950">
        <w:tc>
          <w:tcPr>
            <w:tcW w:w="491" w:type="dxa"/>
            <w:vMerge w:val="restart"/>
            <w:shd w:val="clear" w:color="auto" w:fill="A6A6A6" w:themeFill="background1" w:themeFillShade="A6"/>
            <w:textDirection w:val="btLr"/>
          </w:tcPr>
          <w:p w14:paraId="34283FCF" w14:textId="77777777" w:rsidR="00B574C9" w:rsidRPr="0020696F" w:rsidRDefault="00B574C9" w:rsidP="00CC586D">
            <w:pPr>
              <w:jc w:val="center"/>
              <w:rPr>
                <w:color w:val="FFFFFF" w:themeColor="background1"/>
              </w:rPr>
            </w:pPr>
            <w:r w:rsidRPr="0020696F">
              <w:rPr>
                <w:color w:val="FFFFFF" w:themeColor="background1"/>
              </w:rPr>
              <w:t>About you</w:t>
            </w:r>
          </w:p>
        </w:tc>
        <w:sdt>
          <w:sdtPr>
            <w:rPr>
              <w:color w:val="FFFFFF" w:themeColor="background1"/>
            </w:rPr>
            <w:alias w:val="Salutation"/>
            <w:tag w:val="salutation"/>
            <w:id w:val="-1659997262"/>
            <w:placeholder>
              <w:docPart w:val="7A12BD3E5B36344787E1E8B7E67B8FDD"/>
            </w:placeholder>
            <w:showingPlcHdr/>
            <w:dropDownList>
              <w:listItem w:displayText="Dr." w:value="Dr."/>
              <w:listItem w:displayText="Prof." w:value="Prof."/>
            </w:dropDownList>
          </w:sdtPr>
          <w:sdtEndPr/>
          <w:sdtContent>
            <w:tc>
              <w:tcPr>
                <w:tcW w:w="1259" w:type="dxa"/>
              </w:tcPr>
              <w:p w14:paraId="0724B142" w14:textId="77777777" w:rsidR="00B574C9" w:rsidRPr="0020696F" w:rsidRDefault="00B574C9" w:rsidP="00CC586D">
                <w:pPr>
                  <w:jc w:val="center"/>
                  <w:rPr>
                    <w:color w:val="FFFFFF" w:themeColor="background1"/>
                  </w:rPr>
                </w:pPr>
                <w:r w:rsidRPr="0020696F">
                  <w:rPr>
                    <w:rStyle w:val="PlaceholderText"/>
                    <w:color w:val="FFFFFF" w:themeColor="background1"/>
                  </w:rPr>
                  <w:t>[Salutation]</w:t>
                </w:r>
              </w:p>
            </w:tc>
          </w:sdtContent>
        </w:sdt>
        <w:sdt>
          <w:sdtPr>
            <w:alias w:val="First name"/>
            <w:tag w:val="authorFirstName"/>
            <w:id w:val="581645879"/>
            <w:placeholder>
              <w:docPart w:val="E907A67389F88348B4EFBE0942548423"/>
            </w:placeholder>
            <w:text/>
          </w:sdtPr>
          <w:sdtEndPr/>
          <w:sdtContent>
            <w:tc>
              <w:tcPr>
                <w:tcW w:w="2073" w:type="dxa"/>
              </w:tcPr>
              <w:p w14:paraId="25B0E847" w14:textId="77777777" w:rsidR="00B574C9" w:rsidRPr="0020696F" w:rsidRDefault="0020696F" w:rsidP="0020696F">
                <w:r w:rsidRPr="0020696F">
                  <w:t>Lieven</w:t>
                </w:r>
              </w:p>
            </w:tc>
          </w:sdtContent>
        </w:sdt>
        <w:sdt>
          <w:sdtPr>
            <w:alias w:val="Middle name"/>
            <w:tag w:val="authorMiddleName"/>
            <w:id w:val="-2076034781"/>
            <w:placeholder>
              <w:docPart w:val="55132279C4ED95458BE1A1B5B78A41EB"/>
            </w:placeholder>
            <w:showingPlcHdr/>
            <w:text/>
          </w:sdtPr>
          <w:sdtEndPr/>
          <w:sdtContent>
            <w:tc>
              <w:tcPr>
                <w:tcW w:w="2551" w:type="dxa"/>
              </w:tcPr>
              <w:p w14:paraId="0ECBA138" w14:textId="77777777" w:rsidR="00B574C9" w:rsidRPr="0020696F" w:rsidRDefault="00B574C9" w:rsidP="00922950">
                <w:r w:rsidRPr="0020696F">
                  <w:rPr>
                    <w:rStyle w:val="PlaceholderText"/>
                  </w:rPr>
                  <w:t>[Middle name]</w:t>
                </w:r>
              </w:p>
            </w:tc>
          </w:sdtContent>
        </w:sdt>
        <w:sdt>
          <w:sdtPr>
            <w:alias w:val="Last name"/>
            <w:tag w:val="authorLastName"/>
            <w:id w:val="-1088529830"/>
            <w:placeholder>
              <w:docPart w:val="7D9D6AD2E1755243A9EA5987FDC62153"/>
            </w:placeholder>
            <w:text/>
          </w:sdtPr>
          <w:sdtEndPr/>
          <w:sdtContent>
            <w:tc>
              <w:tcPr>
                <w:tcW w:w="2642" w:type="dxa"/>
              </w:tcPr>
              <w:p w14:paraId="34F4A860" w14:textId="77777777" w:rsidR="00B574C9" w:rsidRPr="0020696F" w:rsidRDefault="0020696F" w:rsidP="0020696F">
                <w:proofErr w:type="spellStart"/>
                <w:r w:rsidRPr="0020696F">
                  <w:t>Ameel</w:t>
                </w:r>
                <w:proofErr w:type="spellEnd"/>
              </w:p>
            </w:tc>
          </w:sdtContent>
        </w:sdt>
      </w:tr>
      <w:tr w:rsidR="00B574C9" w:rsidRPr="0020696F" w14:paraId="391DDF74" w14:textId="77777777" w:rsidTr="001A6A06">
        <w:trPr>
          <w:trHeight w:val="986"/>
        </w:trPr>
        <w:tc>
          <w:tcPr>
            <w:tcW w:w="491" w:type="dxa"/>
            <w:vMerge/>
            <w:shd w:val="clear" w:color="auto" w:fill="A6A6A6" w:themeFill="background1" w:themeFillShade="A6"/>
          </w:tcPr>
          <w:p w14:paraId="0C346539" w14:textId="77777777" w:rsidR="00B574C9" w:rsidRPr="0020696F" w:rsidRDefault="00B574C9" w:rsidP="00CF1542">
            <w:pPr>
              <w:jc w:val="center"/>
              <w:rPr>
                <w:color w:val="FFFFFF" w:themeColor="background1"/>
              </w:rPr>
            </w:pPr>
          </w:p>
        </w:tc>
        <w:sdt>
          <w:sdtPr>
            <w:alias w:val="Biography"/>
            <w:tag w:val="authorBiography"/>
            <w:id w:val="938807824"/>
            <w:placeholder>
              <w:docPart w:val="12AE3CD943E2A14AB31D10620E8F4BC9"/>
            </w:placeholder>
          </w:sdtPr>
          <w:sdtEndPr/>
          <w:sdtContent>
            <w:tc>
              <w:tcPr>
                <w:tcW w:w="8525" w:type="dxa"/>
                <w:gridSpan w:val="4"/>
              </w:tcPr>
              <w:p w14:paraId="3E6B5012" w14:textId="18BB7073" w:rsidR="00C8124E" w:rsidRPr="0052116A" w:rsidRDefault="00C8124E" w:rsidP="00C8124E">
                <w:pPr>
                  <w:contextualSpacing/>
                  <w:rPr>
                    <w:ins w:id="0" w:author="Lieven" w:date="2016-03-09T09:53:00Z"/>
                    <w:rFonts w:cs="Times New Roman"/>
                    <w:lang w:val="en-US"/>
                    <w:rPrChange w:id="1" w:author="Lieven" w:date="2016-03-09T09:53:00Z">
                      <w:rPr>
                        <w:ins w:id="2" w:author="Lieven" w:date="2016-03-09T09:53:00Z"/>
                        <w:rFonts w:ascii="Times New Roman" w:hAnsi="Times New Roman" w:cs="Times New Roman"/>
                        <w:sz w:val="24"/>
                        <w:szCs w:val="24"/>
                        <w:lang w:val="en-US"/>
                      </w:rPr>
                    </w:rPrChange>
                  </w:rPr>
                </w:pPr>
                <w:ins w:id="3" w:author="Lieven" w:date="2016-03-09T09:53:00Z">
                  <w:r w:rsidRPr="0052116A">
                    <w:rPr>
                      <w:rFonts w:cs="Times New Roman"/>
                      <w:lang w:val="en-US"/>
                      <w:rPrChange w:id="4" w:author="Lieven" w:date="2016-03-09T09:53:00Z">
                        <w:rPr>
                          <w:rFonts w:ascii="Times New Roman" w:hAnsi="Times New Roman" w:cs="Times New Roman"/>
                          <w:sz w:val="24"/>
                          <w:szCs w:val="24"/>
                          <w:lang w:val="en-US"/>
                        </w:rPr>
                      </w:rPrChange>
                    </w:rPr>
                    <w:t xml:space="preserve">Lieven </w:t>
                  </w:r>
                  <w:proofErr w:type="spellStart"/>
                  <w:r w:rsidRPr="0052116A">
                    <w:rPr>
                      <w:rFonts w:cs="Times New Roman"/>
                      <w:lang w:val="en-US"/>
                      <w:rPrChange w:id="5" w:author="Lieven" w:date="2016-03-09T09:53:00Z">
                        <w:rPr>
                          <w:rFonts w:ascii="Times New Roman" w:hAnsi="Times New Roman" w:cs="Times New Roman"/>
                          <w:sz w:val="24"/>
                          <w:szCs w:val="24"/>
                          <w:lang w:val="en-US"/>
                        </w:rPr>
                      </w:rPrChange>
                    </w:rPr>
                    <w:t>A</w:t>
                  </w:r>
                  <w:r w:rsidR="0052116A" w:rsidRPr="0052116A">
                    <w:rPr>
                      <w:rFonts w:cs="Times New Roman"/>
                      <w:lang w:val="en-US"/>
                    </w:rPr>
                    <w:t>meel</w:t>
                  </w:r>
                  <w:proofErr w:type="spellEnd"/>
                  <w:r w:rsidR="0052116A" w:rsidRPr="0052116A">
                    <w:rPr>
                      <w:rFonts w:cs="Times New Roman"/>
                      <w:lang w:val="en-US"/>
                    </w:rPr>
                    <w:t xml:space="preserve"> is University Lecturer of Comparative L</w:t>
                  </w:r>
                  <w:r w:rsidRPr="0052116A">
                    <w:rPr>
                      <w:rFonts w:cs="Times New Roman"/>
                      <w:lang w:val="en-US"/>
                      <w:rPrChange w:id="6" w:author="Lieven" w:date="2016-03-09T09:53:00Z">
                        <w:rPr>
                          <w:rFonts w:ascii="Times New Roman" w:hAnsi="Times New Roman" w:cs="Times New Roman"/>
                          <w:sz w:val="24"/>
                          <w:szCs w:val="24"/>
                          <w:lang w:val="en-US"/>
                        </w:rPr>
                      </w:rPrChange>
                    </w:rPr>
                    <w:t>iterature at the University of Tampere, Finland. His research interests include modernism in Nordic and Anglophone literature, as well as experiences of the city in literature</w:t>
                  </w:r>
                </w:ins>
                <w:ins w:id="7" w:author="Lieven" w:date="2016-03-09T09:54:00Z">
                  <w:r w:rsidR="0052116A">
                    <w:rPr>
                      <w:rFonts w:cs="Times New Roman"/>
                      <w:lang w:val="en-US"/>
                    </w:rPr>
                    <w:t>, and narratives in urban planning</w:t>
                  </w:r>
                </w:ins>
                <w:ins w:id="8" w:author="Lieven" w:date="2016-03-09T09:53:00Z">
                  <w:r w:rsidRPr="0052116A">
                    <w:rPr>
                      <w:rFonts w:cs="Times New Roman"/>
                      <w:lang w:val="en-US"/>
                      <w:rPrChange w:id="9" w:author="Lieven" w:date="2016-03-09T09:53:00Z">
                        <w:rPr>
                          <w:rFonts w:ascii="Times New Roman" w:hAnsi="Times New Roman" w:cs="Times New Roman"/>
                          <w:sz w:val="24"/>
                          <w:szCs w:val="24"/>
                          <w:lang w:val="en-US"/>
                        </w:rPr>
                      </w:rPrChange>
                    </w:rPr>
                    <w:t xml:space="preserve">. Together with </w:t>
                  </w:r>
                  <w:proofErr w:type="spellStart"/>
                  <w:r w:rsidRPr="0052116A">
                    <w:rPr>
                      <w:rFonts w:cs="Times New Roman"/>
                      <w:lang w:val="en-US"/>
                      <w:rPrChange w:id="10" w:author="Lieven" w:date="2016-03-09T09:53:00Z">
                        <w:rPr>
                          <w:rFonts w:ascii="Times New Roman" w:hAnsi="Times New Roman" w:cs="Times New Roman"/>
                          <w:sz w:val="24"/>
                          <w:szCs w:val="24"/>
                          <w:lang w:val="en-US"/>
                        </w:rPr>
                      </w:rPrChange>
                    </w:rPr>
                    <w:t>Sirpa</w:t>
                  </w:r>
                  <w:proofErr w:type="spellEnd"/>
                  <w:r w:rsidRPr="0052116A">
                    <w:rPr>
                      <w:rFonts w:cs="Times New Roman"/>
                      <w:lang w:val="en-US"/>
                      <w:rPrChange w:id="11" w:author="Lieven" w:date="2016-03-09T09:53:00Z">
                        <w:rPr>
                          <w:rFonts w:ascii="Times New Roman" w:hAnsi="Times New Roman" w:cs="Times New Roman"/>
                          <w:sz w:val="24"/>
                          <w:szCs w:val="24"/>
                          <w:lang w:val="en-US"/>
                        </w:rPr>
                      </w:rPrChange>
                    </w:rPr>
                    <w:t xml:space="preserve"> </w:t>
                  </w:r>
                  <w:proofErr w:type="spellStart"/>
                  <w:r w:rsidRPr="0052116A">
                    <w:rPr>
                      <w:rFonts w:cs="Times New Roman"/>
                      <w:lang w:val="en-US"/>
                      <w:rPrChange w:id="12" w:author="Lieven" w:date="2016-03-09T09:53:00Z">
                        <w:rPr>
                          <w:rFonts w:ascii="Times New Roman" w:hAnsi="Times New Roman" w:cs="Times New Roman"/>
                          <w:sz w:val="24"/>
                          <w:szCs w:val="24"/>
                          <w:lang w:val="en-US"/>
                        </w:rPr>
                      </w:rPrChange>
                    </w:rPr>
                    <w:t>Tani</w:t>
                  </w:r>
                  <w:proofErr w:type="spellEnd"/>
                  <w:r w:rsidRPr="0052116A">
                    <w:rPr>
                      <w:rFonts w:cs="Times New Roman"/>
                      <w:lang w:val="en-US"/>
                      <w:rPrChange w:id="13" w:author="Lieven" w:date="2016-03-09T09:53:00Z">
                        <w:rPr>
                          <w:rFonts w:ascii="Times New Roman" w:hAnsi="Times New Roman" w:cs="Times New Roman"/>
                          <w:sz w:val="24"/>
                          <w:szCs w:val="24"/>
                          <w:lang w:val="en-US"/>
                        </w:rPr>
                      </w:rPrChange>
                    </w:rPr>
                    <w:t xml:space="preserve"> he has published several articles on </w:t>
                  </w:r>
                  <w:r w:rsidRPr="0052116A">
                    <w:rPr>
                      <w:rFonts w:cs="Times New Roman"/>
                      <w:i/>
                      <w:lang w:val="en-US"/>
                      <w:rPrChange w:id="14" w:author="Lieven" w:date="2016-03-09T09:53:00Z">
                        <w:rPr>
                          <w:rFonts w:ascii="Times New Roman" w:hAnsi="Times New Roman" w:cs="Times New Roman"/>
                          <w:i/>
                          <w:sz w:val="24"/>
                          <w:szCs w:val="24"/>
                          <w:lang w:val="en-US"/>
                        </w:rPr>
                      </w:rPrChange>
                    </w:rPr>
                    <w:t>parkour</w:t>
                  </w:r>
                  <w:r w:rsidRPr="0052116A">
                    <w:rPr>
                      <w:rFonts w:cs="Times New Roman"/>
                      <w:lang w:val="en-US"/>
                      <w:rPrChange w:id="15" w:author="Lieven" w:date="2016-03-09T09:53:00Z">
                        <w:rPr>
                          <w:rFonts w:ascii="Times New Roman" w:hAnsi="Times New Roman" w:cs="Times New Roman"/>
                          <w:sz w:val="24"/>
                          <w:szCs w:val="24"/>
                          <w:lang w:val="en-US"/>
                        </w:rPr>
                      </w:rPrChange>
                    </w:rPr>
                    <w:t xml:space="preserve">. His most recent publications include </w:t>
                  </w:r>
                  <w:r w:rsidRPr="0052116A">
                    <w:rPr>
                      <w:rFonts w:cs="Times New Roman"/>
                      <w:i/>
                      <w:lang w:val="en-US"/>
                      <w:rPrChange w:id="16" w:author="Lieven" w:date="2016-03-09T09:53:00Z">
                        <w:rPr>
                          <w:rFonts w:ascii="Times New Roman" w:hAnsi="Times New Roman" w:cs="Times New Roman"/>
                          <w:i/>
                          <w:sz w:val="24"/>
                          <w:szCs w:val="24"/>
                          <w:lang w:val="en-US"/>
                        </w:rPr>
                      </w:rPrChange>
                    </w:rPr>
                    <w:t xml:space="preserve">Helsinki in Early Twentieth-Century Literature </w:t>
                  </w:r>
                  <w:r w:rsidRPr="0052116A">
                    <w:rPr>
                      <w:rFonts w:cs="Times New Roman"/>
                      <w:lang w:val="en-US"/>
                      <w:rPrChange w:id="17" w:author="Lieven" w:date="2016-03-09T09:53:00Z">
                        <w:rPr>
                          <w:rFonts w:ascii="Times New Roman" w:hAnsi="Times New Roman" w:cs="Times New Roman"/>
                          <w:sz w:val="24"/>
                          <w:szCs w:val="24"/>
                          <w:lang w:val="en-US"/>
                        </w:rPr>
                      </w:rPrChange>
                    </w:rPr>
                    <w:t xml:space="preserve">(2014) and the co-edited volumes </w:t>
                  </w:r>
                  <w:r w:rsidRPr="0052116A">
                    <w:rPr>
                      <w:rFonts w:cs="Times New Roman"/>
                      <w:i/>
                      <w:lang w:val="en-US"/>
                      <w:rPrChange w:id="18" w:author="Lieven" w:date="2016-03-09T09:53:00Z">
                        <w:rPr>
                          <w:rFonts w:ascii="Times New Roman" w:hAnsi="Times New Roman" w:cs="Times New Roman"/>
                          <w:i/>
                          <w:sz w:val="24"/>
                          <w:szCs w:val="24"/>
                          <w:lang w:val="en-US"/>
                        </w:rPr>
                      </w:rPrChange>
                    </w:rPr>
                    <w:t xml:space="preserve">Literature and the Peripheral City </w:t>
                  </w:r>
                  <w:r w:rsidRPr="0052116A">
                    <w:rPr>
                      <w:rFonts w:cs="Times New Roman"/>
                      <w:lang w:val="en-US"/>
                      <w:rPrChange w:id="19" w:author="Lieven" w:date="2016-03-09T09:53:00Z">
                        <w:rPr>
                          <w:rFonts w:ascii="Times New Roman" w:hAnsi="Times New Roman" w:cs="Times New Roman"/>
                          <w:sz w:val="24"/>
                          <w:szCs w:val="24"/>
                          <w:lang w:val="en-US"/>
                        </w:rPr>
                      </w:rPrChange>
                    </w:rPr>
                    <w:t xml:space="preserve">(2015) and </w:t>
                  </w:r>
                  <w:r w:rsidRPr="0052116A">
                    <w:rPr>
                      <w:rFonts w:cs="Times New Roman"/>
                      <w:i/>
                      <w:lang w:val="en-US"/>
                      <w:rPrChange w:id="20" w:author="Lieven" w:date="2016-03-09T09:53:00Z">
                        <w:rPr>
                          <w:rFonts w:ascii="Times New Roman" w:hAnsi="Times New Roman" w:cs="Times New Roman"/>
                          <w:i/>
                          <w:sz w:val="24"/>
                          <w:szCs w:val="24"/>
                          <w:lang w:val="en-US"/>
                        </w:rPr>
                      </w:rPrChange>
                    </w:rPr>
                    <w:t xml:space="preserve">Language, Space and Power: Urban Entanglements </w:t>
                  </w:r>
                  <w:r w:rsidRPr="0052116A">
                    <w:rPr>
                      <w:rFonts w:cs="Times New Roman"/>
                      <w:lang w:val="en-US"/>
                      <w:rPrChange w:id="21" w:author="Lieven" w:date="2016-03-09T09:53:00Z">
                        <w:rPr>
                          <w:rFonts w:ascii="Times New Roman" w:hAnsi="Times New Roman" w:cs="Times New Roman"/>
                          <w:sz w:val="24"/>
                          <w:szCs w:val="24"/>
                          <w:lang w:val="en-US"/>
                        </w:rPr>
                      </w:rPrChange>
                    </w:rPr>
                    <w:t>(2012).</w:t>
                  </w:r>
                </w:ins>
              </w:p>
              <w:p w14:paraId="511BF89F" w14:textId="79FEC8D3" w:rsidR="00B574C9" w:rsidRPr="0020696F" w:rsidRDefault="00B574C9" w:rsidP="00922950"/>
            </w:tc>
          </w:sdtContent>
        </w:sdt>
      </w:tr>
      <w:tr w:rsidR="00B574C9" w:rsidRPr="0020696F" w14:paraId="3DE87D90" w14:textId="77777777" w:rsidTr="001A6A06">
        <w:trPr>
          <w:trHeight w:val="986"/>
        </w:trPr>
        <w:tc>
          <w:tcPr>
            <w:tcW w:w="491" w:type="dxa"/>
            <w:vMerge/>
            <w:shd w:val="clear" w:color="auto" w:fill="A6A6A6" w:themeFill="background1" w:themeFillShade="A6"/>
          </w:tcPr>
          <w:p w14:paraId="4A122A00" w14:textId="77777777" w:rsidR="00B574C9" w:rsidRPr="0020696F" w:rsidRDefault="00B574C9" w:rsidP="00CF1542">
            <w:pPr>
              <w:jc w:val="center"/>
              <w:rPr>
                <w:color w:val="FFFFFF" w:themeColor="background1"/>
              </w:rPr>
            </w:pPr>
          </w:p>
        </w:tc>
        <w:sdt>
          <w:sdtPr>
            <w:alias w:val="Affiliation"/>
            <w:tag w:val="affiliation"/>
            <w:id w:val="2012937915"/>
            <w:placeholder>
              <w:docPart w:val="25866E9174E06749AD3D1D32BC53BC5E"/>
            </w:placeholder>
            <w:text/>
          </w:sdtPr>
          <w:sdtContent>
            <w:tc>
              <w:tcPr>
                <w:tcW w:w="8525" w:type="dxa"/>
                <w:gridSpan w:val="4"/>
              </w:tcPr>
              <w:p w14:paraId="35E21911" w14:textId="50F4E49F" w:rsidR="00B574C9" w:rsidRPr="0020696F" w:rsidRDefault="008352B4" w:rsidP="008352B4">
                <w:del w:id="22" w:author="Lieven" w:date="2016-03-09T09:40:00Z">
                  <w:r w:rsidRPr="0020696F" w:rsidDel="008352B4">
                    <w:delText>University of Helsinki</w:delText>
                  </w:r>
                </w:del>
                <w:ins w:id="23" w:author="Lieven" w:date="2016-03-09T09:40:00Z">
                  <w:r w:rsidRPr="0020696F">
                    <w:t xml:space="preserve">University of </w:t>
                  </w:r>
                  <w:r>
                    <w:t>Tampere</w:t>
                  </w:r>
                </w:ins>
              </w:p>
            </w:tc>
          </w:sdtContent>
        </w:sdt>
      </w:tr>
    </w:tbl>
    <w:p w14:paraId="1B25D5BB" w14:textId="77777777" w:rsidR="003D3579" w:rsidRPr="0020696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6F" w14:paraId="30416993" w14:textId="77777777" w:rsidTr="00244BB0">
        <w:tc>
          <w:tcPr>
            <w:tcW w:w="9016" w:type="dxa"/>
            <w:shd w:val="clear" w:color="auto" w:fill="A6A6A6" w:themeFill="background1" w:themeFillShade="A6"/>
            <w:tcMar>
              <w:top w:w="113" w:type="dxa"/>
              <w:bottom w:w="113" w:type="dxa"/>
            </w:tcMar>
          </w:tcPr>
          <w:p w14:paraId="1585274D" w14:textId="77777777" w:rsidR="00244BB0" w:rsidRPr="0020696F" w:rsidRDefault="00244BB0" w:rsidP="00244BB0">
            <w:pPr>
              <w:jc w:val="center"/>
              <w:rPr>
                <w:color w:val="FFFFFF" w:themeColor="background1"/>
              </w:rPr>
            </w:pPr>
            <w:r w:rsidRPr="0020696F">
              <w:rPr>
                <w:color w:val="FFFFFF" w:themeColor="background1"/>
              </w:rPr>
              <w:t>Your article</w:t>
            </w:r>
          </w:p>
        </w:tc>
      </w:tr>
      <w:tr w:rsidR="003F0D73" w:rsidRPr="0020696F" w14:paraId="2639AA87" w14:textId="77777777" w:rsidTr="003F0D73">
        <w:sdt>
          <w:sdtPr>
            <w:alias w:val="Article headword"/>
            <w:tag w:val="articleHeadword"/>
            <w:id w:val="-361440020"/>
            <w:placeholder>
              <w:docPart w:val="C0FE11EE164B4A49AA859E8C8C455529"/>
            </w:placeholder>
            <w:text/>
          </w:sdtPr>
          <w:sdtEndPr/>
          <w:sdtContent>
            <w:tc>
              <w:tcPr>
                <w:tcW w:w="9016" w:type="dxa"/>
                <w:tcMar>
                  <w:top w:w="113" w:type="dxa"/>
                  <w:bottom w:w="113" w:type="dxa"/>
                </w:tcMar>
              </w:tcPr>
              <w:p w14:paraId="587BF382" w14:textId="77777777" w:rsidR="003F0D73" w:rsidRPr="0020696F" w:rsidRDefault="0020696F" w:rsidP="003F0D73">
                <w:r w:rsidRPr="0020696F">
                  <w:rPr>
                    <w:rFonts w:cs="Times New Roman"/>
                  </w:rPr>
                  <w:t>Literary Modernism in Finland</w:t>
                </w:r>
              </w:p>
            </w:tc>
          </w:sdtContent>
        </w:sdt>
      </w:tr>
      <w:tr w:rsidR="00464699" w:rsidRPr="0020696F" w14:paraId="4A0D781F" w14:textId="77777777" w:rsidTr="0020696F">
        <w:sdt>
          <w:sdtPr>
            <w:alias w:val="Variant headwords"/>
            <w:tag w:val="variantHeadwords"/>
            <w:id w:val="173464402"/>
            <w:placeholder>
              <w:docPart w:val="C9148101EC42314EAA874D8349AF64F5"/>
            </w:placeholder>
            <w:showingPlcHdr/>
          </w:sdtPr>
          <w:sdtEndPr/>
          <w:sdtContent>
            <w:tc>
              <w:tcPr>
                <w:tcW w:w="9016" w:type="dxa"/>
                <w:tcMar>
                  <w:top w:w="113" w:type="dxa"/>
                  <w:bottom w:w="113" w:type="dxa"/>
                </w:tcMar>
              </w:tcPr>
              <w:p w14:paraId="0D4FD0E4" w14:textId="77777777" w:rsidR="00464699" w:rsidRPr="0020696F" w:rsidRDefault="00464699" w:rsidP="00464699">
                <w:r w:rsidRPr="0020696F">
                  <w:rPr>
                    <w:rStyle w:val="PlaceholderText"/>
                  </w:rPr>
                  <w:t xml:space="preserve">[Enter any </w:t>
                </w:r>
                <w:r w:rsidRPr="0020696F">
                  <w:rPr>
                    <w:rStyle w:val="PlaceholderText"/>
                    <w:i/>
                  </w:rPr>
                  <w:t>variant forms</w:t>
                </w:r>
                <w:r w:rsidRPr="0020696F">
                  <w:rPr>
                    <w:rStyle w:val="PlaceholderText"/>
                  </w:rPr>
                  <w:t xml:space="preserve"> of your headword – OPTIONAL]</w:t>
                </w:r>
              </w:p>
            </w:tc>
          </w:sdtContent>
        </w:sdt>
      </w:tr>
      <w:tr w:rsidR="00E85A05" w:rsidRPr="0020696F" w14:paraId="2509EDCB" w14:textId="77777777" w:rsidTr="003F0D73">
        <w:sdt>
          <w:sdtPr>
            <w:alias w:val="Abstract"/>
            <w:tag w:val="abstract"/>
            <w:id w:val="-635871867"/>
            <w:placeholder>
              <w:docPart w:val="DCB7A598AFADF1408963AF7D92A4A3A5"/>
            </w:placeholder>
          </w:sdtPr>
          <w:sdtEndPr/>
          <w:sdtContent>
            <w:tc>
              <w:tcPr>
                <w:tcW w:w="9016" w:type="dxa"/>
                <w:tcMar>
                  <w:top w:w="113" w:type="dxa"/>
                  <w:bottom w:w="113" w:type="dxa"/>
                </w:tcMar>
              </w:tcPr>
              <w:p w14:paraId="01C60712" w14:textId="50BE5A0D" w:rsidR="00E85A05" w:rsidRPr="0020696F" w:rsidRDefault="0020696F" w:rsidP="00E85A05">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and the authors</w:t>
                </w:r>
                <w:ins w:id="24" w:author="Lieven" w:date="2016-03-09T09:16:00Z">
                  <w:r w:rsidR="006D715C">
                    <w:rPr>
                      <w:rFonts w:cs="Times New Roman"/>
                    </w:rPr>
                    <w:t xml:space="preserve"> </w:t>
                  </w:r>
                  <w:proofErr w:type="spellStart"/>
                  <w:r w:rsidR="006D715C">
                    <w:t>Eeva-Liisa</w:t>
                  </w:r>
                  <w:proofErr w:type="spellEnd"/>
                  <w:r w:rsidR="006D715C">
                    <w:t xml:space="preserve"> Manner</w:t>
                  </w:r>
                  <w:r w:rsidR="006D715C">
                    <w:t>,</w:t>
                  </w:r>
                </w:ins>
                <w:r w:rsidRPr="0020696F">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Meri.</w:t>
                </w:r>
              </w:p>
            </w:tc>
          </w:sdtContent>
        </w:sdt>
      </w:tr>
      <w:tr w:rsidR="003F0D73" w:rsidRPr="0020696F" w14:paraId="664F1F4F" w14:textId="77777777" w:rsidTr="003F0D73">
        <w:sdt>
          <w:sdtPr>
            <w:rPr>
              <w:b/>
              <w:color w:val="385623" w:themeColor="accent6" w:themeShade="80"/>
            </w:rPr>
            <w:alias w:val="Article text"/>
            <w:tag w:val="articleText"/>
            <w:id w:val="634067588"/>
            <w:placeholder>
              <w:docPart w:val="0CFD311B5C81354BBFB556F645EBE66F"/>
            </w:placeholder>
          </w:sdtPr>
          <w:sdtEndPr/>
          <w:sdtContent>
            <w:tc>
              <w:tcPr>
                <w:tcW w:w="9016" w:type="dxa"/>
                <w:tcMar>
                  <w:top w:w="113" w:type="dxa"/>
                  <w:bottom w:w="113" w:type="dxa"/>
                </w:tcMar>
              </w:tcPr>
              <w:p w14:paraId="08F45DB1" w14:textId="57D0037B" w:rsidR="0020696F" w:rsidRPr="0020696F" w:rsidRDefault="0020696F" w:rsidP="0020696F">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(‘idlers’), and in that of two movements of the interwar period: the 1920s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and the 1930s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(‘Wedge’) movements. Full modernism was achieved in the Finland-Swedish modernism of the 1910s and 1920s, in the work of poet Edith </w:t>
                </w:r>
                <w:proofErr w:type="spellStart"/>
                <w:r w:rsidRPr="0020696F">
                  <w:rPr>
                    <w:rFonts w:cs="Times New Roman"/>
                  </w:rPr>
                  <w:t>Södergran</w:t>
                </w:r>
                <w:proofErr w:type="spellEnd"/>
                <w:r w:rsidRPr="0020696F">
                  <w:rPr>
                    <w:rFonts w:cs="Times New Roman"/>
                  </w:rPr>
                  <w:t xml:space="preserve">, critic and author Hagar Olsson, writer and composer Elmer </w:t>
                </w:r>
                <w:proofErr w:type="spellStart"/>
                <w:r w:rsidRPr="0020696F">
                  <w:rPr>
                    <w:rFonts w:cs="Times New Roman"/>
                  </w:rPr>
                  <w:t>Diktonius</w:t>
                </w:r>
                <w:proofErr w:type="spellEnd"/>
                <w:r w:rsidRPr="0020696F">
                  <w:rPr>
                    <w:rFonts w:cs="Times New Roman"/>
                  </w:rPr>
                  <w:t xml:space="preserve">, poet Gunnar </w:t>
                </w:r>
                <w:proofErr w:type="spellStart"/>
                <w:r w:rsidRPr="0020696F">
                  <w:rPr>
                    <w:rFonts w:cs="Times New Roman"/>
                  </w:rPr>
                  <w:t>Björling</w:t>
                </w:r>
                <w:proofErr w:type="spellEnd"/>
                <w:r w:rsidRPr="0020696F">
                  <w:rPr>
                    <w:rFonts w:cs="Times New Roman"/>
                  </w:rPr>
                  <w:t xml:space="preserve">, and others. In literature in Finnish, the modernist breakthrough took place as late as the 1950s. Key figures were editor, theorist and poet Thomas </w:t>
                </w:r>
                <w:proofErr w:type="spellStart"/>
                <w:r w:rsidRPr="0020696F">
                  <w:rPr>
                    <w:rFonts w:cs="Times New Roman"/>
                  </w:rPr>
                  <w:t>Anhava</w:t>
                </w:r>
                <w:proofErr w:type="spellEnd"/>
                <w:r w:rsidRPr="0020696F">
                  <w:rPr>
                    <w:rFonts w:cs="Times New Roman"/>
                  </w:rPr>
                  <w:t xml:space="preserve">, poet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and the authors</w:t>
                </w:r>
                <w:ins w:id="25" w:author="Lieven" w:date="2016-03-09T09:55:00Z">
                  <w:r w:rsidR="00483C8B">
                    <w:rPr>
                      <w:rFonts w:cs="Times New Roman"/>
                    </w:rPr>
                    <w:t xml:space="preserve"> </w:t>
                  </w:r>
                  <w:proofErr w:type="spellStart"/>
                  <w:r w:rsidR="00483C8B">
                    <w:rPr>
                      <w:rFonts w:cs="Times New Roman"/>
                    </w:rPr>
                    <w:t>Eeva-Liisa</w:t>
                  </w:r>
                  <w:proofErr w:type="spellEnd"/>
                  <w:r w:rsidR="00483C8B">
                    <w:rPr>
                      <w:rFonts w:cs="Times New Roman"/>
                    </w:rPr>
                    <w:t xml:space="preserve"> Manner,</w:t>
                  </w:r>
                </w:ins>
                <w:r w:rsidRPr="0020696F">
                  <w:rPr>
                    <w:rFonts w:cs="Times New Roman"/>
                  </w:rPr>
                  <w:t xml:space="preserve">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and </w:t>
                </w:r>
                <w:proofErr w:type="spellStart"/>
                <w:r w:rsidRPr="0020696F">
                  <w:rPr>
                    <w:rFonts w:cs="Times New Roman"/>
                  </w:rPr>
                  <w:t>Veijo</w:t>
                </w:r>
                <w:proofErr w:type="spellEnd"/>
                <w:r w:rsidRPr="0020696F">
                  <w:rPr>
                    <w:rFonts w:cs="Times New Roman"/>
                  </w:rPr>
                  <w:t xml:space="preserve"> Meri.</w:t>
                </w:r>
              </w:p>
              <w:p w14:paraId="21BB0AB9" w14:textId="77777777" w:rsidR="0020696F" w:rsidRPr="0020696F" w:rsidRDefault="0020696F" w:rsidP="0020696F">
                <w:pPr>
                  <w:rPr>
                    <w:rFonts w:cs="Times New Roman"/>
                  </w:rPr>
                </w:pPr>
              </w:p>
              <w:p w14:paraId="1F971042" w14:textId="77777777" w:rsidR="0020696F" w:rsidRPr="0020696F" w:rsidRDefault="0020696F" w:rsidP="0020696F">
                <w:pPr>
                  <w:pStyle w:val="Heading1"/>
                  <w:outlineLvl w:val="0"/>
                </w:pPr>
                <w:r w:rsidRPr="0020696F">
                  <w:t>Early Modernist Literature</w:t>
                </w:r>
              </w:p>
              <w:p w14:paraId="01577E89" w14:textId="77777777" w:rsidR="0020696F" w:rsidRPr="0020696F" w:rsidRDefault="0020696F" w:rsidP="0020696F">
                <w:pPr>
                  <w:rPr>
                    <w:rFonts w:cs="Times New Roman"/>
                  </w:rPr>
                </w:pPr>
              </w:p>
              <w:p w14:paraId="149DF6FC" w14:textId="77777777" w:rsidR="0020696F" w:rsidRPr="0020696F" w:rsidRDefault="0020696F" w:rsidP="0020696F">
                <w:pPr>
                  <w:rPr>
                    <w:rFonts w:cs="Times New Roman"/>
                  </w:rPr>
                </w:pPr>
                <w:r w:rsidRPr="0020696F">
                  <w:rPr>
                    <w:rFonts w:cs="Times New Roman"/>
                  </w:rPr>
                  <w:t xml:space="preserve">The late nineteenth-century ‘Modern Breakthrough’ in the Nordic literatures, spearheaded by figures such as August Strindberg and Knut Hamsun, did also leave its mark on Finland, which in the period 1809-1917 was an autonomous Grand-Duchy in the Russian Empire. Early modernist features can be discerned in the work of the first professional author writing in Finnish, </w:t>
                </w:r>
                <w:proofErr w:type="spellStart"/>
                <w:r w:rsidRPr="0020696F">
                  <w:rPr>
                    <w:rFonts w:cs="Times New Roman"/>
                  </w:rPr>
                  <w:t>Juhani</w:t>
                </w:r>
                <w:proofErr w:type="spellEnd"/>
                <w:r w:rsidRPr="0020696F">
                  <w:rPr>
                    <w:rFonts w:cs="Times New Roman"/>
                  </w:rPr>
                  <w:t xml:space="preserve"> </w:t>
                </w:r>
                <w:proofErr w:type="spellStart"/>
                <w:r w:rsidRPr="0020696F">
                  <w:rPr>
                    <w:rFonts w:cs="Times New Roman"/>
                  </w:rPr>
                  <w:lastRenderedPageBreak/>
                  <w:t>Aho</w:t>
                </w:r>
                <w:proofErr w:type="spellEnd"/>
                <w:r w:rsidRPr="0020696F">
                  <w:rPr>
                    <w:rFonts w:cs="Times New Roman"/>
                  </w:rPr>
                  <w:t xml:space="preserve"> (1861–1921), who spent a year in Paris during the world exhibition (1889) and brought back to Finland news, but also new forms and themes in literature. The long novella </w:t>
                </w:r>
                <w:proofErr w:type="spellStart"/>
                <w:r w:rsidRPr="0020696F">
                  <w:rPr>
                    <w:rFonts w:cs="Times New Roman"/>
                    <w:i/>
                  </w:rPr>
                  <w:t>Yksin</w:t>
                </w:r>
                <w:proofErr w:type="spellEnd"/>
                <w:r w:rsidRPr="0020696F">
                  <w:rPr>
                    <w:rFonts w:cs="Times New Roman"/>
                    <w:i/>
                  </w:rPr>
                  <w:t xml:space="preserve"> </w:t>
                </w:r>
                <w:r w:rsidRPr="0020696F">
                  <w:rPr>
                    <w:rFonts w:cs="Times New Roman"/>
                  </w:rPr>
                  <w:t>(</w:t>
                </w:r>
                <w:r w:rsidRPr="0020696F">
                  <w:rPr>
                    <w:rFonts w:cs="Times New Roman"/>
                    <w:i/>
                  </w:rPr>
                  <w:t>Alone</w:t>
                </w:r>
                <w:r w:rsidRPr="0020696F">
                  <w:rPr>
                    <w:rFonts w:cs="Times New Roman"/>
                  </w:rPr>
                  <w:t>, 1890), the literary reflection of his experiences in Paris, has been considered an educational journey into European literary life, from which it brings back ‘contemporary topics and material, as well as a form, in which the cultural and artistic rupture of the era is crystallized’ (</w:t>
                </w:r>
                <w:proofErr w:type="spellStart"/>
                <w:r w:rsidRPr="0020696F">
                  <w:rPr>
                    <w:rFonts w:cs="Times New Roman"/>
                  </w:rPr>
                  <w:t>Nummi</w:t>
                </w:r>
                <w:proofErr w:type="spellEnd"/>
                <w:r w:rsidRPr="0020696F">
                  <w:rPr>
                    <w:rFonts w:cs="Times New Roman"/>
                  </w:rPr>
                  <w:t xml:space="preserve"> 2002, 129). The work heralds a changing perspective on urban modernity, using new stylistic features that have been described by contemporaries and later critics as distinctly impressionistic. The style of </w:t>
                </w:r>
                <w:proofErr w:type="spellStart"/>
                <w:r w:rsidRPr="0020696F">
                  <w:rPr>
                    <w:rFonts w:cs="Times New Roman"/>
                  </w:rPr>
                  <w:t>Aho</w:t>
                </w:r>
                <w:proofErr w:type="spellEnd"/>
                <w:r w:rsidRPr="0020696F">
                  <w:rPr>
                    <w:rFonts w:cs="Times New Roman"/>
                  </w:rPr>
                  <w:t xml:space="preserve">, who also worked as a journalist, was in part influenced by the distinctly urban genre of the newspaper causerie. Several collections of his shorter writings, some of which had appeared earlier in periodicals, were published together in subsequent collections under the title </w:t>
                </w:r>
                <w:proofErr w:type="spellStart"/>
                <w:r w:rsidRPr="0020696F">
                  <w:rPr>
                    <w:rFonts w:cs="Times New Roman"/>
                    <w:i/>
                  </w:rPr>
                  <w:t>Lastuja</w:t>
                </w:r>
                <w:proofErr w:type="spellEnd"/>
                <w:r w:rsidRPr="0020696F">
                  <w:rPr>
                    <w:rFonts w:cs="Times New Roman"/>
                    <w:i/>
                  </w:rPr>
                  <w:t xml:space="preserve"> </w:t>
                </w:r>
                <w:r w:rsidRPr="0020696F">
                  <w:rPr>
                    <w:rFonts w:cs="Times New Roman"/>
                  </w:rPr>
                  <w:t>(</w:t>
                </w:r>
                <w:r w:rsidRPr="0020696F">
                  <w:rPr>
                    <w:rFonts w:cs="Times New Roman"/>
                    <w:i/>
                  </w:rPr>
                  <w:t>Chips from the Block</w:t>
                </w:r>
                <w:r w:rsidRPr="0020696F">
                  <w:rPr>
                    <w:rFonts w:cs="Times New Roman"/>
                  </w:rPr>
                  <w:t xml:space="preserve">). </w:t>
                </w:r>
              </w:p>
              <w:p w14:paraId="0B18D148" w14:textId="77777777" w:rsidR="0020696F" w:rsidRDefault="0020696F" w:rsidP="0020696F">
                <w:pPr>
                  <w:rPr>
                    <w:rFonts w:cs="Times New Roman"/>
                  </w:rPr>
                </w:pPr>
              </w:p>
              <w:p w14:paraId="52216AD2" w14:textId="77777777" w:rsidR="00CA38B2" w:rsidRDefault="00CA38B2" w:rsidP="0020696F">
                <w:pPr>
                  <w:rPr>
                    <w:rFonts w:cs="Times New Roman"/>
                  </w:rPr>
                </w:pPr>
                <w:r>
                  <w:rPr>
                    <w:rFonts w:cs="Times New Roman"/>
                  </w:rPr>
                  <w:t>File: JuhaniAho.jpg</w:t>
                </w:r>
              </w:p>
              <w:p w14:paraId="670BCA33" w14:textId="77777777" w:rsidR="00CA38B2" w:rsidRPr="0020696F" w:rsidRDefault="00CA38B2" w:rsidP="00CA38B2">
                <w:pPr>
                  <w:pStyle w:val="Caption"/>
                </w:pPr>
                <w:r>
                  <w:t xml:space="preserve">Figure </w:t>
                </w:r>
                <w:r w:rsidR="00D31B38">
                  <w:fldChar w:fldCharType="begin"/>
                </w:r>
                <w:r w:rsidR="00D31B38">
                  <w:instrText xml:space="preserve"> SEQ Figure \* ARABIC </w:instrText>
                </w:r>
                <w:r w:rsidR="00D31B38">
                  <w:fldChar w:fldCharType="separate"/>
                </w:r>
                <w:r w:rsidR="009E287D">
                  <w:rPr>
                    <w:noProof/>
                  </w:rPr>
                  <w:t>1</w:t>
                </w:r>
                <w:r w:rsidR="00D31B38">
                  <w:rPr>
                    <w:noProof/>
                  </w:rPr>
                  <w:fldChar w:fldCharType="end"/>
                </w:r>
                <w:r>
                  <w:t xml:space="preserve"> </w:t>
                </w:r>
                <w:proofErr w:type="spellStart"/>
                <w:r>
                  <w:t>Juhani</w:t>
                </w:r>
                <w:proofErr w:type="spellEnd"/>
                <w:r>
                  <w:t xml:space="preserve"> </w:t>
                </w:r>
                <w:proofErr w:type="spellStart"/>
                <w:r>
                  <w:t>Aho</w:t>
                </w:r>
                <w:proofErr w:type="spellEnd"/>
              </w:p>
              <w:p w14:paraId="4A58E8D5" w14:textId="77777777" w:rsidR="00CA38B2" w:rsidRPr="00CA38B2" w:rsidRDefault="00CA38B2" w:rsidP="00CA38B2">
                <w:pPr>
                  <w:autoSpaceDE w:val="0"/>
                  <w:autoSpaceDN w:val="0"/>
                  <w:adjustRightInd w:val="0"/>
                  <w:rPr>
                    <w:rFonts w:cs="Times New Roman"/>
                  </w:rPr>
                </w:pPr>
                <w:r w:rsidRPr="00CA38B2">
                  <w:rPr>
                    <w:rFonts w:cs="Times New Roman"/>
                  </w:rPr>
                  <w:t>Source: http://www.kansallisbiografia.fi/kuvat/2806/</w:t>
                </w:r>
              </w:p>
              <w:p w14:paraId="4FE91935" w14:textId="77777777" w:rsidR="00CA38B2" w:rsidRPr="0020696F" w:rsidRDefault="00CA38B2" w:rsidP="0020696F">
                <w:pPr>
                  <w:rPr>
                    <w:rFonts w:cs="Times New Roman"/>
                  </w:rPr>
                </w:pPr>
              </w:p>
              <w:p w14:paraId="3C78DA53" w14:textId="77777777" w:rsidR="0020696F" w:rsidRPr="0020696F" w:rsidRDefault="0020696F" w:rsidP="0020696F">
                <w:pPr>
                  <w:rPr>
                    <w:rFonts w:cs="Times New Roman"/>
                  </w:rPr>
                </w:pPr>
                <w:r w:rsidRPr="0020696F">
                  <w:rPr>
                    <w:rFonts w:cs="Times New Roman"/>
                  </w:rPr>
                  <w:t xml:space="preserve">Finnish literature at the turn of the twentieth century was dominated by realist (and to some extent naturalist) tendencies. A less conspicuous, but important undercurrent in literature of the time is national neo-romanticism, the Finnish variant of international symbolism (see </w:t>
                </w:r>
                <w:proofErr w:type="spellStart"/>
                <w:r w:rsidRPr="0020696F">
                  <w:rPr>
                    <w:rFonts w:cs="Times New Roman"/>
                  </w:rPr>
                  <w:t>Lyytikäinen</w:t>
                </w:r>
                <w:proofErr w:type="spellEnd"/>
                <w:r w:rsidRPr="0020696F">
                  <w:rPr>
                    <w:rFonts w:cs="Times New Roman"/>
                  </w:rPr>
                  <w:t xml:space="preserve"> 1997). In poetry, </w:t>
                </w:r>
                <w:proofErr w:type="spellStart"/>
                <w:r w:rsidRPr="0020696F">
                  <w:rPr>
                    <w:rFonts w:cs="Times New Roman"/>
                  </w:rPr>
                  <w:t>Eino</w:t>
                </w:r>
                <w:proofErr w:type="spellEnd"/>
                <w:r w:rsidRPr="0020696F">
                  <w:rPr>
                    <w:rFonts w:cs="Times New Roman"/>
                  </w:rPr>
                  <w:t xml:space="preserve"> </w:t>
                </w:r>
                <w:proofErr w:type="spellStart"/>
                <w:r w:rsidRPr="0020696F">
                  <w:rPr>
                    <w:rFonts w:cs="Times New Roman"/>
                  </w:rPr>
                  <w:t>Leino</w:t>
                </w:r>
                <w:proofErr w:type="spellEnd"/>
                <w:r w:rsidRPr="0020696F">
                  <w:rPr>
                    <w:rFonts w:cs="Times New Roman"/>
                  </w:rPr>
                  <w:t xml:space="preserve"> (1878–1926) established, in his two collections of </w:t>
                </w:r>
                <w:proofErr w:type="spellStart"/>
                <w:r w:rsidRPr="0020696F">
                  <w:rPr>
                    <w:rFonts w:cs="Times New Roman"/>
                    <w:i/>
                  </w:rPr>
                  <w:t>Helkavirsiä</w:t>
                </w:r>
                <w:proofErr w:type="spellEnd"/>
                <w:r w:rsidRPr="0020696F">
                  <w:rPr>
                    <w:rFonts w:cs="Times New Roman"/>
                  </w:rPr>
                  <w:t xml:space="preserve"> (</w:t>
                </w:r>
                <w:proofErr w:type="spellStart"/>
                <w:r w:rsidRPr="0020696F">
                  <w:rPr>
                    <w:rFonts w:cs="Times New Roman"/>
                    <w:i/>
                  </w:rPr>
                  <w:t>Whitsongs</w:t>
                </w:r>
                <w:proofErr w:type="spellEnd"/>
                <w:r w:rsidRPr="0020696F">
                  <w:rPr>
                    <w:rFonts w:cs="Times New Roman"/>
                  </w:rPr>
                  <w:t>; 1903, 1916), a</w:t>
                </w:r>
                <w:r w:rsidRPr="0020696F">
                  <w:rPr>
                    <w:rFonts w:cs="Times New Roman"/>
                    <w:i/>
                  </w:rPr>
                  <w:t xml:space="preserve"> </w:t>
                </w:r>
                <w:r w:rsidRPr="0020696F">
                  <w:rPr>
                    <w:rFonts w:cs="Times New Roman"/>
                  </w:rPr>
                  <w:t xml:space="preserve">fusion of stylistic and thematic elements from Finnish folk poetry (made famous in Elias </w:t>
                </w:r>
                <w:proofErr w:type="spellStart"/>
                <w:r w:rsidRPr="0020696F">
                  <w:rPr>
                    <w:rFonts w:cs="Times New Roman"/>
                  </w:rPr>
                  <w:t>Lönnrot’s</w:t>
                </w:r>
                <w:proofErr w:type="spellEnd"/>
                <w:r w:rsidRPr="0020696F">
                  <w:rPr>
                    <w:rFonts w:cs="Times New Roman"/>
                  </w:rPr>
                  <w:t xml:space="preserve"> </w:t>
                </w:r>
                <w:r w:rsidRPr="0020696F">
                  <w:rPr>
                    <w:rFonts w:cs="Times New Roman"/>
                    <w:i/>
                  </w:rPr>
                  <w:t>Kalevala</w:t>
                </w:r>
                <w:r w:rsidRPr="0020696F">
                  <w:rPr>
                    <w:rFonts w:cs="Times New Roman"/>
                  </w:rPr>
                  <w:t xml:space="preserve">, 1835/1849) and international symbolism. This happened during a time that became known as the Golden Age of Finnish art, when similar syntheses between international art movements and Kalevala-inspired themes and motifs were ventured in pictorial art by </w:t>
                </w:r>
                <w:proofErr w:type="spellStart"/>
                <w:r w:rsidRPr="0020696F">
                  <w:rPr>
                    <w:rStyle w:val="st"/>
                    <w:rFonts w:cs="Times New Roman"/>
                  </w:rPr>
                  <w:t>Akseli</w:t>
                </w:r>
                <w:proofErr w:type="spellEnd"/>
                <w:r w:rsidRPr="0020696F">
                  <w:rPr>
                    <w:rStyle w:val="st"/>
                    <w:rFonts w:cs="Times New Roman"/>
                  </w:rPr>
                  <w:t xml:space="preserve"> </w:t>
                </w:r>
                <w:proofErr w:type="spellStart"/>
                <w:r w:rsidRPr="0020696F">
                  <w:rPr>
                    <w:rStyle w:val="st"/>
                    <w:rFonts w:cs="Times New Roman"/>
                  </w:rPr>
                  <w:t>Gallen-Kallela</w:t>
                </w:r>
                <w:proofErr w:type="spellEnd"/>
                <w:r w:rsidRPr="0020696F">
                  <w:rPr>
                    <w:rStyle w:val="st"/>
                    <w:rFonts w:cs="Times New Roman"/>
                  </w:rPr>
                  <w:t xml:space="preserve"> </w:t>
                </w:r>
                <w:r w:rsidRPr="0020696F">
                  <w:rPr>
                    <w:rFonts w:cs="Times New Roman"/>
                  </w:rPr>
                  <w:t>(1865–1931)</w:t>
                </w:r>
                <w:r w:rsidRPr="0020696F">
                  <w:rPr>
                    <w:rStyle w:val="st"/>
                    <w:rFonts w:cs="Times New Roman"/>
                  </w:rPr>
                  <w:t xml:space="preserve">, in </w:t>
                </w:r>
                <w:r w:rsidRPr="0020696F">
                  <w:rPr>
                    <w:rFonts w:cs="Times New Roman"/>
                  </w:rPr>
                  <w:t xml:space="preserve">music in the work of Jean Sibelius (1865–1957), and in architecture by Eliel Saarinen (1873–1950). </w:t>
                </w:r>
              </w:p>
              <w:p w14:paraId="035C745A" w14:textId="77777777" w:rsidR="0020696F" w:rsidRPr="0020696F" w:rsidRDefault="0020696F" w:rsidP="0020696F">
                <w:pPr>
                  <w:rPr>
                    <w:rFonts w:cs="Times New Roman"/>
                  </w:rPr>
                </w:pPr>
              </w:p>
              <w:p w14:paraId="0CE85E24" w14:textId="77777777" w:rsidR="0020696F" w:rsidRPr="0020696F" w:rsidRDefault="0020696F" w:rsidP="0020696F">
                <w:pPr>
                  <w:rPr>
                    <w:rFonts w:cs="Times New Roman"/>
                  </w:rPr>
                </w:pPr>
                <w:r w:rsidRPr="0020696F">
                  <w:rPr>
                    <w:rFonts w:cs="Times New Roman"/>
                  </w:rPr>
                  <w:t xml:space="preserve">Two authors who debuted within national-romantic/symbolist literature would be profoundly influenced by international literary modernism, and produce work that stands apart from that of most of their contemporaries in Finnish literature. The first is </w:t>
                </w:r>
                <w:proofErr w:type="spellStart"/>
                <w:r w:rsidRPr="0020696F">
                  <w:rPr>
                    <w:rFonts w:cs="Times New Roman"/>
                  </w:rPr>
                  <w:t>Volter</w:t>
                </w:r>
                <w:proofErr w:type="spellEnd"/>
                <w:r w:rsidRPr="0020696F">
                  <w:rPr>
                    <w:rFonts w:cs="Times New Roman"/>
                  </w:rPr>
                  <w:t xml:space="preserve"> </w:t>
                </w:r>
                <w:proofErr w:type="spellStart"/>
                <w:r w:rsidRPr="0020696F">
                  <w:rPr>
                    <w:rFonts w:cs="Times New Roman"/>
                  </w:rPr>
                  <w:t>Kilpi</w:t>
                </w:r>
                <w:proofErr w:type="spellEnd"/>
                <w:r w:rsidRPr="0020696F">
                  <w:rPr>
                    <w:rFonts w:cs="Times New Roman"/>
                  </w:rPr>
                  <w:t xml:space="preserve"> (1874–1939), who published, with </w:t>
                </w:r>
                <w:proofErr w:type="spellStart"/>
                <w:r w:rsidRPr="0020696F">
                  <w:rPr>
                    <w:rFonts w:cs="Times New Roman"/>
                    <w:i/>
                  </w:rPr>
                  <w:t>Alastalon</w:t>
                </w:r>
                <w:proofErr w:type="spellEnd"/>
                <w:r w:rsidRPr="0020696F">
                  <w:rPr>
                    <w:rFonts w:cs="Times New Roman"/>
                    <w:i/>
                  </w:rPr>
                  <w:t xml:space="preserve"> </w:t>
                </w:r>
                <w:proofErr w:type="spellStart"/>
                <w:r w:rsidRPr="0020696F">
                  <w:rPr>
                    <w:rFonts w:cs="Times New Roman"/>
                    <w:i/>
                  </w:rPr>
                  <w:t>salissa</w:t>
                </w:r>
                <w:proofErr w:type="spellEnd"/>
                <w:r w:rsidRPr="0020696F">
                  <w:rPr>
                    <w:rFonts w:cs="Times New Roman"/>
                    <w:i/>
                  </w:rPr>
                  <w:t xml:space="preserve"> </w:t>
                </w:r>
                <w:r w:rsidRPr="0020696F">
                  <w:rPr>
                    <w:rFonts w:cs="Times New Roman"/>
                  </w:rPr>
                  <w:t xml:space="preserve">(‘In the Hall of </w:t>
                </w:r>
                <w:proofErr w:type="spellStart"/>
                <w:r w:rsidRPr="0020696F">
                  <w:rPr>
                    <w:rFonts w:cs="Times New Roman"/>
                  </w:rPr>
                  <w:t>Alastalo</w:t>
                </w:r>
                <w:proofErr w:type="spellEnd"/>
                <w:r w:rsidRPr="0020696F">
                  <w:rPr>
                    <w:rFonts w:cs="Times New Roman"/>
                  </w:rPr>
                  <w:t xml:space="preserve">’; 1933), a work that has often been compared to James Joyce’s </w:t>
                </w:r>
                <w:r w:rsidRPr="0020696F">
                  <w:rPr>
                    <w:rFonts w:cs="Times New Roman"/>
                    <w:i/>
                  </w:rPr>
                  <w:t>Ulysses</w:t>
                </w:r>
                <w:r w:rsidRPr="0020696F">
                  <w:rPr>
                    <w:rFonts w:cs="Times New Roman"/>
                  </w:rPr>
                  <w:t xml:space="preserve"> (1922) because of its dense language, inner monologue, intertextuality, and the mythological dimensions taken on by everyday events. Six hours of drawn-out action, set in a small coastal community in south-western Finland during the 1860, are described in the novel in more than 900 pages. The second author is Joel </w:t>
                </w:r>
                <w:proofErr w:type="spellStart"/>
                <w:r w:rsidRPr="0020696F">
                  <w:rPr>
                    <w:rFonts w:cs="Times New Roman"/>
                  </w:rPr>
                  <w:t>Lehtonen</w:t>
                </w:r>
                <w:proofErr w:type="spellEnd"/>
                <w:r w:rsidRPr="0020696F">
                  <w:rPr>
                    <w:rFonts w:cs="Times New Roman"/>
                  </w:rPr>
                  <w:t xml:space="preserve"> (1881–1941). He is most famous for </w:t>
                </w:r>
                <w:proofErr w:type="spellStart"/>
                <w:r w:rsidRPr="0020696F">
                  <w:rPr>
                    <w:rFonts w:cs="Times New Roman"/>
                    <w:i/>
                  </w:rPr>
                  <w:t>Putkinotko</w:t>
                </w:r>
                <w:proofErr w:type="spellEnd"/>
                <w:r w:rsidRPr="0020696F">
                  <w:rPr>
                    <w:rFonts w:cs="Times New Roman"/>
                    <w:i/>
                  </w:rPr>
                  <w:t xml:space="preserve"> </w:t>
                </w:r>
                <w:r w:rsidRPr="0020696F">
                  <w:rPr>
                    <w:rFonts w:cs="Times New Roman"/>
                  </w:rPr>
                  <w:t>(</w:t>
                </w:r>
                <w:proofErr w:type="spellStart"/>
                <w:r w:rsidRPr="0020696F">
                  <w:rPr>
                    <w:rFonts w:cs="Times New Roman"/>
                    <w:i/>
                  </w:rPr>
                  <w:t>Putkinotko</w:t>
                </w:r>
                <w:proofErr w:type="spellEnd"/>
                <w:r w:rsidRPr="0020696F">
                  <w:rPr>
                    <w:rFonts w:cs="Times New Roman"/>
                  </w:rPr>
                  <w:t xml:space="preserve">, 1919-1920), a one-day novel set in the Finnish countryside. Lesser known is his last novel </w:t>
                </w:r>
                <w:proofErr w:type="spellStart"/>
                <w:r w:rsidRPr="0020696F">
                  <w:rPr>
                    <w:rFonts w:cs="Times New Roman"/>
                    <w:i/>
                  </w:rPr>
                  <w:t>Henkien</w:t>
                </w:r>
                <w:proofErr w:type="spellEnd"/>
                <w:r w:rsidRPr="0020696F">
                  <w:rPr>
                    <w:rFonts w:cs="Times New Roman"/>
                    <w:i/>
                  </w:rPr>
                  <w:t xml:space="preserve"> </w:t>
                </w:r>
                <w:proofErr w:type="spellStart"/>
                <w:r w:rsidRPr="0020696F">
                  <w:rPr>
                    <w:rFonts w:cs="Times New Roman"/>
                    <w:i/>
                  </w:rPr>
                  <w:t>taistelu</w:t>
                </w:r>
                <w:proofErr w:type="spellEnd"/>
                <w:r w:rsidRPr="0020696F">
                  <w:rPr>
                    <w:rFonts w:cs="Times New Roman"/>
                    <w:i/>
                  </w:rPr>
                  <w:t xml:space="preserve"> </w:t>
                </w:r>
                <w:r w:rsidRPr="0020696F">
                  <w:rPr>
                    <w:rFonts w:cs="Times New Roman"/>
                  </w:rPr>
                  <w:t>(</w:t>
                </w:r>
                <w:r w:rsidRPr="0020696F">
                  <w:rPr>
                    <w:rFonts w:cs="Times New Roman"/>
                    <w:i/>
                  </w:rPr>
                  <w:t>Battle of the Spirits</w:t>
                </w:r>
                <w:r w:rsidRPr="0020696F">
                  <w:rPr>
                    <w:rFonts w:cs="Times New Roman"/>
                  </w:rPr>
                  <w:t xml:space="preserve">, 1933), a highly self-conscious satirical novel in the best European tradition of the </w:t>
                </w:r>
                <w:proofErr w:type="spellStart"/>
                <w:r w:rsidRPr="0020696F">
                  <w:rPr>
                    <w:rFonts w:cs="Times New Roman"/>
                  </w:rPr>
                  <w:t>carnivalesque</w:t>
                </w:r>
                <w:proofErr w:type="spellEnd"/>
                <w:r w:rsidRPr="0020696F">
                  <w:rPr>
                    <w:rFonts w:cs="Times New Roman"/>
                  </w:rPr>
                  <w:t xml:space="preserve">, which shows the influence of contemporary literary modes such as German expressionism, as well as drawing on the classical </w:t>
                </w:r>
                <w:proofErr w:type="spellStart"/>
                <w:r w:rsidRPr="0020696F">
                  <w:rPr>
                    <w:rFonts w:cs="Times New Roman"/>
                  </w:rPr>
                  <w:t>Menippean</w:t>
                </w:r>
                <w:proofErr w:type="spellEnd"/>
                <w:r w:rsidRPr="0020696F">
                  <w:rPr>
                    <w:rFonts w:cs="Times New Roman"/>
                    <w:i/>
                  </w:rPr>
                  <w:t xml:space="preserve"> </w:t>
                </w:r>
                <w:r w:rsidRPr="0020696F">
                  <w:rPr>
                    <w:rFonts w:cs="Times New Roman"/>
                  </w:rPr>
                  <w:t>tradition of Petronius Arbiter.</w:t>
                </w:r>
              </w:p>
              <w:p w14:paraId="49703C75" w14:textId="77777777" w:rsidR="0020696F" w:rsidRPr="0020696F" w:rsidRDefault="0020696F" w:rsidP="0020696F">
                <w:pPr>
                  <w:rPr>
                    <w:rFonts w:cs="Times New Roman"/>
                  </w:rPr>
                </w:pPr>
              </w:p>
              <w:p w14:paraId="71CC22E0" w14:textId="77777777" w:rsidR="0020696F" w:rsidRPr="0020696F" w:rsidRDefault="0020696F" w:rsidP="0020696F">
                <w:pPr>
                  <w:pStyle w:val="Heading1"/>
                  <w:outlineLvl w:val="0"/>
                </w:pPr>
                <w:r w:rsidRPr="0020696F">
                  <w:t xml:space="preserve">The </w:t>
                </w:r>
                <w:proofErr w:type="spellStart"/>
                <w:r w:rsidRPr="0020696F">
                  <w:t>Dagdrivare</w:t>
                </w:r>
                <w:proofErr w:type="spellEnd"/>
              </w:p>
              <w:p w14:paraId="3F62EB6E" w14:textId="77777777" w:rsidR="0020696F" w:rsidRPr="0020696F" w:rsidRDefault="0020696F" w:rsidP="0020696F">
                <w:pPr>
                  <w:rPr>
                    <w:rFonts w:cs="Times New Roman"/>
                  </w:rPr>
                </w:pPr>
              </w:p>
              <w:p w14:paraId="50EE9EC5" w14:textId="77777777" w:rsidR="0020696F" w:rsidRPr="0020696F" w:rsidRDefault="0020696F" w:rsidP="0020696F">
                <w:pPr>
                  <w:rPr>
                    <w:rFonts w:cs="Times New Roman"/>
                    <w:lang w:val="en"/>
                  </w:rPr>
                </w:pPr>
                <w:r w:rsidRPr="0020696F">
                  <w:rPr>
                    <w:rFonts w:cs="Times New Roman"/>
                  </w:rPr>
                  <w:t xml:space="preserve">In the Finland-Swedish literature of the first decades of the twentieth century, new themes and stylistic features appeared in the work of a European-oriented group of intellectuals centred on the journals </w:t>
                </w:r>
                <w:r w:rsidRPr="0020696F">
                  <w:rPr>
                    <w:rFonts w:cs="Times New Roman"/>
                    <w:i/>
                  </w:rPr>
                  <w:t>Euterpe</w:t>
                </w:r>
                <w:r w:rsidRPr="0020696F">
                  <w:rPr>
                    <w:rFonts w:cs="Times New Roman"/>
                  </w:rPr>
                  <w:t xml:space="preserve"> (1901–1905), </w:t>
                </w:r>
                <w:r w:rsidRPr="0020696F">
                  <w:rPr>
                    <w:rFonts w:cs="Times New Roman"/>
                    <w:i/>
                  </w:rPr>
                  <w:t>Argus</w:t>
                </w:r>
                <w:r w:rsidRPr="0020696F">
                  <w:rPr>
                    <w:rFonts w:cs="Times New Roman"/>
                  </w:rPr>
                  <w:t xml:space="preserve"> (1908–1911) and </w:t>
                </w:r>
                <w:r w:rsidRPr="0020696F">
                  <w:rPr>
                    <w:rFonts w:cs="Times New Roman"/>
                    <w:i/>
                  </w:rPr>
                  <w:t>Nya Argus</w:t>
                </w:r>
                <w:r w:rsidRPr="0020696F">
                  <w:rPr>
                    <w:rFonts w:cs="Times New Roman"/>
                  </w:rPr>
                  <w:t xml:space="preserve"> (1911–present day). </w:t>
                </w:r>
                <w:proofErr w:type="spellStart"/>
                <w:r w:rsidRPr="0020696F">
                  <w:rPr>
                    <w:rFonts w:cs="Times New Roman"/>
                  </w:rPr>
                  <w:t>Torsten</w:t>
                </w:r>
                <w:proofErr w:type="spellEnd"/>
                <w:r w:rsidRPr="0020696F">
                  <w:rPr>
                    <w:rFonts w:cs="Times New Roman"/>
                  </w:rPr>
                  <w:t xml:space="preserve"> </w:t>
                </w:r>
                <w:proofErr w:type="spellStart"/>
                <w:r w:rsidRPr="0020696F">
                  <w:rPr>
                    <w:rFonts w:cs="Times New Roman"/>
                  </w:rPr>
                  <w:t>Helsingius</w:t>
                </w:r>
                <w:proofErr w:type="spellEnd"/>
                <w:r w:rsidRPr="0020696F">
                  <w:rPr>
                    <w:rFonts w:cs="Times New Roman"/>
                  </w:rPr>
                  <w:t xml:space="preserve">’ novel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w:t>
                </w:r>
                <w:r w:rsidRPr="0020696F">
                  <w:rPr>
                    <w:rFonts w:cs="Times New Roman"/>
                    <w:i/>
                  </w:rPr>
                  <w:t>The Idlers</w:t>
                </w:r>
                <w:r w:rsidRPr="0020696F">
                  <w:rPr>
                    <w:rFonts w:cs="Times New Roman"/>
                  </w:rPr>
                  <w:t xml:space="preserve">, 1914) would give its name to this loosely structured group of authors that appeared between 1907 and 1917. Influenced by </w:t>
                </w:r>
                <w:r w:rsidRPr="0020696F">
                  <w:rPr>
                    <w:rFonts w:cs="Times New Roman"/>
                    <w:i/>
                  </w:rPr>
                  <w:t xml:space="preserve">fin de siècle </w:t>
                </w:r>
                <w:r w:rsidRPr="0020696F">
                  <w:rPr>
                    <w:rFonts w:cs="Times New Roman"/>
                  </w:rPr>
                  <w:t xml:space="preserve">decadence and aestheticism, their protagonists tended to be artistic young men from a bourgeois </w:t>
                </w:r>
                <w:r w:rsidRPr="0020696F">
                  <w:rPr>
                    <w:rFonts w:cs="Times New Roman"/>
                  </w:rPr>
                  <w:lastRenderedPageBreak/>
                  <w:t>background who idled their days away in the public space of contemporary urban settings: streets, theatres, bars. Aloof from the political turmoil of the day so visible in literature in Finnish, authors associated with this movement focused on evocations of urban estrangement and artist life</w:t>
                </w:r>
                <w:r w:rsidRPr="0020696F">
                  <w:rPr>
                    <w:rFonts w:cs="Times New Roman"/>
                    <w:lang w:val="en"/>
                  </w:rPr>
                  <w:t xml:space="preserve">. </w:t>
                </w:r>
              </w:p>
              <w:p w14:paraId="6D4DD42A" w14:textId="77777777" w:rsidR="0020696F" w:rsidRPr="0020696F" w:rsidRDefault="0020696F" w:rsidP="0020696F">
                <w:pPr>
                  <w:rPr>
                    <w:rFonts w:cs="Times New Roman"/>
                    <w:lang w:val="en"/>
                  </w:rPr>
                </w:pPr>
              </w:p>
              <w:p w14:paraId="5DD13EF9" w14:textId="77777777" w:rsidR="0020696F" w:rsidRPr="0020696F" w:rsidRDefault="0020696F" w:rsidP="0020696F">
                <w:pPr>
                  <w:rPr>
                    <w:rFonts w:cs="Times New Roman"/>
                  </w:rPr>
                </w:pPr>
                <w:r w:rsidRPr="0020696F">
                  <w:t xml:space="preserve">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w:t>
                </w:r>
                <w:r w:rsidRPr="0020696F">
                  <w:rPr>
                    <w:rFonts w:cs="Times New Roman"/>
                  </w:rPr>
                  <w:t>Ture Janson’s (1886–1954) famous poem ‘</w:t>
                </w:r>
                <w:proofErr w:type="spellStart"/>
                <w:r w:rsidRPr="0020696F">
                  <w:rPr>
                    <w:rFonts w:cs="Times New Roman"/>
                  </w:rPr>
                  <w:t>Staden</w:t>
                </w:r>
                <w:proofErr w:type="spellEnd"/>
                <w:r w:rsidRPr="0020696F">
                  <w:rPr>
                    <w:rFonts w:cs="Times New Roman"/>
                  </w:rPr>
                  <w:t>’ (‘The City’</w:t>
                </w:r>
                <w:r w:rsidRPr="0020696F">
                  <w:rPr>
                    <w:rFonts w:cs="Times New Roman"/>
                    <w:i/>
                    <w:iCs/>
                  </w:rPr>
                  <w:t xml:space="preserve">, </w:t>
                </w:r>
                <w:r w:rsidRPr="0020696F">
                  <w:rPr>
                    <w:rFonts w:cs="Times New Roman"/>
                  </w:rPr>
                  <w:t xml:space="preserve">1913) is symptomatic in this respect. It evokes how it feels ‘to be a stranger in one’s own city’, with no other option than to become a ‘brisk </w:t>
                </w:r>
                <w:proofErr w:type="spellStart"/>
                <w:r w:rsidRPr="0020696F">
                  <w:rPr>
                    <w:rFonts w:cs="Times New Roman"/>
                    <w:i/>
                  </w:rPr>
                  <w:t>flâneur</w:t>
                </w:r>
                <w:proofErr w:type="spellEnd"/>
                <w:r w:rsidRPr="0020696F">
                  <w:rPr>
                    <w:rFonts w:cs="Times New Roman"/>
                  </w:rPr>
                  <w:t xml:space="preserve">’ mingling with the ‘evening crowds on the promenades’. Nevertheless,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 xml:space="preserve">were always closer to the dandy than to the </w:t>
                </w:r>
                <w:proofErr w:type="spellStart"/>
                <w:r w:rsidRPr="0020696F">
                  <w:rPr>
                    <w:rFonts w:cs="Times New Roman"/>
                    <w:i/>
                  </w:rPr>
                  <w:t>flâneur</w:t>
                </w:r>
                <w:proofErr w:type="spellEnd"/>
                <w:r w:rsidRPr="0020696F">
                  <w:rPr>
                    <w:rFonts w:cs="Times New Roman"/>
                  </w:rPr>
                  <w:t xml:space="preserve">, and surrendering to the urban crowd tended to be described as a regrettable condition, rather than as the cherished mission outlined by Charles Baudelaire. In terms of literary form, too, the </w:t>
                </w:r>
                <w:proofErr w:type="spellStart"/>
                <w:r w:rsidRPr="0020696F">
                  <w:rPr>
                    <w:rFonts w:cs="Times New Roman"/>
                    <w:i/>
                  </w:rPr>
                  <w:t>dagdrivare</w:t>
                </w:r>
                <w:proofErr w:type="spellEnd"/>
                <w:r w:rsidRPr="0020696F">
                  <w:rPr>
                    <w:rFonts w:cs="Times New Roman"/>
                    <w:i/>
                  </w:rPr>
                  <w:t xml:space="preserve"> </w:t>
                </w:r>
                <w:r w:rsidRPr="0020696F">
                  <w:rPr>
                    <w:rFonts w:cs="Times New Roman"/>
                  </w:rPr>
                  <w:t>were no radical innovators: Janson’s ‘</w:t>
                </w:r>
                <w:proofErr w:type="spellStart"/>
                <w:r w:rsidRPr="0020696F">
                  <w:rPr>
                    <w:rFonts w:cs="Times New Roman"/>
                  </w:rPr>
                  <w:t>Staden</w:t>
                </w:r>
                <w:proofErr w:type="spellEnd"/>
                <w:r w:rsidRPr="0020696F">
                  <w:rPr>
                    <w:rFonts w:cs="Times New Roman"/>
                  </w:rPr>
                  <w:t>’ was written in the sonnet form.</w:t>
                </w:r>
              </w:p>
              <w:p w14:paraId="3F69D011" w14:textId="77777777" w:rsidR="0020696F" w:rsidRPr="0020696F" w:rsidRDefault="0020696F" w:rsidP="0020696F">
                <w:pPr>
                  <w:rPr>
                    <w:rFonts w:cs="Times New Roman"/>
                  </w:rPr>
                </w:pPr>
              </w:p>
              <w:p w14:paraId="595FEE72" w14:textId="77777777" w:rsidR="0020696F" w:rsidRPr="0020696F" w:rsidRDefault="0020696F" w:rsidP="0020696F">
                <w:pPr>
                  <w:pStyle w:val="Heading1"/>
                  <w:outlineLvl w:val="0"/>
                </w:pPr>
                <w:r w:rsidRPr="0020696F">
                  <w:t>Finland-Swedish Modernism</w:t>
                </w:r>
              </w:p>
              <w:p w14:paraId="504B7630" w14:textId="77777777" w:rsidR="0020696F" w:rsidRDefault="0020696F" w:rsidP="0020696F">
                <w:pPr>
                  <w:rPr>
                    <w:rFonts w:cs="Times New Roman"/>
                  </w:rPr>
                </w:pPr>
              </w:p>
              <w:p w14:paraId="7A01E30E" w14:textId="77777777" w:rsidR="0020696F" w:rsidRDefault="0020696F" w:rsidP="0020696F">
                <w:pPr>
                  <w:rPr>
                    <w:rFonts w:cs="Times New Roman"/>
                  </w:rPr>
                </w:pPr>
                <w:r w:rsidRPr="0020696F">
                  <w:rPr>
                    <w:rFonts w:cs="Times New Roman"/>
                  </w:rPr>
                  <w:t xml:space="preserve">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w:t>
                </w:r>
                <w:proofErr w:type="spellStart"/>
                <w:r w:rsidRPr="0020696F">
                  <w:rPr>
                    <w:rFonts w:cs="Times New Roman"/>
                  </w:rPr>
                  <w:t>Södergran</w:t>
                </w:r>
                <w:proofErr w:type="spellEnd"/>
                <w:r w:rsidRPr="0020696F">
                  <w:rPr>
                    <w:rFonts w:cs="Times New Roman"/>
                  </w:rPr>
                  <w:t xml:space="preserve"> (1892–1923) and Hagar Olsson (1893–1978).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w:t>
                </w:r>
                <w:proofErr w:type="spellStart"/>
                <w:r w:rsidRPr="0020696F">
                  <w:rPr>
                    <w:rFonts w:cs="Times New Roman"/>
                  </w:rPr>
                  <w:t>Deleuze</w:t>
                </w:r>
                <w:proofErr w:type="spellEnd"/>
                <w:r w:rsidRPr="0020696F">
                  <w:rPr>
                    <w:rFonts w:cs="Times New Roman"/>
                  </w:rPr>
                  <w:t xml:space="preserve"> &amp; </w:t>
                </w:r>
                <w:proofErr w:type="spellStart"/>
                <w:r w:rsidRPr="0020696F">
                  <w:rPr>
                    <w:rFonts w:cs="Times New Roman"/>
                  </w:rPr>
                  <w:t>Guattari</w:t>
                </w:r>
                <w:proofErr w:type="spellEnd"/>
                <w:r w:rsidRPr="0020696F">
                  <w:rPr>
                    <w:rFonts w:cs="Times New Roman"/>
                  </w:rPr>
                  <w:t xml:space="preserve"> 1975), writing in Swedish in a predominantly Finnish context, situated at the periphery of Europe, meant that their impact, both nationally and internationally, would always be limited. </w:t>
                </w:r>
              </w:p>
              <w:p w14:paraId="35708533" w14:textId="77777777" w:rsidR="00CA38B2" w:rsidRDefault="00CA38B2" w:rsidP="0020696F">
                <w:pPr>
                  <w:rPr>
                    <w:rFonts w:cs="Times New Roman"/>
                  </w:rPr>
                </w:pPr>
              </w:p>
              <w:p w14:paraId="38B2CBC5" w14:textId="77777777" w:rsidR="00CA38B2" w:rsidRDefault="00CA38B2" w:rsidP="0020696F">
                <w:pPr>
                  <w:rPr>
                    <w:rFonts w:cs="Times New Roman"/>
                  </w:rPr>
                </w:pPr>
                <w:r>
                  <w:rPr>
                    <w:rFonts w:cs="Times New Roman"/>
                  </w:rPr>
                  <w:t>File: EdithSödergran.jpg</w:t>
                </w:r>
              </w:p>
              <w:p w14:paraId="3E402107" w14:textId="77777777" w:rsidR="00183EA6" w:rsidRPr="0020696F" w:rsidRDefault="00183EA6" w:rsidP="00183EA6">
                <w:pPr>
                  <w:pStyle w:val="Caption"/>
                </w:pPr>
                <w:r>
                  <w:t xml:space="preserve">Figure </w:t>
                </w:r>
                <w:r w:rsidR="00D31B38">
                  <w:fldChar w:fldCharType="begin"/>
                </w:r>
                <w:r w:rsidR="00D31B38">
                  <w:instrText xml:space="preserve"> SEQ Figure \* ARABIC </w:instrText>
                </w:r>
                <w:r w:rsidR="00D31B38">
                  <w:fldChar w:fldCharType="separate"/>
                </w:r>
                <w:r w:rsidR="009E287D">
                  <w:rPr>
                    <w:noProof/>
                  </w:rPr>
                  <w:t>2</w:t>
                </w:r>
                <w:r w:rsidR="00D31B38">
                  <w:rPr>
                    <w:noProof/>
                  </w:rPr>
                  <w:fldChar w:fldCharType="end"/>
                </w:r>
                <w:r>
                  <w:t xml:space="preserve"> Edith </w:t>
                </w:r>
                <w:proofErr w:type="spellStart"/>
                <w:r>
                  <w:t>Södergran</w:t>
                </w:r>
                <w:proofErr w:type="spellEnd"/>
              </w:p>
              <w:p w14:paraId="3D3FE8ED" w14:textId="77777777" w:rsidR="00183EA6" w:rsidRPr="00183EA6" w:rsidRDefault="00183EA6" w:rsidP="00183EA6">
                <w:pPr>
                  <w:autoSpaceDE w:val="0"/>
                  <w:autoSpaceDN w:val="0"/>
                  <w:adjustRightInd w:val="0"/>
                  <w:rPr>
                    <w:rFonts w:ascii="Times New Roman" w:hAnsi="Times New Roman" w:cs="Times New Roman"/>
                    <w:sz w:val="24"/>
                    <w:szCs w:val="24"/>
                  </w:rPr>
                </w:pPr>
                <w:r w:rsidRPr="00183EA6">
                  <w:rPr>
                    <w:rFonts w:cs="Times New Roman"/>
                  </w:rPr>
                  <w:t>Source: http://www.kansallisbiografia.fi/kuvat/4814/</w:t>
                </w:r>
              </w:p>
              <w:p w14:paraId="57D7AEB4" w14:textId="77777777" w:rsidR="0020696F" w:rsidRPr="0020696F" w:rsidRDefault="0020696F" w:rsidP="0020696F">
                <w:pPr>
                  <w:rPr>
                    <w:rFonts w:cs="Times New Roman"/>
                  </w:rPr>
                </w:pPr>
              </w:p>
              <w:p w14:paraId="08560ABB" w14:textId="77777777" w:rsidR="0020696F" w:rsidRPr="0020696F" w:rsidRDefault="0020696F" w:rsidP="0020696F">
                <w:pPr>
                  <w:rPr>
                    <w:rFonts w:cs="Times New Roman"/>
                  </w:rPr>
                </w:pPr>
                <w:r w:rsidRPr="0020696F">
                  <w:rPr>
                    <w:rFonts w:cs="Times New Roman"/>
                  </w:rPr>
                  <w:t xml:space="preserve">Edith </w:t>
                </w:r>
                <w:proofErr w:type="spellStart"/>
                <w:r w:rsidRPr="0020696F">
                  <w:rPr>
                    <w:rFonts w:cs="Times New Roman"/>
                  </w:rPr>
                  <w:t>Södergran</w:t>
                </w:r>
                <w:proofErr w:type="spellEnd"/>
                <w:r w:rsidRPr="0020696F">
                  <w:rPr>
                    <w:rFonts w:cs="Times New Roman"/>
                  </w:rPr>
                  <w:t xml:space="preserve"> was the lyrical genius and iconic pioneer of the movement. Her radically innovative and self-confident visionary poems were met by contemporary critics with a distinct lack of understanding. The generally hostile reception of her poetry, combined with the tragic events of her personal life – she died young of tuberculosis, in relative isolation and poverty – have led to the image of a fragile, tragic and reclusive genius. Recent research (</w:t>
                </w:r>
                <w:proofErr w:type="spellStart"/>
                <w:r w:rsidRPr="0020696F">
                  <w:rPr>
                    <w:rFonts w:cs="Times New Roman"/>
                  </w:rPr>
                  <w:t>Rahikainen</w:t>
                </w:r>
                <w:proofErr w:type="spellEnd"/>
                <w:r w:rsidRPr="0020696F">
                  <w:rPr>
                    <w:rFonts w:cs="Times New Roman"/>
                  </w:rPr>
                  <w:t xml:space="preserve"> 2014) has modified that picture, emphasizing, amongst other things, her irony and lively cosmopolitanism. </w:t>
                </w:r>
                <w:proofErr w:type="spellStart"/>
                <w:r w:rsidRPr="0020696F">
                  <w:rPr>
                    <w:rFonts w:cs="Times New Roman"/>
                  </w:rPr>
                  <w:t>Södergran</w:t>
                </w:r>
                <w:proofErr w:type="spellEnd"/>
                <w:r w:rsidRPr="0020696F">
                  <w:rPr>
                    <w:rFonts w:cs="Times New Roman"/>
                  </w:rPr>
                  <w:t xml:space="preserve"> drew resourcefully on a wide range of influences, from German expressionism and Nietzsche’s work to French symbolism, Anthroposophy, and the Gospels. </w:t>
                </w:r>
                <w:proofErr w:type="spellStart"/>
                <w:r w:rsidRPr="0020696F">
                  <w:rPr>
                    <w:rFonts w:cs="Times New Roman"/>
                  </w:rPr>
                  <w:t>Södergran’s</w:t>
                </w:r>
                <w:proofErr w:type="spellEnd"/>
                <w:r w:rsidRPr="0020696F">
                  <w:rPr>
                    <w:rFonts w:cs="Times New Roman"/>
                  </w:rPr>
                  <w:t xml:space="preserve"> most celebrated works are the expressionist </w:t>
                </w:r>
                <w:proofErr w:type="spellStart"/>
                <w:r w:rsidRPr="0020696F">
                  <w:rPr>
                    <w:rFonts w:cs="Times New Roman"/>
                    <w:i/>
                  </w:rPr>
                  <w:t>Septemberlyran</w:t>
                </w:r>
                <w:proofErr w:type="spellEnd"/>
                <w:r w:rsidRPr="0020696F">
                  <w:rPr>
                    <w:rFonts w:cs="Times New Roman"/>
                    <w:i/>
                  </w:rPr>
                  <w:t xml:space="preserve"> </w:t>
                </w:r>
                <w:r w:rsidRPr="0020696F">
                  <w:rPr>
                    <w:rFonts w:cs="Times New Roman"/>
                  </w:rPr>
                  <w:t>(</w:t>
                </w:r>
                <w:r w:rsidRPr="0020696F">
                  <w:rPr>
                    <w:rFonts w:cs="Times New Roman"/>
                    <w:i/>
                  </w:rPr>
                  <w:t>September Lyre</w:t>
                </w:r>
                <w:r w:rsidRPr="0020696F">
                  <w:rPr>
                    <w:rFonts w:cs="Times New Roman"/>
                  </w:rPr>
                  <w:t xml:space="preserve">; 1918) and the posthumously published </w:t>
                </w:r>
                <w:proofErr w:type="spellStart"/>
                <w:r w:rsidRPr="0020696F">
                  <w:rPr>
                    <w:rFonts w:cs="Times New Roman"/>
                    <w:i/>
                    <w:iCs/>
                  </w:rPr>
                  <w:t>Landet</w:t>
                </w:r>
                <w:proofErr w:type="spellEnd"/>
                <w:r w:rsidRPr="0020696F">
                  <w:rPr>
                    <w:rFonts w:cs="Times New Roman"/>
                    <w:i/>
                    <w:iCs/>
                  </w:rPr>
                  <w:t xml:space="preserve"> </w:t>
                </w:r>
                <w:proofErr w:type="spellStart"/>
                <w:r w:rsidRPr="0020696F">
                  <w:rPr>
                    <w:rFonts w:cs="Times New Roman"/>
                    <w:i/>
                    <w:iCs/>
                  </w:rPr>
                  <w:t>som</w:t>
                </w:r>
                <w:proofErr w:type="spellEnd"/>
                <w:r w:rsidRPr="0020696F">
                  <w:rPr>
                    <w:rFonts w:cs="Times New Roman"/>
                    <w:i/>
                    <w:iCs/>
                  </w:rPr>
                  <w:t xml:space="preserve"> </w:t>
                </w:r>
                <w:proofErr w:type="spellStart"/>
                <w:r w:rsidRPr="0020696F">
                  <w:rPr>
                    <w:rFonts w:cs="Times New Roman"/>
                    <w:i/>
                    <w:iCs/>
                  </w:rPr>
                  <w:t>icke</w:t>
                </w:r>
                <w:proofErr w:type="spellEnd"/>
                <w:r w:rsidRPr="0020696F">
                  <w:rPr>
                    <w:rFonts w:cs="Times New Roman"/>
                    <w:i/>
                    <w:iCs/>
                  </w:rPr>
                  <w:t xml:space="preserve"> </w:t>
                </w:r>
                <w:proofErr w:type="spellStart"/>
                <w:r w:rsidRPr="0020696F">
                  <w:rPr>
                    <w:rFonts w:cs="Times New Roman"/>
                    <w:i/>
                    <w:iCs/>
                  </w:rPr>
                  <w:t>är</w:t>
                </w:r>
                <w:proofErr w:type="spellEnd"/>
                <w:r w:rsidRPr="0020696F">
                  <w:rPr>
                    <w:rFonts w:cs="Times New Roman"/>
                    <w:i/>
                    <w:iCs/>
                  </w:rPr>
                  <w:t xml:space="preserve"> </w:t>
                </w:r>
                <w:r w:rsidRPr="0020696F">
                  <w:rPr>
                    <w:rFonts w:cs="Times New Roman"/>
                  </w:rPr>
                  <w:t>(</w:t>
                </w:r>
                <w:r w:rsidRPr="0020696F">
                  <w:rPr>
                    <w:rFonts w:cs="Times New Roman"/>
                    <w:i/>
                    <w:iCs/>
                  </w:rPr>
                  <w:t>The Land that is Not</w:t>
                </w:r>
                <w:r w:rsidRPr="0020696F">
                  <w:rPr>
                    <w:rFonts w:cs="Times New Roman"/>
                  </w:rPr>
                  <w:t xml:space="preserve">, 1925). </w:t>
                </w:r>
              </w:p>
              <w:p w14:paraId="67E66B84" w14:textId="77777777" w:rsidR="0020696F" w:rsidRPr="0020696F" w:rsidRDefault="0020696F" w:rsidP="0020696F">
                <w:pPr>
                  <w:rPr>
                    <w:rFonts w:cs="Times New Roman"/>
                  </w:rPr>
                </w:pPr>
              </w:p>
              <w:p w14:paraId="0DB7A104" w14:textId="1EC65B8D" w:rsidR="0020696F" w:rsidRDefault="0020696F" w:rsidP="0020696F">
                <w:pPr>
                  <w:rPr>
                    <w:rFonts w:cs="Times New Roman"/>
                  </w:rPr>
                </w:pPr>
                <w:r w:rsidRPr="0020696F">
                  <w:rPr>
                    <w:rFonts w:cs="Times New Roman"/>
                  </w:rPr>
                  <w:lastRenderedPageBreak/>
                  <w:t xml:space="preserve">After </w:t>
                </w:r>
                <w:proofErr w:type="spellStart"/>
                <w:r w:rsidRPr="0020696F">
                  <w:rPr>
                    <w:rFonts w:cs="Times New Roman"/>
                  </w:rPr>
                  <w:t>Södergran’s</w:t>
                </w:r>
                <w:proofErr w:type="spellEnd"/>
                <w:r w:rsidRPr="0020696F">
                  <w:rPr>
                    <w:rFonts w:cs="Times New Roman"/>
                  </w:rPr>
                  <w:t xml:space="preserve"> death, Hagar Olsson became the most vocal defender of her poetical legacy. Olsson had become the theorist of modernism in between the wars, and closely followed international developments in art and literature, which she introduced in Finland and the Nordic countries by way of her prolific critical writing and essays. Of her several collections of essays, the volume </w:t>
                </w:r>
                <w:proofErr w:type="spellStart"/>
                <w:r w:rsidRPr="0020696F">
                  <w:rPr>
                    <w:rFonts w:cs="Times New Roman"/>
                    <w:i/>
                  </w:rPr>
                  <w:t>Ny</w:t>
                </w:r>
                <w:proofErr w:type="spellEnd"/>
                <w:r w:rsidRPr="0020696F">
                  <w:rPr>
                    <w:rFonts w:cs="Times New Roman"/>
                    <w:i/>
                  </w:rPr>
                  <w:t xml:space="preserve"> generation </w:t>
                </w:r>
                <w:r w:rsidRPr="0020696F">
                  <w:rPr>
                    <w:rFonts w:cs="Times New Roman"/>
                  </w:rPr>
                  <w:t>(</w:t>
                </w:r>
                <w:r w:rsidRPr="0020696F">
                  <w:rPr>
                    <w:rFonts w:cs="Times New Roman"/>
                    <w:i/>
                  </w:rPr>
                  <w:t>The New Generation</w:t>
                </w:r>
                <w:r w:rsidRPr="0020696F">
                  <w:rPr>
                    <w:rFonts w:cs="Times New Roman"/>
                  </w:rPr>
                  <w:t xml:space="preserve">, 1925), stands out as a conscious program of literary modernism. In her own work, in particular her expressionist drama and prose, she aimed – with mixed success – to bring into effect some of that literary program. Literary magazines such as the radical bilingual magazine </w:t>
                </w:r>
                <w:r w:rsidRPr="0020696F">
                  <w:rPr>
                    <w:rFonts w:cs="Times New Roman"/>
                    <w:i/>
                  </w:rPr>
                  <w:t xml:space="preserve">Ultra </w:t>
                </w:r>
                <w:r w:rsidRPr="0020696F">
                  <w:rPr>
                    <w:rFonts w:cs="Times New Roman"/>
                  </w:rPr>
                  <w:t xml:space="preserve">(1922) and </w:t>
                </w:r>
                <w:proofErr w:type="spellStart"/>
                <w:r w:rsidRPr="0020696F">
                  <w:rPr>
                    <w:rFonts w:cs="Times New Roman"/>
                    <w:i/>
                  </w:rPr>
                  <w:t>Quosego</w:t>
                </w:r>
                <w:proofErr w:type="spellEnd"/>
                <w:r w:rsidRPr="0020696F">
                  <w:rPr>
                    <w:rFonts w:cs="Times New Roman"/>
                  </w:rPr>
                  <w:t xml:space="preserve"> (1928–1929) constituted an important mouthpiece for Finland-Swedish modernism. Gunnar </w:t>
                </w:r>
                <w:proofErr w:type="spellStart"/>
                <w:r w:rsidRPr="0020696F">
                  <w:rPr>
                    <w:rFonts w:cs="Times New Roman"/>
                  </w:rPr>
                  <w:t>Björling</w:t>
                </w:r>
                <w:proofErr w:type="spellEnd"/>
                <w:r w:rsidRPr="0020696F">
                  <w:rPr>
                    <w:rFonts w:cs="Times New Roman"/>
                  </w:rPr>
                  <w:t xml:space="preserve"> (1887–1960), one of the most innovative but least recognized Finland-Swedish</w:t>
                </w:r>
                <w:ins w:id="26" w:author="Lieven" w:date="2016-03-09T09:18:00Z">
                  <w:r w:rsidR="006D715C">
                    <w:rPr>
                      <w:rFonts w:cs="Times New Roman"/>
                    </w:rPr>
                    <w:t xml:space="preserve"> modernist</w:t>
                  </w:r>
                </w:ins>
                <w:r w:rsidRPr="0020696F">
                  <w:rPr>
                    <w:rFonts w:cs="Times New Roman"/>
                  </w:rPr>
                  <w:t xml:space="preserve"> authors, contributed to both magazines, and it was in </w:t>
                </w:r>
                <w:proofErr w:type="spellStart"/>
                <w:r w:rsidRPr="0020696F">
                  <w:rPr>
                    <w:rFonts w:cs="Times New Roman"/>
                    <w:i/>
                  </w:rPr>
                  <w:t>Quosego</w:t>
                </w:r>
                <w:proofErr w:type="spellEnd"/>
                <w:r w:rsidRPr="0020696F">
                  <w:rPr>
                    <w:rFonts w:cs="Times New Roman"/>
                    <w:i/>
                  </w:rPr>
                  <w:t xml:space="preserve"> </w:t>
                </w:r>
                <w:r w:rsidRPr="0020696F">
                  <w:rPr>
                    <w:rFonts w:cs="Times New Roman"/>
                  </w:rPr>
                  <w:t>that he presented his ideas on modernist ethics, as well as his own characteristic variety of literary modernism, ‘a Dadaist universal stream of life’ (</w:t>
                </w:r>
                <w:proofErr w:type="spellStart"/>
                <w:r w:rsidRPr="0020696F">
                  <w:rPr>
                    <w:rFonts w:cs="Times New Roman"/>
                  </w:rPr>
                  <w:t>Jansson</w:t>
                </w:r>
                <w:proofErr w:type="spellEnd"/>
                <w:r w:rsidRPr="0020696F">
                  <w:rPr>
                    <w:rFonts w:cs="Times New Roman"/>
                  </w:rPr>
                  <w:t xml:space="preserve"> 2013, 678). </w:t>
                </w:r>
              </w:p>
              <w:p w14:paraId="58A8C5CE" w14:textId="77777777" w:rsidR="00183EA6" w:rsidRDefault="00183EA6" w:rsidP="0020696F">
                <w:pPr>
                  <w:rPr>
                    <w:rFonts w:cs="Times New Roman"/>
                  </w:rPr>
                </w:pPr>
              </w:p>
              <w:p w14:paraId="5DB9683F" w14:textId="77777777" w:rsidR="00183EA6" w:rsidRDefault="00183EA6" w:rsidP="0020696F">
                <w:pPr>
                  <w:rPr>
                    <w:rFonts w:cs="Times New Roman"/>
                  </w:rPr>
                </w:pPr>
                <w:r>
                  <w:rPr>
                    <w:rFonts w:cs="Times New Roman"/>
                  </w:rPr>
                  <w:t xml:space="preserve">File: </w:t>
                </w:r>
              </w:p>
              <w:p w14:paraId="2CE10EC2" w14:textId="77777777" w:rsidR="00183EA6" w:rsidRPr="0020696F" w:rsidRDefault="00183EA6" w:rsidP="00183EA6">
                <w:pPr>
                  <w:pStyle w:val="Caption"/>
                </w:pPr>
                <w:r>
                  <w:t xml:space="preserve">Figure </w:t>
                </w:r>
                <w:r w:rsidR="00D31B38">
                  <w:fldChar w:fldCharType="begin"/>
                </w:r>
                <w:r w:rsidR="00D31B38">
                  <w:instrText xml:space="preserve"> SEQ Figure \* ARABIC </w:instrText>
                </w:r>
                <w:r w:rsidR="00D31B38">
                  <w:fldChar w:fldCharType="separate"/>
                </w:r>
                <w:r w:rsidR="009E287D">
                  <w:rPr>
                    <w:noProof/>
                  </w:rPr>
                  <w:t>3</w:t>
                </w:r>
                <w:r w:rsidR="00D31B38">
                  <w:rPr>
                    <w:noProof/>
                  </w:rPr>
                  <w:fldChar w:fldCharType="end"/>
                </w:r>
                <w:r>
                  <w:t xml:space="preserve"> Hagar Olsson</w:t>
                </w:r>
              </w:p>
              <w:p w14:paraId="50FFE219" w14:textId="1DD8479B" w:rsidR="00183EA6" w:rsidRPr="0020696F" w:rsidRDefault="00183EA6" w:rsidP="0020696F">
                <w:pPr>
                  <w:rPr>
                    <w:rFonts w:cs="Times New Roman"/>
                  </w:rPr>
                </w:pPr>
                <w:r>
                  <w:rPr>
                    <w:rFonts w:cs="Times New Roman"/>
                  </w:rPr>
                  <w:t>Source:</w:t>
                </w:r>
                <w:ins w:id="27" w:author="Lieven" w:date="2016-03-09T09:46:00Z">
                  <w:r w:rsidR="00C8124E">
                    <w:rPr>
                      <w:rFonts w:cs="Times New Roman"/>
                    </w:rPr>
                    <w:t xml:space="preserve"> </w:t>
                  </w:r>
                  <w:r w:rsidR="00C8124E" w:rsidRPr="00C8124E">
                    <w:rPr>
                      <w:rFonts w:cs="Times New Roman"/>
                    </w:rPr>
                    <w:t>http://bibbild.abo.fi/hands/Olsson/f7.htm</w:t>
                  </w:r>
                </w:ins>
                <w:r>
                  <w:rPr>
                    <w:rFonts w:cs="Times New Roman"/>
                  </w:rPr>
                  <w:t xml:space="preserve"> </w:t>
                </w:r>
                <w:del w:id="28" w:author="Lieven" w:date="2016-03-09T09:46:00Z">
                  <w:r w:rsidRPr="00183EA6" w:rsidDel="00C8124E">
                    <w:rPr>
                      <w:rFonts w:cs="Times New Roman"/>
                    </w:rPr>
                    <w:delText>http://jonkopingsbibliotek.se/bokerier/wp-content/uploads/2011/07/Hagar-Olsson1.</w:delText>
                  </w:r>
                  <w:commentRangeStart w:id="29"/>
                  <w:r w:rsidRPr="00183EA6" w:rsidDel="00C8124E">
                    <w:rPr>
                      <w:rFonts w:cs="Times New Roman"/>
                    </w:rPr>
                    <w:delText>jpg</w:delText>
                  </w:r>
                  <w:commentRangeEnd w:id="29"/>
                  <w:r w:rsidDel="00C8124E">
                    <w:rPr>
                      <w:rStyle w:val="CommentReference"/>
                    </w:rPr>
                    <w:commentReference w:id="29"/>
                  </w:r>
                </w:del>
              </w:p>
              <w:p w14:paraId="0391A6B6" w14:textId="77777777" w:rsidR="0020696F" w:rsidRPr="0020696F" w:rsidRDefault="0020696F" w:rsidP="0020696F"/>
              <w:p w14:paraId="05B54E7D" w14:textId="77777777" w:rsidR="0020696F" w:rsidRPr="0020696F" w:rsidRDefault="0020696F" w:rsidP="0020696F">
                <w:pPr>
                  <w:rPr>
                    <w:rFonts w:cs="Times New Roman"/>
                    <w:bCs/>
                  </w:rPr>
                </w:pPr>
                <w:r w:rsidRPr="0020696F">
                  <w:rPr>
                    <w:rFonts w:cs="Times New Roman"/>
                  </w:rPr>
                  <w:t xml:space="preserve">Elmer </w:t>
                </w:r>
                <w:proofErr w:type="spellStart"/>
                <w:r w:rsidRPr="0020696F">
                  <w:rPr>
                    <w:rFonts w:cs="Times New Roman"/>
                  </w:rPr>
                  <w:t>Diktonius</w:t>
                </w:r>
                <w:proofErr w:type="spellEnd"/>
                <w:r w:rsidRPr="0020696F">
                  <w:rPr>
                    <w:rFonts w:cs="Times New Roman"/>
                  </w:rPr>
                  <w:t xml:space="preserve">, who edited </w:t>
                </w:r>
                <w:proofErr w:type="spellStart"/>
                <w:r w:rsidRPr="0020696F">
                  <w:rPr>
                    <w:rFonts w:cs="Times New Roman"/>
                  </w:rPr>
                  <w:t>Södergran’s</w:t>
                </w:r>
                <w:proofErr w:type="spellEnd"/>
                <w:r w:rsidRPr="0020696F">
                  <w:rPr>
                    <w:rFonts w:cs="Times New Roman"/>
                  </w:rPr>
                  <w:t xml:space="preserve"> posthumous poetry collection </w:t>
                </w:r>
                <w:proofErr w:type="spellStart"/>
                <w:r w:rsidRPr="0020696F">
                  <w:rPr>
                    <w:rFonts w:cs="Times New Roman"/>
                    <w:i/>
                  </w:rPr>
                  <w:t>Landet</w:t>
                </w:r>
                <w:proofErr w:type="spellEnd"/>
                <w:r w:rsidRPr="0020696F">
                  <w:rPr>
                    <w:rFonts w:cs="Times New Roman"/>
                    <w:i/>
                  </w:rPr>
                  <w:t xml:space="preserve"> </w:t>
                </w:r>
                <w:proofErr w:type="spellStart"/>
                <w:r w:rsidRPr="0020696F">
                  <w:rPr>
                    <w:rFonts w:cs="Times New Roman"/>
                    <w:i/>
                  </w:rPr>
                  <w:t>som</w:t>
                </w:r>
                <w:proofErr w:type="spellEnd"/>
                <w:r w:rsidRPr="0020696F">
                  <w:rPr>
                    <w:rFonts w:cs="Times New Roman"/>
                    <w:i/>
                  </w:rPr>
                  <w:t xml:space="preserve"> </w:t>
                </w:r>
                <w:proofErr w:type="spellStart"/>
                <w:r w:rsidRPr="0020696F">
                  <w:rPr>
                    <w:rFonts w:cs="Times New Roman"/>
                    <w:i/>
                  </w:rPr>
                  <w:t>icke</w:t>
                </w:r>
                <w:proofErr w:type="spellEnd"/>
                <w:r w:rsidRPr="0020696F">
                  <w:rPr>
                    <w:rFonts w:cs="Times New Roman"/>
                    <w:i/>
                  </w:rPr>
                  <w:t xml:space="preserve"> </w:t>
                </w:r>
                <w:proofErr w:type="spellStart"/>
                <w:r w:rsidRPr="0020696F">
                  <w:rPr>
                    <w:rFonts w:cs="Times New Roman"/>
                    <w:i/>
                  </w:rPr>
                  <w:t>är</w:t>
                </w:r>
                <w:proofErr w:type="spellEnd"/>
                <w:r w:rsidRPr="0020696F">
                  <w:rPr>
                    <w:rFonts w:cs="Times New Roman"/>
                  </w:rPr>
                  <w:t xml:space="preserve">, was, like Olsson and </w:t>
                </w:r>
                <w:proofErr w:type="spellStart"/>
                <w:r w:rsidRPr="0020696F">
                  <w:rPr>
                    <w:rFonts w:cs="Times New Roman"/>
                  </w:rPr>
                  <w:t>Björling</w:t>
                </w:r>
                <w:proofErr w:type="spellEnd"/>
                <w:r w:rsidRPr="0020696F">
                  <w:rPr>
                    <w:rFonts w:cs="Times New Roman"/>
                  </w:rPr>
                  <w:t xml:space="preserve">, a contributor to </w:t>
                </w:r>
                <w:r w:rsidRPr="0020696F">
                  <w:rPr>
                    <w:rFonts w:cs="Times New Roman"/>
                    <w:i/>
                  </w:rPr>
                  <w:t xml:space="preserve">Ultra </w:t>
                </w:r>
                <w:r w:rsidRPr="0020696F">
                  <w:rPr>
                    <w:rFonts w:cs="Times New Roman"/>
                  </w:rPr>
                  <w:t xml:space="preserve">and </w:t>
                </w:r>
                <w:proofErr w:type="spellStart"/>
                <w:r w:rsidRPr="0020696F">
                  <w:rPr>
                    <w:rFonts w:cs="Times New Roman"/>
                    <w:i/>
                  </w:rPr>
                  <w:t>Quosego</w:t>
                </w:r>
                <w:proofErr w:type="spellEnd"/>
                <w:r w:rsidRPr="0020696F">
                  <w:rPr>
                    <w:rFonts w:cs="Times New Roman"/>
                  </w:rPr>
                  <w:t xml:space="preserve">. </w:t>
                </w:r>
                <w:proofErr w:type="spellStart"/>
                <w:r w:rsidRPr="0020696F">
                  <w:rPr>
                    <w:rFonts w:cs="Times New Roman"/>
                  </w:rPr>
                  <w:t>Diktonius’s</w:t>
                </w:r>
                <w:proofErr w:type="spellEnd"/>
                <w:r w:rsidRPr="0020696F">
                  <w:rPr>
                    <w:rFonts w:cs="Times New Roman"/>
                  </w:rPr>
                  <w:t xml:space="preserve"> early poetry was defined by a hardness, sharpness and violence, in particular </w:t>
                </w:r>
                <w:r w:rsidRPr="0020696F">
                  <w:rPr>
                    <w:rFonts w:cs="Times New Roman"/>
                    <w:bCs/>
                  </w:rPr>
                  <w:t xml:space="preserve">in his collection </w:t>
                </w:r>
                <w:proofErr w:type="spellStart"/>
                <w:r w:rsidRPr="0020696F">
                  <w:rPr>
                    <w:rFonts w:cs="Times New Roman"/>
                    <w:bCs/>
                    <w:i/>
                  </w:rPr>
                  <w:t>Hårda</w:t>
                </w:r>
                <w:proofErr w:type="spellEnd"/>
                <w:r w:rsidRPr="0020696F">
                  <w:rPr>
                    <w:rFonts w:cs="Times New Roman"/>
                    <w:bCs/>
                    <w:i/>
                  </w:rPr>
                  <w:t xml:space="preserve"> </w:t>
                </w:r>
                <w:proofErr w:type="spellStart"/>
                <w:r w:rsidRPr="0020696F">
                  <w:rPr>
                    <w:rFonts w:cs="Times New Roman"/>
                    <w:bCs/>
                    <w:i/>
                  </w:rPr>
                  <w:t>Sångar</w:t>
                </w:r>
                <w:proofErr w:type="spellEnd"/>
                <w:r w:rsidRPr="0020696F">
                  <w:rPr>
                    <w:rFonts w:cs="Times New Roman"/>
                    <w:bCs/>
                    <w:i/>
                  </w:rPr>
                  <w:t xml:space="preserve"> </w:t>
                </w:r>
                <w:r w:rsidRPr="0020696F">
                  <w:rPr>
                    <w:rFonts w:cs="Times New Roman"/>
                    <w:bCs/>
                  </w:rPr>
                  <w:t>(</w:t>
                </w:r>
                <w:r w:rsidRPr="0020696F">
                  <w:rPr>
                    <w:rFonts w:cs="Times New Roman"/>
                    <w:bCs/>
                    <w:i/>
                  </w:rPr>
                  <w:t>Hard songs</w:t>
                </w:r>
                <w:r w:rsidRPr="0020696F">
                  <w:rPr>
                    <w:rFonts w:cs="Times New Roman"/>
                    <w:bCs/>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w:t>
                </w:r>
                <w:proofErr w:type="spellStart"/>
                <w:r w:rsidRPr="0020696F">
                  <w:rPr>
                    <w:rFonts w:cs="Times New Roman"/>
                    <w:bCs/>
                  </w:rPr>
                  <w:t>Diktonius</w:t>
                </w:r>
                <w:proofErr w:type="spellEnd"/>
                <w:r w:rsidRPr="0020696F">
                  <w:rPr>
                    <w:rFonts w:cs="Times New Roman"/>
                    <w:bCs/>
                  </w:rPr>
                  <w:t xml:space="preserve"> was well-acquainted with international movements – he translated Ezra Pound – and, while he knew the work of continental modernism, he had a closer affinity with Anglo-American imagism. </w:t>
                </w:r>
              </w:p>
              <w:p w14:paraId="1790D7FF" w14:textId="77777777" w:rsidR="0020696F" w:rsidRPr="0020696F" w:rsidRDefault="0020696F" w:rsidP="0020696F">
                <w:pPr>
                  <w:rPr>
                    <w:rFonts w:cs="Times New Roman"/>
                    <w:bCs/>
                  </w:rPr>
                </w:pPr>
              </w:p>
              <w:p w14:paraId="2ABB0929" w14:textId="77777777" w:rsidR="0020696F" w:rsidRDefault="0020696F" w:rsidP="0020696F">
                <w:pPr>
                  <w:rPr>
                    <w:rFonts w:cs="Times New Roman"/>
                  </w:rPr>
                </w:pPr>
                <w:proofErr w:type="spellStart"/>
                <w:r w:rsidRPr="0020696F">
                  <w:rPr>
                    <w:rFonts w:cs="Times New Roman"/>
                  </w:rPr>
                  <w:t>Diktonius’s</w:t>
                </w:r>
                <w:proofErr w:type="spellEnd"/>
                <w:r w:rsidRPr="0020696F">
                  <w:rPr>
                    <w:rFonts w:cs="Times New Roman"/>
                  </w:rPr>
                  <w:t xml:space="preserve"> most well-known prose work is </w:t>
                </w:r>
                <w:proofErr w:type="spellStart"/>
                <w:r w:rsidRPr="0020696F">
                  <w:rPr>
                    <w:rFonts w:cs="Times New Roman"/>
                    <w:i/>
                  </w:rPr>
                  <w:t>Janne</w:t>
                </w:r>
                <w:proofErr w:type="spellEnd"/>
                <w:r w:rsidRPr="0020696F">
                  <w:rPr>
                    <w:rFonts w:cs="Times New Roman"/>
                    <w:i/>
                  </w:rPr>
                  <w:t xml:space="preserve"> </w:t>
                </w:r>
                <w:proofErr w:type="spellStart"/>
                <w:r w:rsidRPr="0020696F">
                  <w:rPr>
                    <w:rFonts w:cs="Times New Roman"/>
                    <w:i/>
                  </w:rPr>
                  <w:t>Kubik</w:t>
                </w:r>
                <w:proofErr w:type="spellEnd"/>
                <w:r w:rsidRPr="0020696F">
                  <w:rPr>
                    <w:rFonts w:cs="Times New Roman"/>
                    <w:i/>
                  </w:rPr>
                  <w:t xml:space="preserve"> </w:t>
                </w:r>
                <w:r w:rsidRPr="0020696F">
                  <w:rPr>
                    <w:rFonts w:cs="Times New Roman"/>
                  </w:rPr>
                  <w:t>(</w:t>
                </w:r>
                <w:proofErr w:type="spellStart"/>
                <w:r w:rsidRPr="0020696F">
                  <w:rPr>
                    <w:rFonts w:cs="Times New Roman"/>
                    <w:i/>
                  </w:rPr>
                  <w:t>Janne</w:t>
                </w:r>
                <w:proofErr w:type="spellEnd"/>
                <w:r w:rsidRPr="0020696F">
                  <w:rPr>
                    <w:rFonts w:cs="Times New Roman"/>
                    <w:i/>
                  </w:rPr>
                  <w:t xml:space="preserve"> the Cube</w:t>
                </w:r>
                <w:r w:rsidRPr="0020696F">
                  <w:rPr>
                    <w:rFonts w:cs="Times New Roman"/>
                  </w:rPr>
                  <w:t>, 1932), subtitled a ‘woodcut in words’. The novel’s eponymous protagonist is a member of the Red Guard during the Finnish Civil War (1918), becomes a bootlegger during the Prohibition (1919</w:t>
                </w:r>
                <w:r w:rsidRPr="0020696F">
                  <w:rPr>
                    <w:rFonts w:cs="Times New Roman"/>
                    <w:bCs/>
                  </w:rPr>
                  <w:t>–</w:t>
                </w:r>
                <w:r w:rsidRPr="0020696F">
                  <w:rPr>
                    <w:rFonts w:cs="Times New Roman"/>
                  </w:rPr>
                  <w:t xml:space="preserve">1932), and eventually transforms into a member of the extreme-right </w:t>
                </w:r>
                <w:proofErr w:type="spellStart"/>
                <w:r w:rsidRPr="0020696F">
                  <w:rPr>
                    <w:rFonts w:cs="Times New Roman"/>
                  </w:rPr>
                  <w:t>Lapua</w:t>
                </w:r>
                <w:proofErr w:type="spellEnd"/>
                <w:r w:rsidRPr="0020696F">
                  <w:rPr>
                    <w:rFonts w:cs="Times New Roman"/>
                  </w:rPr>
                  <w:t xml:space="preserve"> movement. The strained political events of the first three decades of the twentieth century are rendered in a set of fragmentary scenes and in complexly twisted language. </w:t>
                </w:r>
                <w:proofErr w:type="spellStart"/>
                <w:r w:rsidRPr="0020696F">
                  <w:rPr>
                    <w:rFonts w:cs="Times New Roman"/>
                  </w:rPr>
                  <w:t>Diktonius</w:t>
                </w:r>
                <w:proofErr w:type="spellEnd"/>
                <w:r w:rsidRPr="0020696F">
                  <w:rPr>
                    <w:rFonts w:cs="Times New Roman"/>
                  </w:rPr>
                  <w:t xml:space="preserve"> was politically involved: his debut collection of poetry was published by a small communist publishing house in Stockholm, and his early poetry brings together a radical innovation of lyrical form with political engagement and a call to action, epitomized in the poem ‘</w:t>
                </w:r>
                <w:proofErr w:type="spellStart"/>
                <w:r w:rsidRPr="0020696F">
                  <w:rPr>
                    <w:rFonts w:cs="Times New Roman"/>
                  </w:rPr>
                  <w:t>Jaguaren</w:t>
                </w:r>
                <w:proofErr w:type="spellEnd"/>
                <w:r w:rsidRPr="0020696F">
                  <w:rPr>
                    <w:rFonts w:cs="Times New Roman"/>
                  </w:rPr>
                  <w:t>’ (‘The Jaguar’).</w:t>
                </w:r>
              </w:p>
              <w:p w14:paraId="645B3439" w14:textId="77777777" w:rsidR="00183EA6" w:rsidRDefault="00183EA6" w:rsidP="0020696F">
                <w:pPr>
                  <w:rPr>
                    <w:rFonts w:cs="Times New Roman"/>
                  </w:rPr>
                </w:pPr>
              </w:p>
              <w:p w14:paraId="19EF4FBE" w14:textId="77777777" w:rsidR="00183EA6" w:rsidRDefault="00183EA6" w:rsidP="0020696F">
                <w:pPr>
                  <w:rPr>
                    <w:rFonts w:cs="Times New Roman"/>
                  </w:rPr>
                </w:pPr>
                <w:r>
                  <w:rPr>
                    <w:rFonts w:cs="Times New Roman"/>
                  </w:rPr>
                  <w:t>File: ElmerDiktonius.jpg</w:t>
                </w:r>
              </w:p>
              <w:p w14:paraId="0CD2E81F" w14:textId="77777777" w:rsidR="009E287D" w:rsidRPr="0020696F" w:rsidRDefault="009E287D" w:rsidP="009E287D">
                <w:pPr>
                  <w:pStyle w:val="Caption"/>
                </w:pPr>
                <w:r>
                  <w:t xml:space="preserve">Figure </w:t>
                </w:r>
                <w:r w:rsidR="00D31B38">
                  <w:fldChar w:fldCharType="begin"/>
                </w:r>
                <w:r w:rsidR="00D31B38">
                  <w:instrText xml:space="preserve"> SEQ Figure \* ARABIC </w:instrText>
                </w:r>
                <w:r w:rsidR="00D31B38">
                  <w:fldChar w:fldCharType="separate"/>
                </w:r>
                <w:r>
                  <w:rPr>
                    <w:noProof/>
                  </w:rPr>
                  <w:t>4</w:t>
                </w:r>
                <w:r w:rsidR="00D31B38">
                  <w:rPr>
                    <w:noProof/>
                  </w:rPr>
                  <w:fldChar w:fldCharType="end"/>
                </w:r>
                <w:r>
                  <w:t xml:space="preserve"> Elmer </w:t>
                </w:r>
                <w:proofErr w:type="spellStart"/>
                <w:r>
                  <w:t>Diktonius</w:t>
                </w:r>
                <w:proofErr w:type="spellEnd"/>
              </w:p>
              <w:p w14:paraId="121F944D" w14:textId="77777777" w:rsidR="00E62B40" w:rsidRPr="00E62B40" w:rsidRDefault="009E287D" w:rsidP="009E287D">
                <w:pPr>
                  <w:autoSpaceDE w:val="0"/>
                  <w:autoSpaceDN w:val="0"/>
                  <w:adjustRightInd w:val="0"/>
                  <w:rPr>
                    <w:rFonts w:ascii="Times New Roman" w:hAnsi="Times New Roman" w:cs="Times New Roman"/>
                    <w:sz w:val="24"/>
                    <w:szCs w:val="24"/>
                  </w:rPr>
                </w:pPr>
                <w:r w:rsidRPr="009E287D">
                  <w:rPr>
                    <w:rFonts w:cs="Times New Roman"/>
                  </w:rPr>
                  <w:t xml:space="preserve">Source: </w:t>
                </w:r>
                <w:hyperlink r:id="rId10" w:history="1">
                  <w:r w:rsidR="00E62B40" w:rsidRPr="00DD0E16">
                    <w:rPr>
                      <w:rStyle w:val="Hyperlink"/>
                      <w:rFonts w:cs="Times New Roman"/>
                    </w:rPr>
                    <w:t>http://www.kansallisbiografia.fi/kuvat/1464/</w:t>
                  </w:r>
                </w:hyperlink>
              </w:p>
              <w:p w14:paraId="608919CC" w14:textId="77777777" w:rsidR="009E287D" w:rsidRPr="0020696F" w:rsidRDefault="009E287D" w:rsidP="0020696F">
                <w:pPr>
                  <w:rPr>
                    <w:rFonts w:cs="Times New Roman"/>
                  </w:rPr>
                </w:pPr>
              </w:p>
              <w:p w14:paraId="06AFA06C" w14:textId="77777777" w:rsidR="0020696F" w:rsidRPr="0020696F" w:rsidRDefault="0020696F" w:rsidP="0020696F">
                <w:pPr>
                  <w:rPr>
                    <w:rFonts w:cs="Times New Roman"/>
                  </w:rPr>
                </w:pPr>
              </w:p>
              <w:p w14:paraId="1AAA05A3" w14:textId="77777777" w:rsidR="0020696F" w:rsidRPr="0020696F" w:rsidRDefault="0020696F" w:rsidP="0020696F">
                <w:pPr>
                  <w:rPr>
                    <w:rFonts w:cs="Times New Roman"/>
                    <w:lang w:val="en"/>
                  </w:rPr>
                </w:pPr>
                <w:r w:rsidRPr="0020696F">
                  <w:rPr>
                    <w:rFonts w:cs="Times New Roman"/>
                  </w:rPr>
                  <w:t xml:space="preserve">The innovative poetics of many of the authors within Finland-Swedish modernism derived part of their strength from a complex multilingual context. Edith </w:t>
                </w:r>
                <w:proofErr w:type="spellStart"/>
                <w:r w:rsidRPr="0020696F">
                  <w:rPr>
                    <w:rFonts w:cs="Times New Roman"/>
                  </w:rPr>
                  <w:t>Södergran</w:t>
                </w:r>
                <w:proofErr w:type="spellEnd"/>
                <w:r w:rsidRPr="0020696F">
                  <w:rPr>
                    <w:rFonts w:cs="Times New Roman"/>
                  </w:rPr>
                  <w:t xml:space="preserve"> had attended a German school in St Petersburg during her youth, had experimented with writing poetry in German and was living in between different languages. Elmer </w:t>
                </w:r>
                <w:proofErr w:type="spellStart"/>
                <w:r w:rsidRPr="0020696F">
                  <w:rPr>
                    <w:rFonts w:cs="Times New Roman"/>
                  </w:rPr>
                  <w:t>Diktonius</w:t>
                </w:r>
                <w:proofErr w:type="spellEnd"/>
                <w:r w:rsidRPr="0020696F">
                  <w:rPr>
                    <w:rFonts w:cs="Times New Roman"/>
                  </w:rPr>
                  <w:t xml:space="preserve"> drew in his prose and poetry almost in violent fashion on the various languages he spoke, in particular on the overlap and intermingling </w:t>
                </w:r>
                <w:r w:rsidRPr="0020696F">
                  <w:rPr>
                    <w:rFonts w:cs="Times New Roman"/>
                  </w:rPr>
                  <w:lastRenderedPageBreak/>
                  <w:t xml:space="preserve">of Finnish and Swedish. The effect was not only aesthetic; multilingualism was also the </w:t>
                </w:r>
                <w:r w:rsidRPr="0020696F">
                  <w:rPr>
                    <w:rFonts w:cs="Times New Roman"/>
                    <w:lang w:val="en"/>
                  </w:rPr>
                  <w:t>‘key to understanding the link between aesthetics and politics in his work’ (</w:t>
                </w:r>
                <w:proofErr w:type="spellStart"/>
                <w:r w:rsidRPr="0020696F">
                  <w:rPr>
                    <w:rFonts w:cs="Times New Roman"/>
                    <w:lang w:val="en"/>
                  </w:rPr>
                  <w:t>Tidigs</w:t>
                </w:r>
                <w:proofErr w:type="spellEnd"/>
                <w:r w:rsidRPr="0020696F">
                  <w:rPr>
                    <w:rFonts w:cs="Times New Roman"/>
                    <w:lang w:val="en"/>
                  </w:rPr>
                  <w:t xml:space="preserve"> 2012, 573).</w:t>
                </w:r>
              </w:p>
              <w:p w14:paraId="07A6ECC0" w14:textId="77777777" w:rsidR="0020696F" w:rsidRPr="0020696F" w:rsidRDefault="0020696F" w:rsidP="0020696F">
                <w:pPr>
                  <w:rPr>
                    <w:rFonts w:cs="Times New Roman"/>
                    <w:lang w:val="en"/>
                  </w:rPr>
                </w:pPr>
              </w:p>
              <w:p w14:paraId="29D52D83" w14:textId="77777777" w:rsidR="0020696F" w:rsidRPr="0020696F" w:rsidRDefault="0020696F" w:rsidP="0020696F">
                <w:pPr>
                  <w:pStyle w:val="Heading1"/>
                  <w:outlineLvl w:val="0"/>
                </w:pPr>
                <w:r w:rsidRPr="0020696F">
                  <w:t xml:space="preserve">The </w:t>
                </w:r>
                <w:proofErr w:type="spellStart"/>
                <w:r w:rsidRPr="0020696F">
                  <w:t>Tulenkantajat</w:t>
                </w:r>
                <w:proofErr w:type="spellEnd"/>
                <w:r w:rsidRPr="0020696F">
                  <w:t xml:space="preserve"> and </w:t>
                </w:r>
                <w:proofErr w:type="spellStart"/>
                <w:r w:rsidRPr="0020696F">
                  <w:t>Kiila</w:t>
                </w:r>
                <w:proofErr w:type="spellEnd"/>
              </w:p>
              <w:p w14:paraId="723FB10F" w14:textId="77777777" w:rsidR="0020696F" w:rsidRPr="0020696F" w:rsidRDefault="0020696F" w:rsidP="0020696F">
                <w:pPr>
                  <w:rPr>
                    <w:rFonts w:cs="Times New Roman"/>
                  </w:rPr>
                </w:pPr>
              </w:p>
              <w:p w14:paraId="10788EAE" w14:textId="77777777" w:rsidR="0020696F" w:rsidRDefault="0020696F" w:rsidP="0020696F">
                <w:pPr>
                  <w:rPr>
                    <w:rFonts w:cs="Times New Roman"/>
                  </w:rPr>
                </w:pPr>
                <w:r w:rsidRPr="0020696F">
                  <w:rPr>
                    <w:rFonts w:cs="Times New Roman"/>
                  </w:rPr>
                  <w:t xml:space="preserve">The fascination with the exotic and with European modernity in turn-of-the-century symbolist authors was shared and to some extent magnified in the work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(‘Torchbearers’), a group of poets who debuted in the 1920s and whose emphatic war cry – borrowed from </w:t>
                </w:r>
                <w:proofErr w:type="spellStart"/>
                <w:r w:rsidRPr="0020696F">
                  <w:rPr>
                    <w:rFonts w:cs="Times New Roman"/>
                  </w:rPr>
                  <w:t>Diktonius</w:t>
                </w:r>
                <w:proofErr w:type="spellEnd"/>
                <w:r w:rsidRPr="0020696F">
                  <w:rPr>
                    <w:rFonts w:cs="Times New Roman"/>
                  </w:rPr>
                  <w:t xml:space="preserve"> – was to ‘open the windows to Europe’. Most of them were involved with the magazine </w:t>
                </w:r>
                <w:proofErr w:type="spellStart"/>
                <w:r w:rsidRPr="0020696F">
                  <w:rPr>
                    <w:rFonts w:cs="Times New Roman"/>
                    <w:i/>
                  </w:rPr>
                  <w:t>Nuori</w:t>
                </w:r>
                <w:proofErr w:type="spellEnd"/>
                <w:r w:rsidRPr="0020696F">
                  <w:rPr>
                    <w:rFonts w:cs="Times New Roman"/>
                    <w:i/>
                  </w:rPr>
                  <w:t xml:space="preserve"> </w:t>
                </w:r>
                <w:proofErr w:type="spellStart"/>
                <w:r w:rsidRPr="0020696F">
                  <w:rPr>
                    <w:rFonts w:cs="Times New Roman"/>
                    <w:i/>
                  </w:rPr>
                  <w:t>Voima</w:t>
                </w:r>
                <w:proofErr w:type="spellEnd"/>
                <w:r w:rsidRPr="0020696F">
                  <w:rPr>
                    <w:rFonts w:cs="Times New Roman"/>
                  </w:rPr>
                  <w:t xml:space="preserve">. They experimented with free verse and a range of new </w:t>
                </w:r>
                <w:proofErr w:type="spellStart"/>
                <w:r w:rsidRPr="0020696F">
                  <w:rPr>
                    <w:rFonts w:cs="Times New Roman"/>
                  </w:rPr>
                  <w:t>thematics</w:t>
                </w:r>
                <w:proofErr w:type="spellEnd"/>
                <w:r w:rsidRPr="0020696F">
                  <w:rPr>
                    <w:rFonts w:cs="Times New Roman"/>
                  </w:rPr>
                  <w:t xml:space="preserve">: exoticism, urbanization and modernization. The poetry collection </w:t>
                </w:r>
                <w:proofErr w:type="spellStart"/>
                <w:r w:rsidRPr="0020696F">
                  <w:rPr>
                    <w:rFonts w:cs="Times New Roman"/>
                    <w:i/>
                  </w:rPr>
                  <w:t>Valtatiet</w:t>
                </w:r>
                <w:proofErr w:type="spellEnd"/>
                <w:r w:rsidRPr="0020696F">
                  <w:rPr>
                    <w:rFonts w:cs="Times New Roman"/>
                    <w:i/>
                  </w:rPr>
                  <w:t xml:space="preserve"> </w:t>
                </w:r>
                <w:r w:rsidRPr="0020696F">
                  <w:rPr>
                    <w:rFonts w:cs="Times New Roman"/>
                  </w:rPr>
                  <w:t>(</w:t>
                </w:r>
                <w:r w:rsidRPr="0020696F">
                  <w:rPr>
                    <w:rFonts w:cs="Times New Roman"/>
                    <w:i/>
                  </w:rPr>
                  <w:t>The Main Roads</w:t>
                </w:r>
                <w:r w:rsidRPr="0020696F">
                  <w:rPr>
                    <w:rFonts w:cs="Times New Roman"/>
                  </w:rPr>
                  <w:t xml:space="preserve">, 1928) by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(1903–1964) and Mika </w:t>
                </w:r>
                <w:proofErr w:type="spellStart"/>
                <w:r w:rsidRPr="0020696F">
                  <w:rPr>
                    <w:rFonts w:cs="Times New Roman"/>
                  </w:rPr>
                  <w:t>Waltari</w:t>
                </w:r>
                <w:proofErr w:type="spellEnd"/>
                <w:r w:rsidRPr="0020696F">
                  <w:rPr>
                    <w:rFonts w:cs="Times New Roman"/>
                  </w:rPr>
                  <w:t xml:space="preserve"> (1908–1979) sums up several of the preoccupations of the generation, cultivating images of speed, mobility and urban modernity.</w:t>
                </w:r>
              </w:p>
              <w:p w14:paraId="7C0650FF" w14:textId="77777777" w:rsidR="009E287D" w:rsidRDefault="009E287D" w:rsidP="0020696F">
                <w:pPr>
                  <w:rPr>
                    <w:rFonts w:cs="Times New Roman"/>
                  </w:rPr>
                </w:pPr>
              </w:p>
              <w:p w14:paraId="195E31C9" w14:textId="77777777" w:rsidR="009E287D" w:rsidRDefault="009E287D" w:rsidP="0020696F">
                <w:pPr>
                  <w:rPr>
                    <w:rFonts w:cs="Times New Roman"/>
                  </w:rPr>
                </w:pPr>
                <w:r>
                  <w:rPr>
                    <w:rFonts w:cs="Times New Roman"/>
                  </w:rPr>
                  <w:t>File: OlaviPaavolainen.jpg</w:t>
                </w:r>
              </w:p>
              <w:p w14:paraId="4DA8BC44" w14:textId="77777777" w:rsidR="009E287D" w:rsidRPr="0020696F" w:rsidRDefault="009E287D" w:rsidP="009E287D">
                <w:pPr>
                  <w:pStyle w:val="Caption"/>
                </w:pPr>
                <w:r>
                  <w:t xml:space="preserve">Figure </w:t>
                </w:r>
                <w:r w:rsidR="00D31B38">
                  <w:fldChar w:fldCharType="begin"/>
                </w:r>
                <w:r w:rsidR="00D31B38">
                  <w:instrText xml:space="preserve"> SEQ Figure \* ARABIC </w:instrText>
                </w:r>
                <w:r w:rsidR="00D31B38">
                  <w:fldChar w:fldCharType="separate"/>
                </w:r>
                <w:r>
                  <w:rPr>
                    <w:noProof/>
                  </w:rPr>
                  <w:t>5</w:t>
                </w:r>
                <w:r w:rsidR="00D31B38">
                  <w:rPr>
                    <w:noProof/>
                  </w:rPr>
                  <w:fldChar w:fldCharType="end"/>
                </w:r>
                <w:r>
                  <w:t xml:space="preserve"> </w:t>
                </w:r>
                <w:proofErr w:type="spellStart"/>
                <w:r>
                  <w:t>Olavi</w:t>
                </w:r>
                <w:proofErr w:type="spellEnd"/>
                <w:r>
                  <w:t xml:space="preserve"> </w:t>
                </w:r>
                <w:proofErr w:type="spellStart"/>
                <w:r>
                  <w:t>Paavolainen</w:t>
                </w:r>
                <w:proofErr w:type="spellEnd"/>
              </w:p>
              <w:p w14:paraId="5D4B6B25" w14:textId="77777777" w:rsidR="00E62B40" w:rsidRDefault="009E287D" w:rsidP="009E287D">
                <w:pPr>
                  <w:autoSpaceDE w:val="0"/>
                  <w:autoSpaceDN w:val="0"/>
                  <w:adjustRightInd w:val="0"/>
                  <w:rPr>
                    <w:rFonts w:cs="Times New Roman"/>
                    <w:szCs w:val="24"/>
                  </w:rPr>
                </w:pPr>
                <w:r>
                  <w:rPr>
                    <w:rFonts w:cs="Times New Roman"/>
                  </w:rPr>
                  <w:t xml:space="preserve">Source: </w:t>
                </w:r>
                <w:hyperlink r:id="rId11" w:history="1">
                  <w:r w:rsidR="00E62B40" w:rsidRPr="00DD0E16">
                    <w:rPr>
                      <w:rStyle w:val="Hyperlink"/>
                      <w:rFonts w:cs="Times New Roman"/>
                      <w:szCs w:val="24"/>
                    </w:rPr>
                    <w:t>http://www.kansallisbiografia.fi/kuvat/4818/</w:t>
                  </w:r>
                </w:hyperlink>
              </w:p>
              <w:p w14:paraId="315A609B" w14:textId="77777777" w:rsidR="00E62B40" w:rsidRPr="00E62B40" w:rsidRDefault="00E62B40" w:rsidP="009E287D">
                <w:pPr>
                  <w:autoSpaceDE w:val="0"/>
                  <w:autoSpaceDN w:val="0"/>
                  <w:adjustRightInd w:val="0"/>
                  <w:rPr>
                    <w:rFonts w:cs="Times New Roman"/>
                    <w:szCs w:val="24"/>
                  </w:rPr>
                </w:pPr>
              </w:p>
              <w:p w14:paraId="7338DEF1" w14:textId="77777777" w:rsidR="0020696F" w:rsidRPr="0020696F" w:rsidRDefault="0020696F" w:rsidP="0020696F">
                <w:pPr>
                  <w:rPr>
                    <w:rFonts w:cs="Times New Roman"/>
                  </w:rPr>
                </w:pPr>
              </w:p>
              <w:p w14:paraId="67CDAC13" w14:textId="77777777" w:rsidR="0020696F" w:rsidRPr="0020696F" w:rsidRDefault="0020696F" w:rsidP="0020696F">
                <w:pPr>
                  <w:rPr>
                    <w:rFonts w:cs="Times New Roman"/>
                  </w:rPr>
                </w:pPr>
                <w:r w:rsidRPr="0020696F">
                  <w:rPr>
                    <w:rFonts w:cs="Times New Roman"/>
                  </w:rPr>
                  <w:t xml:space="preserve">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were not as radical or innovative as the contemporary Finland-Swedish modernist movement, with whom they were only remotely associated. Later critics have castigated the movement for a blind enthusiasm bordering on the naïve. </w:t>
                </w:r>
                <w:proofErr w:type="spellStart"/>
                <w:r w:rsidRPr="0020696F">
                  <w:rPr>
                    <w:rFonts w:cs="Times New Roman"/>
                  </w:rPr>
                  <w:t>Olavi</w:t>
                </w:r>
                <w:proofErr w:type="spellEnd"/>
                <w:r w:rsidRPr="0020696F">
                  <w:rPr>
                    <w:rFonts w:cs="Times New Roman"/>
                  </w:rPr>
                  <w:t xml:space="preserve"> </w:t>
                </w:r>
                <w:proofErr w:type="spellStart"/>
                <w:r w:rsidRPr="0020696F">
                  <w:rPr>
                    <w:rFonts w:cs="Times New Roman"/>
                  </w:rPr>
                  <w:t>Paavolainen</w:t>
                </w:r>
                <w:proofErr w:type="spellEnd"/>
                <w:r w:rsidRPr="0020696F">
                  <w:rPr>
                    <w:rFonts w:cs="Times New Roman"/>
                  </w:rPr>
                  <w:t xml:space="preserve"> can be considered as the most important theoretician of this movement, of which he was also the harshest critic. </w:t>
                </w:r>
                <w:proofErr w:type="spellStart"/>
                <w:r w:rsidRPr="0020696F">
                  <w:rPr>
                    <w:rFonts w:cs="Times New Roman"/>
                  </w:rPr>
                  <w:t>Paavolainen’s</w:t>
                </w:r>
                <w:proofErr w:type="spellEnd"/>
                <w:r w:rsidRPr="0020696F">
                  <w:rPr>
                    <w:rFonts w:cs="Times New Roman"/>
                  </w:rPr>
                  <w:t xml:space="preserve"> richly illustrated collection of essays </w:t>
                </w:r>
                <w:proofErr w:type="spellStart"/>
                <w:r w:rsidRPr="0020696F">
                  <w:rPr>
                    <w:rFonts w:cs="Times New Roman"/>
                    <w:i/>
                  </w:rPr>
                  <w:t>Nykyaikaa</w:t>
                </w:r>
                <w:proofErr w:type="spellEnd"/>
                <w:r w:rsidRPr="0020696F">
                  <w:rPr>
                    <w:rFonts w:cs="Times New Roman"/>
                    <w:i/>
                  </w:rPr>
                  <w:t xml:space="preserve"> </w:t>
                </w:r>
                <w:proofErr w:type="spellStart"/>
                <w:r w:rsidRPr="0020696F">
                  <w:rPr>
                    <w:rFonts w:cs="Times New Roman"/>
                    <w:i/>
                  </w:rPr>
                  <w:t>etsimässä</w:t>
                </w:r>
                <w:proofErr w:type="spellEnd"/>
                <w:r w:rsidRPr="0020696F">
                  <w:rPr>
                    <w:rFonts w:cs="Times New Roman"/>
                    <w:i/>
                  </w:rPr>
                  <w:t xml:space="preserve"> </w:t>
                </w:r>
                <w:r w:rsidRPr="0020696F">
                  <w:rPr>
                    <w:rFonts w:cs="Times New Roman"/>
                  </w:rPr>
                  <w:t>(</w:t>
                </w:r>
                <w:r w:rsidRPr="0020696F">
                  <w:rPr>
                    <w:rFonts w:cs="Times New Roman"/>
                    <w:i/>
                  </w:rPr>
                  <w:t>In Search of Modern Times</w:t>
                </w:r>
                <w:r w:rsidRPr="0020696F">
                  <w:rPr>
                    <w:rFonts w:cs="Times New Roman"/>
                  </w:rPr>
                  <w:t>, 1929), dedicated to Hagar Olsson, contains a detailed account of the diverse -isms that fascinated this generation, from Russian and Italian futurism and Dadaism to nudism (including considerations of the latter’s political implications in 1920s Germany).</w:t>
                </w:r>
              </w:p>
              <w:p w14:paraId="584F3DBA" w14:textId="77777777" w:rsidR="0020696F" w:rsidRPr="0020696F" w:rsidRDefault="0020696F" w:rsidP="0020696F">
                <w:pPr>
                  <w:rPr>
                    <w:rFonts w:cs="Times New Roman"/>
                  </w:rPr>
                </w:pPr>
              </w:p>
              <w:p w14:paraId="72FFE6D4" w14:textId="77777777" w:rsidR="0020696F" w:rsidRPr="0020696F" w:rsidRDefault="0020696F" w:rsidP="0020696F">
                <w:pPr>
                  <w:rPr>
                    <w:rFonts w:cs="Times New Roman"/>
                  </w:rPr>
                </w:pPr>
                <w:r w:rsidRPr="0020696F">
                  <w:rPr>
                    <w:rFonts w:cs="Times New Roman"/>
                  </w:rPr>
                  <w:t xml:space="preserve">In the late 1920s and 1930s, the aesthetics and thematic interests of the </w:t>
                </w:r>
                <w:proofErr w:type="spellStart"/>
                <w:r w:rsidRPr="0020696F">
                  <w:rPr>
                    <w:rFonts w:cs="Times New Roman"/>
                    <w:i/>
                  </w:rPr>
                  <w:t>Tulenkantajat</w:t>
                </w:r>
                <w:proofErr w:type="spellEnd"/>
                <w:r w:rsidRPr="0020696F">
                  <w:rPr>
                    <w:rFonts w:cs="Times New Roman"/>
                    <w:i/>
                  </w:rPr>
                  <w:t xml:space="preserve"> </w:t>
                </w:r>
                <w:r w:rsidRPr="0020696F">
                  <w:rPr>
                    <w:rFonts w:cs="Times New Roman"/>
                  </w:rPr>
                  <w:t xml:space="preserve">found their way in the prose of a number of Finnish authors. Mika </w:t>
                </w:r>
                <w:proofErr w:type="spellStart"/>
                <w:r w:rsidRPr="0020696F">
                  <w:rPr>
                    <w:rFonts w:cs="Times New Roman"/>
                  </w:rPr>
                  <w:t>Waltari</w:t>
                </w:r>
                <w:proofErr w:type="spellEnd"/>
                <w:r w:rsidRPr="0020696F">
                  <w:rPr>
                    <w:rFonts w:cs="Times New Roman"/>
                  </w:rPr>
                  <w:t xml:space="preserve"> remains the most well-known of these, although more for his later historical novels than because of the literary work of his youth. His debut novel </w:t>
                </w:r>
                <w:proofErr w:type="spellStart"/>
                <w:r w:rsidRPr="0020696F">
                  <w:rPr>
                    <w:rFonts w:cs="Times New Roman"/>
                    <w:i/>
                  </w:rPr>
                  <w:t>Suuri</w:t>
                </w:r>
                <w:proofErr w:type="spellEnd"/>
                <w:r w:rsidRPr="0020696F">
                  <w:rPr>
                    <w:rFonts w:cs="Times New Roman"/>
                    <w:i/>
                  </w:rPr>
                  <w:t xml:space="preserve"> </w:t>
                </w:r>
                <w:proofErr w:type="spellStart"/>
                <w:r w:rsidRPr="0020696F">
                  <w:rPr>
                    <w:rFonts w:cs="Times New Roman"/>
                    <w:i/>
                  </w:rPr>
                  <w:t>illusioni</w:t>
                </w:r>
                <w:proofErr w:type="spellEnd"/>
                <w:r w:rsidRPr="0020696F">
                  <w:rPr>
                    <w:rFonts w:cs="Times New Roman"/>
                    <w:i/>
                  </w:rPr>
                  <w:t xml:space="preserve"> </w:t>
                </w:r>
                <w:r w:rsidRPr="0020696F">
                  <w:rPr>
                    <w:rFonts w:cs="Times New Roman"/>
                  </w:rPr>
                  <w:t>(</w:t>
                </w:r>
                <w:r w:rsidRPr="0020696F">
                  <w:rPr>
                    <w:rFonts w:cs="Times New Roman"/>
                    <w:i/>
                  </w:rPr>
                  <w:t>The Great Illusion</w:t>
                </w:r>
                <w:r w:rsidRPr="0020696F">
                  <w:rPr>
                    <w:rFonts w:cs="Times New Roman"/>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w:t>
                </w:r>
                <w:proofErr w:type="spellStart"/>
                <w:r w:rsidRPr="0020696F">
                  <w:rPr>
                    <w:rFonts w:cs="Times New Roman"/>
                  </w:rPr>
                  <w:t>Flecker</w:t>
                </w:r>
                <w:proofErr w:type="spellEnd"/>
                <w:r w:rsidRPr="0020696F">
                  <w:rPr>
                    <w:rFonts w:cs="Times New Roman"/>
                  </w:rPr>
                  <w:t xml:space="preserve"> – the ‘Golden Journey to Samarkand’ (see </w:t>
                </w:r>
                <w:proofErr w:type="spellStart"/>
                <w:r w:rsidRPr="0020696F">
                  <w:rPr>
                    <w:rFonts w:cs="Times New Roman"/>
                  </w:rPr>
                  <w:t>Ameel</w:t>
                </w:r>
                <w:proofErr w:type="spellEnd"/>
                <w:r w:rsidRPr="0020696F">
                  <w:rPr>
                    <w:rFonts w:cs="Times New Roman"/>
                  </w:rPr>
                  <w:t xml:space="preserve"> 2014). </w:t>
                </w:r>
                <w:proofErr w:type="spellStart"/>
                <w:r w:rsidRPr="0020696F">
                  <w:rPr>
                    <w:rFonts w:cs="Times New Roman"/>
                  </w:rPr>
                  <w:t>Waltari</w:t>
                </w:r>
                <w:proofErr w:type="spellEnd"/>
                <w:r w:rsidRPr="0020696F">
                  <w:rPr>
                    <w:rFonts w:cs="Times New Roman"/>
                  </w:rPr>
                  <w:t xml:space="preserve"> himself later denounced his debut novel as a sin of youth, and in the course of the 1930s, he turned with other authors of his generation to ‘more robust, national traditional values’ (</w:t>
                </w:r>
                <w:proofErr w:type="spellStart"/>
                <w:r w:rsidRPr="0020696F">
                  <w:rPr>
                    <w:rFonts w:cs="Times New Roman"/>
                  </w:rPr>
                  <w:t>Laitinen</w:t>
                </w:r>
                <w:proofErr w:type="spellEnd"/>
                <w:r w:rsidRPr="0020696F">
                  <w:rPr>
                    <w:rFonts w:cs="Times New Roman"/>
                  </w:rPr>
                  <w:t xml:space="preserve"> 1982, 336). The political radicalization of the 1930s left little room for the poetics of international modernism. Unsettling literary and artistic works were increasingly frowned upon. A telling case is that of </w:t>
                </w:r>
                <w:proofErr w:type="spellStart"/>
                <w:r w:rsidRPr="0020696F">
                  <w:rPr>
                    <w:rFonts w:cs="Times New Roman"/>
                  </w:rPr>
                  <w:t>Erkki</w:t>
                </w:r>
                <w:proofErr w:type="spellEnd"/>
                <w:r w:rsidRPr="0020696F">
                  <w:rPr>
                    <w:rFonts w:cs="Times New Roman"/>
                  </w:rPr>
                  <w:t xml:space="preserve"> </w:t>
                </w:r>
                <w:proofErr w:type="spellStart"/>
                <w:r w:rsidRPr="0020696F">
                  <w:rPr>
                    <w:rFonts w:cs="Times New Roman"/>
                  </w:rPr>
                  <w:t>Vala</w:t>
                </w:r>
                <w:proofErr w:type="spellEnd"/>
                <w:r w:rsidRPr="0020696F">
                  <w:rPr>
                    <w:rFonts w:cs="Times New Roman"/>
                  </w:rPr>
                  <w:t xml:space="preserve"> (1902-1991), who, during his tenure as editor-in-chief of the short-lived journal </w:t>
                </w:r>
                <w:proofErr w:type="spellStart"/>
                <w:r w:rsidRPr="0020696F">
                  <w:rPr>
                    <w:rFonts w:cs="Times New Roman"/>
                    <w:i/>
                  </w:rPr>
                  <w:t>Tulenkantajat</w:t>
                </w:r>
                <w:proofErr w:type="spellEnd"/>
                <w:r w:rsidRPr="0020696F">
                  <w:rPr>
                    <w:rFonts w:cs="Times New Roman"/>
                  </w:rPr>
                  <w:t xml:space="preserve">, was condemned to serve prison time for publishing an excerpt in translation of </w:t>
                </w:r>
                <w:r w:rsidRPr="0020696F">
                  <w:rPr>
                    <w:rStyle w:val="st"/>
                    <w:rFonts w:cs="Times New Roman"/>
                  </w:rPr>
                  <w:t>Jaroslav</w:t>
                </w:r>
                <w:r w:rsidRPr="0020696F">
                  <w:rPr>
                    <w:rFonts w:cs="Times New Roman"/>
                  </w:rPr>
                  <w:t xml:space="preserve"> </w:t>
                </w:r>
                <w:proofErr w:type="spellStart"/>
                <w:r w:rsidRPr="0020696F">
                  <w:rPr>
                    <w:rStyle w:val="st"/>
                    <w:rFonts w:cs="Times New Roman"/>
                  </w:rPr>
                  <w:t>Hašek’s</w:t>
                </w:r>
                <w:proofErr w:type="spellEnd"/>
                <w:r w:rsidRPr="0020696F">
                  <w:rPr>
                    <w:rFonts w:cs="Times New Roman"/>
                  </w:rPr>
                  <w:t xml:space="preserve"> </w:t>
                </w:r>
                <w:r w:rsidRPr="0020696F">
                  <w:rPr>
                    <w:rFonts w:cs="Times New Roman"/>
                    <w:i/>
                  </w:rPr>
                  <w:t xml:space="preserve">The Good Soldier </w:t>
                </w:r>
                <w:proofErr w:type="spellStart"/>
                <w:r w:rsidRPr="0020696F">
                  <w:rPr>
                    <w:rStyle w:val="Emphasis"/>
                    <w:rFonts w:cs="Times New Roman"/>
                  </w:rPr>
                  <w:t>Švejk</w:t>
                </w:r>
                <w:proofErr w:type="spellEnd"/>
                <w:r w:rsidRPr="0020696F">
                  <w:rPr>
                    <w:rStyle w:val="Emphasis"/>
                    <w:rFonts w:cs="Times New Roman"/>
                  </w:rPr>
                  <w:t xml:space="preserve"> (1921</w:t>
                </w:r>
                <w:r w:rsidRPr="0020696F">
                  <w:rPr>
                    <w:rFonts w:cs="Times New Roman"/>
                  </w:rPr>
                  <w:t>–</w:t>
                </w:r>
                <w:r w:rsidRPr="0020696F">
                  <w:rPr>
                    <w:rStyle w:val="Emphasis"/>
                    <w:rFonts w:cs="Times New Roman"/>
                  </w:rPr>
                  <w:t>1923)</w:t>
                </w:r>
                <w:r w:rsidRPr="0020696F">
                  <w:rPr>
                    <w:rFonts w:cs="Times New Roman"/>
                  </w:rPr>
                  <w:t>.</w:t>
                </w:r>
              </w:p>
              <w:p w14:paraId="5E47402F" w14:textId="77777777" w:rsidR="0020696F" w:rsidRPr="0020696F" w:rsidRDefault="0020696F" w:rsidP="0020696F">
                <w:pPr>
                  <w:rPr>
                    <w:rFonts w:cs="Times New Roman"/>
                  </w:rPr>
                </w:pPr>
              </w:p>
              <w:p w14:paraId="6E763DF0" w14:textId="77777777" w:rsidR="0020696F" w:rsidRPr="0020696F" w:rsidRDefault="0020696F" w:rsidP="0020696F">
                <w:pPr>
                  <w:rPr>
                    <w:rFonts w:cs="Times New Roman"/>
                  </w:rPr>
                </w:pPr>
                <w:r w:rsidRPr="0020696F">
                  <w:rPr>
                    <w:rFonts w:cs="Times New Roman"/>
                  </w:rPr>
                  <w:t xml:space="preserve">An ideological counterweight to the rightist cultural environment in the 1930s appeared in the form of the Marxist literary group </w:t>
                </w:r>
                <w:proofErr w:type="spellStart"/>
                <w:r w:rsidRPr="0020696F">
                  <w:rPr>
                    <w:rFonts w:cs="Times New Roman"/>
                    <w:i/>
                  </w:rPr>
                  <w:t>Kiila</w:t>
                </w:r>
                <w:proofErr w:type="spellEnd"/>
                <w:r w:rsidRPr="0020696F">
                  <w:rPr>
                    <w:rFonts w:cs="Times New Roman"/>
                  </w:rPr>
                  <w:t>,</w:t>
                </w:r>
                <w:r w:rsidRPr="0020696F">
                  <w:rPr>
                    <w:rFonts w:cs="Times New Roman"/>
                    <w:i/>
                  </w:rPr>
                  <w:t xml:space="preserve"> </w:t>
                </w:r>
                <w:r w:rsidRPr="0020696F">
                  <w:rPr>
                    <w:rFonts w:cs="Times New Roman"/>
                  </w:rPr>
                  <w:t xml:space="preserve">founded in 1935. </w:t>
                </w:r>
                <w:proofErr w:type="spellStart"/>
                <w:r w:rsidRPr="0020696F">
                  <w:rPr>
                    <w:rFonts w:cs="Times New Roman"/>
                    <w:i/>
                  </w:rPr>
                  <w:t>Kiila</w:t>
                </w:r>
                <w:proofErr w:type="spellEnd"/>
                <w:r w:rsidRPr="0020696F">
                  <w:rPr>
                    <w:rFonts w:cs="Times New Roman"/>
                    <w:i/>
                  </w:rPr>
                  <w:t xml:space="preserve"> </w:t>
                </w:r>
                <w:r w:rsidRPr="0020696F">
                  <w:rPr>
                    <w:rFonts w:cs="Times New Roman"/>
                  </w:rPr>
                  <w:t>included authors from working-class backgrounds, and left-leaning intellectuals. They were generally more interested in message than form, and their contribution to Finnish modernism remains a point for debate (</w:t>
                </w:r>
                <w:proofErr w:type="spellStart"/>
                <w:r w:rsidRPr="0020696F">
                  <w:rPr>
                    <w:rFonts w:cs="Times New Roman"/>
                  </w:rPr>
                  <w:t>Riikonen</w:t>
                </w:r>
                <w:proofErr w:type="spellEnd"/>
                <w:r w:rsidRPr="0020696F">
                  <w:rPr>
                    <w:rFonts w:cs="Times New Roman"/>
                  </w:rPr>
                  <w:t xml:space="preserve"> 2007). </w:t>
                </w:r>
                <w:r w:rsidRPr="0020696F">
                  <w:rPr>
                    <w:rFonts w:cs="Times New Roman"/>
                  </w:rPr>
                  <w:lastRenderedPageBreak/>
                  <w:t xml:space="preserve">One of the dominant authors within </w:t>
                </w:r>
                <w:proofErr w:type="spellStart"/>
                <w:r w:rsidRPr="0020696F">
                  <w:rPr>
                    <w:rFonts w:cs="Times New Roman"/>
                    <w:i/>
                  </w:rPr>
                  <w:t>Kiila</w:t>
                </w:r>
                <w:proofErr w:type="spellEnd"/>
                <w:r w:rsidRPr="0020696F">
                  <w:rPr>
                    <w:rFonts w:cs="Times New Roman"/>
                    <w:i/>
                  </w:rPr>
                  <w:t xml:space="preserve"> </w:t>
                </w:r>
                <w:r w:rsidRPr="0020696F">
                  <w:rPr>
                    <w:rFonts w:cs="Times New Roman"/>
                  </w:rPr>
                  <w:t xml:space="preserve">was </w:t>
                </w:r>
                <w:proofErr w:type="spellStart"/>
                <w:r w:rsidRPr="0020696F">
                  <w:rPr>
                    <w:rFonts w:cs="Times New Roman"/>
                  </w:rPr>
                  <w:t>Arvo</w:t>
                </w:r>
                <w:proofErr w:type="spellEnd"/>
                <w:r w:rsidRPr="0020696F">
                  <w:rPr>
                    <w:rFonts w:cs="Times New Roman"/>
                  </w:rPr>
                  <w:t xml:space="preserve"> </w:t>
                </w:r>
                <w:proofErr w:type="spellStart"/>
                <w:r w:rsidRPr="0020696F">
                  <w:rPr>
                    <w:rFonts w:cs="Times New Roman"/>
                  </w:rPr>
                  <w:t>Turtiainen</w:t>
                </w:r>
                <w:proofErr w:type="spellEnd"/>
                <w:r w:rsidRPr="0020696F">
                  <w:rPr>
                    <w:rFonts w:cs="Times New Roman"/>
                  </w:rPr>
                  <w:t xml:space="preserve"> (1904–1980), who went to prison for his political convictions during the continuation war (1941–1944). His most influential literary work (including his pioneering use of Helsinki slang in poetry) and translation (including translations of Edgar Lee Masters and Vladimir </w:t>
                </w:r>
                <w:proofErr w:type="spellStart"/>
                <w:r w:rsidRPr="0020696F">
                  <w:rPr>
                    <w:rFonts w:cs="Times New Roman"/>
                  </w:rPr>
                  <w:t>Mayakovsky</w:t>
                </w:r>
                <w:proofErr w:type="spellEnd"/>
                <w:r w:rsidRPr="0020696F">
                  <w:rPr>
                    <w:rFonts w:cs="Times New Roman"/>
                  </w:rPr>
                  <w:t>), however, belongs to a later period, and was published in the late 1940s and 1950s.</w:t>
                </w:r>
              </w:p>
              <w:p w14:paraId="49330B7C" w14:textId="77777777" w:rsidR="0020696F" w:rsidRPr="0020696F" w:rsidRDefault="0020696F" w:rsidP="0020696F">
                <w:pPr>
                  <w:rPr>
                    <w:rFonts w:cs="Times New Roman"/>
                  </w:rPr>
                </w:pPr>
              </w:p>
              <w:p w14:paraId="464C7215" w14:textId="77777777" w:rsidR="0020696F" w:rsidRPr="0020696F" w:rsidRDefault="0020696F" w:rsidP="0020696F">
                <w:pPr>
                  <w:pStyle w:val="Heading1"/>
                  <w:outlineLvl w:val="0"/>
                </w:pPr>
                <w:r w:rsidRPr="0020696F">
                  <w:t>Finnish modernism of the 1950s</w:t>
                </w:r>
              </w:p>
              <w:p w14:paraId="7DC167E4" w14:textId="77777777" w:rsidR="0020696F" w:rsidRPr="0020696F" w:rsidRDefault="0020696F" w:rsidP="0020696F">
                <w:pPr>
                  <w:rPr>
                    <w:rFonts w:cs="Times New Roman"/>
                  </w:rPr>
                </w:pPr>
              </w:p>
              <w:p w14:paraId="7FBB94FA" w14:textId="08034004" w:rsidR="0020696F" w:rsidRPr="0020696F" w:rsidRDefault="0020696F" w:rsidP="0020696F">
                <w:pPr>
                  <w:rPr>
                    <w:rFonts w:cs="Times New Roman"/>
                  </w:rPr>
                </w:pPr>
                <w:r w:rsidRPr="0020696F">
                  <w:rPr>
                    <w:rFonts w:cs="Times New Roman"/>
                  </w:rPr>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proofErr w:type="spellStart"/>
                <w:r w:rsidRPr="0020696F">
                  <w:rPr>
                    <w:rFonts w:cs="Times New Roman"/>
                    <w:i/>
                  </w:rPr>
                  <w:t>Gruppe</w:t>
                </w:r>
                <w:proofErr w:type="spellEnd"/>
                <w:r w:rsidRPr="0020696F">
                  <w:rPr>
                    <w:rFonts w:cs="Times New Roman"/>
                    <w:i/>
                  </w:rPr>
                  <w:t xml:space="preserve"> 47</w:t>
                </w:r>
                <w:r w:rsidRPr="0020696F">
                  <w:rPr>
                    <w:rFonts w:cs="Times New Roman"/>
                  </w:rPr>
                  <w:t>, whose ‘premises, tenets and even outcomes can be compared with the activities and results of the Finnish modernists’ (</w:t>
                </w:r>
                <w:proofErr w:type="spellStart"/>
                <w:r w:rsidRPr="0020696F">
                  <w:rPr>
                    <w:rFonts w:cs="Times New Roman"/>
                  </w:rPr>
                  <w:t>Hökkä</w:t>
                </w:r>
                <w:proofErr w:type="spellEnd"/>
                <w:r w:rsidRPr="0020696F">
                  <w:rPr>
                    <w:rFonts w:cs="Times New Roman"/>
                  </w:rPr>
                  <w:t xml:space="preserve"> 1999, 74). The Finnish modernists established a new idiom</w:t>
                </w:r>
                <w:proofErr w:type="gramStart"/>
                <w:ins w:id="30" w:author="Lieven" w:date="2016-03-09T09:25:00Z">
                  <w:r w:rsidR="003C6E30">
                    <w:rPr>
                      <w:rFonts w:cs="Times New Roman"/>
                    </w:rPr>
                    <w:t xml:space="preserve">, </w:t>
                  </w:r>
                </w:ins>
                <w:proofErr w:type="gramEnd"/>
                <w:del w:id="31" w:author="Lieven" w:date="2016-03-09T09:25:00Z">
                  <w:r w:rsidRPr="0020696F" w:rsidDel="003C6E30">
                    <w:rPr>
                      <w:rFonts w:cs="Times New Roman"/>
                    </w:rPr>
                    <w:delText xml:space="preserve"> in prose and poetr</w:delText>
                  </w:r>
                </w:del>
                <w:del w:id="32" w:author="Lieven" w:date="2016-03-09T09:26:00Z">
                  <w:r w:rsidRPr="0020696F" w:rsidDel="003C6E30">
                    <w:rPr>
                      <w:rFonts w:cs="Times New Roman"/>
                    </w:rPr>
                    <w:delText>y</w:delText>
                  </w:r>
                </w:del>
                <w:r w:rsidRPr="0020696F">
                  <w:rPr>
                    <w:rFonts w:cs="Times New Roman"/>
                  </w:rPr>
                  <w:t>, focusing</w:t>
                </w:r>
                <w:ins w:id="33" w:author="Lieven" w:date="2016-03-09T09:25:00Z">
                  <w:r w:rsidR="003C6E30">
                    <w:rPr>
                      <w:rFonts w:cs="Times New Roman"/>
                    </w:rPr>
                    <w:t xml:space="preserve"> in prose texts in particular</w:t>
                  </w:r>
                </w:ins>
                <w:r w:rsidRPr="0020696F">
                  <w:rPr>
                    <w:rFonts w:cs="Times New Roman"/>
                  </w:rPr>
                  <w:t xml:space="preserve">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 </w:t>
                </w:r>
              </w:p>
              <w:p w14:paraId="5A4F4476" w14:textId="77777777" w:rsidR="0020696F" w:rsidRPr="0020696F" w:rsidRDefault="0020696F" w:rsidP="0020696F">
                <w:pPr>
                  <w:rPr>
                    <w:rFonts w:cs="Times New Roman"/>
                  </w:rPr>
                </w:pPr>
              </w:p>
              <w:p w14:paraId="2E0256A2" w14:textId="77777777" w:rsidR="0020696F" w:rsidRDefault="0020696F" w:rsidP="0020696F">
                <w:pPr>
                  <w:rPr>
                    <w:rFonts w:cs="Times New Roman"/>
                  </w:rPr>
                </w:pPr>
                <w:proofErr w:type="spellStart"/>
                <w:r w:rsidRPr="0020696F">
                  <w:rPr>
                    <w:rFonts w:cs="Times New Roman"/>
                  </w:rPr>
                  <w:t>Eeva-Liisa</w:t>
                </w:r>
                <w:proofErr w:type="spellEnd"/>
                <w:r w:rsidRPr="0020696F">
                  <w:rPr>
                    <w:rFonts w:cs="Times New Roman"/>
                  </w:rPr>
                  <w:t xml:space="preserve"> Manner (1921–1995) and </w:t>
                </w:r>
                <w:proofErr w:type="spellStart"/>
                <w:r w:rsidRPr="0020696F">
                  <w:rPr>
                    <w:rFonts w:cs="Times New Roman"/>
                  </w:rPr>
                  <w:t>Paavo</w:t>
                </w:r>
                <w:proofErr w:type="spellEnd"/>
                <w:r w:rsidRPr="0020696F">
                  <w:rPr>
                    <w:rFonts w:cs="Times New Roman"/>
                  </w:rPr>
                  <w:t xml:space="preserve"> </w:t>
                </w:r>
                <w:proofErr w:type="spellStart"/>
                <w:r w:rsidRPr="0020696F">
                  <w:rPr>
                    <w:rFonts w:cs="Times New Roman"/>
                  </w:rPr>
                  <w:t>Haavikko</w:t>
                </w:r>
                <w:proofErr w:type="spellEnd"/>
                <w:r w:rsidRPr="0020696F">
                  <w:rPr>
                    <w:rFonts w:cs="Times New Roman"/>
                  </w:rPr>
                  <w:t xml:space="preserve"> (1931–2008) are the </w:t>
                </w:r>
                <w:r w:rsidRPr="0020696F">
                  <w:rPr>
                    <w:rFonts w:cs="Times New Roman"/>
                    <w:lang w:val="en"/>
                  </w:rPr>
                  <w:t xml:space="preserve">most important poets amongst the Finnish modernists of the 1950s. </w:t>
                </w:r>
                <w:proofErr w:type="spellStart"/>
                <w:r w:rsidRPr="0020696F">
                  <w:rPr>
                    <w:rFonts w:cs="Times New Roman"/>
                    <w:lang w:val="en"/>
                  </w:rPr>
                  <w:t>Haavikko’s</w:t>
                </w:r>
                <w:proofErr w:type="spellEnd"/>
                <w:r w:rsidRPr="0020696F">
                  <w:rPr>
                    <w:rFonts w:cs="Times New Roman"/>
                    <w:lang w:val="en"/>
                  </w:rPr>
                  <w:t xml:space="preserve"> most celebrated work is</w:t>
                </w:r>
                <w:r w:rsidRPr="0020696F">
                  <w:rPr>
                    <w:rFonts w:cs="Times New Roman"/>
                  </w:rPr>
                  <w:t xml:space="preserve"> </w:t>
                </w:r>
                <w:proofErr w:type="spellStart"/>
                <w:r w:rsidRPr="0020696F">
                  <w:rPr>
                    <w:rFonts w:cs="Times New Roman"/>
                    <w:i/>
                    <w:lang w:val="en"/>
                  </w:rPr>
                  <w:t>Talvipalatsi</w:t>
                </w:r>
                <w:proofErr w:type="spellEnd"/>
                <w:r w:rsidRPr="0020696F">
                  <w:rPr>
                    <w:rFonts w:cs="Times New Roman"/>
                  </w:rPr>
                  <w:t xml:space="preserve"> (</w:t>
                </w:r>
                <w:r w:rsidRPr="0020696F">
                  <w:rPr>
                    <w:rFonts w:cs="Times New Roman"/>
                    <w:i/>
                  </w:rPr>
                  <w:t>Winter Palace</w:t>
                </w:r>
                <w:r w:rsidRPr="0020696F">
                  <w:rPr>
                    <w:rFonts w:cs="Times New Roman"/>
                  </w:rPr>
                  <w:t>, 1959), a poetry collection in which the new lyrical paradigm ‘discusses itself, takes this technique to its zenith, and celebrates its own dense ambiguity and rhetorical boldness’ (</w:t>
                </w:r>
                <w:proofErr w:type="spellStart"/>
                <w:r w:rsidRPr="0020696F">
                  <w:rPr>
                    <w:rFonts w:cs="Times New Roman"/>
                  </w:rPr>
                  <w:t>Envall</w:t>
                </w:r>
                <w:proofErr w:type="spellEnd"/>
                <w:r w:rsidRPr="0020696F">
                  <w:rPr>
                    <w:rFonts w:cs="Times New Roman"/>
                  </w:rPr>
                  <w:t xml:space="preserve"> 1998, 185). </w:t>
                </w:r>
                <w:proofErr w:type="spellStart"/>
                <w:r w:rsidRPr="0020696F">
                  <w:rPr>
                    <w:rFonts w:cs="Times New Roman"/>
                  </w:rPr>
                  <w:t>Haavikko</w:t>
                </w:r>
                <w:proofErr w:type="spellEnd"/>
                <w:r w:rsidRPr="0020696F">
                  <w:rPr>
                    <w:rFonts w:cs="Times New Roman"/>
                  </w:rPr>
                  <w:t xml:space="preserve"> was also one of the few modern authors in Finland to integrate themes from Finnish folk poetry (and more generally from Finnish history) to great effect in literary work that commented upon contemporary developments. </w:t>
                </w:r>
                <w:proofErr w:type="spellStart"/>
                <w:r w:rsidRPr="0020696F">
                  <w:rPr>
                    <w:rFonts w:cs="Times New Roman"/>
                  </w:rPr>
                  <w:t>Eeva-Liisa</w:t>
                </w:r>
                <w:proofErr w:type="spellEnd"/>
                <w:r w:rsidRPr="0020696F">
                  <w:rPr>
                    <w:rFonts w:cs="Times New Roman"/>
                  </w:rPr>
                  <w:t xml:space="preserve"> Manner’s poetry collection </w:t>
                </w:r>
                <w:r w:rsidRPr="0020696F">
                  <w:rPr>
                    <w:rFonts w:cs="Times New Roman"/>
                    <w:i/>
                  </w:rPr>
                  <w:t xml:space="preserve">Tama </w:t>
                </w:r>
                <w:proofErr w:type="spellStart"/>
                <w:r w:rsidRPr="0020696F">
                  <w:rPr>
                    <w:rFonts w:cs="Times New Roman"/>
                    <w:i/>
                  </w:rPr>
                  <w:t>matka</w:t>
                </w:r>
                <w:proofErr w:type="spellEnd"/>
                <w:r w:rsidRPr="0020696F">
                  <w:rPr>
                    <w:rFonts w:cs="Times New Roman"/>
                    <w:i/>
                  </w:rPr>
                  <w:t xml:space="preserve"> </w:t>
                </w:r>
                <w:r w:rsidRPr="0020696F">
                  <w:rPr>
                    <w:rFonts w:cs="Times New Roman"/>
                  </w:rPr>
                  <w:t>(</w:t>
                </w:r>
                <w:r w:rsidRPr="0020696F">
                  <w:rPr>
                    <w:rFonts w:cs="Times New Roman"/>
                    <w:i/>
                  </w:rPr>
                  <w:t>This Journey</w:t>
                </w:r>
                <w:r w:rsidRPr="0020696F">
                  <w:rPr>
                    <w:rFonts w:cs="Times New Roman"/>
                  </w:rPr>
                  <w:t xml:space="preserve">, 1956) has been credited with achieving the breakthrough of modernist poetics to a greater audience. Manner was also a playwright, critic and translator, translating, amongst others, poetry by </w:t>
                </w:r>
                <w:proofErr w:type="spellStart"/>
                <w:r w:rsidRPr="0020696F">
                  <w:rPr>
                    <w:rFonts w:cs="Times New Roman"/>
                  </w:rPr>
                  <w:t>Tranströmmer</w:t>
                </w:r>
                <w:proofErr w:type="spellEnd"/>
                <w:r w:rsidRPr="0020696F">
                  <w:rPr>
                    <w:rFonts w:cs="Times New Roman"/>
                  </w:rPr>
                  <w:t xml:space="preserve">.  </w:t>
                </w:r>
              </w:p>
              <w:p w14:paraId="2AC250AE" w14:textId="77777777" w:rsidR="009E287D" w:rsidRDefault="009E287D" w:rsidP="0020696F">
                <w:pPr>
                  <w:rPr>
                    <w:rFonts w:cs="Times New Roman"/>
                  </w:rPr>
                </w:pPr>
              </w:p>
              <w:p w14:paraId="7B9DF627" w14:textId="77777777" w:rsidR="009E287D" w:rsidRDefault="009E287D" w:rsidP="0020696F">
                <w:pPr>
                  <w:rPr>
                    <w:rFonts w:cs="Times New Roman"/>
                    <w:bCs/>
                    <w:szCs w:val="24"/>
                    <w:lang w:val="fi-FI"/>
                  </w:rPr>
                </w:pPr>
                <w:r w:rsidRPr="009E287D">
                  <w:rPr>
                    <w:rFonts w:cs="Times New Roman"/>
                    <w:bCs/>
                    <w:szCs w:val="24"/>
                    <w:lang w:val="fi-FI"/>
                  </w:rPr>
                  <w:t>File: PaavoHaavikko</w:t>
                </w:r>
                <w:r>
                  <w:rPr>
                    <w:rFonts w:cs="Times New Roman"/>
                    <w:bCs/>
                    <w:szCs w:val="24"/>
                    <w:lang w:val="fi-FI"/>
                  </w:rPr>
                  <w:t>AndMarja</w:t>
                </w:r>
                <w:r w:rsidRPr="009E287D">
                  <w:rPr>
                    <w:rFonts w:cs="Times New Roman"/>
                    <w:bCs/>
                    <w:szCs w:val="24"/>
                    <w:lang w:val="fi-FI"/>
                  </w:rPr>
                  <w:t>LiisaVartio</w:t>
                </w:r>
                <w:r>
                  <w:rPr>
                    <w:rFonts w:cs="Times New Roman"/>
                    <w:bCs/>
                    <w:szCs w:val="24"/>
                    <w:lang w:val="fi-FI"/>
                  </w:rPr>
                  <w:t>.jpg</w:t>
                </w:r>
              </w:p>
              <w:p w14:paraId="75F9394A" w14:textId="77777777" w:rsidR="009E287D" w:rsidRPr="0020696F" w:rsidRDefault="009E287D" w:rsidP="009E287D">
                <w:pPr>
                  <w:pStyle w:val="Caption"/>
                </w:pPr>
                <w:r>
                  <w:t xml:space="preserve">Figure </w:t>
                </w:r>
                <w:r w:rsidR="00D31B38">
                  <w:fldChar w:fldCharType="begin"/>
                </w:r>
                <w:r w:rsidR="00D31B38">
                  <w:instrText xml:space="preserve"> SEQ Figure \* ARABIC </w:instrText>
                </w:r>
                <w:r w:rsidR="00D31B38">
                  <w:fldChar w:fldCharType="separate"/>
                </w:r>
                <w:r>
                  <w:rPr>
                    <w:noProof/>
                  </w:rPr>
                  <w:t>6</w:t>
                </w:r>
                <w:r w:rsidR="00D31B38">
                  <w:rPr>
                    <w:noProof/>
                  </w:rPr>
                  <w:fldChar w:fldCharType="end"/>
                </w:r>
                <w:r>
                  <w:t xml:space="preserve"> </w:t>
                </w:r>
                <w:proofErr w:type="spellStart"/>
                <w:r>
                  <w:t>Paavo</w:t>
                </w:r>
                <w:proofErr w:type="spellEnd"/>
                <w:r>
                  <w:t xml:space="preserve"> </w:t>
                </w:r>
                <w:proofErr w:type="spellStart"/>
                <w:r>
                  <w:t>Haavikko</w:t>
                </w:r>
                <w:proofErr w:type="spellEnd"/>
                <w:r>
                  <w:t xml:space="preserve"> and </w:t>
                </w:r>
                <w:proofErr w:type="spellStart"/>
                <w:r>
                  <w:t>Marja-Liisa</w:t>
                </w:r>
                <w:proofErr w:type="spellEnd"/>
                <w:r>
                  <w:t xml:space="preserve"> </w:t>
                </w:r>
                <w:proofErr w:type="spellStart"/>
                <w:r>
                  <w:t>Vartio</w:t>
                </w:r>
                <w:proofErr w:type="spellEnd"/>
              </w:p>
              <w:p w14:paraId="7517C749" w14:textId="77777777" w:rsidR="009E287D" w:rsidRPr="009E287D" w:rsidRDefault="009E287D" w:rsidP="0020696F">
                <w:pPr>
                  <w:rPr>
                    <w:rFonts w:cs="Times New Roman"/>
                    <w:sz w:val="20"/>
                  </w:rPr>
                </w:pPr>
                <w:r>
                  <w:rPr>
                    <w:rFonts w:cs="Times New Roman"/>
                    <w:sz w:val="20"/>
                  </w:rPr>
                  <w:t>Source:</w:t>
                </w:r>
                <w:r w:rsidRPr="00A41D55">
                  <w:rPr>
                    <w:rFonts w:cs="Times New Roman"/>
                    <w:sz w:val="18"/>
                  </w:rPr>
                  <w:t xml:space="preserve"> </w:t>
                </w:r>
                <w:r w:rsidR="00A41D55" w:rsidRPr="00A41D55">
                  <w:rPr>
                    <w:rFonts w:cs="Times New Roman"/>
                    <w:szCs w:val="24"/>
                    <w:lang w:val="fi-FI"/>
                  </w:rPr>
                  <w:t xml:space="preserve">http://www.kansallisbiografia.fi/kuvat/4828/ </w:t>
                </w:r>
              </w:p>
              <w:p w14:paraId="2C454204" w14:textId="77777777" w:rsidR="0020696F" w:rsidRPr="0020696F" w:rsidRDefault="0020696F" w:rsidP="0020696F">
                <w:pPr>
                  <w:rPr>
                    <w:rFonts w:cs="Times New Roman"/>
                  </w:rPr>
                </w:pPr>
              </w:p>
              <w:p w14:paraId="78026F16" w14:textId="0A5D0428" w:rsidR="0020696F" w:rsidRPr="0020696F" w:rsidRDefault="0020696F" w:rsidP="0020696F">
                <w:pPr>
                  <w:rPr>
                    <w:rFonts w:cs="Times New Roman"/>
                  </w:rPr>
                </w:pPr>
                <w:r w:rsidRPr="0020696F">
                  <w:rPr>
                    <w:rFonts w:cs="Times New Roman"/>
                  </w:rPr>
                  <w:t xml:space="preserve">The main theorist of the movement was </w:t>
                </w:r>
                <w:proofErr w:type="spellStart"/>
                <w:r w:rsidRPr="0020696F">
                  <w:rPr>
                    <w:rFonts w:cs="Times New Roman"/>
                  </w:rPr>
                  <w:t>Tuomas</w:t>
                </w:r>
                <w:proofErr w:type="spellEnd"/>
                <w:r w:rsidRPr="0020696F">
                  <w:rPr>
                    <w:rFonts w:cs="Times New Roman"/>
                  </w:rPr>
                  <w:t xml:space="preserve"> </w:t>
                </w:r>
                <w:proofErr w:type="spellStart"/>
                <w:r w:rsidRPr="0020696F">
                  <w:rPr>
                    <w:rFonts w:cs="Times New Roman"/>
                  </w:rPr>
                  <w:t>Anhava</w:t>
                </w:r>
                <w:proofErr w:type="spellEnd"/>
                <w:r w:rsidRPr="0020696F">
                  <w:rPr>
                    <w:rFonts w:cs="Times New Roman"/>
                  </w:rPr>
                  <w:t xml:space="preserve"> (1927–2001). His influence in the poetics of the 1950s is visible in his prolific work as critic, editor, and translator (he translated Chinese and Japanese literature, amongst others). In prose, the leading modernists were </w:t>
                </w:r>
                <w:proofErr w:type="spellStart"/>
                <w:r w:rsidRPr="0020696F">
                  <w:rPr>
                    <w:rFonts w:cs="Times New Roman"/>
                  </w:rPr>
                  <w:t>Veijo</w:t>
                </w:r>
                <w:proofErr w:type="spellEnd"/>
                <w:r w:rsidRPr="0020696F">
                  <w:rPr>
                    <w:rFonts w:cs="Times New Roman"/>
                  </w:rPr>
                  <w:t xml:space="preserve"> Meri (1928–2015)</w:t>
                </w:r>
                <w:ins w:id="34" w:author="Lieven" w:date="2016-03-09T09:28:00Z">
                  <w:r w:rsidR="003C6E30">
                    <w:rPr>
                      <w:rFonts w:cs="Times New Roman"/>
                    </w:rPr>
                    <w:t xml:space="preserve">, </w:t>
                  </w:r>
                </w:ins>
                <w:del w:id="35" w:author="Lieven" w:date="2016-03-09T09:28:00Z">
                  <w:r w:rsidRPr="0020696F" w:rsidDel="003C6E30">
                    <w:rPr>
                      <w:rFonts w:cs="Times New Roman"/>
                    </w:rPr>
                    <w:delText xml:space="preserve"> and </w:delText>
                  </w:r>
                </w:del>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r w:rsidRPr="0020696F">
                  <w:rPr>
                    <w:rFonts w:cs="Times New Roman"/>
                  </w:rPr>
                  <w:t xml:space="preserve"> (1924–1966)</w:t>
                </w:r>
                <w:ins w:id="36" w:author="Lieven" w:date="2016-03-09T09:28:00Z">
                  <w:r w:rsidR="003C6E30">
                    <w:rPr>
                      <w:rFonts w:cs="Times New Roman"/>
                    </w:rPr>
                    <w:t xml:space="preserve"> and Antti </w:t>
                  </w:r>
                  <w:proofErr w:type="spellStart"/>
                  <w:r w:rsidR="003C6E30">
                    <w:rPr>
                      <w:rFonts w:cs="Times New Roman"/>
                    </w:rPr>
                    <w:t>Hyry</w:t>
                  </w:r>
                  <w:proofErr w:type="spellEnd"/>
                  <w:r w:rsidR="003C6E30">
                    <w:rPr>
                      <w:rFonts w:cs="Times New Roman"/>
                    </w:rPr>
                    <w:t xml:space="preserve"> (1931</w:t>
                  </w:r>
                  <w:r w:rsidR="003C6E30" w:rsidRPr="0020696F">
                    <w:rPr>
                      <w:rFonts w:cs="Times New Roman"/>
                    </w:rPr>
                    <w:t>–</w:t>
                  </w:r>
                </w:ins>
                <w:del w:id="37" w:author="Lieven" w:date="2016-03-09T09:28:00Z">
                  <w:r w:rsidRPr="0020696F" w:rsidDel="003C6E30">
                    <w:rPr>
                      <w:rFonts w:cs="Times New Roman"/>
                    </w:rPr>
                    <w:delText xml:space="preserve">. </w:delText>
                  </w:r>
                </w:del>
                <w:proofErr w:type="gramStart"/>
                <w:ins w:id="38" w:author="Lieven" w:date="2016-03-09T09:28:00Z">
                  <w:r w:rsidR="003C6E30">
                    <w:rPr>
                      <w:rFonts w:cs="Times New Roman"/>
                    </w:rPr>
                    <w:t>)</w:t>
                  </w:r>
                </w:ins>
                <w:r w:rsidRPr="0020696F">
                  <w:rPr>
                    <w:rFonts w:cs="Times New Roman"/>
                  </w:rPr>
                  <w:t>Meri’s</w:t>
                </w:r>
                <w:proofErr w:type="gramEnd"/>
                <w:r w:rsidRPr="0020696F">
                  <w:rPr>
                    <w:rFonts w:cs="Times New Roman"/>
                  </w:rPr>
                  <w:t xml:space="preserve"> most important work, the novel </w:t>
                </w:r>
                <w:proofErr w:type="spellStart"/>
                <w:r w:rsidRPr="0020696F">
                  <w:rPr>
                    <w:rFonts w:cs="Times New Roman"/>
                    <w:i/>
                  </w:rPr>
                  <w:t>Manillaköysi</w:t>
                </w:r>
                <w:proofErr w:type="spellEnd"/>
                <w:r w:rsidRPr="0020696F">
                  <w:rPr>
                    <w:rFonts w:cs="Times New Roman"/>
                    <w:i/>
                  </w:rPr>
                  <w:t xml:space="preserve"> </w:t>
                </w:r>
                <w:r w:rsidRPr="0020696F">
                  <w:rPr>
                    <w:rFonts w:cs="Times New Roman"/>
                  </w:rPr>
                  <w:t>(</w:t>
                </w:r>
                <w:r w:rsidRPr="0020696F">
                  <w:rPr>
                    <w:rFonts w:cs="Times New Roman"/>
                    <w:i/>
                  </w:rPr>
                  <w:t>The Manila rope</w:t>
                </w:r>
                <w:r w:rsidRPr="0020696F">
                  <w:rPr>
                    <w:rFonts w:cs="Times New Roman"/>
                  </w:rPr>
                  <w:t>, 1957) is a satirical account of the Second World War from the perspective of the common soldier. A work that ‘</w:t>
                </w:r>
                <w:r w:rsidRPr="0020696F">
                  <w:rPr>
                    <w:rFonts w:cs="Times New Roman"/>
                    <w:lang w:val="en"/>
                  </w:rPr>
                  <w:t>vacillates between a novel and a collection of oral tales’ (</w:t>
                </w:r>
                <w:proofErr w:type="spellStart"/>
                <w:r w:rsidRPr="0020696F">
                  <w:rPr>
                    <w:rFonts w:cs="Times New Roman"/>
                    <w:lang w:val="en"/>
                  </w:rPr>
                  <w:t>Schoolfield</w:t>
                </w:r>
                <w:proofErr w:type="spellEnd"/>
                <w:r w:rsidRPr="0020696F">
                  <w:rPr>
                    <w:rFonts w:cs="Times New Roman"/>
                    <w:lang w:val="en"/>
                  </w:rPr>
                  <w:t xml:space="preserve">), it </w:t>
                </w:r>
                <w:r w:rsidRPr="0020696F">
                  <w:rPr>
                    <w:rFonts w:cs="Times New Roman"/>
                  </w:rPr>
                  <w:t xml:space="preserve">focuses on the seemingly disconnected small stories and anecdotes recounted by soldiers on a train home for a holiday. Like other works by the 1950s modernists, it has as one of its main </w:t>
                </w:r>
                <w:proofErr w:type="spellStart"/>
                <w:r w:rsidRPr="0020696F">
                  <w:rPr>
                    <w:rFonts w:cs="Times New Roman"/>
                  </w:rPr>
                  <w:t>thematics</w:t>
                </w:r>
                <w:proofErr w:type="spellEnd"/>
                <w:r w:rsidRPr="0020696F">
                  <w:rPr>
                    <w:rFonts w:cs="Times New Roman"/>
                  </w:rPr>
                  <w:t xml:space="preserve"> the </w:t>
                </w:r>
                <w:proofErr w:type="spellStart"/>
                <w:r w:rsidRPr="0020696F">
                  <w:rPr>
                    <w:rFonts w:cs="Times New Roman"/>
                  </w:rPr>
                  <w:t>problematization</w:t>
                </w:r>
                <w:proofErr w:type="spellEnd"/>
                <w:r w:rsidRPr="0020696F">
                  <w:rPr>
                    <w:rFonts w:cs="Times New Roman"/>
                  </w:rPr>
                  <w:t xml:space="preserve"> of truth and rationalism, foregrounding instead a vision of reality based on language and (increasingly unreliable) consciousness. The importance of </w:t>
                </w:r>
                <w:proofErr w:type="spellStart"/>
                <w:r w:rsidRPr="0020696F">
                  <w:rPr>
                    <w:rFonts w:cs="Times New Roman"/>
                  </w:rPr>
                  <w:t>Marja-Liisa</w:t>
                </w:r>
                <w:proofErr w:type="spellEnd"/>
                <w:r w:rsidRPr="0020696F">
                  <w:rPr>
                    <w:rFonts w:cs="Times New Roman"/>
                  </w:rPr>
                  <w:t xml:space="preserve"> </w:t>
                </w:r>
                <w:proofErr w:type="spellStart"/>
                <w:r w:rsidRPr="0020696F">
                  <w:rPr>
                    <w:rFonts w:cs="Times New Roman"/>
                  </w:rPr>
                  <w:t>Vartio</w:t>
                </w:r>
                <w:proofErr w:type="spellEnd"/>
                <w:del w:id="39" w:author="Lieven" w:date="2016-03-09T09:40:00Z">
                  <w:r w:rsidRPr="0020696F" w:rsidDel="008352B4">
                    <w:rPr>
                      <w:rFonts w:cs="Times New Roman"/>
                    </w:rPr>
                    <w:delText>, who was married to Haavikko,</w:delText>
                  </w:r>
                </w:del>
                <w:r w:rsidRPr="0020696F">
                  <w:rPr>
                    <w:rFonts w:cs="Times New Roman"/>
                  </w:rPr>
                  <w:t xml:space="preserve"> has not been sufficiently considered until fairly recently, when a number of academic studies have appeared to reappraise her position in the literary canon as well as her relevance as an innovative surveyor of both human consciousness and literature’s ability to render the workings of the mind in language </w:t>
                </w:r>
                <w:r w:rsidRPr="0020696F">
                  <w:rPr>
                    <w:rFonts w:cs="Times New Roman"/>
                  </w:rPr>
                  <w:lastRenderedPageBreak/>
                  <w:t>(</w:t>
                </w:r>
                <w:proofErr w:type="spellStart"/>
                <w:r w:rsidRPr="0020696F">
                  <w:rPr>
                    <w:rFonts w:cs="Times New Roman"/>
                  </w:rPr>
                  <w:t>Nykänen</w:t>
                </w:r>
                <w:proofErr w:type="spellEnd"/>
                <w:r w:rsidRPr="0020696F">
                  <w:rPr>
                    <w:rFonts w:cs="Times New Roman"/>
                  </w:rPr>
                  <w:t xml:space="preserve">, 2015). </w:t>
                </w:r>
                <w:proofErr w:type="spellStart"/>
                <w:r w:rsidRPr="0020696F">
                  <w:rPr>
                    <w:rFonts w:cs="Times New Roman"/>
                  </w:rPr>
                  <w:t>Vartio’s</w:t>
                </w:r>
                <w:proofErr w:type="spellEnd"/>
                <w:r w:rsidRPr="0020696F">
                  <w:rPr>
                    <w:rFonts w:cs="Times New Roman"/>
                  </w:rPr>
                  <w:t xml:space="preserve"> main works are </w:t>
                </w:r>
                <w:r w:rsidRPr="0020696F">
                  <w:rPr>
                    <w:rFonts w:cs="Times New Roman"/>
                    <w:i/>
                  </w:rPr>
                  <w:t xml:space="preserve">Se on </w:t>
                </w:r>
                <w:proofErr w:type="spellStart"/>
                <w:r w:rsidRPr="0020696F">
                  <w:rPr>
                    <w:rFonts w:cs="Times New Roman"/>
                    <w:i/>
                  </w:rPr>
                  <w:t>sitten</w:t>
                </w:r>
                <w:proofErr w:type="spellEnd"/>
                <w:r w:rsidRPr="0020696F">
                  <w:rPr>
                    <w:rFonts w:cs="Times New Roman"/>
                    <w:i/>
                  </w:rPr>
                  <w:t xml:space="preserve"> </w:t>
                </w:r>
                <w:proofErr w:type="spellStart"/>
                <w:r w:rsidRPr="0020696F">
                  <w:rPr>
                    <w:rFonts w:cs="Times New Roman"/>
                    <w:i/>
                  </w:rPr>
                  <w:t>kevät</w:t>
                </w:r>
                <w:proofErr w:type="spellEnd"/>
                <w:r w:rsidRPr="0020696F">
                  <w:rPr>
                    <w:rFonts w:cs="Times New Roman"/>
                    <w:i/>
                  </w:rPr>
                  <w:t xml:space="preserve"> </w:t>
                </w:r>
                <w:r w:rsidRPr="0020696F">
                  <w:rPr>
                    <w:rFonts w:cs="Times New Roman"/>
                  </w:rPr>
                  <w:t>(</w:t>
                </w:r>
                <w:r w:rsidRPr="0020696F">
                  <w:rPr>
                    <w:rFonts w:cs="Times New Roman"/>
                    <w:i/>
                  </w:rPr>
                  <w:t>This Then is Spring</w:t>
                </w:r>
                <w:r w:rsidRPr="0020696F">
                  <w:rPr>
                    <w:rFonts w:cs="Times New Roman"/>
                  </w:rPr>
                  <w:t xml:space="preserve">, 1957) and the posthumously published </w:t>
                </w:r>
                <w:proofErr w:type="spellStart"/>
                <w:r w:rsidRPr="0020696F">
                  <w:rPr>
                    <w:rFonts w:cs="Times New Roman"/>
                    <w:i/>
                  </w:rPr>
                  <w:t>Hänen</w:t>
                </w:r>
                <w:proofErr w:type="spellEnd"/>
                <w:r w:rsidRPr="0020696F">
                  <w:rPr>
                    <w:rFonts w:cs="Times New Roman"/>
                    <w:i/>
                  </w:rPr>
                  <w:t xml:space="preserve"> </w:t>
                </w:r>
                <w:proofErr w:type="spellStart"/>
                <w:r w:rsidRPr="0020696F">
                  <w:rPr>
                    <w:rFonts w:cs="Times New Roman"/>
                    <w:i/>
                  </w:rPr>
                  <w:t>olivat</w:t>
                </w:r>
                <w:proofErr w:type="spellEnd"/>
                <w:r w:rsidRPr="0020696F">
                  <w:rPr>
                    <w:rFonts w:cs="Times New Roman"/>
                    <w:i/>
                  </w:rPr>
                  <w:t xml:space="preserve"> </w:t>
                </w:r>
                <w:proofErr w:type="spellStart"/>
                <w:r w:rsidRPr="0020696F">
                  <w:rPr>
                    <w:rFonts w:cs="Times New Roman"/>
                    <w:i/>
                  </w:rPr>
                  <w:t>linnut</w:t>
                </w:r>
                <w:proofErr w:type="spellEnd"/>
                <w:r w:rsidRPr="0020696F">
                  <w:rPr>
                    <w:rFonts w:cs="Times New Roman"/>
                  </w:rPr>
                  <w:t xml:space="preserve"> (</w:t>
                </w:r>
                <w:r w:rsidRPr="0020696F">
                  <w:rPr>
                    <w:rFonts w:cs="Times New Roman"/>
                    <w:i/>
                  </w:rPr>
                  <w:t>The Parson’s Wife</w:t>
                </w:r>
                <w:r w:rsidRPr="0020696F">
                  <w:rPr>
                    <w:rFonts w:cs="Times New Roman"/>
                  </w:rPr>
                  <w:t xml:space="preserve">, 1967). </w:t>
                </w:r>
              </w:p>
              <w:p w14:paraId="106CA4D1" w14:textId="77777777" w:rsidR="0020696F" w:rsidRPr="0020696F" w:rsidRDefault="0020696F" w:rsidP="0020696F">
                <w:pPr>
                  <w:rPr>
                    <w:rFonts w:cs="Times New Roman"/>
                  </w:rPr>
                </w:pPr>
              </w:p>
              <w:p w14:paraId="32FBA94A" w14:textId="7FB0AE83" w:rsidR="0020696F" w:rsidRDefault="0020696F" w:rsidP="00C27FAB">
                <w:pPr>
                  <w:rPr>
                    <w:rFonts w:cs="Times New Roman"/>
                    <w:lang w:val="en"/>
                  </w:rPr>
                </w:pPr>
                <w:r w:rsidRPr="0020696F">
                  <w:rPr>
                    <w:rFonts w:cs="Times New Roman"/>
                  </w:rPr>
                  <w:t xml:space="preserve">If </w:t>
                </w:r>
                <w:r w:rsidRPr="0020696F">
                  <w:rPr>
                    <w:rFonts w:cs="Times New Roman"/>
                    <w:lang w:val="en"/>
                  </w:rPr>
                  <w:t xml:space="preserve">compared to the national project inherent to preceding mainstream Finnish literature (especially that of the 1930s), the apolitical poetics of the 1950s may appear as distinctly 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activism. The key figure of that politically vocal authorship was </w:t>
                </w:r>
                <w:proofErr w:type="spellStart"/>
                <w:r w:rsidRPr="0020696F">
                  <w:rPr>
                    <w:rFonts w:cs="Times New Roman"/>
                    <w:lang w:val="en"/>
                  </w:rPr>
                  <w:t>Pentti</w:t>
                </w:r>
                <w:proofErr w:type="spellEnd"/>
                <w:r w:rsidRPr="0020696F">
                  <w:rPr>
                    <w:rFonts w:cs="Times New Roman"/>
                    <w:lang w:val="en"/>
                  </w:rPr>
                  <w:t xml:space="preserve"> </w:t>
                </w:r>
                <w:proofErr w:type="spellStart"/>
                <w:r w:rsidRPr="0020696F">
                  <w:rPr>
                    <w:rFonts w:cs="Times New Roman"/>
                    <w:lang w:val="en"/>
                  </w:rPr>
                  <w:t>Saarikoski</w:t>
                </w:r>
                <w:proofErr w:type="spellEnd"/>
                <w:r w:rsidRPr="0020696F">
                  <w:rPr>
                    <w:rFonts w:cs="Times New Roman"/>
                    <w:lang w:val="en"/>
                  </w:rPr>
                  <w:t xml:space="preserve"> (1937</w:t>
                </w:r>
                <w:r w:rsidRPr="0020696F">
                  <w:rPr>
                    <w:rFonts w:cs="Times New Roman"/>
                  </w:rPr>
                  <w:t>–</w:t>
                </w:r>
                <w:r w:rsidRPr="0020696F">
                  <w:rPr>
                    <w:rFonts w:cs="Times New Roman"/>
                    <w:lang w:val="en"/>
                  </w:rPr>
                  <w:t>1983)</w:t>
                </w:r>
                <w:del w:id="40" w:author="Lieven" w:date="2016-03-09T09:31:00Z">
                  <w:r w:rsidRPr="0020696F" w:rsidDel="003C6E30">
                    <w:rPr>
                      <w:rFonts w:cs="Times New Roman"/>
                      <w:lang w:val="en"/>
                    </w:rPr>
                    <w:delText>, whose many public personae included that of Finnish poetic Che Guevara, iconic beret included</w:delText>
                  </w:r>
                </w:del>
                <w:r w:rsidRPr="0020696F">
                  <w:rPr>
                    <w:rFonts w:cs="Times New Roman"/>
                    <w:lang w:val="en"/>
                  </w:rPr>
                  <w:t xml:space="preserve">. </w:t>
                </w:r>
                <w:proofErr w:type="spellStart"/>
                <w:r w:rsidRPr="0020696F">
                  <w:rPr>
                    <w:rFonts w:cs="Times New Roman"/>
                    <w:lang w:val="en"/>
                  </w:rPr>
                  <w:t>Saarikoski’s</w:t>
                </w:r>
                <w:proofErr w:type="spellEnd"/>
                <w:r w:rsidRPr="0020696F">
                  <w:rPr>
                    <w:rFonts w:cs="Times New Roman"/>
                    <w:lang w:val="en"/>
                  </w:rPr>
                  <w:t xml:space="preserve"> literary method of ‘dialectical poetry’, visible, amongst others, in the poetry collection </w:t>
                </w:r>
                <w:proofErr w:type="spellStart"/>
                <w:r w:rsidRPr="0020696F">
                  <w:rPr>
                    <w:rFonts w:cs="Times New Roman"/>
                    <w:i/>
                    <w:lang w:val="en"/>
                  </w:rPr>
                  <w:t>Mitä</w:t>
                </w:r>
                <w:proofErr w:type="spellEnd"/>
                <w:r w:rsidRPr="0020696F">
                  <w:rPr>
                    <w:rFonts w:cs="Times New Roman"/>
                    <w:i/>
                    <w:lang w:val="en"/>
                  </w:rPr>
                  <w:t xml:space="preserve"> </w:t>
                </w:r>
                <w:proofErr w:type="spellStart"/>
                <w:r w:rsidRPr="0020696F">
                  <w:rPr>
                    <w:rFonts w:cs="Times New Roman"/>
                    <w:i/>
                    <w:lang w:val="en"/>
                  </w:rPr>
                  <w:t>tapahtuu</w:t>
                </w:r>
                <w:proofErr w:type="spellEnd"/>
                <w:r w:rsidRPr="0020696F">
                  <w:rPr>
                    <w:rFonts w:cs="Times New Roman"/>
                    <w:i/>
                    <w:lang w:val="en"/>
                  </w:rPr>
                  <w:t xml:space="preserve"> </w:t>
                </w:r>
                <w:proofErr w:type="spellStart"/>
                <w:r w:rsidRPr="0020696F">
                  <w:rPr>
                    <w:rFonts w:cs="Times New Roman"/>
                    <w:i/>
                    <w:lang w:val="en"/>
                  </w:rPr>
                  <w:t>todella</w:t>
                </w:r>
                <w:proofErr w:type="spellEnd"/>
                <w:r w:rsidRPr="0020696F">
                  <w:rPr>
                    <w:rFonts w:cs="Times New Roman"/>
                    <w:i/>
                    <w:lang w:val="en"/>
                  </w:rPr>
                  <w:t xml:space="preserve">? </w:t>
                </w:r>
                <w:r w:rsidRPr="0020696F">
                  <w:rPr>
                    <w:rFonts w:cs="Times New Roman"/>
                    <w:lang w:val="en"/>
                  </w:rPr>
                  <w:t>(</w:t>
                </w:r>
                <w:r w:rsidRPr="0020696F">
                  <w:rPr>
                    <w:rFonts w:cs="Times New Roman"/>
                    <w:i/>
                    <w:lang w:val="en"/>
                  </w:rPr>
                  <w:t>What is really happening?</w:t>
                </w:r>
                <w:r w:rsidRPr="0020696F">
                  <w:rPr>
                    <w:rFonts w:cs="Times New Roman"/>
                    <w:lang w:val="en"/>
                  </w:rPr>
                  <w:t xml:space="preserve">, 1962), is a direct continuation of the literary innovations set in motion by </w:t>
                </w:r>
                <w:proofErr w:type="spellStart"/>
                <w:r w:rsidRPr="0020696F">
                  <w:rPr>
                    <w:rFonts w:cs="Times New Roman"/>
                    <w:lang w:val="en"/>
                  </w:rPr>
                  <w:t>Diktonius</w:t>
                </w:r>
                <w:proofErr w:type="spellEnd"/>
                <w:r w:rsidRPr="0020696F">
                  <w:rPr>
                    <w:rFonts w:cs="Times New Roman"/>
                    <w:lang w:val="en"/>
                  </w:rPr>
                  <w:t xml:space="preserve"> and others, as much as it has been understood as the first example of postmodernism in Finnish literature.</w:t>
                </w:r>
              </w:p>
              <w:p w14:paraId="7B9A3AAB" w14:textId="77777777" w:rsidR="0020696F" w:rsidRDefault="0020696F" w:rsidP="00C27FAB">
                <w:pPr>
                  <w:rPr>
                    <w:rFonts w:cs="Times New Roman"/>
                    <w:lang w:val="en"/>
                  </w:rPr>
                </w:pPr>
              </w:p>
              <w:p w14:paraId="66C9BA90" w14:textId="77777777" w:rsidR="0020696F" w:rsidRPr="0020696F" w:rsidRDefault="0020696F" w:rsidP="0020696F">
                <w:pPr>
                  <w:pStyle w:val="Authornote"/>
                </w:pPr>
                <w:r w:rsidRPr="0020696F">
                  <w:t>List of Works</w:t>
                </w:r>
              </w:p>
              <w:p w14:paraId="64071DAC"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i/>
                  </w:rPr>
                  <w:t>Yksin</w:t>
                </w:r>
                <w:proofErr w:type="spellEnd"/>
                <w:r w:rsidRPr="0020696F">
                  <w:rPr>
                    <w:i/>
                  </w:rPr>
                  <w:t xml:space="preserve"> </w:t>
                </w:r>
                <w:r w:rsidRPr="0020696F">
                  <w:t>(‘Alone’) (1890)</w:t>
                </w:r>
              </w:p>
              <w:p w14:paraId="000A36E4" w14:textId="77777777" w:rsidR="0020696F" w:rsidRPr="0020696F" w:rsidRDefault="0020696F" w:rsidP="0020696F">
                <w:pPr>
                  <w:pStyle w:val="Authornote"/>
                </w:pPr>
                <w:proofErr w:type="spellStart"/>
                <w:r w:rsidRPr="0020696F">
                  <w:t>Aho</w:t>
                </w:r>
                <w:proofErr w:type="spellEnd"/>
                <w:r w:rsidRPr="0020696F">
                  <w:t xml:space="preserve">, </w:t>
                </w:r>
                <w:proofErr w:type="spellStart"/>
                <w:r w:rsidRPr="0020696F">
                  <w:t>Juhani</w:t>
                </w:r>
                <w:proofErr w:type="spellEnd"/>
                <w:r w:rsidRPr="0020696F">
                  <w:t xml:space="preserve">: </w:t>
                </w:r>
                <w:proofErr w:type="spellStart"/>
                <w:r w:rsidRPr="0020696F">
                  <w:rPr>
                    <w:rStyle w:val="st"/>
                    <w:rFonts w:cs="Times New Roman"/>
                    <w:i/>
                  </w:rPr>
                  <w:t>Lastuja</w:t>
                </w:r>
                <w:proofErr w:type="spellEnd"/>
                <w:r w:rsidRPr="0020696F">
                  <w:rPr>
                    <w:rStyle w:val="st"/>
                    <w:rFonts w:cs="Times New Roman"/>
                    <w:i/>
                  </w:rPr>
                  <w:t xml:space="preserve"> I-III </w:t>
                </w:r>
                <w:r w:rsidRPr="0020696F">
                  <w:rPr>
                    <w:rStyle w:val="st"/>
                    <w:rFonts w:cs="Times New Roman"/>
                  </w:rPr>
                  <w:t>(</w:t>
                </w:r>
                <w:r w:rsidRPr="0020696F">
                  <w:t>‘Chips from the Block’)</w:t>
                </w:r>
                <w:r w:rsidRPr="0020696F">
                  <w:rPr>
                    <w:rStyle w:val="st"/>
                    <w:rFonts w:cs="Times New Roman"/>
                  </w:rPr>
                  <w:t xml:space="preserve"> (1891, 1892, 1896)</w:t>
                </w:r>
              </w:p>
              <w:p w14:paraId="22E86F6B"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Hårda Sångar </w:t>
                </w:r>
                <w:r w:rsidRPr="0020696F">
                  <w:rPr>
                    <w:lang w:val="sv-SE"/>
                  </w:rPr>
                  <w:t>(‘Hard songs’) (1922)</w:t>
                </w:r>
              </w:p>
              <w:p w14:paraId="4A072441" w14:textId="77777777"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Janne Kubik </w:t>
                </w:r>
                <w:r w:rsidRPr="0020696F">
                  <w:rPr>
                    <w:lang w:val="sv-SE"/>
                  </w:rPr>
                  <w:t>(‘Janne Cube’) (1932)</w:t>
                </w:r>
              </w:p>
              <w:p w14:paraId="0F06A490" w14:textId="77777777" w:rsidR="0020696F" w:rsidRPr="0020696F" w:rsidRDefault="0020696F" w:rsidP="0020696F">
                <w:pPr>
                  <w:pStyle w:val="Authornote"/>
                  <w:rPr>
                    <w:lang w:val="fi-FI"/>
                  </w:rPr>
                </w:pPr>
                <w:r w:rsidRPr="0020696F">
                  <w:rPr>
                    <w:lang w:val="fi-FI"/>
                  </w:rPr>
                  <w:t xml:space="preserve">Haavikko, Paavo: </w:t>
                </w:r>
                <w:r w:rsidRPr="0020696F">
                  <w:rPr>
                    <w:i/>
                    <w:lang w:val="fi-FI"/>
                  </w:rPr>
                  <w:t>Talvipalatsi</w:t>
                </w:r>
                <w:r w:rsidRPr="0020696F">
                  <w:rPr>
                    <w:lang w:val="fi-FI"/>
                  </w:rPr>
                  <w:t xml:space="preserve"> (‘Winter Palace’) (1959)</w:t>
                </w:r>
              </w:p>
              <w:p w14:paraId="0CE3DEB7" w14:textId="77777777" w:rsidR="0020696F" w:rsidRPr="0020696F" w:rsidRDefault="0020696F" w:rsidP="0020696F">
                <w:pPr>
                  <w:pStyle w:val="Authornote"/>
                  <w:rPr>
                    <w:lang w:val="fi-FI"/>
                  </w:rPr>
                </w:pPr>
                <w:r w:rsidRPr="0020696F">
                  <w:rPr>
                    <w:lang w:val="fi-FI"/>
                  </w:rPr>
                  <w:t xml:space="preserve">Kilpi Volter: </w:t>
                </w:r>
                <w:r w:rsidRPr="0020696F">
                  <w:rPr>
                    <w:i/>
                    <w:lang w:val="fi-FI"/>
                  </w:rPr>
                  <w:t xml:space="preserve">Alastalon salissa </w:t>
                </w:r>
                <w:r w:rsidRPr="0020696F">
                  <w:rPr>
                    <w:lang w:val="fi-FI"/>
                  </w:rPr>
                  <w:t>(‘In the Hall of Alastalo’) (1933)</w:t>
                </w:r>
              </w:p>
              <w:p w14:paraId="1CE3C103" w14:textId="77777777" w:rsidR="0020696F" w:rsidRPr="0020696F" w:rsidRDefault="0020696F" w:rsidP="0020696F">
                <w:pPr>
                  <w:pStyle w:val="Authornote"/>
                  <w:rPr>
                    <w:lang w:val="fi-FI"/>
                  </w:rPr>
                </w:pPr>
                <w:r w:rsidRPr="0020696F">
                  <w:rPr>
                    <w:lang w:val="fi-FI"/>
                  </w:rPr>
                  <w:t xml:space="preserve">Leino, Eino: </w:t>
                </w:r>
                <w:r w:rsidRPr="0020696F">
                  <w:rPr>
                    <w:i/>
                    <w:lang w:val="fi-FI"/>
                  </w:rPr>
                  <w:t xml:space="preserve">Helkavirsiä I-II </w:t>
                </w:r>
                <w:r w:rsidRPr="0020696F">
                  <w:rPr>
                    <w:lang w:val="fi-FI"/>
                  </w:rPr>
                  <w:t>(</w:t>
                </w:r>
                <w:r w:rsidRPr="0020696F">
                  <w:rPr>
                    <w:i/>
                    <w:lang w:val="fi-FI"/>
                  </w:rPr>
                  <w:t>Whitsongs</w:t>
                </w:r>
                <w:r w:rsidRPr="0020696F">
                  <w:rPr>
                    <w:lang w:val="fi-FI"/>
                  </w:rPr>
                  <w:t>) (1903, 1916).</w:t>
                </w:r>
              </w:p>
              <w:p w14:paraId="68706236"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Putkinotko </w:t>
                </w:r>
                <w:r w:rsidRPr="0020696F">
                  <w:rPr>
                    <w:lang w:val="fi-FI"/>
                  </w:rPr>
                  <w:t>(‘Putkinotko’) (1919-1920)</w:t>
                </w:r>
              </w:p>
              <w:p w14:paraId="3A748E74" w14:textId="77777777" w:rsidR="0020696F" w:rsidRPr="0020696F" w:rsidRDefault="0020696F" w:rsidP="0020696F">
                <w:pPr>
                  <w:pStyle w:val="Authornote"/>
                  <w:rPr>
                    <w:lang w:val="fi-FI"/>
                  </w:rPr>
                </w:pPr>
                <w:r w:rsidRPr="0020696F">
                  <w:rPr>
                    <w:lang w:val="fi-FI"/>
                  </w:rPr>
                  <w:t xml:space="preserve">Lehtonen, Joel: </w:t>
                </w:r>
                <w:r w:rsidRPr="0020696F">
                  <w:rPr>
                    <w:i/>
                    <w:lang w:val="fi-FI"/>
                  </w:rPr>
                  <w:t xml:space="preserve">Henkien taistelu </w:t>
                </w:r>
                <w:r w:rsidRPr="0020696F">
                  <w:rPr>
                    <w:lang w:val="fi-FI"/>
                  </w:rPr>
                  <w:t>(‘Battle of the Spirits’) (1933)</w:t>
                </w:r>
              </w:p>
              <w:p w14:paraId="2489D401" w14:textId="77777777" w:rsidR="0020696F" w:rsidRPr="0020696F" w:rsidRDefault="0020696F" w:rsidP="0020696F">
                <w:pPr>
                  <w:pStyle w:val="Authornote"/>
                  <w:rPr>
                    <w:lang w:val="fi-FI"/>
                  </w:rPr>
                </w:pPr>
                <w:r w:rsidRPr="0020696F">
                  <w:rPr>
                    <w:lang w:val="fi-FI"/>
                  </w:rPr>
                  <w:t xml:space="preserve">Manner, Eeva-Liisa: </w:t>
                </w:r>
                <w:r w:rsidRPr="0020696F">
                  <w:rPr>
                    <w:i/>
                    <w:lang w:val="fi-FI"/>
                  </w:rPr>
                  <w:t xml:space="preserve">Tama matka </w:t>
                </w:r>
                <w:r w:rsidRPr="0020696F">
                  <w:rPr>
                    <w:lang w:val="fi-FI"/>
                  </w:rPr>
                  <w:t>(‘This Journey’) (1956)</w:t>
                </w:r>
              </w:p>
              <w:p w14:paraId="5696F85D" w14:textId="77777777" w:rsidR="0020696F" w:rsidRPr="0020696F" w:rsidRDefault="0020696F" w:rsidP="0020696F">
                <w:pPr>
                  <w:pStyle w:val="Authornote"/>
                  <w:rPr>
                    <w:lang w:val="fi-FI"/>
                  </w:rPr>
                </w:pPr>
                <w:r w:rsidRPr="0020696F">
                  <w:rPr>
                    <w:lang w:val="fi-FI"/>
                  </w:rPr>
                  <w:t xml:space="preserve">Meri, Veijo: </w:t>
                </w:r>
                <w:r w:rsidRPr="0020696F">
                  <w:rPr>
                    <w:i/>
                    <w:lang w:val="fi-FI"/>
                  </w:rPr>
                  <w:t xml:space="preserve">Manillaköysi </w:t>
                </w:r>
                <w:r w:rsidRPr="0020696F">
                  <w:rPr>
                    <w:lang w:val="fi-FI"/>
                  </w:rPr>
                  <w:t>(</w:t>
                </w:r>
                <w:r w:rsidRPr="0020696F">
                  <w:rPr>
                    <w:i/>
                    <w:lang w:val="fi-FI"/>
                  </w:rPr>
                  <w:t>The Manila Rope</w:t>
                </w:r>
                <w:r w:rsidRPr="0020696F">
                  <w:rPr>
                    <w:lang w:val="fi-FI"/>
                  </w:rPr>
                  <w:t>) (1957)</w:t>
                </w:r>
              </w:p>
              <w:p w14:paraId="78C2E4FE" w14:textId="77777777" w:rsidR="0020696F" w:rsidRPr="0020696F" w:rsidRDefault="0020696F" w:rsidP="0020696F">
                <w:pPr>
                  <w:pStyle w:val="Authornote"/>
                  <w:rPr>
                    <w:lang w:val="fi-FI"/>
                  </w:rPr>
                </w:pPr>
                <w:r w:rsidRPr="0020696F">
                  <w:rPr>
                    <w:lang w:val="fi-FI"/>
                  </w:rPr>
                  <w:t xml:space="preserve">Olsson, Hagar: </w:t>
                </w:r>
                <w:r w:rsidRPr="0020696F">
                  <w:rPr>
                    <w:i/>
                    <w:iCs/>
                    <w:lang w:val="fi-FI"/>
                  </w:rPr>
                  <w:t xml:space="preserve">Ny Generation </w:t>
                </w:r>
                <w:r w:rsidRPr="0020696F">
                  <w:rPr>
                    <w:iCs/>
                    <w:lang w:val="fi-FI"/>
                  </w:rPr>
                  <w:t>(</w:t>
                </w:r>
                <w:r w:rsidRPr="0020696F">
                  <w:rPr>
                    <w:lang w:val="fi-FI"/>
                  </w:rPr>
                  <w:t>‘</w:t>
                </w:r>
                <w:r w:rsidRPr="0020696F">
                  <w:rPr>
                    <w:iCs/>
                    <w:lang w:val="fi-FI"/>
                  </w:rPr>
                  <w:t>The New Generation’)</w:t>
                </w:r>
                <w:r w:rsidRPr="0020696F">
                  <w:rPr>
                    <w:i/>
                    <w:iCs/>
                    <w:lang w:val="fi-FI"/>
                  </w:rPr>
                  <w:t xml:space="preserve"> </w:t>
                </w:r>
                <w:r w:rsidRPr="0020696F">
                  <w:rPr>
                    <w:iCs/>
                    <w:lang w:val="fi-FI"/>
                  </w:rPr>
                  <w:t>(</w:t>
                </w:r>
                <w:r w:rsidRPr="0020696F">
                  <w:rPr>
                    <w:lang w:val="fi-FI"/>
                  </w:rPr>
                  <w:t>1925)</w:t>
                </w:r>
              </w:p>
              <w:p w14:paraId="67D7E2FA" w14:textId="77777777" w:rsidR="0020696F" w:rsidRPr="0020696F" w:rsidRDefault="0020696F" w:rsidP="0020696F">
                <w:pPr>
                  <w:pStyle w:val="Authornote"/>
                  <w:rPr>
                    <w:lang w:val="fi-FI"/>
                  </w:rPr>
                </w:pPr>
                <w:r w:rsidRPr="0020696F">
                  <w:rPr>
                    <w:lang w:val="fi-FI"/>
                  </w:rPr>
                  <w:t xml:space="preserve">Paavolainen, Olavi: </w:t>
                </w:r>
                <w:r w:rsidRPr="0020696F">
                  <w:rPr>
                    <w:i/>
                    <w:lang w:val="fi-FI"/>
                  </w:rPr>
                  <w:t xml:space="preserve">Nykyaikaa etsimässä. Esseitä ja pakinoita. </w:t>
                </w:r>
                <w:r w:rsidRPr="0020696F">
                  <w:t xml:space="preserve">(‘In Search for Modern Times. </w:t>
                </w:r>
                <w:r w:rsidRPr="0020696F">
                  <w:rPr>
                    <w:lang w:val="fi-FI"/>
                  </w:rPr>
                  <w:t>Essays and Columns’) (1929)</w:t>
                </w:r>
              </w:p>
              <w:p w14:paraId="602B70A7" w14:textId="77777777" w:rsidR="0020696F" w:rsidRPr="0020696F" w:rsidRDefault="0020696F" w:rsidP="0020696F">
                <w:pPr>
                  <w:pStyle w:val="Authornote"/>
                </w:pPr>
                <w:r w:rsidRPr="0020696F">
                  <w:rPr>
                    <w:lang w:val="fi-FI"/>
                  </w:rPr>
                  <w:t xml:space="preserve">Saarikoski, Pentti: </w:t>
                </w:r>
                <w:r w:rsidRPr="0020696F">
                  <w:rPr>
                    <w:i/>
                    <w:lang w:val="fi-FI"/>
                  </w:rPr>
                  <w:t xml:space="preserve">Mitä tapahtuu todella? </w:t>
                </w:r>
                <w:r w:rsidRPr="0020696F">
                  <w:rPr>
                    <w:lang w:val="fi-FI"/>
                  </w:rPr>
                  <w:t xml:space="preserve">(‘What is really happening?’) </w:t>
                </w:r>
                <w:r w:rsidRPr="0020696F">
                  <w:t>(1962)</w:t>
                </w:r>
              </w:p>
              <w:p w14:paraId="7D8D9CB8" w14:textId="77777777" w:rsidR="0020696F" w:rsidRPr="0020696F" w:rsidRDefault="0020696F" w:rsidP="0020696F">
                <w:pPr>
                  <w:pStyle w:val="Authornote"/>
                </w:pPr>
                <w:proofErr w:type="spellStart"/>
                <w:r w:rsidRPr="0020696F">
                  <w:t>Sördergan</w:t>
                </w:r>
                <w:proofErr w:type="spellEnd"/>
                <w:r w:rsidRPr="0020696F">
                  <w:t xml:space="preserve">, Edith: </w:t>
                </w:r>
                <w:proofErr w:type="spellStart"/>
                <w:r w:rsidRPr="0020696F">
                  <w:rPr>
                    <w:i/>
                  </w:rPr>
                  <w:t>Septemberlyran</w:t>
                </w:r>
                <w:proofErr w:type="spellEnd"/>
                <w:r w:rsidRPr="0020696F">
                  <w:rPr>
                    <w:i/>
                  </w:rPr>
                  <w:t xml:space="preserve"> </w:t>
                </w:r>
                <w:r w:rsidRPr="0020696F">
                  <w:t>(‘The September Lyre’) (1918)</w:t>
                </w:r>
              </w:p>
              <w:p w14:paraId="3CC227D2" w14:textId="77777777" w:rsidR="0020696F" w:rsidRPr="0020696F" w:rsidRDefault="0020696F" w:rsidP="0020696F">
                <w:pPr>
                  <w:pStyle w:val="Authornote"/>
                </w:pPr>
                <w:proofErr w:type="spellStart"/>
                <w:r w:rsidRPr="0020696F">
                  <w:t>Södergran</w:t>
                </w:r>
                <w:proofErr w:type="spellEnd"/>
                <w:r w:rsidRPr="0020696F">
                  <w:t xml:space="preserve">, Edith: </w:t>
                </w:r>
                <w:proofErr w:type="spellStart"/>
                <w:r w:rsidRPr="0020696F">
                  <w:rPr>
                    <w:i/>
                    <w:iCs/>
                  </w:rPr>
                  <w:t>Landet</w:t>
                </w:r>
                <w:proofErr w:type="spellEnd"/>
                <w:r w:rsidRPr="0020696F">
                  <w:rPr>
                    <w:i/>
                    <w:iCs/>
                  </w:rPr>
                  <w:t xml:space="preserve"> </w:t>
                </w:r>
                <w:proofErr w:type="spellStart"/>
                <w:r w:rsidRPr="0020696F">
                  <w:rPr>
                    <w:i/>
                    <w:iCs/>
                  </w:rPr>
                  <w:t>som</w:t>
                </w:r>
                <w:proofErr w:type="spellEnd"/>
                <w:r w:rsidRPr="0020696F">
                  <w:rPr>
                    <w:i/>
                    <w:iCs/>
                  </w:rPr>
                  <w:t xml:space="preserve"> </w:t>
                </w:r>
                <w:proofErr w:type="spellStart"/>
                <w:r w:rsidRPr="0020696F">
                  <w:rPr>
                    <w:i/>
                    <w:iCs/>
                  </w:rPr>
                  <w:t>icke</w:t>
                </w:r>
                <w:proofErr w:type="spellEnd"/>
                <w:r w:rsidRPr="0020696F">
                  <w:rPr>
                    <w:i/>
                    <w:iCs/>
                  </w:rPr>
                  <w:t xml:space="preserve"> </w:t>
                </w:r>
                <w:proofErr w:type="spellStart"/>
                <w:r w:rsidRPr="0020696F">
                  <w:rPr>
                    <w:i/>
                    <w:iCs/>
                  </w:rPr>
                  <w:t>är</w:t>
                </w:r>
                <w:proofErr w:type="spellEnd"/>
                <w:r w:rsidRPr="0020696F">
                  <w:rPr>
                    <w:i/>
                    <w:iCs/>
                  </w:rPr>
                  <w:t xml:space="preserve"> </w:t>
                </w:r>
                <w:r w:rsidRPr="0020696F">
                  <w:t>(‘</w:t>
                </w:r>
                <w:r w:rsidRPr="0020696F">
                  <w:rPr>
                    <w:iCs/>
                  </w:rPr>
                  <w:t>The Land that is Not’</w:t>
                </w:r>
                <w:r w:rsidRPr="0020696F">
                  <w:t>) (1925)</w:t>
                </w:r>
              </w:p>
              <w:p w14:paraId="7F7E6932"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 xml:space="preserve">Se on sitten kevät </w:t>
                </w:r>
                <w:r w:rsidRPr="0020696F">
                  <w:rPr>
                    <w:lang w:val="fi-FI"/>
                  </w:rPr>
                  <w:t>(‘This Then is Spring’) (1957)</w:t>
                </w:r>
              </w:p>
              <w:p w14:paraId="2F968F10" w14:textId="77777777" w:rsidR="0020696F" w:rsidRPr="0020696F" w:rsidRDefault="0020696F" w:rsidP="0020696F">
                <w:pPr>
                  <w:pStyle w:val="Authornote"/>
                  <w:rPr>
                    <w:lang w:val="fi-FI"/>
                  </w:rPr>
                </w:pPr>
                <w:r w:rsidRPr="0020696F">
                  <w:rPr>
                    <w:lang w:val="fi-FI"/>
                  </w:rPr>
                  <w:t xml:space="preserve">Vartio, Marja-Liisa: </w:t>
                </w:r>
                <w:r w:rsidRPr="0020696F">
                  <w:rPr>
                    <w:i/>
                    <w:lang w:val="fi-FI"/>
                  </w:rPr>
                  <w:t>Hänen olivat linnut</w:t>
                </w:r>
                <w:r w:rsidRPr="0020696F">
                  <w:rPr>
                    <w:lang w:val="fi-FI"/>
                  </w:rPr>
                  <w:t xml:space="preserve"> (</w:t>
                </w:r>
                <w:r w:rsidRPr="0020696F">
                  <w:rPr>
                    <w:i/>
                    <w:lang w:val="fi-FI"/>
                  </w:rPr>
                  <w:t>The Parson’s Wife</w:t>
                </w:r>
                <w:r w:rsidRPr="0020696F">
                  <w:rPr>
                    <w:lang w:val="fi-FI"/>
                  </w:rPr>
                  <w:t>) (1967)</w:t>
                </w:r>
              </w:p>
              <w:p w14:paraId="3DFB21DE" w14:textId="77777777" w:rsidR="003F0D73" w:rsidRPr="0020696F" w:rsidRDefault="0020696F" w:rsidP="0020696F">
                <w:pPr>
                  <w:pStyle w:val="Authornote"/>
                  <w:rPr>
                    <w:lang w:val="en"/>
                  </w:rPr>
                </w:pPr>
                <w:r w:rsidRPr="0020696F">
                  <w:rPr>
                    <w:lang w:val="fi-FI"/>
                  </w:rPr>
                  <w:t xml:space="preserve">Waltari, Mika: </w:t>
                </w:r>
                <w:r w:rsidRPr="0020696F">
                  <w:rPr>
                    <w:i/>
                    <w:lang w:val="fi-FI"/>
                  </w:rPr>
                  <w:t xml:space="preserve">Suuri illusioni </w:t>
                </w:r>
                <w:r w:rsidRPr="0020696F">
                  <w:rPr>
                    <w:lang w:val="fi-FI"/>
                  </w:rPr>
                  <w:t xml:space="preserve">(‘The Great </w:t>
                </w:r>
                <w:r w:rsidRPr="0020696F">
                  <w:rPr>
                    <w:i/>
                    <w:lang w:val="fi-FI"/>
                  </w:rPr>
                  <w:t>Illusion</w:t>
                </w:r>
                <w:r w:rsidRPr="0020696F">
                  <w:rPr>
                    <w:lang w:val="fi-FI"/>
                  </w:rPr>
                  <w:t>’) (1928)</w:t>
                </w:r>
              </w:p>
            </w:tc>
          </w:sdtContent>
        </w:sdt>
      </w:tr>
      <w:tr w:rsidR="003235A7" w:rsidRPr="0020696F" w14:paraId="43304CD4" w14:textId="77777777" w:rsidTr="003235A7">
        <w:tc>
          <w:tcPr>
            <w:tcW w:w="9016" w:type="dxa"/>
          </w:tcPr>
          <w:p w14:paraId="0470F57E" w14:textId="77777777" w:rsidR="003235A7" w:rsidRPr="0020696F" w:rsidRDefault="003235A7" w:rsidP="008A5B87">
            <w:r w:rsidRPr="0020696F">
              <w:rPr>
                <w:u w:val="single"/>
              </w:rPr>
              <w:lastRenderedPageBreak/>
              <w:t>Further reading</w:t>
            </w:r>
            <w:r w:rsidRPr="0020696F">
              <w:t>:</w:t>
            </w:r>
          </w:p>
          <w:sdt>
            <w:sdtPr>
              <w:alias w:val="Further reading"/>
              <w:tag w:val="furtherReading"/>
              <w:id w:val="-1516217107"/>
              <w:placeholder>
                <w:docPart w:val="79DBE7713C3392438901048E109C91E9"/>
              </w:placeholder>
            </w:sdtPr>
            <w:sdtEndPr/>
            <w:sdtContent>
              <w:p w14:paraId="7C868370" w14:textId="77777777" w:rsidR="0020696F" w:rsidRDefault="0020696F" w:rsidP="0020696F"/>
              <w:p w14:paraId="4F6D6762" w14:textId="77777777" w:rsidR="0020696F" w:rsidRDefault="00C67575" w:rsidP="0020696F">
                <w:sdt>
                  <w:sdtPr>
                    <w:id w:val="-256214397"/>
                    <w:citation/>
                  </w:sdtPr>
                  <w:sdtEndPr/>
                  <w:sdtContent>
                    <w:r w:rsidR="0020696F">
                      <w:fldChar w:fldCharType="begin"/>
                    </w:r>
                    <w:r w:rsidR="0020696F">
                      <w:rPr>
                        <w:lang w:val="en-US"/>
                      </w:rPr>
                      <w:instrText xml:space="preserve"> CITATION Ame14 \l 1033 </w:instrText>
                    </w:r>
                    <w:r w:rsidR="0020696F">
                      <w:fldChar w:fldCharType="separate"/>
                    </w:r>
                    <w:r w:rsidR="0020696F">
                      <w:rPr>
                        <w:noProof/>
                        <w:lang w:val="en-US"/>
                      </w:rPr>
                      <w:t>(Ameel)</w:t>
                    </w:r>
                    <w:r w:rsidR="0020696F">
                      <w:fldChar w:fldCharType="end"/>
                    </w:r>
                  </w:sdtContent>
                </w:sdt>
              </w:p>
              <w:p w14:paraId="3323F2A5" w14:textId="77777777" w:rsidR="0020696F" w:rsidRDefault="0020696F" w:rsidP="0020696F"/>
              <w:p w14:paraId="052067D5" w14:textId="77777777" w:rsidR="0020696F" w:rsidRDefault="00C67575" w:rsidP="0020696F">
                <w:sdt>
                  <w:sdtPr>
                    <w:id w:val="-390503530"/>
                    <w:citation/>
                  </w:sdtPr>
                  <w:sdtEndPr/>
                  <w:sdtContent>
                    <w:r w:rsidR="0020696F">
                      <w:fldChar w:fldCharType="begin"/>
                    </w:r>
                    <w:r w:rsidR="0020696F">
                      <w:rPr>
                        <w:lang w:val="en-US"/>
                      </w:rPr>
                      <w:instrText xml:space="preserve"> CITATION Del83 \l 1033 </w:instrText>
                    </w:r>
                    <w:r w:rsidR="0020696F">
                      <w:fldChar w:fldCharType="separate"/>
                    </w:r>
                    <w:r w:rsidR="0020696F">
                      <w:rPr>
                        <w:noProof/>
                        <w:lang w:val="en-US"/>
                      </w:rPr>
                      <w:t>(Deleuze</w:t>
                    </w:r>
                    <w:bookmarkStart w:id="41" w:name="_GoBack"/>
                    <w:bookmarkEnd w:id="41"/>
                    <w:r w:rsidR="0020696F">
                      <w:rPr>
                        <w:noProof/>
                        <w:lang w:val="en-US"/>
                      </w:rPr>
                      <w:t xml:space="preserve"> and Guattari)</w:t>
                    </w:r>
                    <w:r w:rsidR="0020696F">
                      <w:fldChar w:fldCharType="end"/>
                    </w:r>
                  </w:sdtContent>
                </w:sdt>
              </w:p>
              <w:p w14:paraId="473BF938" w14:textId="77777777" w:rsidR="0020696F" w:rsidRDefault="0020696F" w:rsidP="0020696F"/>
              <w:p w14:paraId="62D4C4F0" w14:textId="77777777" w:rsidR="0020696F" w:rsidRDefault="00C67575" w:rsidP="0020696F">
                <w:sdt>
                  <w:sdtPr>
                    <w:id w:val="281090089"/>
                    <w:citation/>
                  </w:sdtPr>
                  <w:sdtEndPr/>
                  <w:sdtContent>
                    <w:r w:rsidR="0020696F">
                      <w:fldChar w:fldCharType="begin"/>
                    </w:r>
                    <w:r w:rsidR="0020696F">
                      <w:rPr>
                        <w:lang w:val="en-US"/>
                      </w:rPr>
                      <w:instrText xml:space="preserve"> CITATION Env98 \l 1033 </w:instrText>
                    </w:r>
                    <w:r w:rsidR="0020696F">
                      <w:fldChar w:fldCharType="separate"/>
                    </w:r>
                    <w:r w:rsidR="0020696F">
                      <w:rPr>
                        <w:noProof/>
                        <w:lang w:val="en-US"/>
                      </w:rPr>
                      <w:t>(Envall)</w:t>
                    </w:r>
                    <w:r w:rsidR="0020696F">
                      <w:fldChar w:fldCharType="end"/>
                    </w:r>
                  </w:sdtContent>
                </w:sdt>
              </w:p>
              <w:p w14:paraId="17942519" w14:textId="77777777" w:rsidR="0020696F" w:rsidRDefault="0020696F" w:rsidP="0020696F"/>
              <w:p w14:paraId="295FF7DD" w14:textId="77777777" w:rsidR="0020696F" w:rsidRDefault="00C67575" w:rsidP="0020696F">
                <w:sdt>
                  <w:sdtPr>
                    <w:id w:val="1142998708"/>
                    <w:citation/>
                  </w:sdtPr>
                  <w:sdtEndPr/>
                  <w:sdtContent>
                    <w:r w:rsidR="0020696F">
                      <w:fldChar w:fldCharType="begin"/>
                    </w:r>
                    <w:r w:rsidR="0020696F">
                      <w:rPr>
                        <w:lang w:val="en-US"/>
                      </w:rPr>
                      <w:instrText xml:space="preserve"> CITATION Hök99 \l 1033 </w:instrText>
                    </w:r>
                    <w:r w:rsidR="0020696F">
                      <w:fldChar w:fldCharType="separate"/>
                    </w:r>
                    <w:r w:rsidR="0020696F">
                      <w:rPr>
                        <w:noProof/>
                        <w:lang w:val="en-US"/>
                      </w:rPr>
                      <w:t>(Hökkä)</w:t>
                    </w:r>
                    <w:r w:rsidR="0020696F">
                      <w:fldChar w:fldCharType="end"/>
                    </w:r>
                  </w:sdtContent>
                </w:sdt>
              </w:p>
              <w:p w14:paraId="61B4B392" w14:textId="77777777" w:rsidR="0020696F" w:rsidRDefault="0020696F" w:rsidP="0020696F"/>
              <w:p w14:paraId="6C59E385" w14:textId="77777777" w:rsidR="0020696F" w:rsidRDefault="00C67575" w:rsidP="0020696F">
                <w:sdt>
                  <w:sdtPr>
                    <w:id w:val="-1533718816"/>
                    <w:citation/>
                  </w:sdtPr>
                  <w:sdtEndPr/>
                  <w:sdtContent>
                    <w:r w:rsidR="0020696F">
                      <w:fldChar w:fldCharType="begin"/>
                    </w:r>
                    <w:r w:rsidR="0020696F">
                      <w:rPr>
                        <w:lang w:val="en-US"/>
                      </w:rPr>
                      <w:instrText xml:space="preserve"> CITATION Lai82 \l 1033 </w:instrText>
                    </w:r>
                    <w:r w:rsidR="0020696F">
                      <w:fldChar w:fldCharType="separate"/>
                    </w:r>
                    <w:r w:rsidR="0020696F">
                      <w:rPr>
                        <w:noProof/>
                        <w:lang w:val="en-US"/>
                      </w:rPr>
                      <w:t>(Laitinen)</w:t>
                    </w:r>
                    <w:r w:rsidR="0020696F">
                      <w:fldChar w:fldCharType="end"/>
                    </w:r>
                  </w:sdtContent>
                </w:sdt>
              </w:p>
              <w:p w14:paraId="4F7A4C58" w14:textId="77777777" w:rsidR="0020696F" w:rsidRDefault="0020696F" w:rsidP="0020696F"/>
              <w:p w14:paraId="21CF9C85" w14:textId="77777777" w:rsidR="00E208B1" w:rsidRDefault="00C67575" w:rsidP="0020696F">
                <w:sdt>
                  <w:sdtPr>
                    <w:id w:val="-1448695967"/>
                    <w:citation/>
                  </w:sdtPr>
                  <w:sdtEndPr/>
                  <w:sdtContent>
                    <w:r w:rsidR="00E208B1">
                      <w:fldChar w:fldCharType="begin"/>
                    </w:r>
                    <w:r w:rsidR="00E208B1">
                      <w:rPr>
                        <w:lang w:val="en-US"/>
                      </w:rPr>
                      <w:instrText xml:space="preserve"> CITATION Lyy97 \l 1033 </w:instrText>
                    </w:r>
                    <w:r w:rsidR="00E208B1">
                      <w:fldChar w:fldCharType="separate"/>
                    </w:r>
                    <w:r w:rsidR="00E208B1">
                      <w:rPr>
                        <w:noProof/>
                        <w:lang w:val="en-US"/>
                      </w:rPr>
                      <w:t>(Lyytikäinen)</w:t>
                    </w:r>
                    <w:r w:rsidR="00E208B1">
                      <w:fldChar w:fldCharType="end"/>
                    </w:r>
                  </w:sdtContent>
                </w:sdt>
              </w:p>
              <w:p w14:paraId="34B457E9" w14:textId="77777777" w:rsidR="00E208B1" w:rsidRDefault="00E208B1" w:rsidP="0020696F"/>
              <w:p w14:paraId="059D44F6" w14:textId="77777777" w:rsidR="00E208B1" w:rsidRDefault="00C67575" w:rsidP="0020696F">
                <w:sdt>
                  <w:sdtPr>
                    <w:id w:val="-4368349"/>
                    <w:citation/>
                  </w:sdtPr>
                  <w:sdtEndPr/>
                  <w:sdtContent>
                    <w:r w:rsidR="00E208B1">
                      <w:fldChar w:fldCharType="begin"/>
                    </w:r>
                    <w:r w:rsidR="00E208B1">
                      <w:rPr>
                        <w:lang w:val="en-US"/>
                      </w:rPr>
                      <w:instrText xml:space="preserve"> CITATION Jan07 \l 1033 </w:instrText>
                    </w:r>
                    <w:r w:rsidR="00E208B1">
                      <w:fldChar w:fldCharType="separate"/>
                    </w:r>
                    <w:r w:rsidR="00E208B1">
                      <w:rPr>
                        <w:noProof/>
                        <w:lang w:val="en-US"/>
                      </w:rPr>
                      <w:t>(Jansson)</w:t>
                    </w:r>
                    <w:r w:rsidR="00E208B1">
                      <w:fldChar w:fldCharType="end"/>
                    </w:r>
                  </w:sdtContent>
                </w:sdt>
              </w:p>
              <w:p w14:paraId="7D6B577F" w14:textId="77777777" w:rsidR="00E208B1" w:rsidRDefault="00E208B1" w:rsidP="0020696F"/>
              <w:p w14:paraId="1A08A3F1" w14:textId="77777777" w:rsidR="00E208B1" w:rsidRDefault="00C67575" w:rsidP="0020696F">
                <w:sdt>
                  <w:sdtPr>
                    <w:id w:val="-1654598672"/>
                    <w:citation/>
                  </w:sdtPr>
                  <w:sdtEndPr/>
                  <w:sdtContent>
                    <w:r w:rsidR="00E208B1">
                      <w:fldChar w:fldCharType="begin"/>
                    </w:r>
                    <w:r w:rsidR="00E208B1">
                      <w:rPr>
                        <w:lang w:val="en-US"/>
                      </w:rPr>
                      <w:instrText xml:space="preserve"> CITATION Jan13 \l 1033 </w:instrText>
                    </w:r>
                    <w:r w:rsidR="00E208B1">
                      <w:fldChar w:fldCharType="separate"/>
                    </w:r>
                    <w:r w:rsidR="00E208B1">
                      <w:rPr>
                        <w:noProof/>
                        <w:lang w:val="en-US"/>
                      </w:rPr>
                      <w:t>(Jansson, Crossing Borders: Modernism in Sweden and the Swedish-speaking Part of Finland)</w:t>
                    </w:r>
                    <w:r w:rsidR="00E208B1">
                      <w:fldChar w:fldCharType="end"/>
                    </w:r>
                  </w:sdtContent>
                </w:sdt>
              </w:p>
              <w:p w14:paraId="58861151" w14:textId="77777777" w:rsidR="00E208B1" w:rsidRDefault="00E208B1" w:rsidP="0020696F"/>
              <w:p w14:paraId="2A53362E" w14:textId="77777777" w:rsidR="00E208B1" w:rsidRDefault="00C67575" w:rsidP="0020696F">
                <w:sdt>
                  <w:sdtPr>
                    <w:id w:val="-1754577733"/>
                    <w:citation/>
                  </w:sdtPr>
                  <w:sdtEndPr/>
                  <w:sdtContent>
                    <w:r w:rsidR="00E208B1">
                      <w:fldChar w:fldCharType="begin"/>
                    </w:r>
                    <w:r w:rsidR="00E208B1">
                      <w:rPr>
                        <w:lang w:val="en-US"/>
                      </w:rPr>
                      <w:instrText xml:space="preserve"> CITATION Num02 \l 1033 </w:instrText>
                    </w:r>
                    <w:r w:rsidR="00E208B1">
                      <w:fldChar w:fldCharType="separate"/>
                    </w:r>
                    <w:r w:rsidR="00E208B1">
                      <w:rPr>
                        <w:noProof/>
                        <w:lang w:val="en-US"/>
                      </w:rPr>
                      <w:t>(Nummi)</w:t>
                    </w:r>
                    <w:r w:rsidR="00E208B1">
                      <w:fldChar w:fldCharType="end"/>
                    </w:r>
                  </w:sdtContent>
                </w:sdt>
              </w:p>
              <w:p w14:paraId="55524FD0" w14:textId="77777777" w:rsidR="00E208B1" w:rsidRDefault="00E208B1" w:rsidP="0020696F"/>
              <w:p w14:paraId="51CCB4E1" w14:textId="77777777" w:rsidR="00E208B1" w:rsidRDefault="00C67575" w:rsidP="0020696F">
                <w:sdt>
                  <w:sdtPr>
                    <w:id w:val="-1756126360"/>
                    <w:citation/>
                  </w:sdtPr>
                  <w:sdtEndPr/>
                  <w:sdtContent>
                    <w:r w:rsidR="00E208B1">
                      <w:fldChar w:fldCharType="begin"/>
                    </w:r>
                    <w:r w:rsidR="00E208B1">
                      <w:rPr>
                        <w:lang w:val="en-US"/>
                      </w:rPr>
                      <w:instrText xml:space="preserve"> CITATION Nyk15 \l 1033 </w:instrText>
                    </w:r>
                    <w:r w:rsidR="00E208B1">
                      <w:fldChar w:fldCharType="separate"/>
                    </w:r>
                    <w:r w:rsidR="00E208B1">
                      <w:rPr>
                        <w:noProof/>
                        <w:lang w:val="en-US"/>
                      </w:rPr>
                      <w:t>(Nykänen)</w:t>
                    </w:r>
                    <w:r w:rsidR="00E208B1">
                      <w:fldChar w:fldCharType="end"/>
                    </w:r>
                  </w:sdtContent>
                </w:sdt>
              </w:p>
              <w:p w14:paraId="3543FF2B" w14:textId="77777777" w:rsidR="00E208B1" w:rsidRDefault="00E208B1" w:rsidP="0020696F"/>
              <w:p w14:paraId="0CA0EFE3" w14:textId="77777777" w:rsidR="00E208B1" w:rsidRDefault="00C67575" w:rsidP="0020696F">
                <w:sdt>
                  <w:sdtPr>
                    <w:id w:val="18679974"/>
                    <w:citation/>
                  </w:sdtPr>
                  <w:sdtEndPr/>
                  <w:sdtContent>
                    <w:r w:rsidR="00E208B1">
                      <w:fldChar w:fldCharType="begin"/>
                    </w:r>
                    <w:r w:rsidR="00E208B1">
                      <w:rPr>
                        <w:lang w:val="en-US"/>
                      </w:rPr>
                      <w:instrText xml:space="preserve"> CITATION Ped07 \l 1033 </w:instrText>
                    </w:r>
                    <w:r w:rsidR="00E208B1">
                      <w:fldChar w:fldCharType="separate"/>
                    </w:r>
                    <w:r w:rsidR="00E208B1">
                      <w:rPr>
                        <w:noProof/>
                        <w:lang w:val="en-US"/>
                      </w:rPr>
                      <w:t>(Pedersen)</w:t>
                    </w:r>
                    <w:r w:rsidR="00E208B1">
                      <w:fldChar w:fldCharType="end"/>
                    </w:r>
                  </w:sdtContent>
                </w:sdt>
              </w:p>
              <w:p w14:paraId="151F9416" w14:textId="77777777" w:rsidR="00E208B1" w:rsidRDefault="00E208B1" w:rsidP="0020696F"/>
              <w:p w14:paraId="7780C171" w14:textId="77777777" w:rsidR="00E208B1" w:rsidRDefault="00C67575" w:rsidP="0020696F">
                <w:sdt>
                  <w:sdtPr>
                    <w:id w:val="1264642631"/>
                    <w:citation/>
                  </w:sdtPr>
                  <w:sdtEndPr/>
                  <w:sdtContent>
                    <w:r w:rsidR="00E208B1">
                      <w:fldChar w:fldCharType="begin"/>
                    </w:r>
                    <w:r w:rsidR="00E208B1">
                      <w:rPr>
                        <w:lang w:val="en-US"/>
                      </w:rPr>
                      <w:instrText xml:space="preserve"> CITATION Rah14 \l 1033 </w:instrText>
                    </w:r>
                    <w:r w:rsidR="00E208B1">
                      <w:fldChar w:fldCharType="separate"/>
                    </w:r>
                    <w:r w:rsidR="00E208B1">
                      <w:rPr>
                        <w:noProof/>
                        <w:lang w:val="en-US"/>
                      </w:rPr>
                      <w:t>(Rahikainen)</w:t>
                    </w:r>
                    <w:r w:rsidR="00E208B1">
                      <w:fldChar w:fldCharType="end"/>
                    </w:r>
                  </w:sdtContent>
                </w:sdt>
              </w:p>
              <w:p w14:paraId="218A07C2" w14:textId="77777777" w:rsidR="00E208B1" w:rsidRDefault="00E208B1" w:rsidP="0020696F"/>
              <w:p w14:paraId="4758731F" w14:textId="77777777" w:rsidR="00E208B1" w:rsidRDefault="00C67575" w:rsidP="0020696F">
                <w:sdt>
                  <w:sdtPr>
                    <w:id w:val="566386119"/>
                    <w:citation/>
                  </w:sdtPr>
                  <w:sdtEndPr/>
                  <w:sdtContent>
                    <w:r w:rsidR="00E208B1">
                      <w:fldChar w:fldCharType="begin"/>
                    </w:r>
                    <w:r w:rsidR="00E208B1">
                      <w:rPr>
                        <w:lang w:val="en-US"/>
                      </w:rPr>
                      <w:instrText xml:space="preserve"> CITATION Rii07 \l 1033 </w:instrText>
                    </w:r>
                    <w:r w:rsidR="00E208B1">
                      <w:fldChar w:fldCharType="separate"/>
                    </w:r>
                    <w:r w:rsidR="00E208B1">
                      <w:rPr>
                        <w:noProof/>
                        <w:lang w:val="en-US"/>
                      </w:rPr>
                      <w:t>(Riikonen)</w:t>
                    </w:r>
                    <w:r w:rsidR="00E208B1">
                      <w:fldChar w:fldCharType="end"/>
                    </w:r>
                  </w:sdtContent>
                </w:sdt>
              </w:p>
              <w:p w14:paraId="27453757" w14:textId="77777777" w:rsidR="00E208B1" w:rsidRDefault="00E208B1" w:rsidP="0020696F"/>
              <w:p w14:paraId="2568DE99" w14:textId="77777777" w:rsidR="003235A7" w:rsidRPr="0020696F" w:rsidRDefault="00C67575" w:rsidP="009E287D">
                <w:pPr>
                  <w:keepNext/>
                </w:pPr>
                <w:sdt>
                  <w:sdtPr>
                    <w:id w:val="1230969115"/>
                    <w:citation/>
                  </w:sdtPr>
                  <w:sdtEndPr/>
                  <w:sdtContent>
                    <w:r w:rsidR="00CA38B2">
                      <w:fldChar w:fldCharType="begin"/>
                    </w:r>
                    <w:r w:rsidR="00CA38B2">
                      <w:rPr>
                        <w:lang w:val="en-US"/>
                      </w:rPr>
                      <w:instrText xml:space="preserve"> CITATION Tid12 \l 1033 </w:instrText>
                    </w:r>
                    <w:r w:rsidR="00CA38B2">
                      <w:fldChar w:fldCharType="separate"/>
                    </w:r>
                    <w:r w:rsidR="00CA38B2">
                      <w:rPr>
                        <w:noProof/>
                        <w:lang w:val="en-US"/>
                      </w:rPr>
                      <w:t>(Tidigs)</w:t>
                    </w:r>
                    <w:r w:rsidR="00CA38B2">
                      <w:fldChar w:fldCharType="end"/>
                    </w:r>
                  </w:sdtContent>
                </w:sdt>
              </w:p>
            </w:sdtContent>
          </w:sdt>
        </w:tc>
      </w:tr>
    </w:tbl>
    <w:p w14:paraId="2F00322A" w14:textId="77777777" w:rsidR="00C27FAB" w:rsidRPr="0020696F" w:rsidRDefault="00C27FAB" w:rsidP="009E287D">
      <w:pPr>
        <w:pStyle w:val="Caption"/>
      </w:pPr>
    </w:p>
    <w:sectPr w:rsidR="00C27FAB" w:rsidRPr="0020696F">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Kevin Tunnicliffe" w:date="2015-10-25T21:34:00Z" w:initials="KT">
    <w:p w14:paraId="479B17B1" w14:textId="77777777" w:rsidR="009E287D" w:rsidRDefault="009E287D">
      <w:pPr>
        <w:pStyle w:val="CommentText"/>
      </w:pPr>
      <w:r>
        <w:rPr>
          <w:rStyle w:val="CommentReference"/>
        </w:rPr>
        <w:annotationRef/>
      </w:r>
      <w:r>
        <w:t>Seems to be a dead link.</w:t>
      </w:r>
      <w:r w:rsidRPr="00183EA6">
        <w:rPr>
          <w:rFonts w:ascii="Times New Roman" w:hAnsi="Times New Roman" w:cs="Times New Roman"/>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B17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E6EA2" w14:textId="77777777" w:rsidR="00C67575" w:rsidRDefault="00C67575" w:rsidP="007A0D55">
      <w:pPr>
        <w:spacing w:after="0" w:line="240" w:lineRule="auto"/>
      </w:pPr>
      <w:r>
        <w:separator/>
      </w:r>
    </w:p>
  </w:endnote>
  <w:endnote w:type="continuationSeparator" w:id="0">
    <w:p w14:paraId="1CFF8ACC" w14:textId="77777777" w:rsidR="00C67575" w:rsidRDefault="00C675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DB0D9" w14:textId="77777777" w:rsidR="00C67575" w:rsidRDefault="00C67575" w:rsidP="007A0D55">
      <w:pPr>
        <w:spacing w:after="0" w:line="240" w:lineRule="auto"/>
      </w:pPr>
      <w:r>
        <w:separator/>
      </w:r>
    </w:p>
  </w:footnote>
  <w:footnote w:type="continuationSeparator" w:id="0">
    <w:p w14:paraId="6E655A0E" w14:textId="77777777" w:rsidR="00C67575" w:rsidRDefault="00C6757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81A11" w14:textId="77777777" w:rsidR="009E287D" w:rsidRDefault="009E28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6CCEBA" w14:textId="77777777" w:rsidR="009E287D" w:rsidRDefault="009E28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even">
    <w15:presenceInfo w15:providerId="None" w15:userId="Liev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6F"/>
    <w:rsid w:val="00032559"/>
    <w:rsid w:val="00052040"/>
    <w:rsid w:val="000B25AE"/>
    <w:rsid w:val="000B55AB"/>
    <w:rsid w:val="000D24DC"/>
    <w:rsid w:val="00101B2E"/>
    <w:rsid w:val="00116FA0"/>
    <w:rsid w:val="0015114C"/>
    <w:rsid w:val="00183EA6"/>
    <w:rsid w:val="001A21F3"/>
    <w:rsid w:val="001A2537"/>
    <w:rsid w:val="001A6A06"/>
    <w:rsid w:val="0020696F"/>
    <w:rsid w:val="00210C03"/>
    <w:rsid w:val="002162E2"/>
    <w:rsid w:val="00225C5A"/>
    <w:rsid w:val="00230B10"/>
    <w:rsid w:val="00234353"/>
    <w:rsid w:val="00244BB0"/>
    <w:rsid w:val="002A0A0D"/>
    <w:rsid w:val="002B0B37"/>
    <w:rsid w:val="0030662D"/>
    <w:rsid w:val="003235A7"/>
    <w:rsid w:val="003677B6"/>
    <w:rsid w:val="003C6E30"/>
    <w:rsid w:val="003D3579"/>
    <w:rsid w:val="003E2795"/>
    <w:rsid w:val="003F0D73"/>
    <w:rsid w:val="00462DBE"/>
    <w:rsid w:val="00464699"/>
    <w:rsid w:val="00483379"/>
    <w:rsid w:val="00483C8B"/>
    <w:rsid w:val="00487BC5"/>
    <w:rsid w:val="00496888"/>
    <w:rsid w:val="004A7476"/>
    <w:rsid w:val="004E5896"/>
    <w:rsid w:val="00513EE6"/>
    <w:rsid w:val="0052116A"/>
    <w:rsid w:val="00534F8F"/>
    <w:rsid w:val="00590035"/>
    <w:rsid w:val="005B177E"/>
    <w:rsid w:val="005B3921"/>
    <w:rsid w:val="005F26D7"/>
    <w:rsid w:val="005F5450"/>
    <w:rsid w:val="006D0412"/>
    <w:rsid w:val="006D715C"/>
    <w:rsid w:val="007411B9"/>
    <w:rsid w:val="00780D95"/>
    <w:rsid w:val="00780DC7"/>
    <w:rsid w:val="0078505A"/>
    <w:rsid w:val="007A0D55"/>
    <w:rsid w:val="007B3377"/>
    <w:rsid w:val="007E5F44"/>
    <w:rsid w:val="00821DE3"/>
    <w:rsid w:val="008352B4"/>
    <w:rsid w:val="00846CE1"/>
    <w:rsid w:val="0089016A"/>
    <w:rsid w:val="008A5B87"/>
    <w:rsid w:val="00922950"/>
    <w:rsid w:val="009A7264"/>
    <w:rsid w:val="009D1606"/>
    <w:rsid w:val="009E18A1"/>
    <w:rsid w:val="009E287D"/>
    <w:rsid w:val="009E73D7"/>
    <w:rsid w:val="00A27D2C"/>
    <w:rsid w:val="00A41D55"/>
    <w:rsid w:val="00A76FD9"/>
    <w:rsid w:val="00AB436D"/>
    <w:rsid w:val="00AD2F24"/>
    <w:rsid w:val="00AD4844"/>
    <w:rsid w:val="00B219AE"/>
    <w:rsid w:val="00B33145"/>
    <w:rsid w:val="00B574C9"/>
    <w:rsid w:val="00BC39C9"/>
    <w:rsid w:val="00BE5BF7"/>
    <w:rsid w:val="00BF40E1"/>
    <w:rsid w:val="00C27FAB"/>
    <w:rsid w:val="00C358D4"/>
    <w:rsid w:val="00C6296B"/>
    <w:rsid w:val="00C67575"/>
    <w:rsid w:val="00C8124E"/>
    <w:rsid w:val="00CA38B2"/>
    <w:rsid w:val="00CC586D"/>
    <w:rsid w:val="00CF1542"/>
    <w:rsid w:val="00CF3EC5"/>
    <w:rsid w:val="00D31B38"/>
    <w:rsid w:val="00D656DA"/>
    <w:rsid w:val="00D83300"/>
    <w:rsid w:val="00DC6B48"/>
    <w:rsid w:val="00DF01B0"/>
    <w:rsid w:val="00E208B1"/>
    <w:rsid w:val="00E62B4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874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 w:type="character" w:styleId="FollowedHyperlink">
    <w:name w:val="FollowedHyperlink"/>
    <w:basedOn w:val="DefaultParagraphFont"/>
    <w:uiPriority w:val="99"/>
    <w:semiHidden/>
    <w:rsid w:val="00E62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nsallisbiografia.fi/kuvat/4818/"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kansallisbiografia.fi/kuvat/1464/"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2BD3E5B36344787E1E8B7E67B8FDD"/>
        <w:category>
          <w:name w:val="General"/>
          <w:gallery w:val="placeholder"/>
        </w:category>
        <w:types>
          <w:type w:val="bbPlcHdr"/>
        </w:types>
        <w:behaviors>
          <w:behavior w:val="content"/>
        </w:behaviors>
        <w:guid w:val="{B1C64F5C-AF7F-004F-99A0-F834C89FCE4D}"/>
      </w:docPartPr>
      <w:docPartBody>
        <w:p w:rsidR="00934B2F" w:rsidRDefault="002F2E10">
          <w:pPr>
            <w:pStyle w:val="7A12BD3E5B36344787E1E8B7E67B8FDD"/>
          </w:pPr>
          <w:r w:rsidRPr="00CC586D">
            <w:rPr>
              <w:rStyle w:val="PlaceholderText"/>
              <w:b/>
              <w:color w:val="FFFFFF" w:themeColor="background1"/>
            </w:rPr>
            <w:t>[Salutation]</w:t>
          </w:r>
        </w:p>
      </w:docPartBody>
    </w:docPart>
    <w:docPart>
      <w:docPartPr>
        <w:name w:val="E907A67389F88348B4EFBE0942548423"/>
        <w:category>
          <w:name w:val="General"/>
          <w:gallery w:val="placeholder"/>
        </w:category>
        <w:types>
          <w:type w:val="bbPlcHdr"/>
        </w:types>
        <w:behaviors>
          <w:behavior w:val="content"/>
        </w:behaviors>
        <w:guid w:val="{AF2F9C23-72FC-5744-953A-DD3135C06EAE}"/>
      </w:docPartPr>
      <w:docPartBody>
        <w:p w:rsidR="00934B2F" w:rsidRDefault="002F2E10">
          <w:pPr>
            <w:pStyle w:val="E907A67389F88348B4EFBE0942548423"/>
          </w:pPr>
          <w:r>
            <w:rPr>
              <w:rStyle w:val="PlaceholderText"/>
            </w:rPr>
            <w:t>[First name]</w:t>
          </w:r>
        </w:p>
      </w:docPartBody>
    </w:docPart>
    <w:docPart>
      <w:docPartPr>
        <w:name w:val="55132279C4ED95458BE1A1B5B78A41EB"/>
        <w:category>
          <w:name w:val="General"/>
          <w:gallery w:val="placeholder"/>
        </w:category>
        <w:types>
          <w:type w:val="bbPlcHdr"/>
        </w:types>
        <w:behaviors>
          <w:behavior w:val="content"/>
        </w:behaviors>
        <w:guid w:val="{FA764522-1283-F94A-9464-8FA71307C91C}"/>
      </w:docPartPr>
      <w:docPartBody>
        <w:p w:rsidR="00934B2F" w:rsidRDefault="002F2E10">
          <w:pPr>
            <w:pStyle w:val="55132279C4ED95458BE1A1B5B78A41EB"/>
          </w:pPr>
          <w:r>
            <w:rPr>
              <w:rStyle w:val="PlaceholderText"/>
            </w:rPr>
            <w:t>[Middle name]</w:t>
          </w:r>
        </w:p>
      </w:docPartBody>
    </w:docPart>
    <w:docPart>
      <w:docPartPr>
        <w:name w:val="7D9D6AD2E1755243A9EA5987FDC62153"/>
        <w:category>
          <w:name w:val="General"/>
          <w:gallery w:val="placeholder"/>
        </w:category>
        <w:types>
          <w:type w:val="bbPlcHdr"/>
        </w:types>
        <w:behaviors>
          <w:behavior w:val="content"/>
        </w:behaviors>
        <w:guid w:val="{EBADA86A-2249-344B-9E98-4B2B03F9B81F}"/>
      </w:docPartPr>
      <w:docPartBody>
        <w:p w:rsidR="00934B2F" w:rsidRDefault="002F2E10">
          <w:pPr>
            <w:pStyle w:val="7D9D6AD2E1755243A9EA5987FDC62153"/>
          </w:pPr>
          <w:r>
            <w:rPr>
              <w:rStyle w:val="PlaceholderText"/>
            </w:rPr>
            <w:t>[Last name]</w:t>
          </w:r>
        </w:p>
      </w:docPartBody>
    </w:docPart>
    <w:docPart>
      <w:docPartPr>
        <w:name w:val="12AE3CD943E2A14AB31D10620E8F4BC9"/>
        <w:category>
          <w:name w:val="General"/>
          <w:gallery w:val="placeholder"/>
        </w:category>
        <w:types>
          <w:type w:val="bbPlcHdr"/>
        </w:types>
        <w:behaviors>
          <w:behavior w:val="content"/>
        </w:behaviors>
        <w:guid w:val="{AA5EC1E3-A075-A448-B0FF-F0A19719497C}"/>
      </w:docPartPr>
      <w:docPartBody>
        <w:p w:rsidR="00934B2F" w:rsidRDefault="002F2E10">
          <w:pPr>
            <w:pStyle w:val="12AE3CD943E2A14AB31D10620E8F4BC9"/>
          </w:pPr>
          <w:r>
            <w:rPr>
              <w:rStyle w:val="PlaceholderText"/>
            </w:rPr>
            <w:t>[Enter your biography]</w:t>
          </w:r>
        </w:p>
      </w:docPartBody>
    </w:docPart>
    <w:docPart>
      <w:docPartPr>
        <w:name w:val="25866E9174E06749AD3D1D32BC53BC5E"/>
        <w:category>
          <w:name w:val="General"/>
          <w:gallery w:val="placeholder"/>
        </w:category>
        <w:types>
          <w:type w:val="bbPlcHdr"/>
        </w:types>
        <w:behaviors>
          <w:behavior w:val="content"/>
        </w:behaviors>
        <w:guid w:val="{2D6E5415-280E-5546-A6C6-4859062BD440}"/>
      </w:docPartPr>
      <w:docPartBody>
        <w:p w:rsidR="00934B2F" w:rsidRDefault="002F2E10">
          <w:pPr>
            <w:pStyle w:val="25866E9174E06749AD3D1D32BC53BC5E"/>
          </w:pPr>
          <w:r>
            <w:rPr>
              <w:rStyle w:val="PlaceholderText"/>
            </w:rPr>
            <w:t>[Enter the institution with which you are affiliated]</w:t>
          </w:r>
        </w:p>
      </w:docPartBody>
    </w:docPart>
    <w:docPart>
      <w:docPartPr>
        <w:name w:val="C0FE11EE164B4A49AA859E8C8C455529"/>
        <w:category>
          <w:name w:val="General"/>
          <w:gallery w:val="placeholder"/>
        </w:category>
        <w:types>
          <w:type w:val="bbPlcHdr"/>
        </w:types>
        <w:behaviors>
          <w:behavior w:val="content"/>
        </w:behaviors>
        <w:guid w:val="{6D3F9751-2ABA-F947-AE98-50282D336DA3}"/>
      </w:docPartPr>
      <w:docPartBody>
        <w:p w:rsidR="00934B2F" w:rsidRDefault="002F2E10">
          <w:pPr>
            <w:pStyle w:val="C0FE11EE164B4A49AA859E8C8C455529"/>
          </w:pPr>
          <w:r w:rsidRPr="00EF74F7">
            <w:rPr>
              <w:b/>
              <w:color w:val="808080" w:themeColor="background1" w:themeShade="80"/>
            </w:rPr>
            <w:t>[Enter the headword for your article]</w:t>
          </w:r>
        </w:p>
      </w:docPartBody>
    </w:docPart>
    <w:docPart>
      <w:docPartPr>
        <w:name w:val="C9148101EC42314EAA874D8349AF64F5"/>
        <w:category>
          <w:name w:val="General"/>
          <w:gallery w:val="placeholder"/>
        </w:category>
        <w:types>
          <w:type w:val="bbPlcHdr"/>
        </w:types>
        <w:behaviors>
          <w:behavior w:val="content"/>
        </w:behaviors>
        <w:guid w:val="{39FD8213-5AD0-244D-A442-E58158600BE4}"/>
      </w:docPartPr>
      <w:docPartBody>
        <w:p w:rsidR="00934B2F" w:rsidRDefault="002F2E10">
          <w:pPr>
            <w:pStyle w:val="C9148101EC42314EAA874D8349AF64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7A598AFADF1408963AF7D92A4A3A5"/>
        <w:category>
          <w:name w:val="General"/>
          <w:gallery w:val="placeholder"/>
        </w:category>
        <w:types>
          <w:type w:val="bbPlcHdr"/>
        </w:types>
        <w:behaviors>
          <w:behavior w:val="content"/>
        </w:behaviors>
        <w:guid w:val="{C6A91F63-FA20-DF45-B578-DCF4ED9D293A}"/>
      </w:docPartPr>
      <w:docPartBody>
        <w:p w:rsidR="00934B2F" w:rsidRDefault="002F2E10">
          <w:pPr>
            <w:pStyle w:val="DCB7A598AFADF1408963AF7D92A4A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FD311B5C81354BBFB556F645EBE66F"/>
        <w:category>
          <w:name w:val="General"/>
          <w:gallery w:val="placeholder"/>
        </w:category>
        <w:types>
          <w:type w:val="bbPlcHdr"/>
        </w:types>
        <w:behaviors>
          <w:behavior w:val="content"/>
        </w:behaviors>
        <w:guid w:val="{03E319C2-F3AA-2545-A873-4BF73F3D9FB0}"/>
      </w:docPartPr>
      <w:docPartBody>
        <w:p w:rsidR="00934B2F" w:rsidRDefault="002F2E10">
          <w:pPr>
            <w:pStyle w:val="0CFD311B5C81354BBFB556F645EBE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BE7713C3392438901048E109C91E9"/>
        <w:category>
          <w:name w:val="General"/>
          <w:gallery w:val="placeholder"/>
        </w:category>
        <w:types>
          <w:type w:val="bbPlcHdr"/>
        </w:types>
        <w:behaviors>
          <w:behavior w:val="content"/>
        </w:behaviors>
        <w:guid w:val="{585CE276-FC5B-DD41-AAFB-194AFE10900A}"/>
      </w:docPartPr>
      <w:docPartBody>
        <w:p w:rsidR="00934B2F" w:rsidRDefault="002F2E10">
          <w:pPr>
            <w:pStyle w:val="79DBE7713C3392438901048E109C91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2F"/>
    <w:rsid w:val="002F2E10"/>
    <w:rsid w:val="003E5EC6"/>
    <w:rsid w:val="00934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Book</b:SourceType>
    <b:Guid>{1E1BF255-CE28-AF45-87D3-00688B9ACF74}</b:Guid>
    <b:Author>
      <b:Author>
        <b:NameList>
          <b:Person>
            <b:Last>Ameel</b:Last>
            <b:First>L.</b:First>
          </b:Person>
        </b:NameList>
      </b:Author>
    </b:Author>
    <b:Title>Helsinki in Early-Twentieth Century Literature</b:Title>
    <b:City>Helsinki</b:City>
    <b:Publisher>Finnish Literature Society</b:Publisher>
    <b:Year>2014</b:Year>
    <b:RefOrder>1</b:RefOrder>
  </b:Source>
  <b:Source>
    <b:Tag>Del83</b:Tag>
    <b:SourceType>JournalArticle</b:SourceType>
    <b:Guid>{A4D661A5-B9C0-494A-8C23-4970E3AEC074}</b:Guid>
    <b:Title>What Is a Minor Literature?</b:Title>
    <b:Year>1983</b:Year>
    <b:Volume>11</b:Volume>
    <b:Author>
      <b:Author>
        <b:NameList>
          <b:Person>
            <b:Last>Deleuze</b:Last>
            <b:First>G.</b:First>
          </b:Person>
          <b:Person>
            <b:Last>Guattari</b:Last>
            <b:First>F.</b:First>
          </b:Person>
        </b:NameList>
      </b:Author>
    </b:Author>
    <b:JournalName>Mississippi Review</b:JournalName>
    <b:Issue>3</b:Issue>
    <b:RefOrder>2</b:RefOrder>
  </b:Source>
  <b:Source>
    <b:Tag>Env98</b:Tag>
    <b:SourceType>BookSection</b:SourceType>
    <b:Guid>{95DE6101-A217-C449-A69A-CA110E43DA3B}</b:Guid>
    <b:Title>The Period of Independence I, 1917-1960</b:Title>
    <b:Publisher>University of Nebraska Press</b:Publisher>
    <b:City>Lincoln</b:City>
    <b:Year>1998</b:Year>
    <b:Pages>148-209</b:Pages>
    <b:Author>
      <b:Author>
        <b:NameList>
          <b:Person>
            <b:Last>Envall</b:Last>
            <b:First>M.</b:First>
          </b:Person>
        </b:NameList>
      </b:Author>
      <b:Editor>
        <b:NameList>
          <b:Person>
            <b:Last>Schoolfield</b:Last>
            <b:First>George</b:First>
            <b:Middle>C.</b:Middle>
          </b:Person>
        </b:NameList>
      </b:Editor>
    </b:Author>
    <b:BookTitle>A History of Finland’s Literature</b:BookTitle>
    <b:RefOrder>3</b:RefOrder>
  </b:Source>
  <b:Source>
    <b:Tag>Hök99</b:Tag>
    <b:SourceType>BookSection</b:SourceType>
    <b:Guid>{74CB09DC-637B-4641-8161-40FD12DB3BD5}</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City>Helsinki</b:City>
    <b:Publisher>SKS</b:Publisher>
    <b:Year>1999</b:Year>
    <b:Pages>68-92</b:Pages>
    <b:RefOrder>4</b:RefOrder>
  </b:Source>
  <b:Source>
    <b:Tag>Lai82</b:Tag>
    <b:SourceType>BookSection</b:SourceType>
    <b:Guid>{880C3A26-1529-3944-8D58-A2394EACA1C8}</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City>Porvoo</b:City>
    <b:Publisher>WSOY</b:Publisher>
    <b:Year>1982</b:Year>
    <b:Pages>325–361</b:Pages>
    <b:RefOrder>5</b:RefOrder>
  </b:Source>
  <b:Source>
    <b:Tag>Lyy97</b:Tag>
    <b:SourceType>Book</b:SourceType>
    <b:Guid>{06A31FB0-4D41-C94D-8B5C-867571F56B1F}</b:Guid>
    <b:Title>Narkissos ja sfinksi. Minä ja Toinen vuosisadanvaihteen kirjallisuudessa</b:Title>
    <b:City>Helsinki</b:City>
    <b:Publisher>SKS</b:Publisher>
    <b:Year>1997</b:Year>
    <b:Author>
      <b:Author>
        <b:NameList>
          <b:Person>
            <b:Last>Lyytikäinen</b:Last>
            <b:First>P.</b:First>
          </b:Person>
        </b:NameList>
      </b:Author>
    </b:Author>
    <b:RefOrder>6</b:RefOrder>
  </b:Source>
  <b:Source>
    <b:Tag>Jan07</b:Tag>
    <b:SourceType>BookSection</b:SourceType>
    <b:Guid>{269D7BA7-B9E0-C44D-8A03-3E98379F6021}</b:Guid>
    <b:Title>Swedish Modernism</b:Title>
    <b:City>Amsterdam</b:City>
    <b:Publisher>John Benjamins</b:Publisher>
    <b:Year>2007</b:Year>
    <b:Volume>2</b:Volume>
    <b:Pages>837-846</b:Pages>
    <b:Author>
      <b:Author>
        <b:NameList>
          <b:Person>
            <b:Last>Jansson</b:Last>
            <b:First>M.</b:First>
          </b:Person>
        </b:NameList>
      </b:Author>
      <b:Editor>
        <b:NameList>
          <b:Person>
            <b:Last>Eysteinsson</b:Last>
            <b:First>A.</b:First>
          </b:Person>
          <b:Person>
            <b:Last>Liska</b:Last>
            <b:First>V.</b:First>
          </b:Person>
        </b:NameList>
      </b:Editor>
    </b:Author>
    <b:BookTitle>Modernism</b:BookTitle>
    <b:RefOrder>7</b:RefOrder>
  </b:Source>
  <b:Source>
    <b:Tag>Jan13</b:Tag>
    <b:SourceType>BookSection</b:SourceType>
    <b:Guid>{78AC6FAD-014B-C046-9018-2A4581381A06}</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b:BookTitle>
    <b:City>Oxford</b:City>
    <b:Publisher>Oxford UP</b:Publisher>
    <b:Year>2013</b:Year>
    <b:Volume>Volume III, Europe 1880-1940, Part I</b:Volume>
    <b:Pages>666-692</b:Pages>
    <b:RefOrder>8</b:RefOrder>
  </b:Source>
  <b:Source>
    <b:Tag>Num02</b:Tag>
    <b:SourceType>Book</b:SourceType>
    <b:Guid>{E7FBA3C2-5CED-5E44-9B53-18CBC86022A6}</b:Guid>
    <b:Title>Aika Pariisissa. Juhani Ahon ranskalainen kausi</b:Title>
    <b:City>Helsinki</b:City>
    <b:Publisher>Finnish Literature Society</b:Publisher>
    <b:Year>2002</b:Year>
    <b:Author>
      <b:Author>
        <b:NameList>
          <b:Person>
            <b:Last>Nummi</b:Last>
            <b:First>J.</b:First>
          </b:Person>
        </b:NameList>
      </b:Author>
    </b:Author>
    <b:RefOrder>9</b:RefOrder>
  </b:Source>
  <b:Source>
    <b:Tag>Nyk15</b:Tag>
    <b:SourceType>Book</b:SourceType>
    <b:Guid>{2D0F8016-F5A3-AA4A-887D-CD24613A8977}</b:Guid>
    <b:Author>
      <b:Author>
        <b:NameList>
          <b:Person>
            <b:Last>Nykänen</b:Last>
            <b:First>E.</b:First>
          </b:Person>
        </b:NameList>
      </b:Author>
    </b:Author>
    <b:Title>Worlds Within and Without: Presenting Fictional Minds in Marja-Liisa Vartio's Narrative Prose</b:Title>
    <b:City>Helsinki</b:City>
    <b:Publisher>Unigrafia</b:Publisher>
    <b:Year>2015</b:Year>
    <b:RefOrder>10</b:RefOrder>
  </b:Source>
  <b:Source>
    <b:Tag>Ped07</b:Tag>
    <b:SourceType>Book</b:SourceType>
    <b:Guid>{A52EAACB-F157-4E46-894A-660F0B2B0752}</b:Guid>
    <b:Author>
      <b:Author>
        <b:NameList>
          <b:Person>
            <b:Last>Pedersen</b:Last>
            <b:First>A.T.</b:First>
          </b:Person>
        </b:NameList>
      </b:Author>
    </b:Author>
    <b:Title>Urbana odysseer. Helsingfors, staden och 1910-talets finlandssvenska prosa</b:Title>
    <b:City>Helsinki</b:City>
    <b:Publisher>Svenska litteratursällskapet i Finland</b:Publisher>
    <b:Year>2007</b:Year>
    <b:RefOrder>11</b:RefOrder>
  </b:Source>
  <b:Source>
    <b:Tag>Rah14</b:Tag>
    <b:SourceType>Book</b:SourceType>
    <b:Guid>{38444500-2918-3F48-80CC-584038576EC2}</b:Guid>
    <b:Author>
      <b:Author>
        <b:NameList>
          <b:Person>
            <b:Last>Rahikainen</b:Last>
            <b:First>A.</b:First>
          </b:Person>
        </b:NameList>
      </b:Author>
    </b:Author>
    <b:Title>Kampen om Edith. Biografi och myt om Edith Södergran</b:Title>
    <b:City>Helsinki</b:City>
    <b:Publisher>Schildts &amp; Söderströms</b:Publisher>
    <b:Year>2014</b:Year>
    <b:RefOrder>12</b:RefOrder>
  </b:Source>
  <b:Source>
    <b:Tag>Rii07</b:Tag>
    <b:SourceType>BookSection</b:SourceType>
    <b:Guid>{78D912E3-220B-1843-AC9C-7892FA9EE7B2}</b:Guid>
    <b:Title>Modernism in Finnish Literature</b:Title>
    <b:City>Amsterdam</b:City>
    <b:Publisher>John Benjamins</b:Publisher>
    <b:Year>2007</b:Year>
    <b:Volume>2</b:Volume>
    <b:Pages>847–854</b:Pages>
    <b:Author>
      <b:Author>
        <b:NameList>
          <b:Person>
            <b:Last>Riikonen</b:Last>
            <b:First>H.K.</b:First>
          </b:Person>
        </b:NameList>
      </b:Author>
      <b:Editor>
        <b:NameList>
          <b:Person>
            <b:Last>Eysteinsson</b:Last>
            <b:First>A.</b:First>
          </b:Person>
          <b:Person>
            <b:Last>Liska</b:Last>
            <b:First>V.</b:First>
          </b:Person>
        </b:NameList>
      </b:Editor>
    </b:Author>
    <b:BookTitle>Modernism</b:BookTitle>
    <b:RefOrder>13</b:RefOrder>
  </b:Source>
  <b:Source>
    <b:Tag>Tid12</b:Tag>
    <b:SourceType>BookSection</b:SourceType>
    <b:Guid>{CCCF4386-43CB-374A-A0A4-AFA70B48A937}</b:Guid>
    <b:Author>
      <b:Author>
        <b:NameList>
          <b:Person>
            <b:Last>Tidigs</b:Last>
            <b:First>J.</b:First>
          </b:Person>
        </b:NameList>
      </b:Author>
      <b:Editor>
        <b:NameList>
          <b:Person>
            <b:Last>van de Berg</b:Last>
            <b:First>Hubert</b:First>
          </b:Person>
          <b:Person>
            <b:Last>al.</b:Last>
            <b:First>et</b:First>
          </b:Person>
        </b:NameList>
      </b:Editor>
    </b:Author>
    <b:Title>Multilingualism and (‘De)Territorialisation in the Works of Elmer Diktonius</b:Title>
    <b:BookTitle>A Cultural History of the Avant-Garde in the Nordic Countries 1900-1925</b:BookTitle>
    <b:City>Amsterdam</b:City>
    <b:Publisher>Rodopi</b:Publisher>
    <b:Year>2012</b:Year>
    <b:Pages>573-586</b:Pages>
    <b:RefOrder>14</b:RefOrder>
  </b:Source>
</b:Sources>
</file>

<file path=customXml/itemProps1.xml><?xml version="1.0" encoding="utf-8"?>
<ds:datastoreItem xmlns:ds="http://schemas.openxmlformats.org/officeDocument/2006/customXml" ds:itemID="{3D62BF14-B11D-40DA-A650-A5FCB3E8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2731</Words>
  <Characters>22123</Characters>
  <Application>Microsoft Office Word</Application>
  <DocSecurity>0</DocSecurity>
  <Lines>184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Lieven</cp:lastModifiedBy>
  <cp:revision>3</cp:revision>
  <dcterms:created xsi:type="dcterms:W3CDTF">2016-03-09T07:54:00Z</dcterms:created>
  <dcterms:modified xsi:type="dcterms:W3CDTF">2016-03-09T08:03:00Z</dcterms:modified>
</cp:coreProperties>
</file>