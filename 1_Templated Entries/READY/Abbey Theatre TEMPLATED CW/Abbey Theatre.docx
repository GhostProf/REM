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4052F1" w14:textId="77777777" w:rsidTr="00922950">
        <w:tc>
          <w:tcPr>
            <w:tcW w:w="491" w:type="dxa"/>
            <w:vMerge w:val="restart"/>
            <w:shd w:val="clear" w:color="auto" w:fill="A6A6A6" w:themeFill="background1" w:themeFillShade="A6"/>
            <w:textDirection w:val="btLr"/>
          </w:tcPr>
          <w:p w14:paraId="14899E0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5F62930A4EF74CA7CF7044C2CEB405"/>
            </w:placeholder>
            <w:showingPlcHdr/>
            <w:dropDownList>
              <w:listItem w:displayText="Dr." w:value="Dr."/>
              <w:listItem w:displayText="Prof." w:value="Prof."/>
            </w:dropDownList>
          </w:sdtPr>
          <w:sdtContent>
            <w:tc>
              <w:tcPr>
                <w:tcW w:w="1259" w:type="dxa"/>
              </w:tcPr>
              <w:p w14:paraId="7E81018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C6764DB1523E64486EF81C563C4E444"/>
            </w:placeholder>
            <w:text/>
          </w:sdtPr>
          <w:sdtContent>
            <w:tc>
              <w:tcPr>
                <w:tcW w:w="2073" w:type="dxa"/>
              </w:tcPr>
              <w:p w14:paraId="3625A490" w14:textId="77777777" w:rsidR="00B574C9" w:rsidRDefault="00952EEC" w:rsidP="00952EEC">
                <w:r>
                  <w:t>Paige</w:t>
                </w:r>
              </w:p>
            </w:tc>
          </w:sdtContent>
        </w:sdt>
        <w:sdt>
          <w:sdtPr>
            <w:alias w:val="Middle name"/>
            <w:tag w:val="authorMiddleName"/>
            <w:id w:val="-2076034781"/>
            <w:placeholder>
              <w:docPart w:val="1E9F52BD5FDB06459A69F8A9BB96515E"/>
            </w:placeholder>
            <w:showingPlcHdr/>
            <w:text/>
          </w:sdtPr>
          <w:sdtContent>
            <w:tc>
              <w:tcPr>
                <w:tcW w:w="2551" w:type="dxa"/>
              </w:tcPr>
              <w:p w14:paraId="5D270B71" w14:textId="77777777" w:rsidR="00B574C9" w:rsidRDefault="00B574C9" w:rsidP="00922950">
                <w:r>
                  <w:rPr>
                    <w:rStyle w:val="PlaceholderText"/>
                  </w:rPr>
                  <w:t>[Middle name]</w:t>
                </w:r>
              </w:p>
            </w:tc>
          </w:sdtContent>
        </w:sdt>
        <w:sdt>
          <w:sdtPr>
            <w:alias w:val="Last name"/>
            <w:tag w:val="authorLastName"/>
            <w:id w:val="-1088529830"/>
            <w:placeholder>
              <w:docPart w:val="1F52186754EB7B40AC110B4828F6F74E"/>
            </w:placeholder>
            <w:text/>
          </w:sdtPr>
          <w:sdtContent>
            <w:tc>
              <w:tcPr>
                <w:tcW w:w="2642" w:type="dxa"/>
              </w:tcPr>
              <w:p w14:paraId="3DEED3CE" w14:textId="77777777" w:rsidR="00B574C9" w:rsidRDefault="00952EEC" w:rsidP="00952EEC">
                <w:r>
                  <w:t>Reynolds</w:t>
                </w:r>
              </w:p>
            </w:tc>
          </w:sdtContent>
        </w:sdt>
      </w:tr>
      <w:tr w:rsidR="00B574C9" w14:paraId="2F17FF83" w14:textId="77777777" w:rsidTr="001A6A06">
        <w:trPr>
          <w:trHeight w:val="986"/>
        </w:trPr>
        <w:tc>
          <w:tcPr>
            <w:tcW w:w="491" w:type="dxa"/>
            <w:vMerge/>
            <w:shd w:val="clear" w:color="auto" w:fill="A6A6A6" w:themeFill="background1" w:themeFillShade="A6"/>
          </w:tcPr>
          <w:p w14:paraId="54BA9781" w14:textId="77777777" w:rsidR="00B574C9" w:rsidRPr="001A6A06" w:rsidRDefault="00B574C9" w:rsidP="00CF1542">
            <w:pPr>
              <w:jc w:val="center"/>
              <w:rPr>
                <w:b/>
                <w:color w:val="FFFFFF" w:themeColor="background1"/>
              </w:rPr>
            </w:pPr>
          </w:p>
        </w:tc>
        <w:sdt>
          <w:sdtPr>
            <w:alias w:val="Biography"/>
            <w:tag w:val="authorBiography"/>
            <w:id w:val="938807824"/>
            <w:placeholder>
              <w:docPart w:val="106ADDE85E7F0E48A7494E0CB17DDB9A"/>
            </w:placeholder>
            <w:showingPlcHdr/>
          </w:sdtPr>
          <w:sdtContent>
            <w:tc>
              <w:tcPr>
                <w:tcW w:w="8525" w:type="dxa"/>
                <w:gridSpan w:val="4"/>
              </w:tcPr>
              <w:p w14:paraId="1553134C" w14:textId="77777777" w:rsidR="00B574C9" w:rsidRDefault="00B574C9" w:rsidP="00922950">
                <w:r>
                  <w:rPr>
                    <w:rStyle w:val="PlaceholderText"/>
                  </w:rPr>
                  <w:t>[Enter your biography]</w:t>
                </w:r>
              </w:p>
            </w:tc>
          </w:sdtContent>
        </w:sdt>
      </w:tr>
      <w:tr w:rsidR="00B574C9" w14:paraId="32F255E2" w14:textId="77777777" w:rsidTr="001A6A06">
        <w:trPr>
          <w:trHeight w:val="986"/>
        </w:trPr>
        <w:tc>
          <w:tcPr>
            <w:tcW w:w="491" w:type="dxa"/>
            <w:vMerge/>
            <w:shd w:val="clear" w:color="auto" w:fill="A6A6A6" w:themeFill="background1" w:themeFillShade="A6"/>
          </w:tcPr>
          <w:p w14:paraId="46B20135" w14:textId="77777777" w:rsidR="00B574C9" w:rsidRPr="001A6A06" w:rsidRDefault="00B574C9" w:rsidP="00CF1542">
            <w:pPr>
              <w:jc w:val="center"/>
              <w:rPr>
                <w:b/>
                <w:color w:val="FFFFFF" w:themeColor="background1"/>
              </w:rPr>
            </w:pPr>
          </w:p>
        </w:tc>
        <w:sdt>
          <w:sdtPr>
            <w:alias w:val="Affiliation"/>
            <w:tag w:val="affiliation"/>
            <w:id w:val="2012937915"/>
            <w:placeholder>
              <w:docPart w:val="DFA24CCCD1BC064C95CEDE146CFED55D"/>
            </w:placeholder>
            <w:text/>
          </w:sdtPr>
          <w:sdtContent>
            <w:tc>
              <w:tcPr>
                <w:tcW w:w="8525" w:type="dxa"/>
                <w:gridSpan w:val="4"/>
              </w:tcPr>
              <w:p w14:paraId="35E52612" w14:textId="77777777" w:rsidR="00B574C9" w:rsidRDefault="00952EEC" w:rsidP="00952EEC">
                <w:r>
                  <w:t>College of the Holy Cross</w:t>
                </w:r>
              </w:p>
            </w:tc>
          </w:sdtContent>
        </w:sdt>
      </w:tr>
    </w:tbl>
    <w:p w14:paraId="15D594A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94FB53" w14:textId="77777777" w:rsidTr="00244BB0">
        <w:tc>
          <w:tcPr>
            <w:tcW w:w="9016" w:type="dxa"/>
            <w:shd w:val="clear" w:color="auto" w:fill="A6A6A6" w:themeFill="background1" w:themeFillShade="A6"/>
            <w:tcMar>
              <w:top w:w="113" w:type="dxa"/>
              <w:bottom w:w="113" w:type="dxa"/>
            </w:tcMar>
          </w:tcPr>
          <w:p w14:paraId="3DB54E9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0F2E7F" w14:textId="77777777" w:rsidTr="003F0D73">
        <w:sdt>
          <w:sdtPr>
            <w:alias w:val="Article headword"/>
            <w:tag w:val="articleHeadword"/>
            <w:id w:val="-361440020"/>
            <w:placeholder>
              <w:docPart w:val="929E8724F395514695CDBEE1B5EDF497"/>
            </w:placeholder>
            <w:text/>
          </w:sdtPr>
          <w:sdtContent>
            <w:tc>
              <w:tcPr>
                <w:tcW w:w="9016" w:type="dxa"/>
                <w:tcMar>
                  <w:top w:w="113" w:type="dxa"/>
                  <w:bottom w:w="113" w:type="dxa"/>
                </w:tcMar>
              </w:tcPr>
              <w:p w14:paraId="417AA4C0" w14:textId="77777777" w:rsidR="003F0D73" w:rsidRPr="00FB589A" w:rsidRDefault="00952EEC" w:rsidP="00952EEC">
                <w:pPr>
                  <w:spacing w:after="160" w:line="259" w:lineRule="auto"/>
                  <w:rPr>
                    <w:b/>
                    <w:rPrChange w:id="0" w:author="Laura Dosky" w:date="2015-09-05T12:59:00Z">
                      <w:rPr/>
                    </w:rPrChange>
                  </w:rPr>
                </w:pPr>
                <w:r w:rsidRPr="00272CBF">
                  <w:rPr>
                    <w:rPrChange w:id="1" w:author="Laura Dosky" w:date="2015-09-05T12:59:00Z">
                      <w:rPr>
                        <w:b/>
                      </w:rPr>
                    </w:rPrChange>
                  </w:rPr>
                  <w:t>The Abbey Theatre</w:t>
                </w:r>
              </w:p>
            </w:tc>
          </w:sdtContent>
        </w:sdt>
      </w:tr>
      <w:tr w:rsidR="00464699" w14:paraId="61CF68DE" w14:textId="77777777" w:rsidTr="00952EEC">
        <w:sdt>
          <w:sdtPr>
            <w:alias w:val="Variant headwords"/>
            <w:tag w:val="variantHeadwords"/>
            <w:id w:val="173464402"/>
            <w:placeholder>
              <w:docPart w:val="88CA6928E1573B49AD3D85671F58DF8D"/>
            </w:placeholder>
            <w:showingPlcHdr/>
          </w:sdtPr>
          <w:sdtContent>
            <w:tc>
              <w:tcPr>
                <w:tcW w:w="9016" w:type="dxa"/>
                <w:tcMar>
                  <w:top w:w="113" w:type="dxa"/>
                  <w:bottom w:w="113" w:type="dxa"/>
                </w:tcMar>
              </w:tcPr>
              <w:p w14:paraId="7677825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10400D" w14:textId="77777777" w:rsidTr="003F0D73">
        <w:sdt>
          <w:sdtPr>
            <w:alias w:val="Abstract"/>
            <w:tag w:val="abstract"/>
            <w:id w:val="-635871867"/>
            <w:placeholder>
              <w:docPart w:val="8AFF584C9EC6C24AA4176CBDDF253558"/>
            </w:placeholder>
          </w:sdtPr>
          <w:sdtContent>
            <w:tc>
              <w:tcPr>
                <w:tcW w:w="9016" w:type="dxa"/>
                <w:tcMar>
                  <w:top w:w="113" w:type="dxa"/>
                  <w:bottom w:w="113" w:type="dxa"/>
                </w:tcMar>
              </w:tcPr>
              <w:p w14:paraId="6CF6E7D5" w14:textId="77777777" w:rsidR="00952EEC" w:rsidRPr="00AE69F0" w:rsidDel="00272CBF" w:rsidRDefault="00952EEC" w:rsidP="00952EEC">
                <w:pPr>
                  <w:rPr>
                    <w:del w:id="2" w:author="Laura Dosky" w:date="2015-09-05T12:59:00Z"/>
                  </w:rPr>
                </w:pPr>
                <w:r w:rsidRPr="00AE69F0">
                  <w:t xml:space="preserve">The Abbey Theatre is a term that has come to encapsulate the many iterations of the National Theatre of Ireland. Located in Dublin, the Abbey Theatre was originally and literally the </w:t>
                </w:r>
                <w:r>
                  <w:t>name</w:t>
                </w:r>
                <w:r w:rsidRPr="00AE69F0">
                  <w:t xml:space="preserve"> of a building purchased in 1904 by the theatre’s English patron Annie </w:t>
                </w:r>
                <w:proofErr w:type="spellStart"/>
                <w:r w:rsidRPr="00AE69F0">
                  <w:t>Horniman</w:t>
                </w:r>
                <w:proofErr w:type="spellEnd"/>
                <w:r w:rsidRPr="00AE69F0">
                  <w:t xml:space="preserve">. The precursor of the Abbey was the Irish Literary Theatre (ILT), founded in 1897 by Lady Isabella Augusta Gregory, Edward </w:t>
                </w:r>
                <w:proofErr w:type="spellStart"/>
                <w:r w:rsidRPr="00AE69F0">
                  <w:t>Martyn</w:t>
                </w:r>
                <w:proofErr w:type="spellEnd"/>
                <w:r w:rsidRPr="00AE69F0">
                  <w:t>, George Moore, and W. B. Yeats. Like many modernist movements and institutions, the ILT articulated its aims in a founding manifesto that announced the intention to stage ‘certain Celtic and Irish plays’ and to embody ‘that freedom to experiment which is not found in theatres of Europe and without which no new movement in art and literature can succeed’</w:t>
                </w:r>
                <w:r>
                  <w:t xml:space="preserve"> (Gregory 9)</w:t>
                </w:r>
                <w:r w:rsidRPr="00AE69F0">
                  <w:t xml:space="preserve">. In 1902, the ILT merged with the acting company of W. B. Fay’s Irish National Dramatic Company, and in 1903, this company was named the Irish National Theatre Society. In 1906, it became the National Theatre Society, Ltd., a professional company under the directorship of Gregory, Yeats, and J. M. Synge. The Abbey remains today the national theatre of Ireland, and also houses the smaller, experimental Peacock </w:t>
                </w:r>
                <w:r>
                  <w:t>Theatre</w:t>
                </w:r>
                <w:r w:rsidRPr="00AE69F0">
                  <w:t>.</w:t>
                </w:r>
              </w:p>
              <w:p w14:paraId="5728D8C1" w14:textId="77777777" w:rsidR="00E85A05" w:rsidRDefault="00E85A05" w:rsidP="00952EEC"/>
            </w:tc>
          </w:sdtContent>
        </w:sdt>
      </w:tr>
      <w:tr w:rsidR="003F0D73" w14:paraId="40B0C975" w14:textId="77777777" w:rsidTr="003F0D73">
        <w:sdt>
          <w:sdtPr>
            <w:alias w:val="Article text"/>
            <w:tag w:val="articleText"/>
            <w:id w:val="634067588"/>
            <w:placeholder>
              <w:docPart w:val="B0AB8BC4CB384E4BB45002D1BF7FE6E8"/>
            </w:placeholder>
          </w:sdtPr>
          <w:sdtContent>
            <w:tc>
              <w:tcPr>
                <w:tcW w:w="9016" w:type="dxa"/>
                <w:tcMar>
                  <w:top w:w="113" w:type="dxa"/>
                  <w:bottom w:w="113" w:type="dxa"/>
                </w:tcMar>
              </w:tcPr>
              <w:p w14:paraId="6B7607B0" w14:textId="77777777" w:rsidR="00952EEC" w:rsidRDefault="00952EEC" w:rsidP="00952EEC">
                <w:r w:rsidRPr="00AE69F0">
                  <w:t xml:space="preserve">The Abbey Theatre is a term that has come to encapsulate the many iterations of the National Theatre of Ireland. Located in Dublin, the Abbey Theatre was originally and literally the </w:t>
                </w:r>
                <w:r>
                  <w:t>name</w:t>
                </w:r>
                <w:r w:rsidRPr="00AE69F0">
                  <w:t xml:space="preserve"> of a building purchased in 1904 by the theatre’s English patron Annie </w:t>
                </w:r>
                <w:proofErr w:type="spellStart"/>
                <w:r w:rsidRPr="00AE69F0">
                  <w:t>Horniman</w:t>
                </w:r>
                <w:proofErr w:type="spellEnd"/>
                <w:r w:rsidRPr="00AE69F0">
                  <w:t xml:space="preserve">. </w:t>
                </w:r>
              </w:p>
              <w:p w14:paraId="2A11EA64" w14:textId="77777777" w:rsidR="00952EEC" w:rsidRDefault="00952EEC" w:rsidP="00952EEC"/>
              <w:p w14:paraId="0C59D71F" w14:textId="77777777" w:rsidR="00952EEC" w:rsidRPr="00333C59" w:rsidRDefault="00952EEC" w:rsidP="00952EEC">
                <w:pPr>
                  <w:pStyle w:val="Authornote"/>
                </w:pPr>
                <w:r>
                  <w:t xml:space="preserve">[[Note: please use all or as many of these as possible; if not, the image of the current Abbey building and the production photo of Tom Murphy’s </w:t>
                </w:r>
                <w:r>
                  <w:rPr>
                    <w:i/>
                  </w:rPr>
                  <w:t>The House</w:t>
                </w:r>
                <w:r>
                  <w:t xml:space="preserve"> are lower priorities.]]</w:t>
                </w:r>
              </w:p>
              <w:p w14:paraId="6D9E7D1A" w14:textId="77777777" w:rsidR="00952EEC" w:rsidRDefault="00952EEC" w:rsidP="00952EEC"/>
              <w:p w14:paraId="74323B2A" w14:textId="77777777" w:rsidR="00952EEC" w:rsidRPr="00952EEC" w:rsidRDefault="00952EEC" w:rsidP="00952EEC">
                <w:pPr>
                  <w:keepNext/>
                  <w:rPr>
                    <w:i/>
                  </w:rPr>
                </w:pPr>
                <w:r w:rsidRPr="00952EEC">
                  <w:rPr>
                    <w:i/>
                  </w:rPr>
                  <w:t>File: originalAbbeyTheatreBuilding.png</w:t>
                </w:r>
              </w:p>
              <w:p w14:paraId="4614A9AD" w14:textId="77777777" w:rsidR="00952EEC" w:rsidRDefault="00952EEC" w:rsidP="00952EEC">
                <w:pPr>
                  <w:pStyle w:val="Caption"/>
                </w:pPr>
                <w:r>
                  <w:t xml:space="preserve">Figure </w:t>
                </w:r>
                <w:fldSimple w:instr=" SEQ Figure \* ARABIC ">
                  <w:r>
                    <w:rPr>
                      <w:noProof/>
                    </w:rPr>
                    <w:t>1</w:t>
                  </w:r>
                </w:fldSimple>
                <w:r>
                  <w:t xml:space="preserve"> The original Abbey Theatre Building</w:t>
                </w:r>
              </w:p>
              <w:p w14:paraId="21BE2F96" w14:textId="312A5F29" w:rsidR="00952EEC" w:rsidRPr="00272CBF" w:rsidRDefault="00952EEC" w:rsidP="00952EEC">
                <w:pPr>
                  <w:spacing w:after="160" w:line="259" w:lineRule="auto"/>
                  <w:rPr>
                    <w:rFonts w:ascii="Calibri" w:hAnsi="Calibri"/>
                    <w:rPrChange w:id="3" w:author="Laura Dosky" w:date="2015-09-05T13:00:00Z">
                      <w:rPr/>
                    </w:rPrChange>
                  </w:rPr>
                </w:pPr>
                <w:del w:id="4" w:author="Laura Dosky" w:date="2015-09-05T13:00:00Z">
                  <w:r w:rsidRPr="00272CBF" w:rsidDel="00272CBF">
                    <w:rPr>
                      <w:rFonts w:ascii="Calibri" w:hAnsi="Calibri"/>
                      <w:rPrChange w:id="5" w:author="Laura Dosky" w:date="2015-09-05T13:00:00Z">
                        <w:rPr/>
                      </w:rPrChange>
                    </w:rPr>
                    <w:delText xml:space="preserve">[[Available at: </w:delText>
                  </w:r>
                </w:del>
                <w:ins w:id="6" w:author="Laura Dosky" w:date="2015-09-05T13:00:00Z">
                  <w:r w:rsidR="00272CBF">
                    <w:rPr>
                      <w:rFonts w:ascii="Calibri" w:hAnsi="Calibri"/>
                    </w:rPr>
                    <w:t xml:space="preserve">Source: </w:t>
                  </w:r>
                </w:ins>
                <w:r w:rsidR="00272CBF" w:rsidRPr="00272CBF">
                  <w:rPr>
                    <w:rFonts w:ascii="Calibri" w:hAnsi="Calibri"/>
                    <w:rPrChange w:id="7" w:author="Laura Dosky" w:date="2015-09-05T13:00:00Z">
                      <w:rPr>
                        <w:rStyle w:val="Hyperlink"/>
                        <w:rFonts w:ascii="Times New Roman" w:hAnsi="Times New Roman" w:cs="Times New Roman"/>
                        <w:sz w:val="24"/>
                        <w:szCs w:val="24"/>
                      </w:rPr>
                    </w:rPrChange>
                  </w:rPr>
                  <w:fldChar w:fldCharType="begin"/>
                </w:r>
                <w:r w:rsidR="00272CBF" w:rsidRPr="00272CBF">
                  <w:rPr>
                    <w:rFonts w:ascii="Calibri" w:hAnsi="Calibri"/>
                    <w:rPrChange w:id="8" w:author="Laura Dosky" w:date="2015-09-05T13:00:00Z">
                      <w:rPr/>
                    </w:rPrChange>
                  </w:rPr>
                  <w:instrText xml:space="preserve"> HYPERLINK "http://www.abbeytheatre.ie/behind_the_scenes/article/history" </w:instrText>
                </w:r>
                <w:r w:rsidR="00272CBF" w:rsidRPr="00272CBF">
                  <w:rPr>
                    <w:rFonts w:ascii="Calibri" w:hAnsi="Calibri"/>
                    <w:rPrChange w:id="9" w:author="Laura Dosky" w:date="2015-09-05T13:00:00Z">
                      <w:rPr>
                        <w:rStyle w:val="Hyperlink"/>
                        <w:rFonts w:ascii="Times New Roman" w:hAnsi="Times New Roman" w:cs="Times New Roman"/>
                        <w:sz w:val="24"/>
                        <w:szCs w:val="24"/>
                      </w:rPr>
                    </w:rPrChange>
                  </w:rPr>
                  <w:fldChar w:fldCharType="separate"/>
                </w:r>
                <w:r w:rsidRPr="00272CBF">
                  <w:rPr>
                    <w:rStyle w:val="Hyperlink"/>
                    <w:rFonts w:ascii="Calibri" w:hAnsi="Calibri" w:cs="Times New Roman"/>
                    <w:rPrChange w:id="10" w:author="Laura Dosky" w:date="2015-09-05T13:00:00Z">
                      <w:rPr>
                        <w:rStyle w:val="Hyperlink"/>
                        <w:rFonts w:ascii="Times New Roman" w:hAnsi="Times New Roman" w:cs="Times New Roman"/>
                        <w:sz w:val="24"/>
                        <w:szCs w:val="24"/>
                      </w:rPr>
                    </w:rPrChange>
                  </w:rPr>
                  <w:t>http://www.abbeytheatre.ie/behind_the_scenes/article/history</w:t>
                </w:r>
                <w:r w:rsidR="00272CBF" w:rsidRPr="00272CBF">
                  <w:rPr>
                    <w:rStyle w:val="Hyperlink"/>
                    <w:rFonts w:ascii="Calibri" w:hAnsi="Calibri" w:cs="Times New Roman"/>
                    <w:rPrChange w:id="11" w:author="Laura Dosky" w:date="2015-09-05T13:00:00Z">
                      <w:rPr>
                        <w:rStyle w:val="Hyperlink"/>
                        <w:rFonts w:ascii="Times New Roman" w:hAnsi="Times New Roman" w:cs="Times New Roman"/>
                        <w:sz w:val="24"/>
                        <w:szCs w:val="24"/>
                      </w:rPr>
                    </w:rPrChange>
                  </w:rPr>
                  <w:fldChar w:fldCharType="end"/>
                </w:r>
                <w:r w:rsidRPr="00272CBF">
                  <w:rPr>
                    <w:rStyle w:val="Hyperlink"/>
                    <w:rFonts w:ascii="Calibri" w:hAnsi="Calibri" w:cs="Times New Roman"/>
                    <w:rPrChange w:id="12" w:author="Laura Dosky" w:date="2015-09-05T13:00:00Z">
                      <w:rPr>
                        <w:rStyle w:val="Hyperlink"/>
                        <w:rFonts w:ascii="Times New Roman" w:hAnsi="Times New Roman" w:cs="Times New Roman"/>
                        <w:sz w:val="24"/>
                        <w:szCs w:val="24"/>
                      </w:rPr>
                    </w:rPrChange>
                  </w:rPr>
                  <w:t xml:space="preserve"> </w:t>
                </w:r>
                <w:del w:id="13" w:author="Laura Dosky" w:date="2015-09-05T13:00:00Z">
                  <w:r w:rsidRPr="00272CBF" w:rsidDel="00272CBF">
                    <w:rPr>
                      <w:rStyle w:val="Hyperlink"/>
                      <w:rFonts w:ascii="Calibri" w:hAnsi="Calibri" w:cs="Times New Roman"/>
                      <w:rPrChange w:id="14" w:author="Laura Dosky" w:date="2015-09-05T13:00:00Z">
                        <w:rPr>
                          <w:rStyle w:val="Hyperlink"/>
                          <w:rFonts w:ascii="Times New Roman" w:hAnsi="Times New Roman" w:cs="Times New Roman"/>
                          <w:sz w:val="24"/>
                          <w:szCs w:val="24"/>
                        </w:rPr>
                      </w:rPrChange>
                    </w:rPr>
                    <w:delText>]]</w:delText>
                  </w:r>
                </w:del>
              </w:p>
              <w:p w14:paraId="183449E3" w14:textId="77777777" w:rsidR="00952EEC" w:rsidRPr="00952EEC" w:rsidRDefault="00952EEC" w:rsidP="00952EEC"/>
              <w:p w14:paraId="29034C61" w14:textId="77777777" w:rsidR="00952EEC" w:rsidRDefault="00952EEC" w:rsidP="00952EEC">
                <w:pPr>
                  <w:rPr>
                    <w:ins w:id="15" w:author="Laura Dosky" w:date="2015-09-05T13:00:00Z"/>
                  </w:rPr>
                </w:pPr>
                <w:r w:rsidRPr="00AE69F0">
                  <w:t xml:space="preserve">The precursor of the Abbey was the Irish Literary Theatre (ILT), founded in 1897 by Lady Isabella Augusta Gregory, Edward </w:t>
                </w:r>
                <w:proofErr w:type="spellStart"/>
                <w:r w:rsidRPr="00AE69F0">
                  <w:t>Martyn</w:t>
                </w:r>
                <w:proofErr w:type="spellEnd"/>
                <w:r w:rsidRPr="00AE69F0">
                  <w:t>, George Moore, and W. B. Yeats. Like many modernist movements and institutions, the ILT articulated its aims in a founding manifesto that announced the intention to stage ‘certain Celtic and Irish plays’ and to embody ‘that freedom to experiment which is not found in theatres of Europe and without which no new movement in art and literature can succeed’</w:t>
                </w:r>
                <w:r>
                  <w:t xml:space="preserve"> (Gregory 9)</w:t>
                </w:r>
                <w:r w:rsidRPr="00AE69F0">
                  <w:t xml:space="preserve">. In 1902, the ILT merged with the acting company of W. B. Fay’s Irish National Dramatic Company, and in 1903, this company was named the Irish National Theatre Society. </w:t>
                </w:r>
              </w:p>
              <w:p w14:paraId="69D23464" w14:textId="77777777" w:rsidR="00272CBF" w:rsidRDefault="00272CBF" w:rsidP="00952EEC"/>
              <w:p w14:paraId="7E95E094" w14:textId="77777777" w:rsidR="00952EEC" w:rsidRPr="00952EEC" w:rsidRDefault="00952EEC" w:rsidP="00952EEC">
                <w:pPr>
                  <w:keepNext/>
                  <w:rPr>
                    <w:i/>
                  </w:rPr>
                </w:pPr>
                <w:r w:rsidRPr="00952EEC">
                  <w:rPr>
                    <w:i/>
                  </w:rPr>
                  <w:t>File: irishNationalTheatreSocietyProgramme.png</w:t>
                </w:r>
              </w:p>
              <w:p w14:paraId="56D58892" w14:textId="77777777" w:rsidR="00952EEC" w:rsidRDefault="00952EEC" w:rsidP="00952EEC">
                <w:pPr>
                  <w:pStyle w:val="Caption"/>
                </w:pPr>
                <w:r>
                  <w:t xml:space="preserve">Figure </w:t>
                </w:r>
                <w:fldSimple w:instr=" SEQ Figure \* ARABIC ">
                  <w:r>
                    <w:rPr>
                      <w:noProof/>
                    </w:rPr>
                    <w:t>2</w:t>
                  </w:r>
                </w:fldSimple>
                <w:r>
                  <w:t xml:space="preserve"> Irish National Theatre Society Programme. The cover is emblazoned with a woodcut featuring the Irish mythic figure Queen Maeve and an Irish wolfhound, designed by </w:t>
                </w:r>
                <w:proofErr w:type="spellStart"/>
                <w:r>
                  <w:t>Elinor</w:t>
                </w:r>
                <w:proofErr w:type="spellEnd"/>
                <w:r>
                  <w:t xml:space="preserve"> Mary </w:t>
                </w:r>
                <w:proofErr w:type="spellStart"/>
                <w:r>
                  <w:t>Monsell</w:t>
                </w:r>
                <w:proofErr w:type="spellEnd"/>
                <w:r>
                  <w:t>.</w:t>
                </w:r>
              </w:p>
              <w:p w14:paraId="58E53E27" w14:textId="5A336E93" w:rsidR="00952EEC" w:rsidRPr="00272CBF" w:rsidRDefault="00952EEC" w:rsidP="00952EEC">
                <w:pPr>
                  <w:spacing w:after="160" w:line="259" w:lineRule="auto"/>
                  <w:rPr>
                    <w:rFonts w:ascii="Calibri" w:hAnsi="Calibri"/>
                    <w:rPrChange w:id="16" w:author="Laura Dosky" w:date="2015-09-05T13:01:00Z">
                      <w:rPr/>
                    </w:rPrChange>
                  </w:rPr>
                </w:pPr>
                <w:del w:id="17" w:author="Laura Dosky" w:date="2015-09-05T13:01:00Z">
                  <w:r w:rsidDel="00272CBF">
                    <w:delText>[[Available at</w:delText>
                  </w:r>
                </w:del>
                <w:ins w:id="18" w:author="Laura Dosky" w:date="2015-09-05T13:01:00Z">
                  <w:r w:rsidR="00272CBF">
                    <w:t>Source</w:t>
                  </w:r>
                </w:ins>
                <w:r w:rsidRPr="00272CBF">
                  <w:rPr>
                    <w:rFonts w:ascii="Calibri" w:hAnsi="Calibri"/>
                    <w:rPrChange w:id="19" w:author="Laura Dosky" w:date="2015-09-05T13:01:00Z">
                      <w:rPr/>
                    </w:rPrChange>
                  </w:rPr>
                  <w:t xml:space="preserve">: </w:t>
                </w:r>
                <w:r w:rsidR="00272CBF" w:rsidRPr="00272CBF">
                  <w:rPr>
                    <w:rFonts w:ascii="Calibri" w:hAnsi="Calibri"/>
                    <w:rPrChange w:id="20" w:author="Laura Dosky" w:date="2015-09-05T13:01:00Z">
                      <w:rPr>
                        <w:rStyle w:val="Hyperlink"/>
                        <w:rFonts w:ascii="Times New Roman" w:hAnsi="Times New Roman" w:cs="Times New Roman"/>
                        <w:sz w:val="24"/>
                        <w:szCs w:val="24"/>
                      </w:rPr>
                    </w:rPrChange>
                  </w:rPr>
                  <w:fldChar w:fldCharType="begin"/>
                </w:r>
                <w:r w:rsidR="00272CBF" w:rsidRPr="00272CBF">
                  <w:rPr>
                    <w:rFonts w:ascii="Calibri" w:hAnsi="Calibri"/>
                    <w:rPrChange w:id="21" w:author="Laura Dosky" w:date="2015-09-05T13:01:00Z">
                      <w:rPr/>
                    </w:rPrChange>
                  </w:rPr>
                  <w:instrText xml:space="preserve"> HYPERLINK "http://rarebooks.library.nd.edu/collections/irish_studies/abbey_theatre.shtml" </w:instrText>
                </w:r>
                <w:r w:rsidR="00272CBF" w:rsidRPr="00272CBF">
                  <w:rPr>
                    <w:rFonts w:ascii="Calibri" w:hAnsi="Calibri"/>
                    <w:rPrChange w:id="22" w:author="Laura Dosky" w:date="2015-09-05T13:01:00Z">
                      <w:rPr>
                        <w:rStyle w:val="Hyperlink"/>
                        <w:rFonts w:ascii="Times New Roman" w:hAnsi="Times New Roman" w:cs="Times New Roman"/>
                        <w:sz w:val="24"/>
                        <w:szCs w:val="24"/>
                      </w:rPr>
                    </w:rPrChange>
                  </w:rPr>
                  <w:fldChar w:fldCharType="separate"/>
                </w:r>
                <w:r w:rsidRPr="00272CBF">
                  <w:rPr>
                    <w:rStyle w:val="Hyperlink"/>
                    <w:rFonts w:ascii="Calibri" w:hAnsi="Calibri" w:cs="Times New Roman"/>
                    <w:rPrChange w:id="23" w:author="Laura Dosky" w:date="2015-09-05T13:01:00Z">
                      <w:rPr>
                        <w:rStyle w:val="Hyperlink"/>
                        <w:rFonts w:ascii="Times New Roman" w:hAnsi="Times New Roman" w:cs="Times New Roman"/>
                        <w:sz w:val="24"/>
                        <w:szCs w:val="24"/>
                      </w:rPr>
                    </w:rPrChange>
                  </w:rPr>
                  <w:t>http://rarebooks.library.nd.edu/collections/irish_studies/abbey_theatre.shtml</w:t>
                </w:r>
                <w:r w:rsidR="00272CBF" w:rsidRPr="00272CBF">
                  <w:rPr>
                    <w:rStyle w:val="Hyperlink"/>
                    <w:rFonts w:ascii="Calibri" w:hAnsi="Calibri" w:cs="Times New Roman"/>
                    <w:rPrChange w:id="24" w:author="Laura Dosky" w:date="2015-09-05T13:01:00Z">
                      <w:rPr>
                        <w:rStyle w:val="Hyperlink"/>
                        <w:rFonts w:ascii="Times New Roman" w:hAnsi="Times New Roman" w:cs="Times New Roman"/>
                        <w:sz w:val="24"/>
                        <w:szCs w:val="24"/>
                      </w:rPr>
                    </w:rPrChange>
                  </w:rPr>
                  <w:fldChar w:fldCharType="end"/>
                </w:r>
                <w:del w:id="25" w:author="Laura Dosky" w:date="2015-09-05T13:00:00Z">
                  <w:r w:rsidRPr="00272CBF" w:rsidDel="00272CBF">
                    <w:rPr>
                      <w:rStyle w:val="Hyperlink"/>
                      <w:rFonts w:ascii="Calibri" w:hAnsi="Calibri" w:cs="Times New Roman"/>
                      <w:rPrChange w:id="26" w:author="Laura Dosky" w:date="2015-09-05T13:01:00Z">
                        <w:rPr>
                          <w:rStyle w:val="Hyperlink"/>
                          <w:rFonts w:ascii="Times New Roman" w:hAnsi="Times New Roman" w:cs="Times New Roman"/>
                          <w:sz w:val="24"/>
                          <w:szCs w:val="24"/>
                        </w:rPr>
                      </w:rPrChange>
                    </w:rPr>
                    <w:delText>]]</w:delText>
                  </w:r>
                </w:del>
              </w:p>
              <w:p w14:paraId="6D8E3455" w14:textId="77777777" w:rsidR="00952EEC" w:rsidRPr="00952EEC" w:rsidRDefault="00952EEC" w:rsidP="00952EEC"/>
              <w:p w14:paraId="037A9CBD" w14:textId="77777777" w:rsidR="00952EEC" w:rsidRDefault="00952EEC" w:rsidP="00952EEC">
                <w:r w:rsidRPr="00AE69F0">
                  <w:t xml:space="preserve">In 1906, it became the National Theatre Society, Ltd., a professional company under the directorship of Gregory, Yeats, and J. M. Synge. The Abbey remains today the national theatre of Ireland, and also houses the smaller, experimental Peacock </w:t>
                </w:r>
                <w:r>
                  <w:t>Theatre</w:t>
                </w:r>
                <w:r w:rsidRPr="00AE69F0">
                  <w:t>.</w:t>
                </w:r>
              </w:p>
              <w:p w14:paraId="11DBBBE1" w14:textId="77777777" w:rsidR="00952EEC" w:rsidRDefault="00952EEC" w:rsidP="00952EEC"/>
              <w:p w14:paraId="35C36993" w14:textId="77777777" w:rsidR="00952EEC" w:rsidRPr="00952EEC" w:rsidRDefault="00952EEC" w:rsidP="00952EEC">
                <w:pPr>
                  <w:keepNext/>
                  <w:rPr>
                    <w:i/>
                  </w:rPr>
                </w:pPr>
                <w:r w:rsidRPr="00952EEC">
                  <w:rPr>
                    <w:i/>
                  </w:rPr>
                  <w:t>File: currentAbbeyTheatreBuilding.png</w:t>
                </w:r>
              </w:p>
              <w:p w14:paraId="24B60724" w14:textId="77777777" w:rsidR="00952EEC" w:rsidRDefault="00952EEC" w:rsidP="00952EEC">
                <w:pPr>
                  <w:pStyle w:val="Caption"/>
                </w:pPr>
                <w:r>
                  <w:t xml:space="preserve">Figure </w:t>
                </w:r>
                <w:fldSimple w:instr=" SEQ Figure \* ARABIC ">
                  <w:r>
                    <w:rPr>
                      <w:noProof/>
                    </w:rPr>
                    <w:t>3</w:t>
                  </w:r>
                </w:fldSimple>
                <w:r>
                  <w:t xml:space="preserve"> The current Abbey Theatre building</w:t>
                </w:r>
              </w:p>
              <w:p w14:paraId="763CC8A4" w14:textId="0E873E3C" w:rsidR="00952EEC" w:rsidRPr="00952EEC" w:rsidDel="00272CBF" w:rsidRDefault="00272CBF" w:rsidP="00952EEC">
                <w:pPr>
                  <w:rPr>
                    <w:del w:id="27" w:author="Laura Dosky" w:date="2015-09-05T13:01:00Z"/>
                  </w:rPr>
                </w:pPr>
                <w:ins w:id="28" w:author="Laura Dosky" w:date="2015-09-05T13:01:00Z">
                  <w:r>
                    <w:t>Source</w:t>
                  </w:r>
                </w:ins>
                <w:del w:id="29" w:author="Laura Dosky" w:date="2015-09-05T13:01:00Z">
                  <w:r w:rsidR="00952EEC" w:rsidRPr="00952EEC" w:rsidDel="00272CBF">
                    <w:delText>[[Avaialble at</w:delText>
                  </w:r>
                </w:del>
                <w:r w:rsidR="00952EEC" w:rsidRPr="00952EEC">
                  <w:t xml:space="preserve">: </w:t>
                </w:r>
                <w:hyperlink r:id="rId9" w:history="1">
                  <w:r w:rsidR="00952EEC" w:rsidRPr="00952EEC">
                    <w:t>http://www.irishcentral.com/roots/historic-dublin-abbey-theatres-document-archives-get-published-online-175389381-237755281.html</w:t>
                  </w:r>
                </w:hyperlink>
                <w:r w:rsidR="00952EEC" w:rsidRPr="00952EEC">
                  <w:t xml:space="preserve"> </w:t>
                </w:r>
                <w:del w:id="30" w:author="Laura Dosky" w:date="2015-09-05T13:01:00Z">
                  <w:r w:rsidR="00952EEC" w:rsidRPr="00952EEC" w:rsidDel="00272CBF">
                    <w:delText xml:space="preserve"> ]]</w:delText>
                  </w:r>
                </w:del>
              </w:p>
              <w:p w14:paraId="14EA303F" w14:textId="77777777" w:rsidR="00952EEC" w:rsidRPr="00952EEC" w:rsidRDefault="00952EEC" w:rsidP="00952EEC"/>
              <w:p w14:paraId="77498D51" w14:textId="77777777" w:rsidR="00952EEC" w:rsidRDefault="00952EEC" w:rsidP="00952EEC"/>
              <w:p w14:paraId="5BBF519D" w14:textId="77777777" w:rsidR="00952EEC" w:rsidRDefault="00952EEC" w:rsidP="00952EEC">
                <w:r w:rsidRPr="00AE69F0">
                  <w:t>Early Abbey productions were largely a mix of native peasant plays and heroic dramas penned by Gregory, Synge, Yeats, and other Irish playwrights</w:t>
                </w:r>
                <w:r>
                  <w:t>,</w:t>
                </w:r>
                <w:r w:rsidRPr="00AE69F0">
                  <w:t xml:space="preserve"> including </w:t>
                </w:r>
                <w:proofErr w:type="spellStart"/>
                <w:r w:rsidRPr="00AE69F0">
                  <w:t>Padraic</w:t>
                </w:r>
                <w:proofErr w:type="spellEnd"/>
                <w:r w:rsidRPr="00AE69F0">
                  <w:t xml:space="preserve"> Colum, Douglas Hyde, and Lennox Robinson. </w:t>
                </w:r>
              </w:p>
              <w:p w14:paraId="55AAD12C" w14:textId="77777777" w:rsidR="00952EEC" w:rsidRDefault="00952EEC" w:rsidP="00952EEC"/>
              <w:p w14:paraId="1527565C" w14:textId="77777777" w:rsidR="00952EEC" w:rsidRPr="00952EEC" w:rsidRDefault="00952EEC" w:rsidP="00952EEC">
                <w:pPr>
                  <w:keepNext/>
                  <w:rPr>
                    <w:i/>
                  </w:rPr>
                </w:pPr>
                <w:r w:rsidRPr="00952EEC">
                  <w:rPr>
                    <w:i/>
                  </w:rPr>
                  <w:t>File: productionCathleenNiHoulihanc1902.png</w:t>
                </w:r>
              </w:p>
              <w:p w14:paraId="2128C4F1" w14:textId="77777777" w:rsidR="00952EEC" w:rsidRDefault="00952EEC" w:rsidP="00952EEC">
                <w:pPr>
                  <w:pStyle w:val="Caption"/>
                </w:pPr>
                <w:r>
                  <w:t xml:space="preserve">Figure </w:t>
                </w:r>
                <w:fldSimple w:instr=" SEQ Figure \* ARABIC ">
                  <w:r>
                    <w:rPr>
                      <w:noProof/>
                    </w:rPr>
                    <w:t>4</w:t>
                  </w:r>
                </w:fldSimple>
                <w:r>
                  <w:t xml:space="preserve"> The 1902 production of Lady Augusta Gregory and W. B. Yeats's </w:t>
                </w:r>
                <w:r w:rsidRPr="00952EEC">
                  <w:rPr>
                    <w:i/>
                  </w:rPr>
                  <w:t xml:space="preserve">Cathleen </w:t>
                </w:r>
                <w:proofErr w:type="spellStart"/>
                <w:r w:rsidRPr="00952EEC">
                  <w:rPr>
                    <w:i/>
                  </w:rPr>
                  <w:t>ni</w:t>
                </w:r>
                <w:proofErr w:type="spellEnd"/>
                <w:r w:rsidRPr="00952EEC">
                  <w:rPr>
                    <w:i/>
                  </w:rPr>
                  <w:t xml:space="preserve"> </w:t>
                </w:r>
                <w:proofErr w:type="spellStart"/>
                <w:r w:rsidRPr="00952EEC">
                  <w:rPr>
                    <w:i/>
                  </w:rPr>
                  <w:t>Houlihan</w:t>
                </w:r>
                <w:proofErr w:type="spellEnd"/>
                <w:r>
                  <w:t xml:space="preserve"> starring Maud Gonne and staged at St. Teresa's Hall by W. G. Fay's Irish National Dramatic Company</w:t>
                </w:r>
              </w:p>
              <w:p w14:paraId="341809E6" w14:textId="704762A1" w:rsidR="00952EEC" w:rsidRPr="00272CBF" w:rsidRDefault="00272CBF" w:rsidP="00952EEC">
                <w:pPr>
                  <w:spacing w:after="160" w:line="259" w:lineRule="auto"/>
                  <w:rPr>
                    <w:rFonts w:ascii="Calibri" w:hAnsi="Calibri"/>
                    <w:rPrChange w:id="31" w:author="Laura Dosky" w:date="2015-09-05T13:01:00Z">
                      <w:rPr/>
                    </w:rPrChange>
                  </w:rPr>
                </w:pPr>
                <w:ins w:id="32" w:author="Laura Dosky" w:date="2015-09-05T13:01:00Z">
                  <w:r>
                    <w:t>Source</w:t>
                  </w:r>
                </w:ins>
                <w:del w:id="33" w:author="Laura Dosky" w:date="2015-09-05T13:01:00Z">
                  <w:r w:rsidR="00952EEC" w:rsidRPr="00272CBF" w:rsidDel="00272CBF">
                    <w:rPr>
                      <w:rFonts w:ascii="Calibri" w:hAnsi="Calibri"/>
                      <w:rPrChange w:id="34" w:author="Laura Dosky" w:date="2015-09-05T13:01:00Z">
                        <w:rPr/>
                      </w:rPrChange>
                    </w:rPr>
                    <w:delText>[Available at</w:delText>
                  </w:r>
                </w:del>
                <w:r w:rsidR="00952EEC" w:rsidRPr="00272CBF">
                  <w:rPr>
                    <w:rFonts w:ascii="Calibri" w:hAnsi="Calibri"/>
                    <w:rPrChange w:id="35" w:author="Laura Dosky" w:date="2015-09-05T13:01:00Z">
                      <w:rPr/>
                    </w:rPrChange>
                  </w:rPr>
                  <w:t xml:space="preserve">: </w:t>
                </w:r>
                <w:r w:rsidRPr="00272CBF">
                  <w:rPr>
                    <w:rFonts w:ascii="Calibri" w:hAnsi="Calibri"/>
                    <w:rPrChange w:id="36" w:author="Laura Dosky" w:date="2015-09-05T13:01:00Z">
                      <w:rPr>
                        <w:rStyle w:val="Hyperlink"/>
                        <w:rFonts w:ascii="Times New Roman" w:hAnsi="Times New Roman" w:cs="Times New Roman"/>
                        <w:sz w:val="24"/>
                        <w:szCs w:val="24"/>
                      </w:rPr>
                    </w:rPrChange>
                  </w:rPr>
                  <w:fldChar w:fldCharType="begin"/>
                </w:r>
                <w:r w:rsidRPr="00272CBF">
                  <w:rPr>
                    <w:rFonts w:ascii="Calibri" w:hAnsi="Calibri"/>
                    <w:rPrChange w:id="37" w:author="Laura Dosky" w:date="2015-09-05T13:01:00Z">
                      <w:rPr/>
                    </w:rPrChange>
                  </w:rPr>
                  <w:instrText xml:space="preserve"> HYPERLINK "http://www.nlu3a.org.uk/yeats-14th-february/" </w:instrText>
                </w:r>
                <w:r w:rsidRPr="00272CBF">
                  <w:rPr>
                    <w:rFonts w:ascii="Calibri" w:hAnsi="Calibri"/>
                    <w:rPrChange w:id="38" w:author="Laura Dosky" w:date="2015-09-05T13:01:00Z">
                      <w:rPr>
                        <w:rStyle w:val="Hyperlink"/>
                        <w:rFonts w:ascii="Times New Roman" w:hAnsi="Times New Roman" w:cs="Times New Roman"/>
                        <w:sz w:val="24"/>
                        <w:szCs w:val="24"/>
                      </w:rPr>
                    </w:rPrChange>
                  </w:rPr>
                  <w:fldChar w:fldCharType="separate"/>
                </w:r>
                <w:r w:rsidR="00952EEC" w:rsidRPr="00272CBF">
                  <w:rPr>
                    <w:rStyle w:val="Hyperlink"/>
                    <w:rFonts w:ascii="Calibri" w:hAnsi="Calibri" w:cs="Times New Roman"/>
                    <w:rPrChange w:id="39" w:author="Laura Dosky" w:date="2015-09-05T13:01:00Z">
                      <w:rPr>
                        <w:rStyle w:val="Hyperlink"/>
                        <w:rFonts w:ascii="Times New Roman" w:hAnsi="Times New Roman" w:cs="Times New Roman"/>
                        <w:sz w:val="24"/>
                        <w:szCs w:val="24"/>
                      </w:rPr>
                    </w:rPrChange>
                  </w:rPr>
                  <w:t>http://www.nlu3a.org.uk/yeats-14th-february/</w:t>
                </w:r>
                <w:r w:rsidRPr="00272CBF">
                  <w:rPr>
                    <w:rStyle w:val="Hyperlink"/>
                    <w:rFonts w:ascii="Calibri" w:hAnsi="Calibri" w:cs="Times New Roman"/>
                    <w:rPrChange w:id="40" w:author="Laura Dosky" w:date="2015-09-05T13:01:00Z">
                      <w:rPr>
                        <w:rStyle w:val="Hyperlink"/>
                        <w:rFonts w:ascii="Times New Roman" w:hAnsi="Times New Roman" w:cs="Times New Roman"/>
                        <w:sz w:val="24"/>
                        <w:szCs w:val="24"/>
                      </w:rPr>
                    </w:rPrChange>
                  </w:rPr>
                  <w:fldChar w:fldCharType="end"/>
                </w:r>
                <w:del w:id="41" w:author="Laura Dosky" w:date="2015-09-05T13:01:00Z">
                  <w:r w:rsidR="00952EEC" w:rsidRPr="00272CBF" w:rsidDel="00272CBF">
                    <w:rPr>
                      <w:rStyle w:val="Hyperlink"/>
                      <w:rFonts w:ascii="Calibri" w:hAnsi="Calibri" w:cs="Times New Roman"/>
                      <w:rPrChange w:id="42" w:author="Laura Dosky" w:date="2015-09-05T13:01:00Z">
                        <w:rPr>
                          <w:rStyle w:val="Hyperlink"/>
                          <w:rFonts w:ascii="Times New Roman" w:hAnsi="Times New Roman" w:cs="Times New Roman"/>
                          <w:sz w:val="24"/>
                          <w:szCs w:val="24"/>
                        </w:rPr>
                      </w:rPrChange>
                    </w:rPr>
                    <w:delText xml:space="preserve"> ]</w:delText>
                  </w:r>
                </w:del>
              </w:p>
              <w:p w14:paraId="194086D0" w14:textId="77777777" w:rsidR="00952EEC" w:rsidRDefault="00952EEC" w:rsidP="00952EEC"/>
              <w:p w14:paraId="5B808D43" w14:textId="77777777" w:rsidR="00952EEC" w:rsidRDefault="00952EEC" w:rsidP="00952EEC">
                <w:r w:rsidRPr="00AE69F0">
                  <w:t xml:space="preserve">The theatre offered audiences a smattering of translated classics as well as the occasional modernist drama by European playwrights such as Hauptmann or Strindberg. In the 1920s, </w:t>
                </w:r>
                <w:r>
                  <w:t>the Abbey</w:t>
                </w:r>
                <w:r w:rsidRPr="00AE69F0">
                  <w:t xml:space="preserve"> famously premiered </w:t>
                </w:r>
                <w:r>
                  <w:t>Sean O’Casey’s</w:t>
                </w:r>
                <w:r w:rsidRPr="00AE69F0">
                  <w:t xml:space="preserve"> Dublin Trilogy, which dramatized contemporary Irish political events. When the Abbey became the official state theatre in 1925, traditional realist drama commanded the stage, but an innovative playwright like Teresa </w:t>
                </w:r>
                <w:proofErr w:type="spellStart"/>
                <w:r w:rsidRPr="00AE69F0">
                  <w:t>Deevy</w:t>
                </w:r>
                <w:proofErr w:type="spellEnd"/>
                <w:r w:rsidRPr="00AE69F0">
                  <w:t xml:space="preserve"> could nonetheless find a place there for her critiques of Irish culture. In the 1960s, the Abbey emerged from what is generally understood as a creatively fallow period with the work of Brian </w:t>
                </w:r>
                <w:proofErr w:type="spellStart"/>
                <w:r w:rsidRPr="00AE69F0">
                  <w:t>Friel</w:t>
                </w:r>
                <w:proofErr w:type="spellEnd"/>
                <w:r w:rsidRPr="00AE69F0">
                  <w:t xml:space="preserve">, Thomas Kilroy, and Tom Murphy. </w:t>
                </w:r>
              </w:p>
              <w:p w14:paraId="6DB829EA" w14:textId="77777777" w:rsidR="00952EEC" w:rsidRDefault="00952EEC" w:rsidP="00952EEC"/>
              <w:p w14:paraId="4D2CE966" w14:textId="77777777" w:rsidR="00952EEC" w:rsidRPr="00952EEC" w:rsidRDefault="00952EEC" w:rsidP="00952EEC">
                <w:pPr>
                  <w:keepNext/>
                  <w:rPr>
                    <w:i/>
                  </w:rPr>
                </w:pPr>
                <w:r w:rsidRPr="00952EEC">
                  <w:rPr>
                    <w:i/>
                  </w:rPr>
                  <w:t>File: theHousec2012.png</w:t>
                </w:r>
              </w:p>
              <w:p w14:paraId="4F02BD67" w14:textId="77777777" w:rsidR="00952EEC" w:rsidRDefault="00952EEC" w:rsidP="00952EEC">
                <w:pPr>
                  <w:pStyle w:val="Caption"/>
                </w:pPr>
                <w:r>
                  <w:t xml:space="preserve">Figure </w:t>
                </w:r>
                <w:fldSimple w:instr=" SEQ Figure \* ARABIC ">
                  <w:r>
                    <w:rPr>
                      <w:noProof/>
                    </w:rPr>
                    <w:t>5</w:t>
                  </w:r>
                </w:fldSimple>
                <w:r>
                  <w:t xml:space="preserve"> Tom Murphy's </w:t>
                </w:r>
                <w:r w:rsidRPr="00C83E19">
                  <w:rPr>
                    <w:i/>
                  </w:rPr>
                  <w:t>The House</w:t>
                </w:r>
                <w:r>
                  <w:t>, Abbey Theatre, 2012</w:t>
                </w:r>
              </w:p>
              <w:p w14:paraId="3728FFF8" w14:textId="360B0B8C" w:rsidR="00952EEC" w:rsidRDefault="00272CBF" w:rsidP="00952EEC">
                <w:pPr>
                  <w:rPr>
                    <w:rStyle w:val="Hyperlink"/>
                    <w:rFonts w:ascii="Times New Roman" w:hAnsi="Times New Roman" w:cs="Times New Roman"/>
                    <w:sz w:val="24"/>
                    <w:szCs w:val="24"/>
                  </w:rPr>
                </w:pPr>
                <w:ins w:id="43" w:author="Laura Dosky" w:date="2015-09-05T13:01:00Z">
                  <w:r>
                    <w:t>Source</w:t>
                  </w:r>
                </w:ins>
                <w:del w:id="44" w:author="Laura Dosky" w:date="2015-09-05T13:01:00Z">
                  <w:r w:rsidR="00952EEC" w:rsidRPr="00272CBF" w:rsidDel="00272CBF">
                    <w:rPr>
                      <w:rFonts w:ascii="Calibri" w:hAnsi="Calibri"/>
                      <w:rPrChange w:id="45" w:author="Laura Dosky" w:date="2015-09-05T13:01:00Z">
                        <w:rPr/>
                      </w:rPrChange>
                    </w:rPr>
                    <w:delText>[Available at</w:delText>
                  </w:r>
                </w:del>
                <w:r w:rsidR="00952EEC" w:rsidRPr="00272CBF">
                  <w:rPr>
                    <w:rFonts w:ascii="Calibri" w:hAnsi="Calibri"/>
                    <w:rPrChange w:id="46" w:author="Laura Dosky" w:date="2015-09-05T13:01:00Z">
                      <w:rPr/>
                    </w:rPrChange>
                  </w:rPr>
                  <w:t xml:space="preserve">: </w:t>
                </w:r>
                <w:r w:rsidRPr="00272CBF">
                  <w:rPr>
                    <w:rFonts w:ascii="Calibri" w:hAnsi="Calibri"/>
                    <w:rPrChange w:id="47" w:author="Laura Dosky" w:date="2015-09-05T13:01:00Z">
                      <w:rPr>
                        <w:rStyle w:val="Hyperlink"/>
                        <w:rFonts w:ascii="Times New Roman" w:hAnsi="Times New Roman" w:cs="Times New Roman"/>
                        <w:sz w:val="24"/>
                        <w:szCs w:val="24"/>
                      </w:rPr>
                    </w:rPrChange>
                  </w:rPr>
                  <w:fldChar w:fldCharType="begin"/>
                </w:r>
                <w:r w:rsidRPr="00272CBF">
                  <w:rPr>
                    <w:rFonts w:ascii="Calibri" w:hAnsi="Calibri"/>
                    <w:rPrChange w:id="48" w:author="Laura Dosky" w:date="2015-09-05T13:01:00Z">
                      <w:rPr/>
                    </w:rPrChange>
                  </w:rPr>
                  <w:instrText xml:space="preserve"> HYPERLINK "http://www.abbeytheatre.ie/people/view/aonghus_og_mcanally" </w:instrText>
                </w:r>
                <w:r w:rsidRPr="00272CBF">
                  <w:rPr>
                    <w:rFonts w:ascii="Calibri" w:hAnsi="Calibri"/>
                    <w:rPrChange w:id="49" w:author="Laura Dosky" w:date="2015-09-05T13:01:00Z">
                      <w:rPr>
                        <w:rStyle w:val="Hyperlink"/>
                        <w:rFonts w:ascii="Times New Roman" w:hAnsi="Times New Roman" w:cs="Times New Roman"/>
                        <w:sz w:val="24"/>
                        <w:szCs w:val="24"/>
                      </w:rPr>
                    </w:rPrChange>
                  </w:rPr>
                  <w:fldChar w:fldCharType="separate"/>
                </w:r>
                <w:r w:rsidR="00952EEC" w:rsidRPr="00272CBF">
                  <w:rPr>
                    <w:rStyle w:val="Hyperlink"/>
                    <w:rFonts w:ascii="Calibri" w:hAnsi="Calibri" w:cs="Times New Roman"/>
                    <w:rPrChange w:id="50" w:author="Laura Dosky" w:date="2015-09-05T13:01:00Z">
                      <w:rPr>
                        <w:rStyle w:val="Hyperlink"/>
                        <w:rFonts w:ascii="Times New Roman" w:hAnsi="Times New Roman" w:cs="Times New Roman"/>
                        <w:sz w:val="24"/>
                        <w:szCs w:val="24"/>
                      </w:rPr>
                    </w:rPrChange>
                  </w:rPr>
                  <w:t>http://www.abbeytheatre.ie/people/view/aonghus_og_mcanally</w:t>
                </w:r>
                <w:r w:rsidRPr="00272CBF">
                  <w:rPr>
                    <w:rStyle w:val="Hyperlink"/>
                    <w:rFonts w:ascii="Calibri" w:hAnsi="Calibri" w:cs="Times New Roman"/>
                    <w:rPrChange w:id="51" w:author="Laura Dosky" w:date="2015-09-05T13:01:00Z">
                      <w:rPr>
                        <w:rStyle w:val="Hyperlink"/>
                        <w:rFonts w:ascii="Times New Roman" w:hAnsi="Times New Roman" w:cs="Times New Roman"/>
                        <w:sz w:val="24"/>
                        <w:szCs w:val="24"/>
                      </w:rPr>
                    </w:rPrChange>
                  </w:rPr>
                  <w:fldChar w:fldCharType="end"/>
                </w:r>
                <w:del w:id="52" w:author="Laura Dosky" w:date="2015-09-05T13:01:00Z">
                  <w:r w:rsidR="00952EEC" w:rsidRPr="007D1D8C" w:rsidDel="00272CBF">
                    <w:rPr>
                      <w:rStyle w:val="Hyperlink"/>
                      <w:rFonts w:ascii="Times New Roman" w:hAnsi="Times New Roman" w:cs="Times New Roman"/>
                      <w:sz w:val="24"/>
                      <w:szCs w:val="24"/>
                    </w:rPr>
                    <w:delText xml:space="preserve"> ]</w:delText>
                  </w:r>
                </w:del>
              </w:p>
              <w:p w14:paraId="3AF0A7FB" w14:textId="77777777" w:rsidR="00952EEC" w:rsidRPr="00952EEC" w:rsidDel="00272CBF" w:rsidRDefault="00952EEC" w:rsidP="00952EEC">
                <w:pPr>
                  <w:rPr>
                    <w:del w:id="53" w:author="Laura Dosky" w:date="2015-09-05T13:02:00Z"/>
                  </w:rPr>
                </w:pPr>
              </w:p>
              <w:p w14:paraId="3D692EB0" w14:textId="77777777" w:rsidR="00952EEC" w:rsidRDefault="00952EEC" w:rsidP="00952EEC"/>
              <w:p w14:paraId="0730DC00" w14:textId="77777777" w:rsidR="00952EEC" w:rsidRPr="00AE69F0" w:rsidRDefault="00952EEC" w:rsidP="00952EEC">
                <w:r w:rsidRPr="00AE69F0">
                  <w:t>Like more recent Abbey playwrights</w:t>
                </w:r>
                <w:r>
                  <w:t>,</w:t>
                </w:r>
                <w:r w:rsidRPr="00AE69F0">
                  <w:t xml:space="preserve"> including Marina Carr, Frank </w:t>
                </w:r>
                <w:proofErr w:type="spellStart"/>
                <w:r w:rsidRPr="00AE69F0">
                  <w:t>McGuinness</w:t>
                </w:r>
                <w:proofErr w:type="spellEnd"/>
                <w:r w:rsidRPr="00AE69F0">
                  <w:t xml:space="preserve">, and Mark </w:t>
                </w:r>
                <w:proofErr w:type="spellStart"/>
                <w:r w:rsidRPr="00AE69F0">
                  <w:t>O’Rowe</w:t>
                </w:r>
                <w:proofErr w:type="spellEnd"/>
                <w:r w:rsidRPr="00AE69F0">
                  <w:t>, these dramatists draw themes, forms, and practices from native and international modernisms.</w:t>
                </w:r>
              </w:p>
              <w:p w14:paraId="7874991B" w14:textId="77777777" w:rsidR="00952EEC" w:rsidRDefault="00952EEC" w:rsidP="00952EEC"/>
              <w:p w14:paraId="2C2287FD" w14:textId="77777777" w:rsidR="00952EEC" w:rsidRDefault="00952EEC" w:rsidP="00952EEC">
                <w:r w:rsidRPr="00AE69F0">
                  <w:t xml:space="preserve">During its history, the Abbey notoriously rejected several experimental plays, including O’Casey’s expressionist drama </w:t>
                </w:r>
                <w:r w:rsidRPr="00AE69F0">
                  <w:rPr>
                    <w:i/>
                  </w:rPr>
                  <w:t xml:space="preserve">The Silver </w:t>
                </w:r>
                <w:proofErr w:type="spellStart"/>
                <w:r w:rsidRPr="00AE69F0">
                  <w:rPr>
                    <w:i/>
                  </w:rPr>
                  <w:t>Tassie</w:t>
                </w:r>
                <w:proofErr w:type="spellEnd"/>
                <w:r w:rsidRPr="00AE69F0">
                  <w:t xml:space="preserve"> (1928) and Denis Johnston’s Pirandello-</w:t>
                </w:r>
                <w:proofErr w:type="spellStart"/>
                <w:r w:rsidRPr="00AE69F0">
                  <w:t>esque</w:t>
                </w:r>
                <w:proofErr w:type="spellEnd"/>
                <w:r w:rsidRPr="00AE69F0">
                  <w:t xml:space="preserve"> satire </w:t>
                </w:r>
                <w:r w:rsidRPr="00AE69F0">
                  <w:rPr>
                    <w:i/>
                  </w:rPr>
                  <w:t xml:space="preserve">The Old Lady Says </w:t>
                </w:r>
                <w:r>
                  <w:rPr>
                    <w:i/>
                  </w:rPr>
                  <w:t>‘</w:t>
                </w:r>
                <w:r w:rsidRPr="00AE69F0">
                  <w:rPr>
                    <w:i/>
                  </w:rPr>
                  <w:t>No!</w:t>
                </w:r>
                <w:r>
                  <w:rPr>
                    <w:i/>
                  </w:rPr>
                  <w:t>’</w:t>
                </w:r>
                <w:r w:rsidRPr="00AE69F0">
                  <w:rPr>
                    <w:i/>
                  </w:rPr>
                  <w:t xml:space="preserve"> </w:t>
                </w:r>
                <w:r w:rsidRPr="00AE69F0">
                  <w:t xml:space="preserve">(1929). Nonetheless, the theatre harnessed many innovative modernist practices to promote its aims. For instance, the early Abbey published a series of little magazines edited by Yeats, and the shocking content of Synge’s </w:t>
                </w:r>
                <w:r w:rsidRPr="00AE69F0">
                  <w:rPr>
                    <w:i/>
                  </w:rPr>
                  <w:t>The Playboy of the Western World</w:t>
                </w:r>
                <w:r w:rsidRPr="00AE69F0">
                  <w:t xml:space="preserve"> (1907) and O’Casey’s </w:t>
                </w:r>
                <w:r w:rsidRPr="00AE69F0">
                  <w:rPr>
                    <w:i/>
                  </w:rPr>
                  <w:t xml:space="preserve">The Plough and the Stars </w:t>
                </w:r>
                <w:r w:rsidRPr="00AE69F0">
                  <w:t xml:space="preserve">(1926) inspired audience riots. </w:t>
                </w:r>
              </w:p>
              <w:p w14:paraId="43C7AD08" w14:textId="77777777" w:rsidR="00952EEC" w:rsidRDefault="00952EEC" w:rsidP="00952EEC"/>
              <w:p w14:paraId="5E45E79E" w14:textId="77777777" w:rsidR="00952EEC" w:rsidRPr="00952EEC" w:rsidRDefault="00952EEC" w:rsidP="00952EEC">
                <w:pPr>
                  <w:keepNext/>
                  <w:rPr>
                    <w:i/>
                  </w:rPr>
                </w:pPr>
                <w:r w:rsidRPr="00952EEC">
                  <w:rPr>
                    <w:i/>
                  </w:rPr>
                  <w:lastRenderedPageBreak/>
                  <w:t>File: playboyCartoon.png</w:t>
                </w:r>
              </w:p>
              <w:p w14:paraId="3AD37ED3" w14:textId="77777777" w:rsidR="00952EEC" w:rsidRDefault="00952EEC" w:rsidP="00952EEC">
                <w:pPr>
                  <w:pStyle w:val="Caption"/>
                </w:pPr>
                <w:r>
                  <w:t xml:space="preserve">Figure </w:t>
                </w:r>
                <w:fldSimple w:instr=" SEQ Figure \* ARABIC ">
                  <w:r>
                    <w:rPr>
                      <w:noProof/>
                    </w:rPr>
                    <w:t>6</w:t>
                  </w:r>
                </w:fldSimple>
                <w:r>
                  <w:t xml:space="preserve"> A cartoon mocking the 1907 </w:t>
                </w:r>
                <w:r w:rsidRPr="001A36CB">
                  <w:rPr>
                    <w:i/>
                  </w:rPr>
                  <w:t>Playboy of the Western World</w:t>
                </w:r>
                <w:r>
                  <w:t xml:space="preserve"> riots</w:t>
                </w:r>
              </w:p>
              <w:p w14:paraId="5EB54A1B" w14:textId="47003B80" w:rsidR="00952EEC" w:rsidRPr="00272CBF" w:rsidRDefault="00272CBF" w:rsidP="00952EEC">
                <w:pPr>
                  <w:keepNext/>
                  <w:keepLines/>
                  <w:spacing w:before="200" w:line="259" w:lineRule="auto"/>
                  <w:outlineLvl w:val="3"/>
                  <w:rPr>
                    <w:rStyle w:val="Hyperlink"/>
                    <w:rFonts w:ascii="Calibri" w:hAnsi="Calibri" w:cs="Times New Roman"/>
                    <w:rPrChange w:id="54" w:author="Laura Dosky" w:date="2015-09-05T13:02:00Z">
                      <w:rPr>
                        <w:rStyle w:val="Hyperlink"/>
                        <w:rFonts w:ascii="Times New Roman" w:hAnsi="Times New Roman" w:cs="Times New Roman"/>
                        <w:b/>
                        <w:bCs/>
                        <w:sz w:val="24"/>
                        <w:szCs w:val="24"/>
                      </w:rPr>
                    </w:rPrChange>
                  </w:rPr>
                </w:pPr>
                <w:ins w:id="55" w:author="Laura Dosky" w:date="2015-09-05T13:02:00Z">
                  <w:r>
                    <w:t>Source</w:t>
                  </w:r>
                </w:ins>
                <w:del w:id="56" w:author="Laura Dosky" w:date="2015-09-05T13:02:00Z">
                  <w:r w:rsidR="00952EEC" w:rsidRPr="00272CBF" w:rsidDel="00272CBF">
                    <w:rPr>
                      <w:rFonts w:ascii="Calibri" w:hAnsi="Calibri"/>
                      <w:rPrChange w:id="57" w:author="Laura Dosky" w:date="2015-09-05T13:02:00Z">
                        <w:rPr/>
                      </w:rPrChange>
                    </w:rPr>
                    <w:delText>[Available at</w:delText>
                  </w:r>
                </w:del>
                <w:r w:rsidR="00952EEC" w:rsidRPr="00272CBF">
                  <w:rPr>
                    <w:rFonts w:ascii="Calibri" w:hAnsi="Calibri"/>
                    <w:rPrChange w:id="58" w:author="Laura Dosky" w:date="2015-09-05T13:02:00Z">
                      <w:rPr/>
                    </w:rPrChange>
                  </w:rPr>
                  <w:t xml:space="preserve">: </w:t>
                </w:r>
                <w:r w:rsidRPr="00272CBF">
                  <w:rPr>
                    <w:rFonts w:ascii="Calibri" w:hAnsi="Calibri"/>
                    <w:rPrChange w:id="59" w:author="Laura Dosky" w:date="2015-09-05T13:02:00Z">
                      <w:rPr>
                        <w:rStyle w:val="Hyperlink"/>
                        <w:rFonts w:ascii="Times New Roman" w:hAnsi="Times New Roman" w:cs="Times New Roman"/>
                        <w:sz w:val="24"/>
                        <w:szCs w:val="24"/>
                      </w:rPr>
                    </w:rPrChange>
                  </w:rPr>
                  <w:fldChar w:fldCharType="begin"/>
                </w:r>
                <w:r w:rsidRPr="00272CBF">
                  <w:rPr>
                    <w:rFonts w:ascii="Calibri" w:hAnsi="Calibri"/>
                    <w:rPrChange w:id="60" w:author="Laura Dosky" w:date="2015-09-05T13:02:00Z">
                      <w:rPr/>
                    </w:rPrChange>
                  </w:rPr>
                  <w:instrText xml:space="preserve"> HYPERLINK "https://hal.arts.unsw.edu.au/events/modernism-workshop-j-m-synges-the-playboy-of-the-western-world-1907/" </w:instrText>
                </w:r>
                <w:r w:rsidRPr="00272CBF">
                  <w:rPr>
                    <w:rFonts w:ascii="Calibri" w:hAnsi="Calibri"/>
                    <w:rPrChange w:id="61" w:author="Laura Dosky" w:date="2015-09-05T13:02:00Z">
                      <w:rPr>
                        <w:rStyle w:val="Hyperlink"/>
                        <w:rFonts w:ascii="Times New Roman" w:hAnsi="Times New Roman" w:cs="Times New Roman"/>
                        <w:sz w:val="24"/>
                        <w:szCs w:val="24"/>
                      </w:rPr>
                    </w:rPrChange>
                  </w:rPr>
                  <w:fldChar w:fldCharType="separate"/>
                </w:r>
                <w:r w:rsidR="00952EEC" w:rsidRPr="00272CBF">
                  <w:rPr>
                    <w:rStyle w:val="Hyperlink"/>
                    <w:rFonts w:ascii="Calibri" w:hAnsi="Calibri" w:cs="Times New Roman"/>
                    <w:rPrChange w:id="62" w:author="Laura Dosky" w:date="2015-09-05T13:02:00Z">
                      <w:rPr>
                        <w:rStyle w:val="Hyperlink"/>
                        <w:rFonts w:ascii="Times New Roman" w:hAnsi="Times New Roman" w:cs="Times New Roman"/>
                        <w:sz w:val="24"/>
                        <w:szCs w:val="24"/>
                      </w:rPr>
                    </w:rPrChange>
                  </w:rPr>
                  <w:t>https://hal.arts.unsw.edu.au/events/modernism-workshop-j-m-synges-the-playboy-of-the-western-world-1907/</w:t>
                </w:r>
                <w:r w:rsidRPr="00272CBF">
                  <w:rPr>
                    <w:rStyle w:val="Hyperlink"/>
                    <w:rFonts w:ascii="Calibri" w:hAnsi="Calibri" w:cs="Times New Roman"/>
                    <w:rPrChange w:id="63" w:author="Laura Dosky" w:date="2015-09-05T13:02:00Z">
                      <w:rPr>
                        <w:rStyle w:val="Hyperlink"/>
                        <w:rFonts w:ascii="Times New Roman" w:hAnsi="Times New Roman" w:cs="Times New Roman"/>
                        <w:sz w:val="24"/>
                        <w:szCs w:val="24"/>
                      </w:rPr>
                    </w:rPrChange>
                  </w:rPr>
                  <w:fldChar w:fldCharType="end"/>
                </w:r>
                <w:del w:id="64" w:author="Laura Dosky" w:date="2015-09-05T13:02:00Z">
                  <w:r w:rsidR="00952EEC" w:rsidRPr="00272CBF" w:rsidDel="00272CBF">
                    <w:rPr>
                      <w:rStyle w:val="Hyperlink"/>
                      <w:rFonts w:ascii="Calibri" w:hAnsi="Calibri" w:cs="Times New Roman"/>
                      <w:rPrChange w:id="65" w:author="Laura Dosky" w:date="2015-09-05T13:02:00Z">
                        <w:rPr>
                          <w:rStyle w:val="Hyperlink"/>
                          <w:rFonts w:ascii="Times New Roman" w:hAnsi="Times New Roman" w:cs="Times New Roman"/>
                          <w:sz w:val="24"/>
                          <w:szCs w:val="24"/>
                        </w:rPr>
                      </w:rPrChange>
                    </w:rPr>
                    <w:delText xml:space="preserve"> ]</w:delText>
                  </w:r>
                </w:del>
              </w:p>
              <w:p w14:paraId="6BE8C566" w14:textId="77777777" w:rsidR="00952EEC" w:rsidRPr="00952EEC" w:rsidRDefault="00952EEC" w:rsidP="00952EEC"/>
              <w:p w14:paraId="5BE9C0DB" w14:textId="77777777" w:rsidR="00952EEC" w:rsidRPr="00AE69F0" w:rsidRDefault="00952EEC" w:rsidP="00952EEC">
                <w:r w:rsidRPr="00AE69F0">
                  <w:t xml:space="preserve">The company’s first American tour in 1911 is credited with helping to inspire the American </w:t>
                </w:r>
                <w:r>
                  <w:t>L</w:t>
                </w:r>
                <w:r w:rsidRPr="00AE69F0">
                  <w:t xml:space="preserve">ittle </w:t>
                </w:r>
                <w:r>
                  <w:t>T</w:t>
                </w:r>
                <w:r w:rsidRPr="00AE69F0">
                  <w:t xml:space="preserve">heatre </w:t>
                </w:r>
                <w:r>
                  <w:t>M</w:t>
                </w:r>
                <w:r w:rsidRPr="00AE69F0">
                  <w:t xml:space="preserve">ovement. The Abbey’s enduring commitment to innovation is also evident in its performance practices: Japanese Noh powerfully influenced Yeats’s drama, and the dancer </w:t>
                </w:r>
                <w:proofErr w:type="spellStart"/>
                <w:r w:rsidRPr="00AE69F0">
                  <w:t>Ninette</w:t>
                </w:r>
                <w:proofErr w:type="spellEnd"/>
                <w:r w:rsidRPr="00AE69F0">
                  <w:t xml:space="preserve"> de Valois, who performed with the Ballets </w:t>
                </w:r>
                <w:proofErr w:type="spellStart"/>
                <w:r>
                  <w:t>Russes</w:t>
                </w:r>
                <w:proofErr w:type="spellEnd"/>
                <w:r w:rsidRPr="00AE69F0">
                  <w:t xml:space="preserve">, established the Abbey Theatre School of Ballet in 1927. In the late 1930s, the set and costume designer Tanya </w:t>
                </w:r>
                <w:proofErr w:type="spellStart"/>
                <w:r w:rsidRPr="00AE69F0">
                  <w:t>Moiseiwitsch</w:t>
                </w:r>
                <w:proofErr w:type="spellEnd"/>
                <w:r w:rsidRPr="00AE69F0">
                  <w:t xml:space="preserve"> helped to nudge the Abbey away from theatrical naturalism into more modern visual representations. </w:t>
                </w:r>
              </w:p>
              <w:p w14:paraId="3198737E" w14:textId="77777777" w:rsidR="00952EEC" w:rsidRDefault="00952EEC" w:rsidP="00952EEC"/>
              <w:p w14:paraId="4FA50D2A" w14:textId="77777777" w:rsidR="003031E2" w:rsidRDefault="00952EEC">
                <w:pPr>
                  <w:pStyle w:val="Heading1"/>
                  <w:rPr>
                    <w:ins w:id="66" w:author="Laura Dosky" w:date="2015-09-05T15:41:00Z"/>
                  </w:rPr>
                  <w:pPrChange w:id="67" w:author="Laura Dosky" w:date="2015-09-05T13:02:00Z">
                    <w:pPr>
                      <w:spacing w:after="160" w:line="259" w:lineRule="auto"/>
                    </w:pPr>
                  </w:pPrChange>
                </w:pPr>
                <w:commentRangeStart w:id="68"/>
                <w:r>
                  <w:t>List of Works</w:t>
                </w:r>
                <w:commentRangeEnd w:id="68"/>
                <w:r w:rsidR="00272CBF">
                  <w:rPr>
                    <w:rStyle w:val="CommentReference"/>
                    <w:rFonts w:asciiTheme="minorHAnsi" w:eastAsiaTheme="minorHAnsi" w:hAnsiTheme="minorHAnsi" w:cstheme="minorBidi"/>
                    <w:b w:val="0"/>
                    <w:color w:val="auto"/>
                    <w:lang w:val="en-US"/>
                  </w:rPr>
                  <w:commentReference w:id="68"/>
                </w:r>
                <w:ins w:id="70" w:author="Laura Dosky" w:date="2015-09-05T13:02:00Z">
                  <w:r w:rsidR="00272CBF">
                    <w:t>:</w:t>
                  </w:r>
                </w:ins>
              </w:p>
              <w:p w14:paraId="40936BC2" w14:textId="6325D429" w:rsidR="00952EEC" w:rsidRPr="003031E2" w:rsidDel="00272CBF" w:rsidRDefault="00952EEC" w:rsidP="00952EEC">
                <w:pPr>
                  <w:pStyle w:val="Heading1"/>
                  <w:outlineLvl w:val="0"/>
                  <w:rPr>
                    <w:del w:id="71" w:author="Laura Dosky" w:date="2015-09-05T13:02:00Z"/>
                    <w:rFonts w:ascii="Calibri" w:hAnsi="Calibri"/>
                    <w:szCs w:val="22"/>
                    <w:rPrChange w:id="72" w:author="Laura Dosky" w:date="2015-09-05T15:49:00Z">
                      <w:rPr>
                        <w:del w:id="73" w:author="Laura Dosky" w:date="2015-09-05T13:02:00Z"/>
                      </w:rPr>
                    </w:rPrChange>
                  </w:rPr>
                </w:pPr>
              </w:p>
              <w:p w14:paraId="7299DA26" w14:textId="77777777" w:rsidR="00952EEC" w:rsidDel="003031E2" w:rsidRDefault="00952EEC">
                <w:pPr>
                  <w:pStyle w:val="Heading1"/>
                  <w:rPr>
                    <w:del w:id="74" w:author="Laura Dosky" w:date="2015-09-05T15:41:00Z"/>
                  </w:rPr>
                  <w:pPrChange w:id="75" w:author="Laura Dosky" w:date="2015-09-05T13:02:00Z">
                    <w:pPr>
                      <w:spacing w:after="160" w:line="259" w:lineRule="auto"/>
                    </w:pPr>
                  </w:pPrChange>
                </w:pPr>
              </w:p>
              <w:p w14:paraId="1352DA7F" w14:textId="7F1221E1" w:rsidR="00952EEC" w:rsidRDefault="00952EEC" w:rsidP="00952EEC">
                <w:pPr>
                  <w:rPr>
                    <w:ins w:id="76" w:author="Laura Dosky" w:date="2015-09-05T13:04:00Z"/>
                  </w:rPr>
                </w:pPr>
                <w:del w:id="77" w:author="Laura Dosky" w:date="2015-09-05T15:41:00Z">
                  <w:r w:rsidRPr="00AE69F0" w:rsidDel="003031E2">
                    <w:delText xml:space="preserve">Fay, Gerard. (1958) </w:delText>
                  </w:r>
                  <w:r w:rsidRPr="00AE69F0" w:rsidDel="003031E2">
                    <w:rPr>
                      <w:i/>
                    </w:rPr>
                    <w:delText>The Abbey Theatre: Cradle of Genius</w:delText>
                  </w:r>
                  <w:r w:rsidRPr="00AE69F0" w:rsidDel="003031E2">
                    <w:delText>, London: Hollins and Carter.</w:delText>
                  </w:r>
                </w:del>
              </w:p>
              <w:p w14:paraId="4D5FD3CA" w14:textId="7021861A" w:rsidR="00272CBF" w:rsidRPr="00AE69F0" w:rsidDel="003031E2" w:rsidRDefault="00272CBF" w:rsidP="00952EEC">
                <w:pPr>
                  <w:rPr>
                    <w:del w:id="78" w:author="Laura Dosky" w:date="2015-09-05T15:49:00Z"/>
                  </w:rPr>
                </w:pPr>
              </w:p>
              <w:p w14:paraId="73545DAD" w14:textId="708C02C1" w:rsidR="00272CBF" w:rsidRPr="00AE69F0" w:rsidRDefault="00952EEC" w:rsidP="00952EEC">
                <w:del w:id="79" w:author="Laura Dosky" w:date="2015-09-05T15:42:00Z">
                  <w:r w:rsidRPr="00AE69F0" w:rsidDel="003031E2">
                    <w:delText xml:space="preserve">Fay, W. G., and Catherine Carswell. (1935) </w:delText>
                  </w:r>
                  <w:r w:rsidRPr="00AE69F0" w:rsidDel="003031E2">
                    <w:rPr>
                      <w:i/>
                    </w:rPr>
                    <w:delText>The Fays of the Abbey Theatre: An Autobiographical Record</w:delText>
                  </w:r>
                  <w:r w:rsidRPr="00AE69F0" w:rsidDel="003031E2">
                    <w:delText>, New York: Harcourt Brace.</w:delText>
                  </w:r>
                </w:del>
              </w:p>
              <w:p w14:paraId="26CE8455" w14:textId="0D6121D4" w:rsidR="00952EEC" w:rsidRDefault="00952EEC" w:rsidP="00952EEC">
                <w:pPr>
                  <w:rPr>
                    <w:ins w:id="80" w:author="Laura Dosky" w:date="2015-09-05T13:04:00Z"/>
                  </w:rPr>
                </w:pPr>
                <w:del w:id="81" w:author="Laura Dosky" w:date="2015-09-05T15:43:00Z">
                  <w:r w:rsidRPr="00AE69F0" w:rsidDel="003031E2">
                    <w:delText xml:space="preserve">Gregory, Lady Isabella Augusta. (1965) </w:delText>
                  </w:r>
                  <w:r w:rsidRPr="00AE69F0" w:rsidDel="003031E2">
                    <w:rPr>
                      <w:i/>
                    </w:rPr>
                    <w:delText>Our Irish Theatre</w:delText>
                  </w:r>
                  <w:r w:rsidRPr="00AE69F0" w:rsidDel="003031E2">
                    <w:delText xml:space="preserve"> (1913), New York: Capricorn Books.</w:delText>
                  </w:r>
                </w:del>
              </w:p>
              <w:p w14:paraId="421F36F3" w14:textId="77777777" w:rsidR="00272CBF" w:rsidRPr="00AE69F0" w:rsidRDefault="00272CBF" w:rsidP="00952EEC">
                <w:pPr>
                  <w:rPr>
                    <w:b/>
                  </w:rPr>
                </w:pPr>
              </w:p>
              <w:p w14:paraId="7E934678" w14:textId="141553BD" w:rsidR="00272CBF" w:rsidDel="003031E2" w:rsidRDefault="00952EEC" w:rsidP="00952EEC">
                <w:pPr>
                  <w:rPr>
                    <w:del w:id="82" w:author="Laura Dosky" w:date="2015-09-05T15:50:00Z"/>
                  </w:rPr>
                </w:pPr>
                <w:del w:id="83" w:author="Laura Dosky" w:date="2015-09-05T15:45:00Z">
                  <w:r w:rsidRPr="00AE69F0" w:rsidDel="003031E2">
                    <w:delText xml:space="preserve">Hogan, Robert, gen. ed. (1975-1979) </w:delText>
                  </w:r>
                  <w:r w:rsidRPr="00AE69F0" w:rsidDel="003031E2">
                    <w:rPr>
                      <w:i/>
                    </w:rPr>
                    <w:delText>Modern Irish Drama: A Documentary History</w:delText>
                  </w:r>
                  <w:r w:rsidRPr="00AE69F0" w:rsidDel="003031E2">
                    <w:delText xml:space="preserve">, vols. 1–4, Dublin: Dolmen Press. Vol. 1, </w:delText>
                  </w:r>
                  <w:r w:rsidRPr="00AE69F0" w:rsidDel="003031E2">
                    <w:rPr>
                      <w:i/>
                    </w:rPr>
                    <w:delText>The Irish Literary Theatre 1899-1901</w:delText>
                  </w:r>
                  <w:r w:rsidRPr="00AE69F0" w:rsidDel="003031E2">
                    <w:delText xml:space="preserve">, eds. Robert Hogan and James Kilroy. Vol. 2, </w:delText>
                  </w:r>
                  <w:r w:rsidRPr="00AE69F0" w:rsidDel="003031E2">
                    <w:rPr>
                      <w:i/>
                    </w:rPr>
                    <w:delText>Laying the Foundations 1902-1904</w:delText>
                  </w:r>
                  <w:r w:rsidRPr="00AE69F0" w:rsidDel="003031E2">
                    <w:delText xml:space="preserve">, eds. Robert Hogan and James Kilroy. Vol. 3, </w:delText>
                  </w:r>
                  <w:r w:rsidRPr="00AE69F0" w:rsidDel="003031E2">
                    <w:rPr>
                      <w:i/>
                    </w:rPr>
                    <w:delText>The Abbey Theatre, The Years of Synge 1905-1909</w:delText>
                  </w:r>
                  <w:r w:rsidRPr="00AE69F0" w:rsidDel="003031E2">
                    <w:delText xml:space="preserve">, eds. Robert Hogan and James Kilroy. Vol. 4, </w:delText>
                  </w:r>
                  <w:r w:rsidRPr="00AE69F0" w:rsidDel="003031E2">
                    <w:rPr>
                      <w:i/>
                    </w:rPr>
                    <w:delText>The Rise of the Realists 1910-1915</w:delText>
                  </w:r>
                  <w:r w:rsidRPr="00AE69F0" w:rsidDel="003031E2">
                    <w:delText xml:space="preserve">, eds. Robert Hogan, Richard Burnham, and Daniel P. Pottet. Vol. 5, Vol. 6, </w:delText>
                  </w:r>
                  <w:r w:rsidRPr="00AE69F0" w:rsidDel="003031E2">
                    <w:rPr>
                      <w:i/>
                    </w:rPr>
                    <w:delText>The Years of O’Casey</w:delText>
                  </w:r>
                  <w:r w:rsidRPr="00AE69F0" w:rsidDel="003031E2">
                    <w:delText>, eds. Robert Hogan and Richard Burnham.</w:delText>
                  </w:r>
                </w:del>
              </w:p>
              <w:p w14:paraId="3598ACA9" w14:textId="070CA1EA" w:rsidR="00272CBF" w:rsidRDefault="00952EEC" w:rsidP="00952EEC">
                <w:del w:id="84" w:author="Laura Dosky" w:date="2015-09-05T15:45:00Z">
                  <w:r w:rsidRPr="00AE69F0" w:rsidDel="003031E2">
                    <w:delText xml:space="preserve">Hunt, Hugh. (1979) </w:delText>
                  </w:r>
                  <w:r w:rsidRPr="00AE69F0" w:rsidDel="003031E2">
                    <w:rPr>
                      <w:i/>
                    </w:rPr>
                    <w:delText>The Abbey: Ireland’s National Theatre, 1904-1979</w:delText>
                  </w:r>
                  <w:r w:rsidRPr="00AE69F0" w:rsidDel="003031E2">
                    <w:delText>, New York: Columbia University Press.</w:delText>
                  </w:r>
                </w:del>
              </w:p>
              <w:p w14:paraId="0AAC3F2A" w14:textId="57A95AA6" w:rsidR="003031E2" w:rsidRDefault="003031E2" w:rsidP="00952EEC">
                <w:pPr>
                  <w:rPr>
                    <w:ins w:id="85" w:author="Laura Dosky" w:date="2015-09-05T15:49:00Z"/>
                  </w:rPr>
                </w:pPr>
              </w:p>
              <w:p w14:paraId="2C359B07" w14:textId="6E9C951C" w:rsidR="003031E2" w:rsidRPr="00AE69F0" w:rsidDel="003031E2" w:rsidRDefault="00952EEC" w:rsidP="00952EEC">
                <w:pPr>
                  <w:rPr>
                    <w:del w:id="86" w:author="Laura Dosky" w:date="2015-09-05T15:50:00Z"/>
                  </w:rPr>
                </w:pPr>
                <w:del w:id="87" w:author="Laura Dosky" w:date="2015-09-05T15:47:00Z">
                  <w:r w:rsidRPr="00AE69F0" w:rsidDel="003031E2">
                    <w:delText xml:space="preserve">Nic Shiubhlaigh, Maire (and Edward Kenny). (1955) </w:delText>
                  </w:r>
                  <w:r w:rsidRPr="00AE69F0" w:rsidDel="003031E2">
                    <w:rPr>
                      <w:i/>
                    </w:rPr>
                    <w:delText>The Splendid Years</w:delText>
                  </w:r>
                  <w:r w:rsidRPr="00AE69F0" w:rsidDel="003031E2">
                    <w:delText>, Dublin: James Duffy.</w:delText>
                  </w:r>
                </w:del>
              </w:p>
              <w:p w14:paraId="4BF979F2" w14:textId="4097D4B6" w:rsidR="00272CBF" w:rsidRPr="00AE69F0" w:rsidDel="003031E2" w:rsidRDefault="00952EEC" w:rsidP="00952EEC">
                <w:pPr>
                  <w:rPr>
                    <w:del w:id="88" w:author="Laura Dosky" w:date="2015-09-05T15:50:00Z"/>
                  </w:rPr>
                </w:pPr>
                <w:del w:id="89" w:author="Laura Dosky" w:date="2015-09-05T15:47:00Z">
                  <w:r w:rsidRPr="00AE69F0" w:rsidDel="003031E2">
                    <w:delText xml:space="preserve">Robinson, Lennox.  (1951) </w:delText>
                  </w:r>
                  <w:r w:rsidRPr="00AE69F0" w:rsidDel="003031E2">
                    <w:rPr>
                      <w:i/>
                    </w:rPr>
                    <w:delText>Ireland’s Abbey Theatre: A History 1899-1951</w:delText>
                  </w:r>
                  <w:r w:rsidRPr="00AE69F0" w:rsidDel="003031E2">
                    <w:delText>, London: Sidgwick and Jackson.</w:delText>
                  </w:r>
                </w:del>
              </w:p>
              <w:p w14:paraId="27946513" w14:textId="24778942" w:rsidR="00952EEC" w:rsidRPr="00AE69F0" w:rsidDel="00272CBF" w:rsidRDefault="00952EEC" w:rsidP="00952EEC">
                <w:pPr>
                  <w:rPr>
                    <w:del w:id="90" w:author="Laura Dosky" w:date="2015-09-05T13:04:00Z"/>
                  </w:rPr>
                </w:pPr>
                <w:del w:id="91" w:author="Laura Dosky" w:date="2015-09-05T15:49:00Z">
                  <w:r w:rsidRPr="00AE69F0" w:rsidDel="003031E2">
                    <w:delText xml:space="preserve">Saddlemyer, Ann (ed.) (1982) </w:delText>
                  </w:r>
                  <w:r w:rsidRPr="00AE69F0" w:rsidDel="003031E2">
                    <w:rPr>
                      <w:i/>
                    </w:rPr>
                    <w:delText>Theatre Business: The Correspondence of the First Abbey Theatre Directors: William Butler Yeats, Lady Gregory, and J. M</w:delText>
                  </w:r>
                  <w:r w:rsidDel="003031E2">
                    <w:rPr>
                      <w:i/>
                    </w:rPr>
                    <w:delText>.</w:delText>
                  </w:r>
                  <w:r w:rsidRPr="00AE69F0" w:rsidDel="003031E2">
                    <w:rPr>
                      <w:i/>
                    </w:rPr>
                    <w:delText xml:space="preserve"> Synge</w:delText>
                  </w:r>
                  <w:r w:rsidRPr="00AE69F0" w:rsidDel="003031E2">
                    <w:delText>, University Park: Penn State University Press.</w:delText>
                  </w:r>
                </w:del>
              </w:p>
              <w:p w14:paraId="02F65F40" w14:textId="77777777" w:rsidR="003F0D73" w:rsidRDefault="003F0D73" w:rsidP="00952EEC"/>
            </w:tc>
          </w:sdtContent>
        </w:sdt>
      </w:tr>
      <w:tr w:rsidR="003235A7" w14:paraId="49344340" w14:textId="77777777" w:rsidTr="003235A7">
        <w:tc>
          <w:tcPr>
            <w:tcW w:w="9016" w:type="dxa"/>
          </w:tcPr>
          <w:p w14:paraId="592D519D" w14:textId="77777777" w:rsidR="003235A7" w:rsidRDefault="003235A7" w:rsidP="008A5B87">
            <w:r w:rsidRPr="0015114C">
              <w:rPr>
                <w:u w:val="single"/>
              </w:rPr>
              <w:lastRenderedPageBreak/>
              <w:t>Further reading</w:t>
            </w:r>
            <w:r>
              <w:t>:</w:t>
            </w:r>
          </w:p>
          <w:p w14:paraId="3AA0E926" w14:textId="1F3C4AF8" w:rsidR="00952EEC" w:rsidDel="00272CBF" w:rsidRDefault="00952EEC" w:rsidP="00952EEC">
            <w:pPr>
              <w:pStyle w:val="Authornote"/>
              <w:rPr>
                <w:del w:id="92" w:author="Laura Dosky" w:date="2015-09-05T13:05:00Z"/>
              </w:rPr>
            </w:pPr>
            <w:del w:id="93" w:author="Laura Dosky" w:date="2015-09-05T13:05:00Z">
              <w:r w:rsidDel="00272CBF">
                <w:delText>[[There are eight entries listed here, all of which the author sees as crucial to the topic. In this one instance, therefore, I would like an exception to the 7-entry limit. If that’s not possible, please delete the Morash entry. But please do keep all 8 titles if possible.]]</w:delText>
              </w:r>
            </w:del>
          </w:p>
          <w:sdt>
            <w:sdtPr>
              <w:alias w:val="Further reading"/>
              <w:tag w:val="furtherReading"/>
              <w:id w:val="-1516217107"/>
              <w:placeholder>
                <w:docPart w:val="9096D5F856307645AFC201C283D5305B"/>
              </w:placeholder>
            </w:sdtPr>
            <w:sdtContent>
              <w:p w14:paraId="4A1D2CF9" w14:textId="77777777" w:rsidR="00952EEC" w:rsidRDefault="003031E2" w:rsidP="00952EEC">
                <w:pPr>
                  <w:rPr>
                    <w:ins w:id="94" w:author="Laura Dosky" w:date="2015-09-05T15:50:00Z"/>
                  </w:rPr>
                </w:pPr>
                <w:sdt>
                  <w:sdtPr>
                    <w:id w:val="-797528902"/>
                    <w:citation/>
                  </w:sdtPr>
                  <w:sdtContent>
                    <w:r w:rsidR="00952EEC">
                      <w:fldChar w:fldCharType="begin"/>
                    </w:r>
                    <w:r w:rsidR="00952EEC">
                      <w:rPr>
                        <w:lang w:val="en-US"/>
                      </w:rPr>
                      <w:instrText xml:space="preserve"> CITATION Dav09 \l 1033 </w:instrText>
                    </w:r>
                    <w:r w:rsidR="00952EEC">
                      <w:fldChar w:fldCharType="separate"/>
                    </w:r>
                    <w:r w:rsidR="00952EEC">
                      <w:rPr>
                        <w:noProof/>
                        <w:lang w:val="en-US"/>
                      </w:rPr>
                      <w:t xml:space="preserve"> (Davis)</w:t>
                    </w:r>
                    <w:r w:rsidR="00952EEC">
                      <w:fldChar w:fldCharType="end"/>
                    </w:r>
                  </w:sdtContent>
                </w:sdt>
              </w:p>
              <w:p w14:paraId="72DDD403" w14:textId="77777777" w:rsidR="003031E2" w:rsidRDefault="003031E2" w:rsidP="00952EEC">
                <w:pPr>
                  <w:rPr>
                    <w:ins w:id="95" w:author="Laura Dosky" w:date="2015-09-05T15:49:00Z"/>
                  </w:rPr>
                </w:pPr>
              </w:p>
              <w:p w14:paraId="3D490C40" w14:textId="646880D3" w:rsidR="003031E2" w:rsidRDefault="003031E2" w:rsidP="00952EEC">
                <w:pPr>
                  <w:rPr>
                    <w:ins w:id="96" w:author="Laura Dosky" w:date="2015-09-05T15:49:00Z"/>
                    <w:rFonts w:ascii="Calibri" w:hAnsi="Calibri"/>
                  </w:rPr>
                </w:pPr>
                <w:customXmlInsRangeStart w:id="97" w:author="Laura Dosky" w:date="2015-09-05T15:49:00Z"/>
                <w:sdt>
                  <w:sdtPr>
                    <w:rPr>
                      <w:rFonts w:ascii="Calibri" w:hAnsi="Calibri"/>
                    </w:rPr>
                    <w:id w:val="558214469"/>
                    <w:citation/>
                  </w:sdtPr>
                  <w:sdtContent>
                    <w:customXmlInsRangeEnd w:id="97"/>
                    <w:ins w:id="98" w:author="Laura Dosky" w:date="2015-09-05T15:49:00Z">
                      <w:r w:rsidRPr="003D6BA1">
                        <w:rPr>
                          <w:rFonts w:ascii="Calibri" w:hAnsi="Calibri"/>
                        </w:rPr>
                        <w:fldChar w:fldCharType="begin"/>
                      </w:r>
                      <w:r w:rsidRPr="003D6BA1">
                        <w:rPr>
                          <w:rFonts w:ascii="Calibri" w:hAnsi="Calibri"/>
                          <w:lang w:val="en-US"/>
                        </w:rPr>
                        <w:instrText xml:space="preserve"> CITATION Fay58 \l 1033 </w:instrText>
                      </w:r>
                      <w:r w:rsidRPr="003D6BA1">
                        <w:rPr>
                          <w:rFonts w:ascii="Calibri" w:hAnsi="Calibri"/>
                        </w:rPr>
                        <w:fldChar w:fldCharType="separate"/>
                      </w:r>
                    </w:ins>
                    <w:r w:rsidRPr="003031E2">
                      <w:rPr>
                        <w:rFonts w:ascii="Calibri" w:hAnsi="Calibri"/>
                        <w:noProof/>
                        <w:lang w:val="en-US"/>
                      </w:rPr>
                      <w:t>(G. Fay)</w:t>
                    </w:r>
                    <w:ins w:id="99" w:author="Laura Dosky" w:date="2015-09-05T15:49:00Z">
                      <w:r w:rsidRPr="003D6BA1">
                        <w:rPr>
                          <w:rFonts w:ascii="Calibri" w:hAnsi="Calibri"/>
                        </w:rPr>
                        <w:fldChar w:fldCharType="end"/>
                      </w:r>
                    </w:ins>
                    <w:customXmlInsRangeStart w:id="100" w:author="Laura Dosky" w:date="2015-09-05T15:49:00Z"/>
                  </w:sdtContent>
                </w:sdt>
                <w:customXmlInsRangeEnd w:id="100"/>
              </w:p>
              <w:p w14:paraId="460AB490" w14:textId="77777777" w:rsidR="003031E2" w:rsidRPr="00AE69F0" w:rsidRDefault="003031E2" w:rsidP="003031E2">
                <w:pPr>
                  <w:rPr>
                    <w:ins w:id="101" w:author="Laura Dosky" w:date="2015-09-05T15:49:00Z"/>
                  </w:rPr>
                </w:pPr>
              </w:p>
              <w:p w14:paraId="23BDDC32" w14:textId="77777777" w:rsidR="003031E2" w:rsidRDefault="003031E2" w:rsidP="003031E2">
                <w:pPr>
                  <w:rPr>
                    <w:ins w:id="102" w:author="Laura Dosky" w:date="2015-09-05T15:49:00Z"/>
                  </w:rPr>
                </w:pPr>
                <w:customXmlInsRangeStart w:id="103" w:author="Laura Dosky" w:date="2015-09-05T15:49:00Z"/>
                <w:sdt>
                  <w:sdtPr>
                    <w:id w:val="-1866750016"/>
                    <w:citation/>
                  </w:sdtPr>
                  <w:sdtContent>
                    <w:customXmlInsRangeEnd w:id="103"/>
                    <w:ins w:id="104" w:author="Laura Dosky" w:date="2015-09-05T15:49:00Z">
                      <w:r>
                        <w:fldChar w:fldCharType="begin"/>
                      </w:r>
                      <w:r>
                        <w:rPr>
                          <w:lang w:val="en-US"/>
                        </w:rPr>
                        <w:instrText xml:space="preserve"> CITATION Fay35 \l 1033 </w:instrText>
                      </w:r>
                      <w:r>
                        <w:fldChar w:fldCharType="separate"/>
                      </w:r>
                    </w:ins>
                    <w:r>
                      <w:rPr>
                        <w:noProof/>
                        <w:lang w:val="en-US"/>
                      </w:rPr>
                      <w:t>(Fay and Carswell)</w:t>
                    </w:r>
                    <w:ins w:id="105" w:author="Laura Dosky" w:date="2015-09-05T15:49:00Z">
                      <w:r>
                        <w:fldChar w:fldCharType="end"/>
                      </w:r>
                    </w:ins>
                    <w:customXmlInsRangeStart w:id="106" w:author="Laura Dosky" w:date="2015-09-05T15:49:00Z"/>
                  </w:sdtContent>
                </w:sdt>
                <w:customXmlInsRangeEnd w:id="106"/>
              </w:p>
              <w:p w14:paraId="2FFA87FB" w14:textId="77777777" w:rsidR="003031E2" w:rsidRDefault="003031E2" w:rsidP="00952EEC"/>
              <w:p w14:paraId="5C5321F3" w14:textId="77777777" w:rsidR="00952EEC" w:rsidRDefault="003031E2" w:rsidP="00952EEC">
                <w:pPr>
                  <w:rPr>
                    <w:ins w:id="107" w:author="Laura Dosky" w:date="2015-09-05T15:50:00Z"/>
                  </w:rPr>
                </w:pPr>
                <w:sdt>
                  <w:sdtPr>
                    <w:id w:val="-1248959676"/>
                    <w:citation/>
                  </w:sdtPr>
                  <w:sdtContent>
                    <w:r w:rsidR="00952EEC">
                      <w:fldChar w:fldCharType="begin"/>
                    </w:r>
                    <w:r w:rsidR="00952EEC">
                      <w:rPr>
                        <w:lang w:val="en-US"/>
                      </w:rPr>
                      <w:instrText xml:space="preserve"> CITATION Fra90 \l 1033 </w:instrText>
                    </w:r>
                    <w:r w:rsidR="00952EEC">
                      <w:fldChar w:fldCharType="separate"/>
                    </w:r>
                    <w:r w:rsidR="00952EEC">
                      <w:rPr>
                        <w:noProof/>
                        <w:lang w:val="en-US"/>
                      </w:rPr>
                      <w:t>(Frazier)</w:t>
                    </w:r>
                    <w:r w:rsidR="00952EEC">
                      <w:fldChar w:fldCharType="end"/>
                    </w:r>
                  </w:sdtContent>
                </w:sdt>
              </w:p>
              <w:p w14:paraId="7B52DA5F" w14:textId="77777777" w:rsidR="003031E2" w:rsidRDefault="003031E2" w:rsidP="00952EEC">
                <w:pPr>
                  <w:rPr>
                    <w:ins w:id="108" w:author="Laura Dosky" w:date="2015-09-05T15:50:00Z"/>
                  </w:rPr>
                </w:pPr>
              </w:p>
              <w:p w14:paraId="625B6EE5" w14:textId="2956892B" w:rsidR="003031E2" w:rsidRDefault="003031E2" w:rsidP="00952EEC">
                <w:pPr>
                  <w:rPr>
                    <w:ins w:id="109" w:author="Laura Dosky" w:date="2015-09-05T15:50:00Z"/>
                  </w:rPr>
                </w:pPr>
                <w:customXmlInsRangeStart w:id="110" w:author="Laura Dosky" w:date="2015-09-05T15:50:00Z"/>
                <w:sdt>
                  <w:sdtPr>
                    <w:id w:val="589053346"/>
                    <w:citation/>
                  </w:sdtPr>
                  <w:sdtContent>
                    <w:customXmlInsRangeEnd w:id="110"/>
                    <w:ins w:id="111" w:author="Laura Dosky" w:date="2015-09-05T15:50:00Z">
                      <w:r>
                        <w:fldChar w:fldCharType="begin"/>
                      </w:r>
                      <w:r>
                        <w:rPr>
                          <w:lang w:val="en-US"/>
                        </w:rPr>
                        <w:instrText xml:space="preserve"> CITATION Gre65 \l 1033 </w:instrText>
                      </w:r>
                      <w:r>
                        <w:fldChar w:fldCharType="separate"/>
                      </w:r>
                    </w:ins>
                    <w:r>
                      <w:rPr>
                        <w:noProof/>
                        <w:lang w:val="en-US"/>
                      </w:rPr>
                      <w:t>(Gregory)</w:t>
                    </w:r>
                    <w:ins w:id="112" w:author="Laura Dosky" w:date="2015-09-05T15:50:00Z">
                      <w:r>
                        <w:fldChar w:fldCharType="end"/>
                      </w:r>
                    </w:ins>
                    <w:customXmlInsRangeStart w:id="113" w:author="Laura Dosky" w:date="2015-09-05T15:50:00Z"/>
                  </w:sdtContent>
                </w:sdt>
                <w:customXmlInsRangeEnd w:id="113"/>
              </w:p>
              <w:p w14:paraId="33ED0E47" w14:textId="77777777" w:rsidR="003031E2" w:rsidRDefault="003031E2" w:rsidP="00952EEC"/>
              <w:p w14:paraId="7C4A4AC7" w14:textId="77777777" w:rsidR="00952EEC" w:rsidRDefault="003031E2" w:rsidP="00952EEC">
                <w:pPr>
                  <w:rPr>
                    <w:ins w:id="114" w:author="Laura Dosky" w:date="2015-09-05T15:50:00Z"/>
                  </w:rPr>
                </w:pPr>
                <w:sdt>
                  <w:sdtPr>
                    <w:id w:val="-785495856"/>
                    <w:citation/>
                  </w:sdtPr>
                  <w:sdtContent>
                    <w:r w:rsidR="00952EEC">
                      <w:fldChar w:fldCharType="begin"/>
                    </w:r>
                    <w:r w:rsidR="00952EEC">
                      <w:rPr>
                        <w:lang w:val="en-US"/>
                      </w:rPr>
                      <w:instrText xml:space="preserve"> CITATION Har02 \l 1033 </w:instrText>
                    </w:r>
                    <w:r w:rsidR="00952EEC">
                      <w:fldChar w:fldCharType="separate"/>
                    </w:r>
                    <w:r w:rsidR="00952EEC">
                      <w:rPr>
                        <w:noProof/>
                        <w:lang w:val="en-US"/>
                      </w:rPr>
                      <w:t>(Harris)</w:t>
                    </w:r>
                    <w:r w:rsidR="00952EEC">
                      <w:fldChar w:fldCharType="end"/>
                    </w:r>
                  </w:sdtContent>
                </w:sdt>
              </w:p>
              <w:p w14:paraId="61FF8111" w14:textId="77777777" w:rsidR="003031E2" w:rsidRDefault="003031E2" w:rsidP="00952EEC">
                <w:pPr>
                  <w:rPr>
                    <w:ins w:id="115" w:author="Laura Dosky" w:date="2015-09-05T15:50:00Z"/>
                  </w:rPr>
                </w:pPr>
              </w:p>
              <w:p w14:paraId="22DA9BCE" w14:textId="77777777" w:rsidR="003031E2" w:rsidRDefault="003031E2" w:rsidP="003031E2">
                <w:pPr>
                  <w:rPr>
                    <w:ins w:id="116" w:author="Laura Dosky" w:date="2015-09-05T15:50:00Z"/>
                  </w:rPr>
                </w:pPr>
                <w:customXmlInsRangeStart w:id="117" w:author="Laura Dosky" w:date="2015-09-05T15:50:00Z"/>
                <w:sdt>
                  <w:sdtPr>
                    <w:id w:val="-763451839"/>
                    <w:citation/>
                  </w:sdtPr>
                  <w:sdtContent>
                    <w:customXmlInsRangeEnd w:id="117"/>
                    <w:ins w:id="118" w:author="Laura Dosky" w:date="2015-09-05T15:50:00Z">
                      <w:r>
                        <w:fldChar w:fldCharType="begin"/>
                      </w:r>
                      <w:r>
                        <w:rPr>
                          <w:lang w:val="en-US"/>
                        </w:rPr>
                        <w:instrText xml:space="preserve"> CITATION Hog79 \l 1033 </w:instrText>
                      </w:r>
                      <w:r>
                        <w:fldChar w:fldCharType="separate"/>
                      </w:r>
                    </w:ins>
                    <w:r>
                      <w:rPr>
                        <w:noProof/>
                        <w:lang w:val="en-US"/>
                      </w:rPr>
                      <w:t>(Hogan)</w:t>
                    </w:r>
                    <w:ins w:id="119" w:author="Laura Dosky" w:date="2015-09-05T15:50:00Z">
                      <w:r>
                        <w:fldChar w:fldCharType="end"/>
                      </w:r>
                    </w:ins>
                    <w:customXmlInsRangeStart w:id="120" w:author="Laura Dosky" w:date="2015-09-05T15:50:00Z"/>
                  </w:sdtContent>
                </w:sdt>
                <w:customXmlInsRangeEnd w:id="120"/>
              </w:p>
              <w:p w14:paraId="07767727" w14:textId="77777777" w:rsidR="003031E2" w:rsidRDefault="003031E2" w:rsidP="003031E2">
                <w:pPr>
                  <w:rPr>
                    <w:ins w:id="121" w:author="Laura Dosky" w:date="2015-09-05T15:50:00Z"/>
                  </w:rPr>
                </w:pPr>
              </w:p>
              <w:p w14:paraId="66C5C272" w14:textId="77777777" w:rsidR="003031E2" w:rsidRDefault="003031E2" w:rsidP="003031E2">
                <w:pPr>
                  <w:rPr>
                    <w:ins w:id="122" w:author="Laura Dosky" w:date="2015-09-05T15:50:00Z"/>
                  </w:rPr>
                </w:pPr>
                <w:customXmlInsRangeStart w:id="123" w:author="Laura Dosky" w:date="2015-09-05T15:50:00Z"/>
                <w:sdt>
                  <w:sdtPr>
                    <w:id w:val="2130743617"/>
                    <w:citation/>
                  </w:sdtPr>
                  <w:sdtContent>
                    <w:customXmlInsRangeEnd w:id="123"/>
                    <w:ins w:id="124" w:author="Laura Dosky" w:date="2015-09-05T15:50:00Z">
                      <w:r>
                        <w:fldChar w:fldCharType="begin"/>
                      </w:r>
                      <w:r>
                        <w:rPr>
                          <w:lang w:val="en-US"/>
                        </w:rPr>
                        <w:instrText xml:space="preserve"> CITATION Hun79 \l 1033 </w:instrText>
                      </w:r>
                      <w:r>
                        <w:fldChar w:fldCharType="separate"/>
                      </w:r>
                    </w:ins>
                    <w:r>
                      <w:rPr>
                        <w:noProof/>
                        <w:lang w:val="en-US"/>
                      </w:rPr>
                      <w:t>(Hunt)</w:t>
                    </w:r>
                    <w:ins w:id="125" w:author="Laura Dosky" w:date="2015-09-05T15:50:00Z">
                      <w:r>
                        <w:fldChar w:fldCharType="end"/>
                      </w:r>
                    </w:ins>
                    <w:customXmlInsRangeStart w:id="126" w:author="Laura Dosky" w:date="2015-09-05T15:50:00Z"/>
                  </w:sdtContent>
                </w:sdt>
                <w:customXmlInsRangeEnd w:id="126"/>
              </w:p>
              <w:p w14:paraId="64271C9B" w14:textId="77777777" w:rsidR="003031E2" w:rsidRDefault="003031E2" w:rsidP="00952EEC"/>
              <w:p w14:paraId="4923BCE3" w14:textId="77777777" w:rsidR="00952EEC" w:rsidRDefault="003031E2" w:rsidP="00952EEC">
                <w:pPr>
                  <w:rPr>
                    <w:ins w:id="127" w:author="Laura Dosky" w:date="2015-09-05T15:50:00Z"/>
                  </w:rPr>
                </w:pPr>
                <w:sdt>
                  <w:sdtPr>
                    <w:id w:val="-289287509"/>
                    <w:citation/>
                  </w:sdtPr>
                  <w:sdtContent>
                    <w:r w:rsidR="00952EEC">
                      <w:fldChar w:fldCharType="begin"/>
                    </w:r>
                    <w:r w:rsidR="00952EEC">
                      <w:rPr>
                        <w:lang w:val="en-US"/>
                      </w:rPr>
                      <w:instrText xml:space="preserve"> CITATION Mor02 \l 1033 </w:instrText>
                    </w:r>
                    <w:r w:rsidR="00952EEC">
                      <w:fldChar w:fldCharType="separate"/>
                    </w:r>
                    <w:r w:rsidR="00952EEC">
                      <w:rPr>
                        <w:noProof/>
                        <w:lang w:val="en-US"/>
                      </w:rPr>
                      <w:t>(Morash)</w:t>
                    </w:r>
                    <w:r w:rsidR="00952EEC">
                      <w:fldChar w:fldCharType="end"/>
                    </w:r>
                  </w:sdtContent>
                </w:sdt>
              </w:p>
              <w:p w14:paraId="3657B3DB" w14:textId="77777777" w:rsidR="003031E2" w:rsidRDefault="003031E2" w:rsidP="00952EEC">
                <w:pPr>
                  <w:rPr>
                    <w:ins w:id="128" w:author="Laura Dosky" w:date="2015-09-05T15:50:00Z"/>
                  </w:rPr>
                </w:pPr>
              </w:p>
              <w:p w14:paraId="17078998" w14:textId="7265B738" w:rsidR="003031E2" w:rsidRDefault="003031E2" w:rsidP="00952EEC">
                <w:pPr>
                  <w:rPr>
                    <w:ins w:id="129" w:author="Laura Dosky" w:date="2015-09-05T15:50:00Z"/>
                  </w:rPr>
                </w:pPr>
                <w:customXmlInsRangeStart w:id="130" w:author="Laura Dosky" w:date="2015-09-05T15:50:00Z"/>
                <w:sdt>
                  <w:sdtPr>
                    <w:id w:val="1031459197"/>
                    <w:citation/>
                  </w:sdtPr>
                  <w:sdtContent>
                    <w:customXmlInsRangeEnd w:id="130"/>
                    <w:ins w:id="131" w:author="Laura Dosky" w:date="2015-09-05T15:50:00Z">
                      <w:r>
                        <w:fldChar w:fldCharType="begin"/>
                      </w:r>
                      <w:r>
                        <w:rPr>
                          <w:lang w:val="en-US"/>
                        </w:rPr>
                        <w:instrText xml:space="preserve"> CITATION Nic55 \l 1033 </w:instrText>
                      </w:r>
                      <w:r>
                        <w:fldChar w:fldCharType="separate"/>
                      </w:r>
                    </w:ins>
                    <w:r>
                      <w:rPr>
                        <w:noProof/>
                        <w:lang w:val="en-US"/>
                      </w:rPr>
                      <w:t>(Nic Shiubhlaigh and Kenny)</w:t>
                    </w:r>
                    <w:ins w:id="132" w:author="Laura Dosky" w:date="2015-09-05T15:50:00Z">
                      <w:r>
                        <w:fldChar w:fldCharType="end"/>
                      </w:r>
                    </w:ins>
                    <w:customXmlInsRangeStart w:id="133" w:author="Laura Dosky" w:date="2015-09-05T15:50:00Z"/>
                  </w:sdtContent>
                </w:sdt>
                <w:customXmlInsRangeEnd w:id="133"/>
              </w:p>
              <w:p w14:paraId="544BA083" w14:textId="77777777" w:rsidR="003031E2" w:rsidRDefault="003031E2" w:rsidP="00952EEC"/>
              <w:p w14:paraId="7B122F65" w14:textId="77777777" w:rsidR="00952EEC" w:rsidRDefault="003031E2" w:rsidP="00952EEC">
                <w:pPr>
                  <w:rPr>
                    <w:ins w:id="134" w:author="Laura Dosky" w:date="2015-09-05T15:50:00Z"/>
                  </w:rPr>
                </w:pPr>
                <w:sdt>
                  <w:sdtPr>
                    <w:id w:val="-1545748059"/>
                    <w:citation/>
                  </w:sdtPr>
                  <w:sdtContent>
                    <w:r w:rsidR="00952EEC">
                      <w:fldChar w:fldCharType="begin"/>
                    </w:r>
                    <w:r w:rsidR="00952EEC">
                      <w:rPr>
                        <w:lang w:val="en-US"/>
                      </w:rPr>
                      <w:instrText xml:space="preserve"> CITATION Pil01 \l 1033 </w:instrText>
                    </w:r>
                    <w:r w:rsidR="00952EEC">
                      <w:fldChar w:fldCharType="separate"/>
                    </w:r>
                    <w:r w:rsidR="00952EEC">
                      <w:rPr>
                        <w:noProof/>
                        <w:lang w:val="en-US"/>
                      </w:rPr>
                      <w:t>(Pilkington)</w:t>
                    </w:r>
                    <w:r w:rsidR="00952EEC">
                      <w:fldChar w:fldCharType="end"/>
                    </w:r>
                  </w:sdtContent>
                </w:sdt>
              </w:p>
              <w:p w14:paraId="6465BB22" w14:textId="77777777" w:rsidR="003031E2" w:rsidRDefault="003031E2" w:rsidP="00952EEC"/>
              <w:p w14:paraId="048FF508" w14:textId="11AB475F" w:rsidR="003031E2" w:rsidRDefault="003031E2" w:rsidP="003031E2">
                <w:pPr>
                  <w:rPr>
                    <w:ins w:id="135" w:author="Laura Dosky" w:date="2015-09-05T15:50:00Z"/>
                  </w:rPr>
                </w:pPr>
                <w:sdt>
                  <w:sdtPr>
                    <w:id w:val="986048209"/>
                    <w:citation/>
                  </w:sdtPr>
                  <w:sdtContent>
                    <w:r w:rsidR="00952EEC">
                      <w:fldChar w:fldCharType="begin"/>
                    </w:r>
                    <w:r w:rsidR="00952EEC">
                      <w:rPr>
                        <w:lang w:val="en-US"/>
                      </w:rPr>
                      <w:instrText xml:space="preserve"> CITATION Rey07 \l 1033 </w:instrText>
                    </w:r>
                    <w:r w:rsidR="00952EEC">
                      <w:fldChar w:fldCharType="separate"/>
                    </w:r>
                    <w:r w:rsidR="00952EEC">
                      <w:rPr>
                        <w:noProof/>
                        <w:lang w:val="en-US"/>
                      </w:rPr>
                      <w:t>(Reynolds)</w:t>
                    </w:r>
                    <w:r w:rsidR="00952EEC">
                      <w:fldChar w:fldCharType="end"/>
                    </w:r>
                  </w:sdtContent>
                </w:sdt>
              </w:p>
              <w:p w14:paraId="625F26B8" w14:textId="77777777" w:rsidR="003031E2" w:rsidRPr="00AE69F0" w:rsidRDefault="003031E2" w:rsidP="003031E2">
                <w:pPr>
                  <w:rPr>
                    <w:ins w:id="136" w:author="Laura Dosky" w:date="2015-09-05T15:50:00Z"/>
                  </w:rPr>
                </w:pPr>
              </w:p>
              <w:p w14:paraId="3BA49AF4" w14:textId="0166F274" w:rsidR="003031E2" w:rsidRDefault="003031E2" w:rsidP="003031E2">
                <w:pPr>
                  <w:rPr>
                    <w:ins w:id="137" w:author="Laura Dosky" w:date="2015-09-05T15:50:00Z"/>
                  </w:rPr>
                </w:pPr>
                <w:customXmlInsRangeStart w:id="138" w:author="Laura Dosky" w:date="2015-09-05T15:50:00Z"/>
                <w:sdt>
                  <w:sdtPr>
                    <w:id w:val="-1154372094"/>
                    <w:citation/>
                  </w:sdtPr>
                  <w:sdtContent>
                    <w:customXmlInsRangeEnd w:id="138"/>
                    <w:ins w:id="139" w:author="Laura Dosky" w:date="2015-09-05T15:50:00Z">
                      <w:r>
                        <w:fldChar w:fldCharType="begin"/>
                      </w:r>
                      <w:r>
                        <w:rPr>
                          <w:lang w:val="en-US"/>
                        </w:rPr>
                        <w:instrText xml:space="preserve"> CITATION Rob51 \l 1033 </w:instrText>
                      </w:r>
                      <w:r>
                        <w:fldChar w:fldCharType="separate"/>
                      </w:r>
                    </w:ins>
                    <w:r>
                      <w:rPr>
                        <w:noProof/>
                        <w:lang w:val="en-US"/>
                      </w:rPr>
                      <w:t>(Robinson)</w:t>
                    </w:r>
                    <w:ins w:id="140" w:author="Laura Dosky" w:date="2015-09-05T15:50:00Z">
                      <w:r>
                        <w:fldChar w:fldCharType="end"/>
                      </w:r>
                    </w:ins>
                    <w:customXmlInsRangeStart w:id="141" w:author="Laura Dosky" w:date="2015-09-05T15:50:00Z"/>
                  </w:sdtContent>
                </w:sdt>
                <w:customXmlInsRangeEnd w:id="141"/>
              </w:p>
              <w:p w14:paraId="1078D1A1" w14:textId="77777777" w:rsidR="003031E2" w:rsidRPr="00AE69F0" w:rsidRDefault="003031E2" w:rsidP="003031E2">
                <w:pPr>
                  <w:rPr>
                    <w:ins w:id="142" w:author="Laura Dosky" w:date="2015-09-05T15:50:00Z"/>
                  </w:rPr>
                </w:pPr>
              </w:p>
              <w:p w14:paraId="18D9606D" w14:textId="34D951C4" w:rsidR="003031E2" w:rsidRDefault="003031E2" w:rsidP="003031E2">
                <w:pPr>
                  <w:rPr>
                    <w:ins w:id="143" w:author="Laura Dosky" w:date="2015-09-05T15:51:00Z"/>
                  </w:rPr>
                </w:pPr>
                <w:customXmlInsRangeStart w:id="144" w:author="Laura Dosky" w:date="2015-09-05T15:50:00Z"/>
                <w:sdt>
                  <w:sdtPr>
                    <w:id w:val="363711094"/>
                    <w:citation/>
                  </w:sdtPr>
                  <w:sdtContent>
                    <w:customXmlInsRangeEnd w:id="144"/>
                    <w:ins w:id="145" w:author="Laura Dosky" w:date="2015-09-05T15:50:00Z">
                      <w:r>
                        <w:fldChar w:fldCharType="begin"/>
                      </w:r>
                      <w:r>
                        <w:rPr>
                          <w:lang w:val="en-US"/>
                        </w:rPr>
                        <w:instrText xml:space="preserve"> CITATION Sad82 \l 1033 </w:instrText>
                      </w:r>
                      <w:r>
                        <w:fldChar w:fldCharType="separate"/>
                      </w:r>
                    </w:ins>
                    <w:r>
                      <w:rPr>
                        <w:noProof/>
                        <w:lang w:val="en-US"/>
                      </w:rPr>
                      <w:t>(Saddlemyer)</w:t>
                    </w:r>
                    <w:ins w:id="146" w:author="Laura Dosky" w:date="2015-09-05T15:50:00Z">
                      <w:r>
                        <w:fldChar w:fldCharType="end"/>
                      </w:r>
                    </w:ins>
                    <w:customXmlInsRangeStart w:id="147" w:author="Laura Dosky" w:date="2015-09-05T15:50:00Z"/>
                  </w:sdtContent>
                </w:sdt>
                <w:customXmlInsRangeEnd w:id="147"/>
              </w:p>
              <w:p w14:paraId="1110CCCC" w14:textId="77777777" w:rsidR="003031E2" w:rsidRDefault="003031E2" w:rsidP="003031E2"/>
              <w:p w14:paraId="41397AD5" w14:textId="77777777" w:rsidR="00952EEC" w:rsidRDefault="003031E2" w:rsidP="00952EEC">
                <w:pPr>
                  <w:rPr>
                    <w:ins w:id="148" w:author="Laura Dosky" w:date="2015-09-05T15:51:00Z"/>
                  </w:rPr>
                </w:pPr>
                <w:sdt>
                  <w:sdtPr>
                    <w:id w:val="-332925016"/>
                    <w:citation/>
                  </w:sdtPr>
                  <w:sdtContent>
                    <w:r w:rsidR="00952EEC">
                      <w:fldChar w:fldCharType="begin"/>
                    </w:r>
                    <w:r w:rsidR="00952EEC">
                      <w:rPr>
                        <w:lang w:val="en-US"/>
                      </w:rPr>
                      <w:instrText xml:space="preserve"> CITATION Tro01 \l 1033 </w:instrText>
                    </w:r>
                    <w:r w:rsidR="00952EEC">
                      <w:fldChar w:fldCharType="separate"/>
                    </w:r>
                    <w:r w:rsidR="00952EEC">
                      <w:rPr>
                        <w:noProof/>
                        <w:lang w:val="en-US"/>
                      </w:rPr>
                      <w:t>(Trotter)</w:t>
                    </w:r>
                    <w:r w:rsidR="00952EEC">
                      <w:fldChar w:fldCharType="end"/>
                    </w:r>
                  </w:sdtContent>
                </w:sdt>
              </w:p>
              <w:p w14:paraId="7858615E" w14:textId="77777777" w:rsidR="003031E2" w:rsidRDefault="003031E2" w:rsidP="00952EEC"/>
              <w:p w14:paraId="552A0CA7" w14:textId="77777777" w:rsidR="003235A7" w:rsidRDefault="003031E2" w:rsidP="00952EEC">
                <w:sdt>
                  <w:sdtPr>
                    <w:id w:val="1625197135"/>
                    <w:citation/>
                  </w:sdtPr>
                  <w:sdtContent>
                    <w:r w:rsidR="00952EEC">
                      <w:fldChar w:fldCharType="begin"/>
                    </w:r>
                    <w:r w:rsidR="00952EEC">
                      <w:rPr>
                        <w:lang w:val="en-US"/>
                      </w:rPr>
                      <w:instrText xml:space="preserve"> CITATION Wel99 \l 1033 </w:instrText>
                    </w:r>
                    <w:r w:rsidR="00952EEC">
                      <w:fldChar w:fldCharType="separate"/>
                    </w:r>
                    <w:r w:rsidR="00952EEC">
                      <w:rPr>
                        <w:noProof/>
                        <w:lang w:val="en-US"/>
                      </w:rPr>
                      <w:t>(Welch)</w:t>
                    </w:r>
                    <w:r w:rsidR="00952EEC">
                      <w:fldChar w:fldCharType="end"/>
                    </w:r>
                  </w:sdtContent>
                </w:sdt>
              </w:p>
            </w:sdtContent>
          </w:sdt>
        </w:tc>
      </w:tr>
    </w:tbl>
    <w:p w14:paraId="7504CD42"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8" w:author="Laura Dosky" w:date="2015-09-05T15:51:00Z" w:initials="LD">
    <w:p w14:paraId="03324587" w14:textId="1AE71058" w:rsidR="003031E2" w:rsidRDefault="003031E2">
      <w:pPr>
        <w:pStyle w:val="CommentText"/>
      </w:pPr>
      <w:r>
        <w:rPr>
          <w:rStyle w:val="CommentReference"/>
        </w:rPr>
        <w:annotationRef/>
      </w:r>
      <w:r>
        <w:t>The “List of Works” section should contain works created by the title of the entry. In this case, I think most of the works listed in this section should appear in the “Further Reading”</w:t>
      </w:r>
      <w:bookmarkStart w:id="69" w:name="_GoBack"/>
      <w:bookmarkEnd w:id="69"/>
      <w:r>
        <w:t xml:space="preserve"> section. There is no limit to how many works can appear in the further reading section despite what the author of this entry has been told.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8E484" w14:textId="77777777" w:rsidR="003031E2" w:rsidRDefault="003031E2" w:rsidP="007A0D55">
      <w:pPr>
        <w:spacing w:after="0" w:line="240" w:lineRule="auto"/>
      </w:pPr>
      <w:r>
        <w:separator/>
      </w:r>
    </w:p>
  </w:endnote>
  <w:endnote w:type="continuationSeparator" w:id="0">
    <w:p w14:paraId="73FDB33E" w14:textId="77777777" w:rsidR="003031E2" w:rsidRDefault="003031E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722C77" w14:textId="77777777" w:rsidR="003031E2" w:rsidRDefault="003031E2" w:rsidP="007A0D55">
      <w:pPr>
        <w:spacing w:after="0" w:line="240" w:lineRule="auto"/>
      </w:pPr>
      <w:r>
        <w:separator/>
      </w:r>
    </w:p>
  </w:footnote>
  <w:footnote w:type="continuationSeparator" w:id="0">
    <w:p w14:paraId="03BD60D5" w14:textId="77777777" w:rsidR="003031E2" w:rsidRDefault="003031E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FE86D" w14:textId="77777777" w:rsidR="003031E2" w:rsidRDefault="003031E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B45B30" w14:textId="77777777" w:rsidR="003031E2" w:rsidRDefault="003031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DF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2CBF"/>
    <w:rsid w:val="002A0A0D"/>
    <w:rsid w:val="002B0B37"/>
    <w:rsid w:val="003031E2"/>
    <w:rsid w:val="0030662D"/>
    <w:rsid w:val="003235A7"/>
    <w:rsid w:val="003677B6"/>
    <w:rsid w:val="003D3579"/>
    <w:rsid w:val="003E2795"/>
    <w:rsid w:val="003F0D73"/>
    <w:rsid w:val="00462DBE"/>
    <w:rsid w:val="00464699"/>
    <w:rsid w:val="00483379"/>
    <w:rsid w:val="00487BC5"/>
    <w:rsid w:val="00496888"/>
    <w:rsid w:val="004A7476"/>
    <w:rsid w:val="004E5896"/>
    <w:rsid w:val="00512B07"/>
    <w:rsid w:val="00513EE6"/>
    <w:rsid w:val="00534F8F"/>
    <w:rsid w:val="00590035"/>
    <w:rsid w:val="005B177E"/>
    <w:rsid w:val="005B3921"/>
    <w:rsid w:val="005F26D7"/>
    <w:rsid w:val="005F5450"/>
    <w:rsid w:val="00631DF4"/>
    <w:rsid w:val="006D0412"/>
    <w:rsid w:val="007411B9"/>
    <w:rsid w:val="00780D95"/>
    <w:rsid w:val="00780DC7"/>
    <w:rsid w:val="007A0D55"/>
    <w:rsid w:val="007B3377"/>
    <w:rsid w:val="007E5F44"/>
    <w:rsid w:val="00821DE3"/>
    <w:rsid w:val="00846CE1"/>
    <w:rsid w:val="008A5B87"/>
    <w:rsid w:val="00922950"/>
    <w:rsid w:val="00952EEC"/>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212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1D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DF4"/>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2EEC"/>
    <w:rPr>
      <w:sz w:val="16"/>
      <w:szCs w:val="16"/>
    </w:rPr>
  </w:style>
  <w:style w:type="paragraph" w:styleId="CommentText">
    <w:name w:val="annotation text"/>
    <w:basedOn w:val="Normal"/>
    <w:link w:val="CommentTextChar"/>
    <w:uiPriority w:val="99"/>
    <w:semiHidden/>
    <w:unhideWhenUsed/>
    <w:rsid w:val="00952EEC"/>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952EEC"/>
    <w:rPr>
      <w:sz w:val="20"/>
      <w:szCs w:val="20"/>
      <w:lang w:val="en-US"/>
    </w:rPr>
  </w:style>
  <w:style w:type="paragraph" w:styleId="FootnoteText">
    <w:name w:val="footnote text"/>
    <w:basedOn w:val="Normal"/>
    <w:link w:val="FootnoteTextChar"/>
    <w:semiHidden/>
    <w:rsid w:val="00952EEC"/>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952EEC"/>
    <w:rPr>
      <w:rFonts w:ascii="Times" w:eastAsia="Times New Roman" w:hAnsi="Times" w:cs="Times New Roman"/>
      <w:sz w:val="20"/>
      <w:szCs w:val="20"/>
      <w:lang w:val="en-US"/>
    </w:rPr>
  </w:style>
  <w:style w:type="paragraph" w:styleId="Caption">
    <w:name w:val="caption"/>
    <w:basedOn w:val="Normal"/>
    <w:next w:val="Normal"/>
    <w:uiPriority w:val="35"/>
    <w:semiHidden/>
    <w:qFormat/>
    <w:rsid w:val="00952EEC"/>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52EEC"/>
    <w:rPr>
      <w:color w:val="0563C1" w:themeColor="hyperlink"/>
      <w:u w:val="single"/>
    </w:rPr>
  </w:style>
  <w:style w:type="paragraph" w:styleId="CommentSubject">
    <w:name w:val="annotation subject"/>
    <w:basedOn w:val="CommentText"/>
    <w:next w:val="CommentText"/>
    <w:link w:val="CommentSubjectChar"/>
    <w:uiPriority w:val="99"/>
    <w:semiHidden/>
    <w:rsid w:val="00272CBF"/>
    <w:pPr>
      <w:spacing w:after="160"/>
    </w:pPr>
    <w:rPr>
      <w:b/>
      <w:bCs/>
      <w:lang w:val="en-GB"/>
    </w:rPr>
  </w:style>
  <w:style w:type="character" w:customStyle="1" w:styleId="CommentSubjectChar">
    <w:name w:val="Comment Subject Char"/>
    <w:basedOn w:val="CommentTextChar"/>
    <w:link w:val="CommentSubject"/>
    <w:uiPriority w:val="99"/>
    <w:semiHidden/>
    <w:rsid w:val="00272CBF"/>
    <w:rPr>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1D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DF4"/>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2EEC"/>
    <w:rPr>
      <w:sz w:val="16"/>
      <w:szCs w:val="16"/>
    </w:rPr>
  </w:style>
  <w:style w:type="paragraph" w:styleId="CommentText">
    <w:name w:val="annotation text"/>
    <w:basedOn w:val="Normal"/>
    <w:link w:val="CommentTextChar"/>
    <w:uiPriority w:val="99"/>
    <w:semiHidden/>
    <w:unhideWhenUsed/>
    <w:rsid w:val="00952EEC"/>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952EEC"/>
    <w:rPr>
      <w:sz w:val="20"/>
      <w:szCs w:val="20"/>
      <w:lang w:val="en-US"/>
    </w:rPr>
  </w:style>
  <w:style w:type="paragraph" w:styleId="FootnoteText">
    <w:name w:val="footnote text"/>
    <w:basedOn w:val="Normal"/>
    <w:link w:val="FootnoteTextChar"/>
    <w:semiHidden/>
    <w:rsid w:val="00952EEC"/>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952EEC"/>
    <w:rPr>
      <w:rFonts w:ascii="Times" w:eastAsia="Times New Roman" w:hAnsi="Times" w:cs="Times New Roman"/>
      <w:sz w:val="20"/>
      <w:szCs w:val="20"/>
      <w:lang w:val="en-US"/>
    </w:rPr>
  </w:style>
  <w:style w:type="paragraph" w:styleId="Caption">
    <w:name w:val="caption"/>
    <w:basedOn w:val="Normal"/>
    <w:next w:val="Normal"/>
    <w:uiPriority w:val="35"/>
    <w:semiHidden/>
    <w:qFormat/>
    <w:rsid w:val="00952EEC"/>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52EEC"/>
    <w:rPr>
      <w:color w:val="0563C1" w:themeColor="hyperlink"/>
      <w:u w:val="single"/>
    </w:rPr>
  </w:style>
  <w:style w:type="paragraph" w:styleId="CommentSubject">
    <w:name w:val="annotation subject"/>
    <w:basedOn w:val="CommentText"/>
    <w:next w:val="CommentText"/>
    <w:link w:val="CommentSubjectChar"/>
    <w:uiPriority w:val="99"/>
    <w:semiHidden/>
    <w:rsid w:val="00272CBF"/>
    <w:pPr>
      <w:spacing w:after="160"/>
    </w:pPr>
    <w:rPr>
      <w:b/>
      <w:bCs/>
      <w:lang w:val="en-GB"/>
    </w:rPr>
  </w:style>
  <w:style w:type="character" w:customStyle="1" w:styleId="CommentSubjectChar">
    <w:name w:val="Comment Subject Char"/>
    <w:basedOn w:val="CommentTextChar"/>
    <w:link w:val="CommentSubject"/>
    <w:uiPriority w:val="99"/>
    <w:semiHidden/>
    <w:rsid w:val="00272CBF"/>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rishcentral.com/roots/historic-dublin-abbey-theatres-document-archives-get-published-online-175389381-237755281.html"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REM:1_Templated%20Entries:++CWinte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5F62930A4EF74CA7CF7044C2CEB405"/>
        <w:category>
          <w:name w:val="General"/>
          <w:gallery w:val="placeholder"/>
        </w:category>
        <w:types>
          <w:type w:val="bbPlcHdr"/>
        </w:types>
        <w:behaviors>
          <w:behavior w:val="content"/>
        </w:behaviors>
        <w:guid w:val="{6EF89226-8E57-C44F-8E39-206E642D7C34}"/>
      </w:docPartPr>
      <w:docPartBody>
        <w:p w:rsidR="00565AEE" w:rsidRDefault="00565AEE">
          <w:pPr>
            <w:pStyle w:val="655F62930A4EF74CA7CF7044C2CEB405"/>
          </w:pPr>
          <w:r w:rsidRPr="00CC586D">
            <w:rPr>
              <w:rStyle w:val="PlaceholderText"/>
              <w:b/>
              <w:color w:val="FFFFFF" w:themeColor="background1"/>
            </w:rPr>
            <w:t>[Salutation]</w:t>
          </w:r>
        </w:p>
      </w:docPartBody>
    </w:docPart>
    <w:docPart>
      <w:docPartPr>
        <w:name w:val="DC6764DB1523E64486EF81C563C4E444"/>
        <w:category>
          <w:name w:val="General"/>
          <w:gallery w:val="placeholder"/>
        </w:category>
        <w:types>
          <w:type w:val="bbPlcHdr"/>
        </w:types>
        <w:behaviors>
          <w:behavior w:val="content"/>
        </w:behaviors>
        <w:guid w:val="{9A166180-3C8D-5C41-ABED-2E61BF59233E}"/>
      </w:docPartPr>
      <w:docPartBody>
        <w:p w:rsidR="00565AEE" w:rsidRDefault="00565AEE">
          <w:pPr>
            <w:pStyle w:val="DC6764DB1523E64486EF81C563C4E444"/>
          </w:pPr>
          <w:r>
            <w:rPr>
              <w:rStyle w:val="PlaceholderText"/>
            </w:rPr>
            <w:t>[First name]</w:t>
          </w:r>
        </w:p>
      </w:docPartBody>
    </w:docPart>
    <w:docPart>
      <w:docPartPr>
        <w:name w:val="1E9F52BD5FDB06459A69F8A9BB96515E"/>
        <w:category>
          <w:name w:val="General"/>
          <w:gallery w:val="placeholder"/>
        </w:category>
        <w:types>
          <w:type w:val="bbPlcHdr"/>
        </w:types>
        <w:behaviors>
          <w:behavior w:val="content"/>
        </w:behaviors>
        <w:guid w:val="{CC75098B-AEC8-DA41-B009-80C0DE317BCB}"/>
      </w:docPartPr>
      <w:docPartBody>
        <w:p w:rsidR="00565AEE" w:rsidRDefault="00565AEE">
          <w:pPr>
            <w:pStyle w:val="1E9F52BD5FDB06459A69F8A9BB96515E"/>
          </w:pPr>
          <w:r>
            <w:rPr>
              <w:rStyle w:val="PlaceholderText"/>
            </w:rPr>
            <w:t>[Middle name]</w:t>
          </w:r>
        </w:p>
      </w:docPartBody>
    </w:docPart>
    <w:docPart>
      <w:docPartPr>
        <w:name w:val="1F52186754EB7B40AC110B4828F6F74E"/>
        <w:category>
          <w:name w:val="General"/>
          <w:gallery w:val="placeholder"/>
        </w:category>
        <w:types>
          <w:type w:val="bbPlcHdr"/>
        </w:types>
        <w:behaviors>
          <w:behavior w:val="content"/>
        </w:behaviors>
        <w:guid w:val="{B4A030C4-541B-7247-8A86-AFE25FC3A91A}"/>
      </w:docPartPr>
      <w:docPartBody>
        <w:p w:rsidR="00565AEE" w:rsidRDefault="00565AEE">
          <w:pPr>
            <w:pStyle w:val="1F52186754EB7B40AC110B4828F6F74E"/>
          </w:pPr>
          <w:r>
            <w:rPr>
              <w:rStyle w:val="PlaceholderText"/>
            </w:rPr>
            <w:t>[Last name]</w:t>
          </w:r>
        </w:p>
      </w:docPartBody>
    </w:docPart>
    <w:docPart>
      <w:docPartPr>
        <w:name w:val="106ADDE85E7F0E48A7494E0CB17DDB9A"/>
        <w:category>
          <w:name w:val="General"/>
          <w:gallery w:val="placeholder"/>
        </w:category>
        <w:types>
          <w:type w:val="bbPlcHdr"/>
        </w:types>
        <w:behaviors>
          <w:behavior w:val="content"/>
        </w:behaviors>
        <w:guid w:val="{69E0C9F2-0C5C-7749-8C50-9D7174EF61B8}"/>
      </w:docPartPr>
      <w:docPartBody>
        <w:p w:rsidR="00565AEE" w:rsidRDefault="00565AEE">
          <w:pPr>
            <w:pStyle w:val="106ADDE85E7F0E48A7494E0CB17DDB9A"/>
          </w:pPr>
          <w:r>
            <w:rPr>
              <w:rStyle w:val="PlaceholderText"/>
            </w:rPr>
            <w:t>[Enter your biography]</w:t>
          </w:r>
        </w:p>
      </w:docPartBody>
    </w:docPart>
    <w:docPart>
      <w:docPartPr>
        <w:name w:val="DFA24CCCD1BC064C95CEDE146CFED55D"/>
        <w:category>
          <w:name w:val="General"/>
          <w:gallery w:val="placeholder"/>
        </w:category>
        <w:types>
          <w:type w:val="bbPlcHdr"/>
        </w:types>
        <w:behaviors>
          <w:behavior w:val="content"/>
        </w:behaviors>
        <w:guid w:val="{5B56C761-DC24-9442-89C9-E2E43E642644}"/>
      </w:docPartPr>
      <w:docPartBody>
        <w:p w:rsidR="00565AEE" w:rsidRDefault="00565AEE">
          <w:pPr>
            <w:pStyle w:val="DFA24CCCD1BC064C95CEDE146CFED55D"/>
          </w:pPr>
          <w:r>
            <w:rPr>
              <w:rStyle w:val="PlaceholderText"/>
            </w:rPr>
            <w:t>[Enter the institution with which you are affiliated]</w:t>
          </w:r>
        </w:p>
      </w:docPartBody>
    </w:docPart>
    <w:docPart>
      <w:docPartPr>
        <w:name w:val="929E8724F395514695CDBEE1B5EDF497"/>
        <w:category>
          <w:name w:val="General"/>
          <w:gallery w:val="placeholder"/>
        </w:category>
        <w:types>
          <w:type w:val="bbPlcHdr"/>
        </w:types>
        <w:behaviors>
          <w:behavior w:val="content"/>
        </w:behaviors>
        <w:guid w:val="{E8F72AA1-9889-AB47-A241-6B426DE23D90}"/>
      </w:docPartPr>
      <w:docPartBody>
        <w:p w:rsidR="00565AEE" w:rsidRDefault="00565AEE">
          <w:pPr>
            <w:pStyle w:val="929E8724F395514695CDBEE1B5EDF497"/>
          </w:pPr>
          <w:r w:rsidRPr="00EF74F7">
            <w:rPr>
              <w:b/>
              <w:color w:val="808080" w:themeColor="background1" w:themeShade="80"/>
            </w:rPr>
            <w:t>[Enter the headword for your article]</w:t>
          </w:r>
        </w:p>
      </w:docPartBody>
    </w:docPart>
    <w:docPart>
      <w:docPartPr>
        <w:name w:val="88CA6928E1573B49AD3D85671F58DF8D"/>
        <w:category>
          <w:name w:val="General"/>
          <w:gallery w:val="placeholder"/>
        </w:category>
        <w:types>
          <w:type w:val="bbPlcHdr"/>
        </w:types>
        <w:behaviors>
          <w:behavior w:val="content"/>
        </w:behaviors>
        <w:guid w:val="{5B1F1726-FBA5-FC45-B56E-F75EC798BD4B}"/>
      </w:docPartPr>
      <w:docPartBody>
        <w:p w:rsidR="00565AEE" w:rsidRDefault="00565AEE">
          <w:pPr>
            <w:pStyle w:val="88CA6928E1573B49AD3D85671F58DF8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AFF584C9EC6C24AA4176CBDDF253558"/>
        <w:category>
          <w:name w:val="General"/>
          <w:gallery w:val="placeholder"/>
        </w:category>
        <w:types>
          <w:type w:val="bbPlcHdr"/>
        </w:types>
        <w:behaviors>
          <w:behavior w:val="content"/>
        </w:behaviors>
        <w:guid w:val="{16333BD6-87D9-854E-8769-1DEF13F69285}"/>
      </w:docPartPr>
      <w:docPartBody>
        <w:p w:rsidR="00565AEE" w:rsidRDefault="00565AEE">
          <w:pPr>
            <w:pStyle w:val="8AFF584C9EC6C24AA4176CBDDF2535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0AB8BC4CB384E4BB45002D1BF7FE6E8"/>
        <w:category>
          <w:name w:val="General"/>
          <w:gallery w:val="placeholder"/>
        </w:category>
        <w:types>
          <w:type w:val="bbPlcHdr"/>
        </w:types>
        <w:behaviors>
          <w:behavior w:val="content"/>
        </w:behaviors>
        <w:guid w:val="{50B0EB33-80D7-8E4E-97B8-4BD9AE7BB811}"/>
      </w:docPartPr>
      <w:docPartBody>
        <w:p w:rsidR="00565AEE" w:rsidRDefault="00565AEE">
          <w:pPr>
            <w:pStyle w:val="B0AB8BC4CB384E4BB45002D1BF7FE6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096D5F856307645AFC201C283D5305B"/>
        <w:category>
          <w:name w:val="General"/>
          <w:gallery w:val="placeholder"/>
        </w:category>
        <w:types>
          <w:type w:val="bbPlcHdr"/>
        </w:types>
        <w:behaviors>
          <w:behavior w:val="content"/>
        </w:behaviors>
        <w:guid w:val="{1EC3D041-4DAF-2C43-9634-0C5DBE5257DF}"/>
      </w:docPartPr>
      <w:docPartBody>
        <w:p w:rsidR="00565AEE" w:rsidRDefault="00565AEE">
          <w:pPr>
            <w:pStyle w:val="9096D5F856307645AFC201C283D5305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AEE"/>
    <w:rsid w:val="004336C6"/>
    <w:rsid w:val="00565AE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5F62930A4EF74CA7CF7044C2CEB405">
    <w:name w:val="655F62930A4EF74CA7CF7044C2CEB405"/>
  </w:style>
  <w:style w:type="paragraph" w:customStyle="1" w:styleId="DC6764DB1523E64486EF81C563C4E444">
    <w:name w:val="DC6764DB1523E64486EF81C563C4E444"/>
  </w:style>
  <w:style w:type="paragraph" w:customStyle="1" w:styleId="1E9F52BD5FDB06459A69F8A9BB96515E">
    <w:name w:val="1E9F52BD5FDB06459A69F8A9BB96515E"/>
  </w:style>
  <w:style w:type="paragraph" w:customStyle="1" w:styleId="1F52186754EB7B40AC110B4828F6F74E">
    <w:name w:val="1F52186754EB7B40AC110B4828F6F74E"/>
  </w:style>
  <w:style w:type="paragraph" w:customStyle="1" w:styleId="106ADDE85E7F0E48A7494E0CB17DDB9A">
    <w:name w:val="106ADDE85E7F0E48A7494E0CB17DDB9A"/>
  </w:style>
  <w:style w:type="paragraph" w:customStyle="1" w:styleId="DFA24CCCD1BC064C95CEDE146CFED55D">
    <w:name w:val="DFA24CCCD1BC064C95CEDE146CFED55D"/>
  </w:style>
  <w:style w:type="paragraph" w:customStyle="1" w:styleId="929E8724F395514695CDBEE1B5EDF497">
    <w:name w:val="929E8724F395514695CDBEE1B5EDF497"/>
  </w:style>
  <w:style w:type="paragraph" w:customStyle="1" w:styleId="88CA6928E1573B49AD3D85671F58DF8D">
    <w:name w:val="88CA6928E1573B49AD3D85671F58DF8D"/>
  </w:style>
  <w:style w:type="paragraph" w:customStyle="1" w:styleId="8AFF584C9EC6C24AA4176CBDDF253558">
    <w:name w:val="8AFF584C9EC6C24AA4176CBDDF253558"/>
  </w:style>
  <w:style w:type="paragraph" w:customStyle="1" w:styleId="B0AB8BC4CB384E4BB45002D1BF7FE6E8">
    <w:name w:val="B0AB8BC4CB384E4BB45002D1BF7FE6E8"/>
  </w:style>
  <w:style w:type="paragraph" w:customStyle="1" w:styleId="9096D5F856307645AFC201C283D5305B">
    <w:name w:val="9096D5F856307645AFC201C283D5305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5F62930A4EF74CA7CF7044C2CEB405">
    <w:name w:val="655F62930A4EF74CA7CF7044C2CEB405"/>
  </w:style>
  <w:style w:type="paragraph" w:customStyle="1" w:styleId="DC6764DB1523E64486EF81C563C4E444">
    <w:name w:val="DC6764DB1523E64486EF81C563C4E444"/>
  </w:style>
  <w:style w:type="paragraph" w:customStyle="1" w:styleId="1E9F52BD5FDB06459A69F8A9BB96515E">
    <w:name w:val="1E9F52BD5FDB06459A69F8A9BB96515E"/>
  </w:style>
  <w:style w:type="paragraph" w:customStyle="1" w:styleId="1F52186754EB7B40AC110B4828F6F74E">
    <w:name w:val="1F52186754EB7B40AC110B4828F6F74E"/>
  </w:style>
  <w:style w:type="paragraph" w:customStyle="1" w:styleId="106ADDE85E7F0E48A7494E0CB17DDB9A">
    <w:name w:val="106ADDE85E7F0E48A7494E0CB17DDB9A"/>
  </w:style>
  <w:style w:type="paragraph" w:customStyle="1" w:styleId="DFA24CCCD1BC064C95CEDE146CFED55D">
    <w:name w:val="DFA24CCCD1BC064C95CEDE146CFED55D"/>
  </w:style>
  <w:style w:type="paragraph" w:customStyle="1" w:styleId="929E8724F395514695CDBEE1B5EDF497">
    <w:name w:val="929E8724F395514695CDBEE1B5EDF497"/>
  </w:style>
  <w:style w:type="paragraph" w:customStyle="1" w:styleId="88CA6928E1573B49AD3D85671F58DF8D">
    <w:name w:val="88CA6928E1573B49AD3D85671F58DF8D"/>
  </w:style>
  <w:style w:type="paragraph" w:customStyle="1" w:styleId="8AFF584C9EC6C24AA4176CBDDF253558">
    <w:name w:val="8AFF584C9EC6C24AA4176CBDDF253558"/>
  </w:style>
  <w:style w:type="paragraph" w:customStyle="1" w:styleId="B0AB8BC4CB384E4BB45002D1BF7FE6E8">
    <w:name w:val="B0AB8BC4CB384E4BB45002D1BF7FE6E8"/>
  </w:style>
  <w:style w:type="paragraph" w:customStyle="1" w:styleId="9096D5F856307645AFC201C283D5305B">
    <w:name w:val="9096D5F856307645AFC201C283D530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Dav09</b:Tag>
    <b:SourceType>BookSection</b:SourceType>
    <b:Guid>{CB5C579B-6FAA-0040-B7B4-353756994105}</b:Guid>
    <b:Title>Yeats and the Celtic Revival: Beltaine (1899–1900), Samhain (1901–8), Dana (1904–5) and The Arrow (1906–9)</b:Title>
    <b:City>Oxford</b:City>
    <b:Publisher>Oxford University Press</b:Publisher>
    <b:Year>2009</b:Year>
    <b:Volume>I Volume title: Britain and Ireland 1880-1955</b:Volume>
    <b:Pages>152-175</b:Pages>
    <b:Author>
      <b:Author>
        <b:NameList>
          <b:Person>
            <b:Last>Davis</b:Last>
            <b:First>Alex</b:First>
          </b:Person>
        </b:NameList>
      </b:Author>
    </b:Author>
    <b:BookTitle>The Oxford Critical and Cultural History of Modernist Magazines</b:BookTitle>
    <b:RefOrder>1</b:RefOrder>
  </b:Source>
  <b:Source>
    <b:Tag>Fra90</b:Tag>
    <b:SourceType>Book</b:SourceType>
    <b:Guid>{C5803354-DE74-D94D-9713-BEACB53981E2}</b:Guid>
    <b:Title>Behind the Scenes: Yeats, Horniman, and the Struggle for the Abbey Theatre</b:Title>
    <b:City>Berkeley</b:City>
    <b:Publisher>University of California Press</b:Publisher>
    <b:Year>1990</b:Year>
    <b:Author>
      <b:Author>
        <b:NameList>
          <b:Person>
            <b:Last>Frazier</b:Last>
            <b:First>Adrian</b:First>
          </b:Person>
        </b:NameList>
      </b:Author>
    </b:Author>
    <b:RefOrder>4</b:RefOrder>
  </b:Source>
  <b:Source>
    <b:Tag>Har02</b:Tag>
    <b:SourceType>Book</b:SourceType>
    <b:Guid>{F3FCBDEA-84A1-7C44-90CC-8F54C1E981DC}</b:Guid>
    <b:Author>
      <b:Author>
        <b:NameList>
          <b:Person>
            <b:Last>Harris</b:Last>
            <b:First>Susan</b:First>
          </b:Person>
        </b:NameList>
      </b:Author>
    </b:Author>
    <b:Title>Gender and the Modern Irish Drama</b:Title>
    <b:City>Bloomington</b:City>
    <b:Publisher>Indiana University Press</b:Publisher>
    <b:Year>2002</b:Year>
    <b:RefOrder>6</b:RefOrder>
  </b:Source>
  <b:Source>
    <b:Tag>Mor02</b:Tag>
    <b:SourceType>Book</b:SourceType>
    <b:Guid>{3158B341-5382-7546-94EF-E7E20D023A07}</b:Guid>
    <b:Author>
      <b:Author>
        <b:NameList>
          <b:Person>
            <b:Last>Morash</b:Last>
            <b:First>Cristopher</b:First>
          </b:Person>
        </b:NameList>
      </b:Author>
    </b:Author>
    <b:Title>A History of Irish Theatre, 1601–2000</b:Title>
    <b:City>Cambridge</b:City>
    <b:Publisher>Cambridge University Press</b:Publisher>
    <b:Year>2002</b:Year>
    <b:RefOrder>9</b:RefOrder>
  </b:Source>
  <b:Source>
    <b:Tag>Pil01</b:Tag>
    <b:SourceType>Book</b:SourceType>
    <b:Guid>{066ADC6B-3B3E-FB4B-97AF-36CF48E46722}</b:Guid>
    <b:Author>
      <b:Author>
        <b:NameList>
          <b:Person>
            <b:Last>Pilkington</b:Last>
            <b:First>Lionel</b:First>
          </b:Person>
        </b:NameList>
      </b:Author>
    </b:Author>
    <b:Title>Theatre and the State in Twentieth-Century Ireland: Cultivating the People</b:Title>
    <b:City>London</b:City>
    <b:Publisher>Routledge</b:Publisher>
    <b:Year>2001</b:Year>
    <b:RefOrder>11</b:RefOrder>
  </b:Source>
  <b:Source>
    <b:Tag>Rey07</b:Tag>
    <b:SourceType>Book</b:SourceType>
    <b:Guid>{7597EB0F-AEDB-1943-9D84-DDA6853B72CA}</b:Guid>
    <b:Author>
      <b:Author>
        <b:NameList>
          <b:Person>
            <b:Last>Reynolds</b:Last>
            <b:First>Paige</b:First>
          </b:Person>
        </b:NameList>
      </b:Author>
    </b:Author>
    <b:Title>Modernism, Drama, and the Audience for Irish Spectacle</b:Title>
    <b:City>Cambridge</b:City>
    <b:Publisher>Cambridge University Press</b:Publisher>
    <b:Year>2007</b:Year>
    <b:RefOrder>12</b:RefOrder>
  </b:Source>
  <b:Source>
    <b:Tag>Tro01</b:Tag>
    <b:SourceType>Book</b:SourceType>
    <b:Guid>{F5B2367F-77E9-C64F-8767-DAA184E27D61}</b:Guid>
    <b:Author>
      <b:Author>
        <b:NameList>
          <b:Person>
            <b:Last>Trotter</b:Last>
            <b:First>Mary</b:First>
          </b:Person>
        </b:NameList>
      </b:Author>
    </b:Author>
    <b:Title>Ireland's National Theatres: Political Performance and the Origins of the Irish Dramatic Movement</b:Title>
    <b:City>Syracuse</b:City>
    <b:Publisher>Syracuse University Press</b:Publisher>
    <b:Year>2001</b:Year>
    <b:RefOrder>15</b:RefOrder>
  </b:Source>
  <b:Source>
    <b:Tag>Wel99</b:Tag>
    <b:SourceType>Book</b:SourceType>
    <b:Guid>{0EF4DB53-0274-AB49-86EE-0CBA7063F898}</b:Guid>
    <b:Author>
      <b:Author>
        <b:NameList>
          <b:Person>
            <b:Last>Welch</b:Last>
            <b:First>Robert</b:First>
          </b:Person>
        </b:NameList>
      </b:Author>
    </b:Author>
    <b:Title>The Abbey Theatre 1899–1999: Form and Pressure</b:Title>
    <b:City>Oxford</b:City>
    <b:Publisher>Oxford University Press</b:Publisher>
    <b:Year>1999</b:Year>
    <b:RefOrder>16</b:RefOrder>
  </b:Source>
  <b:Source>
    <b:Tag>Fay58</b:Tag>
    <b:SourceType>Book</b:SourceType>
    <b:Guid>{E1F4A850-1F44-D849-9C41-321EFF665FBB}</b:Guid>
    <b:Author>
      <b:Author>
        <b:NameList>
          <b:Person>
            <b:Last>Fay</b:Last>
            <b:First>Gerard</b:First>
          </b:Person>
        </b:NameList>
      </b:Author>
    </b:Author>
    <b:Title>The Abbey Theatre: Cradle of Genius</b:Title>
    <b:City>London</b:City>
    <b:Publisher>Hollins and Carter</b:Publisher>
    <b:Year>1958</b:Year>
    <b:RefOrder>2</b:RefOrder>
  </b:Source>
  <b:Source>
    <b:Tag>Fay35</b:Tag>
    <b:SourceType>Book</b:SourceType>
    <b:Guid>{3E94BBF5-4C92-8F4C-B8F6-1A8571E5440C}</b:Guid>
    <b:Author>
      <b:Author>
        <b:NameList>
          <b:Person>
            <b:Last>Fay</b:Last>
            <b:First>W.</b:First>
            <b:Middle>G.</b:Middle>
          </b:Person>
          <b:Person>
            <b:Last>Carswell</b:Last>
            <b:First>Catherine</b:First>
          </b:Person>
        </b:NameList>
      </b:Author>
    </b:Author>
    <b:Title>The Fays of the Abbey Theatre: An Autobiographical Record</b:Title>
    <b:City>New York</b:City>
    <b:Publisher>Harcourt Brace</b:Publisher>
    <b:Year>1935</b:Year>
    <b:RefOrder>3</b:RefOrder>
  </b:Source>
  <b:Source>
    <b:Tag>Gre65</b:Tag>
    <b:SourceType>Book</b:SourceType>
    <b:Guid>{DCF2ED27-C2BB-3A42-96D2-8068179DD610}</b:Guid>
    <b:Author>
      <b:Author>
        <b:NameList>
          <b:Person>
            <b:Last>Gregory</b:Last>
            <b:First>Lady</b:First>
            <b:Middle>Isabella Augusta</b:Middle>
          </b:Person>
        </b:NameList>
      </b:Author>
    </b:Author>
    <b:Title>Our Irish Theatre</b:Title>
    <b:City>New York</b:City>
    <b:Publisher>Capricorn Books</b:Publisher>
    <b:Year>1965</b:Year>
    <b:RefOrder>5</b:RefOrder>
  </b:Source>
  <b:Source>
    <b:Tag>Hog79</b:Tag>
    <b:SourceType>Book</b:SourceType>
    <b:Guid>{F9FB08DA-BBE3-9E4A-9EDE-C3AE28D821FB}</b:Guid>
    <b:Title>Modern Irish Drama: A Documentary History, vols. 1–4</b:Title>
    <b:City>Dublin</b:City>
    <b:Publisher>Dolmen Press</b:Publisher>
    <b:Year>1975-1979</b:Year>
    <b:Author>
      <b:Editor>
        <b:NameList>
          <b:Person>
            <b:Last>Hogan</b:Last>
            <b:First>Robert</b:First>
          </b:Person>
        </b:NameList>
      </b:Editor>
    </b:Author>
    <b:Comments>Vol. 1, The Irish Literary Theatre 1899-1901, eds. Robert Hogan and James Kilroy. Vol. 2, Laying the Foundations 1902-1904, eds. Robert Hogan and James Kilroy. Vol. 3, The Abbey Theatre, The Years of Synge 1905-1909, eds. Robert Hogan and James Kilroy. Vol. 4, The Rise of the Realists 1910-1915, eds. Robert Hogan, Richard Burnham, and Daniel P. Pottet. Vol. 5, Vol. 6, The Years of O’Casey, eds. Robert Hogan and Richard Burnham. </b:Comments>
    <b:RefOrder>7</b:RefOrder>
  </b:Source>
  <b:Source>
    <b:Tag>Hun79</b:Tag>
    <b:SourceType>Book</b:SourceType>
    <b:Guid>{0156C1BC-555F-BE40-9528-1ED4B4DAD3C9}</b:Guid>
    <b:Author>
      <b:Author>
        <b:NameList>
          <b:Person>
            <b:Last>Hunt</b:Last>
            <b:First>Hugh</b:First>
          </b:Person>
        </b:NameList>
      </b:Author>
    </b:Author>
    <b:Title>The Abbey: Ireland’s National Theatre, 1904-1979</b:Title>
    <b:City>New York</b:City>
    <b:Publisher>Columbia University Press</b:Publisher>
    <b:Year>1979</b:Year>
    <b:RefOrder>8</b:RefOrder>
  </b:Source>
  <b:Source>
    <b:Tag>Nic55</b:Tag>
    <b:SourceType>Book</b:SourceType>
    <b:Guid>{B7DE06CD-7F00-8046-8DD4-4FE1E44918EB}</b:Guid>
    <b:Author>
      <b:Author>
        <b:NameList>
          <b:Person>
            <b:Last>Nic Shiubhlaigh</b:Last>
            <b:First>Maire</b:First>
          </b:Person>
          <b:Person>
            <b:Last>Kenny</b:Last>
            <b:First>Edward</b:First>
          </b:Person>
        </b:NameList>
      </b:Author>
    </b:Author>
    <b:Title>The Splendid Years</b:Title>
    <b:City>Dublin</b:City>
    <b:Publisher>James Duffy</b:Publisher>
    <b:Year>1955</b:Year>
    <b:RefOrder>10</b:RefOrder>
  </b:Source>
  <b:Source>
    <b:Tag>Rob51</b:Tag>
    <b:SourceType>Book</b:SourceType>
    <b:Guid>{1147B4CA-EEB4-5846-9456-39B16DF0F67D}</b:Guid>
    <b:Author>
      <b:Author>
        <b:NameList>
          <b:Person>
            <b:Last>Robinson</b:Last>
            <b:First>Lennox</b:First>
          </b:Person>
        </b:NameList>
      </b:Author>
    </b:Author>
    <b:Title>Ireland’s Abbey Theatre: A History 1899-1951</b:Title>
    <b:City>London</b:City>
    <b:Publisher>Sidgwick and Jackson</b:Publisher>
    <b:Year>1951</b:Year>
    <b:RefOrder>13</b:RefOrder>
  </b:Source>
  <b:Source>
    <b:Tag>Sad82</b:Tag>
    <b:SourceType>Book</b:SourceType>
    <b:Guid>{37FCA45C-5437-B94B-92FF-E0BE74A70E37}</b:Guid>
    <b:Title>Theatre Business: The Correspondence of the First Abbey Theatre Directors: William Butler Yeats, Lady Gregory, and J. M. Synge</b:Title>
    <b:City>University Park</b:City>
    <b:Publisher>Penn State University Press</b:Publisher>
    <b:Year>1982</b:Year>
    <b:Author>
      <b:Editor>
        <b:NameList>
          <b:Person>
            <b:Last>Saddlemyer</b:Last>
            <b:First>Ann</b:First>
          </b:Person>
        </b:NameList>
      </b:Editor>
    </b:Author>
    <b:RefOrder>14</b:RefOrder>
  </b:Source>
</b:Sources>
</file>

<file path=customXml/itemProps1.xml><?xml version="1.0" encoding="utf-8"?>
<ds:datastoreItem xmlns:ds="http://schemas.openxmlformats.org/officeDocument/2006/customXml" ds:itemID="{45AD55D0-F328-054A-95F0-2BA86F06C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4</Pages>
  <Words>1411</Words>
  <Characters>8045</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Laura Dosky</cp:lastModifiedBy>
  <cp:revision>4</cp:revision>
  <dcterms:created xsi:type="dcterms:W3CDTF">2015-08-30T20:12:00Z</dcterms:created>
  <dcterms:modified xsi:type="dcterms:W3CDTF">2015-09-05T20:00:00Z</dcterms:modified>
</cp:coreProperties>
</file>