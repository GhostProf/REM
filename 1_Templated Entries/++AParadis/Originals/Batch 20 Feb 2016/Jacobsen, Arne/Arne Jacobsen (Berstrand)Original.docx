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40" w:lineRule="auto"/>
        <w:rPr>
          <w:rFonts w:ascii="Times New Roman" w:cs="Times New Roman" w:hAnsi="Times New Roman" w:eastAsia="Times New Roman"/>
          <w:color w:val="808080"/>
          <w:u w:color="808080"/>
        </w:rPr>
      </w:pPr>
      <w:r>
        <w:rPr>
          <w:rFonts w:ascii="Times New Roman"/>
          <w:color w:val="808080"/>
          <w:u w:color="808080"/>
          <w:rtl w:val="0"/>
          <w:lang w:val="de-DE"/>
        </w:rPr>
        <w:t>Tordis Berstrand</w:t>
      </w:r>
    </w:p>
    <w:p>
      <w:pPr>
        <w:pStyle w:val="Body"/>
        <w:spacing w:line="240" w:lineRule="auto"/>
        <w:rPr>
          <w:rFonts w:ascii="Times New Roman" w:cs="Times New Roman" w:hAnsi="Times New Roman" w:eastAsia="Times New Roman"/>
          <w:color w:val="808080"/>
          <w:u w:color="808080"/>
        </w:rPr>
      </w:pPr>
      <w:r>
        <w:rPr>
          <w:rFonts w:ascii="Times New Roman"/>
          <w:color w:val="808080"/>
          <w:u w:color="808080"/>
          <w:rtl w:val="0"/>
          <w:lang w:val="en-US"/>
        </w:rPr>
        <w:t>University of Kent</w:t>
      </w:r>
    </w:p>
    <w:p>
      <w:pPr>
        <w:pStyle w:val="Body"/>
        <w:spacing w:line="240" w:lineRule="auto"/>
        <w:rPr>
          <w:rFonts w:ascii="Times New Roman" w:cs="Times New Roman" w:hAnsi="Times New Roman" w:eastAsia="Times New Roman"/>
        </w:rPr>
      </w:pPr>
    </w:p>
    <w:p>
      <w:pPr>
        <w:pStyle w:val="Body"/>
        <w:spacing w:line="240" w:lineRule="auto"/>
        <w:rPr>
          <w:rFonts w:ascii="Times New Roman Bold" w:cs="Times New Roman Bold" w:hAnsi="Times New Roman Bold" w:eastAsia="Times New Roman Bold"/>
        </w:rPr>
      </w:pPr>
      <w:r>
        <w:rPr>
          <w:rFonts w:ascii="Times New Roman Bold"/>
          <w:rtl w:val="0"/>
          <w:lang w:val="da-DK"/>
        </w:rPr>
        <w:t>Jacobsen, Arne Emil (1902-1971)</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cs="Times New Roman" w:hAnsi="Times New Roman" w:eastAsia="Times New Roman"/>
          <w:rtl w:val="0"/>
        </w:rPr>
        <w:drawing>
          <wp:inline distT="0" distB="0" distL="0" distR="0">
            <wp:extent cx="1802335" cy="243371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rotWithShape="1">
                    <a:blip r:embed="rId4">
                      <a:extLst/>
                    </a:blip>
                    <a:srcRect l="0" t="0" r="0" b="0"/>
                    <a:stretch>
                      <a:fillRect/>
                    </a:stretch>
                  </pic:blipFill>
                  <pic:spPr>
                    <a:xfrm>
                      <a:off x="0" y="0"/>
                      <a:ext cx="1802335" cy="2433712"/>
                    </a:xfrm>
                    <a:prstGeom prst="rect">
                      <a:avLst/>
                    </a:prstGeom>
                    <a:noFill/>
                    <a:ln>
                      <a:noFill/>
                    </a:ln>
                    <a:effectLst/>
                    <a:extLst/>
                  </pic:spPr>
                </pic:pic>
              </a:graphicData>
            </a:graphic>
          </wp:inline>
        </w:drawing>
      </w:r>
    </w:p>
    <w:p>
      <w:pPr>
        <w:pStyle w:val="Body"/>
        <w:spacing w:line="240" w:lineRule="auto"/>
        <w:rPr>
          <w:rFonts w:ascii="Times New Roman" w:cs="Times New Roman" w:hAnsi="Times New Roman" w:eastAsia="Times New Roman"/>
        </w:rPr>
      </w:pPr>
      <w:r>
        <w:rPr>
          <w:rFonts w:ascii="Times New Roman"/>
          <w:rtl w:val="0"/>
          <w:lang w:val="da-DK"/>
        </w:rPr>
        <w:t>Arne Jacobsen</w:t>
      </w:r>
    </w:p>
    <w:p>
      <w:pPr>
        <w:pStyle w:val="Body"/>
        <w:spacing w:line="240" w:lineRule="auto"/>
        <w:rPr>
          <w:rFonts w:ascii="Times New Roman" w:cs="Times New Roman" w:hAnsi="Times New Roman" w:eastAsia="Times New Roman"/>
        </w:rPr>
      </w:pPr>
      <w:hyperlink r:id="rId5" w:history="1">
        <w:r>
          <w:rPr>
            <w:rStyle w:val="Hyperlink.0"/>
            <w:rFonts w:ascii="Times New Roman"/>
            <w:rtl w:val="0"/>
          </w:rPr>
          <w:t>http://www.purevillage.net/wp-content/uploads/2010/11/Arne_gro%C3%9F.jpg</w:t>
        </w:r>
      </w:hyperlink>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lang w:val="en-US"/>
        </w:rPr>
        <w:t>The Danish architect and designer Arne Jacobsen first trained as a bricklayer before studying architecture at the Royal Danish Academy of Fine Arts, Copenhagen (1924-27). Under the auspices of the director of furniture design, Kaare Klint, Jacobsen explored what would become hallmarks of Nordic Modernism</w:t>
      </w:r>
      <w:del w:id="0" w:date="2014-03-31T13:53:28Z" w:author="Sophie Pinkoski">
        <w:r>
          <w:rPr>
            <w:rFonts w:hAnsi="Helvetica" w:hint="default"/>
            <w:rtl w:val="0"/>
            <w:lang w:val="en-US"/>
          </w:rPr>
          <w:delText xml:space="preserve"> –</w:delText>
        </w:r>
      </w:del>
      <w:del w:id="1" w:date="2014-03-31T13:53:28Z" w:author="Sophie Pinkoski">
        <w:r>
          <w:rPr>
            <w:rFonts w:ascii="Times New Roman"/>
            <w:rtl w:val="0"/>
            <w:lang w:val="en-US"/>
          </w:rPr>
          <w:delText xml:space="preserve"> refined texture, integrity of form and advanced workmanship. After graduation, a successful architec</w:delText>
        </w:r>
      </w:del>
      <w:ins w:id="2" w:date="2014-03-31T14:00:14Z" w:author="Sophie Pinkoski">
        <w:r>
          <w:rPr>
            <w:rFonts w:hAnsi="Helvetica" w:hint="default"/>
            <w:rtl w:val="0"/>
            <w:lang w:val="en-US"/>
          </w:rPr>
          <w:t>—</w:t>
        </w:r>
      </w:ins>
      <w:ins w:id="3" w:date="2014-03-31T14:00:14Z" w:author="Sophie Pinkoski">
        <w:r>
          <w:rPr>
            <w:rFonts w:ascii="Times New Roman"/>
            <w:rtl w:val="0"/>
            <w:lang w:val="en-US"/>
          </w:rPr>
          <w:t>his architec</w:t>
        </w:r>
      </w:ins>
      <w:r>
        <w:rPr>
          <w:rFonts w:ascii="Times New Roman"/>
          <w:rtl w:val="0"/>
          <w:lang w:val="en-US"/>
        </w:rPr>
        <w:t>tural career was launched, yet it is Jacobsen</w:t>
      </w:r>
      <w:r>
        <w:rPr>
          <w:rFonts w:hAnsi="Helvetica" w:hint="default"/>
          <w:rtl w:val="0"/>
          <w:lang w:val="en-US"/>
        </w:rPr>
        <w:t>’</w:t>
      </w:r>
      <w:r>
        <w:rPr>
          <w:rFonts w:ascii="Times New Roman"/>
          <w:rtl w:val="0"/>
          <w:lang w:val="en-US"/>
        </w:rPr>
        <w:t>s furniture design, especially his chairs, which have brought the prolific designer international acknowledgement on a larger scale.</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rPr>
        <w:t>Jacobsen</w:t>
      </w:r>
      <w:r>
        <w:rPr>
          <w:rFonts w:hAnsi="Helvetica" w:hint="default"/>
          <w:rtl w:val="0"/>
          <w:lang w:val="en-US"/>
        </w:rPr>
        <w:t>’</w:t>
      </w:r>
      <w:r>
        <w:rPr>
          <w:rFonts w:ascii="Times New Roman"/>
          <w:rtl w:val="0"/>
          <w:lang w:val="en-US"/>
        </w:rPr>
        <w:t>s competition entry for the House of the Future (1929) set the scene early for a radical take on Modernism, which would also inform the design of the Bellevue Beach complex, Copenhagen (1932-35). While the show</w:t>
      </w:r>
      <w:ins w:id="4" w:date="2014-03-31T13:54:02Z" w:author="Sophie Pinkoski">
        <w:r>
          <w:rPr>
            <w:rFonts w:ascii="Times New Roman"/>
            <w:rtl w:val="0"/>
            <w:lang w:val="en-US"/>
          </w:rPr>
          <w:t xml:space="preserve"> </w:t>
        </w:r>
      </w:ins>
      <w:del w:id="5" w:date="2014-03-31T13:54:01Z" w:author="Sophie Pinkoski">
        <w:r>
          <w:rPr>
            <w:rFonts w:ascii="Times New Roman"/>
            <w:rtl w:val="0"/>
          </w:rPr>
          <w:delText xml:space="preserve"> </w:delText>
        </w:r>
      </w:del>
      <w:r>
        <w:rPr>
          <w:rFonts w:ascii="Times New Roman"/>
          <w:rtl w:val="0"/>
          <w:lang w:val="en-US"/>
        </w:rPr>
        <w:t>house introduced a Danish audience to the mechanical utopia of modern dwelling, the white-rendered beach environment was an equally alluring Functionalist manifestation of modern life. Jacobsen</w:t>
      </w:r>
      <w:r>
        <w:rPr>
          <w:rFonts w:hAnsi="Helvetica" w:hint="default"/>
          <w:rtl w:val="0"/>
          <w:lang w:val="en-US"/>
        </w:rPr>
        <w:t>’</w:t>
      </w:r>
      <w:r>
        <w:rPr>
          <w:rFonts w:ascii="Times New Roman"/>
          <w:rtl w:val="0"/>
          <w:lang w:val="en-US"/>
        </w:rPr>
        <w:t xml:space="preserve">s great business talent further secured several commissions for private houses (1931-43), and a number of public buildings in tune with the sharp and concise minimalism of North American </w:t>
      </w:r>
      <w:del w:id="6" w:date="2014-03-31T13:55:29Z" w:author="Sophie Pinkoski">
        <w:r>
          <w:rPr>
            <w:rFonts w:ascii="Times New Roman"/>
            <w:rtl w:val="0"/>
          </w:rPr>
          <w:delText>INTERNATIONAL STYLE</w:delText>
        </w:r>
      </w:del>
      <w:ins w:id="7" w:date="2014-03-31T13:55:33Z" w:author="Sophie Pinkoski">
        <w:r>
          <w:rPr>
            <w:rFonts w:ascii="Times New Roman"/>
            <w:rtl w:val="0"/>
            <w:lang w:val="en-US"/>
          </w:rPr>
          <w:t>International Style</w:t>
        </w:r>
      </w:ins>
      <w:r>
        <w:rPr>
          <w:rFonts w:ascii="Times New Roman"/>
          <w:rtl w:val="0"/>
          <w:lang w:val="en-US"/>
        </w:rPr>
        <w:t xml:space="preserve"> followed after </w:t>
      </w:r>
      <w:del w:id="8" w:date="2014-03-31T13:55:37Z" w:author="Sophie Pinkoski">
        <w:r>
          <w:rPr>
            <w:rFonts w:ascii="Times New Roman"/>
            <w:rtl w:val="0"/>
            <w:lang w:val="en-US"/>
          </w:rPr>
          <w:delText>World War II</w:delText>
        </w:r>
      </w:del>
      <w:ins w:id="9" w:date="2014-03-31T13:55:43Z" w:author="Sophie Pinkoski">
        <w:r>
          <w:rPr>
            <w:rFonts w:ascii="Times New Roman"/>
            <w:rtl w:val="0"/>
            <w:lang w:val="en-US"/>
          </w:rPr>
          <w:t>the Second World War</w:t>
        </w:r>
      </w:ins>
      <w:r>
        <w:rPr>
          <w:rFonts w:ascii="Times New Roman"/>
          <w:rtl w:val="0"/>
          <w:lang w:val="en-US"/>
        </w:rPr>
        <w:t>. The Royal Hotel and SAS Terminal, Copenhagen (1960) is an example of this.</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lang w:val="en-US"/>
        </w:rPr>
        <w:t>It was especially in relation to these large-scale public schemes that the iconic furniture and household objects were developed. The chairs designed in the 1950s</w:t>
      </w:r>
      <w:del w:id="10" w:date="2014-03-31T13:56:06Z" w:author="Sophie Pinkoski">
        <w:r>
          <w:rPr>
            <w:rFonts w:hAnsi="Helvetica" w:hint="default"/>
            <w:rtl w:val="0"/>
            <w:lang w:val="en-US"/>
          </w:rPr>
          <w:delText xml:space="preserve"> – </w:delText>
        </w:r>
      </w:del>
      <w:ins w:id="11" w:date="2014-03-31T13:56:06Z" w:author="Sophie Pinkoski">
        <w:r>
          <w:rPr>
            <w:rFonts w:hAnsi="Helvetica" w:hint="default"/>
            <w:rtl w:val="0"/>
            <w:lang w:val="en-US"/>
          </w:rPr>
          <w:t>—</w:t>
        </w:r>
      </w:ins>
      <w:r>
        <w:rPr>
          <w:rFonts w:ascii="Times New Roman"/>
          <w:rtl w:val="0"/>
          <w:lang w:val="en-US"/>
        </w:rPr>
        <w:t>the Ant (1952), Series 7 (1955), the Egg and the Swan (both 1958)</w:t>
      </w:r>
      <w:del w:id="12" w:date="2014-03-31T13:56:14Z" w:author="Sophie Pinkoski">
        <w:r>
          <w:rPr>
            <w:rFonts w:hAnsi="Helvetica" w:hint="default"/>
            <w:rtl w:val="0"/>
            <w:lang w:val="en-US"/>
          </w:rPr>
          <w:delText xml:space="preserve"> –</w:delText>
        </w:r>
      </w:del>
      <w:ins w:id="13" w:date="2014-03-31T13:56:14Z" w:author="Sophie Pinkoski">
        <w:r>
          <w:rPr>
            <w:rFonts w:hAnsi="Helvetica" w:hint="default"/>
            <w:rtl w:val="0"/>
            <w:lang w:val="en-US"/>
          </w:rPr>
          <w:t>—</w:t>
        </w:r>
      </w:ins>
      <w:del w:id="14" w:date="2014-03-31T13:56:14Z" w:author="Sophie Pinkoski">
        <w:r>
          <w:rPr>
            <w:rFonts w:ascii="Times New Roman"/>
            <w:rtl w:val="0"/>
            <w:lang w:val="en-US"/>
          </w:rPr>
          <w:delText xml:space="preserve"> </w:delText>
        </w:r>
      </w:del>
      <w:r>
        <w:rPr>
          <w:rFonts w:ascii="Times New Roman"/>
          <w:rtl w:val="0"/>
          <w:lang w:val="en-US"/>
        </w:rPr>
        <w:t>have all become design classics and are still produced by the Fritz Hansen furniture factory in Denmark. Jacobsen acknowledged the possibilities of industrial production, not least the use of synthetic materials, from early on and would move away from techniques and materials otherwise integral to Danish craft and design.</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lang w:val="en-US"/>
        </w:rPr>
        <w:t>The development of Jacobsen</w:t>
      </w:r>
      <w:r>
        <w:rPr>
          <w:rFonts w:hAnsi="Helvetica" w:hint="default"/>
          <w:rtl w:val="0"/>
          <w:lang w:val="en-US"/>
        </w:rPr>
        <w:t>’</w:t>
      </w:r>
      <w:r>
        <w:rPr>
          <w:rFonts w:ascii="Times New Roman"/>
          <w:rtl w:val="0"/>
          <w:lang w:val="en-US"/>
        </w:rPr>
        <w:t xml:space="preserve">s distinctly modern architectural approach and style is seen in the town halls in </w:t>
      </w:r>
      <w:r>
        <w:rPr>
          <w:rFonts w:hAnsi="Helvetica" w:hint="default"/>
          <w:rtl w:val="0"/>
          <w:lang w:val="en-US"/>
        </w:rPr>
        <w:t>Å</w:t>
      </w:r>
      <w:r>
        <w:rPr>
          <w:rFonts w:ascii="Times New Roman"/>
          <w:rtl w:val="0"/>
          <w:lang w:val="en-US"/>
        </w:rPr>
        <w:t>rhus (1937-42) and S</w:t>
      </w:r>
      <w:r>
        <w:rPr>
          <w:rFonts w:hAnsi="Helvetica" w:hint="default"/>
          <w:rtl w:val="0"/>
          <w:lang w:val="en-US"/>
        </w:rPr>
        <w:t>ø</w:t>
      </w:r>
      <w:r>
        <w:rPr>
          <w:rFonts w:ascii="Times New Roman"/>
          <w:rtl w:val="0"/>
        </w:rPr>
        <w:t>ller</w:t>
      </w:r>
      <w:r>
        <w:rPr>
          <w:rFonts w:hAnsi="Helvetica" w:hint="default"/>
          <w:rtl w:val="0"/>
          <w:lang w:val="en-US"/>
        </w:rPr>
        <w:t>ø</w:t>
      </w:r>
      <w:r>
        <w:rPr>
          <w:rFonts w:ascii="Times New Roman"/>
          <w:rtl w:val="0"/>
          <w:lang w:val="en-US"/>
        </w:rPr>
        <w:t>d (1939-42), the Munkeg</w:t>
      </w:r>
      <w:r>
        <w:rPr>
          <w:rFonts w:hAnsi="Helvetica" w:hint="default"/>
          <w:rtl w:val="0"/>
          <w:lang w:val="en-US"/>
        </w:rPr>
        <w:t>å</w:t>
      </w:r>
      <w:r>
        <w:rPr>
          <w:rFonts w:ascii="Times New Roman"/>
          <w:rtl w:val="0"/>
          <w:lang w:val="en-US"/>
        </w:rPr>
        <w:t>rd School, S</w:t>
      </w:r>
      <w:r>
        <w:rPr>
          <w:rFonts w:hAnsi="Helvetica" w:hint="default"/>
          <w:rtl w:val="0"/>
          <w:lang w:val="en-US"/>
        </w:rPr>
        <w:t>ø</w:t>
      </w:r>
      <w:r>
        <w:rPr>
          <w:rFonts w:ascii="Times New Roman"/>
          <w:rtl w:val="0"/>
          <w:lang w:val="en-US"/>
        </w:rPr>
        <w:t>borg (1949-57) and the National Bank of Denmark (1961-78). A growing interest in garden design influenced the utili</w:t>
      </w:r>
      <w:ins w:id="15" w:date="2014-03-31T13:57:18Z" w:author="Sophie Pinkoski">
        <w:r>
          <w:rPr>
            <w:rFonts w:ascii="Times New Roman"/>
            <w:rtl w:val="0"/>
            <w:lang w:val="en-US"/>
          </w:rPr>
          <w:t>z</w:t>
        </w:r>
      </w:ins>
      <w:del w:id="16" w:date="2014-03-31T13:57:18Z" w:author="Sophie Pinkoski">
        <w:r>
          <w:rPr>
            <w:rFonts w:ascii="Times New Roman"/>
            <w:rtl w:val="0"/>
          </w:rPr>
          <w:delText>s</w:delText>
        </w:r>
      </w:del>
      <w:r>
        <w:rPr>
          <w:rFonts w:ascii="Times New Roman"/>
          <w:rtl w:val="0"/>
          <w:lang w:val="en-US"/>
        </w:rPr>
        <w:t>ation of outdoor areas as integral aspects of the overall spatial articulation of a site, an element most notably seen in Jacobsen</w:t>
      </w:r>
      <w:r>
        <w:rPr>
          <w:rFonts w:hAnsi="Helvetica" w:hint="default"/>
          <w:rtl w:val="0"/>
          <w:lang w:val="en-US"/>
        </w:rPr>
        <w:t>’</w:t>
      </w:r>
      <w:r>
        <w:rPr>
          <w:rFonts w:ascii="Times New Roman"/>
          <w:rtl w:val="0"/>
          <w:lang w:val="en-US"/>
        </w:rPr>
        <w:t>s design for St Catherine</w:t>
      </w:r>
      <w:r>
        <w:rPr>
          <w:rFonts w:hAnsi="Helvetica" w:hint="default"/>
          <w:rtl w:val="0"/>
          <w:lang w:val="en-US"/>
        </w:rPr>
        <w:t>’</w:t>
      </w:r>
      <w:r>
        <w:rPr>
          <w:rFonts w:ascii="Times New Roman"/>
          <w:rtl w:val="0"/>
          <w:lang w:val="en-US"/>
        </w:rPr>
        <w:t>s College, Oxford (1960-63). Jacobsen landed this commission as the first non-native architect to design an English college. Involved with radical Danish thinkers such as Poul Henningsen, Jacobsen also became Professor in Architecture at the Academy in Copenhagen (1956-65), as well as honorary member of the American Institute of Architects and the Royal Institute of British Architects towards the end of his life.</w:t>
      </w:r>
    </w:p>
    <w:p>
      <w:pPr>
        <w:pStyle w:val="Body"/>
        <w:spacing w:line="240" w:lineRule="auto"/>
        <w:rPr>
          <w:rFonts w:ascii="Times New Roman" w:cs="Times New Roman" w:hAnsi="Times New Roman" w:eastAsia="Times New Roman"/>
        </w:rPr>
      </w:pPr>
    </w:p>
    <w:p>
      <w:pPr>
        <w:pStyle w:val="Body"/>
        <w:spacing w:line="240" w:lineRule="auto"/>
        <w:rPr>
          <w:rFonts w:ascii="Times New Roman Bold" w:cs="Times New Roman Bold" w:hAnsi="Times New Roman Bold" w:eastAsia="Times New Roman Bold"/>
        </w:rPr>
      </w:pPr>
      <w:r>
        <w:rPr>
          <w:rFonts w:ascii="Times New Roman Bold"/>
          <w:rtl w:val="0"/>
          <w:lang w:val="en-US"/>
        </w:rPr>
        <w:t>List of works</w:t>
      </w:r>
    </w:p>
    <w:p>
      <w:pPr>
        <w:pStyle w:val="Body"/>
        <w:spacing w:line="240" w:lineRule="auto"/>
        <w:rPr>
          <w:rFonts w:ascii="Times New Roman Bold" w:cs="Times New Roman Bold" w:hAnsi="Times New Roman Bold" w:eastAsia="Times New Roman Bold"/>
        </w:rPr>
      </w:pPr>
    </w:p>
    <w:p>
      <w:pPr>
        <w:pStyle w:val="Body"/>
        <w:spacing w:line="240" w:lineRule="auto"/>
        <w:rPr>
          <w:rFonts w:ascii="Times New Roman" w:cs="Times New Roman" w:hAnsi="Times New Roman" w:eastAsia="Times New Roman"/>
        </w:rPr>
      </w:pPr>
      <w:r>
        <w:rPr>
          <w:rFonts w:ascii="Times New Roman"/>
          <w:rtl w:val="0"/>
          <w:lang w:val="en-US"/>
        </w:rPr>
        <w:t>1929</w:t>
        <w:tab/>
        <w:tab/>
        <w:t>Own house, Charlottenlund, Denmark</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lang w:val="en-US"/>
        </w:rPr>
        <w:t>1935</w:t>
        <w:tab/>
        <w:tab/>
        <w:t>Novo therapeutic laboratory, Frederiksberg, Denmark</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rPr>
        <w:t>1946-54</w:t>
        <w:tab/>
        <w:t>S</w:t>
      </w:r>
      <w:r>
        <w:rPr>
          <w:rFonts w:hAnsi="Helvetica" w:hint="default"/>
          <w:rtl w:val="0"/>
          <w:lang w:val="en-US"/>
        </w:rPr>
        <w:t>ø</w:t>
      </w:r>
      <w:r>
        <w:rPr>
          <w:rFonts w:ascii="Times New Roman"/>
          <w:rtl w:val="0"/>
          <w:lang w:val="en-US"/>
        </w:rPr>
        <w:t>holm, Klampenborg, Denmark (where Jacobsen also lived)</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lang w:val="en-US"/>
        </w:rPr>
        <w:t>1969</w:t>
        <w:tab/>
        <w:tab/>
        <w:t>Royal Danish Embassy, London, United Kingdom (built by Dissing+Weitling, 1977)</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rPr>
        <w:t>1969</w:t>
        <w:tab/>
        <w:tab/>
        <w:t>R</w:t>
      </w:r>
      <w:r>
        <w:rPr>
          <w:rFonts w:hAnsi="Helvetica" w:hint="default"/>
          <w:rtl w:val="0"/>
          <w:lang w:val="en-US"/>
        </w:rPr>
        <w:t>ø</w:t>
      </w:r>
      <w:r>
        <w:rPr>
          <w:rFonts w:ascii="Times New Roman"/>
          <w:rtl w:val="0"/>
          <w:lang w:val="en-US"/>
        </w:rPr>
        <w:t>dovre Library, R</w:t>
      </w:r>
      <w:r>
        <w:rPr>
          <w:rFonts w:hAnsi="Helvetica" w:hint="default"/>
          <w:rtl w:val="0"/>
          <w:lang w:val="en-US"/>
        </w:rPr>
        <w:t>ø</w:t>
      </w:r>
      <w:r>
        <w:rPr>
          <w:rFonts w:ascii="Times New Roman"/>
          <w:rtl w:val="0"/>
          <w:lang w:val="da-DK"/>
        </w:rPr>
        <w:t>dovre, Denmark</w:t>
      </w:r>
    </w:p>
    <w:p>
      <w:pPr>
        <w:pStyle w:val="Body"/>
        <w:spacing w:line="240" w:lineRule="auto"/>
        <w:rPr>
          <w:rFonts w:ascii="Times New Roman" w:cs="Times New Roman" w:hAnsi="Times New Roman" w:eastAsia="Times New Roman"/>
        </w:rPr>
      </w:pPr>
    </w:p>
    <w:p>
      <w:pPr>
        <w:pStyle w:val="Body"/>
        <w:spacing w:line="240" w:lineRule="auto"/>
        <w:rPr>
          <w:rFonts w:ascii="Times New Roman Bold" w:cs="Times New Roman Bold" w:hAnsi="Times New Roman Bold" w:eastAsia="Times New Roman Bold"/>
        </w:rPr>
      </w:pPr>
      <w:r>
        <w:rPr>
          <w:rFonts w:ascii="Times New Roman Bold"/>
          <w:rtl w:val="0"/>
          <w:lang w:val="en-US"/>
        </w:rPr>
        <w:t>References and further reading</w:t>
      </w:r>
    </w:p>
    <w:p>
      <w:pPr>
        <w:pStyle w:val="Body"/>
        <w:spacing w:line="240" w:lineRule="auto"/>
        <w:rPr>
          <w:rFonts w:ascii="Times New Roman Bold" w:cs="Times New Roman Bold" w:hAnsi="Times New Roman Bold" w:eastAsia="Times New Roman Bold"/>
        </w:rPr>
      </w:pPr>
    </w:p>
    <w:p>
      <w:pPr>
        <w:pStyle w:val="Body"/>
        <w:spacing w:line="240" w:lineRule="auto"/>
        <w:rPr>
          <w:rFonts w:ascii="Times New Roman" w:cs="Times New Roman" w:hAnsi="Times New Roman" w:eastAsia="Times New Roman"/>
        </w:rPr>
      </w:pPr>
      <w:r>
        <w:rPr>
          <w:rFonts w:ascii="Times New Roman"/>
          <w:rtl w:val="0"/>
        </w:rPr>
        <w:t xml:space="preserve">Faber, T. (1964) </w:t>
      </w:r>
      <w:r>
        <w:rPr>
          <w:rFonts w:ascii="Times New Roman"/>
          <w:i w:val="1"/>
          <w:iCs w:val="1"/>
          <w:rtl w:val="0"/>
          <w:lang w:val="da-DK"/>
        </w:rPr>
        <w:t>Arne Jacobsen</w:t>
      </w:r>
      <w:r>
        <w:rPr>
          <w:rFonts w:ascii="Times New Roman"/>
          <w:rtl w:val="0"/>
          <w:lang w:val="it-IT"/>
        </w:rPr>
        <w:t>, Trans. Rockwell, E., London: Tiranti.</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rPr>
        <w:t>T</w:t>
      </w:r>
      <w:r>
        <w:rPr>
          <w:rFonts w:hAnsi="Helvetica" w:hint="default"/>
          <w:rtl w:val="0"/>
          <w:lang w:val="en-US"/>
        </w:rPr>
        <w:t>ø</w:t>
      </w:r>
      <w:r>
        <w:rPr>
          <w:rFonts w:ascii="Times New Roman"/>
          <w:rtl w:val="0"/>
        </w:rPr>
        <w:t xml:space="preserve">jner, P. E. &amp; Vindum, K. (1996) </w:t>
      </w:r>
      <w:r>
        <w:rPr>
          <w:rFonts w:ascii="Times New Roman"/>
          <w:i w:val="1"/>
          <w:iCs w:val="1"/>
          <w:rtl w:val="0"/>
          <w:lang w:val="da-DK"/>
        </w:rPr>
        <w:t xml:space="preserve">Arne Jacobsen </w:t>
      </w:r>
      <w:r>
        <w:rPr>
          <w:rFonts w:hAnsi="Helvetica" w:hint="default"/>
          <w:i w:val="1"/>
          <w:iCs w:val="1"/>
          <w:rtl w:val="0"/>
          <w:lang w:val="en-US"/>
        </w:rPr>
        <w:t>–</w:t>
      </w:r>
      <w:r>
        <w:rPr>
          <w:rFonts w:ascii="Times New Roman"/>
          <w:i w:val="1"/>
          <w:iCs w:val="1"/>
          <w:rtl w:val="0"/>
          <w:lang w:val="en-US"/>
        </w:rPr>
        <w:t xml:space="preserve"> Architect &amp; Designer</w:t>
      </w:r>
      <w:r>
        <w:rPr>
          <w:rFonts w:ascii="Times New Roman"/>
          <w:rtl w:val="0"/>
          <w:lang w:val="en-US"/>
        </w:rPr>
        <w:t>, Copenhagen: Danish Design Centre.</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rPr>
        <w:t xml:space="preserve">Thau, C. &amp; Vindum, K. (2001) </w:t>
      </w:r>
      <w:r>
        <w:rPr>
          <w:rFonts w:ascii="Times New Roman"/>
          <w:i w:val="1"/>
          <w:iCs w:val="1"/>
          <w:rtl w:val="0"/>
          <w:lang w:val="da-DK"/>
        </w:rPr>
        <w:t>Arne Jacobsen</w:t>
      </w:r>
      <w:r>
        <w:rPr>
          <w:rFonts w:ascii="Times New Roman"/>
          <w:rtl w:val="0"/>
          <w:lang w:val="en-US"/>
        </w:rPr>
        <w:t>, Trans. Abrahamsen, M. G., 2nd edition, Copenhagen: Danish Architectural Press.</w:t>
      </w:r>
    </w:p>
    <w:p>
      <w:pPr>
        <w:pStyle w:val="Body"/>
        <w:spacing w:line="240" w:lineRule="auto"/>
        <w:rPr>
          <w:rFonts w:ascii="Times New Roman" w:cs="Times New Roman" w:hAnsi="Times New Roman" w:eastAsia="Times New Roman"/>
        </w:rPr>
      </w:pPr>
    </w:p>
    <w:p>
      <w:pPr>
        <w:pStyle w:val="Body"/>
        <w:spacing w:line="240" w:lineRule="auto"/>
        <w:rPr>
          <w:rFonts w:ascii="Times New Roman Bold" w:cs="Times New Roman Bold" w:hAnsi="Times New Roman Bold" w:eastAsia="Times New Roman Bold"/>
        </w:rPr>
      </w:pPr>
      <w:r>
        <w:rPr>
          <w:rFonts w:ascii="Times New Roman Bold"/>
          <w:rtl w:val="0"/>
          <w:lang w:val="pt-PT"/>
        </w:rPr>
        <w:t xml:space="preserve"> Visual material:</w:t>
      </w:r>
    </w:p>
    <w:p>
      <w:pPr>
        <w:pStyle w:val="Body"/>
        <w:spacing w:line="240" w:lineRule="auto"/>
        <w:rPr>
          <w:rFonts w:ascii="Times New Roman Bold" w:cs="Times New Roman Bold" w:hAnsi="Times New Roman Bold" w:eastAsia="Times New Roman Bold"/>
        </w:rPr>
      </w:pPr>
    </w:p>
    <w:p>
      <w:pPr>
        <w:pStyle w:val="Body"/>
        <w:spacing w:line="240" w:lineRule="auto"/>
        <w:rPr>
          <w:rFonts w:ascii="Times New Roman" w:cs="Times New Roman" w:hAnsi="Times New Roman" w:eastAsia="Times New Roman"/>
        </w:rPr>
      </w:pPr>
      <w:r>
        <w:rPr>
          <w:rFonts w:ascii="Times New Roman" w:cs="Times New Roman" w:hAnsi="Times New Roman" w:eastAsia="Times New Roman"/>
          <w:rtl w:val="0"/>
        </w:rPr>
        <w:drawing>
          <wp:inline distT="0" distB="0" distL="0" distR="0">
            <wp:extent cx="1451871" cy="1440000"/>
            <wp:effectExtent l="0" t="0" r="0" b="0"/>
            <wp:docPr id="1073741826" name="officeArt object" descr="The House of the Future.jpg"/>
            <wp:cNvGraphicFramePr/>
            <a:graphic xmlns:a="http://schemas.openxmlformats.org/drawingml/2006/main">
              <a:graphicData uri="http://schemas.openxmlformats.org/drawingml/2006/picture">
                <pic:pic xmlns:pic="http://schemas.openxmlformats.org/drawingml/2006/picture">
                  <pic:nvPicPr>
                    <pic:cNvPr id="1073741826" name="image2.jpg" descr="The House of the Future.jpg"/>
                    <pic:cNvPicPr/>
                  </pic:nvPicPr>
                  <pic:blipFill rotWithShape="1">
                    <a:blip r:embed="rId6">
                      <a:extLst/>
                    </a:blip>
                    <a:srcRect l="0" t="0" r="0" b="0"/>
                    <a:stretch>
                      <a:fillRect/>
                    </a:stretch>
                  </pic:blipFill>
                  <pic:spPr>
                    <a:xfrm>
                      <a:off x="0" y="0"/>
                      <a:ext cx="1451871" cy="1440000"/>
                    </a:xfrm>
                    <a:prstGeom prst="rect">
                      <a:avLst/>
                    </a:prstGeom>
                    <a:noFill/>
                    <a:ln>
                      <a:noFill/>
                    </a:ln>
                    <a:effectLst/>
                    <a:extLst/>
                  </pic:spPr>
                </pic:pic>
              </a:graphicData>
            </a:graphic>
          </wp:inline>
        </w:drawing>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lang w:val="en-US"/>
        </w:rPr>
        <w:t>House of the Future, sketch,</w:t>
      </w:r>
      <w:r>
        <w:rPr>
          <w:rFonts w:ascii="Times New Roman"/>
          <w:i w:val="1"/>
          <w:iCs w:val="1"/>
          <w:rtl w:val="0"/>
        </w:rPr>
        <w:t xml:space="preserve"> </w:t>
      </w:r>
      <w:r>
        <w:rPr>
          <w:rFonts w:ascii="Times New Roman"/>
          <w:rtl w:val="0"/>
        </w:rPr>
        <w:t>1929</w:t>
      </w:r>
    </w:p>
    <w:p>
      <w:pPr>
        <w:pStyle w:val="Body"/>
        <w:spacing w:line="240" w:lineRule="auto"/>
        <w:rPr>
          <w:rFonts w:ascii="Times New Roman" w:cs="Times New Roman" w:hAnsi="Times New Roman" w:eastAsia="Times New Roman"/>
        </w:rPr>
      </w:pPr>
      <w:r>
        <w:rPr>
          <w:rFonts w:ascii="Times New Roman"/>
          <w:rtl w:val="0"/>
          <w:lang w:val="en-US"/>
        </w:rPr>
        <w:t xml:space="preserve">Copyright: Royal Library, </w:t>
      </w:r>
      <w:hyperlink r:id="rId7" w:history="1">
        <w:r>
          <w:rPr>
            <w:rStyle w:val="Hyperlink.1"/>
            <w:rFonts w:ascii="Times New Roman"/>
            <w:color w:val="000000"/>
            <w:u w:color="000000"/>
            <w:rtl w:val="0"/>
            <w:lang w:val="nl-NL"/>
          </w:rPr>
          <w:t>http://www.kb.dk/da/nb/tema/webudstillinger/skitser/index.html</w:t>
        </w:r>
      </w:hyperlink>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cs="Times New Roman" w:hAnsi="Times New Roman" w:eastAsia="Times New Roman"/>
          <w:rtl w:val="0"/>
        </w:rPr>
        <w:drawing>
          <wp:inline distT="0" distB="0" distL="0" distR="0">
            <wp:extent cx="2037907" cy="1440000"/>
            <wp:effectExtent l="0" t="0" r="0" b="0"/>
            <wp:docPr id="1073741827" name="officeArt object" descr="Bellavista.jpg"/>
            <wp:cNvGraphicFramePr/>
            <a:graphic xmlns:a="http://schemas.openxmlformats.org/drawingml/2006/main">
              <a:graphicData uri="http://schemas.openxmlformats.org/drawingml/2006/picture">
                <pic:pic xmlns:pic="http://schemas.openxmlformats.org/drawingml/2006/picture">
                  <pic:nvPicPr>
                    <pic:cNvPr id="1073741827" name="image3.jpg" descr="Bellavista.jpg"/>
                    <pic:cNvPicPr/>
                  </pic:nvPicPr>
                  <pic:blipFill rotWithShape="1">
                    <a:blip r:embed="rId8">
                      <a:extLst/>
                    </a:blip>
                    <a:srcRect l="0" t="0" r="0" b="0"/>
                    <a:stretch>
                      <a:fillRect/>
                    </a:stretch>
                  </pic:blipFill>
                  <pic:spPr>
                    <a:xfrm>
                      <a:off x="0" y="0"/>
                      <a:ext cx="2037907" cy="1440000"/>
                    </a:xfrm>
                    <a:prstGeom prst="rect">
                      <a:avLst/>
                    </a:prstGeom>
                    <a:noFill/>
                    <a:ln>
                      <a:noFill/>
                    </a:ln>
                    <a:effectLst/>
                    <a:extLst/>
                  </pic:spPr>
                </pic:pic>
              </a:graphicData>
            </a:graphic>
          </wp:inline>
        </w:drawing>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i w:val="1"/>
          <w:iCs w:val="1"/>
        </w:rPr>
      </w:pPr>
      <w:r>
        <w:rPr>
          <w:rFonts w:ascii="Times New Roman"/>
          <w:rtl w:val="0"/>
          <w:lang w:val="en-US"/>
        </w:rPr>
        <w:t>Bellavista housing, Klampenborg,</w:t>
      </w:r>
      <w:r>
        <w:rPr>
          <w:rFonts w:ascii="Times New Roman"/>
          <w:i w:val="1"/>
          <w:iCs w:val="1"/>
          <w:rtl w:val="0"/>
        </w:rPr>
        <w:t xml:space="preserve"> </w:t>
      </w:r>
      <w:r>
        <w:rPr>
          <w:rFonts w:ascii="Times New Roman"/>
          <w:rtl w:val="0"/>
        </w:rPr>
        <w:t>1932-35</w:t>
      </w:r>
    </w:p>
    <w:p>
      <w:pPr>
        <w:pStyle w:val="Body"/>
        <w:widowControl w:val="0"/>
        <w:tabs>
          <w:tab w:val="clear" w:pos="567"/>
          <w:tab w:val="clear" w:pos="1134"/>
          <w:tab w:val="clear" w:pos="1701"/>
          <w:tab w:val="clear" w:pos="2268"/>
          <w:tab w:val="clear" w:pos="2835"/>
        </w:tabs>
        <w:spacing w:line="240" w:lineRule="auto"/>
        <w:rPr>
          <w:rFonts w:ascii="Times New Roman" w:cs="Times New Roman" w:hAnsi="Times New Roman" w:eastAsia="Times New Roman"/>
          <w:lang w:val="en-US"/>
        </w:rPr>
      </w:pPr>
      <w:r>
        <w:rPr>
          <w:rFonts w:ascii="Times New Roman"/>
          <w:rtl w:val="0"/>
          <w:lang w:val="en-US"/>
        </w:rPr>
        <w:t>Copyright: Royal Danish Academy of Fine Arts, School of Architecture Library,</w:t>
      </w:r>
    </w:p>
    <w:p>
      <w:pPr>
        <w:pStyle w:val="Body"/>
        <w:spacing w:line="240" w:lineRule="auto"/>
        <w:rPr>
          <w:rFonts w:ascii="Times New Roman" w:cs="Times New Roman" w:hAnsi="Times New Roman" w:eastAsia="Times New Roman"/>
        </w:rPr>
      </w:pPr>
      <w:hyperlink r:id="rId9" w:history="1">
        <w:r>
          <w:rPr>
            <w:rStyle w:val="Hyperlink.1"/>
            <w:rFonts w:ascii="Times New Roman"/>
            <w:color w:val="000000"/>
            <w:u w:color="000000"/>
            <w:rtl w:val="0"/>
            <w:lang w:val="da-DK"/>
          </w:rPr>
          <w:t>http://www.arkitekturbilleder.dk/bygning-Bellavista-6</w:t>
        </w:r>
      </w:hyperlink>
      <w:r>
        <w:rPr>
          <w:rFonts w:ascii="Times New Roman"/>
          <w:rtl w:val="0"/>
        </w:rPr>
        <w:t xml:space="preserve"> </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cs="Times New Roman" w:hAnsi="Times New Roman" w:eastAsia="Times New Roman"/>
          <w:rtl w:val="0"/>
        </w:rPr>
        <w:drawing>
          <wp:inline distT="0" distB="0" distL="0" distR="0">
            <wp:extent cx="2363373" cy="2363373"/>
            <wp:effectExtent l="0" t="0" r="0" b="0"/>
            <wp:docPr id="1073741828" name="officeArt object" descr="arne-jacobsen-egg-chair-in-black-leather.jpg"/>
            <wp:cNvGraphicFramePr/>
            <a:graphic xmlns:a="http://schemas.openxmlformats.org/drawingml/2006/main">
              <a:graphicData uri="http://schemas.openxmlformats.org/drawingml/2006/picture">
                <pic:pic xmlns:pic="http://schemas.openxmlformats.org/drawingml/2006/picture">
                  <pic:nvPicPr>
                    <pic:cNvPr id="1073741828" name="image4.jpg" descr="arne-jacobsen-egg-chair-in-black-leather.jpg"/>
                    <pic:cNvPicPr/>
                  </pic:nvPicPr>
                  <pic:blipFill rotWithShape="1">
                    <a:blip r:embed="rId10">
                      <a:extLst/>
                    </a:blip>
                    <a:srcRect l="0" t="0" r="0" b="0"/>
                    <a:stretch>
                      <a:fillRect/>
                    </a:stretch>
                  </pic:blipFill>
                  <pic:spPr>
                    <a:xfrm>
                      <a:off x="0" y="0"/>
                      <a:ext cx="2363373" cy="2363373"/>
                    </a:xfrm>
                    <a:prstGeom prst="rect">
                      <a:avLst/>
                    </a:prstGeom>
                    <a:noFill/>
                    <a:ln>
                      <a:noFill/>
                    </a:ln>
                    <a:effectLst/>
                    <a:extLst/>
                  </pic:spPr>
                </pic:pic>
              </a:graphicData>
            </a:graphic>
          </wp:inline>
        </w:drawing>
      </w:r>
    </w:p>
    <w:p>
      <w:pPr>
        <w:pStyle w:val="Body"/>
        <w:spacing w:line="240" w:lineRule="auto"/>
        <w:rPr>
          <w:rFonts w:ascii="Times New Roman" w:cs="Times New Roman" w:hAnsi="Times New Roman" w:eastAsia="Times New Roman"/>
        </w:rPr>
      </w:pPr>
      <w:r>
        <w:rPr>
          <w:rFonts w:ascii="Times New Roman"/>
          <w:rtl w:val="0"/>
        </w:rPr>
        <w:t>Egg Chair, 1958</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hyperlink r:id="rId11" w:history="1">
        <w:r>
          <w:rPr>
            <w:rStyle w:val="Hyperlink.0"/>
            <w:rFonts w:ascii="Times New Roman"/>
            <w:rtl w:val="0"/>
            <w:lang w:val="en-US"/>
          </w:rPr>
          <w:t>http://cdn.webshopapp.com/f/zznv0y/arne-jacobsen-egg-chair-in-black-leather.jpg</w:t>
        </w:r>
      </w:hyperlink>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cs="Times New Roman" w:hAnsi="Times New Roman" w:eastAsia="Times New Roman"/>
          <w:rtl w:val="0"/>
        </w:rPr>
        <w:drawing>
          <wp:inline distT="0" distB="0" distL="0" distR="0">
            <wp:extent cx="1426293" cy="2160000"/>
            <wp:effectExtent l="0" t="0" r="0" b="0"/>
            <wp:docPr id="1073741829" name="officeArt object" descr="SAS Hotel.jpg"/>
            <wp:cNvGraphicFramePr/>
            <a:graphic xmlns:a="http://schemas.openxmlformats.org/drawingml/2006/main">
              <a:graphicData uri="http://schemas.openxmlformats.org/drawingml/2006/picture">
                <pic:pic xmlns:pic="http://schemas.openxmlformats.org/drawingml/2006/picture">
                  <pic:nvPicPr>
                    <pic:cNvPr id="1073741829" name="image5.jpg" descr="SAS Hotel.jpg"/>
                    <pic:cNvPicPr/>
                  </pic:nvPicPr>
                  <pic:blipFill rotWithShape="1">
                    <a:blip r:embed="rId12">
                      <a:extLst/>
                    </a:blip>
                    <a:srcRect l="0" t="0" r="0" b="0"/>
                    <a:stretch>
                      <a:fillRect/>
                    </a:stretch>
                  </pic:blipFill>
                  <pic:spPr>
                    <a:xfrm>
                      <a:off x="0" y="0"/>
                      <a:ext cx="1426293" cy="2160000"/>
                    </a:xfrm>
                    <a:prstGeom prst="rect">
                      <a:avLst/>
                    </a:prstGeom>
                    <a:noFill/>
                    <a:ln>
                      <a:noFill/>
                    </a:ln>
                    <a:effectLst/>
                    <a:extLst/>
                  </pic:spPr>
                </pic:pic>
              </a:graphicData>
            </a:graphic>
          </wp:inline>
        </w:drawing>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lang w:val="en-US"/>
        </w:rPr>
        <w:t>The Royal Hotel and SAS Terminal, Copenhagen, 1960</w:t>
      </w:r>
    </w:p>
    <w:p>
      <w:pPr>
        <w:pStyle w:val="Body"/>
        <w:widowControl w:val="0"/>
        <w:tabs>
          <w:tab w:val="clear" w:pos="567"/>
          <w:tab w:val="clear" w:pos="1134"/>
          <w:tab w:val="clear" w:pos="1701"/>
          <w:tab w:val="clear" w:pos="2268"/>
          <w:tab w:val="clear" w:pos="2835"/>
        </w:tabs>
        <w:spacing w:line="240" w:lineRule="auto"/>
        <w:rPr>
          <w:rFonts w:ascii="Times New Roman" w:cs="Times New Roman" w:hAnsi="Times New Roman" w:eastAsia="Times New Roman"/>
          <w:lang w:val="en-US"/>
        </w:rPr>
      </w:pPr>
      <w:r>
        <w:rPr>
          <w:rFonts w:ascii="Times New Roman"/>
          <w:rtl w:val="0"/>
          <w:lang w:val="en-US"/>
        </w:rPr>
        <w:t>Copyright: Royal Danish Academy of Fine Arts, School of Architecture Library,</w:t>
      </w:r>
    </w:p>
    <w:p>
      <w:pPr>
        <w:pStyle w:val="Body"/>
        <w:spacing w:line="240" w:lineRule="auto"/>
        <w:rPr>
          <w:rFonts w:ascii="Times New Roman" w:cs="Times New Roman" w:hAnsi="Times New Roman" w:eastAsia="Times New Roman"/>
        </w:rPr>
      </w:pPr>
      <w:hyperlink r:id="rId13" w:history="1">
        <w:r>
          <w:rPr>
            <w:rStyle w:val="Hyperlink.1"/>
            <w:rFonts w:ascii="Times New Roman"/>
            <w:color w:val="000000"/>
            <w:u w:color="000000"/>
            <w:rtl w:val="0"/>
            <w:lang w:val="da-DK"/>
          </w:rPr>
          <w:t>http://www.arkitekturbilleder.dk/bygning-SAS-hotel-tidligere-Royal-Hotel-37</w:t>
        </w:r>
      </w:hyperlink>
    </w:p>
    <w:p>
      <w:pPr>
        <w:pStyle w:val="Body"/>
        <w:spacing w:line="240" w:lineRule="auto"/>
      </w:pPr>
      <w:r>
        <w:rPr>
          <w:rFonts w:ascii="Times New Roman" w:cs="Times New Roman" w:hAnsi="Times New Roman" w:eastAsia="Times New Roman"/>
          <w:rtl w:val="0"/>
        </w:rPr>
        <w:br w:type="page"/>
      </w:r>
    </w:p>
    <w:p>
      <w:pPr>
        <w:pStyle w:val="Body"/>
        <w:spacing w:line="240" w:lineRule="auto"/>
        <w:rPr>
          <w:rFonts w:ascii="Times New Roman" w:cs="Times New Roman" w:hAnsi="Times New Roman" w:eastAsia="Times New Roman"/>
        </w:rPr>
      </w:pPr>
      <w:r>
        <w:rPr>
          <w:rFonts w:ascii="Times New Roman" w:cs="Times New Roman" w:hAnsi="Times New Roman" w:eastAsia="Times New Roman"/>
          <w:rtl w:val="0"/>
        </w:rPr>
        <w:drawing>
          <wp:inline distT="0" distB="0" distL="0" distR="0">
            <wp:extent cx="2781106" cy="1649867"/>
            <wp:effectExtent l="0" t="0" r="0" b="0"/>
            <wp:docPr id="1073741830" name="officeArt object" descr="Chairs.jpg"/>
            <wp:cNvGraphicFramePr/>
            <a:graphic xmlns:a="http://schemas.openxmlformats.org/drawingml/2006/main">
              <a:graphicData uri="http://schemas.openxmlformats.org/drawingml/2006/picture">
                <pic:pic xmlns:pic="http://schemas.openxmlformats.org/drawingml/2006/picture">
                  <pic:nvPicPr>
                    <pic:cNvPr id="1073741830" name="image6.jpg" descr="Chairs.jpg"/>
                    <pic:cNvPicPr/>
                  </pic:nvPicPr>
                  <pic:blipFill rotWithShape="1">
                    <a:blip r:embed="rId14">
                      <a:extLst/>
                    </a:blip>
                    <a:srcRect l="0" t="9843" r="0" b="9843"/>
                    <a:stretch>
                      <a:fillRect/>
                    </a:stretch>
                  </pic:blipFill>
                  <pic:spPr>
                    <a:xfrm>
                      <a:off x="0" y="0"/>
                      <a:ext cx="2781106" cy="1649867"/>
                    </a:xfrm>
                    <a:prstGeom prst="rect">
                      <a:avLst/>
                    </a:prstGeom>
                    <a:noFill/>
                    <a:ln>
                      <a:noFill/>
                    </a:ln>
                    <a:effectLst/>
                    <a:extLst/>
                  </pic:spPr>
                </pic:pic>
              </a:graphicData>
            </a:graphic>
          </wp:inline>
        </w:drawing>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lang w:val="en-US"/>
        </w:rPr>
        <w:t>Grand Prix, Ant and Series 7, 1952-57</w:t>
      </w:r>
    </w:p>
    <w:p>
      <w:pPr>
        <w:pStyle w:val="Body"/>
        <w:spacing w:line="240" w:lineRule="auto"/>
        <w:rPr>
          <w:rFonts w:ascii="Times New Roman" w:cs="Times New Roman" w:hAnsi="Times New Roman" w:eastAsia="Times New Roman"/>
        </w:rPr>
      </w:pPr>
      <w:r>
        <w:rPr>
          <w:rFonts w:ascii="Times New Roman"/>
          <w:rtl w:val="0"/>
          <w:lang w:val="en-US"/>
        </w:rPr>
        <w:t xml:space="preserve">Copyright: Fritz Hansen, </w:t>
      </w:r>
      <w:hyperlink r:id="rId15" w:history="1">
        <w:r>
          <w:rPr>
            <w:rStyle w:val="Hyperlink.1"/>
            <w:rFonts w:ascii="Times New Roman"/>
            <w:color w:val="000000"/>
            <w:u w:color="000000"/>
            <w:rtl w:val="0"/>
            <w:lang w:val="en-US"/>
          </w:rPr>
          <w:t>http://www.fritzhansen.com/en/fritz-hansen/asset-bank?append=action/viewAsset?id=430&amp;index=1&amp;total=24&amp;view=viewSearchItem</w:t>
        </w:r>
      </w:hyperlink>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p>
    <w:p>
      <w:pPr>
        <w:pStyle w:val="Body"/>
        <w:spacing w:line="240" w:lineRule="auto"/>
        <w:rPr>
          <w:ins w:id="17" w:date="2014-03-31T14:18:58Z" w:author="Sophie Pinkoski"/>
          <w:rFonts w:ascii="Times New Roman" w:cs="Times New Roman" w:hAnsi="Times New Roman" w:eastAsia="Times New Roman"/>
        </w:rPr>
      </w:pPr>
      <w:ins w:id="18" w:date="2014-03-31T14:18:58Z" w:author="Sophie Pinkoski">
        <w:r>
          <w:rPr>
            <w:rFonts w:ascii="Times New Roman"/>
            <w:rtl w:val="0"/>
            <w:lang w:val="en-US"/>
          </w:rPr>
          <w:t>File: Room606.jpeg</w:t>
        </w:r>
      </w:ins>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rPr>
        <w:t>Jacobsen</w:t>
      </w:r>
      <w:r>
        <w:rPr>
          <w:rFonts w:hAnsi="Helvetica" w:hint="default"/>
          <w:rtl w:val="0"/>
          <w:lang w:val="en-US"/>
        </w:rPr>
        <w:t>’</w:t>
      </w:r>
      <w:r>
        <w:rPr>
          <w:rFonts w:ascii="Times New Roman"/>
          <w:rtl w:val="0"/>
          <w:lang w:val="en-US"/>
        </w:rPr>
        <w:t>s private Room 606 at The Royal Hotel and SAS Terminal with various pieces of furniture: the Egg, the Swan, the Drop, Series 3302 and 3300, 1956-1958</w:t>
      </w:r>
    </w:p>
    <w:p>
      <w:pPr>
        <w:pStyle w:val="Body"/>
        <w:spacing w:line="240" w:lineRule="auto"/>
        <w:rPr>
          <w:rFonts w:ascii="Times New Roman" w:cs="Times New Roman" w:hAnsi="Times New Roman" w:eastAsia="Times New Roman"/>
        </w:rPr>
      </w:pPr>
      <w:r>
        <w:rPr>
          <w:rFonts w:ascii="Times New Roman"/>
          <w:rtl w:val="0"/>
          <w:lang w:val="en-US"/>
        </w:rPr>
        <w:t xml:space="preserve">Copyright: Fritz Hansen, </w:t>
      </w:r>
      <w:hyperlink r:id="rId16" w:history="1">
        <w:r>
          <w:rPr>
            <w:rStyle w:val="Hyperlink.1"/>
            <w:rFonts w:ascii="Times New Roman"/>
            <w:color w:val="000000"/>
            <w:u w:color="000000"/>
            <w:rtl w:val="0"/>
            <w:lang w:val="en-US"/>
          </w:rPr>
          <w:t>http://www.fritzhansen.com/en/fritz-hansen/asset-bank?append=action/viewAsset?id=383&amp;index=1&amp;total=24&amp;view=viewSearchItem</w:t>
        </w:r>
      </w:hyperlink>
    </w:p>
    <w:p>
      <w:pPr>
        <w:pStyle w:val="Body"/>
        <w:spacing w:line="240" w:lineRule="auto"/>
        <w:rPr>
          <w:del w:id="19" w:date="2014-03-31T14:19:01Z" w:author="Sophie Pinkoski"/>
          <w:rFonts w:ascii="Times New Roman" w:cs="Times New Roman" w:hAnsi="Times New Roman" w:eastAsia="Times New Roman"/>
        </w:rPr>
      </w:pP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ins w:id="20" w:date="2014-03-31T14:18:22Z" w:author="Sophie Pinkoski">
        <w:r>
          <w:rPr>
            <w:rFonts w:ascii="Times New Roman"/>
            <w:rtl w:val="0"/>
            <w:lang w:val="en-US"/>
          </w:rPr>
          <w:t>File: ArhusTownHall.jpeg</w:t>
        </w:r>
      </w:ins>
    </w:p>
    <w:p>
      <w:pPr>
        <w:pStyle w:val="Body"/>
        <w:spacing w:line="240" w:lineRule="auto"/>
        <w:rPr>
          <w:rFonts w:ascii="Times New Roman" w:cs="Times New Roman" w:hAnsi="Times New Roman" w:eastAsia="Times New Roman"/>
        </w:rPr>
      </w:pPr>
      <w:r>
        <w:rPr>
          <w:rFonts w:hAnsi="Helvetica" w:hint="default"/>
          <w:rtl w:val="0"/>
          <w:lang w:val="en-US"/>
        </w:rPr>
        <w:t>Å</w:t>
      </w:r>
      <w:r>
        <w:rPr>
          <w:rFonts w:ascii="Times New Roman"/>
          <w:rtl w:val="0"/>
          <w:lang w:val="en-US"/>
        </w:rPr>
        <w:t>rhus Town Hall, 1937-42</w:t>
      </w:r>
    </w:p>
    <w:p>
      <w:pPr>
        <w:pStyle w:val="Body"/>
        <w:spacing w:line="240" w:lineRule="auto"/>
        <w:rPr>
          <w:rFonts w:ascii="Times New Roman" w:cs="Times New Roman" w:hAnsi="Times New Roman" w:eastAsia="Times New Roman"/>
        </w:rPr>
      </w:pPr>
      <w:r>
        <w:rPr>
          <w:rFonts w:ascii="Times New Roman"/>
          <w:rtl w:val="0"/>
          <w:lang w:val="en-US"/>
        </w:rPr>
        <w:t xml:space="preserve">Copyright: Heritage Agency of Denmark, </w:t>
      </w:r>
      <w:hyperlink r:id="rId17" w:history="1">
        <w:r>
          <w:rPr>
            <w:rStyle w:val="Hyperlink.1"/>
            <w:rFonts w:ascii="Times New Roman"/>
            <w:color w:val="000000"/>
            <w:u w:color="000000"/>
            <w:rtl w:val="0"/>
            <w:lang w:val="nl-NL"/>
          </w:rPr>
          <w:t>http://www.kulturarv.dk/1001fortaellinger/da_DK/aarhus-raadhus/images/newest/1/7-aarhus-raadhus-lars-bjarke-christensen</w:t>
        </w:r>
      </w:hyperlink>
    </w:p>
    <w:p>
      <w:pPr>
        <w:pStyle w:val="Body"/>
        <w:spacing w:line="240" w:lineRule="auto"/>
        <w:rPr>
          <w:del w:id="21" w:date="2014-03-31T14:18:34Z" w:author="Sophie Pinkoski"/>
          <w:rFonts w:ascii="Times New Roman" w:cs="Times New Roman" w:hAnsi="Times New Roman" w:eastAsia="Times New Roman"/>
        </w:rPr>
      </w:pPr>
    </w:p>
    <w:p>
      <w:pPr>
        <w:pStyle w:val="Body"/>
        <w:spacing w:line="240" w:lineRule="auto"/>
        <w:rPr>
          <w:del w:id="22" w:date="2014-03-31T14:18:34Z" w:author="Sophie Pinkoski"/>
          <w:rFonts w:ascii="Times New Roman" w:cs="Times New Roman" w:hAnsi="Times New Roman" w:eastAsia="Times New Roman"/>
        </w:rPr>
      </w:pPr>
    </w:p>
    <w:p>
      <w:pPr>
        <w:pStyle w:val="Body"/>
        <w:spacing w:line="240" w:lineRule="auto"/>
        <w:rPr>
          <w:rFonts w:ascii="Times New Roman" w:cs="Times New Roman" w:hAnsi="Times New Roman" w:eastAsia="Times New Roman"/>
        </w:rPr>
      </w:pPr>
    </w:p>
    <w:p>
      <w:pPr>
        <w:pStyle w:val="Body"/>
        <w:spacing w:line="240" w:lineRule="auto"/>
      </w:pPr>
      <w:del w:id="23" w:date="2014-03-31T14:18:26Z" w:author="Sophie Pinkoski">
        <w:r>
          <w:rPr>
            <w:rFonts w:ascii="Times New Roman" w:cs="Times New Roman" w:hAnsi="Times New Roman" w:eastAsia="Times New Roman"/>
            <w:rtl w:val="0"/>
          </w:rPr>
          <w:br w:type="page"/>
        </w:r>
      </w:del>
    </w:p>
    <w:p>
      <w:pPr>
        <w:pStyle w:val="Body"/>
        <w:spacing w:line="240" w:lineRule="auto"/>
        <w:rPr>
          <w:rFonts w:ascii="Times New Roman" w:cs="Times New Roman" w:hAnsi="Times New Roman" w:eastAsia="Times New Roman"/>
        </w:rPr>
      </w:pPr>
      <w:ins w:id="24" w:date="2014-03-31T14:17:36Z" w:author="Sophie Pinkoski">
        <w:r>
          <w:rPr>
            <w:rFonts w:ascii="Times New Roman"/>
            <w:rtl w:val="0"/>
            <w:lang w:val="en-US"/>
          </w:rPr>
          <w:t>File: Munkegard.jpeg</w:t>
        </w:r>
      </w:ins>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lang w:val="en-US"/>
        </w:rPr>
        <w:t>The Munkeg</w:t>
      </w:r>
      <w:r>
        <w:rPr>
          <w:rFonts w:hAnsi="Helvetica" w:hint="default"/>
          <w:rtl w:val="0"/>
          <w:lang w:val="en-US"/>
        </w:rPr>
        <w:t>å</w:t>
      </w:r>
      <w:r>
        <w:rPr>
          <w:rFonts w:ascii="Times New Roman"/>
          <w:rtl w:val="0"/>
          <w:lang w:val="en-US"/>
        </w:rPr>
        <w:t>rd School, Gentofte, 1949-57</w:t>
      </w:r>
    </w:p>
    <w:p>
      <w:pPr>
        <w:pStyle w:val="Body"/>
        <w:spacing w:line="240" w:lineRule="auto"/>
        <w:rPr>
          <w:rFonts w:ascii="Times New Roman" w:cs="Times New Roman" w:hAnsi="Times New Roman" w:eastAsia="Times New Roman"/>
        </w:rPr>
      </w:pPr>
      <w:r>
        <w:rPr>
          <w:rFonts w:ascii="Times New Roman"/>
          <w:rtl w:val="0"/>
          <w:lang w:val="en-US"/>
        </w:rPr>
        <w:t>Copyright: Royal Danish Academy of Fine Arts, School of Architecture Library,</w:t>
      </w:r>
      <w:r>
        <w:rPr>
          <w:rFonts w:ascii="Times New Roman"/>
          <w:rtl w:val="0"/>
          <w:lang w:val="en-US"/>
        </w:rPr>
        <w:t xml:space="preserve"> </w:t>
      </w:r>
      <w:r>
        <w:rPr>
          <w:rFonts w:ascii="Times New Roman"/>
          <w:color w:val="000000"/>
          <w:u w:color="000000"/>
          <w:rtl w:val="0"/>
          <w:lang w:val="da-DK"/>
        </w:rPr>
        <w:t>http://www.arkitekturbilleder.dk/bygning-Munkeg</w:t>
      </w:r>
      <w:r>
        <w:rPr>
          <w:rFonts w:hAnsi="Helvetica" w:hint="default"/>
          <w:color w:val="000000"/>
          <w:u w:color="000000"/>
          <w:rtl w:val="0"/>
          <w:lang w:val="en-US"/>
        </w:rPr>
        <w:t>å</w:t>
      </w:r>
      <w:r>
        <w:rPr>
          <w:rFonts w:ascii="Times New Roman"/>
          <w:color w:val="000000"/>
          <w:u w:color="000000"/>
          <w:rtl w:val="0"/>
          <w:lang w:val="da-DK"/>
        </w:rPr>
        <w:t>rdsskolen-66</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ins w:id="25" w:date="2014-03-31T14:17:52Z" w:author="Sophie Pinkoski">
        <w:r>
          <w:rPr>
            <w:rFonts w:ascii="Times New Roman"/>
            <w:rtl w:val="0"/>
            <w:lang w:val="en-US"/>
          </w:rPr>
          <w:t>File: StCatherines.jpeg</w:t>
        </w:r>
      </w:ins>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lang w:val="en-US"/>
        </w:rPr>
        <w:t>St Catherine</w:t>
      </w:r>
      <w:r>
        <w:rPr>
          <w:rFonts w:hAnsi="Helvetica" w:hint="default"/>
          <w:rtl w:val="0"/>
          <w:lang w:val="en-US"/>
        </w:rPr>
        <w:t>’</w:t>
      </w:r>
      <w:r>
        <w:rPr>
          <w:rFonts w:ascii="Times New Roman"/>
          <w:rtl w:val="0"/>
        </w:rPr>
        <w:t>s College, Oxford, 1960-63</w:t>
      </w:r>
    </w:p>
    <w:p>
      <w:pPr>
        <w:pStyle w:val="Body"/>
        <w:spacing w:line="240" w:lineRule="auto"/>
        <w:rPr>
          <w:rFonts w:ascii="Times New Roman" w:cs="Times New Roman" w:hAnsi="Times New Roman" w:eastAsia="Times New Roman"/>
        </w:rPr>
      </w:pPr>
      <w:r>
        <w:rPr>
          <w:rFonts w:ascii="Times New Roman"/>
          <w:rtl w:val="0"/>
          <w:lang w:val="en-US"/>
        </w:rPr>
        <w:t xml:space="preserve">Copyright: ribapix.com, </w:t>
      </w:r>
      <w:hyperlink r:id="rId18" w:history="1">
        <w:r>
          <w:rPr>
            <w:rStyle w:val="Hyperlink.1"/>
            <w:rFonts w:ascii="Times New Roman"/>
            <w:color w:val="000000"/>
            <w:u w:color="000000"/>
            <w:rtl w:val="0"/>
          </w:rPr>
          <w:t>http://www.ribapix.com/index.php?a=advanced&amp;s=item&amp;key=XYToyOntzOjM6IjAwNCI7czo0OiIzMDM4IjtzOjM6IjAwNyI7czo2OiJveGZvcmQiO30=&amp;pg=3</w:t>
        </w:r>
      </w:hyperlink>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ins w:id="26" w:date="2014-03-31T14:18:04Z" w:author="Sophie Pinkoski">
        <w:r>
          <w:rPr>
            <w:rFonts w:ascii="Times New Roman"/>
            <w:rtl w:val="0"/>
            <w:lang w:val="en-US"/>
          </w:rPr>
          <w:t>File: NationalBankofDenmark.jpeg</w:t>
        </w:r>
      </w:ins>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rtl w:val="0"/>
          <w:lang w:val="en-US"/>
        </w:rPr>
        <w:t>The National Bank of Denmark, Copenhagen, 1961-78</w:t>
      </w:r>
    </w:p>
    <w:p>
      <w:pPr>
        <w:pStyle w:val="Body"/>
        <w:widowControl w:val="0"/>
        <w:tabs>
          <w:tab w:val="clear" w:pos="567"/>
          <w:tab w:val="clear" w:pos="1134"/>
          <w:tab w:val="clear" w:pos="1701"/>
          <w:tab w:val="clear" w:pos="2268"/>
          <w:tab w:val="clear" w:pos="2835"/>
        </w:tabs>
        <w:spacing w:line="240" w:lineRule="auto"/>
      </w:pPr>
      <w:r>
        <w:rPr>
          <w:rFonts w:ascii="Times New Roman"/>
          <w:rtl w:val="0"/>
          <w:lang w:val="en-US"/>
        </w:rPr>
        <w:t>Copyright: Royal Danish Academy of Fine Arts, School of Architecture Library,</w:t>
      </w:r>
      <w:r>
        <w:rPr>
          <w:rFonts w:ascii="Times New Roman"/>
          <w:rtl w:val="0"/>
          <w:lang w:val="en-US"/>
        </w:rPr>
        <w:t xml:space="preserve"> </w:t>
      </w:r>
      <w:hyperlink r:id="rId19" w:history="1">
        <w:r>
          <w:rPr>
            <w:rStyle w:val="Hyperlink.1"/>
            <w:rFonts w:ascii="Times New Roman"/>
            <w:color w:val="000000"/>
            <w:u w:color="000000"/>
            <w:rtl w:val="0"/>
            <w:lang w:val="da-DK"/>
          </w:rPr>
          <w:t>http://www.arkitekturbilleder.dk/bygning-Danmarks-Nationalbank-4</w:t>
        </w:r>
      </w:hyperlink>
      <w:r>
        <w:rPr>
          <w:rFonts w:ascii="Times New Roman"/>
          <w:rtl w:val="0"/>
        </w:rPr>
        <w:t xml:space="preserve"> </w:t>
      </w:r>
      <w:r>
        <w:rPr>
          <w:rFonts w:ascii="Times New Roman" w:cs="Times New Roman" w:hAnsi="Times New Roman" w:eastAsia="Times New Roman"/>
          <w:lang w:val="en-US"/>
        </w:rPr>
      </w:r>
    </w:p>
    <w:sectPr>
      <w:headerReference w:type="default" r:id="rId20"/>
      <w:footerReference w:type="default" r:id="rId21"/>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tabs>
        <w:tab w:val="left" w:pos="567"/>
        <w:tab w:val="left" w:pos="1134"/>
        <w:tab w:val="left" w:pos="1701"/>
        <w:tab w:val="left" w:pos="2268"/>
        <w:tab w:val="left" w:pos="2835"/>
      </w:tabs>
      <w:suppressAutoHyphens w:val="0"/>
      <w:bidi w:val="0"/>
      <w:spacing w:before="0" w:after="0" w:line="36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character" w:styleId="Link">
    <w:name w:val="Link"/>
    <w:rPr>
      <w:color w:val="0000ff"/>
      <w:u w:val="single" w:color="0000ff"/>
    </w:rPr>
  </w:style>
  <w:style w:type="character" w:styleId="Hyperlink.0">
    <w:name w:val="Hyperlink.0"/>
    <w:basedOn w:val="Link"/>
    <w:next w:val="Hyperlink.0"/>
    <w:rPr/>
  </w:style>
  <w:style w:type="character" w:styleId="Hyperlink.1">
    <w:name w:val="Hyperlink.1"/>
    <w:basedOn w:val="Link"/>
    <w:next w:val="Hyperlink.1"/>
    <w:rPr>
      <w:color w:val="000000"/>
      <w:u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jpg"/><Relationship Id="rId5" Type="http://schemas.openxmlformats.org/officeDocument/2006/relationships/hyperlink" Target="http://www.purevillage.net/wp-content/uploads/2010/11/Arne_gro%25C3%259F.jpg" TargetMode="External"/><Relationship Id="rId6" Type="http://schemas.openxmlformats.org/officeDocument/2006/relationships/image" Target="media/image1.jpg"/><Relationship Id="rId7" Type="http://schemas.openxmlformats.org/officeDocument/2006/relationships/hyperlink" Target="http://www.kb.dk/da/nb/tema/webudstillinger/skitser/index.html" TargetMode="External"/><Relationship Id="rId8" Type="http://schemas.openxmlformats.org/officeDocument/2006/relationships/image" Target="media/image2.jpg"/><Relationship Id="rId9" Type="http://schemas.openxmlformats.org/officeDocument/2006/relationships/hyperlink" Target="http://www.arkitekturbilleder.dk/bygning-Bellavista-6" TargetMode="External"/><Relationship Id="rId10" Type="http://schemas.openxmlformats.org/officeDocument/2006/relationships/image" Target="media/image3.jpg"/><Relationship Id="rId11" Type="http://schemas.openxmlformats.org/officeDocument/2006/relationships/hyperlink" Target="http://cdn.webshopapp.com/f/zznv0y/arne-jacobsen-egg-chair-in-black-leather.jpg" TargetMode="External"/><Relationship Id="rId12" Type="http://schemas.openxmlformats.org/officeDocument/2006/relationships/image" Target="media/image4.jpg"/><Relationship Id="rId13" Type="http://schemas.openxmlformats.org/officeDocument/2006/relationships/hyperlink" Target="http://www.arkitekturbilleder.dk/bygning-SAS-hotel-tidligere-Royal-Hotel-37" TargetMode="External"/><Relationship Id="rId14" Type="http://schemas.openxmlformats.org/officeDocument/2006/relationships/image" Target="media/image5.jpg"/><Relationship Id="rId15" Type="http://schemas.openxmlformats.org/officeDocument/2006/relationships/hyperlink" Target="http://www.fritzhansen.com/en/fritz-hansen/asset-bank?append=action/viewAsset?id=430&amp;index=1&amp;total=24&amp;view=viewSearchItem" TargetMode="External"/><Relationship Id="rId16" Type="http://schemas.openxmlformats.org/officeDocument/2006/relationships/hyperlink" Target="http://www.fritzhansen.com/en/fritz-hansen/asset-bank?append=action/viewAsset?id=383&amp;index=1&amp;total=24&amp;view=viewSearchItem" TargetMode="External"/><Relationship Id="rId17" Type="http://schemas.openxmlformats.org/officeDocument/2006/relationships/hyperlink" Target="http://www.kulturarv.dk/1001fortaellinger/da_DK/aarhus-raadhus/images/newest/1/7-aarhus-raadhus-lars-bjarke-christensen" TargetMode="External"/><Relationship Id="rId18" Type="http://schemas.openxmlformats.org/officeDocument/2006/relationships/hyperlink" Target="http://www.ribapix.com/index.php?a=advanced&amp;s=item&amp;key=XYToyOntzOjM6IjAwNCI7czo0OiIzMDM4IjtzOjM6IjAwNyI7czo2OiJveGZvcmQiO30=&amp;pg=3" TargetMode="External"/><Relationship Id="rId19" Type="http://schemas.openxmlformats.org/officeDocument/2006/relationships/hyperlink" Target="http://www.arkitekturbilleder.dk/bygning-Danmarks-Nationalbank-4" TargetMode="External"/><Relationship Id="rId20" Type="http://schemas.openxmlformats.org/officeDocument/2006/relationships/header" Target="header.xml"/><Relationship Id="rId21"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