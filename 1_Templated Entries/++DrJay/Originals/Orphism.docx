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48622" w14:textId="40F8B65C" w:rsidR="00814223" w:rsidRPr="008E73BA" w:rsidDel="007E57C9" w:rsidRDefault="00814223" w:rsidP="00AD1395">
      <w:pPr>
        <w:spacing w:before="100" w:beforeAutospacing="1" w:after="100" w:afterAutospacing="1"/>
        <w:jc w:val="both"/>
        <w:rPr>
          <w:rFonts w:ascii="Times New Roman" w:hAnsi="Times New Roman"/>
          <w:szCs w:val="24"/>
          <w:lang w:val="en-AU"/>
        </w:rPr>
      </w:pPr>
      <w:moveFromRangeStart w:id="0" w:author="Danielle Child" w:date="2014-06-27T10:53:00Z" w:name="move265485746"/>
      <w:moveFrom w:id="1" w:author="Danielle Child" w:date="2014-06-27T10:53:00Z">
        <w:r w:rsidRPr="008E73BA" w:rsidDel="007E57C9">
          <w:rPr>
            <w:rFonts w:ascii="Times New Roman" w:hAnsi="Times New Roman"/>
            <w:szCs w:val="24"/>
            <w:lang w:val="en-AU"/>
          </w:rPr>
          <w:t>FAE BRAUER</w:t>
        </w:r>
      </w:moveFrom>
    </w:p>
    <w:moveFromRangeEnd w:id="0"/>
    <w:p w14:paraId="3A88FA7F" w14:textId="2260E0AC" w:rsidR="00E2470F" w:rsidRPr="008E73BA" w:rsidRDefault="00594ED1" w:rsidP="00AD1395">
      <w:pPr>
        <w:spacing w:before="100" w:beforeAutospacing="1" w:after="100" w:afterAutospacing="1"/>
        <w:jc w:val="both"/>
        <w:rPr>
          <w:rFonts w:ascii="Times New Roman" w:hAnsi="Times New Roman"/>
          <w:szCs w:val="24"/>
          <w:lang w:val="en-AU"/>
        </w:rPr>
      </w:pPr>
      <w:r w:rsidRPr="008E73BA">
        <w:rPr>
          <w:rFonts w:ascii="Times New Roman" w:hAnsi="Times New Roman"/>
          <w:szCs w:val="24"/>
          <w:lang w:val="en-AU"/>
        </w:rPr>
        <w:t>ORPHISM</w:t>
      </w:r>
    </w:p>
    <w:p w14:paraId="6883D9E5" w14:textId="38E640AE" w:rsidR="00BD6377" w:rsidRPr="008E73BA" w:rsidRDefault="008B30E0" w:rsidP="00AD1395">
      <w:pPr>
        <w:spacing w:before="100" w:beforeAutospacing="1" w:after="100" w:afterAutospacing="1"/>
        <w:jc w:val="both"/>
        <w:rPr>
          <w:rFonts w:ascii="Times New Roman" w:hAnsi="Times New Roman"/>
          <w:szCs w:val="24"/>
          <w:lang w:val="en-AU"/>
        </w:rPr>
      </w:pPr>
      <w:r w:rsidRPr="008E73BA">
        <w:rPr>
          <w:rFonts w:ascii="Times New Roman" w:hAnsi="Times New Roman"/>
          <w:color w:val="1C1C1C"/>
          <w:szCs w:val="24"/>
          <w:lang w:val="en-US"/>
        </w:rPr>
        <w:t xml:space="preserve">"The art of painting new </w:t>
      </w:r>
      <w:r w:rsidR="00C944FE" w:rsidRPr="008E73BA">
        <w:rPr>
          <w:rFonts w:ascii="Times New Roman" w:hAnsi="Times New Roman"/>
          <w:color w:val="1C1C1C"/>
          <w:szCs w:val="24"/>
          <w:lang w:val="en-US"/>
        </w:rPr>
        <w:t>structures</w:t>
      </w:r>
      <w:r w:rsidRPr="008E73BA">
        <w:rPr>
          <w:rFonts w:ascii="Times New Roman" w:hAnsi="Times New Roman"/>
          <w:color w:val="1C1C1C"/>
          <w:szCs w:val="24"/>
          <w:lang w:val="en-US"/>
        </w:rPr>
        <w:t xml:space="preserve"> with elements that </w:t>
      </w:r>
      <w:r w:rsidR="00C944FE" w:rsidRPr="008E73BA">
        <w:rPr>
          <w:rFonts w:ascii="Times New Roman" w:hAnsi="Times New Roman"/>
          <w:color w:val="1C1C1C"/>
          <w:szCs w:val="24"/>
          <w:lang w:val="en-US"/>
        </w:rPr>
        <w:t>have not been borrowed from visual reality</w:t>
      </w:r>
      <w:r w:rsidRPr="008E73BA">
        <w:rPr>
          <w:rFonts w:ascii="Times New Roman" w:hAnsi="Times New Roman"/>
          <w:color w:val="1C1C1C"/>
          <w:szCs w:val="24"/>
          <w:lang w:val="en-US"/>
        </w:rPr>
        <w:t xml:space="preserve"> but </w:t>
      </w:r>
      <w:r w:rsidR="00C944FE" w:rsidRPr="008E73BA">
        <w:rPr>
          <w:rFonts w:ascii="Times New Roman" w:hAnsi="Times New Roman"/>
          <w:color w:val="1C1C1C"/>
          <w:szCs w:val="24"/>
          <w:lang w:val="en-US"/>
        </w:rPr>
        <w:t>that have been created</w:t>
      </w:r>
      <w:r w:rsidRPr="008E73BA">
        <w:rPr>
          <w:rFonts w:ascii="Times New Roman" w:hAnsi="Times New Roman"/>
          <w:color w:val="1C1C1C"/>
          <w:szCs w:val="24"/>
          <w:lang w:val="en-US"/>
        </w:rPr>
        <w:t xml:space="preserve"> entirely by </w:t>
      </w:r>
      <w:r w:rsidR="00C944FE" w:rsidRPr="008E73BA">
        <w:rPr>
          <w:rFonts w:ascii="Times New Roman" w:hAnsi="Times New Roman"/>
          <w:color w:val="1C1C1C"/>
          <w:szCs w:val="24"/>
          <w:lang w:val="en-US"/>
        </w:rPr>
        <w:t>the artist</w:t>
      </w:r>
      <w:r w:rsidRPr="008E73BA">
        <w:rPr>
          <w:rFonts w:ascii="Times New Roman" w:hAnsi="Times New Roman"/>
          <w:color w:val="1C1C1C"/>
          <w:szCs w:val="24"/>
          <w:lang w:val="en-US"/>
        </w:rPr>
        <w:t>"</w:t>
      </w:r>
      <w:r w:rsidR="002B6347" w:rsidRPr="008E73BA">
        <w:rPr>
          <w:rFonts w:ascii="Times New Roman" w:hAnsi="Times New Roman"/>
          <w:color w:val="1C1C1C"/>
          <w:szCs w:val="24"/>
          <w:lang w:val="en-US"/>
        </w:rPr>
        <w:t xml:space="preserve">, </w:t>
      </w:r>
      <w:r w:rsidRPr="008E73BA">
        <w:rPr>
          <w:rFonts w:ascii="Times New Roman" w:hAnsi="Times New Roman"/>
          <w:color w:val="1C1C1C"/>
          <w:szCs w:val="24"/>
          <w:lang w:val="en-US"/>
        </w:rPr>
        <w:t xml:space="preserve">was </w:t>
      </w:r>
      <w:r w:rsidR="004E3B86" w:rsidRPr="008E73BA">
        <w:rPr>
          <w:rFonts w:ascii="Times New Roman" w:hAnsi="Times New Roman"/>
          <w:color w:val="1C1C1C"/>
          <w:szCs w:val="24"/>
          <w:lang w:val="en-US"/>
        </w:rPr>
        <w:t>how</w:t>
      </w:r>
      <w:r w:rsidRPr="008E73BA">
        <w:rPr>
          <w:rFonts w:ascii="Times New Roman" w:hAnsi="Times New Roman"/>
          <w:color w:val="1C1C1C"/>
          <w:szCs w:val="24"/>
          <w:lang w:val="en-US"/>
        </w:rPr>
        <w:t xml:space="preserve"> Guillaume Apollinaire defined Orphism </w:t>
      </w:r>
      <w:r w:rsidR="002B6347" w:rsidRPr="008E73BA">
        <w:rPr>
          <w:rFonts w:ascii="Times New Roman" w:hAnsi="Times New Roman"/>
          <w:color w:val="1C1C1C"/>
          <w:szCs w:val="24"/>
          <w:lang w:val="en-US"/>
        </w:rPr>
        <w:t>at</w:t>
      </w:r>
      <w:r w:rsidRPr="008E73BA">
        <w:rPr>
          <w:rFonts w:ascii="Times New Roman" w:hAnsi="Times New Roman"/>
          <w:color w:val="1C1C1C"/>
          <w:szCs w:val="24"/>
          <w:lang w:val="en-US"/>
        </w:rPr>
        <w:t xml:space="preserve"> the</w:t>
      </w:r>
      <w:r w:rsidR="00594ED1" w:rsidRPr="008E73BA">
        <w:rPr>
          <w:rFonts w:ascii="Times New Roman" w:hAnsi="Times New Roman"/>
          <w:szCs w:val="24"/>
          <w:lang w:val="en-AU"/>
        </w:rPr>
        <w:t xml:space="preserve"> Section d'Or exhibition in Octobe</w:t>
      </w:r>
      <w:r w:rsidR="002B6347" w:rsidRPr="008E73BA">
        <w:rPr>
          <w:rFonts w:ascii="Times New Roman" w:hAnsi="Times New Roman"/>
          <w:szCs w:val="24"/>
          <w:lang w:val="en-AU"/>
        </w:rPr>
        <w:t>r 1912</w:t>
      </w:r>
      <w:r w:rsidR="00594ED1" w:rsidRPr="008E73BA">
        <w:rPr>
          <w:rFonts w:ascii="Times New Roman" w:hAnsi="Times New Roman"/>
          <w:szCs w:val="24"/>
          <w:lang w:val="en-AU"/>
        </w:rPr>
        <w:t xml:space="preserve">. </w:t>
      </w:r>
      <w:r w:rsidR="00AF709F" w:rsidRPr="008E73BA">
        <w:rPr>
          <w:rFonts w:ascii="Times New Roman" w:hAnsi="Times New Roman"/>
          <w:szCs w:val="24"/>
          <w:lang w:val="en-AU"/>
        </w:rPr>
        <w:t xml:space="preserve">As may be seen from the paintings captured in the photograph of the 1912 Salon </w:t>
      </w:r>
      <w:proofErr w:type="spellStart"/>
      <w:r w:rsidR="00AF709F" w:rsidRPr="008E73BA">
        <w:rPr>
          <w:rFonts w:ascii="Times New Roman" w:hAnsi="Times New Roman"/>
          <w:szCs w:val="24"/>
          <w:lang w:val="en-AU"/>
        </w:rPr>
        <w:t>d'Automne</w:t>
      </w:r>
      <w:proofErr w:type="spellEnd"/>
      <w:r w:rsidR="00AF709F" w:rsidRPr="008E73BA">
        <w:rPr>
          <w:rFonts w:ascii="Times New Roman" w:hAnsi="Times New Roman"/>
          <w:szCs w:val="24"/>
          <w:lang w:val="en-AU"/>
        </w:rPr>
        <w:t xml:space="preserve"> Salle XI that opened a fortnight earlier</w:t>
      </w:r>
      <w:del w:id="2" w:author="Danielle Child" w:date="2014-06-27T10:54:00Z">
        <w:r w:rsidR="00AF709F" w:rsidRPr="008E73BA" w:rsidDel="007E57C9">
          <w:rPr>
            <w:rFonts w:ascii="Times New Roman" w:hAnsi="Times New Roman"/>
            <w:szCs w:val="24"/>
            <w:lang w:val="en-AU"/>
          </w:rPr>
          <w:delText xml:space="preserve"> (Figure 1)</w:delText>
        </w:r>
      </w:del>
      <w:r w:rsidR="00AF709F" w:rsidRPr="008E73BA">
        <w:rPr>
          <w:rFonts w:ascii="Times New Roman" w:hAnsi="Times New Roman"/>
          <w:szCs w:val="24"/>
          <w:lang w:val="en-AU"/>
        </w:rPr>
        <w:t>, t</w:t>
      </w:r>
      <w:r w:rsidR="002B6347" w:rsidRPr="008E73BA">
        <w:rPr>
          <w:rFonts w:ascii="Times New Roman" w:hAnsi="Times New Roman"/>
          <w:szCs w:val="24"/>
          <w:lang w:val="en-AU"/>
        </w:rPr>
        <w:t xml:space="preserve">he </w:t>
      </w:r>
      <w:r w:rsidR="00C944FE" w:rsidRPr="008E73BA">
        <w:rPr>
          <w:rFonts w:ascii="Times New Roman" w:hAnsi="Times New Roman"/>
          <w:szCs w:val="24"/>
          <w:lang w:val="en-AU"/>
        </w:rPr>
        <w:t xml:space="preserve">Orphic </w:t>
      </w:r>
      <w:r w:rsidR="002B6347" w:rsidRPr="008E73BA">
        <w:rPr>
          <w:rFonts w:ascii="Times New Roman" w:hAnsi="Times New Roman"/>
          <w:szCs w:val="24"/>
          <w:lang w:val="en-AU"/>
        </w:rPr>
        <w:t xml:space="preserve">artists that Apollinaire </w:t>
      </w:r>
      <w:r w:rsidR="004E3B86" w:rsidRPr="008E73BA">
        <w:rPr>
          <w:rFonts w:ascii="Times New Roman" w:hAnsi="Times New Roman"/>
          <w:szCs w:val="24"/>
          <w:lang w:val="en-AU"/>
        </w:rPr>
        <w:t>identifi</w:t>
      </w:r>
      <w:r w:rsidR="002B6347" w:rsidRPr="008E73BA">
        <w:rPr>
          <w:rFonts w:ascii="Times New Roman" w:hAnsi="Times New Roman"/>
          <w:szCs w:val="24"/>
          <w:lang w:val="en-AU"/>
        </w:rPr>
        <w:t xml:space="preserve">ed were </w:t>
      </w:r>
      <w:proofErr w:type="spellStart"/>
      <w:r w:rsidR="00AF709F" w:rsidRPr="008E73BA">
        <w:rPr>
          <w:rFonts w:ascii="Times New Roman" w:hAnsi="Times New Roman"/>
          <w:bCs/>
          <w:color w:val="1C1C1C"/>
          <w:szCs w:val="24"/>
          <w:lang w:val="en-US"/>
        </w:rPr>
        <w:t>František</w:t>
      </w:r>
      <w:proofErr w:type="spellEnd"/>
      <w:r w:rsidR="00AF709F" w:rsidRPr="008E73BA">
        <w:rPr>
          <w:rFonts w:ascii="Times New Roman" w:hAnsi="Times New Roman"/>
          <w:szCs w:val="24"/>
          <w:lang w:val="en-AU"/>
        </w:rPr>
        <w:t xml:space="preserve"> </w:t>
      </w:r>
      <w:proofErr w:type="spellStart"/>
      <w:r w:rsidR="00AF709F" w:rsidRPr="008E73BA">
        <w:rPr>
          <w:rFonts w:ascii="Times New Roman" w:hAnsi="Times New Roman"/>
          <w:szCs w:val="24"/>
          <w:lang w:val="en-AU"/>
        </w:rPr>
        <w:t>Kupka</w:t>
      </w:r>
      <w:proofErr w:type="spellEnd"/>
      <w:r w:rsidR="00AF709F" w:rsidRPr="008E73BA">
        <w:rPr>
          <w:rFonts w:ascii="Times New Roman" w:hAnsi="Times New Roman"/>
          <w:szCs w:val="24"/>
          <w:lang w:val="en-AU"/>
        </w:rPr>
        <w:t xml:space="preserve">, Francis </w:t>
      </w:r>
      <w:proofErr w:type="spellStart"/>
      <w:r w:rsidR="00AF709F" w:rsidRPr="008E73BA">
        <w:rPr>
          <w:rFonts w:ascii="Times New Roman" w:hAnsi="Times New Roman"/>
          <w:szCs w:val="24"/>
          <w:lang w:val="en-AU"/>
        </w:rPr>
        <w:t>Picabia</w:t>
      </w:r>
      <w:proofErr w:type="spellEnd"/>
      <w:r w:rsidR="00AF709F" w:rsidRPr="008E73BA">
        <w:rPr>
          <w:rFonts w:ascii="Times New Roman" w:hAnsi="Times New Roman"/>
          <w:szCs w:val="24"/>
          <w:lang w:val="en-AU"/>
        </w:rPr>
        <w:t xml:space="preserve">, Roger de la </w:t>
      </w:r>
      <w:proofErr w:type="spellStart"/>
      <w:r w:rsidR="00AF709F" w:rsidRPr="008E73BA">
        <w:rPr>
          <w:rFonts w:ascii="Times New Roman" w:hAnsi="Times New Roman"/>
          <w:szCs w:val="24"/>
          <w:lang w:val="en-AU"/>
        </w:rPr>
        <w:t>Fresnaye</w:t>
      </w:r>
      <w:proofErr w:type="spellEnd"/>
      <w:r w:rsidR="00AF709F" w:rsidRPr="008E73BA">
        <w:rPr>
          <w:rFonts w:ascii="Times New Roman" w:hAnsi="Times New Roman"/>
          <w:szCs w:val="24"/>
          <w:lang w:val="en-AU"/>
        </w:rPr>
        <w:t xml:space="preserve">, Jean </w:t>
      </w:r>
      <w:proofErr w:type="spellStart"/>
      <w:r w:rsidR="00AF709F" w:rsidRPr="008E73BA">
        <w:rPr>
          <w:rFonts w:ascii="Times New Roman" w:hAnsi="Times New Roman"/>
          <w:szCs w:val="24"/>
          <w:lang w:val="en-AU"/>
        </w:rPr>
        <w:t>Metzinger</w:t>
      </w:r>
      <w:proofErr w:type="spellEnd"/>
      <w:r w:rsidR="00AF709F" w:rsidRPr="008E73BA">
        <w:rPr>
          <w:rFonts w:ascii="Times New Roman" w:hAnsi="Times New Roman"/>
          <w:szCs w:val="24"/>
          <w:lang w:val="en-AU"/>
        </w:rPr>
        <w:t xml:space="preserve">, Albert </w:t>
      </w:r>
      <w:proofErr w:type="spellStart"/>
      <w:r w:rsidR="00AF709F" w:rsidRPr="008E73BA">
        <w:rPr>
          <w:rFonts w:ascii="Times New Roman" w:hAnsi="Times New Roman"/>
          <w:szCs w:val="24"/>
          <w:lang w:val="en-AU"/>
        </w:rPr>
        <w:t>Gleizes</w:t>
      </w:r>
      <w:proofErr w:type="spellEnd"/>
      <w:r w:rsidR="00AF709F" w:rsidRPr="008E73BA">
        <w:rPr>
          <w:rFonts w:ascii="Times New Roman" w:hAnsi="Times New Roman"/>
          <w:szCs w:val="24"/>
          <w:lang w:val="en-AU"/>
        </w:rPr>
        <w:t>, Robert Delaunay, Fernand Léger</w:t>
      </w:r>
      <w:r w:rsidR="002B6347" w:rsidRPr="008E73BA">
        <w:rPr>
          <w:rFonts w:ascii="Times New Roman" w:hAnsi="Times New Roman"/>
          <w:szCs w:val="24"/>
          <w:lang w:val="en-AU"/>
        </w:rPr>
        <w:t xml:space="preserve"> </w:t>
      </w:r>
      <w:r w:rsidR="00594ED1" w:rsidRPr="008E73BA">
        <w:rPr>
          <w:rFonts w:ascii="Times New Roman" w:hAnsi="Times New Roman"/>
          <w:szCs w:val="24"/>
          <w:lang w:val="en-AU"/>
        </w:rPr>
        <w:t xml:space="preserve">and </w:t>
      </w:r>
      <w:r w:rsidR="002B6347" w:rsidRPr="008E73BA">
        <w:rPr>
          <w:rFonts w:ascii="Times New Roman" w:hAnsi="Times New Roman"/>
          <w:szCs w:val="24"/>
          <w:lang w:val="en-AU"/>
        </w:rPr>
        <w:t xml:space="preserve">Marcel </w:t>
      </w:r>
      <w:r w:rsidR="00594ED1" w:rsidRPr="008E73BA">
        <w:rPr>
          <w:rFonts w:ascii="Times New Roman" w:hAnsi="Times New Roman"/>
          <w:szCs w:val="24"/>
          <w:lang w:val="en-AU"/>
        </w:rPr>
        <w:t>Duchamp</w:t>
      </w:r>
      <w:ins w:id="3" w:author="Danielle Child" w:date="2014-06-27T10:54:00Z">
        <w:r w:rsidR="007E57C9">
          <w:rPr>
            <w:rFonts w:ascii="Times New Roman" w:hAnsi="Times New Roman"/>
            <w:szCs w:val="24"/>
            <w:lang w:val="en-AU"/>
          </w:rPr>
          <w:t>,</w:t>
        </w:r>
      </w:ins>
      <w:r w:rsidR="00594ED1" w:rsidRPr="008E73BA">
        <w:rPr>
          <w:rFonts w:ascii="Times New Roman" w:hAnsi="Times New Roman"/>
          <w:szCs w:val="24"/>
          <w:lang w:val="en-AU"/>
        </w:rPr>
        <w:t xml:space="preserve"> </w:t>
      </w:r>
      <w:r w:rsidR="002B6347" w:rsidRPr="008E73BA">
        <w:rPr>
          <w:rFonts w:ascii="Times New Roman" w:hAnsi="Times New Roman"/>
          <w:szCs w:val="24"/>
          <w:lang w:val="en-AU"/>
        </w:rPr>
        <w:t xml:space="preserve">although in his </w:t>
      </w:r>
      <w:r w:rsidR="00896D05" w:rsidRPr="008E73BA">
        <w:rPr>
          <w:rFonts w:ascii="Times New Roman" w:hAnsi="Times New Roman"/>
          <w:szCs w:val="24"/>
          <w:lang w:val="en-AU"/>
        </w:rPr>
        <w:t xml:space="preserve">1913 </w:t>
      </w:r>
      <w:r w:rsidR="002B6347" w:rsidRPr="008E73BA">
        <w:rPr>
          <w:rFonts w:ascii="Times New Roman" w:hAnsi="Times New Roman"/>
          <w:szCs w:val="24"/>
          <w:lang w:val="en-AU"/>
        </w:rPr>
        <w:t xml:space="preserve">publication, </w:t>
      </w:r>
      <w:r w:rsidR="002B6347" w:rsidRPr="008E73BA">
        <w:rPr>
          <w:rFonts w:ascii="Times New Roman" w:hAnsi="Times New Roman"/>
          <w:i/>
          <w:szCs w:val="24"/>
          <w:lang w:val="en-AU"/>
        </w:rPr>
        <w:t xml:space="preserve">Les </w:t>
      </w:r>
      <w:proofErr w:type="spellStart"/>
      <w:r w:rsidR="002B6347" w:rsidRPr="008E73BA">
        <w:rPr>
          <w:rFonts w:ascii="Times New Roman" w:hAnsi="Times New Roman"/>
          <w:i/>
          <w:szCs w:val="24"/>
          <w:lang w:val="en-AU"/>
        </w:rPr>
        <w:t>Peintres</w:t>
      </w:r>
      <w:proofErr w:type="spellEnd"/>
      <w:r w:rsidR="002B6347" w:rsidRPr="008E73BA">
        <w:rPr>
          <w:rFonts w:ascii="Times New Roman" w:hAnsi="Times New Roman"/>
          <w:i/>
          <w:szCs w:val="24"/>
          <w:lang w:val="en-AU"/>
        </w:rPr>
        <w:t xml:space="preserve"> </w:t>
      </w:r>
      <w:proofErr w:type="spellStart"/>
      <w:r w:rsidR="002B6347" w:rsidRPr="008E73BA">
        <w:rPr>
          <w:rFonts w:ascii="Times New Roman" w:hAnsi="Times New Roman"/>
          <w:i/>
          <w:szCs w:val="24"/>
          <w:lang w:val="en-AU"/>
        </w:rPr>
        <w:t>cubistes</w:t>
      </w:r>
      <w:proofErr w:type="spellEnd"/>
      <w:del w:id="4" w:author="Danielle Child" w:date="2014-06-27T10:54:00Z">
        <w:r w:rsidR="00814223" w:rsidRPr="008E73BA" w:rsidDel="007E57C9">
          <w:rPr>
            <w:rFonts w:ascii="Times New Roman" w:hAnsi="Times New Roman"/>
            <w:i/>
            <w:szCs w:val="24"/>
            <w:lang w:val="en-AU"/>
          </w:rPr>
          <w:delText xml:space="preserve"> </w:delText>
        </w:r>
      </w:del>
      <w:r w:rsidR="00814223" w:rsidRPr="008E73BA">
        <w:rPr>
          <w:rFonts w:ascii="Times New Roman" w:hAnsi="Times New Roman"/>
          <w:i/>
          <w:szCs w:val="24"/>
          <w:lang w:val="en-AU"/>
        </w:rPr>
        <w:t xml:space="preserve">: </w:t>
      </w:r>
      <w:proofErr w:type="spellStart"/>
      <w:r w:rsidR="00814223" w:rsidRPr="008E73BA">
        <w:rPr>
          <w:rFonts w:ascii="Times New Roman" w:hAnsi="Times New Roman"/>
          <w:i/>
          <w:szCs w:val="24"/>
          <w:lang w:val="en-AU"/>
        </w:rPr>
        <w:t>Méditations</w:t>
      </w:r>
      <w:proofErr w:type="spellEnd"/>
      <w:r w:rsidR="00814223" w:rsidRPr="008E73BA">
        <w:rPr>
          <w:rFonts w:ascii="Times New Roman" w:hAnsi="Times New Roman"/>
          <w:i/>
          <w:szCs w:val="24"/>
          <w:lang w:val="en-AU"/>
        </w:rPr>
        <w:t xml:space="preserve"> </w:t>
      </w:r>
      <w:proofErr w:type="spellStart"/>
      <w:r w:rsidR="00814223" w:rsidRPr="008E73BA">
        <w:rPr>
          <w:rFonts w:ascii="Times New Roman" w:hAnsi="Times New Roman"/>
          <w:i/>
          <w:szCs w:val="24"/>
          <w:lang w:val="en-AU"/>
        </w:rPr>
        <w:t>esthétiques</w:t>
      </w:r>
      <w:proofErr w:type="spellEnd"/>
      <w:r w:rsidR="002B6347" w:rsidRPr="008E73BA">
        <w:rPr>
          <w:rFonts w:ascii="Times New Roman" w:hAnsi="Times New Roman"/>
          <w:i/>
          <w:szCs w:val="24"/>
          <w:lang w:val="en-AU"/>
        </w:rPr>
        <w:t xml:space="preserve">, </w:t>
      </w:r>
      <w:proofErr w:type="spellStart"/>
      <w:r w:rsidR="004B675E" w:rsidRPr="008E73BA">
        <w:rPr>
          <w:rFonts w:ascii="Times New Roman" w:hAnsi="Times New Roman"/>
          <w:szCs w:val="24"/>
          <w:lang w:val="en-AU"/>
        </w:rPr>
        <w:t>Kupka</w:t>
      </w:r>
      <w:proofErr w:type="spellEnd"/>
      <w:r w:rsidR="004B675E" w:rsidRPr="008E73BA">
        <w:rPr>
          <w:rFonts w:ascii="Times New Roman" w:hAnsi="Times New Roman"/>
          <w:szCs w:val="24"/>
          <w:lang w:val="en-AU"/>
        </w:rPr>
        <w:t xml:space="preserve"> was omitted </w:t>
      </w:r>
      <w:r w:rsidR="002055D0">
        <w:rPr>
          <w:rFonts w:ascii="Times New Roman" w:hAnsi="Times New Roman"/>
          <w:szCs w:val="24"/>
          <w:lang w:val="en-AU"/>
        </w:rPr>
        <w:t>−</w:t>
      </w:r>
      <w:r w:rsidR="00071B46" w:rsidRPr="008E73BA">
        <w:rPr>
          <w:rFonts w:ascii="Times New Roman" w:hAnsi="Times New Roman"/>
          <w:szCs w:val="24"/>
          <w:lang w:val="en-AU"/>
        </w:rPr>
        <w:t xml:space="preserve"> </w:t>
      </w:r>
      <w:r w:rsidR="00AD1395" w:rsidRPr="008E73BA">
        <w:rPr>
          <w:rFonts w:ascii="Times New Roman" w:hAnsi="Times New Roman"/>
          <w:szCs w:val="24"/>
          <w:lang w:val="en-AU"/>
        </w:rPr>
        <w:t>possibly</w:t>
      </w:r>
      <w:r w:rsidR="004B675E" w:rsidRPr="008E73BA">
        <w:rPr>
          <w:rFonts w:ascii="Times New Roman" w:hAnsi="Times New Roman"/>
          <w:szCs w:val="24"/>
          <w:lang w:val="en-AU"/>
        </w:rPr>
        <w:t xml:space="preserve"> due to this artist's rejection of the </w:t>
      </w:r>
      <w:proofErr w:type="gramStart"/>
      <w:r w:rsidR="004B675E" w:rsidRPr="008E73BA">
        <w:rPr>
          <w:rFonts w:ascii="Times New Roman" w:hAnsi="Times New Roman"/>
          <w:szCs w:val="24"/>
          <w:lang w:val="en-AU"/>
        </w:rPr>
        <w:t>term</w:t>
      </w:r>
      <w:proofErr w:type="gramEnd"/>
      <w:r w:rsidR="00970085" w:rsidRPr="008E73BA">
        <w:rPr>
          <w:rFonts w:ascii="Times New Roman" w:hAnsi="Times New Roman"/>
          <w:szCs w:val="24"/>
          <w:lang w:val="en-AU"/>
        </w:rPr>
        <w:t xml:space="preserve"> </w:t>
      </w:r>
      <w:r w:rsidR="002055D0">
        <w:rPr>
          <w:rFonts w:ascii="Times New Roman" w:hAnsi="Times New Roman"/>
          <w:szCs w:val="24"/>
          <w:lang w:val="en-AU"/>
        </w:rPr>
        <w:t>−</w:t>
      </w:r>
      <w:r w:rsidR="00071B46" w:rsidRPr="008E73BA">
        <w:rPr>
          <w:rFonts w:ascii="Times New Roman" w:hAnsi="Times New Roman"/>
          <w:szCs w:val="24"/>
          <w:lang w:val="en-AU"/>
        </w:rPr>
        <w:t xml:space="preserve"> </w:t>
      </w:r>
      <w:r w:rsidR="00AE4E34" w:rsidRPr="008E73BA">
        <w:rPr>
          <w:rFonts w:ascii="Times New Roman" w:hAnsi="Times New Roman"/>
          <w:szCs w:val="24"/>
          <w:lang w:val="en-AU"/>
        </w:rPr>
        <w:t>while</w:t>
      </w:r>
      <w:r w:rsidR="00071B46" w:rsidRPr="008E73BA">
        <w:rPr>
          <w:rFonts w:ascii="Times New Roman" w:hAnsi="Times New Roman"/>
          <w:szCs w:val="24"/>
          <w:lang w:val="en-AU"/>
        </w:rPr>
        <w:t xml:space="preserve"> </w:t>
      </w:r>
      <w:proofErr w:type="spellStart"/>
      <w:r w:rsidR="00071B46" w:rsidRPr="008E73BA">
        <w:rPr>
          <w:rFonts w:ascii="Times New Roman" w:hAnsi="Times New Roman"/>
          <w:szCs w:val="24"/>
          <w:lang w:val="en-AU"/>
        </w:rPr>
        <w:t>Wassily</w:t>
      </w:r>
      <w:proofErr w:type="spellEnd"/>
      <w:r w:rsidR="00071B46" w:rsidRPr="008E73BA">
        <w:rPr>
          <w:rFonts w:ascii="Times New Roman" w:hAnsi="Times New Roman"/>
          <w:szCs w:val="24"/>
          <w:lang w:val="en-AU"/>
        </w:rPr>
        <w:t xml:space="preserve"> Kandinsky was added</w:t>
      </w:r>
      <w:r w:rsidR="004B675E" w:rsidRPr="008E73BA">
        <w:rPr>
          <w:rFonts w:ascii="Times New Roman" w:hAnsi="Times New Roman"/>
          <w:szCs w:val="24"/>
          <w:lang w:val="en-AU"/>
        </w:rPr>
        <w:t xml:space="preserve">. </w:t>
      </w:r>
      <w:r w:rsidR="00AE4E34" w:rsidRPr="008E73BA">
        <w:rPr>
          <w:rFonts w:ascii="Times New Roman" w:hAnsi="Times New Roman"/>
          <w:szCs w:val="24"/>
          <w:lang w:val="en-AU"/>
        </w:rPr>
        <w:t xml:space="preserve">When these artists exhibited </w:t>
      </w:r>
      <w:r w:rsidR="00071B46" w:rsidRPr="008E73BA">
        <w:rPr>
          <w:rFonts w:ascii="Times New Roman" w:hAnsi="Times New Roman"/>
          <w:szCs w:val="24"/>
          <w:lang w:val="en-AU"/>
        </w:rPr>
        <w:t xml:space="preserve">at the 1913 Salon des </w:t>
      </w:r>
      <w:proofErr w:type="spellStart"/>
      <w:r w:rsidR="00071B46" w:rsidRPr="008E73BA">
        <w:rPr>
          <w:rFonts w:ascii="Times New Roman" w:hAnsi="Times New Roman"/>
          <w:szCs w:val="24"/>
          <w:lang w:val="en-AU"/>
        </w:rPr>
        <w:t>Indépendant</w:t>
      </w:r>
      <w:proofErr w:type="spellEnd"/>
      <w:r w:rsidR="002B7B40" w:rsidRPr="008E73BA">
        <w:rPr>
          <w:rFonts w:ascii="Times New Roman" w:hAnsi="Times New Roman"/>
          <w:szCs w:val="24"/>
          <w:lang w:val="en-AU"/>
        </w:rPr>
        <w:t xml:space="preserve"> with the American, Patrick Henry Bruce</w:t>
      </w:r>
      <w:r w:rsidR="00071B46" w:rsidRPr="008E73BA">
        <w:rPr>
          <w:rFonts w:ascii="Times New Roman" w:hAnsi="Times New Roman"/>
          <w:szCs w:val="24"/>
          <w:lang w:val="en-AU"/>
        </w:rPr>
        <w:t>, Apollinaire jubilantly declared: "</w:t>
      </w:r>
      <w:r w:rsidR="00071B46" w:rsidRPr="008E73BA">
        <w:rPr>
          <w:rFonts w:ascii="Times New Roman" w:hAnsi="Times New Roman"/>
          <w:color w:val="1C1C1C"/>
          <w:szCs w:val="24"/>
          <w:lang w:val="en-US"/>
        </w:rPr>
        <w:t xml:space="preserve">If Cubism is dead, long </w:t>
      </w:r>
      <w:proofErr w:type="gramStart"/>
      <w:r w:rsidR="00071B46" w:rsidRPr="008E73BA">
        <w:rPr>
          <w:rFonts w:ascii="Times New Roman" w:hAnsi="Times New Roman"/>
          <w:color w:val="1C1C1C"/>
          <w:szCs w:val="24"/>
          <w:lang w:val="en-US"/>
        </w:rPr>
        <w:t>live</w:t>
      </w:r>
      <w:proofErr w:type="gramEnd"/>
      <w:r w:rsidR="00071B46" w:rsidRPr="008E73BA">
        <w:rPr>
          <w:rFonts w:ascii="Times New Roman" w:hAnsi="Times New Roman"/>
          <w:color w:val="1C1C1C"/>
          <w:szCs w:val="24"/>
          <w:lang w:val="en-US"/>
        </w:rPr>
        <w:t xml:space="preserve"> Cubism. Th</w:t>
      </w:r>
      <w:r w:rsidR="00AE4E34" w:rsidRPr="008E73BA">
        <w:rPr>
          <w:rFonts w:ascii="Times New Roman" w:hAnsi="Times New Roman"/>
          <w:color w:val="1C1C1C"/>
          <w:szCs w:val="24"/>
          <w:lang w:val="en-US"/>
        </w:rPr>
        <w:t>e kingdom of Orpheus is at hand</w:t>
      </w:r>
      <w:r w:rsidR="002B7B40" w:rsidRPr="008E73BA">
        <w:rPr>
          <w:rFonts w:ascii="Times New Roman" w:hAnsi="Times New Roman"/>
          <w:color w:val="1C1C1C"/>
          <w:szCs w:val="24"/>
          <w:lang w:val="en-US"/>
        </w:rPr>
        <w:t xml:space="preserve"> ... Orphism, pure painting, simultaneity</w:t>
      </w:r>
      <w:r w:rsidR="00AE4E34" w:rsidRPr="008E73BA">
        <w:rPr>
          <w:rFonts w:ascii="Times New Roman" w:hAnsi="Times New Roman"/>
          <w:color w:val="1C1C1C"/>
          <w:szCs w:val="24"/>
          <w:lang w:val="en-US"/>
        </w:rPr>
        <w:t>!</w:t>
      </w:r>
      <w:r w:rsidR="00071B46" w:rsidRPr="008E73BA">
        <w:rPr>
          <w:rFonts w:ascii="Times New Roman" w:hAnsi="Times New Roman"/>
          <w:color w:val="1C1C1C"/>
          <w:szCs w:val="24"/>
          <w:lang w:val="en-US"/>
        </w:rPr>
        <w:t xml:space="preserve">" </w:t>
      </w:r>
      <w:r w:rsidR="00FC3AB2" w:rsidRPr="008E73BA">
        <w:rPr>
          <w:rFonts w:ascii="Times New Roman" w:hAnsi="Times New Roman"/>
          <w:szCs w:val="24"/>
          <w:lang w:val="en-AU"/>
        </w:rPr>
        <w:t xml:space="preserve">During the Salon wars </w:t>
      </w:r>
      <w:r w:rsidR="002055D0">
        <w:rPr>
          <w:rFonts w:ascii="Times New Roman" w:hAnsi="Times New Roman"/>
          <w:szCs w:val="24"/>
          <w:lang w:val="en-AU"/>
        </w:rPr>
        <w:t xml:space="preserve">fought </w:t>
      </w:r>
      <w:r w:rsidR="005435DE" w:rsidRPr="008E73BA">
        <w:rPr>
          <w:rFonts w:ascii="Times New Roman" w:hAnsi="Times New Roman"/>
          <w:szCs w:val="24"/>
          <w:lang w:val="en-AU"/>
        </w:rPr>
        <w:t>over</w:t>
      </w:r>
      <w:r w:rsidR="00FC3AB2" w:rsidRPr="008E73BA">
        <w:rPr>
          <w:rFonts w:ascii="Times New Roman" w:hAnsi="Times New Roman"/>
          <w:szCs w:val="24"/>
          <w:lang w:val="en-AU"/>
        </w:rPr>
        <w:t xml:space="preserve"> C</w:t>
      </w:r>
      <w:r w:rsidR="00F54D6B" w:rsidRPr="008E73BA">
        <w:rPr>
          <w:rFonts w:ascii="Times New Roman" w:hAnsi="Times New Roman"/>
          <w:szCs w:val="24"/>
          <w:lang w:val="en-AU"/>
        </w:rPr>
        <w:t>ubism</w:t>
      </w:r>
      <w:r w:rsidR="00C24871" w:rsidRPr="008E73BA">
        <w:rPr>
          <w:rFonts w:ascii="Times New Roman" w:hAnsi="Times New Roman"/>
          <w:szCs w:val="24"/>
          <w:lang w:val="en-AU"/>
        </w:rPr>
        <w:t xml:space="preserve"> </w:t>
      </w:r>
      <w:r w:rsidR="002055D0">
        <w:rPr>
          <w:rFonts w:ascii="Times New Roman" w:hAnsi="Times New Roman"/>
          <w:szCs w:val="24"/>
          <w:lang w:val="en-AU"/>
        </w:rPr>
        <w:t>including</w:t>
      </w:r>
      <w:r w:rsidR="00C24871" w:rsidRPr="008E73BA">
        <w:rPr>
          <w:rFonts w:ascii="Times New Roman" w:hAnsi="Times New Roman"/>
          <w:szCs w:val="24"/>
          <w:lang w:val="en-AU"/>
        </w:rPr>
        <w:t xml:space="preserve"> </w:t>
      </w:r>
      <w:r w:rsidR="00F54D6B" w:rsidRPr="008E73BA">
        <w:rPr>
          <w:rFonts w:ascii="Times New Roman" w:hAnsi="Times New Roman"/>
          <w:szCs w:val="24"/>
          <w:lang w:val="en-AU"/>
        </w:rPr>
        <w:t>many of the paintings singled out by Apollinaire</w:t>
      </w:r>
      <w:r w:rsidR="001E3A4E" w:rsidRPr="008E73BA">
        <w:rPr>
          <w:rFonts w:ascii="Times New Roman" w:hAnsi="Times New Roman"/>
          <w:szCs w:val="24"/>
          <w:lang w:val="en-AU"/>
        </w:rPr>
        <w:t xml:space="preserve"> as </w:t>
      </w:r>
      <w:proofErr w:type="spellStart"/>
      <w:r w:rsidR="001E3A4E" w:rsidRPr="008E73BA">
        <w:rPr>
          <w:rFonts w:ascii="Times New Roman" w:hAnsi="Times New Roman"/>
          <w:szCs w:val="24"/>
          <w:lang w:val="en-AU"/>
        </w:rPr>
        <w:t>Orphist</w:t>
      </w:r>
      <w:proofErr w:type="spellEnd"/>
      <w:r w:rsidR="00C24871" w:rsidRPr="008E73BA">
        <w:rPr>
          <w:rFonts w:ascii="Times New Roman" w:hAnsi="Times New Roman"/>
          <w:szCs w:val="24"/>
          <w:lang w:val="en-AU"/>
        </w:rPr>
        <w:t>,</w:t>
      </w:r>
      <w:r w:rsidR="00FC3AB2" w:rsidRPr="008E73BA">
        <w:rPr>
          <w:rFonts w:ascii="Times New Roman" w:hAnsi="Times New Roman"/>
          <w:szCs w:val="24"/>
          <w:lang w:val="en-AU"/>
        </w:rPr>
        <w:t xml:space="preserve"> the hyperbole with which Apollinaire embellished the burgeoning</w:t>
      </w:r>
      <w:r w:rsidR="001E3A4E" w:rsidRPr="008E73BA">
        <w:rPr>
          <w:rFonts w:ascii="Times New Roman" w:hAnsi="Times New Roman"/>
          <w:szCs w:val="24"/>
          <w:lang w:val="en-AU"/>
        </w:rPr>
        <w:t xml:space="preserve"> of Orphism may well have represented his</w:t>
      </w:r>
      <w:r w:rsidR="00FC3AB2" w:rsidRPr="008E73BA">
        <w:rPr>
          <w:rFonts w:ascii="Times New Roman" w:hAnsi="Times New Roman"/>
          <w:szCs w:val="24"/>
          <w:lang w:val="en-AU"/>
        </w:rPr>
        <w:t xml:space="preserve"> political </w:t>
      </w:r>
      <w:r w:rsidR="00F54D6B" w:rsidRPr="008E73BA">
        <w:rPr>
          <w:rFonts w:ascii="Times New Roman" w:hAnsi="Times New Roman"/>
          <w:szCs w:val="24"/>
          <w:lang w:val="en-AU"/>
        </w:rPr>
        <w:t>backlash against</w:t>
      </w:r>
      <w:r w:rsidR="00FC3AB2" w:rsidRPr="008E73BA">
        <w:rPr>
          <w:rFonts w:ascii="Times New Roman" w:hAnsi="Times New Roman"/>
          <w:szCs w:val="24"/>
          <w:lang w:val="en-AU"/>
        </w:rPr>
        <w:t xml:space="preserve"> the </w:t>
      </w:r>
      <w:r w:rsidR="005435DE" w:rsidRPr="008E73BA">
        <w:rPr>
          <w:rFonts w:ascii="Times New Roman" w:hAnsi="Times New Roman"/>
          <w:szCs w:val="24"/>
          <w:lang w:val="en-AU"/>
        </w:rPr>
        <w:t>ongo</w:t>
      </w:r>
      <w:r w:rsidR="00FC3AB2" w:rsidRPr="008E73BA">
        <w:rPr>
          <w:rFonts w:ascii="Times New Roman" w:hAnsi="Times New Roman"/>
          <w:szCs w:val="24"/>
          <w:lang w:val="en-AU"/>
        </w:rPr>
        <w:t xml:space="preserve">ing legitimacy of History and Naturalist painting </w:t>
      </w:r>
      <w:r w:rsidR="005435DE" w:rsidRPr="008E73BA">
        <w:rPr>
          <w:rFonts w:ascii="Times New Roman" w:hAnsi="Times New Roman"/>
          <w:szCs w:val="24"/>
          <w:lang w:val="en-AU"/>
        </w:rPr>
        <w:t xml:space="preserve">and </w:t>
      </w:r>
      <w:r w:rsidR="00DB2CB4">
        <w:rPr>
          <w:rFonts w:ascii="Times New Roman" w:hAnsi="Times New Roman"/>
          <w:szCs w:val="24"/>
          <w:lang w:val="en-AU"/>
        </w:rPr>
        <w:t xml:space="preserve">the </w:t>
      </w:r>
      <w:r w:rsidR="00101177" w:rsidRPr="008E73BA">
        <w:rPr>
          <w:rFonts w:ascii="Times New Roman" w:hAnsi="Times New Roman"/>
          <w:szCs w:val="24"/>
          <w:lang w:val="en-AU"/>
        </w:rPr>
        <w:t>scurrilous strategies</w:t>
      </w:r>
      <w:r w:rsidR="005435DE" w:rsidRPr="008E73BA">
        <w:rPr>
          <w:rFonts w:ascii="Times New Roman" w:hAnsi="Times New Roman"/>
          <w:szCs w:val="24"/>
          <w:lang w:val="en-AU"/>
        </w:rPr>
        <w:t xml:space="preserve"> by the </w:t>
      </w:r>
      <w:r w:rsidR="00FC3AB2" w:rsidRPr="008E73BA">
        <w:rPr>
          <w:rFonts w:ascii="Times New Roman" w:hAnsi="Times New Roman"/>
          <w:szCs w:val="24"/>
          <w:lang w:val="en-AU"/>
        </w:rPr>
        <w:t xml:space="preserve">Salon des Artistes </w:t>
      </w:r>
      <w:proofErr w:type="spellStart"/>
      <w:r w:rsidR="00FC3AB2" w:rsidRPr="008E73BA">
        <w:rPr>
          <w:rFonts w:ascii="Times New Roman" w:hAnsi="Times New Roman"/>
          <w:szCs w:val="24"/>
          <w:lang w:val="en-AU"/>
        </w:rPr>
        <w:t>Français</w:t>
      </w:r>
      <w:proofErr w:type="spellEnd"/>
      <w:r w:rsidR="00FC3AB2" w:rsidRPr="008E73BA">
        <w:rPr>
          <w:rFonts w:ascii="Times New Roman" w:hAnsi="Times New Roman"/>
          <w:szCs w:val="24"/>
          <w:lang w:val="en-AU"/>
        </w:rPr>
        <w:t xml:space="preserve"> and the Salon National des Beaux-Arts</w:t>
      </w:r>
      <w:r w:rsidR="005435DE" w:rsidRPr="008E73BA">
        <w:rPr>
          <w:rFonts w:ascii="Times New Roman" w:hAnsi="Times New Roman"/>
          <w:szCs w:val="24"/>
          <w:lang w:val="en-AU"/>
        </w:rPr>
        <w:t xml:space="preserve"> to oust the Salon </w:t>
      </w:r>
      <w:proofErr w:type="spellStart"/>
      <w:r w:rsidR="005435DE" w:rsidRPr="008E73BA">
        <w:rPr>
          <w:rFonts w:ascii="Times New Roman" w:hAnsi="Times New Roman"/>
          <w:szCs w:val="24"/>
          <w:lang w:val="en-AU"/>
        </w:rPr>
        <w:t>d'Automne</w:t>
      </w:r>
      <w:proofErr w:type="spellEnd"/>
      <w:r w:rsidR="00101177" w:rsidRPr="008E73BA">
        <w:rPr>
          <w:rFonts w:ascii="Times New Roman" w:hAnsi="Times New Roman"/>
          <w:szCs w:val="24"/>
          <w:lang w:val="en-AU"/>
        </w:rPr>
        <w:t xml:space="preserve"> and its </w:t>
      </w:r>
      <w:proofErr w:type="spellStart"/>
      <w:r w:rsidR="00101177" w:rsidRPr="008E73BA">
        <w:rPr>
          <w:rFonts w:ascii="Times New Roman" w:hAnsi="Times New Roman"/>
          <w:szCs w:val="24"/>
          <w:lang w:val="en-AU"/>
        </w:rPr>
        <w:t>Orphists</w:t>
      </w:r>
      <w:proofErr w:type="spellEnd"/>
      <w:r w:rsidR="005435DE" w:rsidRPr="008E73BA">
        <w:rPr>
          <w:rFonts w:ascii="Times New Roman" w:hAnsi="Times New Roman"/>
          <w:szCs w:val="24"/>
          <w:lang w:val="en-AU"/>
        </w:rPr>
        <w:t xml:space="preserve"> from the Grand </w:t>
      </w:r>
      <w:proofErr w:type="spellStart"/>
      <w:r w:rsidR="005435DE" w:rsidRPr="008E73BA">
        <w:rPr>
          <w:rFonts w:ascii="Times New Roman" w:hAnsi="Times New Roman"/>
          <w:szCs w:val="24"/>
          <w:lang w:val="en-AU"/>
        </w:rPr>
        <w:t>Palais</w:t>
      </w:r>
      <w:proofErr w:type="spellEnd"/>
      <w:r w:rsidR="00FC3AB2" w:rsidRPr="008E73BA">
        <w:rPr>
          <w:rFonts w:ascii="Times New Roman" w:hAnsi="Times New Roman"/>
          <w:szCs w:val="24"/>
          <w:lang w:val="en-AU"/>
        </w:rPr>
        <w:t xml:space="preserve">. Nevertheless he </w:t>
      </w:r>
      <w:r w:rsidR="002B7B40" w:rsidRPr="008E73BA">
        <w:rPr>
          <w:rFonts w:ascii="Times New Roman" w:hAnsi="Times New Roman"/>
          <w:szCs w:val="24"/>
          <w:lang w:val="en-AU"/>
        </w:rPr>
        <w:t>was the first writer to</w:t>
      </w:r>
      <w:r w:rsidR="00E304DE" w:rsidRPr="008E73BA">
        <w:rPr>
          <w:rFonts w:ascii="Times New Roman" w:hAnsi="Times New Roman"/>
          <w:szCs w:val="24"/>
          <w:lang w:val="en-AU"/>
        </w:rPr>
        <w:t xml:space="preserve"> </w:t>
      </w:r>
      <w:r w:rsidR="002B7B40" w:rsidRPr="008E73BA">
        <w:rPr>
          <w:rFonts w:ascii="Times New Roman" w:hAnsi="Times New Roman"/>
          <w:szCs w:val="24"/>
          <w:lang w:val="en-AU"/>
        </w:rPr>
        <w:t>perceive</w:t>
      </w:r>
      <w:r w:rsidR="00E304DE" w:rsidRPr="008E73BA">
        <w:rPr>
          <w:rFonts w:ascii="Times New Roman" w:hAnsi="Times New Roman"/>
          <w:szCs w:val="24"/>
          <w:lang w:val="en-AU"/>
        </w:rPr>
        <w:t xml:space="preserve">, </w:t>
      </w:r>
      <w:r w:rsidR="004C776E" w:rsidRPr="008E73BA">
        <w:rPr>
          <w:rFonts w:ascii="Times New Roman" w:hAnsi="Times New Roman"/>
          <w:szCs w:val="24"/>
          <w:lang w:val="en-AU"/>
        </w:rPr>
        <w:t>as</w:t>
      </w:r>
      <w:r w:rsidR="00E304DE" w:rsidRPr="008E73BA">
        <w:rPr>
          <w:rFonts w:ascii="Times New Roman" w:hAnsi="Times New Roman"/>
          <w:szCs w:val="24"/>
          <w:lang w:val="en-AU"/>
        </w:rPr>
        <w:t xml:space="preserve"> </w:t>
      </w:r>
      <w:r w:rsidR="00467B1D" w:rsidRPr="008E73BA">
        <w:rPr>
          <w:rFonts w:ascii="Times New Roman" w:hAnsi="Times New Roman"/>
          <w:szCs w:val="24"/>
          <w:lang w:val="en-AU"/>
        </w:rPr>
        <w:t>succinctly surmis</w:t>
      </w:r>
      <w:r w:rsidR="004C776E" w:rsidRPr="008E73BA">
        <w:rPr>
          <w:rFonts w:ascii="Times New Roman" w:hAnsi="Times New Roman"/>
          <w:szCs w:val="24"/>
          <w:lang w:val="en-AU"/>
        </w:rPr>
        <w:t>ed by</w:t>
      </w:r>
      <w:r w:rsidR="00E304DE" w:rsidRPr="008E73BA">
        <w:rPr>
          <w:rFonts w:ascii="Times New Roman" w:hAnsi="Times New Roman"/>
          <w:szCs w:val="24"/>
          <w:lang w:val="en-AU"/>
        </w:rPr>
        <w:t xml:space="preserve"> Virginia Spate, "the first stirrings of </w:t>
      </w:r>
      <w:r w:rsidR="002B7B40" w:rsidRPr="008E73BA">
        <w:rPr>
          <w:rFonts w:ascii="Times New Roman" w:hAnsi="Times New Roman"/>
          <w:szCs w:val="24"/>
          <w:lang w:val="en-AU"/>
        </w:rPr>
        <w:t xml:space="preserve">... </w:t>
      </w:r>
      <w:r w:rsidR="00E304DE" w:rsidRPr="008E73BA">
        <w:rPr>
          <w:rFonts w:ascii="Times New Roman" w:hAnsi="Times New Roman"/>
          <w:szCs w:val="24"/>
          <w:lang w:val="en-AU"/>
        </w:rPr>
        <w:t>an art that would dispense with recognizable subject matter and would rely on form and colour alone to communicate meaning."</w:t>
      </w:r>
      <w:r w:rsidR="002B2B8E" w:rsidRPr="008E73BA">
        <w:rPr>
          <w:rFonts w:ascii="Times New Roman" w:hAnsi="Times New Roman"/>
          <w:szCs w:val="24"/>
          <w:lang w:val="en-AU"/>
        </w:rPr>
        <w:t xml:space="preserve"> </w:t>
      </w:r>
    </w:p>
    <w:p w14:paraId="0E75E673" w14:textId="3A8738E8" w:rsidR="00467B1D" w:rsidDel="002D19F5" w:rsidRDefault="00FC3AB2" w:rsidP="00AD1395">
      <w:pPr>
        <w:spacing w:before="100" w:beforeAutospacing="1" w:after="100" w:afterAutospacing="1"/>
        <w:jc w:val="both"/>
        <w:rPr>
          <w:del w:id="5" w:author="Danielle Child" w:date="2014-07-03T14:45:00Z"/>
          <w:rFonts w:ascii="Times New Roman" w:hAnsi="Times New Roman"/>
          <w:szCs w:val="24"/>
          <w:lang w:val="en-AU"/>
        </w:rPr>
      </w:pPr>
      <w:r w:rsidRPr="008E73BA">
        <w:rPr>
          <w:rFonts w:ascii="Times New Roman" w:hAnsi="Times New Roman"/>
          <w:szCs w:val="24"/>
          <w:lang w:val="en-AU"/>
        </w:rPr>
        <w:t xml:space="preserve">Even though none of Apollinaire's </w:t>
      </w:r>
      <w:proofErr w:type="spellStart"/>
      <w:r w:rsidRPr="008E73BA">
        <w:rPr>
          <w:rFonts w:ascii="Times New Roman" w:hAnsi="Times New Roman"/>
          <w:szCs w:val="24"/>
          <w:lang w:val="en-AU"/>
        </w:rPr>
        <w:t>Orphists</w:t>
      </w:r>
      <w:proofErr w:type="spellEnd"/>
      <w:r w:rsidRPr="008E73BA">
        <w:rPr>
          <w:rFonts w:ascii="Times New Roman" w:hAnsi="Times New Roman"/>
          <w:szCs w:val="24"/>
          <w:lang w:val="en-AU"/>
        </w:rPr>
        <w:t xml:space="preserve"> collaborated</w:t>
      </w:r>
      <w:ins w:id="6" w:author="Danielle Child" w:date="2014-06-27T10:55:00Z">
        <w:r w:rsidR="007E57C9">
          <w:rPr>
            <w:rFonts w:ascii="Times New Roman" w:hAnsi="Times New Roman"/>
            <w:szCs w:val="24"/>
            <w:lang w:val="en-AU"/>
          </w:rPr>
          <w:t>,</w:t>
        </w:r>
      </w:ins>
      <w:r w:rsidRPr="008E73BA">
        <w:rPr>
          <w:rFonts w:ascii="Times New Roman" w:hAnsi="Times New Roman"/>
          <w:szCs w:val="24"/>
          <w:lang w:val="en-AU"/>
        </w:rPr>
        <w:t xml:space="preserve"> let alone shared cultural politics and aesthetic identities</w:t>
      </w:r>
      <w:r w:rsidR="005435DE" w:rsidRPr="008E73BA">
        <w:rPr>
          <w:rFonts w:ascii="Times New Roman" w:hAnsi="Times New Roman"/>
          <w:szCs w:val="24"/>
          <w:lang w:val="en-AU"/>
        </w:rPr>
        <w:t xml:space="preserve">, most were </w:t>
      </w:r>
      <w:r w:rsidR="00180CB5" w:rsidRPr="008E73BA">
        <w:rPr>
          <w:rFonts w:ascii="Times New Roman" w:hAnsi="Times New Roman"/>
          <w:szCs w:val="24"/>
          <w:lang w:val="en-AU"/>
        </w:rPr>
        <w:t>attune</w:t>
      </w:r>
      <w:r w:rsidR="005435DE" w:rsidRPr="008E73BA">
        <w:rPr>
          <w:rFonts w:ascii="Times New Roman" w:hAnsi="Times New Roman"/>
          <w:szCs w:val="24"/>
          <w:lang w:val="en-AU"/>
        </w:rPr>
        <w:t xml:space="preserve"> to </w:t>
      </w:r>
      <w:r w:rsidR="0099679F" w:rsidRPr="008E73BA">
        <w:rPr>
          <w:rFonts w:ascii="Times New Roman" w:hAnsi="Times New Roman"/>
          <w:szCs w:val="24"/>
          <w:lang w:val="en-AU"/>
        </w:rPr>
        <w:t>inter</w:t>
      </w:r>
      <w:r w:rsidR="00940609" w:rsidRPr="008E73BA">
        <w:rPr>
          <w:rFonts w:ascii="Times New Roman" w:hAnsi="Times New Roman"/>
          <w:szCs w:val="24"/>
          <w:lang w:val="en-AU"/>
        </w:rPr>
        <w:t xml:space="preserve">disciplinary </w:t>
      </w:r>
      <w:r w:rsidR="00421F16" w:rsidRPr="008E73BA">
        <w:rPr>
          <w:rFonts w:ascii="Times New Roman" w:hAnsi="Times New Roman"/>
          <w:szCs w:val="24"/>
          <w:lang w:val="en-AU"/>
        </w:rPr>
        <w:t>e</w:t>
      </w:r>
      <w:r w:rsidR="00940609" w:rsidRPr="008E73BA">
        <w:rPr>
          <w:rFonts w:ascii="Times New Roman" w:hAnsi="Times New Roman"/>
          <w:szCs w:val="24"/>
          <w:lang w:val="en-AU"/>
        </w:rPr>
        <w:t>xploration</w:t>
      </w:r>
      <w:r w:rsidR="005435DE" w:rsidRPr="008E73BA">
        <w:rPr>
          <w:rFonts w:ascii="Times New Roman" w:hAnsi="Times New Roman"/>
          <w:szCs w:val="24"/>
          <w:lang w:val="en-AU"/>
        </w:rPr>
        <w:t>s</w:t>
      </w:r>
      <w:r w:rsidR="00940609" w:rsidRPr="008E73BA">
        <w:rPr>
          <w:rFonts w:ascii="Times New Roman" w:hAnsi="Times New Roman"/>
          <w:szCs w:val="24"/>
          <w:lang w:val="en-AU"/>
        </w:rPr>
        <w:t xml:space="preserve"> of </w:t>
      </w:r>
      <w:r w:rsidR="00421F16" w:rsidRPr="008E73BA">
        <w:rPr>
          <w:rFonts w:ascii="Times New Roman" w:hAnsi="Times New Roman"/>
          <w:szCs w:val="24"/>
          <w:lang w:val="en-AU"/>
        </w:rPr>
        <w:t xml:space="preserve">music, </w:t>
      </w:r>
      <w:r w:rsidR="00940609" w:rsidRPr="008E73BA">
        <w:rPr>
          <w:rFonts w:ascii="Times New Roman" w:hAnsi="Times New Roman"/>
          <w:szCs w:val="24"/>
          <w:lang w:val="en-AU"/>
        </w:rPr>
        <w:t xml:space="preserve">dance, </w:t>
      </w:r>
      <w:r w:rsidR="005435DE" w:rsidRPr="008E73BA">
        <w:rPr>
          <w:rFonts w:ascii="Times New Roman" w:hAnsi="Times New Roman"/>
          <w:szCs w:val="24"/>
          <w:lang w:val="en-AU"/>
        </w:rPr>
        <w:t>Neo-Symbolist poesies alongside</w:t>
      </w:r>
      <w:r w:rsidR="00656D2F" w:rsidRPr="008E73BA">
        <w:rPr>
          <w:rFonts w:ascii="Times New Roman" w:hAnsi="Times New Roman"/>
          <w:szCs w:val="24"/>
          <w:lang w:val="en-AU"/>
        </w:rPr>
        <w:t xml:space="preserve"> </w:t>
      </w:r>
      <w:r w:rsidR="00421F16" w:rsidRPr="008E73BA">
        <w:rPr>
          <w:rFonts w:ascii="Times New Roman" w:hAnsi="Times New Roman"/>
          <w:szCs w:val="24"/>
          <w:lang w:val="en-AU"/>
        </w:rPr>
        <w:t>new en</w:t>
      </w:r>
      <w:r w:rsidR="004C28E6" w:rsidRPr="008E73BA">
        <w:rPr>
          <w:rFonts w:ascii="Times New Roman" w:hAnsi="Times New Roman"/>
          <w:szCs w:val="24"/>
          <w:lang w:val="en-AU"/>
        </w:rPr>
        <w:t>ergies</w:t>
      </w:r>
      <w:r w:rsidR="00B05564" w:rsidRPr="008E73BA">
        <w:rPr>
          <w:rFonts w:ascii="Times New Roman" w:hAnsi="Times New Roman"/>
          <w:szCs w:val="24"/>
          <w:lang w:val="en-AU"/>
        </w:rPr>
        <w:t xml:space="preserve"> and synergies</w:t>
      </w:r>
      <w:r w:rsidR="002B7B40" w:rsidRPr="008E73BA">
        <w:rPr>
          <w:rFonts w:ascii="Times New Roman" w:hAnsi="Times New Roman"/>
          <w:szCs w:val="24"/>
          <w:lang w:val="en-AU"/>
        </w:rPr>
        <w:t>, simultaneity</w:t>
      </w:r>
      <w:r w:rsidR="00467B1D" w:rsidRPr="008E73BA">
        <w:rPr>
          <w:rFonts w:ascii="Times New Roman" w:hAnsi="Times New Roman"/>
          <w:szCs w:val="24"/>
          <w:lang w:val="en-AU"/>
        </w:rPr>
        <w:t>, Non-Euclide</w:t>
      </w:r>
      <w:r w:rsidR="00BD6377" w:rsidRPr="008E73BA">
        <w:rPr>
          <w:rFonts w:ascii="Times New Roman" w:hAnsi="Times New Roman"/>
          <w:szCs w:val="24"/>
          <w:lang w:val="en-AU"/>
        </w:rPr>
        <w:t>an geometry</w:t>
      </w:r>
      <w:r w:rsidR="00DB2CB4">
        <w:rPr>
          <w:rFonts w:ascii="Times New Roman" w:hAnsi="Times New Roman"/>
          <w:szCs w:val="24"/>
          <w:lang w:val="en-AU"/>
        </w:rPr>
        <w:t xml:space="preserve"> and the F</w:t>
      </w:r>
      <w:r w:rsidR="004C28E6" w:rsidRPr="008E73BA">
        <w:rPr>
          <w:rFonts w:ascii="Times New Roman" w:hAnsi="Times New Roman"/>
          <w:szCs w:val="24"/>
          <w:lang w:val="en-AU"/>
        </w:rPr>
        <w:t xml:space="preserve">ourth </w:t>
      </w:r>
      <w:r w:rsidR="00DB2CB4">
        <w:rPr>
          <w:rFonts w:ascii="Times New Roman" w:hAnsi="Times New Roman"/>
          <w:szCs w:val="24"/>
          <w:lang w:val="en-AU"/>
        </w:rPr>
        <w:t>D</w:t>
      </w:r>
      <w:r w:rsidR="004C28E6" w:rsidRPr="008E73BA">
        <w:rPr>
          <w:rFonts w:ascii="Times New Roman" w:hAnsi="Times New Roman"/>
          <w:szCs w:val="24"/>
          <w:lang w:val="en-AU"/>
        </w:rPr>
        <w:t xml:space="preserve">imension. </w:t>
      </w:r>
      <w:r w:rsidR="005435DE" w:rsidRPr="008E73BA">
        <w:rPr>
          <w:rFonts w:ascii="Times New Roman" w:hAnsi="Times New Roman"/>
          <w:szCs w:val="24"/>
          <w:lang w:val="en-AU"/>
        </w:rPr>
        <w:t xml:space="preserve">Duchamp, </w:t>
      </w:r>
      <w:proofErr w:type="spellStart"/>
      <w:r w:rsidR="005435DE" w:rsidRPr="008E73BA">
        <w:rPr>
          <w:rFonts w:ascii="Times New Roman" w:hAnsi="Times New Roman"/>
          <w:szCs w:val="24"/>
          <w:lang w:val="en-AU"/>
        </w:rPr>
        <w:t>Picabia</w:t>
      </w:r>
      <w:proofErr w:type="spellEnd"/>
      <w:r w:rsidR="005435DE" w:rsidRPr="008E73BA">
        <w:rPr>
          <w:rFonts w:ascii="Times New Roman" w:hAnsi="Times New Roman"/>
          <w:szCs w:val="24"/>
          <w:lang w:val="en-AU"/>
        </w:rPr>
        <w:t xml:space="preserve"> and </w:t>
      </w:r>
      <w:proofErr w:type="spellStart"/>
      <w:r w:rsidR="005435DE" w:rsidRPr="008E73BA">
        <w:rPr>
          <w:rFonts w:ascii="Times New Roman" w:hAnsi="Times New Roman"/>
          <w:szCs w:val="24"/>
          <w:lang w:val="en-AU"/>
        </w:rPr>
        <w:t>Kupka</w:t>
      </w:r>
      <w:proofErr w:type="spellEnd"/>
      <w:r w:rsidR="005435DE" w:rsidRPr="008E73BA">
        <w:rPr>
          <w:rFonts w:ascii="Times New Roman" w:hAnsi="Times New Roman"/>
          <w:szCs w:val="24"/>
          <w:lang w:val="en-AU"/>
        </w:rPr>
        <w:t xml:space="preserve"> </w:t>
      </w:r>
      <w:r w:rsidR="002467A1" w:rsidRPr="008E73BA">
        <w:rPr>
          <w:rFonts w:ascii="Times New Roman" w:hAnsi="Times New Roman"/>
          <w:szCs w:val="24"/>
          <w:lang w:val="en-AU"/>
        </w:rPr>
        <w:t>− who was also a medium − investigated</w:t>
      </w:r>
      <w:r w:rsidR="005435DE" w:rsidRPr="008E73BA">
        <w:rPr>
          <w:rFonts w:ascii="Times New Roman" w:hAnsi="Times New Roman"/>
          <w:szCs w:val="24"/>
          <w:lang w:val="en-AU"/>
        </w:rPr>
        <w:t xml:space="preserve"> </w:t>
      </w:r>
      <w:proofErr w:type="spellStart"/>
      <w:r w:rsidR="00B34EC1" w:rsidRPr="008E73BA">
        <w:rPr>
          <w:rFonts w:ascii="Times New Roman" w:hAnsi="Times New Roman"/>
          <w:szCs w:val="24"/>
          <w:lang w:val="en-AU"/>
        </w:rPr>
        <w:t>S</w:t>
      </w:r>
      <w:r w:rsidR="00421F16" w:rsidRPr="008E73BA">
        <w:rPr>
          <w:rFonts w:ascii="Times New Roman" w:hAnsi="Times New Roman"/>
          <w:szCs w:val="24"/>
          <w:lang w:val="en-AU"/>
        </w:rPr>
        <w:t>piritism</w:t>
      </w:r>
      <w:proofErr w:type="spellEnd"/>
      <w:r w:rsidR="00421F16" w:rsidRPr="008E73BA">
        <w:rPr>
          <w:rFonts w:ascii="Times New Roman" w:hAnsi="Times New Roman"/>
          <w:szCs w:val="24"/>
          <w:lang w:val="en-AU"/>
        </w:rPr>
        <w:t>, occult science</w:t>
      </w:r>
      <w:r w:rsidR="00803E40" w:rsidRPr="008E73BA">
        <w:rPr>
          <w:rFonts w:ascii="Times New Roman" w:hAnsi="Times New Roman"/>
          <w:szCs w:val="24"/>
          <w:lang w:val="en-AU"/>
        </w:rPr>
        <w:t>s</w:t>
      </w:r>
      <w:r w:rsidR="00B05564" w:rsidRPr="008E73BA">
        <w:rPr>
          <w:rFonts w:ascii="Times New Roman" w:hAnsi="Times New Roman"/>
          <w:szCs w:val="24"/>
          <w:lang w:val="en-AU"/>
        </w:rPr>
        <w:t xml:space="preserve">, </w:t>
      </w:r>
      <w:r w:rsidR="00F4467B" w:rsidRPr="008E73BA">
        <w:rPr>
          <w:rFonts w:ascii="Times New Roman" w:hAnsi="Times New Roman"/>
          <w:szCs w:val="24"/>
          <w:lang w:val="en-AU"/>
        </w:rPr>
        <w:t xml:space="preserve">theosophy, </w:t>
      </w:r>
      <w:r w:rsidR="00B05564" w:rsidRPr="008E73BA">
        <w:rPr>
          <w:rFonts w:ascii="Times New Roman" w:hAnsi="Times New Roman"/>
          <w:szCs w:val="24"/>
          <w:lang w:val="en-AU"/>
        </w:rPr>
        <w:t>psychic experience</w:t>
      </w:r>
      <w:r w:rsidR="00803E40" w:rsidRPr="008E73BA">
        <w:rPr>
          <w:rFonts w:ascii="Times New Roman" w:hAnsi="Times New Roman"/>
          <w:szCs w:val="24"/>
          <w:lang w:val="en-AU"/>
        </w:rPr>
        <w:t>s</w:t>
      </w:r>
      <w:r w:rsidR="0081232D" w:rsidRPr="008E73BA">
        <w:rPr>
          <w:rFonts w:ascii="Times New Roman" w:hAnsi="Times New Roman"/>
          <w:szCs w:val="24"/>
          <w:lang w:val="en-AU"/>
        </w:rPr>
        <w:t xml:space="preserve">, </w:t>
      </w:r>
      <w:proofErr w:type="spellStart"/>
      <w:r w:rsidR="001E3A4E" w:rsidRPr="008E73BA">
        <w:rPr>
          <w:rFonts w:ascii="Times New Roman" w:hAnsi="Times New Roman"/>
          <w:szCs w:val="24"/>
          <w:lang w:val="en-AU"/>
        </w:rPr>
        <w:t>Hippolyte</w:t>
      </w:r>
      <w:proofErr w:type="spellEnd"/>
      <w:r w:rsidR="001E3A4E" w:rsidRPr="008E73BA">
        <w:rPr>
          <w:rFonts w:ascii="Times New Roman" w:hAnsi="Times New Roman"/>
          <w:szCs w:val="24"/>
          <w:lang w:val="en-AU"/>
        </w:rPr>
        <w:t xml:space="preserve"> </w:t>
      </w:r>
      <w:proofErr w:type="spellStart"/>
      <w:r w:rsidR="0081232D" w:rsidRPr="008E73BA">
        <w:rPr>
          <w:rFonts w:ascii="Times New Roman" w:hAnsi="Times New Roman"/>
          <w:szCs w:val="24"/>
          <w:lang w:val="en-AU"/>
        </w:rPr>
        <w:t>Baraduc's</w:t>
      </w:r>
      <w:proofErr w:type="spellEnd"/>
      <w:r w:rsidR="0081232D" w:rsidRPr="008E73BA">
        <w:rPr>
          <w:rFonts w:ascii="Times New Roman" w:hAnsi="Times New Roman"/>
          <w:szCs w:val="24"/>
          <w:lang w:val="en-AU"/>
        </w:rPr>
        <w:t xml:space="preserve"> </w:t>
      </w:r>
      <w:r w:rsidR="00180CB5" w:rsidRPr="008E73BA">
        <w:rPr>
          <w:rFonts w:ascii="Times New Roman" w:hAnsi="Times New Roman"/>
          <w:i/>
          <w:color w:val="1C1C1C"/>
          <w:szCs w:val="24"/>
          <w:lang w:val="en-US"/>
        </w:rPr>
        <w:t>transcendental</w:t>
      </w:r>
      <w:r w:rsidR="0081232D" w:rsidRPr="008E73BA">
        <w:rPr>
          <w:rFonts w:ascii="Times New Roman" w:hAnsi="Times New Roman"/>
          <w:i/>
          <w:color w:val="1C1C1C"/>
          <w:szCs w:val="24"/>
          <w:lang w:val="en-US"/>
        </w:rPr>
        <w:t xml:space="preserve"> photography</w:t>
      </w:r>
      <w:r w:rsidR="00B05564" w:rsidRPr="008E73BA">
        <w:rPr>
          <w:rFonts w:ascii="Times New Roman" w:hAnsi="Times New Roman"/>
          <w:szCs w:val="24"/>
          <w:lang w:val="en-AU"/>
        </w:rPr>
        <w:t xml:space="preserve"> and animal magnetism</w:t>
      </w:r>
      <w:r w:rsidR="002467A1" w:rsidRPr="008E73BA">
        <w:rPr>
          <w:rFonts w:ascii="Times New Roman" w:hAnsi="Times New Roman"/>
          <w:szCs w:val="24"/>
          <w:lang w:val="en-AU"/>
        </w:rPr>
        <w:t xml:space="preserve">, </w:t>
      </w:r>
      <w:r w:rsidR="00B05564" w:rsidRPr="008E73BA">
        <w:rPr>
          <w:rFonts w:ascii="Times New Roman" w:hAnsi="Times New Roman"/>
          <w:szCs w:val="24"/>
          <w:lang w:val="en-AU"/>
        </w:rPr>
        <w:t>including</w:t>
      </w:r>
      <w:r w:rsidR="00AA0C91" w:rsidRPr="008E73BA">
        <w:rPr>
          <w:rFonts w:ascii="Times New Roman" w:hAnsi="Times New Roman"/>
          <w:szCs w:val="24"/>
          <w:lang w:val="en-AU"/>
        </w:rPr>
        <w:t xml:space="preserve"> the </w:t>
      </w:r>
      <w:r w:rsidR="00BD6377" w:rsidRPr="008E73BA">
        <w:rPr>
          <w:rFonts w:ascii="Times New Roman" w:hAnsi="Times New Roman"/>
          <w:szCs w:val="24"/>
          <w:lang w:val="en-AU"/>
        </w:rPr>
        <w:t xml:space="preserve">animalistic </w:t>
      </w:r>
      <w:r w:rsidR="00AA0C91" w:rsidRPr="008E73BA">
        <w:rPr>
          <w:rFonts w:ascii="Times New Roman" w:hAnsi="Times New Roman"/>
          <w:szCs w:val="24"/>
          <w:lang w:val="en-AU"/>
        </w:rPr>
        <w:t>power</w:t>
      </w:r>
      <w:r w:rsidR="004C28E6" w:rsidRPr="008E73BA">
        <w:rPr>
          <w:rFonts w:ascii="Times New Roman" w:hAnsi="Times New Roman"/>
          <w:szCs w:val="24"/>
          <w:lang w:val="en-AU"/>
        </w:rPr>
        <w:t xml:space="preserve"> of Orpheus </w:t>
      </w:r>
      <w:r w:rsidR="00B05564" w:rsidRPr="008E73BA">
        <w:rPr>
          <w:rFonts w:ascii="Times New Roman" w:hAnsi="Times New Roman"/>
          <w:szCs w:val="24"/>
          <w:lang w:val="en-AU"/>
        </w:rPr>
        <w:t>invoked by</w:t>
      </w:r>
      <w:r w:rsidR="00AA0C91" w:rsidRPr="008E73BA">
        <w:rPr>
          <w:rFonts w:ascii="Times New Roman" w:hAnsi="Times New Roman"/>
          <w:szCs w:val="24"/>
          <w:lang w:val="en-AU"/>
        </w:rPr>
        <w:t xml:space="preserve"> Apollinaire in his quatrains</w:t>
      </w:r>
      <w:r w:rsidR="00940609" w:rsidRPr="008E73BA">
        <w:rPr>
          <w:rFonts w:ascii="Times New Roman" w:hAnsi="Times New Roman"/>
          <w:szCs w:val="24"/>
          <w:lang w:val="en-AU"/>
        </w:rPr>
        <w:t xml:space="preserve">, </w:t>
      </w:r>
      <w:proofErr w:type="spellStart"/>
      <w:r w:rsidR="00AA0C91" w:rsidRPr="008E73BA">
        <w:rPr>
          <w:rFonts w:ascii="Times New Roman" w:hAnsi="Times New Roman"/>
          <w:i/>
          <w:szCs w:val="24"/>
          <w:lang w:val="en-AU"/>
        </w:rPr>
        <w:t>Best</w:t>
      </w:r>
      <w:r w:rsidR="00180CB5">
        <w:rPr>
          <w:rFonts w:ascii="Times New Roman" w:hAnsi="Times New Roman"/>
          <w:i/>
          <w:szCs w:val="24"/>
          <w:lang w:val="en-AU"/>
        </w:rPr>
        <w:t>i</w:t>
      </w:r>
      <w:r w:rsidR="00AA0C91" w:rsidRPr="008E73BA">
        <w:rPr>
          <w:rFonts w:ascii="Times New Roman" w:hAnsi="Times New Roman"/>
          <w:i/>
          <w:szCs w:val="24"/>
          <w:lang w:val="en-AU"/>
        </w:rPr>
        <w:t>aire</w:t>
      </w:r>
      <w:proofErr w:type="spellEnd"/>
      <w:r w:rsidR="00AA0C91" w:rsidRPr="008E73BA">
        <w:rPr>
          <w:rFonts w:ascii="Times New Roman" w:hAnsi="Times New Roman"/>
          <w:i/>
          <w:szCs w:val="24"/>
          <w:lang w:val="en-AU"/>
        </w:rPr>
        <w:t xml:space="preserve"> </w:t>
      </w:r>
      <w:proofErr w:type="spellStart"/>
      <w:r w:rsidR="00AA0C91" w:rsidRPr="008E73BA">
        <w:rPr>
          <w:rFonts w:ascii="Times New Roman" w:hAnsi="Times New Roman"/>
          <w:i/>
          <w:szCs w:val="24"/>
          <w:lang w:val="en-AU"/>
        </w:rPr>
        <w:t>ou</w:t>
      </w:r>
      <w:proofErr w:type="spellEnd"/>
      <w:r w:rsidR="00AA0C91" w:rsidRPr="008E73BA">
        <w:rPr>
          <w:rFonts w:ascii="Times New Roman" w:hAnsi="Times New Roman"/>
          <w:i/>
          <w:szCs w:val="24"/>
          <w:lang w:val="en-AU"/>
        </w:rPr>
        <w:t xml:space="preserve"> cortège </w:t>
      </w:r>
      <w:proofErr w:type="spellStart"/>
      <w:r w:rsidR="00AA0C91" w:rsidRPr="008E73BA">
        <w:rPr>
          <w:rFonts w:ascii="Times New Roman" w:hAnsi="Times New Roman"/>
          <w:i/>
          <w:szCs w:val="24"/>
          <w:lang w:val="en-AU"/>
        </w:rPr>
        <w:t>d'Orphée</w:t>
      </w:r>
      <w:proofErr w:type="spellEnd"/>
      <w:r w:rsidR="00AA0C91" w:rsidRPr="008E73BA">
        <w:rPr>
          <w:rFonts w:ascii="Times New Roman" w:hAnsi="Times New Roman"/>
          <w:i/>
          <w:szCs w:val="24"/>
          <w:lang w:val="en-AU"/>
        </w:rPr>
        <w:t>.</w:t>
      </w:r>
      <w:r w:rsidR="00421F16" w:rsidRPr="008E73BA">
        <w:rPr>
          <w:rFonts w:ascii="Times New Roman" w:hAnsi="Times New Roman"/>
          <w:szCs w:val="24"/>
          <w:lang w:val="en-AU"/>
        </w:rPr>
        <w:t xml:space="preserve"> </w:t>
      </w:r>
      <w:r w:rsidR="002467A1" w:rsidRPr="008E73BA">
        <w:rPr>
          <w:rFonts w:ascii="Times New Roman" w:hAnsi="Times New Roman"/>
          <w:szCs w:val="24"/>
          <w:lang w:val="en-AU"/>
        </w:rPr>
        <w:t>Following</w:t>
      </w:r>
      <w:r w:rsidR="00F27863" w:rsidRPr="008E73BA">
        <w:rPr>
          <w:rFonts w:ascii="Times New Roman" w:hAnsi="Times New Roman"/>
          <w:szCs w:val="24"/>
          <w:lang w:val="en-AU"/>
        </w:rPr>
        <w:t xml:space="preserve"> Apollinaire's </w:t>
      </w:r>
      <w:r w:rsidR="00467B1D" w:rsidRPr="008E73BA">
        <w:rPr>
          <w:rFonts w:ascii="Times New Roman" w:hAnsi="Times New Roman"/>
          <w:szCs w:val="24"/>
          <w:lang w:val="en-AU"/>
        </w:rPr>
        <w:t>identification</w:t>
      </w:r>
      <w:r w:rsidR="00F27863" w:rsidRPr="008E73BA">
        <w:rPr>
          <w:rFonts w:ascii="Times New Roman" w:hAnsi="Times New Roman"/>
          <w:szCs w:val="24"/>
          <w:lang w:val="en-AU"/>
        </w:rPr>
        <w:t xml:space="preserve"> of O</w:t>
      </w:r>
      <w:r w:rsidR="00F4467B" w:rsidRPr="008E73BA">
        <w:rPr>
          <w:rFonts w:ascii="Times New Roman" w:hAnsi="Times New Roman"/>
          <w:szCs w:val="24"/>
          <w:lang w:val="en-AU"/>
        </w:rPr>
        <w:t>r</w:t>
      </w:r>
      <w:r w:rsidR="00F27863" w:rsidRPr="008E73BA">
        <w:rPr>
          <w:rFonts w:ascii="Times New Roman" w:hAnsi="Times New Roman"/>
          <w:szCs w:val="24"/>
          <w:lang w:val="en-AU"/>
        </w:rPr>
        <w:t xml:space="preserve">phism as "not simply the prideful </w:t>
      </w:r>
      <w:r w:rsidR="00B05564" w:rsidRPr="008E73BA">
        <w:rPr>
          <w:rFonts w:ascii="Times New Roman" w:hAnsi="Times New Roman"/>
          <w:szCs w:val="24"/>
          <w:lang w:val="en-AU"/>
        </w:rPr>
        <w:t>expression of the human species</w:t>
      </w:r>
      <w:r w:rsidR="00F27863" w:rsidRPr="008E73BA">
        <w:rPr>
          <w:rFonts w:ascii="Times New Roman" w:hAnsi="Times New Roman"/>
          <w:szCs w:val="24"/>
          <w:lang w:val="en-AU"/>
        </w:rPr>
        <w:t>"</w:t>
      </w:r>
      <w:r w:rsidR="00B05564" w:rsidRPr="008E73BA">
        <w:rPr>
          <w:rFonts w:ascii="Times New Roman" w:hAnsi="Times New Roman"/>
          <w:szCs w:val="24"/>
          <w:lang w:val="en-AU"/>
        </w:rPr>
        <w:t xml:space="preserve">, all were engaged with displacement of </w:t>
      </w:r>
      <w:r w:rsidR="00F269B0" w:rsidRPr="008E73BA">
        <w:rPr>
          <w:rFonts w:ascii="Times New Roman" w:hAnsi="Times New Roman"/>
          <w:szCs w:val="24"/>
          <w:lang w:val="en-AU"/>
        </w:rPr>
        <w:t xml:space="preserve">the </w:t>
      </w:r>
      <w:r w:rsidR="00B05564" w:rsidRPr="008E73BA">
        <w:rPr>
          <w:rFonts w:ascii="Times New Roman" w:hAnsi="Times New Roman"/>
          <w:szCs w:val="24"/>
          <w:lang w:val="en-AU"/>
        </w:rPr>
        <w:t xml:space="preserve">anthropocentricism </w:t>
      </w:r>
      <w:r w:rsidR="00F269B0" w:rsidRPr="008E73BA">
        <w:rPr>
          <w:rFonts w:ascii="Times New Roman" w:hAnsi="Times New Roman"/>
          <w:szCs w:val="24"/>
          <w:lang w:val="en-AU"/>
        </w:rPr>
        <w:t xml:space="preserve">on display at the </w:t>
      </w:r>
      <w:r w:rsidRPr="008E73BA">
        <w:rPr>
          <w:rFonts w:ascii="Times New Roman" w:hAnsi="Times New Roman"/>
          <w:szCs w:val="24"/>
          <w:lang w:val="en-AU"/>
        </w:rPr>
        <w:t>"official" Salons</w:t>
      </w:r>
      <w:r w:rsidR="00F4467B" w:rsidRPr="008E73BA">
        <w:rPr>
          <w:rFonts w:ascii="Times New Roman" w:hAnsi="Times New Roman"/>
          <w:szCs w:val="24"/>
          <w:lang w:val="en-AU"/>
        </w:rPr>
        <w:t xml:space="preserve"> and </w:t>
      </w:r>
      <w:r w:rsidR="00D5000B">
        <w:rPr>
          <w:rFonts w:ascii="Times New Roman" w:hAnsi="Times New Roman"/>
          <w:szCs w:val="24"/>
          <w:lang w:val="en-AU"/>
        </w:rPr>
        <w:t>exploit</w:t>
      </w:r>
      <w:r w:rsidR="00F4467B" w:rsidRPr="008E73BA">
        <w:rPr>
          <w:rFonts w:ascii="Times New Roman" w:hAnsi="Times New Roman"/>
          <w:szCs w:val="24"/>
          <w:lang w:val="en-AU"/>
        </w:rPr>
        <w:t>ed by the French "civilizing mission"</w:t>
      </w:r>
      <w:r w:rsidR="00BD6377" w:rsidRPr="008E73BA">
        <w:rPr>
          <w:rFonts w:ascii="Times New Roman" w:hAnsi="Times New Roman"/>
          <w:szCs w:val="24"/>
          <w:lang w:val="en-AU"/>
        </w:rPr>
        <w:t xml:space="preserve">. </w:t>
      </w:r>
      <w:r w:rsidR="00094A0A" w:rsidRPr="008E73BA">
        <w:rPr>
          <w:rFonts w:ascii="Times New Roman" w:hAnsi="Times New Roman"/>
          <w:szCs w:val="24"/>
          <w:lang w:val="en-AU"/>
        </w:rPr>
        <w:t>Instead of creating</w:t>
      </w:r>
      <w:r w:rsidR="002467A1" w:rsidRPr="008E73BA">
        <w:rPr>
          <w:rFonts w:ascii="Times New Roman" w:hAnsi="Times New Roman"/>
          <w:szCs w:val="24"/>
          <w:lang w:val="en-AU"/>
        </w:rPr>
        <w:t xml:space="preserve"> three-dimensional illusions of the human body, </w:t>
      </w:r>
      <w:r w:rsidR="001A1114" w:rsidRPr="008E73BA">
        <w:rPr>
          <w:rFonts w:ascii="Times New Roman" w:hAnsi="Times New Roman"/>
          <w:szCs w:val="24"/>
          <w:lang w:val="en-AU"/>
        </w:rPr>
        <w:t xml:space="preserve">all were </w:t>
      </w:r>
      <w:r w:rsidR="002467A1" w:rsidRPr="008E73BA">
        <w:rPr>
          <w:rFonts w:ascii="Times New Roman" w:hAnsi="Times New Roman"/>
          <w:szCs w:val="24"/>
          <w:lang w:val="en-AU"/>
        </w:rPr>
        <w:t xml:space="preserve">devoted to developing a </w:t>
      </w:r>
      <w:r w:rsidR="00094A0A" w:rsidRPr="008E73BA">
        <w:rPr>
          <w:rFonts w:ascii="Times New Roman" w:hAnsi="Times New Roman"/>
          <w:szCs w:val="24"/>
          <w:lang w:val="en-AU"/>
        </w:rPr>
        <w:t xml:space="preserve">new </w:t>
      </w:r>
      <w:r w:rsidR="002467A1" w:rsidRPr="008E73BA">
        <w:rPr>
          <w:rFonts w:ascii="Times New Roman" w:hAnsi="Times New Roman"/>
          <w:szCs w:val="24"/>
          <w:lang w:val="en-AU"/>
        </w:rPr>
        <w:t>language</w:t>
      </w:r>
      <w:r w:rsidR="00A01FE9" w:rsidRPr="008E73BA">
        <w:rPr>
          <w:rFonts w:ascii="Times New Roman" w:hAnsi="Times New Roman"/>
          <w:szCs w:val="24"/>
          <w:lang w:val="en-AU"/>
        </w:rPr>
        <w:t xml:space="preserve"> that Apollinaire</w:t>
      </w:r>
      <w:r w:rsidR="00094A0A" w:rsidRPr="008E73BA">
        <w:rPr>
          <w:rFonts w:ascii="Times New Roman" w:hAnsi="Times New Roman"/>
          <w:szCs w:val="24"/>
          <w:lang w:val="en-AU"/>
        </w:rPr>
        <w:t xml:space="preserve"> </w:t>
      </w:r>
      <w:r w:rsidR="00A01FE9" w:rsidRPr="008E73BA">
        <w:rPr>
          <w:rFonts w:ascii="Times New Roman" w:hAnsi="Times New Roman"/>
          <w:szCs w:val="24"/>
          <w:lang w:val="en-AU"/>
        </w:rPr>
        <w:t>called</w:t>
      </w:r>
      <w:r w:rsidR="00094A0A" w:rsidRPr="008E73BA">
        <w:rPr>
          <w:rFonts w:ascii="Times New Roman" w:hAnsi="Times New Roman"/>
          <w:szCs w:val="24"/>
          <w:lang w:val="en-AU"/>
        </w:rPr>
        <w:t xml:space="preserve"> "</w:t>
      </w:r>
      <w:proofErr w:type="spellStart"/>
      <w:r w:rsidR="00094A0A" w:rsidRPr="008E73BA">
        <w:rPr>
          <w:rFonts w:ascii="Times New Roman" w:hAnsi="Times New Roman"/>
          <w:szCs w:val="24"/>
          <w:lang w:val="en-AU"/>
        </w:rPr>
        <w:t>peinture</w:t>
      </w:r>
      <w:proofErr w:type="spellEnd"/>
      <w:r w:rsidR="00094A0A" w:rsidRPr="008E73BA">
        <w:rPr>
          <w:rFonts w:ascii="Times New Roman" w:hAnsi="Times New Roman"/>
          <w:szCs w:val="24"/>
          <w:lang w:val="en-AU"/>
        </w:rPr>
        <w:t xml:space="preserve"> pure"</w:t>
      </w:r>
      <w:r w:rsidR="002467A1" w:rsidRPr="008E73BA">
        <w:rPr>
          <w:rFonts w:ascii="Times New Roman" w:hAnsi="Times New Roman"/>
          <w:szCs w:val="24"/>
          <w:lang w:val="en-AU"/>
        </w:rPr>
        <w:t xml:space="preserve"> able to capture the </w:t>
      </w:r>
      <w:r w:rsidR="00C33286" w:rsidRPr="008E73BA">
        <w:rPr>
          <w:rFonts w:ascii="Times New Roman" w:hAnsi="Times New Roman"/>
          <w:szCs w:val="24"/>
          <w:lang w:val="en-AU"/>
        </w:rPr>
        <w:t xml:space="preserve">intensity of </w:t>
      </w:r>
      <w:r w:rsidR="002467A1" w:rsidRPr="008E73BA">
        <w:rPr>
          <w:rFonts w:ascii="Times New Roman" w:hAnsi="Times New Roman"/>
          <w:szCs w:val="24"/>
          <w:lang w:val="en-AU"/>
        </w:rPr>
        <w:t>sensations experienced by the</w:t>
      </w:r>
      <w:r w:rsidR="00094A0A" w:rsidRPr="008E73BA">
        <w:rPr>
          <w:rFonts w:ascii="Times New Roman" w:hAnsi="Times New Roman"/>
          <w:szCs w:val="24"/>
          <w:lang w:val="en-AU"/>
        </w:rPr>
        <w:t xml:space="preserve"> contemporary</w:t>
      </w:r>
      <w:r w:rsidR="002467A1" w:rsidRPr="008E73BA">
        <w:rPr>
          <w:rFonts w:ascii="Times New Roman" w:hAnsi="Times New Roman"/>
          <w:szCs w:val="24"/>
          <w:lang w:val="en-AU"/>
        </w:rPr>
        <w:t xml:space="preserve"> body enveloped by the modern energies of electricity, radioactivity, magnetism, machinery</w:t>
      </w:r>
      <w:r w:rsidR="00094A0A" w:rsidRPr="008E73BA">
        <w:rPr>
          <w:rFonts w:ascii="Times New Roman" w:hAnsi="Times New Roman"/>
          <w:szCs w:val="24"/>
          <w:lang w:val="en-AU"/>
        </w:rPr>
        <w:t xml:space="preserve">, </w:t>
      </w:r>
      <w:r w:rsidR="00C33286" w:rsidRPr="008E73BA">
        <w:rPr>
          <w:rFonts w:ascii="Times New Roman" w:hAnsi="Times New Roman"/>
          <w:szCs w:val="24"/>
          <w:lang w:val="en-AU"/>
        </w:rPr>
        <w:t xml:space="preserve">feats of </w:t>
      </w:r>
      <w:r w:rsidR="001A1114" w:rsidRPr="008E73BA">
        <w:rPr>
          <w:rFonts w:ascii="Times New Roman" w:hAnsi="Times New Roman"/>
          <w:szCs w:val="24"/>
          <w:lang w:val="en-AU"/>
        </w:rPr>
        <w:t xml:space="preserve">engineering, </w:t>
      </w:r>
      <w:r w:rsidR="009411E5" w:rsidRPr="008E73BA">
        <w:rPr>
          <w:rFonts w:ascii="Times New Roman" w:hAnsi="Times New Roman"/>
          <w:szCs w:val="24"/>
          <w:lang w:val="en-AU"/>
        </w:rPr>
        <w:t xml:space="preserve">cars and aeroplanes, football and physical cultures </w:t>
      </w:r>
      <w:r w:rsidR="00D5000B">
        <w:rPr>
          <w:rFonts w:ascii="Times New Roman" w:hAnsi="Times New Roman"/>
          <w:szCs w:val="24"/>
          <w:lang w:val="en-AU"/>
        </w:rPr>
        <w:t>alongside</w:t>
      </w:r>
      <w:r w:rsidR="00094A0A" w:rsidRPr="008E73BA">
        <w:rPr>
          <w:rFonts w:ascii="Times New Roman" w:hAnsi="Times New Roman"/>
          <w:szCs w:val="24"/>
          <w:lang w:val="en-AU"/>
        </w:rPr>
        <w:t xml:space="preserve"> </w:t>
      </w:r>
      <w:r w:rsidR="002055D0">
        <w:rPr>
          <w:rFonts w:ascii="Times New Roman" w:hAnsi="Times New Roman"/>
          <w:szCs w:val="24"/>
          <w:lang w:val="en-AU"/>
        </w:rPr>
        <w:t xml:space="preserve">solar and </w:t>
      </w:r>
      <w:proofErr w:type="spellStart"/>
      <w:r w:rsidR="002055D0">
        <w:rPr>
          <w:rFonts w:ascii="Times New Roman" w:hAnsi="Times New Roman"/>
          <w:szCs w:val="24"/>
          <w:lang w:val="en-AU"/>
        </w:rPr>
        <w:t>lunary</w:t>
      </w:r>
      <w:proofErr w:type="spellEnd"/>
      <w:r w:rsidR="002055D0">
        <w:rPr>
          <w:rFonts w:ascii="Times New Roman" w:hAnsi="Times New Roman"/>
          <w:szCs w:val="24"/>
          <w:lang w:val="en-AU"/>
        </w:rPr>
        <w:t xml:space="preserve"> energy and </w:t>
      </w:r>
      <w:r w:rsidR="002055D0" w:rsidRPr="008E73BA">
        <w:rPr>
          <w:rFonts w:ascii="Times New Roman" w:hAnsi="Times New Roman"/>
          <w:szCs w:val="24"/>
          <w:lang w:val="en-AU"/>
        </w:rPr>
        <w:t>planetary rotation</w:t>
      </w:r>
      <w:r w:rsidR="00D5000B">
        <w:rPr>
          <w:rFonts w:ascii="Times New Roman" w:hAnsi="Times New Roman"/>
          <w:szCs w:val="24"/>
          <w:lang w:val="en-AU"/>
        </w:rPr>
        <w:t>. Instead of passive specta</w:t>
      </w:r>
      <w:r w:rsidR="00094A0A" w:rsidRPr="008E73BA">
        <w:rPr>
          <w:rFonts w:ascii="Times New Roman" w:hAnsi="Times New Roman"/>
          <w:szCs w:val="24"/>
          <w:lang w:val="en-AU"/>
        </w:rPr>
        <w:t xml:space="preserve">torship, they endeavoured to provoke active </w:t>
      </w:r>
      <w:r w:rsidR="00C33286" w:rsidRPr="008E73BA">
        <w:rPr>
          <w:rFonts w:ascii="Times New Roman" w:hAnsi="Times New Roman"/>
          <w:szCs w:val="24"/>
          <w:lang w:val="en-AU"/>
        </w:rPr>
        <w:t xml:space="preserve">sensations within the beholder </w:t>
      </w:r>
      <w:r w:rsidR="00C95D40" w:rsidRPr="008E73BA">
        <w:rPr>
          <w:rFonts w:ascii="Times New Roman" w:hAnsi="Times New Roman"/>
          <w:szCs w:val="24"/>
          <w:lang w:val="en-AU"/>
        </w:rPr>
        <w:t xml:space="preserve">in order </w:t>
      </w:r>
      <w:r w:rsidR="00094A0A" w:rsidRPr="008E73BA">
        <w:rPr>
          <w:rFonts w:ascii="Times New Roman" w:hAnsi="Times New Roman"/>
          <w:szCs w:val="24"/>
          <w:lang w:val="en-AU"/>
        </w:rPr>
        <w:t>to jolt the</w:t>
      </w:r>
      <w:r w:rsidR="00C33286" w:rsidRPr="008E73BA">
        <w:rPr>
          <w:rFonts w:ascii="Times New Roman" w:hAnsi="Times New Roman"/>
          <w:szCs w:val="24"/>
          <w:lang w:val="en-AU"/>
        </w:rPr>
        <w:t>ir</w:t>
      </w:r>
      <w:r w:rsidR="00094A0A" w:rsidRPr="008E73BA">
        <w:rPr>
          <w:rFonts w:ascii="Times New Roman" w:hAnsi="Times New Roman"/>
          <w:szCs w:val="24"/>
          <w:lang w:val="en-AU"/>
        </w:rPr>
        <w:t xml:space="preserve"> consciousness.</w:t>
      </w:r>
      <w:r w:rsidR="00C33286" w:rsidRPr="008E73BA">
        <w:rPr>
          <w:rFonts w:ascii="Times New Roman" w:hAnsi="Times New Roman"/>
          <w:szCs w:val="24"/>
          <w:lang w:val="en-AU"/>
        </w:rPr>
        <w:t xml:space="preserve"> Since modern life was </w:t>
      </w:r>
      <w:r w:rsidR="00DC6C6C" w:rsidRPr="008E73BA">
        <w:rPr>
          <w:rFonts w:ascii="Times New Roman" w:hAnsi="Times New Roman"/>
          <w:szCs w:val="24"/>
          <w:lang w:val="en-AU"/>
        </w:rPr>
        <w:t>filled with chaotic, fragmentary and</w:t>
      </w:r>
      <w:r w:rsidR="00A01FE9" w:rsidRPr="008E73BA">
        <w:rPr>
          <w:rFonts w:ascii="Times New Roman" w:hAnsi="Times New Roman"/>
          <w:szCs w:val="24"/>
          <w:lang w:val="en-AU"/>
        </w:rPr>
        <w:t xml:space="preserve"> </w:t>
      </w:r>
      <w:r w:rsidR="00DC6C6C" w:rsidRPr="008E73BA">
        <w:rPr>
          <w:rFonts w:ascii="Times New Roman" w:hAnsi="Times New Roman"/>
          <w:szCs w:val="24"/>
          <w:lang w:val="en-AU"/>
        </w:rPr>
        <w:t>violent sensations</w:t>
      </w:r>
      <w:r w:rsidR="00C24871" w:rsidRPr="008E73BA">
        <w:rPr>
          <w:rFonts w:ascii="Times New Roman" w:hAnsi="Times New Roman"/>
          <w:szCs w:val="24"/>
          <w:lang w:val="en-AU"/>
        </w:rPr>
        <w:t>, Léger argued that</w:t>
      </w:r>
      <w:r w:rsidR="00C33286" w:rsidRPr="008E73BA">
        <w:rPr>
          <w:rFonts w:ascii="Times New Roman" w:hAnsi="Times New Roman"/>
          <w:szCs w:val="24"/>
          <w:lang w:val="en-AU"/>
        </w:rPr>
        <w:t xml:space="preserve"> they needed to develop an art that was</w:t>
      </w:r>
      <w:r w:rsidR="00DC6C6C" w:rsidRPr="008E73BA">
        <w:rPr>
          <w:rFonts w:ascii="Times New Roman" w:hAnsi="Times New Roman"/>
          <w:szCs w:val="24"/>
          <w:lang w:val="en-AU"/>
        </w:rPr>
        <w:t xml:space="preserve"> comparably</w:t>
      </w:r>
      <w:r w:rsidR="00C33286" w:rsidRPr="008E73BA">
        <w:rPr>
          <w:rFonts w:ascii="Times New Roman" w:hAnsi="Times New Roman"/>
          <w:szCs w:val="24"/>
          <w:lang w:val="en-AU"/>
        </w:rPr>
        <w:t xml:space="preserve"> </w:t>
      </w:r>
      <w:r w:rsidR="00C24871" w:rsidRPr="008E73BA">
        <w:rPr>
          <w:rFonts w:ascii="Times New Roman" w:hAnsi="Times New Roman"/>
          <w:szCs w:val="24"/>
          <w:lang w:val="en-AU"/>
        </w:rPr>
        <w:t xml:space="preserve">jarring </w:t>
      </w:r>
      <w:r w:rsidR="00C33286" w:rsidRPr="008E73BA">
        <w:rPr>
          <w:rFonts w:ascii="Times New Roman" w:hAnsi="Times New Roman"/>
          <w:szCs w:val="24"/>
          <w:lang w:val="en-AU"/>
        </w:rPr>
        <w:t xml:space="preserve">with discontinuous contrasts and dissonances </w:t>
      </w:r>
      <w:r w:rsidR="00C24871" w:rsidRPr="008E73BA">
        <w:rPr>
          <w:rFonts w:ascii="Times New Roman" w:hAnsi="Times New Roman"/>
          <w:szCs w:val="24"/>
          <w:lang w:val="en-AU"/>
        </w:rPr>
        <w:t>that</w:t>
      </w:r>
      <w:r w:rsidR="00C33286" w:rsidRPr="008E73BA">
        <w:rPr>
          <w:rFonts w:ascii="Times New Roman" w:hAnsi="Times New Roman"/>
          <w:szCs w:val="24"/>
          <w:lang w:val="en-AU"/>
        </w:rPr>
        <w:t xml:space="preserve"> could be felt </w:t>
      </w:r>
      <w:proofErr w:type="spellStart"/>
      <w:r w:rsidR="00C24871" w:rsidRPr="008E73BA">
        <w:rPr>
          <w:rFonts w:ascii="Times New Roman" w:hAnsi="Times New Roman"/>
          <w:szCs w:val="24"/>
          <w:lang w:val="en-AU"/>
        </w:rPr>
        <w:t>moreso</w:t>
      </w:r>
      <w:proofErr w:type="spellEnd"/>
      <w:r w:rsidR="00C24871" w:rsidRPr="008E73BA">
        <w:rPr>
          <w:rFonts w:ascii="Times New Roman" w:hAnsi="Times New Roman"/>
          <w:szCs w:val="24"/>
          <w:lang w:val="en-AU"/>
        </w:rPr>
        <w:t xml:space="preserve"> </w:t>
      </w:r>
      <w:r w:rsidR="00C33286" w:rsidRPr="008E73BA">
        <w:rPr>
          <w:rFonts w:ascii="Times New Roman" w:hAnsi="Times New Roman"/>
          <w:szCs w:val="24"/>
          <w:lang w:val="en-AU"/>
        </w:rPr>
        <w:t>than seen</w:t>
      </w:r>
      <w:r w:rsidR="00AF3950" w:rsidRPr="008E73BA">
        <w:rPr>
          <w:rFonts w:ascii="Times New Roman" w:hAnsi="Times New Roman"/>
          <w:szCs w:val="24"/>
          <w:lang w:val="en-AU"/>
        </w:rPr>
        <w:t>, as</w:t>
      </w:r>
      <w:r w:rsidR="00061E20" w:rsidRPr="008E73BA">
        <w:rPr>
          <w:rFonts w:ascii="Times New Roman" w:hAnsi="Times New Roman"/>
          <w:szCs w:val="24"/>
          <w:lang w:val="en-AU"/>
        </w:rPr>
        <w:t xml:space="preserve"> epitomized by his</w:t>
      </w:r>
      <w:r w:rsidR="00AF3950" w:rsidRPr="008E73BA">
        <w:rPr>
          <w:rFonts w:ascii="Times New Roman" w:hAnsi="Times New Roman"/>
          <w:szCs w:val="24"/>
          <w:lang w:val="en-AU"/>
        </w:rPr>
        <w:t xml:space="preserve"> non-representational</w:t>
      </w:r>
      <w:r w:rsidR="00061E20" w:rsidRPr="008E73BA">
        <w:rPr>
          <w:rFonts w:ascii="Times New Roman" w:hAnsi="Times New Roman"/>
          <w:szCs w:val="24"/>
          <w:lang w:val="en-AU"/>
        </w:rPr>
        <w:t xml:space="preserve"> </w:t>
      </w:r>
      <w:proofErr w:type="spellStart"/>
      <w:r w:rsidR="00061E20" w:rsidRPr="008E73BA">
        <w:rPr>
          <w:rFonts w:ascii="Times New Roman" w:hAnsi="Times New Roman"/>
          <w:i/>
          <w:szCs w:val="24"/>
          <w:lang w:val="en-AU"/>
        </w:rPr>
        <w:t>Contrastes</w:t>
      </w:r>
      <w:proofErr w:type="spellEnd"/>
      <w:r w:rsidR="00061E20" w:rsidRPr="008E73BA">
        <w:rPr>
          <w:rFonts w:ascii="Times New Roman" w:hAnsi="Times New Roman"/>
          <w:i/>
          <w:szCs w:val="24"/>
          <w:lang w:val="en-AU"/>
        </w:rPr>
        <w:t xml:space="preserve"> de formes </w:t>
      </w:r>
      <w:r w:rsidR="00DC6C6C" w:rsidRPr="008E73BA">
        <w:rPr>
          <w:rFonts w:ascii="Times New Roman" w:hAnsi="Times New Roman"/>
          <w:szCs w:val="24"/>
          <w:lang w:val="en-AU"/>
        </w:rPr>
        <w:t xml:space="preserve">in which </w:t>
      </w:r>
      <w:r w:rsidR="002055D0">
        <w:rPr>
          <w:rFonts w:ascii="Times New Roman" w:hAnsi="Times New Roman"/>
          <w:szCs w:val="24"/>
          <w:lang w:val="en-AU"/>
        </w:rPr>
        <w:t xml:space="preserve">primary </w:t>
      </w:r>
      <w:r w:rsidR="00DC6C6C" w:rsidRPr="008E73BA">
        <w:rPr>
          <w:rFonts w:ascii="Times New Roman" w:hAnsi="Times New Roman"/>
          <w:szCs w:val="24"/>
          <w:lang w:val="en-AU"/>
        </w:rPr>
        <w:t xml:space="preserve">coloured cubes and wedges jostle with </w:t>
      </w:r>
      <w:r w:rsidR="0061267E" w:rsidRPr="008E73BA">
        <w:rPr>
          <w:rFonts w:ascii="Times New Roman" w:hAnsi="Times New Roman"/>
          <w:szCs w:val="24"/>
          <w:lang w:val="en-AU"/>
        </w:rPr>
        <w:t xml:space="preserve">machine-like </w:t>
      </w:r>
      <w:r w:rsidR="00DC6C6C" w:rsidRPr="008E73BA">
        <w:rPr>
          <w:rFonts w:ascii="Times New Roman" w:hAnsi="Times New Roman"/>
          <w:szCs w:val="24"/>
          <w:lang w:val="en-AU"/>
        </w:rPr>
        <w:t>cylinders</w:t>
      </w:r>
      <w:del w:id="7" w:author="Danielle Child" w:date="2014-06-27T10:57:00Z">
        <w:r w:rsidR="00DC6C6C" w:rsidRPr="008E73BA" w:rsidDel="007E57C9">
          <w:rPr>
            <w:rFonts w:ascii="Times New Roman" w:hAnsi="Times New Roman"/>
            <w:szCs w:val="24"/>
            <w:lang w:val="en-AU"/>
          </w:rPr>
          <w:delText xml:space="preserve"> </w:delText>
        </w:r>
        <w:r w:rsidR="00AD1395" w:rsidRPr="008E73BA" w:rsidDel="007E57C9">
          <w:rPr>
            <w:rFonts w:ascii="Times New Roman" w:hAnsi="Times New Roman"/>
            <w:szCs w:val="24"/>
            <w:lang w:val="en-AU"/>
          </w:rPr>
          <w:delText>(Figure 2</w:delText>
        </w:r>
        <w:r w:rsidR="00061E20" w:rsidRPr="008E73BA" w:rsidDel="007E57C9">
          <w:rPr>
            <w:rFonts w:ascii="Times New Roman" w:hAnsi="Times New Roman"/>
            <w:szCs w:val="24"/>
            <w:lang w:val="en-AU"/>
          </w:rPr>
          <w:delText>)</w:delText>
        </w:r>
      </w:del>
      <w:ins w:id="8" w:author="Danielle Child" w:date="2014-07-03T14:55:00Z">
        <w:r w:rsidR="000B354F">
          <w:rPr>
            <w:rFonts w:ascii="Times New Roman" w:hAnsi="Times New Roman"/>
            <w:szCs w:val="24"/>
            <w:lang w:val="en-AU"/>
          </w:rPr>
          <w:t>.</w:t>
        </w:r>
      </w:ins>
      <w:del w:id="9" w:author="Danielle Child" w:date="2014-07-03T14:55:00Z">
        <w:r w:rsidR="00C33286" w:rsidRPr="008E73BA" w:rsidDel="000B354F">
          <w:rPr>
            <w:rFonts w:ascii="Times New Roman" w:hAnsi="Times New Roman"/>
            <w:szCs w:val="24"/>
            <w:lang w:val="en-AU"/>
          </w:rPr>
          <w:delText>.</w:delText>
        </w:r>
      </w:del>
    </w:p>
    <w:p w14:paraId="6EDFE1EA" w14:textId="77777777" w:rsidR="002D19F5" w:rsidRPr="008E73BA" w:rsidRDefault="002D19F5" w:rsidP="00AD1395">
      <w:pPr>
        <w:spacing w:before="100" w:beforeAutospacing="1" w:after="100" w:afterAutospacing="1"/>
        <w:jc w:val="both"/>
        <w:rPr>
          <w:ins w:id="10" w:author="Danielle Child" w:date="2014-07-03T14:45:00Z"/>
          <w:rFonts w:ascii="Times New Roman" w:hAnsi="Times New Roman"/>
          <w:szCs w:val="24"/>
          <w:lang w:val="en-AU"/>
        </w:rPr>
      </w:pPr>
    </w:p>
    <w:p w14:paraId="52323413" w14:textId="0FE2C2FC" w:rsidR="001E3A4E" w:rsidRPr="008E73BA" w:rsidRDefault="00F4467B" w:rsidP="00AD1395">
      <w:pPr>
        <w:spacing w:before="100" w:beforeAutospacing="1" w:after="100" w:afterAutospacing="1"/>
        <w:jc w:val="both"/>
        <w:rPr>
          <w:rFonts w:ascii="Times New Roman" w:hAnsi="Times New Roman"/>
          <w:szCs w:val="24"/>
        </w:rPr>
      </w:pPr>
      <w:r w:rsidRPr="008E73BA">
        <w:rPr>
          <w:rFonts w:ascii="Times New Roman" w:hAnsi="Times New Roman"/>
          <w:szCs w:val="24"/>
          <w:lang w:val="en-AU"/>
        </w:rPr>
        <w:t xml:space="preserve">In his article, </w:t>
      </w:r>
      <w:r w:rsidR="00596156" w:rsidRPr="008E73BA">
        <w:rPr>
          <w:rFonts w:ascii="Times New Roman" w:hAnsi="Times New Roman"/>
          <w:i/>
          <w:szCs w:val="24"/>
          <w:lang w:val="en-AU"/>
        </w:rPr>
        <w:t>D</w:t>
      </w:r>
      <w:r w:rsidRPr="008E73BA">
        <w:rPr>
          <w:rFonts w:ascii="Times New Roman" w:hAnsi="Times New Roman"/>
          <w:i/>
          <w:szCs w:val="24"/>
          <w:lang w:val="en-AU"/>
        </w:rPr>
        <w:t xml:space="preserve">u </w:t>
      </w:r>
      <w:proofErr w:type="spellStart"/>
      <w:r w:rsidRPr="008E73BA">
        <w:rPr>
          <w:rFonts w:ascii="Times New Roman" w:hAnsi="Times New Roman"/>
          <w:i/>
          <w:szCs w:val="24"/>
          <w:lang w:val="en-AU"/>
        </w:rPr>
        <w:t>sujet</w:t>
      </w:r>
      <w:proofErr w:type="spellEnd"/>
      <w:r w:rsidRPr="008E73BA">
        <w:rPr>
          <w:rFonts w:ascii="Times New Roman" w:hAnsi="Times New Roman"/>
          <w:i/>
          <w:szCs w:val="24"/>
          <w:lang w:val="en-AU"/>
        </w:rPr>
        <w:t xml:space="preserve"> </w:t>
      </w:r>
      <w:proofErr w:type="spellStart"/>
      <w:r w:rsidRPr="008E73BA">
        <w:rPr>
          <w:rFonts w:ascii="Times New Roman" w:hAnsi="Times New Roman"/>
          <w:i/>
          <w:szCs w:val="24"/>
          <w:lang w:val="en-AU"/>
        </w:rPr>
        <w:t>dans</w:t>
      </w:r>
      <w:proofErr w:type="spellEnd"/>
      <w:r w:rsidRPr="008E73BA">
        <w:rPr>
          <w:rFonts w:ascii="Times New Roman" w:hAnsi="Times New Roman"/>
          <w:i/>
          <w:szCs w:val="24"/>
          <w:lang w:val="en-AU"/>
        </w:rPr>
        <w:t xml:space="preserve"> la </w:t>
      </w:r>
      <w:proofErr w:type="spellStart"/>
      <w:r w:rsidRPr="008E73BA">
        <w:rPr>
          <w:rFonts w:ascii="Times New Roman" w:hAnsi="Times New Roman"/>
          <w:i/>
          <w:szCs w:val="24"/>
          <w:lang w:val="en-AU"/>
        </w:rPr>
        <w:t>peinture</w:t>
      </w:r>
      <w:proofErr w:type="spellEnd"/>
      <w:r w:rsidRPr="008E73BA">
        <w:rPr>
          <w:rFonts w:ascii="Times New Roman" w:hAnsi="Times New Roman"/>
          <w:i/>
          <w:szCs w:val="24"/>
          <w:lang w:val="en-AU"/>
        </w:rPr>
        <w:t xml:space="preserve"> </w:t>
      </w:r>
      <w:proofErr w:type="spellStart"/>
      <w:r w:rsidRPr="008E73BA">
        <w:rPr>
          <w:rFonts w:ascii="Times New Roman" w:hAnsi="Times New Roman"/>
          <w:i/>
          <w:szCs w:val="24"/>
          <w:lang w:val="en-AU"/>
        </w:rPr>
        <w:t>moderne</w:t>
      </w:r>
      <w:proofErr w:type="spellEnd"/>
      <w:r w:rsidRPr="008E73BA">
        <w:rPr>
          <w:rFonts w:ascii="Times New Roman" w:hAnsi="Times New Roman"/>
          <w:i/>
          <w:szCs w:val="24"/>
          <w:lang w:val="en-AU"/>
        </w:rPr>
        <w:t xml:space="preserve">, </w:t>
      </w:r>
      <w:r w:rsidRPr="008E73BA">
        <w:rPr>
          <w:rFonts w:ascii="Times New Roman" w:hAnsi="Times New Roman"/>
          <w:szCs w:val="24"/>
          <w:lang w:val="en-AU"/>
        </w:rPr>
        <w:t>Apollinaire maintained that "pure painting" was</w:t>
      </w:r>
      <w:r w:rsidRPr="008E73BA">
        <w:rPr>
          <w:rFonts w:ascii="Times New Roman" w:hAnsi="Times New Roman"/>
          <w:color w:val="262626"/>
          <w:szCs w:val="24"/>
          <w:lang w:val="en-US"/>
        </w:rPr>
        <w:t xml:space="preserve"> "what music is to literature", </w:t>
      </w:r>
      <w:r w:rsidRPr="008E73BA">
        <w:rPr>
          <w:rFonts w:ascii="Times New Roman" w:hAnsi="Times New Roman"/>
          <w:szCs w:val="24"/>
          <w:lang w:val="en-AU"/>
        </w:rPr>
        <w:t xml:space="preserve">as illuminated by </w:t>
      </w:r>
      <w:proofErr w:type="spellStart"/>
      <w:r w:rsidRPr="008E73BA">
        <w:rPr>
          <w:rFonts w:ascii="Times New Roman" w:hAnsi="Times New Roman"/>
          <w:szCs w:val="24"/>
          <w:lang w:val="en-AU"/>
        </w:rPr>
        <w:t>Kupka's</w:t>
      </w:r>
      <w:proofErr w:type="spellEnd"/>
      <w:r w:rsidRPr="008E73BA">
        <w:rPr>
          <w:rFonts w:ascii="Times New Roman" w:hAnsi="Times New Roman"/>
          <w:szCs w:val="24"/>
          <w:lang w:val="en-AU"/>
        </w:rPr>
        <w:t xml:space="preserve"> two paintings, </w:t>
      </w:r>
      <w:proofErr w:type="spellStart"/>
      <w:r w:rsidRPr="008E73BA">
        <w:rPr>
          <w:rFonts w:ascii="Times New Roman" w:hAnsi="Times New Roman"/>
          <w:i/>
          <w:szCs w:val="24"/>
          <w:lang w:val="en-AU"/>
        </w:rPr>
        <w:t>Amorpha</w:t>
      </w:r>
      <w:proofErr w:type="spellEnd"/>
      <w:r w:rsidRPr="008E73BA">
        <w:rPr>
          <w:rFonts w:ascii="Times New Roman" w:hAnsi="Times New Roman"/>
          <w:i/>
          <w:szCs w:val="24"/>
          <w:lang w:val="en-AU"/>
        </w:rPr>
        <w:t xml:space="preserve">, Fugue en </w:t>
      </w:r>
      <w:proofErr w:type="spellStart"/>
      <w:r w:rsidRPr="008E73BA">
        <w:rPr>
          <w:rFonts w:ascii="Times New Roman" w:hAnsi="Times New Roman"/>
          <w:i/>
          <w:szCs w:val="24"/>
          <w:lang w:val="en-AU"/>
        </w:rPr>
        <w:t>deux</w:t>
      </w:r>
      <w:proofErr w:type="spellEnd"/>
      <w:r w:rsidRPr="008E73BA">
        <w:rPr>
          <w:rFonts w:ascii="Times New Roman" w:hAnsi="Times New Roman"/>
          <w:i/>
          <w:szCs w:val="24"/>
          <w:lang w:val="en-AU"/>
        </w:rPr>
        <w:t xml:space="preserve"> </w:t>
      </w:r>
      <w:proofErr w:type="spellStart"/>
      <w:r w:rsidRPr="008E73BA">
        <w:rPr>
          <w:rFonts w:ascii="Times New Roman" w:hAnsi="Times New Roman"/>
          <w:i/>
          <w:szCs w:val="24"/>
          <w:lang w:val="en-AU"/>
        </w:rPr>
        <w:t>couleurs</w:t>
      </w:r>
      <w:proofErr w:type="spellEnd"/>
      <w:ins w:id="11" w:author="Danielle Child" w:date="2014-07-03T14:46:00Z">
        <w:r w:rsidR="0006520F">
          <w:rPr>
            <w:rFonts w:ascii="Times New Roman" w:hAnsi="Times New Roman"/>
            <w:i/>
            <w:szCs w:val="24"/>
            <w:lang w:val="en-AU"/>
          </w:rPr>
          <w:t>.</w:t>
        </w:r>
      </w:ins>
      <w:del w:id="12" w:author="Danielle Child" w:date="2014-07-03T14:46:00Z">
        <w:r w:rsidR="001736EC" w:rsidRPr="008E73BA" w:rsidDel="0006520F">
          <w:rPr>
            <w:rFonts w:ascii="Times New Roman" w:hAnsi="Times New Roman"/>
            <w:i/>
            <w:szCs w:val="24"/>
            <w:lang w:val="en-AU"/>
          </w:rPr>
          <w:delText>.</w:delText>
        </w:r>
      </w:del>
      <w:ins w:id="13" w:author="Danielle Child" w:date="2014-07-03T14:46:00Z">
        <w:r w:rsidR="000B354F">
          <w:rPr>
            <w:rFonts w:ascii="Times New Roman" w:hAnsi="Times New Roman"/>
            <w:szCs w:val="24"/>
            <w:lang w:val="en-AU"/>
          </w:rPr>
          <w:t xml:space="preserve"> </w:t>
        </w:r>
      </w:ins>
      <w:del w:id="14" w:author="Danielle Child" w:date="2014-07-03T14:55:00Z">
        <w:r w:rsidR="001736EC" w:rsidRPr="008E73BA" w:rsidDel="000B354F">
          <w:rPr>
            <w:rFonts w:ascii="Times New Roman" w:hAnsi="Times New Roman"/>
            <w:i/>
            <w:szCs w:val="24"/>
            <w:lang w:val="en-AU"/>
          </w:rPr>
          <w:delText xml:space="preserve"> </w:delText>
        </w:r>
      </w:del>
      <w:del w:id="15" w:author="Danielle Child" w:date="2014-06-27T10:57:00Z">
        <w:r w:rsidR="001736EC" w:rsidRPr="008E73BA" w:rsidDel="007E57C9">
          <w:rPr>
            <w:rFonts w:ascii="Times New Roman" w:hAnsi="Times New Roman"/>
            <w:szCs w:val="24"/>
            <w:lang w:val="en-AU"/>
          </w:rPr>
          <w:delText>(Figure</w:delText>
        </w:r>
        <w:r w:rsidR="00AD1395" w:rsidRPr="008E73BA" w:rsidDel="007E57C9">
          <w:rPr>
            <w:rFonts w:ascii="Times New Roman" w:hAnsi="Times New Roman"/>
            <w:szCs w:val="24"/>
            <w:lang w:val="en-AU"/>
          </w:rPr>
          <w:delText xml:space="preserve"> 3</w:delText>
        </w:r>
        <w:r w:rsidR="001736EC" w:rsidRPr="008E73BA" w:rsidDel="007E57C9">
          <w:rPr>
            <w:rFonts w:ascii="Times New Roman" w:hAnsi="Times New Roman"/>
            <w:szCs w:val="24"/>
            <w:lang w:val="en-AU"/>
          </w:rPr>
          <w:delText>)</w:delText>
        </w:r>
        <w:r w:rsidR="00F54D6B" w:rsidRPr="008E73BA" w:rsidDel="007E57C9">
          <w:rPr>
            <w:rFonts w:ascii="Times New Roman" w:hAnsi="Times New Roman"/>
            <w:szCs w:val="24"/>
            <w:lang w:val="en-AU"/>
          </w:rPr>
          <w:delText xml:space="preserve"> </w:delText>
        </w:r>
      </w:del>
      <w:r w:rsidR="00F54D6B" w:rsidRPr="008E73BA">
        <w:rPr>
          <w:rFonts w:ascii="Times New Roman" w:hAnsi="Times New Roman"/>
          <w:szCs w:val="24"/>
          <w:lang w:val="en-AU"/>
        </w:rPr>
        <w:t xml:space="preserve">"I think I can find something between sight and hearing and that I can </w:t>
      </w:r>
      <w:r w:rsidR="00F54D6B" w:rsidRPr="008E73BA">
        <w:rPr>
          <w:rFonts w:ascii="Times New Roman" w:hAnsi="Times New Roman"/>
          <w:szCs w:val="24"/>
          <w:lang w:val="en-AU"/>
        </w:rPr>
        <w:lastRenderedPageBreak/>
        <w:t xml:space="preserve">produce a fugue in two colours like Bach as done in music", </w:t>
      </w:r>
      <w:proofErr w:type="spellStart"/>
      <w:r w:rsidR="00F54D6B" w:rsidRPr="008E73BA">
        <w:rPr>
          <w:rFonts w:ascii="Times New Roman" w:hAnsi="Times New Roman"/>
          <w:szCs w:val="24"/>
          <w:lang w:val="en-AU"/>
        </w:rPr>
        <w:t>Kupka</w:t>
      </w:r>
      <w:proofErr w:type="spellEnd"/>
      <w:r w:rsidR="00F54D6B" w:rsidRPr="008E73BA">
        <w:rPr>
          <w:rFonts w:ascii="Times New Roman" w:hAnsi="Times New Roman"/>
          <w:szCs w:val="24"/>
          <w:lang w:val="en-AU"/>
        </w:rPr>
        <w:t xml:space="preserve"> explained. </w:t>
      </w:r>
      <w:r w:rsidR="00F54D6B" w:rsidRPr="00D5000B">
        <w:rPr>
          <w:rFonts w:ascii="Times New Roman" w:hAnsi="Times New Roman"/>
          <w:szCs w:val="24"/>
          <w:lang w:val="en-AU"/>
        </w:rPr>
        <w:t xml:space="preserve">The circular movement of sunlight and colour of </w:t>
      </w:r>
      <w:proofErr w:type="spellStart"/>
      <w:r w:rsidR="00F54D6B" w:rsidRPr="00D5000B">
        <w:rPr>
          <w:rFonts w:ascii="Times New Roman" w:hAnsi="Times New Roman"/>
          <w:szCs w:val="24"/>
          <w:lang w:val="en-AU"/>
        </w:rPr>
        <w:t>Kupka's</w:t>
      </w:r>
      <w:proofErr w:type="spellEnd"/>
      <w:r w:rsidR="00F54D6B" w:rsidRPr="00D5000B">
        <w:rPr>
          <w:rFonts w:ascii="Times New Roman" w:hAnsi="Times New Roman"/>
          <w:szCs w:val="24"/>
          <w:lang w:val="en-AU"/>
        </w:rPr>
        <w:t xml:space="preserve"> </w:t>
      </w:r>
      <w:proofErr w:type="spellStart"/>
      <w:r w:rsidR="00F54D6B" w:rsidRPr="00D5000B">
        <w:rPr>
          <w:rFonts w:ascii="Times New Roman" w:hAnsi="Times New Roman"/>
          <w:i/>
          <w:szCs w:val="24"/>
          <w:lang w:val="en-AU"/>
        </w:rPr>
        <w:t>Disques</w:t>
      </w:r>
      <w:proofErr w:type="spellEnd"/>
      <w:r w:rsidR="00F54D6B" w:rsidRPr="00D5000B">
        <w:rPr>
          <w:rFonts w:ascii="Times New Roman" w:hAnsi="Times New Roman"/>
          <w:i/>
          <w:szCs w:val="24"/>
          <w:lang w:val="en-AU"/>
        </w:rPr>
        <w:t xml:space="preserve"> de </w:t>
      </w:r>
      <w:proofErr w:type="gramStart"/>
      <w:r w:rsidR="00F54D6B" w:rsidRPr="00D5000B">
        <w:rPr>
          <w:rFonts w:ascii="Times New Roman" w:hAnsi="Times New Roman"/>
          <w:i/>
          <w:szCs w:val="24"/>
          <w:lang w:val="en-AU"/>
        </w:rPr>
        <w:t>Newton,</w:t>
      </w:r>
      <w:proofErr w:type="gramEnd"/>
      <w:r w:rsidR="00F54D6B" w:rsidRPr="00D5000B">
        <w:rPr>
          <w:rFonts w:ascii="Times New Roman" w:hAnsi="Times New Roman"/>
          <w:szCs w:val="24"/>
          <w:lang w:val="en-AU"/>
        </w:rPr>
        <w:t xml:space="preserve"> and the </w:t>
      </w:r>
      <w:proofErr w:type="spellStart"/>
      <w:r w:rsidR="00F54D6B" w:rsidRPr="00D5000B">
        <w:rPr>
          <w:rFonts w:ascii="Times New Roman" w:hAnsi="Times New Roman"/>
          <w:szCs w:val="24"/>
          <w:lang w:val="en-AU"/>
        </w:rPr>
        <w:t>elipses</w:t>
      </w:r>
      <w:proofErr w:type="spellEnd"/>
      <w:r w:rsidR="00F54D6B" w:rsidRPr="00D5000B">
        <w:rPr>
          <w:rFonts w:ascii="Times New Roman" w:hAnsi="Times New Roman"/>
          <w:szCs w:val="24"/>
          <w:lang w:val="en-AU"/>
        </w:rPr>
        <w:t xml:space="preserve"> of lightness, darkness and colour can all be related to the circular lines and seemingly rotational coloured forms in this </w:t>
      </w:r>
      <w:r w:rsidR="002055D0">
        <w:rPr>
          <w:rFonts w:ascii="Times New Roman" w:hAnsi="Times New Roman"/>
          <w:szCs w:val="24"/>
          <w:lang w:val="en-AU"/>
        </w:rPr>
        <w:t>body-size</w:t>
      </w:r>
      <w:r w:rsidR="00F54D6B" w:rsidRPr="00D5000B">
        <w:rPr>
          <w:rFonts w:ascii="Times New Roman" w:hAnsi="Times New Roman"/>
          <w:szCs w:val="24"/>
          <w:lang w:val="en-AU"/>
        </w:rPr>
        <w:t xml:space="preserve"> painting.</w:t>
      </w:r>
      <w:r w:rsidR="00F54D6B" w:rsidRPr="008E73BA">
        <w:rPr>
          <w:rFonts w:ascii="Times New Roman" w:hAnsi="Times New Roman"/>
          <w:szCs w:val="24"/>
          <w:lang w:val="en-AU"/>
        </w:rPr>
        <w:t xml:space="preserve"> A reader of Madame Blavatsky's </w:t>
      </w:r>
      <w:r w:rsidR="00F54D6B" w:rsidRPr="008E73BA">
        <w:rPr>
          <w:rFonts w:ascii="Times New Roman" w:hAnsi="Times New Roman"/>
          <w:i/>
          <w:szCs w:val="24"/>
          <w:lang w:val="en-AU"/>
        </w:rPr>
        <w:t xml:space="preserve">Doctrine </w:t>
      </w:r>
      <w:proofErr w:type="spellStart"/>
      <w:r w:rsidR="00F54D6B" w:rsidRPr="008E73BA">
        <w:rPr>
          <w:rFonts w:ascii="Times New Roman" w:hAnsi="Times New Roman"/>
          <w:i/>
          <w:szCs w:val="24"/>
          <w:lang w:val="en-AU"/>
        </w:rPr>
        <w:t>secrète</w:t>
      </w:r>
      <w:proofErr w:type="spellEnd"/>
      <w:r w:rsidR="00F54D6B" w:rsidRPr="008E73BA">
        <w:rPr>
          <w:rFonts w:ascii="Times New Roman" w:hAnsi="Times New Roman"/>
          <w:i/>
          <w:szCs w:val="24"/>
          <w:lang w:val="en-AU"/>
        </w:rPr>
        <w:t xml:space="preserve"> </w:t>
      </w:r>
      <w:r w:rsidR="00F54D6B" w:rsidRPr="008E73BA">
        <w:rPr>
          <w:rFonts w:ascii="Times New Roman" w:hAnsi="Times New Roman"/>
          <w:szCs w:val="24"/>
          <w:lang w:val="en-AU"/>
        </w:rPr>
        <w:t xml:space="preserve">and Rudolf Steiner's anthroposophy, </w:t>
      </w:r>
      <w:proofErr w:type="spellStart"/>
      <w:r w:rsidR="00F54D6B" w:rsidRPr="008E73BA">
        <w:rPr>
          <w:rFonts w:ascii="Times New Roman" w:hAnsi="Times New Roman"/>
          <w:szCs w:val="24"/>
          <w:lang w:val="en-AU"/>
        </w:rPr>
        <w:t>Kupka's</w:t>
      </w:r>
      <w:proofErr w:type="spellEnd"/>
      <w:r w:rsidR="00F54D6B" w:rsidRPr="008E73BA">
        <w:rPr>
          <w:rFonts w:ascii="Times New Roman" w:hAnsi="Times New Roman"/>
          <w:szCs w:val="24"/>
          <w:lang w:val="en-AU"/>
        </w:rPr>
        <w:t xml:space="preserve"> </w:t>
      </w:r>
      <w:proofErr w:type="spellStart"/>
      <w:r w:rsidR="00F54D6B" w:rsidRPr="008E73BA">
        <w:rPr>
          <w:rFonts w:ascii="Times New Roman" w:hAnsi="Times New Roman"/>
          <w:i/>
          <w:szCs w:val="24"/>
          <w:lang w:val="en-AU"/>
        </w:rPr>
        <w:t>Amorpha</w:t>
      </w:r>
      <w:proofErr w:type="spellEnd"/>
      <w:r w:rsidR="00F54D6B" w:rsidRPr="008E73BA">
        <w:rPr>
          <w:rFonts w:ascii="Times New Roman" w:hAnsi="Times New Roman"/>
          <w:szCs w:val="24"/>
          <w:lang w:val="en-AU"/>
        </w:rPr>
        <w:t xml:space="preserve"> </w:t>
      </w:r>
      <w:r w:rsidR="00281241" w:rsidRPr="008E73BA">
        <w:rPr>
          <w:rFonts w:ascii="Times New Roman" w:hAnsi="Times New Roman"/>
          <w:szCs w:val="24"/>
          <w:lang w:val="en-AU"/>
        </w:rPr>
        <w:t>pursue</w:t>
      </w:r>
      <w:r w:rsidR="00495D0D" w:rsidRPr="008E73BA">
        <w:rPr>
          <w:rFonts w:ascii="Times New Roman" w:hAnsi="Times New Roman"/>
          <w:szCs w:val="24"/>
          <w:lang w:val="en-AU"/>
        </w:rPr>
        <w:t>d</w:t>
      </w:r>
      <w:r w:rsidR="00F54D6B" w:rsidRPr="008E73BA">
        <w:rPr>
          <w:rFonts w:ascii="Times New Roman" w:hAnsi="Times New Roman"/>
          <w:szCs w:val="24"/>
          <w:lang w:val="en-AU"/>
        </w:rPr>
        <w:t xml:space="preserve"> the theosophical distinction between </w:t>
      </w:r>
      <w:proofErr w:type="spellStart"/>
      <w:r w:rsidR="00F54D6B" w:rsidRPr="008E73BA">
        <w:rPr>
          <w:rFonts w:ascii="Times New Roman" w:hAnsi="Times New Roman"/>
          <w:i/>
          <w:szCs w:val="24"/>
          <w:lang w:val="en-AU"/>
        </w:rPr>
        <w:t>rupa</w:t>
      </w:r>
      <w:proofErr w:type="spellEnd"/>
      <w:r w:rsidR="00F54D6B" w:rsidRPr="008E73BA">
        <w:rPr>
          <w:rFonts w:ascii="Times New Roman" w:hAnsi="Times New Roman"/>
          <w:i/>
          <w:szCs w:val="24"/>
          <w:lang w:val="en-AU"/>
        </w:rPr>
        <w:t xml:space="preserve"> </w:t>
      </w:r>
      <w:r w:rsidR="00466B71" w:rsidRPr="008E73BA">
        <w:rPr>
          <w:rFonts w:ascii="Times New Roman" w:hAnsi="Times New Roman"/>
          <w:szCs w:val="24"/>
          <w:lang w:val="en-AU"/>
        </w:rPr>
        <w:t xml:space="preserve">having form, </w:t>
      </w:r>
      <w:r w:rsidR="00F54D6B" w:rsidRPr="008E73BA">
        <w:rPr>
          <w:rFonts w:ascii="Times New Roman" w:hAnsi="Times New Roman"/>
          <w:szCs w:val="24"/>
          <w:lang w:val="en-AU"/>
        </w:rPr>
        <w:t xml:space="preserve">and </w:t>
      </w:r>
      <w:proofErr w:type="spellStart"/>
      <w:r w:rsidR="00F54D6B" w:rsidRPr="008E73BA">
        <w:rPr>
          <w:rFonts w:ascii="Times New Roman" w:hAnsi="Times New Roman"/>
          <w:i/>
          <w:szCs w:val="24"/>
          <w:lang w:val="en-AU"/>
        </w:rPr>
        <w:t>arupa</w:t>
      </w:r>
      <w:proofErr w:type="spellEnd"/>
      <w:r w:rsidR="00F54D6B" w:rsidRPr="008E73BA">
        <w:rPr>
          <w:rFonts w:ascii="Times New Roman" w:hAnsi="Times New Roman"/>
          <w:i/>
          <w:szCs w:val="24"/>
          <w:lang w:val="en-AU"/>
        </w:rPr>
        <w:t xml:space="preserve"> </w:t>
      </w:r>
      <w:r w:rsidR="00466B71" w:rsidRPr="008E73BA">
        <w:rPr>
          <w:rFonts w:ascii="Times New Roman" w:hAnsi="Times New Roman"/>
          <w:szCs w:val="24"/>
          <w:lang w:val="en-AU"/>
        </w:rPr>
        <w:t>having</w:t>
      </w:r>
      <w:r w:rsidR="00F54D6B" w:rsidRPr="008E73BA">
        <w:rPr>
          <w:rFonts w:ascii="Times New Roman" w:hAnsi="Times New Roman"/>
          <w:szCs w:val="24"/>
          <w:lang w:val="en-AU"/>
        </w:rPr>
        <w:t xml:space="preserve"> fo</w:t>
      </w:r>
      <w:r w:rsidR="0081232D" w:rsidRPr="008E73BA">
        <w:rPr>
          <w:rFonts w:ascii="Times New Roman" w:hAnsi="Times New Roman"/>
          <w:szCs w:val="24"/>
          <w:lang w:val="en-AU"/>
        </w:rPr>
        <w:t xml:space="preserve">rmlessness engendered by music, a distinction </w:t>
      </w:r>
      <w:r w:rsidR="00495D0D" w:rsidRPr="008E73BA">
        <w:rPr>
          <w:rFonts w:ascii="Times New Roman" w:hAnsi="Times New Roman"/>
          <w:szCs w:val="24"/>
          <w:lang w:val="en-AU"/>
        </w:rPr>
        <w:t>simultaneous</w:t>
      </w:r>
      <w:r w:rsidR="00C24871" w:rsidRPr="008E73BA">
        <w:rPr>
          <w:rFonts w:ascii="Times New Roman" w:hAnsi="Times New Roman"/>
          <w:szCs w:val="24"/>
          <w:lang w:val="en-AU"/>
        </w:rPr>
        <w:t>ly</w:t>
      </w:r>
      <w:r w:rsidR="0081232D" w:rsidRPr="008E73BA">
        <w:rPr>
          <w:rFonts w:ascii="Times New Roman" w:hAnsi="Times New Roman"/>
          <w:szCs w:val="24"/>
          <w:lang w:val="en-AU"/>
        </w:rPr>
        <w:t xml:space="preserve"> explored by Kandinsky. </w:t>
      </w:r>
      <w:r w:rsidR="00495D0D" w:rsidRPr="008E73BA">
        <w:rPr>
          <w:rFonts w:ascii="Times New Roman" w:hAnsi="Times New Roman"/>
          <w:szCs w:val="24"/>
          <w:lang w:val="en-AU"/>
        </w:rPr>
        <w:t>Following</w:t>
      </w:r>
      <w:r w:rsidR="00F54D6B" w:rsidRPr="008E73BA">
        <w:rPr>
          <w:rFonts w:ascii="Times New Roman" w:hAnsi="Times New Roman"/>
          <w:szCs w:val="24"/>
          <w:lang w:val="en-AU"/>
        </w:rPr>
        <w:t xml:space="preserve"> Rudolf Steiner's </w:t>
      </w:r>
      <w:proofErr w:type="spellStart"/>
      <w:r w:rsidR="00F54D6B" w:rsidRPr="008E73BA">
        <w:rPr>
          <w:rFonts w:ascii="Times New Roman" w:hAnsi="Times New Roman"/>
          <w:szCs w:val="24"/>
          <w:lang w:val="en-AU"/>
        </w:rPr>
        <w:t>eurythmy</w:t>
      </w:r>
      <w:proofErr w:type="spellEnd"/>
      <w:r w:rsidR="00FC1349" w:rsidRPr="008E73BA">
        <w:rPr>
          <w:rFonts w:ascii="Times New Roman" w:hAnsi="Times New Roman"/>
          <w:szCs w:val="24"/>
          <w:lang w:val="en-AU"/>
        </w:rPr>
        <w:t xml:space="preserve">, also called </w:t>
      </w:r>
      <w:r w:rsidR="00FC1349" w:rsidRPr="008E73BA">
        <w:rPr>
          <w:rFonts w:ascii="Times New Roman" w:hAnsi="Times New Roman"/>
          <w:color w:val="1C1C1C"/>
          <w:szCs w:val="24"/>
          <w:lang w:val="en-US"/>
        </w:rPr>
        <w:t>called "visible music"</w:t>
      </w:r>
      <w:r w:rsidR="00FC1349" w:rsidRPr="008E73BA">
        <w:rPr>
          <w:rFonts w:ascii="Times New Roman" w:hAnsi="Times New Roman"/>
          <w:szCs w:val="24"/>
          <w:lang w:val="en-AU"/>
        </w:rPr>
        <w:t xml:space="preserve">, </w:t>
      </w:r>
      <w:r w:rsidR="00466B71" w:rsidRPr="008E73BA">
        <w:rPr>
          <w:rFonts w:ascii="Times New Roman" w:hAnsi="Times New Roman"/>
          <w:color w:val="1C1C1C"/>
          <w:szCs w:val="24"/>
          <w:lang w:val="en-US"/>
        </w:rPr>
        <w:t>its radiating circles</w:t>
      </w:r>
      <w:r w:rsidR="00E47F3A" w:rsidRPr="008E73BA">
        <w:rPr>
          <w:rFonts w:ascii="Times New Roman" w:hAnsi="Times New Roman"/>
          <w:color w:val="1C1C1C"/>
          <w:szCs w:val="24"/>
          <w:lang w:val="en-US"/>
        </w:rPr>
        <w:t xml:space="preserve"> in black and white</w:t>
      </w:r>
      <w:r w:rsidR="00D5000B">
        <w:rPr>
          <w:rFonts w:ascii="Times New Roman" w:hAnsi="Times New Roman"/>
          <w:color w:val="1C1C1C"/>
          <w:szCs w:val="24"/>
          <w:lang w:val="en-US"/>
        </w:rPr>
        <w:t xml:space="preserve"> in </w:t>
      </w:r>
      <w:proofErr w:type="spellStart"/>
      <w:r w:rsidR="00D5000B" w:rsidRPr="008E73BA">
        <w:rPr>
          <w:rFonts w:ascii="Times New Roman" w:hAnsi="Times New Roman"/>
          <w:szCs w:val="24"/>
          <w:lang w:val="en-AU"/>
        </w:rPr>
        <w:t>Kupka's</w:t>
      </w:r>
      <w:proofErr w:type="spellEnd"/>
      <w:r w:rsidR="00D5000B" w:rsidRPr="008E73BA">
        <w:rPr>
          <w:rFonts w:ascii="Times New Roman" w:hAnsi="Times New Roman"/>
          <w:szCs w:val="24"/>
          <w:lang w:val="en-AU"/>
        </w:rPr>
        <w:t xml:space="preserve"> </w:t>
      </w:r>
      <w:proofErr w:type="spellStart"/>
      <w:r w:rsidR="00D5000B" w:rsidRPr="008E73BA">
        <w:rPr>
          <w:rFonts w:ascii="Times New Roman" w:hAnsi="Times New Roman"/>
          <w:i/>
          <w:szCs w:val="24"/>
          <w:lang w:val="en-AU"/>
        </w:rPr>
        <w:t>Amorpha</w:t>
      </w:r>
      <w:proofErr w:type="spellEnd"/>
      <w:r w:rsidR="00E47F3A" w:rsidRPr="008E73BA">
        <w:rPr>
          <w:rFonts w:ascii="Times New Roman" w:hAnsi="Times New Roman"/>
          <w:color w:val="1C1C1C"/>
          <w:szCs w:val="24"/>
          <w:lang w:val="en-US"/>
        </w:rPr>
        <w:t xml:space="preserve"> </w:t>
      </w:r>
      <w:r w:rsidR="00936D0C" w:rsidRPr="008E73BA">
        <w:rPr>
          <w:rFonts w:ascii="Times New Roman" w:hAnsi="Times New Roman"/>
          <w:color w:val="1C1C1C"/>
          <w:szCs w:val="24"/>
          <w:lang w:val="en-US"/>
        </w:rPr>
        <w:t>−</w:t>
      </w:r>
      <w:r w:rsidR="00E47F3A" w:rsidRPr="008E73BA">
        <w:rPr>
          <w:rFonts w:ascii="Times New Roman" w:hAnsi="Times New Roman"/>
          <w:color w:val="1C1C1C"/>
          <w:szCs w:val="24"/>
          <w:lang w:val="en-US"/>
        </w:rPr>
        <w:t xml:space="preserve"> the first basic </w:t>
      </w:r>
      <w:proofErr w:type="spellStart"/>
      <w:r w:rsidR="00E47F3A" w:rsidRPr="008E73BA">
        <w:rPr>
          <w:rFonts w:ascii="Times New Roman" w:hAnsi="Times New Roman"/>
          <w:color w:val="1C1C1C"/>
          <w:szCs w:val="24"/>
          <w:lang w:val="en-US"/>
        </w:rPr>
        <w:t>colours</w:t>
      </w:r>
      <w:proofErr w:type="spellEnd"/>
      <w:r w:rsidR="00E47F3A" w:rsidRPr="008E73BA">
        <w:rPr>
          <w:rFonts w:ascii="Times New Roman" w:hAnsi="Times New Roman"/>
          <w:color w:val="1C1C1C"/>
          <w:szCs w:val="24"/>
          <w:lang w:val="en-US"/>
        </w:rPr>
        <w:t xml:space="preserve"> in Steiner's </w:t>
      </w:r>
      <w:proofErr w:type="spellStart"/>
      <w:r w:rsidR="00E47F3A" w:rsidRPr="008E73BA">
        <w:rPr>
          <w:rFonts w:ascii="Times New Roman" w:hAnsi="Times New Roman"/>
          <w:color w:val="1C1C1C"/>
          <w:szCs w:val="24"/>
          <w:lang w:val="en-US"/>
        </w:rPr>
        <w:t>Anthroposophical</w:t>
      </w:r>
      <w:proofErr w:type="spellEnd"/>
      <w:r w:rsidR="00E47F3A" w:rsidRPr="008E73BA">
        <w:rPr>
          <w:rFonts w:ascii="Times New Roman" w:hAnsi="Times New Roman"/>
          <w:color w:val="1C1C1C"/>
          <w:szCs w:val="24"/>
          <w:lang w:val="en-US"/>
        </w:rPr>
        <w:t xml:space="preserve"> system </w:t>
      </w:r>
      <w:r w:rsidR="00936D0C" w:rsidRPr="008E73BA">
        <w:rPr>
          <w:rFonts w:ascii="Times New Roman" w:hAnsi="Times New Roman"/>
          <w:color w:val="1C1C1C"/>
          <w:szCs w:val="24"/>
          <w:lang w:val="en-US"/>
        </w:rPr>
        <w:t>−</w:t>
      </w:r>
      <w:r w:rsidR="00466B71" w:rsidRPr="008E73BA">
        <w:rPr>
          <w:rFonts w:ascii="Times New Roman" w:hAnsi="Times New Roman"/>
          <w:color w:val="1C1C1C"/>
          <w:szCs w:val="24"/>
          <w:lang w:val="en-US"/>
        </w:rPr>
        <w:t xml:space="preserve"> may correspond to</w:t>
      </w:r>
      <w:r w:rsidR="00281241" w:rsidRPr="008E73BA">
        <w:rPr>
          <w:rFonts w:ascii="Times New Roman" w:hAnsi="Times New Roman"/>
          <w:color w:val="1C1C1C"/>
          <w:szCs w:val="24"/>
          <w:lang w:val="en-US"/>
        </w:rPr>
        <w:t xml:space="preserve"> rotation of the pla</w:t>
      </w:r>
      <w:r w:rsidR="00E47F3A" w:rsidRPr="008E73BA">
        <w:rPr>
          <w:rFonts w:ascii="Times New Roman" w:hAnsi="Times New Roman"/>
          <w:color w:val="1C1C1C"/>
          <w:szCs w:val="24"/>
          <w:lang w:val="en-US"/>
        </w:rPr>
        <w:t xml:space="preserve">nets and the music of the spheres. </w:t>
      </w:r>
      <w:r w:rsidR="00FF5E60" w:rsidRPr="008E73BA">
        <w:rPr>
          <w:rFonts w:ascii="Times New Roman" w:hAnsi="Times New Roman"/>
          <w:szCs w:val="24"/>
          <w:lang w:val="en-US"/>
        </w:rPr>
        <w:t>With</w:t>
      </w:r>
      <w:r w:rsidR="00E47F3A" w:rsidRPr="008E73BA">
        <w:rPr>
          <w:rFonts w:ascii="Times New Roman" w:hAnsi="Times New Roman"/>
          <w:szCs w:val="24"/>
          <w:lang w:val="en-US"/>
        </w:rPr>
        <w:t xml:space="preserve"> the</w:t>
      </w:r>
      <w:r w:rsidR="00466B71" w:rsidRPr="008E73BA">
        <w:rPr>
          <w:rFonts w:ascii="Times New Roman" w:hAnsi="Times New Roman"/>
          <w:color w:val="1C1C1C"/>
          <w:szCs w:val="24"/>
          <w:lang w:val="en-US"/>
        </w:rPr>
        <w:t xml:space="preserve"> </w:t>
      </w:r>
      <w:r w:rsidR="00C51A6F" w:rsidRPr="008E73BA">
        <w:rPr>
          <w:rFonts w:ascii="Times New Roman" w:hAnsi="Times New Roman"/>
          <w:color w:val="1C1C1C"/>
          <w:szCs w:val="24"/>
          <w:lang w:val="en-US"/>
        </w:rPr>
        <w:t xml:space="preserve">swirls of </w:t>
      </w:r>
      <w:r w:rsidR="00481C38" w:rsidRPr="008E73BA">
        <w:rPr>
          <w:rFonts w:ascii="Times New Roman" w:hAnsi="Times New Roman"/>
          <w:color w:val="1C1C1C"/>
          <w:szCs w:val="24"/>
          <w:lang w:val="en-US"/>
        </w:rPr>
        <w:t xml:space="preserve">body </w:t>
      </w:r>
      <w:r w:rsidR="00C51A6F" w:rsidRPr="008E73BA">
        <w:rPr>
          <w:rFonts w:ascii="Times New Roman" w:hAnsi="Times New Roman"/>
          <w:color w:val="1C1C1C"/>
          <w:szCs w:val="24"/>
          <w:lang w:val="en-US"/>
        </w:rPr>
        <w:t xml:space="preserve">blood and </w:t>
      </w:r>
      <w:r w:rsidR="00481C38" w:rsidRPr="008E73BA">
        <w:rPr>
          <w:rFonts w:ascii="Times New Roman" w:hAnsi="Times New Roman"/>
          <w:color w:val="1C1C1C"/>
          <w:szCs w:val="24"/>
          <w:lang w:val="en-US"/>
        </w:rPr>
        <w:t>i</w:t>
      </w:r>
      <w:r w:rsidR="00936D0C" w:rsidRPr="008E73BA">
        <w:rPr>
          <w:rFonts w:ascii="Times New Roman" w:hAnsi="Times New Roman"/>
          <w:color w:val="1C1C1C"/>
          <w:szCs w:val="24"/>
          <w:lang w:val="en-US"/>
        </w:rPr>
        <w:t>ntell</w:t>
      </w:r>
      <w:r w:rsidR="00481C38" w:rsidRPr="008E73BA">
        <w:rPr>
          <w:rFonts w:ascii="Times New Roman" w:hAnsi="Times New Roman"/>
          <w:color w:val="1C1C1C"/>
          <w:szCs w:val="24"/>
          <w:lang w:val="en-US"/>
        </w:rPr>
        <w:t>ectual</w:t>
      </w:r>
      <w:r w:rsidR="00466B71" w:rsidRPr="008E73BA">
        <w:rPr>
          <w:rFonts w:ascii="Times New Roman" w:hAnsi="Times New Roman"/>
          <w:color w:val="1C1C1C"/>
          <w:szCs w:val="24"/>
          <w:lang w:val="en-US"/>
        </w:rPr>
        <w:t xml:space="preserve"> </w:t>
      </w:r>
      <w:r w:rsidR="00936D0C" w:rsidRPr="008E73BA">
        <w:rPr>
          <w:rFonts w:ascii="Times New Roman" w:hAnsi="Times New Roman"/>
          <w:color w:val="1C1C1C"/>
          <w:szCs w:val="24"/>
          <w:lang w:val="en-US"/>
        </w:rPr>
        <w:t xml:space="preserve">cerulean </w:t>
      </w:r>
      <w:r w:rsidR="00466B71" w:rsidRPr="008E73BA">
        <w:rPr>
          <w:rFonts w:ascii="Times New Roman" w:hAnsi="Times New Roman"/>
          <w:color w:val="1C1C1C"/>
          <w:szCs w:val="24"/>
          <w:lang w:val="en-US"/>
        </w:rPr>
        <w:t>blue</w:t>
      </w:r>
      <w:r w:rsidR="00E47F3A" w:rsidRPr="008E73BA">
        <w:rPr>
          <w:rFonts w:ascii="Times New Roman" w:hAnsi="Times New Roman"/>
          <w:color w:val="1C1C1C"/>
          <w:szCs w:val="24"/>
          <w:lang w:val="en-US"/>
        </w:rPr>
        <w:t xml:space="preserve"> </w:t>
      </w:r>
      <w:r w:rsidR="00FF5E60" w:rsidRPr="008E73BA">
        <w:rPr>
          <w:rFonts w:ascii="Times New Roman" w:hAnsi="Times New Roman"/>
          <w:color w:val="1C1C1C"/>
          <w:szCs w:val="24"/>
          <w:lang w:val="en-US"/>
        </w:rPr>
        <w:t>intertwining</w:t>
      </w:r>
      <w:r w:rsidR="00C51A6F" w:rsidRPr="008E73BA">
        <w:rPr>
          <w:rFonts w:ascii="Times New Roman" w:hAnsi="Times New Roman"/>
          <w:color w:val="1C1C1C"/>
          <w:szCs w:val="24"/>
          <w:lang w:val="en-US"/>
        </w:rPr>
        <w:t xml:space="preserve"> like the</w:t>
      </w:r>
      <w:r w:rsidR="00F54D6B" w:rsidRPr="008E73BA">
        <w:rPr>
          <w:rFonts w:ascii="Times New Roman" w:hAnsi="Times New Roman"/>
          <w:color w:val="1C1C1C"/>
          <w:szCs w:val="24"/>
          <w:lang w:val="en-US"/>
        </w:rPr>
        <w:t xml:space="preserve"> </w:t>
      </w:r>
      <w:r w:rsidR="00281241" w:rsidRPr="008E73BA">
        <w:rPr>
          <w:rFonts w:ascii="Times New Roman" w:hAnsi="Times New Roman"/>
          <w:color w:val="1C1C1C"/>
          <w:szCs w:val="24"/>
          <w:lang w:val="en-US"/>
        </w:rPr>
        <w:t>eurythmic rhythms of the body</w:t>
      </w:r>
      <w:r w:rsidR="00FF5E60" w:rsidRPr="008E73BA">
        <w:rPr>
          <w:rFonts w:ascii="Times New Roman" w:hAnsi="Times New Roman"/>
          <w:color w:val="1C1C1C"/>
          <w:szCs w:val="24"/>
          <w:lang w:val="en-US"/>
        </w:rPr>
        <w:t xml:space="preserve"> choreographed by </w:t>
      </w:r>
      <w:proofErr w:type="spellStart"/>
      <w:r w:rsidR="002055D0">
        <w:rPr>
          <w:rFonts w:ascii="Times New Roman" w:hAnsi="Times New Roman"/>
          <w:szCs w:val="24"/>
          <w:lang w:val="en-US"/>
        </w:rPr>
        <w:t>É</w:t>
      </w:r>
      <w:r w:rsidR="00FF5E60" w:rsidRPr="008E73BA">
        <w:rPr>
          <w:rFonts w:ascii="Times New Roman" w:hAnsi="Times New Roman"/>
          <w:szCs w:val="24"/>
          <w:lang w:val="en-US"/>
        </w:rPr>
        <w:t>mile</w:t>
      </w:r>
      <w:proofErr w:type="spellEnd"/>
      <w:r w:rsidR="00FF5E60" w:rsidRPr="008E73BA">
        <w:rPr>
          <w:rFonts w:ascii="Times New Roman" w:hAnsi="Times New Roman"/>
          <w:szCs w:val="24"/>
          <w:lang w:val="en-US"/>
        </w:rPr>
        <w:t xml:space="preserve"> Jaques-Dalcroze</w:t>
      </w:r>
      <w:r w:rsidR="00C51A6F" w:rsidRPr="008E73BA">
        <w:rPr>
          <w:rFonts w:ascii="Times New Roman" w:hAnsi="Times New Roman"/>
          <w:color w:val="1C1C1C"/>
          <w:szCs w:val="24"/>
          <w:lang w:val="en-US"/>
        </w:rPr>
        <w:t xml:space="preserve">, </w:t>
      </w:r>
      <w:proofErr w:type="spellStart"/>
      <w:r w:rsidR="00C51A6F" w:rsidRPr="008E73BA">
        <w:rPr>
          <w:rFonts w:ascii="Times New Roman" w:hAnsi="Times New Roman"/>
          <w:color w:val="1C1C1C"/>
          <w:szCs w:val="24"/>
          <w:lang w:val="en-US"/>
        </w:rPr>
        <w:t>Kupka</w:t>
      </w:r>
      <w:proofErr w:type="spellEnd"/>
      <w:r w:rsidR="00C51A6F" w:rsidRPr="008E73BA">
        <w:rPr>
          <w:rFonts w:ascii="Times New Roman" w:hAnsi="Times New Roman"/>
          <w:color w:val="1C1C1C"/>
          <w:szCs w:val="24"/>
          <w:lang w:val="en-US"/>
        </w:rPr>
        <w:t xml:space="preserve"> conveys an </w:t>
      </w:r>
      <w:r w:rsidR="00FC1349" w:rsidRPr="008E73BA">
        <w:rPr>
          <w:rFonts w:ascii="Times New Roman" w:hAnsi="Times New Roman"/>
          <w:color w:val="1C1C1C"/>
          <w:szCs w:val="24"/>
          <w:lang w:val="en-US"/>
        </w:rPr>
        <w:t>expan</w:t>
      </w:r>
      <w:r w:rsidR="00C24871" w:rsidRPr="008E73BA">
        <w:rPr>
          <w:rFonts w:ascii="Times New Roman" w:hAnsi="Times New Roman"/>
          <w:color w:val="1C1C1C"/>
          <w:szCs w:val="24"/>
          <w:lang w:val="en-US"/>
        </w:rPr>
        <w:t xml:space="preserve">ding </w:t>
      </w:r>
      <w:r w:rsidR="00FC1349" w:rsidRPr="008E73BA">
        <w:rPr>
          <w:rFonts w:ascii="Times New Roman" w:hAnsi="Times New Roman"/>
          <w:szCs w:val="24"/>
          <w:lang w:val="en-US"/>
        </w:rPr>
        <w:t>consciousness</w:t>
      </w:r>
      <w:r w:rsidR="00F54D6B" w:rsidRPr="008E73BA">
        <w:rPr>
          <w:rFonts w:ascii="Times New Roman" w:hAnsi="Times New Roman"/>
          <w:color w:val="1C1C1C"/>
          <w:szCs w:val="24"/>
          <w:lang w:val="en-US"/>
        </w:rPr>
        <w:t xml:space="preserve"> </w:t>
      </w:r>
      <w:r w:rsidR="00AB480C" w:rsidRPr="008E73BA">
        <w:rPr>
          <w:rFonts w:ascii="Times New Roman" w:hAnsi="Times New Roman"/>
          <w:color w:val="1C1C1C"/>
          <w:szCs w:val="24"/>
          <w:lang w:val="en-US"/>
        </w:rPr>
        <w:t>inter</w:t>
      </w:r>
      <w:r w:rsidR="00FC1349" w:rsidRPr="008E73BA">
        <w:rPr>
          <w:rFonts w:ascii="Times New Roman" w:hAnsi="Times New Roman"/>
          <w:szCs w:val="24"/>
          <w:lang w:val="en-US"/>
        </w:rPr>
        <w:t>connect</w:t>
      </w:r>
      <w:r w:rsidR="00AB480C" w:rsidRPr="008E73BA">
        <w:rPr>
          <w:rFonts w:ascii="Times New Roman" w:hAnsi="Times New Roman"/>
          <w:szCs w:val="24"/>
          <w:lang w:val="en-US"/>
        </w:rPr>
        <w:t>ed</w:t>
      </w:r>
      <w:r w:rsidR="00FC1349" w:rsidRPr="008E73BA">
        <w:rPr>
          <w:rFonts w:ascii="Times New Roman" w:hAnsi="Times New Roman"/>
          <w:szCs w:val="24"/>
          <w:lang w:val="en-US"/>
        </w:rPr>
        <w:t xml:space="preserve"> </w:t>
      </w:r>
      <w:r w:rsidR="00C51A6F" w:rsidRPr="008E73BA">
        <w:rPr>
          <w:rFonts w:ascii="Times New Roman" w:hAnsi="Times New Roman"/>
          <w:szCs w:val="24"/>
          <w:lang w:val="en-US"/>
        </w:rPr>
        <w:t xml:space="preserve">with the cyclical movements of the cosmos. </w:t>
      </w:r>
      <w:r w:rsidR="00C51A6F" w:rsidRPr="008E73BA">
        <w:rPr>
          <w:rFonts w:ascii="Times New Roman" w:hAnsi="Times New Roman"/>
          <w:color w:val="1C1C1C"/>
          <w:szCs w:val="24"/>
          <w:lang w:val="en-US"/>
        </w:rPr>
        <w:t xml:space="preserve">As </w:t>
      </w:r>
      <w:r w:rsidR="00306F98" w:rsidRPr="008E73BA">
        <w:rPr>
          <w:rFonts w:ascii="Times New Roman" w:hAnsi="Times New Roman"/>
          <w:color w:val="1C1C1C"/>
          <w:szCs w:val="24"/>
          <w:lang w:val="en-US"/>
        </w:rPr>
        <w:t>he</w:t>
      </w:r>
      <w:r w:rsidR="00C51A6F" w:rsidRPr="008E73BA">
        <w:rPr>
          <w:rFonts w:ascii="Times New Roman" w:hAnsi="Times New Roman"/>
          <w:color w:val="1C1C1C"/>
          <w:szCs w:val="24"/>
          <w:lang w:val="en-US"/>
        </w:rPr>
        <w:t xml:space="preserve"> </w:t>
      </w:r>
      <w:r w:rsidR="002055D0">
        <w:rPr>
          <w:rFonts w:ascii="Times New Roman" w:hAnsi="Times New Roman"/>
          <w:color w:val="1C1C1C"/>
          <w:szCs w:val="24"/>
          <w:lang w:val="en-US"/>
        </w:rPr>
        <w:t>pointed out,</w:t>
      </w:r>
      <w:r w:rsidR="00C51A6F" w:rsidRPr="008E73BA">
        <w:rPr>
          <w:rFonts w:ascii="Times New Roman" w:hAnsi="Times New Roman"/>
          <w:color w:val="1C1C1C"/>
          <w:szCs w:val="24"/>
          <w:lang w:val="en-US"/>
        </w:rPr>
        <w:t xml:space="preserve"> "there is a correspondence between the general activity of the whole universe and the psyche and the mental activity of man." </w:t>
      </w:r>
      <w:r w:rsidR="00FA3909">
        <w:rPr>
          <w:rFonts w:ascii="Times New Roman" w:hAnsi="Times New Roman"/>
          <w:color w:val="1C1C1C"/>
          <w:szCs w:val="24"/>
          <w:lang w:val="en-US"/>
        </w:rPr>
        <w:t>Consistent with</w:t>
      </w:r>
      <w:r w:rsidR="00936D0C" w:rsidRPr="008E73BA">
        <w:rPr>
          <w:rFonts w:ascii="Times New Roman" w:hAnsi="Times New Roman"/>
          <w:color w:val="1C1C1C"/>
          <w:szCs w:val="24"/>
          <w:lang w:val="en-US"/>
        </w:rPr>
        <w:t xml:space="preserve"> </w:t>
      </w:r>
      <w:r w:rsidR="00936D0C" w:rsidRPr="008E73BA">
        <w:rPr>
          <w:rFonts w:ascii="Times New Roman" w:hAnsi="Times New Roman"/>
          <w:szCs w:val="24"/>
        </w:rPr>
        <w:t>Heinrich Hertz's</w:t>
      </w:r>
      <w:r w:rsidR="00075884" w:rsidRPr="008E73BA">
        <w:rPr>
          <w:rFonts w:ascii="Times New Roman" w:hAnsi="Times New Roman"/>
          <w:szCs w:val="24"/>
        </w:rPr>
        <w:t xml:space="preserve"> </w:t>
      </w:r>
      <w:r w:rsidR="00936D0C" w:rsidRPr="008E73BA">
        <w:rPr>
          <w:rFonts w:ascii="Times New Roman" w:hAnsi="Times New Roman"/>
          <w:color w:val="1C1C1C"/>
          <w:szCs w:val="24"/>
          <w:lang w:val="en-US"/>
        </w:rPr>
        <w:t xml:space="preserve">conception of space as </w:t>
      </w:r>
      <w:r w:rsidR="00936D0C" w:rsidRPr="008E73BA">
        <w:rPr>
          <w:rFonts w:ascii="Times New Roman" w:hAnsi="Times New Roman"/>
          <w:szCs w:val="24"/>
        </w:rPr>
        <w:t>vibrating electromagnetic waves</w:t>
      </w:r>
      <w:r w:rsidR="00075884" w:rsidRPr="008E73BA">
        <w:rPr>
          <w:rFonts w:ascii="Times New Roman" w:hAnsi="Times New Roman"/>
          <w:szCs w:val="24"/>
        </w:rPr>
        <w:t xml:space="preserve"> that could, according to Gustave Le Bon, be emitted by objects</w:t>
      </w:r>
      <w:r w:rsidR="00936D0C" w:rsidRPr="008E73BA">
        <w:rPr>
          <w:rFonts w:ascii="Times New Roman" w:hAnsi="Times New Roman"/>
          <w:szCs w:val="24"/>
        </w:rPr>
        <w:t>,</w:t>
      </w:r>
      <w:r w:rsidR="00936D0C" w:rsidRPr="008E73BA">
        <w:rPr>
          <w:rFonts w:ascii="Times New Roman" w:hAnsi="Times New Roman"/>
          <w:color w:val="1C1C1C"/>
          <w:szCs w:val="24"/>
          <w:lang w:val="en-US"/>
        </w:rPr>
        <w:t xml:space="preserve"> </w:t>
      </w:r>
      <w:proofErr w:type="spellStart"/>
      <w:r w:rsidR="00936D0C" w:rsidRPr="008E73BA">
        <w:rPr>
          <w:rFonts w:ascii="Times New Roman" w:hAnsi="Times New Roman"/>
          <w:color w:val="1C1C1C"/>
          <w:szCs w:val="24"/>
          <w:lang w:val="en-US"/>
        </w:rPr>
        <w:t>Kupka</w:t>
      </w:r>
      <w:proofErr w:type="spellEnd"/>
      <w:r w:rsidR="00936D0C" w:rsidRPr="008E73BA">
        <w:rPr>
          <w:rFonts w:ascii="Times New Roman" w:hAnsi="Times New Roman"/>
          <w:color w:val="1C1C1C"/>
          <w:szCs w:val="24"/>
          <w:lang w:val="en-US"/>
        </w:rPr>
        <w:t xml:space="preserve"> imagined that the</w:t>
      </w:r>
      <w:r w:rsidR="00495D0D" w:rsidRPr="008E73BA">
        <w:rPr>
          <w:rFonts w:ascii="Times New Roman" w:hAnsi="Times New Roman"/>
          <w:color w:val="1C1C1C"/>
          <w:szCs w:val="24"/>
          <w:lang w:val="en-US"/>
        </w:rPr>
        <w:t xml:space="preserve"> </w:t>
      </w:r>
      <w:r w:rsidR="00481C38" w:rsidRPr="008E73BA">
        <w:rPr>
          <w:rFonts w:ascii="Times New Roman" w:hAnsi="Times New Roman"/>
          <w:color w:val="1C1C1C"/>
          <w:szCs w:val="24"/>
          <w:lang w:val="en-US"/>
        </w:rPr>
        <w:t>hypnotic</w:t>
      </w:r>
      <w:r w:rsidR="00481C38" w:rsidRPr="008E73BA">
        <w:rPr>
          <w:rFonts w:ascii="Times New Roman" w:hAnsi="Times New Roman"/>
          <w:szCs w:val="24"/>
        </w:rPr>
        <w:t xml:space="preserve"> </w:t>
      </w:r>
      <w:r w:rsidR="00495D0D" w:rsidRPr="008E73BA">
        <w:rPr>
          <w:rFonts w:ascii="Times New Roman" w:hAnsi="Times New Roman"/>
          <w:szCs w:val="24"/>
        </w:rPr>
        <w:t xml:space="preserve">telepathic waves </w:t>
      </w:r>
      <w:r w:rsidR="00075884" w:rsidRPr="008E73BA">
        <w:rPr>
          <w:rFonts w:ascii="Times New Roman" w:hAnsi="Times New Roman"/>
          <w:szCs w:val="24"/>
        </w:rPr>
        <w:t>transmi</w:t>
      </w:r>
      <w:r w:rsidR="00495D0D" w:rsidRPr="008E73BA">
        <w:rPr>
          <w:rFonts w:ascii="Times New Roman" w:hAnsi="Times New Roman"/>
          <w:szCs w:val="24"/>
        </w:rPr>
        <w:t xml:space="preserve">tted to </w:t>
      </w:r>
      <w:r w:rsidR="00495D0D" w:rsidRPr="008E73BA">
        <w:rPr>
          <w:rFonts w:ascii="Times New Roman" w:hAnsi="Times New Roman"/>
          <w:szCs w:val="24"/>
          <w:lang w:val="en-US"/>
        </w:rPr>
        <w:t xml:space="preserve">the </w:t>
      </w:r>
      <w:proofErr w:type="spellStart"/>
      <w:r w:rsidR="00495D0D" w:rsidRPr="008E73BA">
        <w:rPr>
          <w:rFonts w:ascii="Times New Roman" w:hAnsi="Times New Roman"/>
          <w:szCs w:val="24"/>
          <w:lang w:val="en-US"/>
        </w:rPr>
        <w:t>sp</w:t>
      </w:r>
      <w:r w:rsidR="00C95D40" w:rsidRPr="008E73BA">
        <w:rPr>
          <w:rFonts w:ascii="Times New Roman" w:hAnsi="Times New Roman"/>
          <w:szCs w:val="24"/>
          <w:lang w:val="en-US"/>
        </w:rPr>
        <w:t>ectatorial</w:t>
      </w:r>
      <w:proofErr w:type="spellEnd"/>
      <w:r w:rsidR="00C95D40" w:rsidRPr="008E73BA">
        <w:rPr>
          <w:rFonts w:ascii="Times New Roman" w:hAnsi="Times New Roman"/>
          <w:szCs w:val="24"/>
          <w:lang w:val="en-US"/>
        </w:rPr>
        <w:t xml:space="preserve"> body </w:t>
      </w:r>
      <w:r w:rsidR="00075884" w:rsidRPr="008E73BA">
        <w:rPr>
          <w:rFonts w:ascii="Times New Roman" w:hAnsi="Times New Roman"/>
          <w:szCs w:val="24"/>
        </w:rPr>
        <w:t>could</w:t>
      </w:r>
      <w:r w:rsidR="00936D0C" w:rsidRPr="008E73BA">
        <w:rPr>
          <w:rFonts w:ascii="Times New Roman" w:hAnsi="Times New Roman"/>
          <w:szCs w:val="24"/>
        </w:rPr>
        <w:t xml:space="preserve"> ignite a revolutionary consciousness, if not "</w:t>
      </w:r>
      <w:proofErr w:type="spellStart"/>
      <w:r w:rsidR="00936D0C" w:rsidRPr="008E73BA">
        <w:rPr>
          <w:rFonts w:ascii="Times New Roman" w:hAnsi="Times New Roman"/>
          <w:szCs w:val="24"/>
        </w:rPr>
        <w:t>superconsciousness</w:t>
      </w:r>
      <w:proofErr w:type="spellEnd"/>
      <w:r w:rsidR="00936D0C" w:rsidRPr="008E73BA">
        <w:rPr>
          <w:rFonts w:ascii="Times New Roman" w:hAnsi="Times New Roman"/>
          <w:szCs w:val="24"/>
        </w:rPr>
        <w:t>", of an anarchist ecological and cosmological utopia.</w:t>
      </w:r>
    </w:p>
    <w:p w14:paraId="1649DF0C" w14:textId="785B52A7" w:rsidR="00FC1349" w:rsidRPr="008E73BA" w:rsidRDefault="00FA3909" w:rsidP="00AD1395">
      <w:pPr>
        <w:spacing w:before="100" w:beforeAutospacing="1" w:after="100" w:afterAutospacing="1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</w:rPr>
        <w:t xml:space="preserve">The cosmos also seems to be evoked by </w:t>
      </w:r>
      <w:r w:rsidR="001E3A4E" w:rsidRPr="008E73BA">
        <w:rPr>
          <w:rFonts w:ascii="Times New Roman" w:hAnsi="Times New Roman"/>
          <w:szCs w:val="24"/>
        </w:rPr>
        <w:t xml:space="preserve">Delaunay's </w:t>
      </w:r>
      <w:r w:rsidR="001E3A4E" w:rsidRPr="008E73BA">
        <w:rPr>
          <w:rFonts w:ascii="Times New Roman" w:hAnsi="Times New Roman"/>
          <w:i/>
          <w:szCs w:val="24"/>
        </w:rPr>
        <w:t xml:space="preserve">Soleil, Lune, </w:t>
      </w:r>
      <w:proofErr w:type="spellStart"/>
      <w:r w:rsidR="001E3A4E" w:rsidRPr="008E73BA">
        <w:rPr>
          <w:rFonts w:ascii="Times New Roman" w:hAnsi="Times New Roman"/>
          <w:i/>
          <w:szCs w:val="24"/>
        </w:rPr>
        <w:t>Simultané</w:t>
      </w:r>
      <w:proofErr w:type="spellEnd"/>
      <w:r w:rsidR="001E3A4E" w:rsidRPr="008E73BA">
        <w:rPr>
          <w:rFonts w:ascii="Times New Roman" w:hAnsi="Times New Roman"/>
          <w:i/>
          <w:szCs w:val="24"/>
        </w:rPr>
        <w:t xml:space="preserve"> 2</w:t>
      </w:r>
      <w:del w:id="16" w:author="Danielle Child" w:date="2014-06-27T10:58:00Z">
        <w:r w:rsidR="001E3A4E" w:rsidRPr="008E73BA" w:rsidDel="007E57C9">
          <w:rPr>
            <w:rFonts w:ascii="Times New Roman" w:hAnsi="Times New Roman"/>
            <w:szCs w:val="24"/>
            <w:lang w:val="en-US"/>
          </w:rPr>
          <w:delText xml:space="preserve"> </w:delText>
        </w:r>
        <w:r w:rsidR="00AD1395" w:rsidRPr="008E73BA" w:rsidDel="007E57C9">
          <w:rPr>
            <w:rFonts w:ascii="Times New Roman" w:hAnsi="Times New Roman"/>
            <w:szCs w:val="24"/>
            <w:lang w:val="en-US"/>
          </w:rPr>
          <w:delText>(Figure 4</w:delText>
        </w:r>
        <w:r w:rsidR="00BD71B1" w:rsidRPr="008E73BA" w:rsidDel="007E57C9">
          <w:rPr>
            <w:rFonts w:ascii="Times New Roman" w:hAnsi="Times New Roman"/>
            <w:szCs w:val="24"/>
            <w:lang w:val="en-US"/>
          </w:rPr>
          <w:delText>)</w:delText>
        </w:r>
      </w:del>
      <w:r w:rsidR="00BD71B1" w:rsidRPr="008E73BA">
        <w:rPr>
          <w:rFonts w:ascii="Times New Roman" w:hAnsi="Times New Roman"/>
          <w:szCs w:val="24"/>
          <w:lang w:val="en-US"/>
        </w:rPr>
        <w:t xml:space="preserve">, his </w:t>
      </w:r>
      <w:proofErr w:type="spellStart"/>
      <w:r w:rsidR="00BD71B1" w:rsidRPr="008E73BA">
        <w:rPr>
          <w:rFonts w:ascii="Times New Roman" w:hAnsi="Times New Roman"/>
          <w:i/>
          <w:szCs w:val="24"/>
          <w:lang w:val="en-US"/>
        </w:rPr>
        <w:t>Disque</w:t>
      </w:r>
      <w:r w:rsidR="00DC6C6C" w:rsidRPr="008E73BA">
        <w:rPr>
          <w:rFonts w:ascii="Times New Roman" w:hAnsi="Times New Roman"/>
          <w:i/>
          <w:szCs w:val="24"/>
          <w:lang w:val="en-US"/>
        </w:rPr>
        <w:t>s</w:t>
      </w:r>
      <w:proofErr w:type="spellEnd"/>
      <w:r w:rsidR="00BD71B1" w:rsidRPr="008E73BA">
        <w:rPr>
          <w:rFonts w:ascii="Times New Roman" w:hAnsi="Times New Roman"/>
          <w:i/>
          <w:szCs w:val="24"/>
          <w:lang w:val="en-US"/>
        </w:rPr>
        <w:t xml:space="preserve"> </w:t>
      </w:r>
      <w:r w:rsidR="00C004E8" w:rsidRPr="008E73BA">
        <w:rPr>
          <w:rFonts w:ascii="Times New Roman" w:hAnsi="Times New Roman"/>
          <w:szCs w:val="24"/>
          <w:lang w:val="en-US"/>
        </w:rPr>
        <w:t>and his</w:t>
      </w:r>
      <w:r w:rsidR="004C7CE5" w:rsidRPr="008E73BA">
        <w:rPr>
          <w:rFonts w:ascii="Times New Roman" w:hAnsi="Times New Roman"/>
          <w:szCs w:val="24"/>
          <w:lang w:val="en-US"/>
        </w:rPr>
        <w:t xml:space="preserve"> other</w:t>
      </w:r>
      <w:r w:rsidR="00C004E8" w:rsidRPr="008E73BA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C004E8" w:rsidRPr="008E73BA">
        <w:rPr>
          <w:rFonts w:ascii="Times New Roman" w:hAnsi="Times New Roman"/>
          <w:i/>
          <w:szCs w:val="24"/>
          <w:lang w:val="en-US"/>
        </w:rPr>
        <w:t>Formes</w:t>
      </w:r>
      <w:proofErr w:type="spellEnd"/>
      <w:r w:rsidR="00C004E8" w:rsidRPr="008E73BA">
        <w:rPr>
          <w:rFonts w:ascii="Times New Roman" w:hAnsi="Times New Roman"/>
          <w:i/>
          <w:szCs w:val="24"/>
          <w:lang w:val="en-US"/>
        </w:rPr>
        <w:t xml:space="preserve"> </w:t>
      </w:r>
      <w:proofErr w:type="spellStart"/>
      <w:r w:rsidR="00C004E8" w:rsidRPr="008E73BA">
        <w:rPr>
          <w:rFonts w:ascii="Times New Roman" w:hAnsi="Times New Roman"/>
          <w:i/>
          <w:szCs w:val="24"/>
          <w:lang w:val="en-US"/>
        </w:rPr>
        <w:t>circulaires</w:t>
      </w:r>
      <w:proofErr w:type="spellEnd"/>
      <w:r w:rsidR="002055D0">
        <w:rPr>
          <w:rFonts w:ascii="Times New Roman" w:hAnsi="Times New Roman"/>
          <w:szCs w:val="24"/>
          <w:lang w:val="en-US"/>
        </w:rPr>
        <w:t xml:space="preserve">. </w:t>
      </w:r>
      <w:r>
        <w:rPr>
          <w:rFonts w:ascii="Times New Roman" w:hAnsi="Times New Roman"/>
          <w:szCs w:val="24"/>
          <w:lang w:val="en-US"/>
        </w:rPr>
        <w:t>Yet d</w:t>
      </w:r>
      <w:r w:rsidR="009E7EFB">
        <w:rPr>
          <w:rFonts w:ascii="Times New Roman" w:hAnsi="Times New Roman"/>
          <w:szCs w:val="24"/>
          <w:lang w:val="en-US"/>
        </w:rPr>
        <w:t xml:space="preserve">rawing upon </w:t>
      </w:r>
      <w:r w:rsidR="002055D0">
        <w:rPr>
          <w:rFonts w:ascii="Times New Roman" w:hAnsi="Times New Roman"/>
          <w:szCs w:val="24"/>
          <w:lang w:val="en-US"/>
        </w:rPr>
        <w:t xml:space="preserve">Henri Bergson's </w:t>
      </w:r>
      <w:r w:rsidR="00FF5E60" w:rsidRPr="008E73BA">
        <w:rPr>
          <w:rFonts w:ascii="Times New Roman" w:hAnsi="Times New Roman"/>
          <w:szCs w:val="24"/>
          <w:lang w:val="en-US"/>
        </w:rPr>
        <w:t>theories</w:t>
      </w:r>
      <w:r w:rsidR="00481C38" w:rsidRPr="008E73BA">
        <w:rPr>
          <w:rFonts w:ascii="Times New Roman" w:hAnsi="Times New Roman"/>
          <w:szCs w:val="24"/>
          <w:lang w:val="en-US"/>
        </w:rPr>
        <w:t xml:space="preserve"> of time</w:t>
      </w:r>
      <w:r w:rsidR="00FF5E60" w:rsidRPr="008E73BA">
        <w:rPr>
          <w:rFonts w:ascii="Times New Roman" w:hAnsi="Times New Roman"/>
          <w:szCs w:val="24"/>
          <w:lang w:val="en-US"/>
        </w:rPr>
        <w:t xml:space="preserve"> </w:t>
      </w:r>
      <w:r w:rsidR="00061E20" w:rsidRPr="008E73BA">
        <w:rPr>
          <w:rFonts w:ascii="Times New Roman" w:hAnsi="Times New Roman"/>
          <w:szCs w:val="24"/>
          <w:lang w:val="en-US"/>
        </w:rPr>
        <w:t>as a perpetual f</w:t>
      </w:r>
      <w:r w:rsidR="000D7216" w:rsidRPr="008E73BA">
        <w:rPr>
          <w:rFonts w:ascii="Times New Roman" w:hAnsi="Times New Roman"/>
          <w:szCs w:val="24"/>
          <w:lang w:val="en-US"/>
        </w:rPr>
        <w:t>lux</w:t>
      </w:r>
      <w:r w:rsidR="00061E20" w:rsidRPr="008E73BA">
        <w:rPr>
          <w:rFonts w:ascii="Times New Roman" w:hAnsi="Times New Roman"/>
          <w:szCs w:val="24"/>
          <w:lang w:val="en-US"/>
        </w:rPr>
        <w:t xml:space="preserve"> of sensations </w:t>
      </w:r>
      <w:r w:rsidR="00180CB5" w:rsidRPr="008E73BA">
        <w:rPr>
          <w:rFonts w:ascii="Times New Roman" w:hAnsi="Times New Roman"/>
          <w:szCs w:val="24"/>
          <w:lang w:val="en-US"/>
        </w:rPr>
        <w:t>intertwined</w:t>
      </w:r>
      <w:r w:rsidR="00061E20" w:rsidRPr="008E73BA">
        <w:rPr>
          <w:rFonts w:ascii="Times New Roman" w:hAnsi="Times New Roman"/>
          <w:szCs w:val="24"/>
          <w:lang w:val="en-US"/>
        </w:rPr>
        <w:t xml:space="preserve"> with memory, feelings and association</w:t>
      </w:r>
      <w:r w:rsidR="009E7EFB">
        <w:rPr>
          <w:rFonts w:ascii="Times New Roman" w:hAnsi="Times New Roman"/>
          <w:szCs w:val="24"/>
          <w:lang w:val="en-US"/>
        </w:rPr>
        <w:t>, as well as</w:t>
      </w:r>
      <w:r w:rsidR="00C004E8" w:rsidRPr="008E73BA">
        <w:rPr>
          <w:rFonts w:ascii="Times New Roman" w:hAnsi="Times New Roman"/>
          <w:szCs w:val="24"/>
          <w:lang w:val="en-US"/>
        </w:rPr>
        <w:t xml:space="preserve"> </w:t>
      </w:r>
      <w:r w:rsidR="009E7EFB" w:rsidRPr="008E73BA">
        <w:rPr>
          <w:rFonts w:ascii="Times New Roman" w:hAnsi="Times New Roman"/>
          <w:szCs w:val="24"/>
          <w:lang w:val="en-US"/>
        </w:rPr>
        <w:t xml:space="preserve">Michel </w:t>
      </w:r>
      <w:proofErr w:type="spellStart"/>
      <w:r w:rsidR="009E7EFB" w:rsidRPr="008E73BA">
        <w:rPr>
          <w:rFonts w:ascii="Times New Roman" w:hAnsi="Times New Roman"/>
          <w:szCs w:val="24"/>
          <w:lang w:val="en-US"/>
        </w:rPr>
        <w:t>Eugène</w:t>
      </w:r>
      <w:proofErr w:type="spellEnd"/>
      <w:r w:rsidR="009E7EFB" w:rsidRPr="008E73BA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9E7EFB" w:rsidRPr="008E73BA">
        <w:rPr>
          <w:rFonts w:ascii="Times New Roman" w:hAnsi="Times New Roman"/>
          <w:szCs w:val="24"/>
          <w:lang w:val="en-US"/>
        </w:rPr>
        <w:t>Chevreul</w:t>
      </w:r>
      <w:r w:rsidR="009E7EFB">
        <w:rPr>
          <w:rFonts w:ascii="Times New Roman" w:hAnsi="Times New Roman"/>
          <w:szCs w:val="24"/>
          <w:lang w:val="en-US"/>
        </w:rPr>
        <w:t>'s</w:t>
      </w:r>
      <w:proofErr w:type="spellEnd"/>
      <w:r w:rsidR="009E7EFB">
        <w:rPr>
          <w:rFonts w:ascii="Times New Roman" w:hAnsi="Times New Roman"/>
          <w:szCs w:val="24"/>
          <w:lang w:val="en-US"/>
        </w:rPr>
        <w:t xml:space="preserve"> concept of </w:t>
      </w:r>
      <w:r w:rsidR="002055D0">
        <w:rPr>
          <w:rFonts w:ascii="Times New Roman" w:hAnsi="Times New Roman"/>
          <w:szCs w:val="24"/>
          <w:lang w:val="en-US"/>
        </w:rPr>
        <w:t>simultaneous contrast</w:t>
      </w:r>
      <w:r w:rsidR="009E7EFB">
        <w:rPr>
          <w:rFonts w:ascii="Times New Roman" w:hAnsi="Times New Roman"/>
          <w:szCs w:val="24"/>
          <w:lang w:val="en-US"/>
        </w:rPr>
        <w:t>s</w:t>
      </w:r>
      <w:r w:rsidR="002055D0">
        <w:rPr>
          <w:rFonts w:ascii="Times New Roman" w:hAnsi="Times New Roman"/>
          <w:szCs w:val="24"/>
          <w:lang w:val="en-US"/>
        </w:rPr>
        <w:t xml:space="preserve"> </w:t>
      </w:r>
      <w:r w:rsidR="009E7EFB">
        <w:rPr>
          <w:rFonts w:ascii="Times New Roman" w:hAnsi="Times New Roman"/>
          <w:szCs w:val="24"/>
          <w:lang w:val="en-US"/>
        </w:rPr>
        <w:t xml:space="preserve">generated by </w:t>
      </w:r>
      <w:r w:rsidR="000D7216" w:rsidRPr="008E73BA">
        <w:rPr>
          <w:rFonts w:ascii="Times New Roman" w:hAnsi="Times New Roman"/>
          <w:szCs w:val="24"/>
          <w:lang w:val="en-US"/>
        </w:rPr>
        <w:t xml:space="preserve">complementary </w:t>
      </w:r>
      <w:proofErr w:type="spellStart"/>
      <w:r w:rsidR="000D7216" w:rsidRPr="008E73BA">
        <w:rPr>
          <w:rFonts w:ascii="Times New Roman" w:hAnsi="Times New Roman"/>
          <w:szCs w:val="24"/>
          <w:lang w:val="en-US"/>
        </w:rPr>
        <w:t>colour</w:t>
      </w:r>
      <w:r w:rsidR="009E7EFB">
        <w:rPr>
          <w:rFonts w:ascii="Times New Roman" w:hAnsi="Times New Roman"/>
          <w:szCs w:val="24"/>
          <w:lang w:val="en-US"/>
        </w:rPr>
        <w:t>s</w:t>
      </w:r>
      <w:proofErr w:type="spellEnd"/>
      <w:r w:rsidR="009E7EFB">
        <w:rPr>
          <w:rFonts w:ascii="Times New Roman" w:hAnsi="Times New Roman"/>
          <w:szCs w:val="24"/>
          <w:lang w:val="en-US"/>
        </w:rPr>
        <w:t>, Delaunay was more concerned with</w:t>
      </w:r>
      <w:r w:rsidR="009E7EFB" w:rsidRPr="008E73BA">
        <w:rPr>
          <w:rFonts w:ascii="Times New Roman" w:hAnsi="Times New Roman"/>
          <w:szCs w:val="24"/>
          <w:lang w:val="en-US"/>
        </w:rPr>
        <w:t xml:space="preserve"> </w:t>
      </w:r>
      <w:r w:rsidR="009E7EFB">
        <w:rPr>
          <w:rFonts w:ascii="Times New Roman" w:hAnsi="Times New Roman"/>
          <w:szCs w:val="24"/>
          <w:lang w:val="en-US"/>
        </w:rPr>
        <w:t>exploring</w:t>
      </w:r>
      <w:r w:rsidR="009E7EFB" w:rsidRPr="008E73BA">
        <w:rPr>
          <w:rFonts w:ascii="Times New Roman" w:hAnsi="Times New Roman"/>
          <w:szCs w:val="24"/>
          <w:lang w:val="en-US"/>
        </w:rPr>
        <w:t xml:space="preserve"> the simultaneous energies generated by modern sources </w:t>
      </w:r>
      <w:r w:rsidR="009E7EFB">
        <w:rPr>
          <w:rFonts w:ascii="Times New Roman" w:hAnsi="Times New Roman"/>
          <w:szCs w:val="24"/>
          <w:lang w:val="en-US"/>
        </w:rPr>
        <w:t xml:space="preserve">of energy </w:t>
      </w:r>
      <w:r w:rsidR="009E7EFB" w:rsidRPr="008E73BA">
        <w:rPr>
          <w:rFonts w:ascii="Times New Roman" w:hAnsi="Times New Roman"/>
          <w:szCs w:val="24"/>
          <w:lang w:val="en-US"/>
        </w:rPr>
        <w:t>upon earth</w:t>
      </w:r>
      <w:r w:rsidR="00596156" w:rsidRPr="008E73BA">
        <w:rPr>
          <w:rFonts w:ascii="Times New Roman" w:hAnsi="Times New Roman"/>
          <w:szCs w:val="24"/>
          <w:lang w:val="en-US"/>
        </w:rPr>
        <w:t xml:space="preserve">. Like </w:t>
      </w:r>
      <w:proofErr w:type="spellStart"/>
      <w:r w:rsidR="00596156" w:rsidRPr="008E73BA">
        <w:rPr>
          <w:rFonts w:ascii="Times New Roman" w:hAnsi="Times New Roman"/>
          <w:szCs w:val="24"/>
          <w:lang w:val="en-US"/>
        </w:rPr>
        <w:t>Kupka</w:t>
      </w:r>
      <w:proofErr w:type="spellEnd"/>
      <w:r w:rsidR="00596156" w:rsidRPr="008E73BA">
        <w:rPr>
          <w:rFonts w:ascii="Times New Roman" w:hAnsi="Times New Roman"/>
          <w:szCs w:val="24"/>
          <w:lang w:val="en-US"/>
        </w:rPr>
        <w:t xml:space="preserve">, </w:t>
      </w:r>
      <w:r w:rsidR="00D5000B">
        <w:rPr>
          <w:rFonts w:ascii="Times New Roman" w:hAnsi="Times New Roman"/>
          <w:szCs w:val="24"/>
          <w:lang w:val="en-US"/>
        </w:rPr>
        <w:t>Delaunay</w:t>
      </w:r>
      <w:r w:rsidR="00596156" w:rsidRPr="008E73BA">
        <w:rPr>
          <w:rFonts w:ascii="Times New Roman" w:hAnsi="Times New Roman"/>
          <w:szCs w:val="24"/>
          <w:lang w:val="en-US"/>
        </w:rPr>
        <w:t xml:space="preserve"> interwove </w:t>
      </w:r>
      <w:r w:rsidR="000D7216" w:rsidRPr="008E73BA">
        <w:rPr>
          <w:rFonts w:ascii="Times New Roman" w:hAnsi="Times New Roman"/>
          <w:szCs w:val="24"/>
          <w:lang w:val="en-US"/>
        </w:rPr>
        <w:t>transparent and opaque</w:t>
      </w:r>
      <w:r w:rsidR="00596156" w:rsidRPr="008E73BA">
        <w:rPr>
          <w:rFonts w:ascii="Times New Roman" w:hAnsi="Times New Roman"/>
          <w:szCs w:val="24"/>
          <w:lang w:val="en-US"/>
        </w:rPr>
        <w:t xml:space="preserve"> planes of complementary </w:t>
      </w:r>
      <w:proofErr w:type="spellStart"/>
      <w:r w:rsidR="00596156" w:rsidRPr="008E73BA">
        <w:rPr>
          <w:rFonts w:ascii="Times New Roman" w:hAnsi="Times New Roman"/>
          <w:szCs w:val="24"/>
          <w:lang w:val="en-US"/>
        </w:rPr>
        <w:t>colour</w:t>
      </w:r>
      <w:proofErr w:type="spellEnd"/>
      <w:r w:rsidR="00596156" w:rsidRPr="008E73BA">
        <w:rPr>
          <w:rFonts w:ascii="Times New Roman" w:hAnsi="Times New Roman"/>
          <w:szCs w:val="24"/>
          <w:lang w:val="en-US"/>
        </w:rPr>
        <w:t xml:space="preserve"> so that light seemed </w:t>
      </w:r>
      <w:r w:rsidR="00535FE0" w:rsidRPr="008E73BA">
        <w:rPr>
          <w:rFonts w:ascii="Times New Roman" w:hAnsi="Times New Roman"/>
          <w:szCs w:val="24"/>
          <w:lang w:val="en-US"/>
        </w:rPr>
        <w:t xml:space="preserve">to glow from within the painting. </w:t>
      </w:r>
      <w:r>
        <w:rPr>
          <w:rFonts w:ascii="Times New Roman" w:hAnsi="Times New Roman"/>
          <w:szCs w:val="24"/>
          <w:lang w:val="en-US"/>
        </w:rPr>
        <w:t>Nevertheless</w:t>
      </w:r>
      <w:ins w:id="17" w:author="Danielle Child" w:date="2014-06-27T10:59:00Z">
        <w:r w:rsidR="007E57C9">
          <w:rPr>
            <w:rFonts w:ascii="Times New Roman" w:hAnsi="Times New Roman"/>
            <w:szCs w:val="24"/>
            <w:lang w:val="en-US"/>
          </w:rPr>
          <w:t>,</w:t>
        </w:r>
      </w:ins>
      <w:r w:rsidR="00535FE0" w:rsidRPr="008E73BA">
        <w:rPr>
          <w:rFonts w:ascii="Times New Roman" w:hAnsi="Times New Roman"/>
          <w:szCs w:val="24"/>
          <w:lang w:val="en-US"/>
        </w:rPr>
        <w:t xml:space="preserve"> his play of </w:t>
      </w:r>
      <w:r w:rsidR="008F3127" w:rsidRPr="008E73BA">
        <w:rPr>
          <w:rFonts w:ascii="Times New Roman" w:hAnsi="Times New Roman"/>
          <w:szCs w:val="24"/>
          <w:lang w:val="en-US"/>
        </w:rPr>
        <w:t xml:space="preserve">primaries with </w:t>
      </w:r>
      <w:proofErr w:type="spellStart"/>
      <w:r w:rsidR="008F3127" w:rsidRPr="008E73BA">
        <w:rPr>
          <w:rFonts w:ascii="Times New Roman" w:hAnsi="Times New Roman"/>
          <w:szCs w:val="24"/>
          <w:lang w:val="en-US"/>
        </w:rPr>
        <w:t>complementar</w:t>
      </w:r>
      <w:r w:rsidR="00075884" w:rsidRPr="008E73BA">
        <w:rPr>
          <w:rFonts w:ascii="Times New Roman" w:hAnsi="Times New Roman"/>
          <w:szCs w:val="24"/>
          <w:lang w:val="en-US"/>
        </w:rPr>
        <w:t>ies</w:t>
      </w:r>
      <w:proofErr w:type="spellEnd"/>
      <w:r w:rsidR="00D337FC" w:rsidRPr="008E73BA">
        <w:rPr>
          <w:rFonts w:ascii="Times New Roman" w:hAnsi="Times New Roman"/>
          <w:szCs w:val="24"/>
          <w:lang w:val="en-US"/>
        </w:rPr>
        <w:t xml:space="preserve"> −</w:t>
      </w:r>
      <w:r w:rsidR="008F3127" w:rsidRPr="008E73BA">
        <w:rPr>
          <w:rFonts w:ascii="Times New Roman" w:hAnsi="Times New Roman"/>
          <w:szCs w:val="24"/>
          <w:lang w:val="en-US"/>
        </w:rPr>
        <w:t xml:space="preserve"> </w:t>
      </w:r>
      <w:r w:rsidR="00535FE0" w:rsidRPr="008E73BA">
        <w:rPr>
          <w:rFonts w:ascii="Times New Roman" w:hAnsi="Times New Roman"/>
          <w:szCs w:val="24"/>
          <w:lang w:val="en-US"/>
        </w:rPr>
        <w:t>yellows tinged with orange</w:t>
      </w:r>
      <w:r w:rsidR="00075884" w:rsidRPr="008E73BA">
        <w:rPr>
          <w:rFonts w:ascii="Times New Roman" w:hAnsi="Times New Roman"/>
          <w:szCs w:val="24"/>
          <w:lang w:val="en-US"/>
        </w:rPr>
        <w:t>s and reds a</w:t>
      </w:r>
      <w:r w:rsidR="00D337FC" w:rsidRPr="008E73BA">
        <w:rPr>
          <w:rFonts w:ascii="Times New Roman" w:hAnsi="Times New Roman"/>
          <w:szCs w:val="24"/>
          <w:lang w:val="en-US"/>
        </w:rPr>
        <w:t>midst</w:t>
      </w:r>
      <w:r w:rsidR="00075884" w:rsidRPr="008E73BA">
        <w:rPr>
          <w:rFonts w:ascii="Times New Roman" w:hAnsi="Times New Roman"/>
          <w:szCs w:val="24"/>
          <w:lang w:val="en-US"/>
        </w:rPr>
        <w:t xml:space="preserve"> </w:t>
      </w:r>
      <w:r w:rsidR="00D337FC" w:rsidRPr="008E73BA">
        <w:rPr>
          <w:rFonts w:ascii="Times New Roman" w:hAnsi="Times New Roman"/>
          <w:szCs w:val="24"/>
          <w:lang w:val="en-US"/>
        </w:rPr>
        <w:t>specks of blue</w:t>
      </w:r>
      <w:r w:rsidR="00075884" w:rsidRPr="008E73BA">
        <w:rPr>
          <w:rFonts w:ascii="Times New Roman" w:hAnsi="Times New Roman"/>
          <w:szCs w:val="24"/>
          <w:lang w:val="en-US"/>
        </w:rPr>
        <w:t xml:space="preserve">, </w:t>
      </w:r>
      <w:r w:rsidR="00DC6C6C" w:rsidRPr="008E73BA">
        <w:rPr>
          <w:rFonts w:ascii="Times New Roman" w:hAnsi="Times New Roman"/>
          <w:szCs w:val="24"/>
          <w:lang w:val="en-US"/>
        </w:rPr>
        <w:t>green and violet</w:t>
      </w:r>
      <w:r w:rsidR="00D337FC" w:rsidRPr="008E73BA">
        <w:rPr>
          <w:rFonts w:ascii="Times New Roman" w:hAnsi="Times New Roman"/>
          <w:szCs w:val="24"/>
          <w:lang w:val="en-US"/>
        </w:rPr>
        <w:t xml:space="preserve"> −</w:t>
      </w:r>
      <w:r w:rsidR="008F3127" w:rsidRPr="008E73BA">
        <w:rPr>
          <w:rFonts w:ascii="Times New Roman" w:hAnsi="Times New Roman"/>
          <w:szCs w:val="24"/>
          <w:lang w:val="en-US"/>
        </w:rPr>
        <w:t xml:space="preserve"> ensured that</w:t>
      </w:r>
      <w:r w:rsidR="00535FE0" w:rsidRPr="008E73BA">
        <w:rPr>
          <w:rFonts w:ascii="Times New Roman" w:hAnsi="Times New Roman"/>
          <w:szCs w:val="24"/>
          <w:lang w:val="en-US"/>
        </w:rPr>
        <w:t xml:space="preserve"> no </w:t>
      </w:r>
      <w:proofErr w:type="spellStart"/>
      <w:r w:rsidR="00535FE0" w:rsidRPr="008E73BA">
        <w:rPr>
          <w:rFonts w:ascii="Times New Roman" w:hAnsi="Times New Roman"/>
          <w:szCs w:val="24"/>
          <w:lang w:val="en-US"/>
        </w:rPr>
        <w:t>colour</w:t>
      </w:r>
      <w:proofErr w:type="spellEnd"/>
      <w:r w:rsidR="00535FE0" w:rsidRPr="008E73BA">
        <w:rPr>
          <w:rFonts w:ascii="Times New Roman" w:hAnsi="Times New Roman"/>
          <w:szCs w:val="24"/>
          <w:lang w:val="en-US"/>
        </w:rPr>
        <w:t xml:space="preserve"> </w:t>
      </w:r>
      <w:r w:rsidR="008F3127" w:rsidRPr="008E73BA">
        <w:rPr>
          <w:rFonts w:ascii="Times New Roman" w:hAnsi="Times New Roman"/>
          <w:szCs w:val="24"/>
          <w:lang w:val="en-US"/>
        </w:rPr>
        <w:t>could ever be</w:t>
      </w:r>
      <w:r w:rsidR="00535FE0" w:rsidRPr="008E73BA">
        <w:rPr>
          <w:rFonts w:ascii="Times New Roman" w:hAnsi="Times New Roman"/>
          <w:szCs w:val="24"/>
          <w:lang w:val="en-US"/>
        </w:rPr>
        <w:t xml:space="preserve"> perceived in isolation</w:t>
      </w:r>
      <w:r w:rsidR="008F3127" w:rsidRPr="008E73BA">
        <w:rPr>
          <w:rFonts w:ascii="Times New Roman" w:hAnsi="Times New Roman"/>
          <w:szCs w:val="24"/>
          <w:lang w:val="en-US"/>
        </w:rPr>
        <w:t xml:space="preserve">. </w:t>
      </w:r>
      <w:r w:rsidR="00017A3B" w:rsidRPr="008E73BA">
        <w:rPr>
          <w:rFonts w:ascii="Times New Roman" w:hAnsi="Times New Roman"/>
          <w:szCs w:val="24"/>
          <w:lang w:val="en-US"/>
        </w:rPr>
        <w:t xml:space="preserve">As Apollinaire observed, "Each </w:t>
      </w:r>
      <w:proofErr w:type="spellStart"/>
      <w:r w:rsidR="00017A3B" w:rsidRPr="008E73BA">
        <w:rPr>
          <w:rFonts w:ascii="Times New Roman" w:hAnsi="Times New Roman"/>
          <w:szCs w:val="24"/>
          <w:lang w:val="en-US"/>
        </w:rPr>
        <w:t>colour</w:t>
      </w:r>
      <w:proofErr w:type="spellEnd"/>
      <w:r w:rsidR="00017A3B" w:rsidRPr="008E73BA">
        <w:rPr>
          <w:rFonts w:ascii="Times New Roman" w:hAnsi="Times New Roman"/>
          <w:szCs w:val="24"/>
          <w:lang w:val="en-US"/>
        </w:rPr>
        <w:t xml:space="preserve"> calls forth and is illuminated by all the other </w:t>
      </w:r>
      <w:proofErr w:type="spellStart"/>
      <w:r w:rsidR="00017A3B" w:rsidRPr="008E73BA">
        <w:rPr>
          <w:rFonts w:ascii="Times New Roman" w:hAnsi="Times New Roman"/>
          <w:szCs w:val="24"/>
          <w:lang w:val="en-US"/>
        </w:rPr>
        <w:t>colours</w:t>
      </w:r>
      <w:proofErr w:type="spellEnd"/>
      <w:r w:rsidR="00017A3B" w:rsidRPr="008E73BA">
        <w:rPr>
          <w:rFonts w:ascii="Times New Roman" w:hAnsi="Times New Roman"/>
          <w:szCs w:val="24"/>
          <w:lang w:val="en-US"/>
        </w:rPr>
        <w:t xml:space="preserve"> of the prism. This is simultaneity." </w:t>
      </w:r>
      <w:r w:rsidR="00D337FC" w:rsidRPr="008E73BA">
        <w:rPr>
          <w:rFonts w:ascii="Times New Roman" w:hAnsi="Times New Roman"/>
          <w:szCs w:val="24"/>
          <w:lang w:val="en-US"/>
        </w:rPr>
        <w:t>The</w:t>
      </w:r>
      <w:r w:rsidR="00075884" w:rsidRPr="008E73BA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075884" w:rsidRPr="008E73BA">
        <w:rPr>
          <w:rFonts w:ascii="Times New Roman" w:hAnsi="Times New Roman"/>
          <w:szCs w:val="24"/>
          <w:lang w:val="en-US"/>
        </w:rPr>
        <w:t>affect</w:t>
      </w:r>
      <w:proofErr w:type="spellEnd"/>
      <w:r w:rsidR="00075884" w:rsidRPr="008E73BA">
        <w:rPr>
          <w:rFonts w:ascii="Times New Roman" w:hAnsi="Times New Roman"/>
          <w:szCs w:val="24"/>
          <w:lang w:val="en-US"/>
        </w:rPr>
        <w:t xml:space="preserve"> of </w:t>
      </w:r>
      <w:r w:rsidR="00D337FC" w:rsidRPr="008E73BA">
        <w:rPr>
          <w:rFonts w:ascii="Times New Roman" w:hAnsi="Times New Roman"/>
          <w:szCs w:val="24"/>
          <w:lang w:val="en-US"/>
        </w:rPr>
        <w:t xml:space="preserve">optical vibration and </w:t>
      </w:r>
      <w:r w:rsidR="00075884" w:rsidRPr="008E73BA">
        <w:rPr>
          <w:rFonts w:ascii="Times New Roman" w:hAnsi="Times New Roman"/>
          <w:szCs w:val="24"/>
          <w:lang w:val="en-US"/>
        </w:rPr>
        <w:t>simultaneous fluctuation</w:t>
      </w:r>
      <w:r w:rsidR="008F3127" w:rsidRPr="008E73BA">
        <w:rPr>
          <w:rFonts w:ascii="Times New Roman" w:hAnsi="Times New Roman"/>
          <w:szCs w:val="24"/>
          <w:lang w:val="en-US"/>
        </w:rPr>
        <w:t xml:space="preserve"> </w:t>
      </w:r>
      <w:r w:rsidR="00D337FC" w:rsidRPr="008E73BA">
        <w:rPr>
          <w:rFonts w:ascii="Times New Roman" w:hAnsi="Times New Roman"/>
          <w:szCs w:val="24"/>
          <w:lang w:val="en-US"/>
        </w:rPr>
        <w:t xml:space="preserve">was </w:t>
      </w:r>
      <w:r w:rsidR="00017A3B" w:rsidRPr="008E73BA">
        <w:rPr>
          <w:rFonts w:ascii="Times New Roman" w:hAnsi="Times New Roman"/>
          <w:szCs w:val="24"/>
          <w:lang w:val="en-US"/>
        </w:rPr>
        <w:t xml:space="preserve">considered </w:t>
      </w:r>
      <w:r w:rsidR="00D337FC" w:rsidRPr="008E73BA">
        <w:rPr>
          <w:rFonts w:ascii="Times New Roman" w:hAnsi="Times New Roman"/>
          <w:szCs w:val="24"/>
          <w:lang w:val="en-US"/>
        </w:rPr>
        <w:t>analogous</w:t>
      </w:r>
      <w:r w:rsidR="008F3127" w:rsidRPr="008E73BA">
        <w:rPr>
          <w:rFonts w:ascii="Times New Roman" w:hAnsi="Times New Roman"/>
          <w:szCs w:val="24"/>
          <w:lang w:val="en-US"/>
        </w:rPr>
        <w:t xml:space="preserve"> to th</w:t>
      </w:r>
      <w:r w:rsidR="00075884" w:rsidRPr="008E73BA">
        <w:rPr>
          <w:rFonts w:ascii="Times New Roman" w:hAnsi="Times New Roman"/>
          <w:szCs w:val="24"/>
          <w:lang w:val="en-US"/>
        </w:rPr>
        <w:t xml:space="preserve">e </w:t>
      </w:r>
      <w:r w:rsidR="00075884" w:rsidRPr="008E73BA">
        <w:rPr>
          <w:rFonts w:ascii="Times New Roman" w:hAnsi="Times New Roman"/>
          <w:szCs w:val="24"/>
        </w:rPr>
        <w:t>electromagnetic</w:t>
      </w:r>
      <w:r w:rsidR="00017A3B" w:rsidRPr="008E73BA">
        <w:rPr>
          <w:rFonts w:ascii="Times New Roman" w:hAnsi="Times New Roman"/>
          <w:szCs w:val="24"/>
        </w:rPr>
        <w:t xml:space="preserve"> pulsations</w:t>
      </w:r>
      <w:r w:rsidR="008F3127" w:rsidRPr="008E73BA">
        <w:rPr>
          <w:rFonts w:ascii="Times New Roman" w:hAnsi="Times New Roman"/>
          <w:szCs w:val="24"/>
          <w:lang w:val="en-US"/>
        </w:rPr>
        <w:t xml:space="preserve"> experienced in the modern French metropolis dominated by the Eiffel Tower</w:t>
      </w:r>
      <w:r w:rsidR="009411E5" w:rsidRPr="008E73BA">
        <w:rPr>
          <w:rFonts w:ascii="Times New Roman" w:hAnsi="Times New Roman"/>
          <w:szCs w:val="24"/>
          <w:lang w:val="en-US"/>
        </w:rPr>
        <w:t xml:space="preserve"> with its wireless transmitters</w:t>
      </w:r>
      <w:r w:rsidR="008F3127" w:rsidRPr="008E73BA">
        <w:rPr>
          <w:rFonts w:ascii="Times New Roman" w:hAnsi="Times New Roman"/>
          <w:szCs w:val="24"/>
          <w:lang w:val="en-US"/>
        </w:rPr>
        <w:t xml:space="preserve"> − an icon featuring in so many of </w:t>
      </w:r>
      <w:r w:rsidR="00017A3B" w:rsidRPr="008E73BA">
        <w:rPr>
          <w:rFonts w:ascii="Times New Roman" w:hAnsi="Times New Roman"/>
          <w:szCs w:val="24"/>
          <w:lang w:val="en-US"/>
        </w:rPr>
        <w:t>Delaunay's</w:t>
      </w:r>
      <w:r w:rsidR="008F3127" w:rsidRPr="008E73BA">
        <w:rPr>
          <w:rFonts w:ascii="Times New Roman" w:hAnsi="Times New Roman"/>
          <w:szCs w:val="24"/>
          <w:lang w:val="en-US"/>
        </w:rPr>
        <w:t xml:space="preserve"> paintings, particularly </w:t>
      </w:r>
      <w:r w:rsidR="008F3127" w:rsidRPr="008E73BA">
        <w:rPr>
          <w:rFonts w:ascii="Times New Roman" w:hAnsi="Times New Roman"/>
          <w:i/>
          <w:szCs w:val="24"/>
          <w:lang w:val="en-US"/>
        </w:rPr>
        <w:t xml:space="preserve">Les </w:t>
      </w:r>
      <w:proofErr w:type="spellStart"/>
      <w:r w:rsidR="008F3127" w:rsidRPr="008E73BA">
        <w:rPr>
          <w:rFonts w:ascii="Times New Roman" w:hAnsi="Times New Roman"/>
          <w:i/>
          <w:szCs w:val="24"/>
          <w:lang w:val="en-US"/>
        </w:rPr>
        <w:t>Fenêtres</w:t>
      </w:r>
      <w:proofErr w:type="spellEnd"/>
      <w:r w:rsidR="008F3127" w:rsidRPr="008E73BA">
        <w:rPr>
          <w:rFonts w:ascii="Times New Roman" w:hAnsi="Times New Roman"/>
          <w:i/>
          <w:szCs w:val="24"/>
          <w:lang w:val="en-US"/>
        </w:rPr>
        <w:t xml:space="preserve">. </w:t>
      </w:r>
      <w:proofErr w:type="spellStart"/>
      <w:proofErr w:type="gramStart"/>
      <w:r w:rsidR="008F3127" w:rsidRPr="008E73BA">
        <w:rPr>
          <w:rFonts w:ascii="Times New Roman" w:hAnsi="Times New Roman"/>
          <w:i/>
          <w:szCs w:val="24"/>
          <w:lang w:val="en-US"/>
        </w:rPr>
        <w:t>Simultanéité</w:t>
      </w:r>
      <w:proofErr w:type="spellEnd"/>
      <w:r w:rsidR="008F3127" w:rsidRPr="008E73BA">
        <w:rPr>
          <w:rFonts w:ascii="Times New Roman" w:hAnsi="Times New Roman"/>
          <w:i/>
          <w:szCs w:val="24"/>
          <w:lang w:val="en-US"/>
        </w:rPr>
        <w:t>.</w:t>
      </w:r>
      <w:proofErr w:type="gramEnd"/>
      <w:r w:rsidR="008F3127" w:rsidRPr="008E73BA">
        <w:rPr>
          <w:rFonts w:ascii="Times New Roman" w:hAnsi="Times New Roman"/>
          <w:i/>
          <w:szCs w:val="24"/>
          <w:lang w:val="en-US"/>
        </w:rPr>
        <w:t xml:space="preserve"> </w:t>
      </w:r>
      <w:proofErr w:type="gramStart"/>
      <w:r w:rsidR="008F3127" w:rsidRPr="008E73BA">
        <w:rPr>
          <w:rFonts w:ascii="Times New Roman" w:hAnsi="Times New Roman"/>
          <w:i/>
          <w:szCs w:val="24"/>
          <w:lang w:val="en-US"/>
        </w:rPr>
        <w:t>Ville.</w:t>
      </w:r>
      <w:proofErr w:type="gramEnd"/>
      <w:r w:rsidR="008F3127" w:rsidRPr="008E73BA">
        <w:rPr>
          <w:rFonts w:ascii="Times New Roman" w:hAnsi="Times New Roman"/>
          <w:i/>
          <w:szCs w:val="24"/>
          <w:lang w:val="en-US"/>
        </w:rPr>
        <w:t xml:space="preserve"> </w:t>
      </w:r>
      <w:r w:rsidR="00017A3B" w:rsidRPr="008E73BA">
        <w:rPr>
          <w:rFonts w:ascii="Times New Roman" w:hAnsi="Times New Roman"/>
          <w:szCs w:val="24"/>
          <w:lang w:val="en-US"/>
        </w:rPr>
        <w:t>Galvaniz</w:t>
      </w:r>
      <w:r w:rsidR="00D337FC" w:rsidRPr="008E73BA">
        <w:rPr>
          <w:rFonts w:ascii="Times New Roman" w:hAnsi="Times New Roman"/>
          <w:szCs w:val="24"/>
          <w:lang w:val="en-US"/>
        </w:rPr>
        <w:t>ed by</w:t>
      </w:r>
      <w:r w:rsidR="00535FE0" w:rsidRPr="008E73BA">
        <w:rPr>
          <w:rFonts w:ascii="Times New Roman" w:hAnsi="Times New Roman"/>
          <w:szCs w:val="24"/>
          <w:lang w:val="en-US"/>
        </w:rPr>
        <w:t xml:space="preserve"> the </w:t>
      </w:r>
      <w:r w:rsidR="00017A3B" w:rsidRPr="008E73BA">
        <w:rPr>
          <w:rFonts w:ascii="Times New Roman" w:hAnsi="Times New Roman"/>
          <w:szCs w:val="24"/>
          <w:lang w:val="en-US"/>
        </w:rPr>
        <w:t>precedents set</w:t>
      </w:r>
      <w:r w:rsidR="00535FE0" w:rsidRPr="008E73BA">
        <w:rPr>
          <w:rFonts w:ascii="Times New Roman" w:hAnsi="Times New Roman"/>
          <w:szCs w:val="24"/>
          <w:lang w:val="en-US"/>
        </w:rPr>
        <w:t xml:space="preserve"> by </w:t>
      </w:r>
      <w:proofErr w:type="spellStart"/>
      <w:r w:rsidR="00535FE0" w:rsidRPr="008E73BA">
        <w:rPr>
          <w:rFonts w:ascii="Times New Roman" w:hAnsi="Times New Roman"/>
          <w:szCs w:val="24"/>
          <w:lang w:val="en-US"/>
        </w:rPr>
        <w:t>Kupka</w:t>
      </w:r>
      <w:proofErr w:type="spellEnd"/>
      <w:r w:rsidR="00DC6C6C" w:rsidRPr="008E73BA">
        <w:rPr>
          <w:rFonts w:ascii="Times New Roman" w:hAnsi="Times New Roman"/>
          <w:szCs w:val="24"/>
          <w:lang w:val="en-US"/>
        </w:rPr>
        <w:t>, Léger</w:t>
      </w:r>
      <w:r w:rsidR="00535FE0" w:rsidRPr="008E73BA">
        <w:rPr>
          <w:rFonts w:ascii="Times New Roman" w:hAnsi="Times New Roman"/>
          <w:szCs w:val="24"/>
          <w:lang w:val="en-US"/>
        </w:rPr>
        <w:t xml:space="preserve"> and Kandinsky's </w:t>
      </w:r>
      <w:r w:rsidR="00535FE0" w:rsidRPr="008E73BA">
        <w:rPr>
          <w:rFonts w:ascii="Times New Roman" w:hAnsi="Times New Roman"/>
          <w:i/>
          <w:szCs w:val="24"/>
          <w:lang w:val="en-US"/>
        </w:rPr>
        <w:t>Improvisation</w:t>
      </w:r>
      <w:r w:rsidR="00D337FC" w:rsidRPr="008E73BA">
        <w:rPr>
          <w:rFonts w:ascii="Times New Roman" w:hAnsi="Times New Roman"/>
          <w:i/>
          <w:szCs w:val="24"/>
          <w:lang w:val="en-US"/>
        </w:rPr>
        <w:t>s</w:t>
      </w:r>
      <w:r w:rsidR="00535FE0" w:rsidRPr="008E73BA">
        <w:rPr>
          <w:rFonts w:ascii="Times New Roman" w:hAnsi="Times New Roman"/>
          <w:i/>
          <w:szCs w:val="24"/>
          <w:lang w:val="en-US"/>
        </w:rPr>
        <w:t xml:space="preserve">, </w:t>
      </w:r>
      <w:r w:rsidR="009E7EFB">
        <w:rPr>
          <w:rFonts w:ascii="Times New Roman" w:hAnsi="Times New Roman"/>
          <w:szCs w:val="24"/>
          <w:lang w:val="en-US"/>
        </w:rPr>
        <w:t>as well</w:t>
      </w:r>
      <w:r>
        <w:rPr>
          <w:rFonts w:ascii="Times New Roman" w:hAnsi="Times New Roman"/>
          <w:szCs w:val="24"/>
          <w:lang w:val="en-US"/>
        </w:rPr>
        <w:t xml:space="preserve"> as </w:t>
      </w:r>
      <w:r w:rsidR="009E7EFB">
        <w:rPr>
          <w:rFonts w:ascii="Times New Roman" w:hAnsi="Times New Roman"/>
          <w:szCs w:val="24"/>
          <w:lang w:val="en-US"/>
        </w:rPr>
        <w:t xml:space="preserve">the </w:t>
      </w:r>
      <w:r w:rsidR="00FF37CA">
        <w:rPr>
          <w:rFonts w:ascii="Times New Roman" w:hAnsi="Times New Roman"/>
          <w:szCs w:val="24"/>
          <w:lang w:val="en-US"/>
        </w:rPr>
        <w:t xml:space="preserve">burgeoning </w:t>
      </w:r>
      <w:r w:rsidR="0063314F">
        <w:rPr>
          <w:rFonts w:ascii="Times New Roman" w:hAnsi="Times New Roman"/>
          <w:szCs w:val="24"/>
          <w:lang w:val="en-US"/>
        </w:rPr>
        <w:t xml:space="preserve">French </w:t>
      </w:r>
      <w:r w:rsidR="009E7EFB">
        <w:rPr>
          <w:rFonts w:ascii="Times New Roman" w:hAnsi="Times New Roman"/>
          <w:szCs w:val="24"/>
          <w:lang w:val="en-US"/>
        </w:rPr>
        <w:t>culture of heliotherapy</w:t>
      </w:r>
      <w:r w:rsidR="00FF37CA">
        <w:rPr>
          <w:rFonts w:ascii="Times New Roman" w:hAnsi="Times New Roman"/>
          <w:szCs w:val="24"/>
          <w:lang w:val="en-US"/>
        </w:rPr>
        <w:t xml:space="preserve"> to regenerate organisms, </w:t>
      </w:r>
      <w:r w:rsidR="00535FE0" w:rsidRPr="008E73BA">
        <w:rPr>
          <w:rFonts w:ascii="Times New Roman" w:hAnsi="Times New Roman"/>
          <w:szCs w:val="24"/>
          <w:lang w:val="en-US"/>
        </w:rPr>
        <w:t xml:space="preserve">Delaunay detached </w:t>
      </w:r>
      <w:proofErr w:type="spellStart"/>
      <w:r w:rsidR="00535FE0" w:rsidRPr="008E73BA">
        <w:rPr>
          <w:rFonts w:ascii="Times New Roman" w:hAnsi="Times New Roman"/>
          <w:szCs w:val="24"/>
          <w:lang w:val="en-US"/>
        </w:rPr>
        <w:t>colour</w:t>
      </w:r>
      <w:proofErr w:type="spellEnd"/>
      <w:r w:rsidR="00535FE0" w:rsidRPr="008E73BA">
        <w:rPr>
          <w:rFonts w:ascii="Times New Roman" w:hAnsi="Times New Roman"/>
          <w:szCs w:val="24"/>
          <w:lang w:val="en-US"/>
        </w:rPr>
        <w:t xml:space="preserve"> from objects in </w:t>
      </w:r>
      <w:proofErr w:type="spellStart"/>
      <w:r w:rsidR="00535FE0" w:rsidRPr="008E73BA">
        <w:rPr>
          <w:rFonts w:ascii="Times New Roman" w:hAnsi="Times New Roman"/>
          <w:i/>
          <w:szCs w:val="24"/>
          <w:lang w:val="en-US"/>
        </w:rPr>
        <w:t>Formes</w:t>
      </w:r>
      <w:proofErr w:type="spellEnd"/>
      <w:r w:rsidR="00535FE0" w:rsidRPr="008E73BA">
        <w:rPr>
          <w:rFonts w:ascii="Times New Roman" w:hAnsi="Times New Roman"/>
          <w:i/>
          <w:szCs w:val="24"/>
          <w:lang w:val="en-US"/>
        </w:rPr>
        <w:t xml:space="preserve"> </w:t>
      </w:r>
      <w:proofErr w:type="spellStart"/>
      <w:r w:rsidR="00535FE0" w:rsidRPr="008E73BA">
        <w:rPr>
          <w:rFonts w:ascii="Times New Roman" w:hAnsi="Times New Roman"/>
          <w:i/>
          <w:szCs w:val="24"/>
          <w:lang w:val="en-US"/>
        </w:rPr>
        <w:t>Circulaires</w:t>
      </w:r>
      <w:proofErr w:type="spellEnd"/>
      <w:r w:rsidR="00017A3B" w:rsidRPr="008E73BA">
        <w:rPr>
          <w:rFonts w:ascii="Times New Roman" w:hAnsi="Times New Roman"/>
          <w:i/>
          <w:szCs w:val="24"/>
          <w:lang w:val="en-US"/>
        </w:rPr>
        <w:t xml:space="preserve">, </w:t>
      </w:r>
      <w:r w:rsidR="00017A3B" w:rsidRPr="008E73BA">
        <w:rPr>
          <w:rFonts w:ascii="Times New Roman" w:hAnsi="Times New Roman"/>
          <w:szCs w:val="24"/>
          <w:lang w:val="en-US"/>
        </w:rPr>
        <w:t>abandoning</w:t>
      </w:r>
      <w:r w:rsidR="009411E5" w:rsidRPr="008E73BA">
        <w:rPr>
          <w:rFonts w:ascii="Times New Roman" w:hAnsi="Times New Roman"/>
          <w:szCs w:val="24"/>
          <w:lang w:val="en-US"/>
        </w:rPr>
        <w:t xml:space="preserve"> gravitation for circular movements of light</w:t>
      </w:r>
      <w:r w:rsidR="00933D4C" w:rsidRPr="008E73BA">
        <w:rPr>
          <w:rFonts w:ascii="Times New Roman" w:hAnsi="Times New Roman"/>
          <w:szCs w:val="24"/>
          <w:lang w:val="en-US"/>
        </w:rPr>
        <w:t xml:space="preserve"> or "halos" as he called them</w:t>
      </w:r>
      <w:r w:rsidR="009411E5" w:rsidRPr="008E73BA">
        <w:rPr>
          <w:rFonts w:ascii="Times New Roman" w:hAnsi="Times New Roman"/>
          <w:szCs w:val="24"/>
          <w:lang w:val="en-US"/>
        </w:rPr>
        <w:t xml:space="preserve"> epitomized by the sun</w:t>
      </w:r>
      <w:r w:rsidR="00933D4C" w:rsidRPr="008E73BA">
        <w:rPr>
          <w:rFonts w:ascii="Times New Roman" w:hAnsi="Times New Roman"/>
          <w:szCs w:val="24"/>
          <w:lang w:val="en-US"/>
        </w:rPr>
        <w:t xml:space="preserve"> and the moon. Increasingly convinced that the rhythms </w:t>
      </w:r>
      <w:r w:rsidR="004D5687" w:rsidRPr="008E73BA">
        <w:rPr>
          <w:rFonts w:ascii="Times New Roman" w:hAnsi="Times New Roman"/>
          <w:szCs w:val="24"/>
          <w:lang w:val="en-US"/>
        </w:rPr>
        <w:t>animating the earth</w:t>
      </w:r>
      <w:r w:rsidR="00933D4C" w:rsidRPr="008E73BA">
        <w:rPr>
          <w:rFonts w:ascii="Times New Roman" w:hAnsi="Times New Roman"/>
          <w:szCs w:val="24"/>
          <w:lang w:val="en-US"/>
        </w:rPr>
        <w:t xml:space="preserve"> were circular, his</w:t>
      </w:r>
      <w:r w:rsidR="00C95D40" w:rsidRPr="008E73BA">
        <w:rPr>
          <w:rFonts w:ascii="Times New Roman" w:hAnsi="Times New Roman"/>
          <w:szCs w:val="24"/>
          <w:lang w:val="en-US"/>
        </w:rPr>
        <w:t xml:space="preserve"> five foot</w:t>
      </w:r>
      <w:r w:rsidR="00933D4C" w:rsidRPr="008E73BA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4D5687" w:rsidRPr="008E73BA">
        <w:rPr>
          <w:rFonts w:ascii="Times New Roman" w:hAnsi="Times New Roman"/>
          <w:i/>
          <w:szCs w:val="24"/>
          <w:lang w:val="en-US"/>
        </w:rPr>
        <w:t>Disque</w:t>
      </w:r>
      <w:proofErr w:type="spellEnd"/>
      <w:r w:rsidR="00017A3B" w:rsidRPr="008E73BA">
        <w:rPr>
          <w:rFonts w:ascii="Times New Roman" w:hAnsi="Times New Roman"/>
          <w:i/>
          <w:szCs w:val="24"/>
          <w:lang w:val="en-US"/>
        </w:rPr>
        <w:t xml:space="preserve"> </w:t>
      </w:r>
      <w:proofErr w:type="spellStart"/>
      <w:r w:rsidR="00017A3B" w:rsidRPr="008E73BA">
        <w:rPr>
          <w:rFonts w:ascii="Times New Roman" w:hAnsi="Times New Roman"/>
          <w:i/>
          <w:szCs w:val="24"/>
          <w:lang w:val="en-US"/>
        </w:rPr>
        <w:t>Simultané</w:t>
      </w:r>
      <w:proofErr w:type="spellEnd"/>
      <w:r w:rsidR="00017A3B" w:rsidRPr="008E73BA">
        <w:rPr>
          <w:rFonts w:ascii="Times New Roman" w:hAnsi="Times New Roman"/>
          <w:i/>
          <w:szCs w:val="24"/>
          <w:lang w:val="en-US"/>
        </w:rPr>
        <w:t xml:space="preserve"> </w:t>
      </w:r>
      <w:r w:rsidR="00017A3B" w:rsidRPr="008E73BA">
        <w:rPr>
          <w:rFonts w:ascii="Times New Roman" w:hAnsi="Times New Roman"/>
          <w:szCs w:val="24"/>
          <w:lang w:val="en-US"/>
        </w:rPr>
        <w:t xml:space="preserve">− also called </w:t>
      </w:r>
      <w:r w:rsidR="00017A3B" w:rsidRPr="008E73BA">
        <w:rPr>
          <w:rFonts w:ascii="Times New Roman" w:hAnsi="Times New Roman"/>
          <w:i/>
          <w:szCs w:val="24"/>
          <w:lang w:val="en-US"/>
        </w:rPr>
        <w:t xml:space="preserve">Le Premier </w:t>
      </w:r>
      <w:proofErr w:type="spellStart"/>
      <w:r w:rsidR="00017A3B" w:rsidRPr="008E73BA">
        <w:rPr>
          <w:rFonts w:ascii="Times New Roman" w:hAnsi="Times New Roman"/>
          <w:i/>
          <w:szCs w:val="24"/>
          <w:lang w:val="en-US"/>
        </w:rPr>
        <w:t>Disque</w:t>
      </w:r>
      <w:proofErr w:type="spellEnd"/>
      <w:r w:rsidR="00017A3B" w:rsidRPr="008E73BA">
        <w:rPr>
          <w:rFonts w:ascii="Times New Roman" w:hAnsi="Times New Roman"/>
          <w:i/>
          <w:szCs w:val="24"/>
          <w:lang w:val="en-US"/>
        </w:rPr>
        <w:t xml:space="preserve"> </w:t>
      </w:r>
      <w:r w:rsidR="00017A3B" w:rsidRPr="008E73BA">
        <w:rPr>
          <w:rFonts w:ascii="Times New Roman" w:hAnsi="Times New Roman"/>
          <w:szCs w:val="24"/>
          <w:lang w:val="en-US"/>
        </w:rPr>
        <w:t xml:space="preserve">− </w:t>
      </w:r>
      <w:del w:id="18" w:author="Danielle Child" w:date="2014-06-27T10:59:00Z">
        <w:r w:rsidR="00017A3B" w:rsidRPr="008E73BA" w:rsidDel="007E57C9">
          <w:rPr>
            <w:rFonts w:ascii="Times New Roman" w:hAnsi="Times New Roman"/>
            <w:szCs w:val="24"/>
            <w:lang w:val="en-US"/>
          </w:rPr>
          <w:delText>(Figure</w:delText>
        </w:r>
        <w:r w:rsidR="00C3216F" w:rsidRPr="008E73BA" w:rsidDel="007E57C9">
          <w:rPr>
            <w:rFonts w:ascii="Times New Roman" w:hAnsi="Times New Roman"/>
            <w:szCs w:val="24"/>
            <w:lang w:val="en-US"/>
          </w:rPr>
          <w:delText xml:space="preserve"> 5</w:delText>
        </w:r>
        <w:r w:rsidR="00017A3B" w:rsidRPr="008E73BA" w:rsidDel="007E57C9">
          <w:rPr>
            <w:rFonts w:ascii="Times New Roman" w:hAnsi="Times New Roman"/>
            <w:szCs w:val="24"/>
            <w:lang w:val="en-US"/>
          </w:rPr>
          <w:delText xml:space="preserve">) </w:delText>
        </w:r>
      </w:del>
      <w:r w:rsidR="004D5687" w:rsidRPr="008E73BA">
        <w:rPr>
          <w:rFonts w:ascii="Times New Roman" w:hAnsi="Times New Roman"/>
          <w:szCs w:val="24"/>
          <w:lang w:val="en-US"/>
        </w:rPr>
        <w:t>of concentric circles without any reference to natural phenomenon</w:t>
      </w:r>
      <w:r w:rsidR="00B2087C" w:rsidRPr="008E73BA">
        <w:rPr>
          <w:rFonts w:ascii="Times New Roman" w:hAnsi="Times New Roman"/>
          <w:szCs w:val="24"/>
          <w:lang w:val="en-US"/>
        </w:rPr>
        <w:t xml:space="preserve"> </w:t>
      </w:r>
      <w:r w:rsidR="00017A3B" w:rsidRPr="008E73BA">
        <w:rPr>
          <w:rFonts w:ascii="Times New Roman" w:hAnsi="Times New Roman"/>
          <w:szCs w:val="24"/>
          <w:lang w:val="en-US"/>
        </w:rPr>
        <w:t>compelled</w:t>
      </w:r>
      <w:r w:rsidR="004D5687" w:rsidRPr="008E73BA">
        <w:rPr>
          <w:rFonts w:ascii="Times New Roman" w:hAnsi="Times New Roman"/>
          <w:szCs w:val="24"/>
          <w:lang w:val="en-US"/>
        </w:rPr>
        <w:t xml:space="preserve"> the beholder to concentrate on the radiation of </w:t>
      </w:r>
      <w:proofErr w:type="spellStart"/>
      <w:r w:rsidR="004D5687" w:rsidRPr="008E73BA">
        <w:rPr>
          <w:rFonts w:ascii="Times New Roman" w:hAnsi="Times New Roman"/>
          <w:szCs w:val="24"/>
          <w:lang w:val="en-US"/>
        </w:rPr>
        <w:t>colour</w:t>
      </w:r>
      <w:proofErr w:type="spellEnd"/>
      <w:r w:rsidR="004D5687" w:rsidRPr="008E73BA">
        <w:rPr>
          <w:rFonts w:ascii="Times New Roman" w:hAnsi="Times New Roman"/>
          <w:szCs w:val="24"/>
          <w:lang w:val="en-US"/>
        </w:rPr>
        <w:t xml:space="preserve"> </w:t>
      </w:r>
      <w:r w:rsidR="00C95D40" w:rsidRPr="008E73BA">
        <w:rPr>
          <w:rFonts w:ascii="Times New Roman" w:hAnsi="Times New Roman"/>
          <w:szCs w:val="24"/>
          <w:lang w:val="en-US"/>
        </w:rPr>
        <w:t xml:space="preserve">and to </w:t>
      </w:r>
      <w:proofErr w:type="spellStart"/>
      <w:r w:rsidR="00C95D40" w:rsidRPr="008E73BA">
        <w:rPr>
          <w:rFonts w:ascii="Times New Roman" w:hAnsi="Times New Roman"/>
          <w:szCs w:val="24"/>
          <w:lang w:val="en-US"/>
        </w:rPr>
        <w:t>realise</w:t>
      </w:r>
      <w:proofErr w:type="spellEnd"/>
      <w:r w:rsidR="00C95D40" w:rsidRPr="008E73BA">
        <w:rPr>
          <w:rFonts w:ascii="Times New Roman" w:hAnsi="Times New Roman"/>
          <w:szCs w:val="24"/>
          <w:lang w:val="en-US"/>
        </w:rPr>
        <w:t xml:space="preserve"> how, in the words of Delaunay, "all is roundness, sun, earth, horizons, fullness of intense life".</w:t>
      </w:r>
      <w:r w:rsidR="004D5687" w:rsidRPr="008E73BA">
        <w:rPr>
          <w:rFonts w:ascii="Times New Roman" w:hAnsi="Times New Roman"/>
          <w:szCs w:val="24"/>
          <w:lang w:val="en-US"/>
        </w:rPr>
        <w:t xml:space="preserve"> </w:t>
      </w:r>
    </w:p>
    <w:p w14:paraId="5AB4D435" w14:textId="5526D0CF" w:rsidR="00F120AA" w:rsidRPr="008E73BA" w:rsidRDefault="002B0F20" w:rsidP="00AD1395">
      <w:pPr>
        <w:spacing w:before="100" w:beforeAutospacing="1" w:after="100" w:afterAutospacing="1"/>
        <w:jc w:val="both"/>
        <w:rPr>
          <w:rFonts w:ascii="Times New Roman" w:hAnsi="Times New Roman"/>
          <w:szCs w:val="24"/>
          <w:lang w:val="en-US"/>
        </w:rPr>
      </w:pPr>
      <w:r w:rsidRPr="008E73BA">
        <w:rPr>
          <w:rFonts w:ascii="Times New Roman" w:hAnsi="Times New Roman"/>
          <w:szCs w:val="24"/>
          <w:lang w:val="en-US"/>
        </w:rPr>
        <w:t xml:space="preserve">Although </w:t>
      </w:r>
      <w:r w:rsidR="00F120AA" w:rsidRPr="008E73BA">
        <w:rPr>
          <w:rFonts w:ascii="Times New Roman" w:hAnsi="Times New Roman"/>
          <w:szCs w:val="24"/>
          <w:lang w:val="en-US"/>
        </w:rPr>
        <w:t>t</w:t>
      </w:r>
      <w:r w:rsidRPr="008E73BA">
        <w:rPr>
          <w:rFonts w:ascii="Times New Roman" w:hAnsi="Times New Roman"/>
          <w:szCs w:val="24"/>
          <w:lang w:val="en-US"/>
        </w:rPr>
        <w:t xml:space="preserve">he circularity in </w:t>
      </w:r>
      <w:proofErr w:type="spellStart"/>
      <w:r w:rsidRPr="008E73BA">
        <w:rPr>
          <w:rFonts w:ascii="Times New Roman" w:hAnsi="Times New Roman"/>
          <w:szCs w:val="24"/>
          <w:lang w:val="en-US"/>
        </w:rPr>
        <w:t>Picabia's</w:t>
      </w:r>
      <w:proofErr w:type="spellEnd"/>
      <w:r w:rsidRPr="008E73BA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8E73BA">
        <w:rPr>
          <w:rFonts w:ascii="Times New Roman" w:hAnsi="Times New Roman"/>
          <w:i/>
          <w:szCs w:val="24"/>
          <w:lang w:val="en-US"/>
        </w:rPr>
        <w:t>Udnie</w:t>
      </w:r>
      <w:proofErr w:type="spellEnd"/>
      <w:r w:rsidRPr="008E73BA">
        <w:rPr>
          <w:rFonts w:ascii="Times New Roman" w:hAnsi="Times New Roman"/>
          <w:i/>
          <w:szCs w:val="24"/>
          <w:lang w:val="en-US"/>
        </w:rPr>
        <w:t xml:space="preserve"> </w:t>
      </w:r>
      <w:r w:rsidRPr="008E73BA">
        <w:rPr>
          <w:rFonts w:ascii="Times New Roman" w:hAnsi="Times New Roman"/>
          <w:szCs w:val="24"/>
          <w:lang w:val="en-US"/>
        </w:rPr>
        <w:t xml:space="preserve">and </w:t>
      </w:r>
      <w:proofErr w:type="spellStart"/>
      <w:r w:rsidRPr="008E73BA">
        <w:rPr>
          <w:rFonts w:ascii="Times New Roman" w:hAnsi="Times New Roman"/>
          <w:i/>
          <w:szCs w:val="24"/>
          <w:lang w:val="en-US"/>
        </w:rPr>
        <w:t>Edtaonisl</w:t>
      </w:r>
      <w:proofErr w:type="spellEnd"/>
      <w:r w:rsidRPr="008E73BA">
        <w:rPr>
          <w:rFonts w:ascii="Times New Roman" w:hAnsi="Times New Roman"/>
          <w:szCs w:val="24"/>
          <w:lang w:val="en-US"/>
        </w:rPr>
        <w:t xml:space="preserve"> </w:t>
      </w:r>
      <w:r w:rsidR="00ED623E" w:rsidRPr="008E73BA">
        <w:rPr>
          <w:rFonts w:ascii="Times New Roman" w:hAnsi="Times New Roman"/>
          <w:szCs w:val="24"/>
          <w:lang w:val="en-US"/>
        </w:rPr>
        <w:t>(Figures</w:t>
      </w:r>
      <w:r w:rsidR="00C3216F" w:rsidRPr="008E73BA">
        <w:rPr>
          <w:rFonts w:ascii="Times New Roman" w:hAnsi="Times New Roman"/>
          <w:szCs w:val="24"/>
          <w:lang w:val="en-US"/>
        </w:rPr>
        <w:t xml:space="preserve"> 6</w:t>
      </w:r>
      <w:r w:rsidR="00AD1395" w:rsidRPr="008E73BA">
        <w:rPr>
          <w:rFonts w:ascii="Times New Roman" w:hAnsi="Times New Roman"/>
          <w:szCs w:val="24"/>
          <w:lang w:val="en-US"/>
        </w:rPr>
        <w:t xml:space="preserve"> and</w:t>
      </w:r>
      <w:r w:rsidR="00ED623E" w:rsidRPr="008E73BA">
        <w:rPr>
          <w:rFonts w:ascii="Times New Roman" w:hAnsi="Times New Roman"/>
          <w:szCs w:val="24"/>
          <w:lang w:val="en-US"/>
        </w:rPr>
        <w:t xml:space="preserve"> </w:t>
      </w:r>
      <w:r w:rsidR="00C3216F" w:rsidRPr="008E73BA">
        <w:rPr>
          <w:rFonts w:ascii="Times New Roman" w:hAnsi="Times New Roman"/>
          <w:szCs w:val="24"/>
          <w:lang w:val="en-US"/>
        </w:rPr>
        <w:t>7</w:t>
      </w:r>
      <w:r w:rsidR="00ED623E" w:rsidRPr="008E73BA">
        <w:rPr>
          <w:rFonts w:ascii="Times New Roman" w:hAnsi="Times New Roman"/>
          <w:szCs w:val="24"/>
          <w:lang w:val="en-US"/>
        </w:rPr>
        <w:t xml:space="preserve">) </w:t>
      </w:r>
      <w:r w:rsidRPr="008E73BA">
        <w:rPr>
          <w:rFonts w:ascii="Times New Roman" w:hAnsi="Times New Roman"/>
          <w:szCs w:val="24"/>
          <w:lang w:val="en-US"/>
        </w:rPr>
        <w:t>that he designated</w:t>
      </w:r>
      <w:r w:rsidR="00ED623E" w:rsidRPr="008E73BA">
        <w:rPr>
          <w:rFonts w:ascii="Times New Roman" w:hAnsi="Times New Roman"/>
          <w:szCs w:val="24"/>
          <w:lang w:val="en-US"/>
        </w:rPr>
        <w:t xml:space="preserve"> as</w:t>
      </w:r>
      <w:r w:rsidRPr="008E73BA">
        <w:rPr>
          <w:rFonts w:ascii="Times New Roman" w:hAnsi="Times New Roman"/>
          <w:szCs w:val="24"/>
          <w:lang w:val="en-US"/>
        </w:rPr>
        <w:t xml:space="preserve"> "pure paintings"</w:t>
      </w:r>
      <w:r w:rsidR="00F120AA" w:rsidRPr="008E73BA">
        <w:rPr>
          <w:rFonts w:ascii="Times New Roman" w:hAnsi="Times New Roman"/>
          <w:szCs w:val="24"/>
          <w:lang w:val="en-US"/>
        </w:rPr>
        <w:t xml:space="preserve"> may seem comparable to Delaunay's </w:t>
      </w:r>
      <w:proofErr w:type="spellStart"/>
      <w:r w:rsidR="00F120AA" w:rsidRPr="008E73BA">
        <w:rPr>
          <w:rFonts w:ascii="Times New Roman" w:hAnsi="Times New Roman"/>
          <w:i/>
          <w:szCs w:val="24"/>
          <w:lang w:val="en-US"/>
        </w:rPr>
        <w:t>Formes</w:t>
      </w:r>
      <w:proofErr w:type="spellEnd"/>
      <w:r w:rsidR="00F120AA" w:rsidRPr="008E73BA">
        <w:rPr>
          <w:rFonts w:ascii="Times New Roman" w:hAnsi="Times New Roman"/>
          <w:i/>
          <w:szCs w:val="24"/>
          <w:lang w:val="en-US"/>
        </w:rPr>
        <w:t xml:space="preserve"> </w:t>
      </w:r>
      <w:proofErr w:type="spellStart"/>
      <w:r w:rsidR="00F120AA" w:rsidRPr="008E73BA">
        <w:rPr>
          <w:rFonts w:ascii="Times New Roman" w:hAnsi="Times New Roman"/>
          <w:i/>
          <w:szCs w:val="24"/>
          <w:lang w:val="en-US"/>
        </w:rPr>
        <w:t>Circulaires</w:t>
      </w:r>
      <w:proofErr w:type="spellEnd"/>
      <w:r w:rsidR="00F120AA" w:rsidRPr="008E73BA">
        <w:rPr>
          <w:rFonts w:ascii="Times New Roman" w:hAnsi="Times New Roman"/>
          <w:i/>
          <w:szCs w:val="24"/>
          <w:lang w:val="en-US"/>
        </w:rPr>
        <w:t xml:space="preserve">, </w:t>
      </w:r>
      <w:r w:rsidR="00F120AA" w:rsidRPr="008E73BA">
        <w:rPr>
          <w:rFonts w:ascii="Times New Roman" w:hAnsi="Times New Roman"/>
          <w:szCs w:val="24"/>
          <w:lang w:val="en-US"/>
        </w:rPr>
        <w:t xml:space="preserve">they arose from his memories of sensations experienced in New York, as well as of the exotic </w:t>
      </w:r>
      <w:r w:rsidR="00FF37CA">
        <w:rPr>
          <w:rFonts w:ascii="Times New Roman" w:hAnsi="Times New Roman"/>
          <w:szCs w:val="24"/>
          <w:lang w:val="en-US"/>
        </w:rPr>
        <w:t xml:space="preserve">French </w:t>
      </w:r>
      <w:r w:rsidR="00F120AA" w:rsidRPr="008E73BA">
        <w:rPr>
          <w:rFonts w:ascii="Times New Roman" w:hAnsi="Times New Roman"/>
          <w:szCs w:val="24"/>
          <w:lang w:val="en-US"/>
        </w:rPr>
        <w:t>dancer</w:t>
      </w:r>
      <w:r w:rsidR="00FF37CA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="00FF37CA">
        <w:rPr>
          <w:rFonts w:ascii="Times New Roman" w:hAnsi="Times New Roman"/>
          <w:szCs w:val="24"/>
          <w:lang w:val="en-US"/>
        </w:rPr>
        <w:t>Stacia</w:t>
      </w:r>
      <w:proofErr w:type="spellEnd"/>
      <w:r w:rsidR="00FF37CA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FF37CA">
        <w:rPr>
          <w:rFonts w:ascii="Times New Roman" w:hAnsi="Times New Roman"/>
          <w:szCs w:val="24"/>
          <w:lang w:val="en-US"/>
        </w:rPr>
        <w:t>Napierkowski</w:t>
      </w:r>
      <w:proofErr w:type="spellEnd"/>
      <w:r w:rsidR="00FF37CA">
        <w:rPr>
          <w:rFonts w:ascii="Times New Roman" w:hAnsi="Times New Roman"/>
          <w:szCs w:val="24"/>
          <w:lang w:val="en-US"/>
        </w:rPr>
        <w:t>,</w:t>
      </w:r>
      <w:r w:rsidR="00F120AA" w:rsidRPr="008E73BA">
        <w:rPr>
          <w:rFonts w:ascii="Times New Roman" w:hAnsi="Times New Roman"/>
          <w:szCs w:val="24"/>
          <w:lang w:val="en-US"/>
        </w:rPr>
        <w:t xml:space="preserve"> and t</w:t>
      </w:r>
      <w:r w:rsidR="00FF37CA">
        <w:rPr>
          <w:rFonts w:ascii="Times New Roman" w:hAnsi="Times New Roman"/>
          <w:szCs w:val="24"/>
          <w:lang w:val="en-US"/>
        </w:rPr>
        <w:t xml:space="preserve">he </w:t>
      </w:r>
      <w:proofErr w:type="spellStart"/>
      <w:r w:rsidR="00FF37CA">
        <w:rPr>
          <w:rFonts w:ascii="Times New Roman" w:hAnsi="Times New Roman"/>
          <w:szCs w:val="24"/>
          <w:lang w:val="en-US"/>
        </w:rPr>
        <w:t>perving</w:t>
      </w:r>
      <w:proofErr w:type="spellEnd"/>
      <w:r w:rsidR="00FF37CA">
        <w:rPr>
          <w:rFonts w:ascii="Times New Roman" w:hAnsi="Times New Roman"/>
          <w:szCs w:val="24"/>
          <w:lang w:val="en-US"/>
        </w:rPr>
        <w:t xml:space="preserve"> prelate </w:t>
      </w:r>
      <w:r w:rsidR="00FA3909">
        <w:rPr>
          <w:rFonts w:ascii="Times New Roman" w:hAnsi="Times New Roman"/>
          <w:szCs w:val="24"/>
          <w:lang w:val="en-US"/>
        </w:rPr>
        <w:t xml:space="preserve">he encountered </w:t>
      </w:r>
      <w:r w:rsidR="00FF37CA">
        <w:rPr>
          <w:rFonts w:ascii="Times New Roman" w:hAnsi="Times New Roman"/>
          <w:szCs w:val="24"/>
          <w:lang w:val="en-US"/>
        </w:rPr>
        <w:t>on the ocean-</w:t>
      </w:r>
      <w:r w:rsidR="00F120AA" w:rsidRPr="008E73BA">
        <w:rPr>
          <w:rFonts w:ascii="Times New Roman" w:hAnsi="Times New Roman"/>
          <w:szCs w:val="24"/>
          <w:lang w:val="en-US"/>
        </w:rPr>
        <w:t xml:space="preserve">liner </w:t>
      </w:r>
      <w:r w:rsidR="00FA3909">
        <w:rPr>
          <w:rFonts w:ascii="Times New Roman" w:hAnsi="Times New Roman"/>
          <w:szCs w:val="24"/>
          <w:lang w:val="en-US"/>
        </w:rPr>
        <w:t>going</w:t>
      </w:r>
      <w:r w:rsidR="00F120AA" w:rsidRPr="008E73BA">
        <w:rPr>
          <w:rFonts w:ascii="Times New Roman" w:hAnsi="Times New Roman"/>
          <w:szCs w:val="24"/>
          <w:lang w:val="en-US"/>
        </w:rPr>
        <w:t xml:space="preserve"> there. </w:t>
      </w:r>
      <w:r w:rsidR="00FF37CA">
        <w:rPr>
          <w:rFonts w:ascii="Times New Roman" w:hAnsi="Times New Roman"/>
          <w:szCs w:val="24"/>
          <w:lang w:val="en-US"/>
        </w:rPr>
        <w:t xml:space="preserve">Instead of </w:t>
      </w:r>
      <w:r w:rsidR="0063314F">
        <w:rPr>
          <w:rFonts w:ascii="Times New Roman" w:hAnsi="Times New Roman"/>
          <w:szCs w:val="24"/>
          <w:lang w:val="en-US"/>
        </w:rPr>
        <w:t xml:space="preserve">creating </w:t>
      </w:r>
      <w:proofErr w:type="spellStart"/>
      <w:r w:rsidR="00FF37CA">
        <w:rPr>
          <w:rFonts w:ascii="Times New Roman" w:hAnsi="Times New Roman"/>
          <w:szCs w:val="24"/>
          <w:lang w:val="en-US"/>
        </w:rPr>
        <w:t>colour</w:t>
      </w:r>
      <w:proofErr w:type="spellEnd"/>
      <w:r w:rsidR="00FF37CA">
        <w:rPr>
          <w:rFonts w:ascii="Times New Roman" w:hAnsi="Times New Roman"/>
          <w:szCs w:val="24"/>
          <w:lang w:val="en-US"/>
        </w:rPr>
        <w:t xml:space="preserve"> simultaneity, </w:t>
      </w:r>
      <w:proofErr w:type="spellStart"/>
      <w:r w:rsidR="0063314F">
        <w:rPr>
          <w:rFonts w:ascii="Times New Roman" w:hAnsi="Times New Roman"/>
          <w:szCs w:val="24"/>
          <w:lang w:val="en-US"/>
        </w:rPr>
        <w:t>Picabia</w:t>
      </w:r>
      <w:proofErr w:type="spellEnd"/>
      <w:r w:rsidR="0063314F">
        <w:rPr>
          <w:rFonts w:ascii="Times New Roman" w:hAnsi="Times New Roman"/>
          <w:szCs w:val="24"/>
          <w:lang w:val="en-US"/>
        </w:rPr>
        <w:t xml:space="preserve"> deployed </w:t>
      </w:r>
      <w:proofErr w:type="spellStart"/>
      <w:r w:rsidR="0063314F">
        <w:rPr>
          <w:rFonts w:ascii="Times New Roman" w:hAnsi="Times New Roman"/>
          <w:szCs w:val="24"/>
          <w:lang w:val="en-US"/>
        </w:rPr>
        <w:t>colour</w:t>
      </w:r>
      <w:proofErr w:type="spellEnd"/>
      <w:r w:rsidR="0063314F">
        <w:rPr>
          <w:rFonts w:ascii="Times New Roman" w:hAnsi="Times New Roman"/>
          <w:szCs w:val="24"/>
          <w:lang w:val="en-US"/>
        </w:rPr>
        <w:t xml:space="preserve"> associatively, the dominant blue-green </w:t>
      </w:r>
      <w:proofErr w:type="spellStart"/>
      <w:r w:rsidR="0063314F">
        <w:rPr>
          <w:rFonts w:ascii="Times New Roman" w:hAnsi="Times New Roman"/>
          <w:szCs w:val="24"/>
          <w:lang w:val="en-US"/>
        </w:rPr>
        <w:t>colours</w:t>
      </w:r>
      <w:proofErr w:type="spellEnd"/>
      <w:r w:rsidR="001040D3">
        <w:rPr>
          <w:rFonts w:ascii="Times New Roman" w:hAnsi="Times New Roman"/>
          <w:szCs w:val="24"/>
          <w:lang w:val="en-US"/>
        </w:rPr>
        <w:t xml:space="preserve"> of his swaying fragments</w:t>
      </w:r>
      <w:r w:rsidR="0063314F">
        <w:rPr>
          <w:rFonts w:ascii="Times New Roman" w:hAnsi="Times New Roman"/>
          <w:szCs w:val="24"/>
          <w:lang w:val="en-US"/>
        </w:rPr>
        <w:t xml:space="preserve"> in </w:t>
      </w:r>
      <w:proofErr w:type="spellStart"/>
      <w:r w:rsidR="0063314F">
        <w:rPr>
          <w:rFonts w:ascii="Times New Roman" w:hAnsi="Times New Roman"/>
          <w:i/>
          <w:szCs w:val="24"/>
          <w:lang w:val="en-US"/>
        </w:rPr>
        <w:t>Udnie</w:t>
      </w:r>
      <w:proofErr w:type="spellEnd"/>
      <w:r w:rsidR="0063314F">
        <w:rPr>
          <w:rFonts w:ascii="Times New Roman" w:hAnsi="Times New Roman"/>
          <w:i/>
          <w:szCs w:val="24"/>
          <w:lang w:val="en-US"/>
        </w:rPr>
        <w:t xml:space="preserve"> </w:t>
      </w:r>
      <w:r w:rsidR="0063314F">
        <w:rPr>
          <w:rFonts w:ascii="Times New Roman" w:hAnsi="Times New Roman"/>
          <w:szCs w:val="24"/>
          <w:lang w:val="en-US"/>
        </w:rPr>
        <w:t>evoking marine experiences</w:t>
      </w:r>
      <w:r w:rsidR="001040D3">
        <w:rPr>
          <w:rFonts w:ascii="Times New Roman" w:hAnsi="Times New Roman"/>
          <w:szCs w:val="24"/>
          <w:lang w:val="en-US"/>
        </w:rPr>
        <w:t xml:space="preserve"> around what made</w:t>
      </w:r>
      <w:r w:rsidR="0063314F">
        <w:rPr>
          <w:rFonts w:ascii="Times New Roman" w:hAnsi="Times New Roman"/>
          <w:szCs w:val="24"/>
          <w:lang w:val="en-US"/>
        </w:rPr>
        <w:t xml:space="preserve"> be the arabesque undulations of the</w:t>
      </w:r>
      <w:r w:rsidR="001040D3">
        <w:rPr>
          <w:rFonts w:ascii="Times New Roman" w:hAnsi="Times New Roman"/>
          <w:szCs w:val="24"/>
          <w:lang w:val="en-US"/>
        </w:rPr>
        <w:t xml:space="preserve"> white and brown, virtually nude, </w:t>
      </w:r>
      <w:proofErr w:type="spellStart"/>
      <w:r w:rsidR="001040D3">
        <w:rPr>
          <w:rFonts w:ascii="Times New Roman" w:hAnsi="Times New Roman"/>
          <w:szCs w:val="24"/>
          <w:lang w:val="en-US"/>
        </w:rPr>
        <w:t>Stacia</w:t>
      </w:r>
      <w:proofErr w:type="spellEnd"/>
      <w:r w:rsidR="001040D3">
        <w:rPr>
          <w:rFonts w:ascii="Times New Roman" w:hAnsi="Times New Roman"/>
          <w:szCs w:val="24"/>
          <w:lang w:val="en-US"/>
        </w:rPr>
        <w:t xml:space="preserve">. Subsequently arrested in New York for indecency, this may have provoked </w:t>
      </w:r>
      <w:proofErr w:type="spellStart"/>
      <w:r w:rsidR="001040D3">
        <w:rPr>
          <w:rFonts w:ascii="Times New Roman" w:hAnsi="Times New Roman"/>
          <w:szCs w:val="24"/>
          <w:lang w:val="en-US"/>
        </w:rPr>
        <w:t>Picabia</w:t>
      </w:r>
      <w:r w:rsidR="00FA3909">
        <w:rPr>
          <w:rFonts w:ascii="Times New Roman" w:hAnsi="Times New Roman"/>
          <w:szCs w:val="24"/>
          <w:lang w:val="en-US"/>
        </w:rPr>
        <w:t>'s</w:t>
      </w:r>
      <w:proofErr w:type="spellEnd"/>
      <w:r w:rsidR="00FA3909">
        <w:rPr>
          <w:rFonts w:ascii="Times New Roman" w:hAnsi="Times New Roman"/>
          <w:szCs w:val="24"/>
          <w:lang w:val="en-US"/>
        </w:rPr>
        <w:t xml:space="preserve"> to entitle</w:t>
      </w:r>
      <w:r w:rsidR="001040D3">
        <w:rPr>
          <w:rFonts w:ascii="Times New Roman" w:hAnsi="Times New Roman"/>
          <w:szCs w:val="24"/>
          <w:lang w:val="en-US"/>
        </w:rPr>
        <w:t xml:space="preserve"> </w:t>
      </w:r>
      <w:r w:rsidR="00FA3909">
        <w:rPr>
          <w:rFonts w:ascii="Times New Roman" w:hAnsi="Times New Roman"/>
          <w:szCs w:val="24"/>
          <w:lang w:val="en-US"/>
        </w:rPr>
        <w:t>his painting</w:t>
      </w:r>
      <w:r w:rsidR="001040D3">
        <w:rPr>
          <w:rFonts w:ascii="Times New Roman" w:hAnsi="Times New Roman"/>
          <w:szCs w:val="24"/>
          <w:lang w:val="en-US"/>
        </w:rPr>
        <w:t xml:space="preserve"> as an anagram of what </w:t>
      </w:r>
      <w:r w:rsidR="00971046">
        <w:rPr>
          <w:rFonts w:ascii="Times New Roman" w:hAnsi="Times New Roman"/>
          <w:szCs w:val="24"/>
          <w:lang w:val="en-US"/>
        </w:rPr>
        <w:t xml:space="preserve">prudish </w:t>
      </w:r>
      <w:r w:rsidR="001040D3">
        <w:rPr>
          <w:rFonts w:ascii="Times New Roman" w:hAnsi="Times New Roman"/>
          <w:szCs w:val="24"/>
          <w:lang w:val="en-US"/>
        </w:rPr>
        <w:t xml:space="preserve">American censors </w:t>
      </w:r>
      <w:r w:rsidR="00971046">
        <w:rPr>
          <w:rFonts w:ascii="Times New Roman" w:hAnsi="Times New Roman"/>
          <w:szCs w:val="24"/>
          <w:lang w:val="en-US"/>
        </w:rPr>
        <w:t>decried as</w:t>
      </w:r>
      <w:r w:rsidR="001040D3">
        <w:rPr>
          <w:rFonts w:ascii="Times New Roman" w:hAnsi="Times New Roman"/>
          <w:szCs w:val="24"/>
          <w:lang w:val="en-US"/>
        </w:rPr>
        <w:t xml:space="preserve"> </w:t>
      </w:r>
      <w:r w:rsidR="001040D3" w:rsidRPr="001040D3">
        <w:rPr>
          <w:rFonts w:ascii="Times New Roman" w:hAnsi="Times New Roman"/>
          <w:i/>
          <w:szCs w:val="24"/>
          <w:lang w:val="en-US"/>
        </w:rPr>
        <w:t>Nudie</w:t>
      </w:r>
      <w:r w:rsidR="00FA3909">
        <w:rPr>
          <w:rFonts w:ascii="Times New Roman" w:hAnsi="Times New Roman"/>
          <w:i/>
          <w:szCs w:val="24"/>
          <w:lang w:val="en-US"/>
        </w:rPr>
        <w:t xml:space="preserve">, </w:t>
      </w:r>
      <w:r w:rsidR="00FA3909">
        <w:rPr>
          <w:rFonts w:ascii="Times New Roman" w:hAnsi="Times New Roman"/>
          <w:szCs w:val="24"/>
          <w:lang w:val="en-US"/>
        </w:rPr>
        <w:t xml:space="preserve">and to print it on the top of </w:t>
      </w:r>
      <w:r w:rsidR="00F56B6C">
        <w:rPr>
          <w:rFonts w:ascii="Times New Roman" w:hAnsi="Times New Roman"/>
          <w:szCs w:val="24"/>
          <w:lang w:val="en-US"/>
        </w:rPr>
        <w:t>his</w:t>
      </w:r>
      <w:r w:rsidR="00FA3909">
        <w:rPr>
          <w:rFonts w:ascii="Times New Roman" w:hAnsi="Times New Roman"/>
          <w:szCs w:val="24"/>
          <w:lang w:val="en-US"/>
        </w:rPr>
        <w:t xml:space="preserve"> canvas</w:t>
      </w:r>
      <w:r w:rsidR="0063314F">
        <w:rPr>
          <w:rFonts w:ascii="Times New Roman" w:hAnsi="Times New Roman"/>
          <w:szCs w:val="24"/>
          <w:lang w:val="en-US"/>
        </w:rPr>
        <w:t xml:space="preserve">. </w:t>
      </w:r>
      <w:r w:rsidR="00971046">
        <w:rPr>
          <w:rFonts w:ascii="Times New Roman" w:hAnsi="Times New Roman"/>
          <w:szCs w:val="24"/>
          <w:lang w:val="en-US"/>
        </w:rPr>
        <w:t>Yet by no means was his painting of this experience</w:t>
      </w:r>
      <w:r w:rsidR="00FA3909">
        <w:rPr>
          <w:rFonts w:ascii="Times New Roman" w:hAnsi="Times New Roman"/>
          <w:szCs w:val="24"/>
          <w:lang w:val="en-US"/>
        </w:rPr>
        <w:t xml:space="preserve"> to be</w:t>
      </w:r>
      <w:r w:rsidR="00971046">
        <w:rPr>
          <w:rFonts w:ascii="Times New Roman" w:hAnsi="Times New Roman"/>
          <w:szCs w:val="24"/>
          <w:lang w:val="en-US"/>
        </w:rPr>
        <w:t xml:space="preserve"> illusionistic, as </w:t>
      </w:r>
      <w:r w:rsidR="00F120AA" w:rsidRPr="008E73BA">
        <w:rPr>
          <w:rFonts w:ascii="Times New Roman" w:hAnsi="Times New Roman"/>
          <w:szCs w:val="24"/>
          <w:lang w:val="en-US"/>
        </w:rPr>
        <w:t>he explained:</w:t>
      </w:r>
    </w:p>
    <w:p w14:paraId="76A9DEDE" w14:textId="756B1378" w:rsidR="002B0F20" w:rsidRPr="008E73BA" w:rsidRDefault="00F120AA" w:rsidP="008E73BA">
      <w:pPr>
        <w:spacing w:before="100" w:beforeAutospacing="1" w:after="100" w:afterAutospacing="1"/>
        <w:ind w:right="586"/>
        <w:jc w:val="both"/>
        <w:rPr>
          <w:rFonts w:ascii="Times New Roman" w:hAnsi="Times New Roman"/>
          <w:szCs w:val="24"/>
          <w:lang w:val="en-US"/>
        </w:rPr>
      </w:pPr>
      <w:r w:rsidRPr="008E73BA">
        <w:rPr>
          <w:rFonts w:ascii="Times New Roman" w:hAnsi="Times New Roman"/>
          <w:i/>
          <w:szCs w:val="24"/>
        </w:rPr>
        <w:tab/>
      </w:r>
      <w:proofErr w:type="spellStart"/>
      <w:r w:rsidRPr="008E73BA">
        <w:rPr>
          <w:rFonts w:ascii="Times New Roman" w:hAnsi="Times New Roman"/>
          <w:i/>
          <w:szCs w:val="24"/>
        </w:rPr>
        <w:t>Udnie</w:t>
      </w:r>
      <w:proofErr w:type="spellEnd"/>
      <w:r w:rsidRPr="008E73BA">
        <w:rPr>
          <w:rFonts w:ascii="Times New Roman" w:hAnsi="Times New Roman"/>
          <w:szCs w:val="24"/>
        </w:rPr>
        <w:t xml:space="preserve"> was no more the portrait of a young girl any more than </w:t>
      </w:r>
      <w:proofErr w:type="spellStart"/>
      <w:r w:rsidRPr="008E73BA">
        <w:rPr>
          <w:rFonts w:ascii="Times New Roman" w:hAnsi="Times New Roman"/>
          <w:i/>
          <w:szCs w:val="24"/>
        </w:rPr>
        <w:t>Edtaonisl</w:t>
      </w:r>
      <w:proofErr w:type="spellEnd"/>
      <w:r w:rsidR="008E73BA">
        <w:rPr>
          <w:rFonts w:ascii="Times New Roman" w:hAnsi="Times New Roman"/>
          <w:szCs w:val="24"/>
        </w:rPr>
        <w:t xml:space="preserve"> was </w:t>
      </w:r>
      <w:r w:rsidR="008E73BA">
        <w:rPr>
          <w:rFonts w:ascii="Times New Roman" w:hAnsi="Times New Roman"/>
          <w:szCs w:val="24"/>
        </w:rPr>
        <w:tab/>
      </w:r>
      <w:r w:rsidRPr="008E73BA">
        <w:rPr>
          <w:rFonts w:ascii="Times New Roman" w:hAnsi="Times New Roman"/>
          <w:szCs w:val="24"/>
        </w:rPr>
        <w:t>the image of a prelate, as they are commonly conce</w:t>
      </w:r>
      <w:r w:rsidR="008E73BA">
        <w:rPr>
          <w:rFonts w:ascii="Times New Roman" w:hAnsi="Times New Roman"/>
          <w:szCs w:val="24"/>
        </w:rPr>
        <w:t xml:space="preserve">ived. These are memories </w:t>
      </w:r>
      <w:r w:rsidR="008E73BA">
        <w:rPr>
          <w:rFonts w:ascii="Times New Roman" w:hAnsi="Times New Roman"/>
          <w:szCs w:val="24"/>
        </w:rPr>
        <w:tab/>
        <w:t xml:space="preserve">of </w:t>
      </w:r>
      <w:r w:rsidRPr="008E73BA">
        <w:rPr>
          <w:rFonts w:ascii="Times New Roman" w:hAnsi="Times New Roman"/>
          <w:szCs w:val="24"/>
        </w:rPr>
        <w:t xml:space="preserve">America, evocations from being there which, when subtly counterpoised </w:t>
      </w:r>
      <w:r w:rsidR="008E73BA">
        <w:rPr>
          <w:rFonts w:ascii="Times New Roman" w:hAnsi="Times New Roman"/>
          <w:szCs w:val="24"/>
        </w:rPr>
        <w:tab/>
        <w:t xml:space="preserve">like </w:t>
      </w:r>
      <w:r w:rsidRPr="008E73BA">
        <w:rPr>
          <w:rFonts w:ascii="Times New Roman" w:hAnsi="Times New Roman"/>
          <w:szCs w:val="24"/>
        </w:rPr>
        <w:t xml:space="preserve">musical harmonies, became representative of an idea, of a nostalgia, of a </w:t>
      </w:r>
      <w:r w:rsidRPr="008E73BA">
        <w:rPr>
          <w:rFonts w:ascii="Times New Roman" w:hAnsi="Times New Roman"/>
          <w:szCs w:val="24"/>
        </w:rPr>
        <w:tab/>
        <w:t>fugitive impression.</w:t>
      </w:r>
      <w:r w:rsidRPr="008E73BA">
        <w:rPr>
          <w:rFonts w:ascii="Times New Roman" w:hAnsi="Times New Roman"/>
          <w:szCs w:val="24"/>
          <w:lang w:val="en-US"/>
        </w:rPr>
        <w:t xml:space="preserve"> </w:t>
      </w:r>
    </w:p>
    <w:p w14:paraId="3B5AFBED" w14:textId="337F2B06" w:rsidR="009A7F02" w:rsidRPr="008E73BA" w:rsidRDefault="00162A31" w:rsidP="00AD1395">
      <w:pPr>
        <w:pStyle w:val="BodyText"/>
        <w:jc w:val="both"/>
        <w:rPr>
          <w:rFonts w:ascii="Times New Roman" w:hAnsi="Times New Roman"/>
          <w:szCs w:val="24"/>
        </w:rPr>
      </w:pPr>
      <w:r w:rsidRPr="008E73BA">
        <w:rPr>
          <w:rFonts w:ascii="Times New Roman" w:hAnsi="Times New Roman"/>
          <w:szCs w:val="24"/>
          <w:lang w:val="en-US"/>
        </w:rPr>
        <w:t>Instead of engaging</w:t>
      </w:r>
      <w:r w:rsidR="00860A4D" w:rsidRPr="008E73BA">
        <w:rPr>
          <w:rFonts w:ascii="Times New Roman" w:hAnsi="Times New Roman"/>
          <w:szCs w:val="24"/>
          <w:lang w:val="en-US"/>
        </w:rPr>
        <w:t xml:space="preserve"> with simultaneity like Léger and Delaunay, </w:t>
      </w:r>
      <w:proofErr w:type="spellStart"/>
      <w:r w:rsidR="00860A4D" w:rsidRPr="008E73BA">
        <w:rPr>
          <w:rFonts w:ascii="Times New Roman" w:hAnsi="Times New Roman"/>
          <w:szCs w:val="24"/>
          <w:lang w:val="en-US"/>
        </w:rPr>
        <w:t>Picabia</w:t>
      </w:r>
      <w:proofErr w:type="spellEnd"/>
      <w:r w:rsidR="00860A4D" w:rsidRPr="008E73BA">
        <w:rPr>
          <w:rFonts w:ascii="Times New Roman" w:hAnsi="Times New Roman"/>
          <w:szCs w:val="24"/>
          <w:lang w:val="en-US"/>
        </w:rPr>
        <w:t xml:space="preserve"> like Duchamp </w:t>
      </w:r>
      <w:r w:rsidRPr="008E73BA">
        <w:rPr>
          <w:rFonts w:ascii="Times New Roman" w:hAnsi="Times New Roman"/>
          <w:szCs w:val="24"/>
          <w:lang w:val="en-US"/>
        </w:rPr>
        <w:t>became</w:t>
      </w:r>
      <w:r w:rsidR="00860A4D" w:rsidRPr="008E73BA">
        <w:rPr>
          <w:rFonts w:ascii="Times New Roman" w:hAnsi="Times New Roman"/>
          <w:szCs w:val="24"/>
          <w:lang w:val="en-US"/>
        </w:rPr>
        <w:t xml:space="preserve"> </w:t>
      </w:r>
      <w:r w:rsidR="00990CF6" w:rsidRPr="008E73BA">
        <w:rPr>
          <w:rFonts w:ascii="Times New Roman" w:hAnsi="Times New Roman"/>
          <w:szCs w:val="24"/>
          <w:lang w:val="en-US"/>
        </w:rPr>
        <w:t xml:space="preserve">more </w:t>
      </w:r>
      <w:r w:rsidR="00860A4D" w:rsidRPr="008E73BA">
        <w:rPr>
          <w:rFonts w:ascii="Times New Roman" w:hAnsi="Times New Roman"/>
          <w:szCs w:val="24"/>
          <w:lang w:val="en-US"/>
        </w:rPr>
        <w:t xml:space="preserve">absorbed by Bergson's concept of memory as an enduring </w:t>
      </w:r>
      <w:r w:rsidR="00FE3B41" w:rsidRPr="008E73BA">
        <w:rPr>
          <w:rFonts w:ascii="Times New Roman" w:hAnsi="Times New Roman"/>
          <w:szCs w:val="24"/>
          <w:lang w:val="en-US"/>
        </w:rPr>
        <w:t>sensation amidst the flux of modern life, as well as</w:t>
      </w:r>
      <w:r w:rsidR="00990CF6" w:rsidRPr="008E73BA">
        <w:rPr>
          <w:rFonts w:ascii="Times New Roman" w:hAnsi="Times New Roman"/>
          <w:szCs w:val="24"/>
          <w:lang w:val="en-US"/>
        </w:rPr>
        <w:t xml:space="preserve"> Henri </w:t>
      </w:r>
      <w:proofErr w:type="spellStart"/>
      <w:r w:rsidR="00990CF6" w:rsidRPr="008E73BA">
        <w:rPr>
          <w:rFonts w:ascii="Times New Roman" w:hAnsi="Times New Roman"/>
          <w:szCs w:val="24"/>
          <w:lang w:val="en-US"/>
        </w:rPr>
        <w:t>Poincaré's</w:t>
      </w:r>
      <w:proofErr w:type="spellEnd"/>
      <w:r w:rsidR="00990CF6" w:rsidRPr="008E73BA">
        <w:rPr>
          <w:rFonts w:ascii="Times New Roman" w:hAnsi="Times New Roman"/>
          <w:szCs w:val="24"/>
          <w:lang w:val="en-US"/>
        </w:rPr>
        <w:t xml:space="preserve"> notion of psycho-physical space arising from body stimuli</w:t>
      </w:r>
      <w:r w:rsidR="00FE3B41" w:rsidRPr="008E73BA">
        <w:rPr>
          <w:rFonts w:ascii="Times New Roman" w:hAnsi="Times New Roman"/>
          <w:szCs w:val="24"/>
          <w:lang w:val="en-US"/>
        </w:rPr>
        <w:t xml:space="preserve"> and Pierre Janet's theory of a new psychology of time</w:t>
      </w:r>
      <w:r w:rsidR="00860A4D" w:rsidRPr="008E73BA">
        <w:rPr>
          <w:rFonts w:ascii="Times New Roman" w:hAnsi="Times New Roman"/>
          <w:szCs w:val="24"/>
          <w:lang w:val="en-US"/>
        </w:rPr>
        <w:t xml:space="preserve">. </w:t>
      </w:r>
      <w:r w:rsidRPr="008E73BA">
        <w:rPr>
          <w:rFonts w:ascii="Times New Roman" w:hAnsi="Times New Roman"/>
          <w:szCs w:val="24"/>
          <w:lang w:val="en-US"/>
        </w:rPr>
        <w:t>Draw</w:t>
      </w:r>
      <w:r w:rsidR="00ED623E" w:rsidRPr="008E73BA">
        <w:rPr>
          <w:rFonts w:ascii="Times New Roman" w:hAnsi="Times New Roman"/>
          <w:szCs w:val="24"/>
          <w:lang w:val="en-US"/>
        </w:rPr>
        <w:t>ing</w:t>
      </w:r>
      <w:r w:rsidRPr="008E73BA">
        <w:rPr>
          <w:rFonts w:ascii="Times New Roman" w:hAnsi="Times New Roman"/>
          <w:szCs w:val="24"/>
          <w:lang w:val="en-US"/>
        </w:rPr>
        <w:t xml:space="preserve"> upon</w:t>
      </w:r>
      <w:r w:rsidR="00ED623E" w:rsidRPr="008E73BA">
        <w:rPr>
          <w:rFonts w:ascii="Times New Roman" w:hAnsi="Times New Roman"/>
          <w:szCs w:val="24"/>
          <w:lang w:val="en-US"/>
        </w:rPr>
        <w:t xml:space="preserve"> the</w:t>
      </w:r>
      <w:r w:rsidR="00F120AA" w:rsidRPr="008E73BA">
        <w:rPr>
          <w:rFonts w:ascii="Times New Roman" w:hAnsi="Times New Roman"/>
          <w:szCs w:val="24"/>
          <w:lang w:val="en-US"/>
        </w:rPr>
        <w:t xml:space="preserve"> </w:t>
      </w:r>
      <w:r w:rsidR="00ED623E" w:rsidRPr="008E73BA">
        <w:rPr>
          <w:rFonts w:ascii="Times New Roman" w:hAnsi="Times New Roman"/>
          <w:szCs w:val="24"/>
          <w:lang w:val="en-US"/>
        </w:rPr>
        <w:t xml:space="preserve">sadistically erotic </w:t>
      </w:r>
      <w:r w:rsidR="00F120AA" w:rsidRPr="008E73BA">
        <w:rPr>
          <w:rFonts w:ascii="Times New Roman" w:hAnsi="Times New Roman"/>
          <w:szCs w:val="24"/>
          <w:lang w:val="en-US"/>
        </w:rPr>
        <w:t>fusion of organic fleshy forms and machine-</w:t>
      </w:r>
      <w:r w:rsidR="00ED623E" w:rsidRPr="008E73BA">
        <w:rPr>
          <w:rFonts w:ascii="Times New Roman" w:hAnsi="Times New Roman"/>
          <w:szCs w:val="24"/>
          <w:lang w:val="en-US"/>
        </w:rPr>
        <w:t>pistons</w:t>
      </w:r>
      <w:r w:rsidR="00D63920" w:rsidRPr="008E73BA">
        <w:rPr>
          <w:rFonts w:ascii="Times New Roman" w:hAnsi="Times New Roman"/>
          <w:szCs w:val="24"/>
          <w:lang w:val="en-US"/>
        </w:rPr>
        <w:t xml:space="preserve"> resonant</w:t>
      </w:r>
      <w:r w:rsidR="00F120AA" w:rsidRPr="008E73BA">
        <w:rPr>
          <w:rFonts w:ascii="Times New Roman" w:hAnsi="Times New Roman"/>
          <w:szCs w:val="24"/>
          <w:lang w:val="en-US"/>
        </w:rPr>
        <w:t xml:space="preserve"> in Duchamp's </w:t>
      </w:r>
      <w:r w:rsidR="00ED623E" w:rsidRPr="008E73BA">
        <w:rPr>
          <w:rFonts w:ascii="Times New Roman" w:hAnsi="Times New Roman"/>
          <w:i/>
          <w:szCs w:val="24"/>
          <w:lang w:val="en-US"/>
        </w:rPr>
        <w:t xml:space="preserve">Le Passage de a </w:t>
      </w:r>
      <w:proofErr w:type="spellStart"/>
      <w:r w:rsidR="00ED623E" w:rsidRPr="008E73BA">
        <w:rPr>
          <w:rFonts w:ascii="Times New Roman" w:hAnsi="Times New Roman"/>
          <w:i/>
          <w:szCs w:val="24"/>
          <w:lang w:val="en-US"/>
        </w:rPr>
        <w:t>vierge</w:t>
      </w:r>
      <w:proofErr w:type="spellEnd"/>
      <w:r w:rsidR="00ED623E" w:rsidRPr="008E73BA">
        <w:rPr>
          <w:rFonts w:ascii="Times New Roman" w:hAnsi="Times New Roman"/>
          <w:i/>
          <w:szCs w:val="24"/>
          <w:lang w:val="en-US"/>
        </w:rPr>
        <w:t xml:space="preserve"> </w:t>
      </w:r>
      <w:proofErr w:type="gramStart"/>
      <w:r w:rsidR="00ED623E" w:rsidRPr="008E73BA">
        <w:rPr>
          <w:rFonts w:ascii="Times New Roman" w:hAnsi="Times New Roman"/>
          <w:i/>
          <w:szCs w:val="24"/>
          <w:lang w:val="en-US"/>
        </w:rPr>
        <w:t>et</w:t>
      </w:r>
      <w:proofErr w:type="gramEnd"/>
      <w:r w:rsidR="00ED623E" w:rsidRPr="008E73BA">
        <w:rPr>
          <w:rFonts w:ascii="Times New Roman" w:hAnsi="Times New Roman"/>
          <w:i/>
          <w:szCs w:val="24"/>
          <w:lang w:val="en-US"/>
        </w:rPr>
        <w:t xml:space="preserve"> la </w:t>
      </w:r>
      <w:proofErr w:type="spellStart"/>
      <w:r w:rsidR="00ED623E" w:rsidRPr="008E73BA">
        <w:rPr>
          <w:rFonts w:ascii="Times New Roman" w:hAnsi="Times New Roman"/>
          <w:i/>
          <w:szCs w:val="24"/>
          <w:lang w:val="en-US"/>
        </w:rPr>
        <w:t>mariée</w:t>
      </w:r>
      <w:proofErr w:type="spellEnd"/>
      <w:r w:rsidR="00ED623E" w:rsidRPr="008E73BA">
        <w:rPr>
          <w:rFonts w:ascii="Times New Roman" w:hAnsi="Times New Roman"/>
          <w:i/>
          <w:szCs w:val="24"/>
          <w:lang w:val="en-US"/>
        </w:rPr>
        <w:t xml:space="preserve"> </w:t>
      </w:r>
      <w:r w:rsidR="00ED623E" w:rsidRPr="008E73BA">
        <w:rPr>
          <w:rFonts w:ascii="Times New Roman" w:hAnsi="Times New Roman"/>
          <w:szCs w:val="24"/>
          <w:lang w:val="en-US"/>
        </w:rPr>
        <w:t xml:space="preserve">and </w:t>
      </w:r>
      <w:r w:rsidR="00ED623E" w:rsidRPr="008E73BA">
        <w:rPr>
          <w:rFonts w:ascii="Times New Roman" w:hAnsi="Times New Roman"/>
          <w:i/>
          <w:szCs w:val="24"/>
          <w:lang w:val="en-US"/>
        </w:rPr>
        <w:t xml:space="preserve">Le </w:t>
      </w:r>
      <w:proofErr w:type="spellStart"/>
      <w:r w:rsidR="00ED623E" w:rsidRPr="008E73BA">
        <w:rPr>
          <w:rFonts w:ascii="Times New Roman" w:hAnsi="Times New Roman"/>
          <w:i/>
          <w:szCs w:val="24"/>
          <w:lang w:val="en-US"/>
        </w:rPr>
        <w:t>Roi</w:t>
      </w:r>
      <w:proofErr w:type="spellEnd"/>
      <w:r w:rsidR="00ED623E" w:rsidRPr="008E73BA">
        <w:rPr>
          <w:rFonts w:ascii="Times New Roman" w:hAnsi="Times New Roman"/>
          <w:i/>
          <w:szCs w:val="24"/>
          <w:lang w:val="en-US"/>
        </w:rPr>
        <w:t xml:space="preserve"> </w:t>
      </w:r>
      <w:proofErr w:type="spellStart"/>
      <w:r w:rsidR="00ED623E" w:rsidRPr="008E73BA">
        <w:rPr>
          <w:rFonts w:ascii="Times New Roman" w:hAnsi="Times New Roman"/>
          <w:i/>
          <w:szCs w:val="24"/>
          <w:lang w:val="en-US"/>
        </w:rPr>
        <w:t>entourés</w:t>
      </w:r>
      <w:proofErr w:type="spellEnd"/>
      <w:r w:rsidR="00ED623E" w:rsidRPr="008E73BA">
        <w:rPr>
          <w:rFonts w:ascii="Times New Roman" w:hAnsi="Times New Roman"/>
          <w:i/>
          <w:szCs w:val="24"/>
          <w:lang w:val="en-US"/>
        </w:rPr>
        <w:t xml:space="preserve"> de nus </w:t>
      </w:r>
      <w:proofErr w:type="spellStart"/>
      <w:r w:rsidR="00ED623E" w:rsidRPr="008E73BA">
        <w:rPr>
          <w:rFonts w:ascii="Times New Roman" w:hAnsi="Times New Roman"/>
          <w:i/>
          <w:szCs w:val="24"/>
          <w:lang w:val="en-US"/>
        </w:rPr>
        <w:t>vites</w:t>
      </w:r>
      <w:proofErr w:type="spellEnd"/>
      <w:r w:rsidR="00ED623E" w:rsidRPr="008E73BA">
        <w:rPr>
          <w:rFonts w:ascii="Times New Roman" w:hAnsi="Times New Roman"/>
          <w:i/>
          <w:szCs w:val="24"/>
          <w:lang w:val="en-US"/>
        </w:rPr>
        <w:t xml:space="preserve">, </w:t>
      </w:r>
      <w:proofErr w:type="spellStart"/>
      <w:r w:rsidR="00ED623E" w:rsidRPr="008E73BA">
        <w:rPr>
          <w:rFonts w:ascii="Times New Roman" w:hAnsi="Times New Roman"/>
          <w:szCs w:val="24"/>
          <w:lang w:val="en-US"/>
        </w:rPr>
        <w:t>Picabia</w:t>
      </w:r>
      <w:proofErr w:type="spellEnd"/>
      <w:r w:rsidR="00ED623E" w:rsidRPr="008E73BA">
        <w:rPr>
          <w:rFonts w:ascii="Times New Roman" w:hAnsi="Times New Roman"/>
          <w:szCs w:val="24"/>
          <w:lang w:val="en-US"/>
        </w:rPr>
        <w:t xml:space="preserve"> (who was the great-nephew of Jean Martin Charcot) tri</w:t>
      </w:r>
      <w:r w:rsidRPr="008E73BA">
        <w:rPr>
          <w:rFonts w:ascii="Times New Roman" w:hAnsi="Times New Roman"/>
          <w:szCs w:val="24"/>
          <w:lang w:val="en-US"/>
        </w:rPr>
        <w:t>ggers associations</w:t>
      </w:r>
      <w:r w:rsidR="00ED623E" w:rsidRPr="008E73BA">
        <w:rPr>
          <w:rFonts w:ascii="Times New Roman" w:hAnsi="Times New Roman"/>
          <w:szCs w:val="24"/>
          <w:lang w:val="en-US"/>
        </w:rPr>
        <w:t xml:space="preserve"> </w:t>
      </w:r>
      <w:r w:rsidRPr="008E73BA">
        <w:rPr>
          <w:rFonts w:ascii="Times New Roman" w:hAnsi="Times New Roman"/>
          <w:szCs w:val="24"/>
          <w:lang w:val="en-US"/>
        </w:rPr>
        <w:t>of</w:t>
      </w:r>
      <w:r w:rsidR="00ED623E" w:rsidRPr="008E73BA">
        <w:rPr>
          <w:rFonts w:ascii="Times New Roman" w:hAnsi="Times New Roman"/>
          <w:szCs w:val="24"/>
          <w:lang w:val="en-US"/>
        </w:rPr>
        <w:t xml:space="preserve"> </w:t>
      </w:r>
      <w:r w:rsidRPr="008E73BA">
        <w:rPr>
          <w:rFonts w:ascii="Times New Roman" w:hAnsi="Times New Roman"/>
          <w:szCs w:val="24"/>
          <w:lang w:val="en-US"/>
        </w:rPr>
        <w:t xml:space="preserve">the memory of </w:t>
      </w:r>
      <w:r w:rsidR="00ED623E" w:rsidRPr="008E73BA">
        <w:rPr>
          <w:rFonts w:ascii="Times New Roman" w:hAnsi="Times New Roman"/>
          <w:szCs w:val="24"/>
          <w:lang w:val="en-US"/>
        </w:rPr>
        <w:t xml:space="preserve">unconscious phantasies, particularly those pertaining to </w:t>
      </w:r>
      <w:proofErr w:type="spellStart"/>
      <w:r w:rsidR="00ED623E" w:rsidRPr="008E73BA">
        <w:rPr>
          <w:rFonts w:ascii="Times New Roman" w:hAnsi="Times New Roman"/>
          <w:szCs w:val="24"/>
          <w:lang w:val="en-US"/>
        </w:rPr>
        <w:t>scopophilia</w:t>
      </w:r>
      <w:proofErr w:type="spellEnd"/>
      <w:r w:rsidR="00FE3B41" w:rsidRPr="008E73BA">
        <w:rPr>
          <w:rFonts w:ascii="Times New Roman" w:hAnsi="Times New Roman"/>
          <w:szCs w:val="24"/>
          <w:lang w:val="en-US"/>
        </w:rPr>
        <w:t>. Yet</w:t>
      </w:r>
      <w:r w:rsidR="00FF37CA">
        <w:rPr>
          <w:rFonts w:ascii="Times New Roman" w:hAnsi="Times New Roman"/>
          <w:szCs w:val="24"/>
          <w:lang w:val="en-US"/>
        </w:rPr>
        <w:t xml:space="preserve"> in his "psychological Orphism", as Spate calls it,</w:t>
      </w:r>
      <w:r w:rsidR="00FE3B41" w:rsidRPr="008E73BA">
        <w:rPr>
          <w:rFonts w:ascii="Times New Roman" w:hAnsi="Times New Roman"/>
          <w:szCs w:val="24"/>
          <w:lang w:val="en-US"/>
        </w:rPr>
        <w:t xml:space="preserve"> he belies</w:t>
      </w:r>
      <w:r w:rsidRPr="008E73BA">
        <w:rPr>
          <w:rFonts w:ascii="Times New Roman" w:hAnsi="Times New Roman"/>
          <w:szCs w:val="24"/>
          <w:lang w:val="en-US"/>
        </w:rPr>
        <w:t xml:space="preserve"> any </w:t>
      </w:r>
      <w:r w:rsidR="00D63920" w:rsidRPr="008E73BA">
        <w:rPr>
          <w:rFonts w:ascii="Times New Roman" w:hAnsi="Times New Roman"/>
          <w:szCs w:val="24"/>
          <w:lang w:val="en-US"/>
        </w:rPr>
        <w:t xml:space="preserve">fixed or figurative </w:t>
      </w:r>
      <w:r w:rsidRPr="008E73BA">
        <w:rPr>
          <w:rFonts w:ascii="Times New Roman" w:hAnsi="Times New Roman"/>
          <w:szCs w:val="24"/>
          <w:lang w:val="en-US"/>
        </w:rPr>
        <w:t>reading</w:t>
      </w:r>
      <w:r w:rsidR="00D63920" w:rsidRPr="008E73BA">
        <w:rPr>
          <w:rFonts w:ascii="Times New Roman" w:hAnsi="Times New Roman"/>
          <w:szCs w:val="24"/>
          <w:lang w:val="en-US"/>
        </w:rPr>
        <w:t>s</w:t>
      </w:r>
      <w:r w:rsidR="00990CF6" w:rsidRPr="008E73BA">
        <w:rPr>
          <w:rFonts w:ascii="Times New Roman" w:hAnsi="Times New Roman"/>
          <w:szCs w:val="24"/>
          <w:lang w:val="en-US"/>
        </w:rPr>
        <w:t xml:space="preserve">, </w:t>
      </w:r>
      <w:r w:rsidR="00FE3B41" w:rsidRPr="008E73BA">
        <w:rPr>
          <w:rFonts w:ascii="Times New Roman" w:hAnsi="Times New Roman"/>
          <w:szCs w:val="24"/>
          <w:lang w:val="en-US"/>
        </w:rPr>
        <w:t xml:space="preserve">which is </w:t>
      </w:r>
      <w:r w:rsidR="00D63920" w:rsidRPr="008E73BA">
        <w:rPr>
          <w:rFonts w:ascii="Times New Roman" w:hAnsi="Times New Roman"/>
          <w:szCs w:val="24"/>
          <w:lang w:val="en-US"/>
        </w:rPr>
        <w:t xml:space="preserve">only compounded by his anagrammatic titles. </w:t>
      </w:r>
      <w:r w:rsidR="00990CF6" w:rsidRPr="008E73BA">
        <w:rPr>
          <w:rFonts w:ascii="Times New Roman" w:hAnsi="Times New Roman"/>
          <w:szCs w:val="24"/>
          <w:lang w:val="en-US"/>
        </w:rPr>
        <w:t xml:space="preserve">For </w:t>
      </w:r>
      <w:proofErr w:type="spellStart"/>
      <w:r w:rsidR="00990CF6" w:rsidRPr="008E73BA">
        <w:rPr>
          <w:rFonts w:ascii="Times New Roman" w:hAnsi="Times New Roman"/>
          <w:szCs w:val="24"/>
          <w:lang w:val="en-US"/>
        </w:rPr>
        <w:t>Picabia</w:t>
      </w:r>
      <w:proofErr w:type="spellEnd"/>
      <w:r w:rsidR="00990CF6" w:rsidRPr="008E73BA">
        <w:rPr>
          <w:rFonts w:ascii="Times New Roman" w:hAnsi="Times New Roman"/>
          <w:szCs w:val="24"/>
          <w:lang w:val="en-US"/>
        </w:rPr>
        <w:t>, Orphism was not just "</w:t>
      </w:r>
      <w:proofErr w:type="spellStart"/>
      <w:r w:rsidR="00990CF6" w:rsidRPr="008E73BA">
        <w:rPr>
          <w:rFonts w:ascii="Times New Roman" w:hAnsi="Times New Roman"/>
          <w:szCs w:val="24"/>
          <w:lang w:val="en-US"/>
        </w:rPr>
        <w:t>peinture</w:t>
      </w:r>
      <w:proofErr w:type="spellEnd"/>
      <w:r w:rsidR="00990CF6" w:rsidRPr="008E73BA">
        <w:rPr>
          <w:rFonts w:ascii="Times New Roman" w:hAnsi="Times New Roman"/>
          <w:szCs w:val="24"/>
          <w:lang w:val="en-US"/>
        </w:rPr>
        <w:t xml:space="preserve"> pure" but "</w:t>
      </w:r>
      <w:proofErr w:type="spellStart"/>
      <w:r w:rsidR="00990CF6" w:rsidRPr="008E73BA">
        <w:rPr>
          <w:rFonts w:ascii="Times New Roman" w:hAnsi="Times New Roman"/>
          <w:szCs w:val="24"/>
          <w:lang w:val="en-US"/>
        </w:rPr>
        <w:t>pensée</w:t>
      </w:r>
      <w:proofErr w:type="spellEnd"/>
      <w:r w:rsidR="00990CF6" w:rsidRPr="008E73BA">
        <w:rPr>
          <w:rFonts w:ascii="Times New Roman" w:hAnsi="Times New Roman"/>
          <w:szCs w:val="24"/>
          <w:lang w:val="en-US"/>
        </w:rPr>
        <w:t xml:space="preserve"> pure", which he maintained, "evidently blends with the infinite".</w:t>
      </w:r>
      <w:r w:rsidR="00FE3B41" w:rsidRPr="008E73BA">
        <w:rPr>
          <w:rFonts w:ascii="Times New Roman" w:hAnsi="Times New Roman"/>
          <w:szCs w:val="24"/>
          <w:lang w:val="en-US"/>
        </w:rPr>
        <w:t xml:space="preserve"> Hence his </w:t>
      </w:r>
      <w:r w:rsidR="009A7F02" w:rsidRPr="008E73BA">
        <w:rPr>
          <w:rFonts w:ascii="Times New Roman" w:hAnsi="Times New Roman"/>
          <w:szCs w:val="24"/>
          <w:lang w:val="en-US"/>
        </w:rPr>
        <w:t>"</w:t>
      </w:r>
      <w:proofErr w:type="spellStart"/>
      <w:r w:rsidR="009A7F02" w:rsidRPr="008E73BA">
        <w:rPr>
          <w:rFonts w:ascii="Times New Roman" w:hAnsi="Times New Roman"/>
          <w:szCs w:val="24"/>
          <w:lang w:val="en-US"/>
        </w:rPr>
        <w:t>pensée</w:t>
      </w:r>
      <w:proofErr w:type="spellEnd"/>
      <w:r w:rsidR="009A7F02" w:rsidRPr="008E73BA">
        <w:rPr>
          <w:rFonts w:ascii="Times New Roman" w:hAnsi="Times New Roman"/>
          <w:szCs w:val="24"/>
          <w:lang w:val="en-US"/>
        </w:rPr>
        <w:t xml:space="preserve"> pure", like the other Orphic "</w:t>
      </w:r>
      <w:proofErr w:type="spellStart"/>
      <w:r w:rsidR="009A7F02" w:rsidRPr="008E73BA">
        <w:rPr>
          <w:rFonts w:ascii="Times New Roman" w:hAnsi="Times New Roman"/>
          <w:szCs w:val="24"/>
          <w:lang w:val="en-US"/>
        </w:rPr>
        <w:t>peinture</w:t>
      </w:r>
      <w:proofErr w:type="spellEnd"/>
      <w:r w:rsidR="009A7F02" w:rsidRPr="008E73BA">
        <w:rPr>
          <w:rFonts w:ascii="Times New Roman" w:hAnsi="Times New Roman"/>
          <w:szCs w:val="24"/>
          <w:lang w:val="en-US"/>
        </w:rPr>
        <w:t xml:space="preserve"> pure", was not to be ingested intellectually but absorbed intuitively</w:t>
      </w:r>
      <w:r w:rsidR="00F56B6C">
        <w:rPr>
          <w:rFonts w:ascii="Times New Roman" w:hAnsi="Times New Roman"/>
          <w:szCs w:val="24"/>
          <w:lang w:val="en-US"/>
        </w:rPr>
        <w:t xml:space="preserve"> and psychologically</w:t>
      </w:r>
      <w:r w:rsidR="009A7F02" w:rsidRPr="008E73BA">
        <w:rPr>
          <w:rFonts w:ascii="Times New Roman" w:hAnsi="Times New Roman"/>
          <w:szCs w:val="24"/>
          <w:lang w:val="en-US"/>
        </w:rPr>
        <w:t xml:space="preserve"> so that the beholder, like the artist, could transcend the strictures of modern life and access their durational being. </w:t>
      </w:r>
      <w:r w:rsidR="008B3397">
        <w:rPr>
          <w:rFonts w:ascii="Times New Roman" w:hAnsi="Times New Roman"/>
          <w:szCs w:val="24"/>
          <w:lang w:val="en-US"/>
        </w:rPr>
        <w:t xml:space="preserve">Hence, in their refusal to borrow from </w:t>
      </w:r>
      <w:r w:rsidR="008B3397">
        <w:rPr>
          <w:rFonts w:ascii="Times New Roman" w:hAnsi="Times New Roman"/>
          <w:color w:val="1C1C1C"/>
          <w:szCs w:val="24"/>
          <w:lang w:val="en-US"/>
        </w:rPr>
        <w:t>"</w:t>
      </w:r>
      <w:r w:rsidR="00FA3909" w:rsidRPr="008E73BA">
        <w:rPr>
          <w:rFonts w:ascii="Times New Roman" w:hAnsi="Times New Roman"/>
          <w:color w:val="1C1C1C"/>
          <w:szCs w:val="24"/>
          <w:lang w:val="en-US"/>
        </w:rPr>
        <w:t>visual reality</w:t>
      </w:r>
      <w:r w:rsidR="008B3397">
        <w:rPr>
          <w:rFonts w:ascii="Times New Roman" w:hAnsi="Times New Roman"/>
          <w:color w:val="1C1C1C"/>
          <w:szCs w:val="24"/>
          <w:lang w:val="en-US"/>
        </w:rPr>
        <w:t>", as Apollinaire pointed out,</w:t>
      </w:r>
      <w:r w:rsidR="00FA3909" w:rsidRPr="008E73BA">
        <w:rPr>
          <w:rFonts w:ascii="Times New Roman" w:hAnsi="Times New Roman"/>
          <w:color w:val="1C1C1C"/>
          <w:szCs w:val="24"/>
          <w:lang w:val="en-US"/>
        </w:rPr>
        <w:t xml:space="preserve"> </w:t>
      </w:r>
      <w:r w:rsidR="008B3397">
        <w:rPr>
          <w:rFonts w:ascii="Times New Roman" w:hAnsi="Times New Roman"/>
          <w:color w:val="1C1C1C"/>
          <w:szCs w:val="24"/>
          <w:lang w:val="en-US"/>
        </w:rPr>
        <w:t xml:space="preserve">and in their invention of form and </w:t>
      </w:r>
      <w:proofErr w:type="spellStart"/>
      <w:r w:rsidR="008B3397">
        <w:rPr>
          <w:rFonts w:ascii="Times New Roman" w:hAnsi="Times New Roman"/>
          <w:color w:val="1C1C1C"/>
          <w:szCs w:val="24"/>
          <w:lang w:val="en-US"/>
        </w:rPr>
        <w:t>colour</w:t>
      </w:r>
      <w:proofErr w:type="spellEnd"/>
      <w:r w:rsidR="008B3397">
        <w:rPr>
          <w:rFonts w:ascii="Times New Roman" w:hAnsi="Times New Roman"/>
          <w:color w:val="1C1C1C"/>
          <w:szCs w:val="24"/>
          <w:lang w:val="en-US"/>
        </w:rPr>
        <w:t xml:space="preserve"> to </w:t>
      </w:r>
      <w:r w:rsidR="008B3397" w:rsidRPr="008E73BA">
        <w:rPr>
          <w:rFonts w:ascii="Times New Roman" w:hAnsi="Times New Roman"/>
          <w:szCs w:val="24"/>
        </w:rPr>
        <w:t>co</w:t>
      </w:r>
      <w:r w:rsidR="00FA4EB6">
        <w:rPr>
          <w:rFonts w:ascii="Times New Roman" w:hAnsi="Times New Roman"/>
          <w:szCs w:val="24"/>
        </w:rPr>
        <w:t>nvey</w:t>
      </w:r>
      <w:r w:rsidR="008B3397" w:rsidRPr="008E73BA">
        <w:rPr>
          <w:rFonts w:ascii="Times New Roman" w:hAnsi="Times New Roman"/>
          <w:szCs w:val="24"/>
        </w:rPr>
        <w:t xml:space="preserve"> </w:t>
      </w:r>
      <w:r w:rsidR="00FA4EB6">
        <w:rPr>
          <w:rFonts w:ascii="Times New Roman" w:hAnsi="Times New Roman"/>
          <w:szCs w:val="24"/>
        </w:rPr>
        <w:t xml:space="preserve">non-anthropocentric </w:t>
      </w:r>
      <w:r w:rsidR="008B3397" w:rsidRPr="008E73BA">
        <w:rPr>
          <w:rFonts w:ascii="Times New Roman" w:hAnsi="Times New Roman"/>
          <w:szCs w:val="24"/>
        </w:rPr>
        <w:t>meaning</w:t>
      </w:r>
      <w:r w:rsidR="008B3397">
        <w:rPr>
          <w:rFonts w:ascii="Times New Roman" w:hAnsi="Times New Roman"/>
          <w:szCs w:val="24"/>
        </w:rPr>
        <w:t>s</w:t>
      </w:r>
      <w:r w:rsidR="00F56B6C">
        <w:rPr>
          <w:rFonts w:ascii="Times New Roman" w:hAnsi="Times New Roman"/>
          <w:szCs w:val="24"/>
        </w:rPr>
        <w:t xml:space="preserve"> about the experiences of new energies fathomed on earth and in the solar system</w:t>
      </w:r>
      <w:r w:rsidR="008B3397">
        <w:rPr>
          <w:rFonts w:ascii="Times New Roman" w:hAnsi="Times New Roman"/>
          <w:szCs w:val="24"/>
        </w:rPr>
        <w:t>, albeit in different ways, u</w:t>
      </w:r>
      <w:r w:rsidR="009A7F02" w:rsidRPr="008E73BA">
        <w:rPr>
          <w:rFonts w:ascii="Times New Roman" w:hAnsi="Times New Roman"/>
          <w:szCs w:val="24"/>
        </w:rPr>
        <w:t xml:space="preserve">ltimately Orphism was conceived by </w:t>
      </w:r>
      <w:proofErr w:type="spellStart"/>
      <w:r w:rsidR="00F0102F" w:rsidRPr="008E73BA">
        <w:rPr>
          <w:rFonts w:ascii="Times New Roman" w:hAnsi="Times New Roman"/>
          <w:szCs w:val="24"/>
        </w:rPr>
        <w:t>Picabia</w:t>
      </w:r>
      <w:proofErr w:type="spellEnd"/>
      <w:r w:rsidR="00F0102F" w:rsidRPr="008E73BA">
        <w:rPr>
          <w:rFonts w:ascii="Times New Roman" w:hAnsi="Times New Roman"/>
          <w:szCs w:val="24"/>
        </w:rPr>
        <w:t xml:space="preserve">, as it was by </w:t>
      </w:r>
      <w:proofErr w:type="spellStart"/>
      <w:r w:rsidR="009A7F02" w:rsidRPr="008E73BA">
        <w:rPr>
          <w:rFonts w:ascii="Times New Roman" w:hAnsi="Times New Roman"/>
          <w:szCs w:val="24"/>
        </w:rPr>
        <w:t>Kupka</w:t>
      </w:r>
      <w:proofErr w:type="spellEnd"/>
      <w:r w:rsidR="009A7F02" w:rsidRPr="008E73BA">
        <w:rPr>
          <w:rFonts w:ascii="Times New Roman" w:hAnsi="Times New Roman"/>
          <w:szCs w:val="24"/>
        </w:rPr>
        <w:t xml:space="preserve">, Delaunay, Léger, Delaunay and </w:t>
      </w:r>
      <w:proofErr w:type="spellStart"/>
      <w:r w:rsidR="009A7F02" w:rsidRPr="008E73BA">
        <w:rPr>
          <w:rFonts w:ascii="Times New Roman" w:hAnsi="Times New Roman"/>
          <w:szCs w:val="24"/>
        </w:rPr>
        <w:t>Picabia</w:t>
      </w:r>
      <w:proofErr w:type="spellEnd"/>
      <w:r w:rsidR="009A7F02" w:rsidRPr="008E73BA">
        <w:rPr>
          <w:rFonts w:ascii="Times New Roman" w:hAnsi="Times New Roman"/>
          <w:szCs w:val="24"/>
        </w:rPr>
        <w:t xml:space="preserve"> as playing a</w:t>
      </w:r>
      <w:r w:rsidR="00FA4EB6">
        <w:rPr>
          <w:rFonts w:ascii="Times New Roman" w:hAnsi="Times New Roman"/>
          <w:szCs w:val="24"/>
        </w:rPr>
        <w:t>n emancipating</w:t>
      </w:r>
      <w:r w:rsidR="00180CB5">
        <w:rPr>
          <w:rFonts w:ascii="Times New Roman" w:hAnsi="Times New Roman"/>
          <w:szCs w:val="24"/>
        </w:rPr>
        <w:t xml:space="preserve"> and </w:t>
      </w:r>
      <w:r w:rsidR="009A7F02" w:rsidRPr="008E73BA">
        <w:rPr>
          <w:rFonts w:ascii="Times New Roman" w:hAnsi="Times New Roman"/>
          <w:szCs w:val="24"/>
        </w:rPr>
        <w:t>revelatory role:</w:t>
      </w:r>
      <w:ins w:id="19" w:author="Danielle Child" w:date="2014-06-27T11:01:00Z">
        <w:r w:rsidR="007E57C9">
          <w:rPr>
            <w:rFonts w:ascii="Times New Roman" w:hAnsi="Times New Roman"/>
            <w:szCs w:val="24"/>
          </w:rPr>
          <w:t xml:space="preserve"> </w:t>
        </w:r>
      </w:ins>
      <w:del w:id="20" w:author="Danielle Child" w:date="2014-06-27T11:01:00Z">
        <w:r w:rsidR="009A7F02" w:rsidRPr="008E73BA" w:rsidDel="007E57C9">
          <w:rPr>
            <w:rFonts w:ascii="Times New Roman" w:hAnsi="Times New Roman"/>
            <w:szCs w:val="24"/>
          </w:rPr>
          <w:delText xml:space="preserve">  </w:delText>
        </w:r>
      </w:del>
      <w:r w:rsidR="009A7F02" w:rsidRPr="008E73BA">
        <w:rPr>
          <w:rFonts w:ascii="Times New Roman" w:hAnsi="Times New Roman"/>
          <w:szCs w:val="24"/>
        </w:rPr>
        <w:t xml:space="preserve">It was not just the artist who was to be revealed </w:t>
      </w:r>
      <w:r w:rsidR="00180CB5">
        <w:rPr>
          <w:rFonts w:ascii="Times New Roman" w:hAnsi="Times New Roman"/>
          <w:szCs w:val="24"/>
        </w:rPr>
        <w:t>and liberated by</w:t>
      </w:r>
      <w:r w:rsidR="00D5000B">
        <w:rPr>
          <w:rFonts w:ascii="Times New Roman" w:hAnsi="Times New Roman"/>
          <w:szCs w:val="24"/>
        </w:rPr>
        <w:t xml:space="preserve"> </w:t>
      </w:r>
      <w:r w:rsidR="008B3397">
        <w:rPr>
          <w:rFonts w:ascii="Times New Roman" w:hAnsi="Times New Roman"/>
          <w:szCs w:val="24"/>
        </w:rPr>
        <w:t xml:space="preserve">what Apollinaire called </w:t>
      </w:r>
      <w:r w:rsidR="00D5000B">
        <w:rPr>
          <w:rFonts w:ascii="Times New Roman" w:hAnsi="Times New Roman"/>
          <w:szCs w:val="24"/>
        </w:rPr>
        <w:t>these "</w:t>
      </w:r>
      <w:r w:rsidR="008B3397">
        <w:rPr>
          <w:rFonts w:ascii="Times New Roman" w:hAnsi="Times New Roman"/>
          <w:color w:val="1C1C1C"/>
          <w:szCs w:val="24"/>
          <w:lang w:val="en-US"/>
        </w:rPr>
        <w:t>new structures</w:t>
      </w:r>
      <w:r w:rsidR="004E0396">
        <w:rPr>
          <w:rFonts w:ascii="Times New Roman" w:hAnsi="Times New Roman"/>
          <w:color w:val="1C1C1C"/>
          <w:szCs w:val="24"/>
          <w:lang w:val="en-US"/>
        </w:rPr>
        <w:t>"</w:t>
      </w:r>
      <w:ins w:id="21" w:author="Danielle Child" w:date="2014-06-27T11:01:00Z">
        <w:r w:rsidR="007E57C9">
          <w:rPr>
            <w:rFonts w:ascii="Times New Roman" w:hAnsi="Times New Roman"/>
            <w:color w:val="1C1C1C"/>
            <w:szCs w:val="24"/>
            <w:lang w:val="en-US"/>
          </w:rPr>
          <w:t>,</w:t>
        </w:r>
      </w:ins>
      <w:r w:rsidR="00D5000B" w:rsidRPr="008E73BA">
        <w:rPr>
          <w:rFonts w:ascii="Times New Roman" w:hAnsi="Times New Roman"/>
          <w:color w:val="1C1C1C"/>
          <w:szCs w:val="24"/>
          <w:lang w:val="en-US"/>
        </w:rPr>
        <w:t xml:space="preserve"> </w:t>
      </w:r>
      <w:r w:rsidR="009A7F02" w:rsidRPr="008E73BA">
        <w:rPr>
          <w:rFonts w:ascii="Times New Roman" w:hAnsi="Times New Roman"/>
          <w:szCs w:val="24"/>
        </w:rPr>
        <w:t xml:space="preserve">but the beholder. </w:t>
      </w:r>
    </w:p>
    <w:p w14:paraId="23B07A1B" w14:textId="281150F1" w:rsidR="00F120AA" w:rsidRPr="008E73BA" w:rsidRDefault="009A7F02" w:rsidP="00AD1395">
      <w:pPr>
        <w:spacing w:before="100" w:beforeAutospacing="1" w:after="100" w:afterAutospacing="1"/>
        <w:jc w:val="both"/>
        <w:rPr>
          <w:rFonts w:ascii="Times New Roman" w:hAnsi="Times New Roman"/>
          <w:szCs w:val="24"/>
          <w:lang w:val="en-US"/>
        </w:rPr>
      </w:pPr>
      <w:r w:rsidRPr="008E73BA">
        <w:rPr>
          <w:rFonts w:ascii="Times New Roman" w:hAnsi="Times New Roman"/>
          <w:szCs w:val="24"/>
          <w:lang w:val="en-US"/>
        </w:rPr>
        <w:t xml:space="preserve"> </w:t>
      </w:r>
    </w:p>
    <w:p w14:paraId="7AC3363A" w14:textId="2E045126" w:rsidR="002B0F20" w:rsidRPr="008E73BA" w:rsidRDefault="002B0F20" w:rsidP="00AD1395">
      <w:pPr>
        <w:spacing w:before="100" w:beforeAutospacing="1" w:after="100" w:afterAutospacing="1"/>
        <w:jc w:val="both"/>
        <w:rPr>
          <w:rFonts w:ascii="Times New Roman" w:hAnsi="Times New Roman"/>
          <w:szCs w:val="24"/>
          <w:lang w:val="en-US"/>
        </w:rPr>
      </w:pPr>
      <w:r w:rsidRPr="008E73BA">
        <w:rPr>
          <w:rFonts w:ascii="Times New Roman" w:hAnsi="Times New Roman"/>
          <w:szCs w:val="24"/>
          <w:lang w:val="en-US"/>
        </w:rPr>
        <w:tab/>
      </w:r>
    </w:p>
    <w:p w14:paraId="42DF6056" w14:textId="16FD80FB" w:rsidR="00F54D6B" w:rsidRPr="008E73BA" w:rsidRDefault="00F54D6B" w:rsidP="00AD1395">
      <w:pPr>
        <w:spacing w:before="100" w:beforeAutospacing="1" w:after="100" w:afterAutospacing="1"/>
        <w:jc w:val="both"/>
        <w:rPr>
          <w:rFonts w:ascii="Times New Roman" w:hAnsi="Times New Roman"/>
          <w:szCs w:val="24"/>
          <w:lang w:val="en-AU"/>
        </w:rPr>
      </w:pPr>
    </w:p>
    <w:p w14:paraId="79C9C90B" w14:textId="21982A37" w:rsidR="00940609" w:rsidRPr="008E73BA" w:rsidRDefault="00940609" w:rsidP="00AD1395">
      <w:pPr>
        <w:spacing w:before="100" w:beforeAutospacing="1" w:after="100" w:afterAutospacing="1"/>
        <w:jc w:val="both"/>
        <w:rPr>
          <w:rFonts w:ascii="Times New Roman" w:hAnsi="Times New Roman"/>
          <w:szCs w:val="24"/>
          <w:lang w:val="en-AU"/>
        </w:rPr>
      </w:pPr>
    </w:p>
    <w:p w14:paraId="3C013297" w14:textId="77777777" w:rsidR="00AD1395" w:rsidRPr="008E73BA" w:rsidRDefault="00AD1395">
      <w:pPr>
        <w:rPr>
          <w:rFonts w:ascii="Times New Roman" w:hAnsi="Times New Roman"/>
          <w:szCs w:val="24"/>
          <w:highlight w:val="yellow"/>
          <w:lang w:val="en-AU"/>
        </w:rPr>
      </w:pPr>
      <w:r w:rsidRPr="008E73BA">
        <w:rPr>
          <w:rFonts w:ascii="Times New Roman" w:hAnsi="Times New Roman"/>
          <w:szCs w:val="24"/>
          <w:highlight w:val="yellow"/>
          <w:lang w:val="en-AU"/>
        </w:rPr>
        <w:br w:type="page"/>
      </w:r>
    </w:p>
    <w:p w14:paraId="749E5696" w14:textId="5A6827FE" w:rsidR="00AD1395" w:rsidRPr="008E73BA" w:rsidDel="007E57C9" w:rsidRDefault="00061E20" w:rsidP="00AD1395">
      <w:pPr>
        <w:spacing w:before="100" w:beforeAutospacing="1" w:after="100" w:afterAutospacing="1"/>
        <w:jc w:val="both"/>
        <w:rPr>
          <w:del w:id="22" w:author="Danielle Child" w:date="2014-06-27T11:01:00Z"/>
          <w:rFonts w:ascii="Times New Roman" w:hAnsi="Times New Roman"/>
          <w:b/>
          <w:szCs w:val="24"/>
          <w:lang w:val="en-AU"/>
        </w:rPr>
      </w:pPr>
      <w:del w:id="23" w:author="Danielle Child" w:date="2014-06-27T11:01:00Z">
        <w:r w:rsidRPr="008E73BA" w:rsidDel="007E57C9">
          <w:rPr>
            <w:rFonts w:ascii="Times New Roman" w:hAnsi="Times New Roman"/>
            <w:b/>
            <w:szCs w:val="24"/>
            <w:lang w:val="en-AU"/>
          </w:rPr>
          <w:delText>List of Artworks</w:delText>
        </w:r>
      </w:del>
    </w:p>
    <w:p w14:paraId="328801D6" w14:textId="3D1A8784" w:rsidR="00AD1395" w:rsidRPr="008E73BA" w:rsidDel="007E57C9" w:rsidRDefault="00061E20" w:rsidP="00AD1395">
      <w:pPr>
        <w:rPr>
          <w:del w:id="24" w:author="Danielle Child" w:date="2014-06-27T11:01:00Z"/>
          <w:rFonts w:ascii="Times New Roman" w:hAnsi="Times New Roman"/>
          <w:szCs w:val="24"/>
        </w:rPr>
      </w:pPr>
      <w:del w:id="25" w:author="Danielle Child" w:date="2014-06-27T11:01:00Z">
        <w:r w:rsidRPr="008E73BA" w:rsidDel="007E57C9">
          <w:rPr>
            <w:rFonts w:ascii="Times New Roman" w:hAnsi="Times New Roman"/>
            <w:szCs w:val="24"/>
            <w:lang w:val="en-AU"/>
          </w:rPr>
          <w:delText xml:space="preserve">Figure 1 </w:delText>
        </w:r>
        <w:r w:rsidR="00AD1395" w:rsidRPr="008E73BA" w:rsidDel="007E57C9">
          <w:rPr>
            <w:rFonts w:ascii="Times New Roman" w:hAnsi="Times New Roman"/>
            <w:szCs w:val="24"/>
          </w:rPr>
          <w:delText>"La Salle des Cubistes au Salon d'Automne", 10th Salon d'Automne, 1 October - 8 November 1912, Grand Palais des Champs-Élysées, Paris, Salle XI showing left to right Franti</w:delText>
        </w:r>
        <w:r w:rsidR="00AD1395" w:rsidRPr="008E73BA" w:rsidDel="007E57C9">
          <w:rPr>
            <w:rStyle w:val="Emphasis"/>
            <w:rFonts w:ascii="Times New Roman" w:hAnsi="Times New Roman"/>
            <w:szCs w:val="24"/>
          </w:rPr>
          <w:delText>š</w:delText>
        </w:r>
        <w:r w:rsidR="00AD1395" w:rsidRPr="008E73BA" w:rsidDel="007E57C9">
          <w:rPr>
            <w:rFonts w:ascii="Times New Roman" w:hAnsi="Times New Roman"/>
            <w:szCs w:val="24"/>
          </w:rPr>
          <w:delText xml:space="preserve">ek Kupka, no. 925, </w:delText>
        </w:r>
        <w:r w:rsidR="00AD1395" w:rsidRPr="008E73BA" w:rsidDel="007E57C9">
          <w:rPr>
            <w:rFonts w:ascii="Times New Roman" w:hAnsi="Times New Roman"/>
            <w:i/>
            <w:szCs w:val="24"/>
          </w:rPr>
          <w:delText xml:space="preserve">Amorpha, fugue à 2 couleurs </w:delText>
        </w:r>
        <w:r w:rsidR="00AD1395" w:rsidRPr="008E73BA" w:rsidDel="007E57C9">
          <w:rPr>
            <w:rFonts w:ascii="Times New Roman" w:hAnsi="Times New Roman"/>
            <w:szCs w:val="24"/>
          </w:rPr>
          <w:delText xml:space="preserve">(painting, left wall); Amedeo Modigliani, nos. 1211-1217, </w:delText>
        </w:r>
        <w:r w:rsidR="00AD1395" w:rsidRPr="008E73BA" w:rsidDel="007E57C9">
          <w:rPr>
            <w:rFonts w:ascii="Times New Roman" w:hAnsi="Times New Roman"/>
            <w:i/>
            <w:szCs w:val="24"/>
          </w:rPr>
          <w:delText xml:space="preserve">Têtes </w:delText>
        </w:r>
        <w:r w:rsidR="00AD1395" w:rsidRPr="008E73BA" w:rsidDel="007E57C9">
          <w:rPr>
            <w:rFonts w:ascii="Times New Roman" w:hAnsi="Times New Roman"/>
            <w:szCs w:val="24"/>
          </w:rPr>
          <w:delText xml:space="preserve">(four shown of seven sculptures); Alexander Archipenko, no. 1357, </w:delText>
        </w:r>
        <w:r w:rsidR="00AD1395" w:rsidRPr="008E73BA" w:rsidDel="007E57C9">
          <w:rPr>
            <w:rFonts w:ascii="Times New Roman" w:hAnsi="Times New Roman"/>
            <w:i/>
            <w:szCs w:val="24"/>
          </w:rPr>
          <w:delText xml:space="preserve">Madonna </w:delText>
        </w:r>
        <w:r w:rsidR="00AD1395" w:rsidRPr="008E73BA" w:rsidDel="007E57C9">
          <w:rPr>
            <w:rFonts w:ascii="Times New Roman" w:hAnsi="Times New Roman"/>
            <w:szCs w:val="24"/>
          </w:rPr>
          <w:delText xml:space="preserve">(sculpture group); Francis Picabia, no. 1350, </w:delText>
        </w:r>
        <w:r w:rsidR="00AD1395" w:rsidRPr="008E73BA" w:rsidDel="007E57C9">
          <w:rPr>
            <w:rFonts w:ascii="Times New Roman" w:hAnsi="Times New Roman"/>
            <w:i/>
            <w:szCs w:val="24"/>
          </w:rPr>
          <w:delText xml:space="preserve">La Source </w:delText>
        </w:r>
        <w:r w:rsidR="00AD1395" w:rsidRPr="008E73BA" w:rsidDel="007E57C9">
          <w:rPr>
            <w:rFonts w:ascii="Times New Roman" w:hAnsi="Times New Roman"/>
            <w:szCs w:val="24"/>
          </w:rPr>
          <w:delText xml:space="preserve">(centre); Jean Metzinger, no. 1195, </w:delText>
        </w:r>
        <w:r w:rsidR="00AD1395" w:rsidRPr="008E73BA" w:rsidDel="007E57C9">
          <w:rPr>
            <w:rFonts w:ascii="Times New Roman" w:hAnsi="Times New Roman"/>
            <w:i/>
            <w:szCs w:val="24"/>
          </w:rPr>
          <w:delText xml:space="preserve">Danseuse </w:delText>
        </w:r>
        <w:r w:rsidR="00AD1395" w:rsidRPr="008E73BA" w:rsidDel="007E57C9">
          <w:rPr>
            <w:rFonts w:ascii="Times New Roman" w:hAnsi="Times New Roman"/>
            <w:szCs w:val="24"/>
          </w:rPr>
          <w:delText xml:space="preserve">(painting); Henri Le Fauconnier, no. 1002, </w:delText>
        </w:r>
        <w:r w:rsidR="00AD1395" w:rsidRPr="008E73BA" w:rsidDel="007E57C9">
          <w:rPr>
            <w:rFonts w:ascii="Times New Roman" w:hAnsi="Times New Roman"/>
            <w:i/>
            <w:szCs w:val="24"/>
          </w:rPr>
          <w:delText xml:space="preserve">Montagnards attaqués par des ours </w:delText>
        </w:r>
        <w:r w:rsidR="00AD1395" w:rsidRPr="008E73BA" w:rsidDel="007E57C9">
          <w:rPr>
            <w:rFonts w:ascii="Times New Roman" w:hAnsi="Times New Roman"/>
            <w:szCs w:val="24"/>
          </w:rPr>
          <w:delText>(painting, right wall);</w:delText>
        </w:r>
        <w:r w:rsidR="00AD1395" w:rsidRPr="008E73BA" w:rsidDel="007E57C9">
          <w:rPr>
            <w:rFonts w:ascii="Times New Roman" w:hAnsi="Times New Roman"/>
            <w:i/>
            <w:szCs w:val="24"/>
          </w:rPr>
          <w:delText xml:space="preserve"> </w:delText>
        </w:r>
        <w:r w:rsidR="00AD1395" w:rsidRPr="008E73BA" w:rsidDel="007E57C9">
          <w:rPr>
            <w:rFonts w:ascii="Times New Roman" w:hAnsi="Times New Roman"/>
            <w:szCs w:val="24"/>
          </w:rPr>
          <w:delText xml:space="preserve">photograph, </w:delText>
        </w:r>
        <w:r w:rsidR="00AD1395" w:rsidRPr="008E73BA" w:rsidDel="007E57C9">
          <w:rPr>
            <w:rFonts w:ascii="Times New Roman" w:hAnsi="Times New Roman"/>
            <w:i/>
            <w:szCs w:val="24"/>
          </w:rPr>
          <w:delText xml:space="preserve">L'Illustration, </w:delText>
        </w:r>
        <w:r w:rsidR="00AD1395" w:rsidRPr="008E73BA" w:rsidDel="007E57C9">
          <w:rPr>
            <w:rFonts w:ascii="Times New Roman" w:hAnsi="Times New Roman"/>
            <w:szCs w:val="24"/>
          </w:rPr>
          <w:delText>n</w:delText>
        </w:r>
        <w:r w:rsidR="008E73BA" w:rsidDel="007E57C9">
          <w:rPr>
            <w:rFonts w:ascii="Times New Roman" w:hAnsi="Times New Roman"/>
            <w:szCs w:val="24"/>
          </w:rPr>
          <w:delText>o. 3633, 12 October 1912.</w:delText>
        </w:r>
      </w:del>
    </w:p>
    <w:p w14:paraId="515C3AF8" w14:textId="1FEC4729" w:rsidR="00061E20" w:rsidRPr="008E73BA" w:rsidDel="007E57C9" w:rsidRDefault="00AD1395" w:rsidP="00AD1395">
      <w:pPr>
        <w:spacing w:before="100" w:beforeAutospacing="1" w:after="100" w:afterAutospacing="1"/>
        <w:jc w:val="both"/>
        <w:rPr>
          <w:del w:id="26" w:author="Danielle Child" w:date="2014-06-27T11:01:00Z"/>
          <w:rFonts w:ascii="Times New Roman" w:hAnsi="Times New Roman"/>
          <w:szCs w:val="24"/>
          <w:lang w:val="en-AU"/>
        </w:rPr>
      </w:pPr>
      <w:del w:id="27" w:author="Danielle Child" w:date="2014-06-27T11:01:00Z">
        <w:r w:rsidRPr="008E73BA" w:rsidDel="007E57C9">
          <w:rPr>
            <w:rFonts w:ascii="Times New Roman" w:hAnsi="Times New Roman"/>
            <w:szCs w:val="24"/>
            <w:lang w:val="en-AU"/>
          </w:rPr>
          <w:delText xml:space="preserve">Figure 2 </w:delText>
        </w:r>
        <w:r w:rsidR="00061E20" w:rsidRPr="008E73BA" w:rsidDel="007E57C9">
          <w:rPr>
            <w:rFonts w:ascii="Times New Roman" w:hAnsi="Times New Roman"/>
            <w:szCs w:val="24"/>
            <w:lang w:val="en-AU"/>
          </w:rPr>
          <w:delText xml:space="preserve">Fernand Léger, </w:delText>
        </w:r>
        <w:r w:rsidR="00061E20" w:rsidRPr="008E73BA" w:rsidDel="007E57C9">
          <w:rPr>
            <w:rFonts w:ascii="Times New Roman" w:hAnsi="Times New Roman"/>
            <w:i/>
            <w:szCs w:val="24"/>
            <w:lang w:val="en-AU"/>
          </w:rPr>
          <w:delText xml:space="preserve">Contrastes de formes, </w:delText>
        </w:r>
        <w:r w:rsidR="00061E20" w:rsidRPr="008E73BA" w:rsidDel="007E57C9">
          <w:rPr>
            <w:rFonts w:ascii="Times New Roman" w:hAnsi="Times New Roman"/>
            <w:szCs w:val="24"/>
            <w:lang w:val="en-AU"/>
          </w:rPr>
          <w:delText>1913, oil on burlap, 130x97 cm., Museum of Modern Art, New York</w:delText>
        </w:r>
        <w:r w:rsidR="008E73BA" w:rsidDel="007E57C9">
          <w:rPr>
            <w:rFonts w:ascii="Times New Roman" w:hAnsi="Times New Roman"/>
            <w:szCs w:val="24"/>
            <w:lang w:val="en-AU"/>
          </w:rPr>
          <w:delText>.</w:delText>
        </w:r>
      </w:del>
    </w:p>
    <w:p w14:paraId="3C190F5F" w14:textId="468BF8D1" w:rsidR="00061E20" w:rsidRPr="008E73BA" w:rsidDel="007E57C9" w:rsidRDefault="00AD1395" w:rsidP="00AD1395">
      <w:pPr>
        <w:spacing w:before="100" w:beforeAutospacing="1" w:after="100" w:afterAutospacing="1"/>
        <w:jc w:val="both"/>
        <w:rPr>
          <w:del w:id="28" w:author="Danielle Child" w:date="2014-06-27T11:01:00Z"/>
          <w:rFonts w:ascii="Times New Roman" w:hAnsi="Times New Roman"/>
          <w:szCs w:val="24"/>
          <w:lang w:val="en-AU"/>
        </w:rPr>
      </w:pPr>
      <w:del w:id="29" w:author="Danielle Child" w:date="2014-06-27T11:01:00Z">
        <w:r w:rsidRPr="008E73BA" w:rsidDel="007E57C9">
          <w:rPr>
            <w:rFonts w:ascii="Times New Roman" w:hAnsi="Times New Roman"/>
            <w:szCs w:val="24"/>
            <w:lang w:val="en-AU"/>
          </w:rPr>
          <w:delText>Figure 3</w:delText>
        </w:r>
        <w:r w:rsidR="00C3216F" w:rsidRPr="008E73BA" w:rsidDel="007E57C9">
          <w:rPr>
            <w:rFonts w:ascii="Times New Roman" w:hAnsi="Times New Roman"/>
            <w:szCs w:val="24"/>
            <w:lang w:val="en-AU"/>
          </w:rPr>
          <w:delText xml:space="preserve"> </w:delText>
        </w:r>
        <w:r w:rsidR="00C3216F" w:rsidRPr="008E73BA" w:rsidDel="007E57C9">
          <w:rPr>
            <w:rFonts w:ascii="Times New Roman" w:hAnsi="Times New Roman"/>
            <w:bCs/>
            <w:color w:val="1C1C1C"/>
            <w:szCs w:val="24"/>
            <w:lang w:val="en-US"/>
          </w:rPr>
          <w:delText>František</w:delText>
        </w:r>
        <w:r w:rsidR="00C3216F" w:rsidRPr="008E73BA" w:rsidDel="007E57C9">
          <w:rPr>
            <w:rFonts w:ascii="Times New Roman" w:hAnsi="Times New Roman"/>
            <w:szCs w:val="24"/>
            <w:lang w:val="en-AU"/>
          </w:rPr>
          <w:delText xml:space="preserve"> Kupka, </w:delText>
        </w:r>
        <w:r w:rsidR="00C3216F" w:rsidRPr="008E73BA" w:rsidDel="007E57C9">
          <w:rPr>
            <w:rFonts w:ascii="Times New Roman" w:hAnsi="Times New Roman"/>
            <w:i/>
            <w:szCs w:val="24"/>
            <w:lang w:val="en-AU"/>
          </w:rPr>
          <w:delText xml:space="preserve">Amorpha, Fugue en deux couleurs, </w:delText>
        </w:r>
        <w:r w:rsidR="00C3216F" w:rsidRPr="008E73BA" w:rsidDel="007E57C9">
          <w:rPr>
            <w:rFonts w:ascii="Times New Roman" w:hAnsi="Times New Roman"/>
            <w:szCs w:val="24"/>
            <w:lang w:val="en-AU"/>
          </w:rPr>
          <w:delText>1912, oil on canvas, 211x220 cm., Národni Galerie, Prague.</w:delText>
        </w:r>
      </w:del>
    </w:p>
    <w:p w14:paraId="106E22A6" w14:textId="43803315" w:rsidR="00C3216F" w:rsidRPr="008E73BA" w:rsidDel="007E57C9" w:rsidRDefault="00C3216F" w:rsidP="00AD1395">
      <w:pPr>
        <w:spacing w:before="100" w:beforeAutospacing="1" w:after="100" w:afterAutospacing="1"/>
        <w:jc w:val="both"/>
        <w:rPr>
          <w:del w:id="30" w:author="Danielle Child" w:date="2014-06-27T11:01:00Z"/>
          <w:rFonts w:ascii="Times New Roman" w:hAnsi="Times New Roman"/>
          <w:szCs w:val="24"/>
          <w:lang w:val="en-AU"/>
        </w:rPr>
      </w:pPr>
      <w:del w:id="31" w:author="Danielle Child" w:date="2014-06-27T11:01:00Z">
        <w:r w:rsidRPr="008E73BA" w:rsidDel="007E57C9">
          <w:rPr>
            <w:rFonts w:ascii="Times New Roman" w:hAnsi="Times New Roman"/>
            <w:szCs w:val="24"/>
            <w:lang w:val="en-AU"/>
          </w:rPr>
          <w:delText xml:space="preserve">Figure 4 Robert Delaunay, </w:delText>
        </w:r>
        <w:r w:rsidRPr="008E73BA" w:rsidDel="007E57C9">
          <w:rPr>
            <w:rFonts w:ascii="Times New Roman" w:hAnsi="Times New Roman"/>
            <w:i/>
            <w:szCs w:val="24"/>
            <w:lang w:val="en-AU"/>
          </w:rPr>
          <w:delText xml:space="preserve">Soleil, Lune, Simultané 2, </w:delText>
        </w:r>
        <w:r w:rsidRPr="008E73BA" w:rsidDel="007E57C9">
          <w:rPr>
            <w:rFonts w:ascii="Times New Roman" w:hAnsi="Times New Roman"/>
            <w:szCs w:val="24"/>
            <w:lang w:val="en-AU"/>
          </w:rPr>
          <w:delText>1913, oil on canvas, diameter 133 cm., The Museum of Modern Art, New York</w:delText>
        </w:r>
        <w:r w:rsidR="008E73BA" w:rsidDel="007E57C9">
          <w:rPr>
            <w:rFonts w:ascii="Times New Roman" w:hAnsi="Times New Roman"/>
            <w:szCs w:val="24"/>
            <w:lang w:val="en-AU"/>
          </w:rPr>
          <w:delText>.</w:delText>
        </w:r>
      </w:del>
    </w:p>
    <w:p w14:paraId="35BCB063" w14:textId="3B0BD655" w:rsidR="00C3216F" w:rsidRPr="008E73BA" w:rsidDel="007E57C9" w:rsidRDefault="00C3216F" w:rsidP="00AD1395">
      <w:pPr>
        <w:spacing w:before="100" w:beforeAutospacing="1" w:after="100" w:afterAutospacing="1"/>
        <w:jc w:val="both"/>
        <w:rPr>
          <w:del w:id="32" w:author="Danielle Child" w:date="2014-06-27T11:01:00Z"/>
          <w:rFonts w:ascii="Times New Roman" w:hAnsi="Times New Roman"/>
          <w:szCs w:val="24"/>
          <w:lang w:val="en-AU"/>
        </w:rPr>
      </w:pPr>
      <w:del w:id="33" w:author="Danielle Child" w:date="2014-06-27T11:01:00Z">
        <w:r w:rsidRPr="008E73BA" w:rsidDel="007E57C9">
          <w:rPr>
            <w:rFonts w:ascii="Times New Roman" w:hAnsi="Times New Roman"/>
            <w:szCs w:val="24"/>
            <w:lang w:val="en-AU"/>
          </w:rPr>
          <w:delText xml:space="preserve">Figure 5 Robert Delaunay, </w:delText>
        </w:r>
        <w:r w:rsidRPr="008E73BA" w:rsidDel="007E57C9">
          <w:rPr>
            <w:rFonts w:ascii="Times New Roman" w:hAnsi="Times New Roman"/>
            <w:i/>
            <w:szCs w:val="24"/>
            <w:lang w:val="en-AU"/>
          </w:rPr>
          <w:delText>Disque</w:delText>
        </w:r>
        <w:r w:rsidRPr="008E73BA" w:rsidDel="007E57C9">
          <w:rPr>
            <w:rFonts w:ascii="Times New Roman" w:hAnsi="Times New Roman"/>
            <w:szCs w:val="24"/>
            <w:lang w:val="en-AU"/>
          </w:rPr>
          <w:delText xml:space="preserve"> </w:delText>
        </w:r>
        <w:r w:rsidRPr="008E73BA" w:rsidDel="007E57C9">
          <w:rPr>
            <w:rFonts w:ascii="Times New Roman" w:hAnsi="Times New Roman"/>
            <w:i/>
            <w:szCs w:val="24"/>
            <w:lang w:val="en-AU"/>
          </w:rPr>
          <w:delText xml:space="preserve">Simultané (Le Premier Disque), </w:delText>
        </w:r>
        <w:r w:rsidRPr="008E73BA" w:rsidDel="007E57C9">
          <w:rPr>
            <w:rFonts w:ascii="Times New Roman" w:hAnsi="Times New Roman"/>
            <w:szCs w:val="24"/>
            <w:lang w:val="en-AU"/>
          </w:rPr>
          <w:delText>oil on canvas, diameter 134 cm., Public Domain.</w:delText>
        </w:r>
      </w:del>
    </w:p>
    <w:p w14:paraId="22C79218" w14:textId="2BA6DEE3" w:rsidR="00C3216F" w:rsidRPr="008E73BA" w:rsidDel="007E57C9" w:rsidRDefault="00C3216F" w:rsidP="00AD1395">
      <w:pPr>
        <w:spacing w:before="100" w:beforeAutospacing="1" w:after="100" w:afterAutospacing="1"/>
        <w:jc w:val="both"/>
        <w:rPr>
          <w:del w:id="34" w:author="Danielle Child" w:date="2014-06-27T11:01:00Z"/>
          <w:rFonts w:ascii="Times New Roman" w:hAnsi="Times New Roman"/>
          <w:szCs w:val="24"/>
          <w:lang w:val="en-AU"/>
        </w:rPr>
      </w:pPr>
      <w:del w:id="35" w:author="Danielle Child" w:date="2014-06-27T11:01:00Z">
        <w:r w:rsidRPr="008E73BA" w:rsidDel="007E57C9">
          <w:rPr>
            <w:rFonts w:ascii="Times New Roman" w:hAnsi="Times New Roman"/>
            <w:szCs w:val="24"/>
            <w:lang w:val="en-AU"/>
          </w:rPr>
          <w:delText xml:space="preserve">Figure 6 Francis Picabia, </w:delText>
        </w:r>
        <w:r w:rsidRPr="008E73BA" w:rsidDel="007E57C9">
          <w:rPr>
            <w:rFonts w:ascii="Times New Roman" w:hAnsi="Times New Roman"/>
            <w:i/>
            <w:szCs w:val="24"/>
            <w:lang w:val="en-AU"/>
          </w:rPr>
          <w:delText xml:space="preserve">Udnie, jeune fille américaine (danse), </w:delText>
        </w:r>
        <w:r w:rsidRPr="008E73BA" w:rsidDel="007E57C9">
          <w:rPr>
            <w:rFonts w:ascii="Times New Roman" w:hAnsi="Times New Roman"/>
            <w:szCs w:val="24"/>
            <w:lang w:val="en-AU"/>
          </w:rPr>
          <w:delText xml:space="preserve">1913, oil on canvas, 300x300 cm., </w:delText>
        </w:r>
        <w:r w:rsidR="008E73BA" w:rsidRPr="008E73BA" w:rsidDel="007E57C9">
          <w:rPr>
            <w:rFonts w:ascii="Times New Roman" w:hAnsi="Times New Roman"/>
            <w:szCs w:val="24"/>
            <w:lang w:val="en-AU"/>
          </w:rPr>
          <w:delText>Musée National d'Art Moderne, Paris.</w:delText>
        </w:r>
      </w:del>
    </w:p>
    <w:p w14:paraId="12FA4D0D" w14:textId="6F83B880" w:rsidR="008E73BA" w:rsidRPr="008E73BA" w:rsidDel="007E57C9" w:rsidRDefault="008E73BA" w:rsidP="00AD1395">
      <w:pPr>
        <w:spacing w:before="100" w:beforeAutospacing="1" w:after="100" w:afterAutospacing="1"/>
        <w:jc w:val="both"/>
        <w:rPr>
          <w:del w:id="36" w:author="Danielle Child" w:date="2014-06-27T11:01:00Z"/>
          <w:rFonts w:ascii="Times New Roman" w:hAnsi="Times New Roman"/>
          <w:szCs w:val="24"/>
          <w:lang w:val="en-AU"/>
        </w:rPr>
      </w:pPr>
      <w:del w:id="37" w:author="Danielle Child" w:date="2014-06-27T11:01:00Z">
        <w:r w:rsidRPr="008E73BA" w:rsidDel="007E57C9">
          <w:rPr>
            <w:rFonts w:ascii="Times New Roman" w:hAnsi="Times New Roman"/>
            <w:szCs w:val="24"/>
            <w:lang w:val="en-AU"/>
          </w:rPr>
          <w:delText>Figure 7 Francis Picabia, Edtaonisl (écclesiastique), 1913, oil on canvas, 302x300.5 cm., The Art Institute of Chicago.</w:delText>
        </w:r>
      </w:del>
    </w:p>
    <w:p w14:paraId="285BFF8E" w14:textId="77777777" w:rsidR="00C3216F" w:rsidRPr="008E73BA" w:rsidDel="007E57C9" w:rsidRDefault="00C3216F" w:rsidP="00AD1395">
      <w:pPr>
        <w:spacing w:before="100" w:beforeAutospacing="1" w:after="100" w:afterAutospacing="1"/>
        <w:jc w:val="both"/>
        <w:rPr>
          <w:del w:id="38" w:author="Danielle Child" w:date="2014-06-27T11:02:00Z"/>
          <w:rFonts w:ascii="Times New Roman" w:hAnsi="Times New Roman"/>
          <w:szCs w:val="24"/>
          <w:lang w:val="en-AU"/>
        </w:rPr>
      </w:pPr>
    </w:p>
    <w:p w14:paraId="1A6624B8" w14:textId="597C44EF" w:rsidR="00594ED1" w:rsidRPr="008E73BA" w:rsidRDefault="00594ED1" w:rsidP="00AD1395">
      <w:pPr>
        <w:spacing w:before="100" w:beforeAutospacing="1" w:after="100" w:afterAutospacing="1"/>
        <w:jc w:val="both"/>
        <w:rPr>
          <w:rFonts w:ascii="Times New Roman" w:hAnsi="Times New Roman"/>
          <w:b/>
          <w:szCs w:val="24"/>
          <w:lang w:val="en-AU"/>
        </w:rPr>
      </w:pPr>
      <w:del w:id="39" w:author="Danielle Child" w:date="2014-06-27T11:02:00Z">
        <w:r w:rsidRPr="008E73BA" w:rsidDel="007E57C9">
          <w:rPr>
            <w:rFonts w:ascii="Times New Roman" w:hAnsi="Times New Roman"/>
            <w:b/>
            <w:szCs w:val="24"/>
            <w:lang w:val="en-AU"/>
          </w:rPr>
          <w:delText>Bibliography</w:delText>
        </w:r>
      </w:del>
      <w:ins w:id="40" w:author="Danielle Child" w:date="2014-06-27T11:02:00Z">
        <w:r w:rsidR="007E57C9">
          <w:rPr>
            <w:rFonts w:ascii="Times New Roman" w:hAnsi="Times New Roman"/>
            <w:b/>
            <w:szCs w:val="24"/>
            <w:lang w:val="en-AU"/>
          </w:rPr>
          <w:t>References and further reading</w:t>
        </w:r>
      </w:ins>
    </w:p>
    <w:p w14:paraId="603B4F89" w14:textId="77777777" w:rsidR="0006520F" w:rsidRDefault="00772CBD" w:rsidP="008E73BA">
      <w:pPr>
        <w:jc w:val="both"/>
        <w:rPr>
          <w:ins w:id="41" w:author="Danielle Child" w:date="2014-07-03T14:49:00Z"/>
          <w:rFonts w:ascii="Times New Roman" w:hAnsi="Times New Roman"/>
          <w:szCs w:val="24"/>
        </w:rPr>
      </w:pPr>
      <w:del w:id="42" w:author="Danielle Child" w:date="2014-06-27T11:02:00Z">
        <w:r w:rsidDel="007E57C9">
          <w:rPr>
            <w:rFonts w:ascii="Times New Roman" w:hAnsi="Times New Roman"/>
            <w:szCs w:val="24"/>
          </w:rPr>
          <w:delText xml:space="preserve">Mark </w:delText>
        </w:r>
      </w:del>
      <w:proofErr w:type="spellStart"/>
      <w:r>
        <w:rPr>
          <w:rFonts w:ascii="Times New Roman" w:hAnsi="Times New Roman"/>
          <w:szCs w:val="24"/>
        </w:rPr>
        <w:t>Antliff</w:t>
      </w:r>
      <w:proofErr w:type="spellEnd"/>
      <w:r>
        <w:rPr>
          <w:rFonts w:ascii="Times New Roman" w:hAnsi="Times New Roman"/>
          <w:szCs w:val="24"/>
        </w:rPr>
        <w:t xml:space="preserve">, </w:t>
      </w:r>
      <w:ins w:id="43" w:author="Danielle Child" w:date="2014-06-27T11:02:00Z">
        <w:r w:rsidR="007E57C9">
          <w:rPr>
            <w:rFonts w:ascii="Times New Roman" w:hAnsi="Times New Roman"/>
            <w:szCs w:val="24"/>
          </w:rPr>
          <w:t xml:space="preserve">M. (1992) </w:t>
        </w:r>
      </w:ins>
      <w:r>
        <w:rPr>
          <w:rFonts w:ascii="Times New Roman" w:hAnsi="Times New Roman"/>
          <w:i/>
          <w:szCs w:val="24"/>
        </w:rPr>
        <w:t>Inventing Bergson: Cultural Politics and the Parisian Avant-Garde</w:t>
      </w:r>
      <w:ins w:id="44" w:author="Danielle Child" w:date="2014-06-27T11:02:00Z">
        <w:r w:rsidR="007E57C9">
          <w:rPr>
            <w:rFonts w:ascii="Times New Roman" w:hAnsi="Times New Roman"/>
            <w:szCs w:val="24"/>
          </w:rPr>
          <w:t xml:space="preserve">, </w:t>
        </w:r>
      </w:ins>
      <w:del w:id="45" w:author="Danielle Child" w:date="2014-06-27T11:02:00Z">
        <w:r w:rsidDel="007E57C9">
          <w:rPr>
            <w:rFonts w:ascii="Times New Roman" w:hAnsi="Times New Roman"/>
            <w:i/>
            <w:szCs w:val="24"/>
          </w:rPr>
          <w:delText xml:space="preserve"> </w:delText>
        </w:r>
        <w:r w:rsidDel="007E57C9">
          <w:rPr>
            <w:rFonts w:ascii="Times New Roman" w:hAnsi="Times New Roman"/>
            <w:szCs w:val="24"/>
          </w:rPr>
          <w:delText>(</w:delText>
        </w:r>
      </w:del>
      <w:r>
        <w:rPr>
          <w:rFonts w:ascii="Times New Roman" w:hAnsi="Times New Roman"/>
          <w:szCs w:val="24"/>
        </w:rPr>
        <w:t>New Jersey: Princeton University Press</w:t>
      </w:r>
    </w:p>
    <w:p w14:paraId="386DFE38" w14:textId="77777777" w:rsidR="0006520F" w:rsidRDefault="0006520F" w:rsidP="008E73BA">
      <w:pPr>
        <w:jc w:val="both"/>
        <w:rPr>
          <w:ins w:id="46" w:author="Danielle Child" w:date="2014-07-03T14:49:00Z"/>
          <w:rFonts w:ascii="Times New Roman" w:hAnsi="Times New Roman"/>
          <w:szCs w:val="24"/>
        </w:rPr>
      </w:pPr>
    </w:p>
    <w:p w14:paraId="6EBE6BE7" w14:textId="73B47A1A" w:rsidR="0006520F" w:rsidRPr="00DE2BDA" w:rsidRDefault="0006520F" w:rsidP="0006520F">
      <w:pPr>
        <w:jc w:val="both"/>
        <w:rPr>
          <w:ins w:id="47" w:author="Danielle Child" w:date="2014-07-03T14:49:00Z"/>
          <w:rFonts w:ascii="Times New Roman" w:hAnsi="Times New Roman"/>
          <w:szCs w:val="24"/>
        </w:rPr>
      </w:pPr>
      <w:ins w:id="48" w:author="Danielle Child" w:date="2014-07-03T14:49:00Z">
        <w:r>
          <w:rPr>
            <w:rFonts w:ascii="Times New Roman" w:hAnsi="Times New Roman"/>
            <w:szCs w:val="24"/>
          </w:rPr>
          <w:t>Apollinaire,</w:t>
        </w:r>
      </w:ins>
      <w:ins w:id="49" w:author="Danielle Child" w:date="2014-07-03T14:50:00Z">
        <w:r>
          <w:rPr>
            <w:rFonts w:ascii="Times New Roman" w:hAnsi="Times New Roman"/>
            <w:szCs w:val="24"/>
          </w:rPr>
          <w:t xml:space="preserve"> Guillaume</w:t>
        </w:r>
      </w:ins>
      <w:ins w:id="50" w:author="Danielle Child" w:date="2014-07-03T14:49:00Z">
        <w:r>
          <w:rPr>
            <w:rFonts w:ascii="Times New Roman" w:hAnsi="Times New Roman"/>
            <w:szCs w:val="24"/>
          </w:rPr>
          <w:t xml:space="preserve"> </w:t>
        </w:r>
      </w:ins>
      <w:ins w:id="51" w:author="Danielle Child" w:date="2014-07-03T14:50:00Z">
        <w:r>
          <w:rPr>
            <w:rFonts w:ascii="Times New Roman" w:hAnsi="Times New Roman"/>
            <w:szCs w:val="24"/>
          </w:rPr>
          <w:t xml:space="preserve">(1913/2004) </w:t>
        </w:r>
      </w:ins>
      <w:ins w:id="52" w:author="Danielle Child" w:date="2014-07-03T14:49:00Z">
        <w:r>
          <w:rPr>
            <w:rFonts w:ascii="Times New Roman" w:hAnsi="Times New Roman"/>
            <w:i/>
            <w:szCs w:val="24"/>
          </w:rPr>
          <w:t xml:space="preserve">Les </w:t>
        </w:r>
        <w:proofErr w:type="spellStart"/>
        <w:r>
          <w:rPr>
            <w:rFonts w:ascii="Times New Roman" w:hAnsi="Times New Roman"/>
            <w:i/>
            <w:szCs w:val="24"/>
          </w:rPr>
          <w:t>Peintre</w:t>
        </w:r>
        <w:proofErr w:type="spellEnd"/>
        <w:r>
          <w:rPr>
            <w:rFonts w:ascii="Times New Roman" w:hAnsi="Times New Roman"/>
            <w:i/>
            <w:szCs w:val="24"/>
          </w:rPr>
          <w:t xml:space="preserve"> </w:t>
        </w:r>
        <w:proofErr w:type="spellStart"/>
        <w:r>
          <w:rPr>
            <w:rFonts w:ascii="Times New Roman" w:hAnsi="Times New Roman"/>
            <w:i/>
            <w:szCs w:val="24"/>
          </w:rPr>
          <w:t>Cubistes</w:t>
        </w:r>
        <w:proofErr w:type="spellEnd"/>
        <w:r>
          <w:rPr>
            <w:rFonts w:ascii="Times New Roman" w:hAnsi="Times New Roman"/>
            <w:i/>
            <w:szCs w:val="24"/>
          </w:rPr>
          <w:t xml:space="preserve">: </w:t>
        </w:r>
        <w:proofErr w:type="spellStart"/>
        <w:r>
          <w:rPr>
            <w:rFonts w:ascii="Times New Roman" w:hAnsi="Times New Roman"/>
            <w:i/>
            <w:szCs w:val="24"/>
          </w:rPr>
          <w:t>Méditations</w:t>
        </w:r>
        <w:proofErr w:type="spellEnd"/>
        <w:r>
          <w:rPr>
            <w:rFonts w:ascii="Times New Roman" w:hAnsi="Times New Roman"/>
            <w:i/>
            <w:szCs w:val="24"/>
          </w:rPr>
          <w:t xml:space="preserve"> </w:t>
        </w:r>
        <w:proofErr w:type="spellStart"/>
        <w:r>
          <w:rPr>
            <w:rFonts w:ascii="Times New Roman" w:hAnsi="Times New Roman"/>
            <w:i/>
            <w:szCs w:val="24"/>
          </w:rPr>
          <w:t>esthétiques</w:t>
        </w:r>
      </w:ins>
      <w:proofErr w:type="spellEnd"/>
      <w:ins w:id="53" w:author="Danielle Child" w:date="2014-07-03T14:50:00Z">
        <w:r w:rsidRPr="0006520F">
          <w:rPr>
            <w:rFonts w:ascii="Times New Roman" w:hAnsi="Times New Roman"/>
            <w:szCs w:val="24"/>
          </w:rPr>
          <w:t xml:space="preserve"> </w:t>
        </w:r>
        <w:r>
          <w:rPr>
            <w:rFonts w:ascii="Times New Roman" w:hAnsi="Times New Roman"/>
            <w:szCs w:val="24"/>
          </w:rPr>
          <w:t>trans. Peter Read,</w:t>
        </w:r>
      </w:ins>
      <w:ins w:id="54" w:author="Danielle Child" w:date="2014-07-03T14:49:00Z">
        <w:r>
          <w:rPr>
            <w:rFonts w:ascii="Times New Roman" w:hAnsi="Times New Roman"/>
            <w:i/>
            <w:szCs w:val="24"/>
          </w:rPr>
          <w:t xml:space="preserve"> </w:t>
        </w:r>
        <w:r>
          <w:rPr>
            <w:rFonts w:ascii="Times New Roman" w:hAnsi="Times New Roman"/>
            <w:szCs w:val="24"/>
          </w:rPr>
          <w:t>California</w:t>
        </w:r>
        <w:proofErr w:type="gramStart"/>
        <w:r>
          <w:rPr>
            <w:rFonts w:ascii="Times New Roman" w:hAnsi="Times New Roman"/>
            <w:szCs w:val="24"/>
          </w:rPr>
          <w:t>,:</w:t>
        </w:r>
        <w:proofErr w:type="gramEnd"/>
        <w:r>
          <w:rPr>
            <w:rFonts w:ascii="Times New Roman" w:hAnsi="Times New Roman"/>
            <w:szCs w:val="24"/>
          </w:rPr>
          <w:t xml:space="preserve"> University of California Press</w:t>
        </w:r>
      </w:ins>
    </w:p>
    <w:p w14:paraId="03FCF8FE" w14:textId="5E673520" w:rsidR="00772CBD" w:rsidRPr="00772CBD" w:rsidRDefault="00772CBD" w:rsidP="008E73BA">
      <w:pPr>
        <w:jc w:val="both"/>
        <w:rPr>
          <w:rFonts w:ascii="Times New Roman" w:hAnsi="Times New Roman"/>
          <w:szCs w:val="24"/>
        </w:rPr>
      </w:pPr>
      <w:del w:id="55" w:author="Danielle Child" w:date="2014-06-27T11:02:00Z">
        <w:r w:rsidDel="007E57C9">
          <w:rPr>
            <w:rFonts w:ascii="Times New Roman" w:hAnsi="Times New Roman"/>
            <w:szCs w:val="24"/>
          </w:rPr>
          <w:delText>, 1992)</w:delText>
        </w:r>
      </w:del>
    </w:p>
    <w:p w14:paraId="3AE75D32" w14:textId="77777777" w:rsidR="00772CBD" w:rsidRDefault="00772CBD" w:rsidP="008E73BA">
      <w:pPr>
        <w:jc w:val="both"/>
        <w:rPr>
          <w:rFonts w:ascii="Times New Roman" w:hAnsi="Times New Roman"/>
          <w:szCs w:val="24"/>
        </w:rPr>
      </w:pPr>
    </w:p>
    <w:p w14:paraId="259FD16A" w14:textId="4AC07C19" w:rsidR="008E73BA" w:rsidRDefault="008E73BA" w:rsidP="008E73BA">
      <w:pPr>
        <w:jc w:val="both"/>
        <w:rPr>
          <w:rFonts w:ascii="Times New Roman" w:hAnsi="Times New Roman"/>
          <w:szCs w:val="24"/>
        </w:rPr>
      </w:pPr>
      <w:del w:id="56" w:author="Danielle Child" w:date="2014-06-27T11:02:00Z">
        <w:r w:rsidRPr="00FE388C" w:rsidDel="007E57C9">
          <w:rPr>
            <w:rFonts w:ascii="Times New Roman" w:hAnsi="Times New Roman"/>
            <w:szCs w:val="24"/>
          </w:rPr>
          <w:delText xml:space="preserve">Fae </w:delText>
        </w:r>
      </w:del>
      <w:proofErr w:type="spellStart"/>
      <w:proofErr w:type="gramStart"/>
      <w:r w:rsidRPr="00FE388C">
        <w:rPr>
          <w:rFonts w:ascii="Times New Roman" w:hAnsi="Times New Roman"/>
          <w:szCs w:val="24"/>
        </w:rPr>
        <w:t>Brauer</w:t>
      </w:r>
      <w:proofErr w:type="spellEnd"/>
      <w:r w:rsidRPr="00FE388C">
        <w:rPr>
          <w:rFonts w:ascii="Times New Roman" w:hAnsi="Times New Roman"/>
          <w:szCs w:val="24"/>
        </w:rPr>
        <w:t>,</w:t>
      </w:r>
      <w:ins w:id="57" w:author="Danielle Child" w:date="2014-06-27T11:02:00Z">
        <w:r w:rsidR="007E57C9">
          <w:rPr>
            <w:rFonts w:ascii="Times New Roman" w:hAnsi="Times New Roman"/>
            <w:szCs w:val="24"/>
          </w:rPr>
          <w:t xml:space="preserve"> F. (2013)</w:t>
        </w:r>
      </w:ins>
      <w:r w:rsidRPr="00FE388C">
        <w:rPr>
          <w:rFonts w:ascii="Times New Roman" w:hAnsi="Times New Roman"/>
          <w:szCs w:val="24"/>
        </w:rPr>
        <w:t xml:space="preserve"> </w:t>
      </w:r>
      <w:r w:rsidRPr="00FE388C">
        <w:rPr>
          <w:rFonts w:ascii="Times New Roman" w:hAnsi="Times New Roman"/>
          <w:i/>
          <w:szCs w:val="24"/>
        </w:rPr>
        <w:t>Rivals and Conspirators: The Paris Salons and the Modern Art Centre</w:t>
      </w:r>
      <w:ins w:id="58" w:author="Danielle Child" w:date="2014-06-27T11:02:00Z">
        <w:r w:rsidR="007E57C9">
          <w:rPr>
            <w:rFonts w:ascii="Times New Roman" w:hAnsi="Times New Roman"/>
            <w:i/>
            <w:szCs w:val="24"/>
          </w:rPr>
          <w:t xml:space="preserve">, </w:t>
        </w:r>
      </w:ins>
      <w:del w:id="59" w:author="Danielle Child" w:date="2014-06-27T11:02:00Z">
        <w:r w:rsidRPr="00FE388C" w:rsidDel="007E57C9">
          <w:rPr>
            <w:rFonts w:ascii="Times New Roman" w:hAnsi="Times New Roman"/>
            <w:i/>
            <w:szCs w:val="24"/>
          </w:rPr>
          <w:delText xml:space="preserve"> </w:delText>
        </w:r>
        <w:r w:rsidRPr="00FE388C" w:rsidDel="007E57C9">
          <w:rPr>
            <w:rFonts w:ascii="Times New Roman" w:hAnsi="Times New Roman"/>
            <w:szCs w:val="24"/>
          </w:rPr>
          <w:delText>(</w:delText>
        </w:r>
      </w:del>
      <w:r w:rsidRPr="00FE388C">
        <w:rPr>
          <w:rFonts w:ascii="Times New Roman" w:hAnsi="Times New Roman"/>
          <w:szCs w:val="24"/>
        </w:rPr>
        <w:t>Newcastle-upon-Tyne: Cambridge Scholars Publishing</w:t>
      </w:r>
      <w:ins w:id="60" w:author="Danielle Child" w:date="2014-06-27T11:02:00Z">
        <w:r w:rsidR="007E57C9">
          <w:rPr>
            <w:rFonts w:ascii="Times New Roman" w:hAnsi="Times New Roman"/>
            <w:szCs w:val="24"/>
          </w:rPr>
          <w:t>.</w:t>
        </w:r>
      </w:ins>
      <w:proofErr w:type="gramEnd"/>
      <w:del w:id="61" w:author="Danielle Child" w:date="2014-06-27T11:02:00Z">
        <w:r w:rsidRPr="00FE388C" w:rsidDel="007E57C9">
          <w:rPr>
            <w:rFonts w:ascii="Times New Roman" w:hAnsi="Times New Roman"/>
            <w:szCs w:val="24"/>
          </w:rPr>
          <w:delText>, 2013</w:delText>
        </w:r>
        <w:r w:rsidDel="007E57C9">
          <w:rPr>
            <w:rFonts w:ascii="Times New Roman" w:hAnsi="Times New Roman"/>
            <w:szCs w:val="24"/>
          </w:rPr>
          <w:delText>)</w:delText>
        </w:r>
      </w:del>
    </w:p>
    <w:p w14:paraId="0DB09C0D" w14:textId="77777777" w:rsidR="008E73BA" w:rsidRDefault="008E73BA" w:rsidP="008E73BA">
      <w:pPr>
        <w:jc w:val="both"/>
        <w:rPr>
          <w:rFonts w:ascii="Times New Roman" w:hAnsi="Times New Roman"/>
          <w:szCs w:val="24"/>
        </w:rPr>
      </w:pPr>
    </w:p>
    <w:p w14:paraId="4B5F6408" w14:textId="7EB5E20E" w:rsidR="008E73BA" w:rsidRPr="008E73BA" w:rsidRDefault="008E73BA" w:rsidP="008E73BA">
      <w:pPr>
        <w:jc w:val="both"/>
        <w:rPr>
          <w:rFonts w:ascii="Times New Roman" w:hAnsi="Times New Roman"/>
          <w:szCs w:val="24"/>
        </w:rPr>
      </w:pPr>
      <w:del w:id="62" w:author="Danielle Child" w:date="2014-06-27T11:03:00Z">
        <w:r w:rsidDel="007E57C9">
          <w:rPr>
            <w:rFonts w:ascii="Times New Roman" w:hAnsi="Times New Roman"/>
            <w:szCs w:val="24"/>
          </w:rPr>
          <w:delText xml:space="preserve">Linda </w:delText>
        </w:r>
      </w:del>
      <w:proofErr w:type="spellStart"/>
      <w:r>
        <w:rPr>
          <w:rFonts w:ascii="Times New Roman" w:hAnsi="Times New Roman"/>
          <w:szCs w:val="24"/>
        </w:rPr>
        <w:t>Dalrymple</w:t>
      </w:r>
      <w:proofErr w:type="spellEnd"/>
      <w:r>
        <w:rPr>
          <w:rFonts w:ascii="Times New Roman" w:hAnsi="Times New Roman"/>
          <w:szCs w:val="24"/>
        </w:rPr>
        <w:t xml:space="preserve"> Henderson, </w:t>
      </w:r>
      <w:ins w:id="63" w:author="Danielle Child" w:date="2014-06-27T11:03:00Z">
        <w:r w:rsidR="007E57C9">
          <w:rPr>
            <w:rFonts w:ascii="Times New Roman" w:hAnsi="Times New Roman"/>
            <w:szCs w:val="24"/>
          </w:rPr>
          <w:t xml:space="preserve">L. (2013) </w:t>
        </w:r>
      </w:ins>
      <w:proofErr w:type="gramStart"/>
      <w:r w:rsidR="00772CBD">
        <w:rPr>
          <w:rFonts w:ascii="Times New Roman" w:hAnsi="Times New Roman"/>
          <w:i/>
          <w:szCs w:val="24"/>
        </w:rPr>
        <w:t>T</w:t>
      </w:r>
      <w:r>
        <w:rPr>
          <w:rFonts w:ascii="Times New Roman" w:hAnsi="Times New Roman"/>
          <w:i/>
          <w:szCs w:val="24"/>
        </w:rPr>
        <w:t>he</w:t>
      </w:r>
      <w:proofErr w:type="gramEnd"/>
      <w:r>
        <w:rPr>
          <w:rFonts w:ascii="Times New Roman" w:hAnsi="Times New Roman"/>
          <w:i/>
          <w:szCs w:val="24"/>
        </w:rPr>
        <w:t xml:space="preserve"> Fourth Dimension and Non-Euclidean Geometry in Modern Art</w:t>
      </w:r>
      <w:ins w:id="64" w:author="Danielle Child" w:date="2014-06-27T11:03:00Z">
        <w:r w:rsidR="007E57C9">
          <w:rPr>
            <w:rFonts w:ascii="Times New Roman" w:hAnsi="Times New Roman"/>
            <w:szCs w:val="24"/>
          </w:rPr>
          <w:t xml:space="preserve">, </w:t>
        </w:r>
      </w:ins>
      <w:del w:id="65" w:author="Danielle Child" w:date="2014-06-27T11:03:00Z">
        <w:r w:rsidDel="007E57C9">
          <w:rPr>
            <w:rFonts w:ascii="Times New Roman" w:hAnsi="Times New Roman"/>
            <w:i/>
            <w:szCs w:val="24"/>
          </w:rPr>
          <w:delText xml:space="preserve"> </w:delText>
        </w:r>
        <w:r w:rsidR="00772CBD" w:rsidDel="007E57C9">
          <w:rPr>
            <w:rFonts w:ascii="Times New Roman" w:hAnsi="Times New Roman"/>
            <w:szCs w:val="24"/>
          </w:rPr>
          <w:delText>(</w:delText>
        </w:r>
      </w:del>
      <w:r w:rsidR="00772CBD">
        <w:rPr>
          <w:rFonts w:ascii="Times New Roman" w:hAnsi="Times New Roman"/>
          <w:szCs w:val="24"/>
        </w:rPr>
        <w:t>Revised Edition,</w:t>
      </w:r>
      <w:r>
        <w:rPr>
          <w:rFonts w:ascii="Times New Roman" w:hAnsi="Times New Roman"/>
          <w:szCs w:val="24"/>
        </w:rPr>
        <w:t xml:space="preserve"> Cambridge, Massachusetts; London, England: The MIT Press</w:t>
      </w:r>
      <w:ins w:id="66" w:author="Danielle Child" w:date="2014-06-27T11:03:00Z">
        <w:r w:rsidR="007E57C9">
          <w:rPr>
            <w:rFonts w:ascii="Times New Roman" w:hAnsi="Times New Roman"/>
            <w:szCs w:val="24"/>
          </w:rPr>
          <w:t>.</w:t>
        </w:r>
      </w:ins>
      <w:del w:id="67" w:author="Danielle Child" w:date="2014-06-27T11:03:00Z">
        <w:r w:rsidDel="007E57C9">
          <w:rPr>
            <w:rFonts w:ascii="Times New Roman" w:hAnsi="Times New Roman"/>
            <w:szCs w:val="24"/>
          </w:rPr>
          <w:delText>, 2013)</w:delText>
        </w:r>
      </w:del>
    </w:p>
    <w:p w14:paraId="5B9B62B6" w14:textId="5545E2FF" w:rsidR="00594ED1" w:rsidRDefault="00594ED1" w:rsidP="00AD1395">
      <w:pPr>
        <w:spacing w:before="100" w:beforeAutospacing="1" w:after="100" w:afterAutospacing="1"/>
        <w:jc w:val="both"/>
        <w:rPr>
          <w:rFonts w:ascii="Times New Roman" w:hAnsi="Times New Roman"/>
          <w:szCs w:val="24"/>
          <w:lang w:val="en-AU"/>
        </w:rPr>
      </w:pPr>
      <w:del w:id="68" w:author="Danielle Child" w:date="2014-06-27T11:03:00Z">
        <w:r w:rsidRPr="008E73BA" w:rsidDel="007E57C9">
          <w:rPr>
            <w:rFonts w:ascii="Times New Roman" w:hAnsi="Times New Roman"/>
            <w:szCs w:val="24"/>
            <w:lang w:val="en-AU"/>
          </w:rPr>
          <w:delText xml:space="preserve">Arian </w:delText>
        </w:r>
      </w:del>
      <w:r w:rsidRPr="008E73BA">
        <w:rPr>
          <w:rFonts w:ascii="Times New Roman" w:hAnsi="Times New Roman"/>
          <w:szCs w:val="24"/>
          <w:lang w:val="en-AU"/>
        </w:rPr>
        <w:t>Hicken,</w:t>
      </w:r>
      <w:ins w:id="69" w:author="Danielle Child" w:date="2014-06-27T11:03:00Z">
        <w:r w:rsidR="007E57C9">
          <w:rPr>
            <w:rFonts w:ascii="Times New Roman" w:hAnsi="Times New Roman"/>
            <w:szCs w:val="24"/>
            <w:lang w:val="en-AU"/>
          </w:rPr>
          <w:t xml:space="preserve"> A. (2002</w:t>
        </w:r>
        <w:proofErr w:type="gramStart"/>
        <w:r w:rsidR="007E57C9">
          <w:rPr>
            <w:rFonts w:ascii="Times New Roman" w:hAnsi="Times New Roman"/>
            <w:szCs w:val="24"/>
            <w:lang w:val="en-AU"/>
          </w:rPr>
          <w:t xml:space="preserve">) </w:t>
        </w:r>
      </w:ins>
      <w:r w:rsidRPr="008E73BA">
        <w:rPr>
          <w:rFonts w:ascii="Times New Roman" w:hAnsi="Times New Roman"/>
          <w:szCs w:val="24"/>
          <w:lang w:val="en-AU"/>
        </w:rPr>
        <w:t xml:space="preserve"> </w:t>
      </w:r>
      <w:r w:rsidRPr="008E73BA">
        <w:rPr>
          <w:rFonts w:ascii="Times New Roman" w:hAnsi="Times New Roman"/>
          <w:i/>
          <w:szCs w:val="24"/>
          <w:lang w:val="en-AU"/>
        </w:rPr>
        <w:t>Apollinaire</w:t>
      </w:r>
      <w:proofErr w:type="gramEnd"/>
      <w:r w:rsidRPr="008E73BA">
        <w:rPr>
          <w:rFonts w:ascii="Times New Roman" w:hAnsi="Times New Roman"/>
          <w:i/>
          <w:szCs w:val="24"/>
          <w:lang w:val="en-AU"/>
        </w:rPr>
        <w:t>, Cubism and Orphism</w:t>
      </w:r>
      <w:ins w:id="70" w:author="Danielle Child" w:date="2014-06-27T11:03:00Z">
        <w:r w:rsidR="007E57C9">
          <w:rPr>
            <w:rFonts w:ascii="Times New Roman" w:hAnsi="Times New Roman"/>
            <w:szCs w:val="24"/>
            <w:lang w:val="en-AU"/>
          </w:rPr>
          <w:t xml:space="preserve">, </w:t>
        </w:r>
      </w:ins>
      <w:del w:id="71" w:author="Danielle Child" w:date="2014-06-27T11:03:00Z">
        <w:r w:rsidRPr="008E73BA" w:rsidDel="007E57C9">
          <w:rPr>
            <w:rFonts w:ascii="Times New Roman" w:hAnsi="Times New Roman"/>
            <w:i/>
            <w:szCs w:val="24"/>
            <w:lang w:val="en-AU"/>
          </w:rPr>
          <w:delText xml:space="preserve"> </w:delText>
        </w:r>
        <w:r w:rsidRPr="008E73BA" w:rsidDel="007E57C9">
          <w:rPr>
            <w:rFonts w:ascii="Times New Roman" w:hAnsi="Times New Roman"/>
            <w:szCs w:val="24"/>
            <w:lang w:val="en-AU"/>
          </w:rPr>
          <w:delText>(</w:delText>
        </w:r>
      </w:del>
      <w:proofErr w:type="spellStart"/>
      <w:r w:rsidRPr="008E73BA">
        <w:rPr>
          <w:rFonts w:ascii="Times New Roman" w:hAnsi="Times New Roman"/>
          <w:szCs w:val="24"/>
          <w:lang w:val="en-AU"/>
        </w:rPr>
        <w:t>Ashgate</w:t>
      </w:r>
      <w:proofErr w:type="spellEnd"/>
      <w:r w:rsidRPr="008E73BA">
        <w:rPr>
          <w:rFonts w:ascii="Times New Roman" w:hAnsi="Times New Roman"/>
          <w:szCs w:val="24"/>
          <w:lang w:val="en-AU"/>
        </w:rPr>
        <w:t xml:space="preserve"> Publishing</w:t>
      </w:r>
      <w:ins w:id="72" w:author="Danielle Child" w:date="2014-06-27T11:03:00Z">
        <w:r w:rsidR="007E57C9">
          <w:rPr>
            <w:rFonts w:ascii="Times New Roman" w:hAnsi="Times New Roman"/>
            <w:szCs w:val="24"/>
            <w:lang w:val="en-AU"/>
          </w:rPr>
          <w:t>.</w:t>
        </w:r>
      </w:ins>
      <w:del w:id="73" w:author="Danielle Child" w:date="2014-06-27T11:03:00Z">
        <w:r w:rsidRPr="008E73BA" w:rsidDel="007E57C9">
          <w:rPr>
            <w:rFonts w:ascii="Times New Roman" w:hAnsi="Times New Roman"/>
            <w:szCs w:val="24"/>
            <w:lang w:val="en-AU"/>
          </w:rPr>
          <w:delText>, 2002)</w:delText>
        </w:r>
      </w:del>
    </w:p>
    <w:p w14:paraId="66F7B49B" w14:textId="30268A14" w:rsidR="00772CBD" w:rsidRPr="00772CBD" w:rsidRDefault="00772CBD" w:rsidP="00AD1395">
      <w:pPr>
        <w:spacing w:before="100" w:beforeAutospacing="1" w:after="100" w:afterAutospacing="1"/>
        <w:jc w:val="both"/>
        <w:rPr>
          <w:rFonts w:ascii="Times New Roman" w:hAnsi="Times New Roman"/>
          <w:szCs w:val="24"/>
          <w:lang w:val="en-AU"/>
        </w:rPr>
      </w:pPr>
      <w:del w:id="74" w:author="Danielle Child" w:date="2014-06-27T11:03:00Z">
        <w:r w:rsidDel="007E57C9">
          <w:rPr>
            <w:rFonts w:ascii="Times New Roman" w:hAnsi="Times New Roman"/>
            <w:szCs w:val="24"/>
            <w:lang w:val="en-AU"/>
          </w:rPr>
          <w:delText xml:space="preserve">Patricia </w:delText>
        </w:r>
      </w:del>
      <w:r>
        <w:rPr>
          <w:rFonts w:ascii="Times New Roman" w:hAnsi="Times New Roman"/>
          <w:szCs w:val="24"/>
          <w:lang w:val="en-AU"/>
        </w:rPr>
        <w:t xml:space="preserve">Leighton, </w:t>
      </w:r>
      <w:ins w:id="75" w:author="Danielle Child" w:date="2014-06-27T11:03:00Z">
        <w:r w:rsidR="007E57C9">
          <w:rPr>
            <w:rFonts w:ascii="Times New Roman" w:hAnsi="Times New Roman"/>
            <w:szCs w:val="24"/>
            <w:lang w:val="en-AU"/>
          </w:rPr>
          <w:t xml:space="preserve">P. (2013) </w:t>
        </w:r>
      </w:ins>
      <w:proofErr w:type="gramStart"/>
      <w:r>
        <w:rPr>
          <w:rFonts w:ascii="Times New Roman" w:hAnsi="Times New Roman"/>
          <w:i/>
          <w:szCs w:val="24"/>
          <w:lang w:val="en-AU"/>
        </w:rPr>
        <w:t>The</w:t>
      </w:r>
      <w:proofErr w:type="gramEnd"/>
      <w:r>
        <w:rPr>
          <w:rFonts w:ascii="Times New Roman" w:hAnsi="Times New Roman"/>
          <w:i/>
          <w:szCs w:val="24"/>
          <w:lang w:val="en-AU"/>
        </w:rPr>
        <w:t xml:space="preserve"> Liberation of Painting: Modernism and Anarchism in Avant-Guerre Paris</w:t>
      </w:r>
      <w:ins w:id="76" w:author="Danielle Child" w:date="2014-06-27T11:03:00Z">
        <w:r w:rsidR="007E57C9">
          <w:rPr>
            <w:rFonts w:ascii="Times New Roman" w:hAnsi="Times New Roman"/>
            <w:szCs w:val="24"/>
            <w:lang w:val="en-AU"/>
          </w:rPr>
          <w:t xml:space="preserve">, </w:t>
        </w:r>
      </w:ins>
      <w:del w:id="77" w:author="Danielle Child" w:date="2014-06-27T11:03:00Z">
        <w:r w:rsidDel="007E57C9">
          <w:rPr>
            <w:rFonts w:ascii="Times New Roman" w:hAnsi="Times New Roman"/>
            <w:i/>
            <w:szCs w:val="24"/>
            <w:lang w:val="en-AU"/>
          </w:rPr>
          <w:delText xml:space="preserve"> </w:delText>
        </w:r>
        <w:r w:rsidDel="007E57C9">
          <w:rPr>
            <w:rFonts w:ascii="Times New Roman" w:hAnsi="Times New Roman"/>
            <w:szCs w:val="24"/>
            <w:lang w:val="en-AU"/>
          </w:rPr>
          <w:delText>(</w:delText>
        </w:r>
      </w:del>
      <w:r>
        <w:rPr>
          <w:rFonts w:ascii="Times New Roman" w:hAnsi="Times New Roman"/>
          <w:szCs w:val="24"/>
          <w:lang w:val="en-AU"/>
        </w:rPr>
        <w:t>Chicago: University of Chicago Press</w:t>
      </w:r>
      <w:del w:id="78" w:author="Danielle Child" w:date="2014-06-27T11:03:00Z">
        <w:r w:rsidDel="007E57C9">
          <w:rPr>
            <w:rFonts w:ascii="Times New Roman" w:hAnsi="Times New Roman"/>
            <w:szCs w:val="24"/>
            <w:lang w:val="en-AU"/>
          </w:rPr>
          <w:delText>, 2013)</w:delText>
        </w:r>
      </w:del>
      <w:ins w:id="79" w:author="Danielle Child" w:date="2014-06-27T11:03:00Z">
        <w:r w:rsidR="007E57C9">
          <w:rPr>
            <w:rFonts w:ascii="Times New Roman" w:hAnsi="Times New Roman"/>
            <w:szCs w:val="24"/>
            <w:lang w:val="en-AU"/>
          </w:rPr>
          <w:t>.</w:t>
        </w:r>
      </w:ins>
    </w:p>
    <w:p w14:paraId="7CBD24FA" w14:textId="4A9D5B58" w:rsidR="00E350EF" w:rsidRDefault="008E73BA" w:rsidP="00772CBD">
      <w:pPr>
        <w:spacing w:before="100" w:beforeAutospacing="1" w:after="100" w:afterAutospacing="1"/>
        <w:jc w:val="both"/>
        <w:rPr>
          <w:ins w:id="80" w:author="Danielle Child" w:date="2014-06-27T11:02:00Z"/>
          <w:rFonts w:ascii="Times New Roman" w:hAnsi="Times New Roman"/>
          <w:szCs w:val="24"/>
          <w:lang w:val="en-AU"/>
        </w:rPr>
      </w:pPr>
      <w:del w:id="81" w:author="Danielle Child" w:date="2014-06-27T11:03:00Z">
        <w:r w:rsidDel="007E57C9">
          <w:rPr>
            <w:rFonts w:ascii="Times New Roman" w:hAnsi="Times New Roman"/>
            <w:szCs w:val="24"/>
            <w:lang w:val="en-AU"/>
          </w:rPr>
          <w:delText xml:space="preserve">Virginia </w:delText>
        </w:r>
      </w:del>
      <w:r>
        <w:rPr>
          <w:rFonts w:ascii="Times New Roman" w:hAnsi="Times New Roman"/>
          <w:szCs w:val="24"/>
          <w:lang w:val="en-AU"/>
        </w:rPr>
        <w:t xml:space="preserve">Spate, </w:t>
      </w:r>
      <w:ins w:id="82" w:author="Danielle Child" w:date="2014-06-27T11:03:00Z">
        <w:r w:rsidR="007E57C9">
          <w:rPr>
            <w:rFonts w:ascii="Times New Roman" w:hAnsi="Times New Roman"/>
            <w:szCs w:val="24"/>
            <w:lang w:val="en-AU"/>
          </w:rPr>
          <w:t xml:space="preserve">V. (1979) </w:t>
        </w:r>
      </w:ins>
      <w:r>
        <w:rPr>
          <w:rFonts w:ascii="Times New Roman" w:hAnsi="Times New Roman"/>
          <w:i/>
          <w:szCs w:val="24"/>
          <w:lang w:val="en-AU"/>
        </w:rPr>
        <w:t>Orphism: The Evolution of non-figurative painting in Paris 1910-1914</w:t>
      </w:r>
      <w:ins w:id="83" w:author="Danielle Child" w:date="2014-06-27T11:04:00Z">
        <w:r w:rsidR="007E57C9">
          <w:rPr>
            <w:rFonts w:ascii="Times New Roman" w:hAnsi="Times New Roman"/>
            <w:szCs w:val="24"/>
            <w:lang w:val="en-AU"/>
          </w:rPr>
          <w:t xml:space="preserve">, </w:t>
        </w:r>
      </w:ins>
      <w:del w:id="84" w:author="Danielle Child" w:date="2014-06-27T11:04:00Z">
        <w:r w:rsidDel="007E57C9">
          <w:rPr>
            <w:rFonts w:ascii="Times New Roman" w:hAnsi="Times New Roman"/>
            <w:i/>
            <w:szCs w:val="24"/>
            <w:lang w:val="en-AU"/>
          </w:rPr>
          <w:delText xml:space="preserve"> </w:delText>
        </w:r>
        <w:r w:rsidDel="007E57C9">
          <w:rPr>
            <w:rFonts w:ascii="Times New Roman" w:hAnsi="Times New Roman"/>
            <w:szCs w:val="24"/>
            <w:lang w:val="en-AU"/>
          </w:rPr>
          <w:delText>(</w:delText>
        </w:r>
      </w:del>
      <w:r>
        <w:rPr>
          <w:rFonts w:ascii="Times New Roman" w:hAnsi="Times New Roman"/>
          <w:szCs w:val="24"/>
          <w:lang w:val="en-AU"/>
        </w:rPr>
        <w:t>Oxford: Oxford University Press</w:t>
      </w:r>
      <w:del w:id="85" w:author="Danielle Child" w:date="2014-06-27T11:04:00Z">
        <w:r w:rsidDel="007E57C9">
          <w:rPr>
            <w:rFonts w:ascii="Times New Roman" w:hAnsi="Times New Roman"/>
            <w:szCs w:val="24"/>
            <w:lang w:val="en-AU"/>
          </w:rPr>
          <w:delText>, 1979)</w:delText>
        </w:r>
      </w:del>
      <w:ins w:id="86" w:author="Danielle Child" w:date="2014-06-27T11:04:00Z">
        <w:r w:rsidR="007E57C9">
          <w:rPr>
            <w:rFonts w:ascii="Times New Roman" w:hAnsi="Times New Roman"/>
            <w:szCs w:val="24"/>
            <w:lang w:val="en-AU"/>
          </w:rPr>
          <w:t>.</w:t>
        </w:r>
      </w:ins>
    </w:p>
    <w:p w14:paraId="2B49FDDD" w14:textId="77777777" w:rsidR="007E57C9" w:rsidRDefault="007E57C9" w:rsidP="00772CBD">
      <w:pPr>
        <w:spacing w:before="100" w:beforeAutospacing="1" w:after="100" w:afterAutospacing="1"/>
        <w:jc w:val="both"/>
        <w:rPr>
          <w:ins w:id="87" w:author="Danielle Child" w:date="2014-06-27T11:02:00Z"/>
          <w:rFonts w:ascii="Times New Roman" w:hAnsi="Times New Roman"/>
          <w:szCs w:val="24"/>
          <w:lang w:val="en-AU"/>
        </w:rPr>
      </w:pPr>
    </w:p>
    <w:p w14:paraId="509CC866" w14:textId="72297DD6" w:rsidR="007E57C9" w:rsidRDefault="0096399F" w:rsidP="00772CBD">
      <w:pPr>
        <w:spacing w:before="100" w:beforeAutospacing="1" w:after="100" w:afterAutospacing="1"/>
        <w:jc w:val="both"/>
        <w:rPr>
          <w:ins w:id="88" w:author="Danielle Child" w:date="2014-07-03T14:51:00Z"/>
          <w:rFonts w:ascii="Times New Roman" w:hAnsi="Times New Roman"/>
          <w:b/>
          <w:szCs w:val="24"/>
          <w:lang w:val="en-AU"/>
        </w:rPr>
      </w:pPr>
      <w:ins w:id="89" w:author="Danielle Child" w:date="2014-07-03T14:51:00Z">
        <w:r>
          <w:rPr>
            <w:rFonts w:ascii="Times New Roman" w:hAnsi="Times New Roman"/>
            <w:b/>
            <w:szCs w:val="24"/>
            <w:lang w:val="en-AU"/>
          </w:rPr>
          <w:t xml:space="preserve">Suggested artworks: </w:t>
        </w:r>
      </w:ins>
    </w:p>
    <w:p w14:paraId="06D69BF3" w14:textId="77777777" w:rsidR="0096399F" w:rsidRDefault="0096399F" w:rsidP="00772CBD">
      <w:pPr>
        <w:spacing w:before="100" w:beforeAutospacing="1" w:after="100" w:afterAutospacing="1"/>
        <w:jc w:val="both"/>
        <w:rPr>
          <w:ins w:id="90" w:author="Danielle Child" w:date="2014-07-03T14:51:00Z"/>
          <w:rFonts w:ascii="Times New Roman" w:hAnsi="Times New Roman"/>
          <w:b/>
          <w:szCs w:val="24"/>
          <w:lang w:val="en-AU"/>
        </w:rPr>
      </w:pPr>
    </w:p>
    <w:p w14:paraId="2D5ABCA2" w14:textId="676D96C1" w:rsidR="0096399F" w:rsidRPr="008E73BA" w:rsidRDefault="0096399F" w:rsidP="0096399F">
      <w:pPr>
        <w:rPr>
          <w:ins w:id="91" w:author="Danielle Child" w:date="2014-07-03T14:51:00Z"/>
          <w:rFonts w:ascii="Times New Roman" w:hAnsi="Times New Roman"/>
          <w:szCs w:val="24"/>
        </w:rPr>
      </w:pPr>
      <w:ins w:id="92" w:author="Danielle Child" w:date="2014-07-03T14:51:00Z">
        <w:r w:rsidRPr="008E73BA">
          <w:rPr>
            <w:rFonts w:ascii="Times New Roman" w:hAnsi="Times New Roman"/>
            <w:szCs w:val="24"/>
          </w:rPr>
          <w:t xml:space="preserve">"La Salle des </w:t>
        </w:r>
        <w:proofErr w:type="spellStart"/>
        <w:r w:rsidRPr="008E73BA">
          <w:rPr>
            <w:rFonts w:ascii="Times New Roman" w:hAnsi="Times New Roman"/>
            <w:szCs w:val="24"/>
          </w:rPr>
          <w:t>Cubistes</w:t>
        </w:r>
        <w:proofErr w:type="spellEnd"/>
        <w:r w:rsidRPr="008E73BA">
          <w:rPr>
            <w:rFonts w:ascii="Times New Roman" w:hAnsi="Times New Roman"/>
            <w:szCs w:val="24"/>
          </w:rPr>
          <w:t xml:space="preserve"> au Salon </w:t>
        </w:r>
        <w:proofErr w:type="spellStart"/>
        <w:r w:rsidRPr="008E73BA">
          <w:rPr>
            <w:rFonts w:ascii="Times New Roman" w:hAnsi="Times New Roman"/>
            <w:szCs w:val="24"/>
          </w:rPr>
          <w:t>d'Automne</w:t>
        </w:r>
        <w:proofErr w:type="spellEnd"/>
        <w:r w:rsidRPr="008E73BA">
          <w:rPr>
            <w:rFonts w:ascii="Times New Roman" w:hAnsi="Times New Roman"/>
            <w:szCs w:val="24"/>
          </w:rPr>
          <w:t xml:space="preserve">", 10th Salon </w:t>
        </w:r>
        <w:proofErr w:type="spellStart"/>
        <w:r w:rsidRPr="008E73BA">
          <w:rPr>
            <w:rFonts w:ascii="Times New Roman" w:hAnsi="Times New Roman"/>
            <w:szCs w:val="24"/>
          </w:rPr>
          <w:t>d'Automne</w:t>
        </w:r>
        <w:proofErr w:type="spellEnd"/>
        <w:r w:rsidRPr="008E73BA">
          <w:rPr>
            <w:rFonts w:ascii="Times New Roman" w:hAnsi="Times New Roman"/>
            <w:szCs w:val="24"/>
          </w:rPr>
          <w:t xml:space="preserve">, 1 October - 8 November 1912, Grand </w:t>
        </w:r>
        <w:proofErr w:type="spellStart"/>
        <w:r w:rsidRPr="008E73BA">
          <w:rPr>
            <w:rFonts w:ascii="Times New Roman" w:hAnsi="Times New Roman"/>
            <w:szCs w:val="24"/>
          </w:rPr>
          <w:t>Palais</w:t>
        </w:r>
        <w:proofErr w:type="spellEnd"/>
        <w:r w:rsidRPr="008E73BA">
          <w:rPr>
            <w:rFonts w:ascii="Times New Roman" w:hAnsi="Times New Roman"/>
            <w:szCs w:val="24"/>
          </w:rPr>
          <w:t xml:space="preserve"> des Champs-Élysées, Paris, Salle XI showing left to right </w:t>
        </w:r>
        <w:proofErr w:type="spellStart"/>
        <w:r w:rsidRPr="008E73BA">
          <w:rPr>
            <w:rFonts w:ascii="Times New Roman" w:hAnsi="Times New Roman"/>
            <w:szCs w:val="24"/>
          </w:rPr>
          <w:t>Franti</w:t>
        </w:r>
        <w:r w:rsidRPr="008E73BA">
          <w:rPr>
            <w:rStyle w:val="Emphasis"/>
            <w:rFonts w:ascii="Times New Roman" w:hAnsi="Times New Roman"/>
            <w:szCs w:val="24"/>
          </w:rPr>
          <w:t>š</w:t>
        </w:r>
        <w:r w:rsidRPr="008E73BA">
          <w:rPr>
            <w:rFonts w:ascii="Times New Roman" w:hAnsi="Times New Roman"/>
            <w:szCs w:val="24"/>
          </w:rPr>
          <w:t>ek</w:t>
        </w:r>
        <w:proofErr w:type="spellEnd"/>
        <w:r w:rsidRPr="008E73BA">
          <w:rPr>
            <w:rFonts w:ascii="Times New Roman" w:hAnsi="Times New Roman"/>
            <w:szCs w:val="24"/>
          </w:rPr>
          <w:t xml:space="preserve"> </w:t>
        </w:r>
        <w:proofErr w:type="spellStart"/>
        <w:r w:rsidRPr="008E73BA">
          <w:rPr>
            <w:rFonts w:ascii="Times New Roman" w:hAnsi="Times New Roman"/>
            <w:szCs w:val="24"/>
          </w:rPr>
          <w:t>Kupka</w:t>
        </w:r>
        <w:proofErr w:type="spellEnd"/>
        <w:r w:rsidRPr="008E73BA">
          <w:rPr>
            <w:rFonts w:ascii="Times New Roman" w:hAnsi="Times New Roman"/>
            <w:szCs w:val="24"/>
          </w:rPr>
          <w:t xml:space="preserve">, no. 925, </w:t>
        </w:r>
        <w:proofErr w:type="spellStart"/>
        <w:r w:rsidRPr="008E73BA">
          <w:rPr>
            <w:rFonts w:ascii="Times New Roman" w:hAnsi="Times New Roman"/>
            <w:i/>
            <w:szCs w:val="24"/>
          </w:rPr>
          <w:t>Amorpha</w:t>
        </w:r>
        <w:proofErr w:type="spellEnd"/>
        <w:r w:rsidRPr="008E73BA">
          <w:rPr>
            <w:rFonts w:ascii="Times New Roman" w:hAnsi="Times New Roman"/>
            <w:i/>
            <w:szCs w:val="24"/>
          </w:rPr>
          <w:t xml:space="preserve">, fugue à 2 </w:t>
        </w:r>
        <w:proofErr w:type="spellStart"/>
        <w:r w:rsidRPr="008E73BA">
          <w:rPr>
            <w:rFonts w:ascii="Times New Roman" w:hAnsi="Times New Roman"/>
            <w:i/>
            <w:szCs w:val="24"/>
          </w:rPr>
          <w:t>couleurs</w:t>
        </w:r>
        <w:proofErr w:type="spellEnd"/>
        <w:r w:rsidRPr="008E73BA">
          <w:rPr>
            <w:rFonts w:ascii="Times New Roman" w:hAnsi="Times New Roman"/>
            <w:i/>
            <w:szCs w:val="24"/>
          </w:rPr>
          <w:t xml:space="preserve"> </w:t>
        </w:r>
        <w:r w:rsidRPr="008E73BA">
          <w:rPr>
            <w:rFonts w:ascii="Times New Roman" w:hAnsi="Times New Roman"/>
            <w:szCs w:val="24"/>
          </w:rPr>
          <w:t xml:space="preserve">(painting, left wall); </w:t>
        </w:r>
        <w:proofErr w:type="spellStart"/>
        <w:r w:rsidRPr="008E73BA">
          <w:rPr>
            <w:rFonts w:ascii="Times New Roman" w:hAnsi="Times New Roman"/>
            <w:szCs w:val="24"/>
          </w:rPr>
          <w:t>Amedeo</w:t>
        </w:r>
        <w:proofErr w:type="spellEnd"/>
        <w:r w:rsidRPr="008E73BA">
          <w:rPr>
            <w:rFonts w:ascii="Times New Roman" w:hAnsi="Times New Roman"/>
            <w:szCs w:val="24"/>
          </w:rPr>
          <w:t xml:space="preserve"> Modigliani, nos. 1211-1217, </w:t>
        </w:r>
        <w:proofErr w:type="spellStart"/>
        <w:r w:rsidRPr="008E73BA">
          <w:rPr>
            <w:rFonts w:ascii="Times New Roman" w:hAnsi="Times New Roman"/>
            <w:i/>
            <w:szCs w:val="24"/>
          </w:rPr>
          <w:t>Têtes</w:t>
        </w:r>
        <w:proofErr w:type="spellEnd"/>
        <w:r w:rsidRPr="008E73BA">
          <w:rPr>
            <w:rFonts w:ascii="Times New Roman" w:hAnsi="Times New Roman"/>
            <w:i/>
            <w:szCs w:val="24"/>
          </w:rPr>
          <w:t xml:space="preserve"> </w:t>
        </w:r>
        <w:r w:rsidRPr="008E73BA">
          <w:rPr>
            <w:rFonts w:ascii="Times New Roman" w:hAnsi="Times New Roman"/>
            <w:szCs w:val="24"/>
          </w:rPr>
          <w:t xml:space="preserve">(four shown of seven sculptures); Alexander Archipenko, no. 1357, </w:t>
        </w:r>
        <w:r w:rsidRPr="008E73BA">
          <w:rPr>
            <w:rFonts w:ascii="Times New Roman" w:hAnsi="Times New Roman"/>
            <w:i/>
            <w:szCs w:val="24"/>
          </w:rPr>
          <w:t xml:space="preserve">Madonna </w:t>
        </w:r>
        <w:r w:rsidRPr="008E73BA">
          <w:rPr>
            <w:rFonts w:ascii="Times New Roman" w:hAnsi="Times New Roman"/>
            <w:szCs w:val="24"/>
          </w:rPr>
          <w:t xml:space="preserve">(sculpture group); Francis </w:t>
        </w:r>
        <w:proofErr w:type="spellStart"/>
        <w:r w:rsidRPr="008E73BA">
          <w:rPr>
            <w:rFonts w:ascii="Times New Roman" w:hAnsi="Times New Roman"/>
            <w:szCs w:val="24"/>
          </w:rPr>
          <w:t>Picabia</w:t>
        </w:r>
        <w:proofErr w:type="spellEnd"/>
        <w:r w:rsidRPr="008E73BA">
          <w:rPr>
            <w:rFonts w:ascii="Times New Roman" w:hAnsi="Times New Roman"/>
            <w:szCs w:val="24"/>
          </w:rPr>
          <w:t xml:space="preserve">, no. 1350, </w:t>
        </w:r>
        <w:r w:rsidRPr="008E73BA">
          <w:rPr>
            <w:rFonts w:ascii="Times New Roman" w:hAnsi="Times New Roman"/>
            <w:i/>
            <w:szCs w:val="24"/>
          </w:rPr>
          <w:t xml:space="preserve">La Source </w:t>
        </w:r>
        <w:r w:rsidRPr="008E73BA">
          <w:rPr>
            <w:rFonts w:ascii="Times New Roman" w:hAnsi="Times New Roman"/>
            <w:szCs w:val="24"/>
          </w:rPr>
          <w:t xml:space="preserve">(centre); Jean </w:t>
        </w:r>
        <w:proofErr w:type="spellStart"/>
        <w:r w:rsidRPr="008E73BA">
          <w:rPr>
            <w:rFonts w:ascii="Times New Roman" w:hAnsi="Times New Roman"/>
            <w:szCs w:val="24"/>
          </w:rPr>
          <w:t>Metzinger</w:t>
        </w:r>
        <w:proofErr w:type="spellEnd"/>
        <w:r w:rsidRPr="008E73BA">
          <w:rPr>
            <w:rFonts w:ascii="Times New Roman" w:hAnsi="Times New Roman"/>
            <w:szCs w:val="24"/>
          </w:rPr>
          <w:t xml:space="preserve">, no. 1195, </w:t>
        </w:r>
        <w:r w:rsidRPr="008E73BA">
          <w:rPr>
            <w:rFonts w:ascii="Times New Roman" w:hAnsi="Times New Roman"/>
            <w:i/>
            <w:szCs w:val="24"/>
          </w:rPr>
          <w:t xml:space="preserve">Danseuse </w:t>
        </w:r>
        <w:r w:rsidRPr="008E73BA">
          <w:rPr>
            <w:rFonts w:ascii="Times New Roman" w:hAnsi="Times New Roman"/>
            <w:szCs w:val="24"/>
          </w:rPr>
          <w:t xml:space="preserve">(painting); Henri Le </w:t>
        </w:r>
        <w:proofErr w:type="spellStart"/>
        <w:r w:rsidRPr="008E73BA">
          <w:rPr>
            <w:rFonts w:ascii="Times New Roman" w:hAnsi="Times New Roman"/>
            <w:szCs w:val="24"/>
          </w:rPr>
          <w:t>Fauconnier</w:t>
        </w:r>
        <w:proofErr w:type="spellEnd"/>
        <w:r w:rsidRPr="008E73BA">
          <w:rPr>
            <w:rFonts w:ascii="Times New Roman" w:hAnsi="Times New Roman"/>
            <w:szCs w:val="24"/>
          </w:rPr>
          <w:t xml:space="preserve">, no. 1002, </w:t>
        </w:r>
        <w:proofErr w:type="spellStart"/>
        <w:r w:rsidRPr="008E73BA">
          <w:rPr>
            <w:rFonts w:ascii="Times New Roman" w:hAnsi="Times New Roman"/>
            <w:i/>
            <w:szCs w:val="24"/>
          </w:rPr>
          <w:t>Montagnards</w:t>
        </w:r>
        <w:proofErr w:type="spellEnd"/>
        <w:r w:rsidRPr="008E73BA">
          <w:rPr>
            <w:rFonts w:ascii="Times New Roman" w:hAnsi="Times New Roman"/>
            <w:i/>
            <w:szCs w:val="24"/>
          </w:rPr>
          <w:t xml:space="preserve"> </w:t>
        </w:r>
        <w:bookmarkStart w:id="93" w:name="_GoBack"/>
        <w:bookmarkEnd w:id="93"/>
        <w:proofErr w:type="spellStart"/>
        <w:r w:rsidRPr="008E73BA">
          <w:rPr>
            <w:rFonts w:ascii="Times New Roman" w:hAnsi="Times New Roman"/>
            <w:i/>
            <w:szCs w:val="24"/>
          </w:rPr>
          <w:t>attaqués</w:t>
        </w:r>
        <w:proofErr w:type="spellEnd"/>
        <w:r w:rsidRPr="008E73BA">
          <w:rPr>
            <w:rFonts w:ascii="Times New Roman" w:hAnsi="Times New Roman"/>
            <w:i/>
            <w:szCs w:val="24"/>
          </w:rPr>
          <w:t xml:space="preserve"> par des ours </w:t>
        </w:r>
        <w:r w:rsidRPr="008E73BA">
          <w:rPr>
            <w:rFonts w:ascii="Times New Roman" w:hAnsi="Times New Roman"/>
            <w:szCs w:val="24"/>
          </w:rPr>
          <w:t>(painting, right wall);</w:t>
        </w:r>
        <w:r w:rsidRPr="008E73BA">
          <w:rPr>
            <w:rFonts w:ascii="Times New Roman" w:hAnsi="Times New Roman"/>
            <w:i/>
            <w:szCs w:val="24"/>
          </w:rPr>
          <w:t xml:space="preserve"> </w:t>
        </w:r>
        <w:r w:rsidRPr="008E73BA">
          <w:rPr>
            <w:rFonts w:ascii="Times New Roman" w:hAnsi="Times New Roman"/>
            <w:szCs w:val="24"/>
          </w:rPr>
          <w:t xml:space="preserve">photograph, </w:t>
        </w:r>
        <w:proofErr w:type="spellStart"/>
        <w:r w:rsidRPr="008E73BA">
          <w:rPr>
            <w:rFonts w:ascii="Times New Roman" w:hAnsi="Times New Roman"/>
            <w:i/>
            <w:szCs w:val="24"/>
          </w:rPr>
          <w:t>L'Illustration</w:t>
        </w:r>
        <w:proofErr w:type="spellEnd"/>
        <w:r w:rsidRPr="008E73BA">
          <w:rPr>
            <w:rFonts w:ascii="Times New Roman" w:hAnsi="Times New Roman"/>
            <w:i/>
            <w:szCs w:val="24"/>
          </w:rPr>
          <w:t xml:space="preserve">, </w:t>
        </w:r>
        <w:r w:rsidRPr="008E73BA">
          <w:rPr>
            <w:rFonts w:ascii="Times New Roman" w:hAnsi="Times New Roman"/>
            <w:szCs w:val="24"/>
          </w:rPr>
          <w:t>n</w:t>
        </w:r>
        <w:r>
          <w:rPr>
            <w:rFonts w:ascii="Times New Roman" w:hAnsi="Times New Roman"/>
            <w:szCs w:val="24"/>
          </w:rPr>
          <w:t>o. 3633, 12 October 1912.</w:t>
        </w:r>
      </w:ins>
    </w:p>
    <w:p w14:paraId="0D035158" w14:textId="34283085" w:rsidR="0096399F" w:rsidRPr="008E73BA" w:rsidRDefault="0096399F" w:rsidP="0096399F">
      <w:pPr>
        <w:spacing w:before="100" w:beforeAutospacing="1" w:after="100" w:afterAutospacing="1"/>
        <w:jc w:val="both"/>
        <w:rPr>
          <w:ins w:id="94" w:author="Danielle Child" w:date="2014-07-03T14:51:00Z"/>
          <w:rFonts w:ascii="Times New Roman" w:hAnsi="Times New Roman"/>
          <w:szCs w:val="24"/>
          <w:lang w:val="en-AU"/>
        </w:rPr>
      </w:pPr>
      <w:ins w:id="95" w:author="Danielle Child" w:date="2014-07-03T14:51:00Z">
        <w:r w:rsidRPr="008E73BA">
          <w:rPr>
            <w:rFonts w:ascii="Times New Roman" w:hAnsi="Times New Roman"/>
            <w:szCs w:val="24"/>
            <w:lang w:val="en-AU"/>
          </w:rPr>
          <w:t xml:space="preserve">Robert Delaunay, </w:t>
        </w:r>
        <w:r w:rsidRPr="008E73BA">
          <w:rPr>
            <w:rFonts w:ascii="Times New Roman" w:hAnsi="Times New Roman"/>
            <w:i/>
            <w:szCs w:val="24"/>
            <w:lang w:val="en-AU"/>
          </w:rPr>
          <w:t xml:space="preserve">Soleil, Lune, </w:t>
        </w:r>
        <w:proofErr w:type="spellStart"/>
        <w:r w:rsidRPr="008E73BA">
          <w:rPr>
            <w:rFonts w:ascii="Times New Roman" w:hAnsi="Times New Roman"/>
            <w:i/>
            <w:szCs w:val="24"/>
            <w:lang w:val="en-AU"/>
          </w:rPr>
          <w:t>Simultané</w:t>
        </w:r>
        <w:proofErr w:type="spellEnd"/>
        <w:r w:rsidRPr="008E73BA">
          <w:rPr>
            <w:rFonts w:ascii="Times New Roman" w:hAnsi="Times New Roman"/>
            <w:i/>
            <w:szCs w:val="24"/>
            <w:lang w:val="en-AU"/>
          </w:rPr>
          <w:t xml:space="preserve"> 2, </w:t>
        </w:r>
        <w:r w:rsidRPr="008E73BA">
          <w:rPr>
            <w:rFonts w:ascii="Times New Roman" w:hAnsi="Times New Roman"/>
            <w:szCs w:val="24"/>
            <w:lang w:val="en-AU"/>
          </w:rPr>
          <w:t xml:space="preserve">1913, oil on canvas, diameter 133 </w:t>
        </w:r>
        <w:proofErr w:type="gramStart"/>
        <w:r w:rsidRPr="008E73BA">
          <w:rPr>
            <w:rFonts w:ascii="Times New Roman" w:hAnsi="Times New Roman"/>
            <w:szCs w:val="24"/>
            <w:lang w:val="en-AU"/>
          </w:rPr>
          <w:t>cm.,</w:t>
        </w:r>
        <w:proofErr w:type="gramEnd"/>
        <w:r w:rsidRPr="008E73BA">
          <w:rPr>
            <w:rFonts w:ascii="Times New Roman" w:hAnsi="Times New Roman"/>
            <w:szCs w:val="24"/>
            <w:lang w:val="en-AU"/>
          </w:rPr>
          <w:t xml:space="preserve"> The Museum of Modern Art, New York</w:t>
        </w:r>
        <w:r>
          <w:rPr>
            <w:rFonts w:ascii="Times New Roman" w:hAnsi="Times New Roman"/>
            <w:szCs w:val="24"/>
            <w:lang w:val="en-AU"/>
          </w:rPr>
          <w:t>.</w:t>
        </w:r>
      </w:ins>
    </w:p>
    <w:p w14:paraId="3CCD5C4D" w14:textId="40DD3CE5" w:rsidR="0096399F" w:rsidRPr="00772CBD" w:rsidRDefault="0096399F" w:rsidP="0096399F">
      <w:pPr>
        <w:spacing w:before="100" w:beforeAutospacing="1" w:after="100" w:afterAutospacing="1"/>
        <w:jc w:val="both"/>
        <w:rPr>
          <w:rFonts w:ascii="Times New Roman" w:hAnsi="Times New Roman"/>
          <w:szCs w:val="24"/>
          <w:lang w:val="en-AU"/>
        </w:rPr>
      </w:pPr>
      <w:ins w:id="96" w:author="Danielle Child" w:date="2014-07-03T14:51:00Z">
        <w:r w:rsidRPr="008E73BA">
          <w:rPr>
            <w:rFonts w:ascii="Times New Roman" w:hAnsi="Times New Roman"/>
            <w:szCs w:val="24"/>
            <w:lang w:val="en-AU"/>
          </w:rPr>
          <w:t xml:space="preserve">Robert Delaunay, </w:t>
        </w:r>
        <w:proofErr w:type="spellStart"/>
        <w:r w:rsidRPr="008E73BA">
          <w:rPr>
            <w:rFonts w:ascii="Times New Roman" w:hAnsi="Times New Roman"/>
            <w:i/>
            <w:szCs w:val="24"/>
            <w:lang w:val="en-AU"/>
          </w:rPr>
          <w:t>Disque</w:t>
        </w:r>
        <w:proofErr w:type="spellEnd"/>
        <w:r w:rsidRPr="008E73BA">
          <w:rPr>
            <w:rFonts w:ascii="Times New Roman" w:hAnsi="Times New Roman"/>
            <w:szCs w:val="24"/>
            <w:lang w:val="en-AU"/>
          </w:rPr>
          <w:t xml:space="preserve"> </w:t>
        </w:r>
        <w:proofErr w:type="spellStart"/>
        <w:r w:rsidRPr="008E73BA">
          <w:rPr>
            <w:rFonts w:ascii="Times New Roman" w:hAnsi="Times New Roman"/>
            <w:i/>
            <w:szCs w:val="24"/>
            <w:lang w:val="en-AU"/>
          </w:rPr>
          <w:t>Simultané</w:t>
        </w:r>
        <w:proofErr w:type="spellEnd"/>
        <w:r w:rsidRPr="008E73BA">
          <w:rPr>
            <w:rFonts w:ascii="Times New Roman" w:hAnsi="Times New Roman"/>
            <w:i/>
            <w:szCs w:val="24"/>
            <w:lang w:val="en-AU"/>
          </w:rPr>
          <w:t xml:space="preserve"> (Le Premier </w:t>
        </w:r>
        <w:proofErr w:type="spellStart"/>
        <w:r w:rsidRPr="008E73BA">
          <w:rPr>
            <w:rFonts w:ascii="Times New Roman" w:hAnsi="Times New Roman"/>
            <w:i/>
            <w:szCs w:val="24"/>
            <w:lang w:val="en-AU"/>
          </w:rPr>
          <w:t>Disque</w:t>
        </w:r>
        <w:proofErr w:type="spellEnd"/>
        <w:r w:rsidRPr="008E73BA">
          <w:rPr>
            <w:rFonts w:ascii="Times New Roman" w:hAnsi="Times New Roman"/>
            <w:i/>
            <w:szCs w:val="24"/>
            <w:lang w:val="en-AU"/>
          </w:rPr>
          <w:t xml:space="preserve">), </w:t>
        </w:r>
        <w:r w:rsidRPr="008E73BA">
          <w:rPr>
            <w:rFonts w:ascii="Times New Roman" w:hAnsi="Times New Roman"/>
            <w:szCs w:val="24"/>
            <w:lang w:val="en-AU"/>
          </w:rPr>
          <w:t xml:space="preserve">oil on canvas, diameter 134 </w:t>
        </w:r>
        <w:proofErr w:type="gramStart"/>
        <w:r w:rsidRPr="008E73BA">
          <w:rPr>
            <w:rFonts w:ascii="Times New Roman" w:hAnsi="Times New Roman"/>
            <w:szCs w:val="24"/>
            <w:lang w:val="en-AU"/>
          </w:rPr>
          <w:t>cm.,</w:t>
        </w:r>
        <w:proofErr w:type="gramEnd"/>
        <w:r w:rsidRPr="008E73BA">
          <w:rPr>
            <w:rFonts w:ascii="Times New Roman" w:hAnsi="Times New Roman"/>
            <w:szCs w:val="24"/>
            <w:lang w:val="en-AU"/>
          </w:rPr>
          <w:t xml:space="preserve"> Public Domain.</w:t>
        </w:r>
      </w:ins>
    </w:p>
    <w:sectPr w:rsidR="0096399F" w:rsidRPr="00772CBD" w:rsidSect="008E73BA">
      <w:footerReference w:type="even" r:id="rId7"/>
      <w:footerReference w:type="default" r:id="rId8"/>
      <w:headerReference w:type="first" r:id="rId9"/>
      <w:pgSz w:w="11899" w:h="16838"/>
      <w:pgMar w:top="1418" w:right="1418" w:bottom="1418" w:left="1418" w:header="709" w:footer="709" w:gutter="113"/>
      <w:cols w:space="709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BE574" w14:textId="77777777" w:rsidR="00D94C7B" w:rsidRDefault="00D94C7B">
      <w:r>
        <w:separator/>
      </w:r>
    </w:p>
  </w:endnote>
  <w:endnote w:type="continuationSeparator" w:id="0">
    <w:p w14:paraId="411E9944" w14:textId="77777777" w:rsidR="00D94C7B" w:rsidRDefault="00D94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Courier New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813BC" w14:textId="77777777" w:rsidR="008B3397" w:rsidRDefault="008B3397" w:rsidP="00B649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09C0C7" w14:textId="77777777" w:rsidR="008B3397" w:rsidRDefault="008B3397" w:rsidP="00E350E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FAB516" w14:textId="77777777" w:rsidR="008B3397" w:rsidRDefault="008B3397" w:rsidP="00B649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1C96">
      <w:rPr>
        <w:rStyle w:val="PageNumber"/>
        <w:noProof/>
      </w:rPr>
      <w:t>2</w:t>
    </w:r>
    <w:r>
      <w:rPr>
        <w:rStyle w:val="PageNumber"/>
      </w:rPr>
      <w:fldChar w:fldCharType="end"/>
    </w:r>
  </w:p>
  <w:p w14:paraId="3801BD52" w14:textId="77777777" w:rsidR="008B3397" w:rsidRDefault="008B3397" w:rsidP="00E350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7C8058" w14:textId="77777777" w:rsidR="00D94C7B" w:rsidRDefault="00D94C7B">
      <w:r>
        <w:separator/>
      </w:r>
    </w:p>
  </w:footnote>
  <w:footnote w:type="continuationSeparator" w:id="0">
    <w:p w14:paraId="5B431B5A" w14:textId="77777777" w:rsidR="00D94C7B" w:rsidRDefault="00D94C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2AB2B" w14:textId="106F5675" w:rsidR="007E57C9" w:rsidRPr="008E73BA" w:rsidRDefault="007E57C9" w:rsidP="007E57C9">
    <w:pPr>
      <w:spacing w:before="100" w:beforeAutospacing="1" w:after="100" w:afterAutospacing="1"/>
      <w:jc w:val="both"/>
      <w:rPr>
        <w:rFonts w:ascii="Times New Roman" w:hAnsi="Times New Roman"/>
        <w:szCs w:val="24"/>
        <w:lang w:val="en-AU"/>
      </w:rPr>
    </w:pPr>
    <w:moveToRangeStart w:id="97" w:author="Danielle Child" w:date="2014-06-27T10:53:00Z" w:name="move265485746"/>
    <w:proofErr w:type="spellStart"/>
    <w:moveTo w:id="98" w:author="Danielle Child" w:date="2014-06-27T10:53:00Z">
      <w:r w:rsidRPr="008E73BA">
        <w:rPr>
          <w:rFonts w:ascii="Times New Roman" w:hAnsi="Times New Roman"/>
          <w:szCs w:val="24"/>
          <w:lang w:val="en-AU"/>
        </w:rPr>
        <w:t>Fae</w:t>
      </w:r>
      <w:proofErr w:type="spellEnd"/>
      <w:r w:rsidRPr="008E73BA">
        <w:rPr>
          <w:rFonts w:ascii="Times New Roman" w:hAnsi="Times New Roman"/>
          <w:szCs w:val="24"/>
          <w:lang w:val="en-AU"/>
        </w:rPr>
        <w:t xml:space="preserve"> </w:t>
      </w:r>
      <w:proofErr w:type="spellStart"/>
      <w:r w:rsidRPr="008E73BA">
        <w:rPr>
          <w:rFonts w:ascii="Times New Roman" w:hAnsi="Times New Roman"/>
          <w:szCs w:val="24"/>
          <w:lang w:val="en-AU"/>
        </w:rPr>
        <w:t>Brauer</w:t>
      </w:r>
    </w:moveTo>
    <w:proofErr w:type="spellEnd"/>
  </w:p>
  <w:moveToRangeEnd w:id="97"/>
  <w:p w14:paraId="746CC83F" w14:textId="77777777" w:rsidR="007E57C9" w:rsidRDefault="007E57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embedSystemFonts/>
  <w:proofState w:spelling="clean" w:grammar="clean"/>
  <w:revisionView w:markup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F25"/>
    <w:rsid w:val="0000225B"/>
    <w:rsid w:val="00002E2E"/>
    <w:rsid w:val="00002F97"/>
    <w:rsid w:val="00015EC4"/>
    <w:rsid w:val="00016332"/>
    <w:rsid w:val="00017A3B"/>
    <w:rsid w:val="0002497C"/>
    <w:rsid w:val="0002502F"/>
    <w:rsid w:val="000301D9"/>
    <w:rsid w:val="000342EE"/>
    <w:rsid w:val="00035BC2"/>
    <w:rsid w:val="0005220C"/>
    <w:rsid w:val="00061E20"/>
    <w:rsid w:val="0006520F"/>
    <w:rsid w:val="000668E8"/>
    <w:rsid w:val="00071B46"/>
    <w:rsid w:val="00074692"/>
    <w:rsid w:val="00075884"/>
    <w:rsid w:val="00077E2D"/>
    <w:rsid w:val="000914CC"/>
    <w:rsid w:val="000928E6"/>
    <w:rsid w:val="00094A0A"/>
    <w:rsid w:val="000A6CB5"/>
    <w:rsid w:val="000B354F"/>
    <w:rsid w:val="000D7216"/>
    <w:rsid w:val="000D7E35"/>
    <w:rsid w:val="000E12F7"/>
    <w:rsid w:val="00101177"/>
    <w:rsid w:val="001040D3"/>
    <w:rsid w:val="00115605"/>
    <w:rsid w:val="00116AA4"/>
    <w:rsid w:val="00141E14"/>
    <w:rsid w:val="00153515"/>
    <w:rsid w:val="001564DD"/>
    <w:rsid w:val="00162A31"/>
    <w:rsid w:val="00162D4D"/>
    <w:rsid w:val="001736EC"/>
    <w:rsid w:val="00180CB5"/>
    <w:rsid w:val="00183AC0"/>
    <w:rsid w:val="00183F48"/>
    <w:rsid w:val="00192A09"/>
    <w:rsid w:val="001A1114"/>
    <w:rsid w:val="001C6E0E"/>
    <w:rsid w:val="001D431E"/>
    <w:rsid w:val="001D4539"/>
    <w:rsid w:val="001E3A4E"/>
    <w:rsid w:val="00202F69"/>
    <w:rsid w:val="002055D0"/>
    <w:rsid w:val="0024333F"/>
    <w:rsid w:val="002467A1"/>
    <w:rsid w:val="00250DCF"/>
    <w:rsid w:val="0025323C"/>
    <w:rsid w:val="00254FB8"/>
    <w:rsid w:val="00281241"/>
    <w:rsid w:val="002929E1"/>
    <w:rsid w:val="00293C5B"/>
    <w:rsid w:val="002B0F20"/>
    <w:rsid w:val="002B2B8E"/>
    <w:rsid w:val="002B6347"/>
    <w:rsid w:val="002B7B40"/>
    <w:rsid w:val="002D19F5"/>
    <w:rsid w:val="002D2AA0"/>
    <w:rsid w:val="002D5FC8"/>
    <w:rsid w:val="002E067B"/>
    <w:rsid w:val="002E20A9"/>
    <w:rsid w:val="00306F98"/>
    <w:rsid w:val="003130A9"/>
    <w:rsid w:val="0033179A"/>
    <w:rsid w:val="00345D3F"/>
    <w:rsid w:val="00353662"/>
    <w:rsid w:val="00372836"/>
    <w:rsid w:val="00374897"/>
    <w:rsid w:val="0038479C"/>
    <w:rsid w:val="0038759D"/>
    <w:rsid w:val="003C230E"/>
    <w:rsid w:val="003C397C"/>
    <w:rsid w:val="003C4A91"/>
    <w:rsid w:val="003E1A73"/>
    <w:rsid w:val="004100C8"/>
    <w:rsid w:val="00413823"/>
    <w:rsid w:val="00416EAF"/>
    <w:rsid w:val="00421F16"/>
    <w:rsid w:val="00423C83"/>
    <w:rsid w:val="00424466"/>
    <w:rsid w:val="004326A0"/>
    <w:rsid w:val="00436757"/>
    <w:rsid w:val="00444402"/>
    <w:rsid w:val="0046138A"/>
    <w:rsid w:val="00466B71"/>
    <w:rsid w:val="00467B1D"/>
    <w:rsid w:val="00476074"/>
    <w:rsid w:val="00481C38"/>
    <w:rsid w:val="00482118"/>
    <w:rsid w:val="00495D0D"/>
    <w:rsid w:val="004A0564"/>
    <w:rsid w:val="004A57C7"/>
    <w:rsid w:val="004B21FA"/>
    <w:rsid w:val="004B675E"/>
    <w:rsid w:val="004C28E6"/>
    <w:rsid w:val="004C776E"/>
    <w:rsid w:val="004C7CE5"/>
    <w:rsid w:val="004D5687"/>
    <w:rsid w:val="004E0396"/>
    <w:rsid w:val="004E2756"/>
    <w:rsid w:val="004E3B86"/>
    <w:rsid w:val="004E6C05"/>
    <w:rsid w:val="004F4754"/>
    <w:rsid w:val="005029B2"/>
    <w:rsid w:val="0050689A"/>
    <w:rsid w:val="0050794D"/>
    <w:rsid w:val="00514DA2"/>
    <w:rsid w:val="00531E3B"/>
    <w:rsid w:val="0053496B"/>
    <w:rsid w:val="00535FE0"/>
    <w:rsid w:val="00542749"/>
    <w:rsid w:val="00542D73"/>
    <w:rsid w:val="005435DE"/>
    <w:rsid w:val="00546B46"/>
    <w:rsid w:val="005605AA"/>
    <w:rsid w:val="0056377A"/>
    <w:rsid w:val="00570AB6"/>
    <w:rsid w:val="005917CE"/>
    <w:rsid w:val="00594ED1"/>
    <w:rsid w:val="00596156"/>
    <w:rsid w:val="005B1DB9"/>
    <w:rsid w:val="005C3F1E"/>
    <w:rsid w:val="005D0265"/>
    <w:rsid w:val="005D7E3B"/>
    <w:rsid w:val="005E0991"/>
    <w:rsid w:val="005E2745"/>
    <w:rsid w:val="0061267E"/>
    <w:rsid w:val="0062099A"/>
    <w:rsid w:val="006237FB"/>
    <w:rsid w:val="00627E85"/>
    <w:rsid w:val="0063314F"/>
    <w:rsid w:val="00635B83"/>
    <w:rsid w:val="00656D2F"/>
    <w:rsid w:val="00663D12"/>
    <w:rsid w:val="006649C1"/>
    <w:rsid w:val="00677A23"/>
    <w:rsid w:val="006A076E"/>
    <w:rsid w:val="006A2115"/>
    <w:rsid w:val="006C1B26"/>
    <w:rsid w:val="006C3891"/>
    <w:rsid w:val="006E01B9"/>
    <w:rsid w:val="006E16D2"/>
    <w:rsid w:val="00706EED"/>
    <w:rsid w:val="007225EA"/>
    <w:rsid w:val="00732188"/>
    <w:rsid w:val="007374A4"/>
    <w:rsid w:val="00737738"/>
    <w:rsid w:val="007455E2"/>
    <w:rsid w:val="00761224"/>
    <w:rsid w:val="007633C9"/>
    <w:rsid w:val="00765CA3"/>
    <w:rsid w:val="00772CBD"/>
    <w:rsid w:val="007800F8"/>
    <w:rsid w:val="007905D3"/>
    <w:rsid w:val="007E0D6B"/>
    <w:rsid w:val="007E1913"/>
    <w:rsid w:val="007E57C9"/>
    <w:rsid w:val="007F0FC7"/>
    <w:rsid w:val="007F275F"/>
    <w:rsid w:val="007F5F25"/>
    <w:rsid w:val="008004A1"/>
    <w:rsid w:val="00803E40"/>
    <w:rsid w:val="00805DE9"/>
    <w:rsid w:val="00811D2F"/>
    <w:rsid w:val="0081232D"/>
    <w:rsid w:val="00814223"/>
    <w:rsid w:val="0081559A"/>
    <w:rsid w:val="00821C59"/>
    <w:rsid w:val="0082691F"/>
    <w:rsid w:val="00860A4D"/>
    <w:rsid w:val="00861F38"/>
    <w:rsid w:val="00864637"/>
    <w:rsid w:val="00880EBD"/>
    <w:rsid w:val="008865B2"/>
    <w:rsid w:val="00896D05"/>
    <w:rsid w:val="008979DC"/>
    <w:rsid w:val="008B30E0"/>
    <w:rsid w:val="008B3397"/>
    <w:rsid w:val="008D687E"/>
    <w:rsid w:val="008E73BA"/>
    <w:rsid w:val="008F3127"/>
    <w:rsid w:val="009029AF"/>
    <w:rsid w:val="00914648"/>
    <w:rsid w:val="00917EB2"/>
    <w:rsid w:val="00932BF0"/>
    <w:rsid w:val="00933D4C"/>
    <w:rsid w:val="00936D0C"/>
    <w:rsid w:val="00937B11"/>
    <w:rsid w:val="00940609"/>
    <w:rsid w:val="009411E5"/>
    <w:rsid w:val="00950A21"/>
    <w:rsid w:val="00950B44"/>
    <w:rsid w:val="00951C8C"/>
    <w:rsid w:val="00952F0C"/>
    <w:rsid w:val="009574C3"/>
    <w:rsid w:val="0096399F"/>
    <w:rsid w:val="009639F6"/>
    <w:rsid w:val="00970085"/>
    <w:rsid w:val="00970978"/>
    <w:rsid w:val="00971046"/>
    <w:rsid w:val="00974DD0"/>
    <w:rsid w:val="00975887"/>
    <w:rsid w:val="009878F2"/>
    <w:rsid w:val="00990CF6"/>
    <w:rsid w:val="00994A36"/>
    <w:rsid w:val="0099679F"/>
    <w:rsid w:val="009974F3"/>
    <w:rsid w:val="009A0F99"/>
    <w:rsid w:val="009A6F8F"/>
    <w:rsid w:val="009A7F02"/>
    <w:rsid w:val="009B695D"/>
    <w:rsid w:val="009D32A3"/>
    <w:rsid w:val="009D39B9"/>
    <w:rsid w:val="009E20D3"/>
    <w:rsid w:val="009E4100"/>
    <w:rsid w:val="009E5DC1"/>
    <w:rsid w:val="009E7EFB"/>
    <w:rsid w:val="009F166F"/>
    <w:rsid w:val="009F314E"/>
    <w:rsid w:val="009F3D54"/>
    <w:rsid w:val="00A01FE9"/>
    <w:rsid w:val="00A02035"/>
    <w:rsid w:val="00A14001"/>
    <w:rsid w:val="00A2262B"/>
    <w:rsid w:val="00A23D11"/>
    <w:rsid w:val="00A24626"/>
    <w:rsid w:val="00A420DE"/>
    <w:rsid w:val="00A53A52"/>
    <w:rsid w:val="00A56340"/>
    <w:rsid w:val="00A56793"/>
    <w:rsid w:val="00A76489"/>
    <w:rsid w:val="00A87CA5"/>
    <w:rsid w:val="00A94A80"/>
    <w:rsid w:val="00AA0C91"/>
    <w:rsid w:val="00AA7FEF"/>
    <w:rsid w:val="00AB480C"/>
    <w:rsid w:val="00AB5FD5"/>
    <w:rsid w:val="00AD1395"/>
    <w:rsid w:val="00AD3165"/>
    <w:rsid w:val="00AE4E34"/>
    <w:rsid w:val="00AE79FB"/>
    <w:rsid w:val="00AF3950"/>
    <w:rsid w:val="00AF6EA2"/>
    <w:rsid w:val="00AF709F"/>
    <w:rsid w:val="00B0217D"/>
    <w:rsid w:val="00B05564"/>
    <w:rsid w:val="00B05F28"/>
    <w:rsid w:val="00B14667"/>
    <w:rsid w:val="00B14EBA"/>
    <w:rsid w:val="00B2087C"/>
    <w:rsid w:val="00B26A0C"/>
    <w:rsid w:val="00B34EC1"/>
    <w:rsid w:val="00B40CD4"/>
    <w:rsid w:val="00B40EDF"/>
    <w:rsid w:val="00B47E99"/>
    <w:rsid w:val="00B5048A"/>
    <w:rsid w:val="00B51C96"/>
    <w:rsid w:val="00B64928"/>
    <w:rsid w:val="00B65E80"/>
    <w:rsid w:val="00B65F7A"/>
    <w:rsid w:val="00B6632F"/>
    <w:rsid w:val="00B838FD"/>
    <w:rsid w:val="00BA29C6"/>
    <w:rsid w:val="00BB71C0"/>
    <w:rsid w:val="00BC0FD1"/>
    <w:rsid w:val="00BD6377"/>
    <w:rsid w:val="00BD6E58"/>
    <w:rsid w:val="00BD71B1"/>
    <w:rsid w:val="00BF6DEF"/>
    <w:rsid w:val="00C004E8"/>
    <w:rsid w:val="00C11B11"/>
    <w:rsid w:val="00C135D4"/>
    <w:rsid w:val="00C24871"/>
    <w:rsid w:val="00C3216F"/>
    <w:rsid w:val="00C33286"/>
    <w:rsid w:val="00C33701"/>
    <w:rsid w:val="00C42567"/>
    <w:rsid w:val="00C441B8"/>
    <w:rsid w:val="00C51A6F"/>
    <w:rsid w:val="00C77ADE"/>
    <w:rsid w:val="00C919FD"/>
    <w:rsid w:val="00C933E1"/>
    <w:rsid w:val="00C944FE"/>
    <w:rsid w:val="00C95D40"/>
    <w:rsid w:val="00CA0AE6"/>
    <w:rsid w:val="00CA79CE"/>
    <w:rsid w:val="00CB3E71"/>
    <w:rsid w:val="00CD3CDB"/>
    <w:rsid w:val="00CD5DA9"/>
    <w:rsid w:val="00CD731F"/>
    <w:rsid w:val="00CE37E0"/>
    <w:rsid w:val="00D01A40"/>
    <w:rsid w:val="00D07F22"/>
    <w:rsid w:val="00D174B7"/>
    <w:rsid w:val="00D1792C"/>
    <w:rsid w:val="00D239C5"/>
    <w:rsid w:val="00D2501F"/>
    <w:rsid w:val="00D337FC"/>
    <w:rsid w:val="00D43A82"/>
    <w:rsid w:val="00D5000B"/>
    <w:rsid w:val="00D63920"/>
    <w:rsid w:val="00D72EAC"/>
    <w:rsid w:val="00D73F1B"/>
    <w:rsid w:val="00D8422A"/>
    <w:rsid w:val="00D86B86"/>
    <w:rsid w:val="00D94C7B"/>
    <w:rsid w:val="00D97CEF"/>
    <w:rsid w:val="00DA2B2B"/>
    <w:rsid w:val="00DA4096"/>
    <w:rsid w:val="00DA5435"/>
    <w:rsid w:val="00DB2CB4"/>
    <w:rsid w:val="00DC15D8"/>
    <w:rsid w:val="00DC6C6C"/>
    <w:rsid w:val="00DD7C31"/>
    <w:rsid w:val="00DE395E"/>
    <w:rsid w:val="00E137BF"/>
    <w:rsid w:val="00E2470F"/>
    <w:rsid w:val="00E304DE"/>
    <w:rsid w:val="00E34649"/>
    <w:rsid w:val="00E350EF"/>
    <w:rsid w:val="00E4611E"/>
    <w:rsid w:val="00E4754A"/>
    <w:rsid w:val="00E47F3A"/>
    <w:rsid w:val="00E57CBF"/>
    <w:rsid w:val="00E612C3"/>
    <w:rsid w:val="00E621F3"/>
    <w:rsid w:val="00E92547"/>
    <w:rsid w:val="00E93AC9"/>
    <w:rsid w:val="00EA010F"/>
    <w:rsid w:val="00EA2FD8"/>
    <w:rsid w:val="00EA60E1"/>
    <w:rsid w:val="00EB5540"/>
    <w:rsid w:val="00EC55F5"/>
    <w:rsid w:val="00ED623E"/>
    <w:rsid w:val="00EE37CD"/>
    <w:rsid w:val="00EE7F7B"/>
    <w:rsid w:val="00F0102F"/>
    <w:rsid w:val="00F0140E"/>
    <w:rsid w:val="00F054D6"/>
    <w:rsid w:val="00F07670"/>
    <w:rsid w:val="00F120AA"/>
    <w:rsid w:val="00F15B15"/>
    <w:rsid w:val="00F1618F"/>
    <w:rsid w:val="00F269B0"/>
    <w:rsid w:val="00F27863"/>
    <w:rsid w:val="00F31B70"/>
    <w:rsid w:val="00F3309B"/>
    <w:rsid w:val="00F34500"/>
    <w:rsid w:val="00F40CAF"/>
    <w:rsid w:val="00F4467B"/>
    <w:rsid w:val="00F54D6B"/>
    <w:rsid w:val="00F56B6C"/>
    <w:rsid w:val="00F62EF4"/>
    <w:rsid w:val="00F70D35"/>
    <w:rsid w:val="00F7172C"/>
    <w:rsid w:val="00F77BC9"/>
    <w:rsid w:val="00F86704"/>
    <w:rsid w:val="00FA1A65"/>
    <w:rsid w:val="00FA3909"/>
    <w:rsid w:val="00FA4EB6"/>
    <w:rsid w:val="00FA5A32"/>
    <w:rsid w:val="00FC1349"/>
    <w:rsid w:val="00FC3AB2"/>
    <w:rsid w:val="00FC3D60"/>
    <w:rsid w:val="00FC5110"/>
    <w:rsid w:val="00FD47A1"/>
    <w:rsid w:val="00FE3B41"/>
    <w:rsid w:val="00FF37CA"/>
    <w:rsid w:val="00FF5E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92209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DB9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B1DB9"/>
    <w:pPr>
      <w:tabs>
        <w:tab w:val="center" w:pos="4320"/>
        <w:tab w:val="right" w:pos="8640"/>
      </w:tabs>
    </w:pPr>
    <w:rPr>
      <w:rFonts w:ascii="New York" w:eastAsia="Times New Roman" w:hAnsi="New York"/>
      <w:lang w:val="en-US"/>
    </w:rPr>
  </w:style>
  <w:style w:type="paragraph" w:styleId="EndnoteText">
    <w:name w:val="endnote text"/>
    <w:basedOn w:val="Normal"/>
    <w:link w:val="EndnoteTextChar"/>
    <w:rsid w:val="007F5F25"/>
    <w:rPr>
      <w:rFonts w:ascii="Times New Roman" w:eastAsia="Times New Roman" w:hAnsi="Times New Roman"/>
      <w:szCs w:val="24"/>
    </w:rPr>
  </w:style>
  <w:style w:type="character" w:styleId="EndnoteReference">
    <w:name w:val="endnote reference"/>
    <w:basedOn w:val="DefaultParagraphFont"/>
    <w:rsid w:val="007F5F25"/>
    <w:rPr>
      <w:vertAlign w:val="superscript"/>
    </w:rPr>
  </w:style>
  <w:style w:type="paragraph" w:styleId="Footer">
    <w:name w:val="footer"/>
    <w:basedOn w:val="Normal"/>
    <w:semiHidden/>
    <w:rsid w:val="00EF7A3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F7A35"/>
  </w:style>
  <w:style w:type="paragraph" w:styleId="NormalWeb">
    <w:name w:val="Normal (Web)"/>
    <w:basedOn w:val="Normal"/>
    <w:uiPriority w:val="99"/>
    <w:rsid w:val="008004A1"/>
    <w:pPr>
      <w:spacing w:beforeLines="1" w:afterLines="1"/>
    </w:pPr>
    <w:rPr>
      <w:sz w:val="20"/>
      <w:lang w:val="en-AU"/>
    </w:rPr>
  </w:style>
  <w:style w:type="paragraph" w:styleId="FootnoteText">
    <w:name w:val="footnote text"/>
    <w:basedOn w:val="Normal"/>
    <w:link w:val="FootnoteTextChar"/>
    <w:semiHidden/>
    <w:unhideWhenUsed/>
    <w:rsid w:val="000A6CB5"/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6CB5"/>
    <w:rPr>
      <w:sz w:val="24"/>
      <w:szCs w:val="24"/>
      <w:lang w:val="en-GB"/>
    </w:rPr>
  </w:style>
  <w:style w:type="character" w:styleId="FootnoteReference">
    <w:name w:val="footnote reference"/>
    <w:basedOn w:val="DefaultParagraphFont"/>
    <w:semiHidden/>
    <w:unhideWhenUsed/>
    <w:rsid w:val="000A6CB5"/>
    <w:rPr>
      <w:vertAlign w:val="superscript"/>
    </w:rPr>
  </w:style>
  <w:style w:type="character" w:customStyle="1" w:styleId="HeaderChar">
    <w:name w:val="Header Char"/>
    <w:basedOn w:val="DefaultParagraphFont"/>
    <w:link w:val="Header"/>
    <w:rsid w:val="001C6E0E"/>
    <w:rPr>
      <w:rFonts w:ascii="New York" w:eastAsia="Times New Roman" w:hAnsi="New York"/>
      <w:sz w:val="24"/>
      <w:lang w:val="en-US"/>
    </w:rPr>
  </w:style>
  <w:style w:type="character" w:styleId="Hyperlink">
    <w:name w:val="Hyperlink"/>
    <w:uiPriority w:val="99"/>
    <w:rsid w:val="0024333F"/>
    <w:rPr>
      <w:color w:val="0000FF"/>
      <w:u w:val="single"/>
    </w:rPr>
  </w:style>
  <w:style w:type="character" w:customStyle="1" w:styleId="EndnoteTextChar">
    <w:name w:val="Endnote Text Char"/>
    <w:basedOn w:val="DefaultParagraphFont"/>
    <w:link w:val="EndnoteText"/>
    <w:rsid w:val="00803E40"/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EndnoteText5">
    <w:name w:val="Endnote Text5"/>
    <w:basedOn w:val="Normal"/>
    <w:rsid w:val="00803E40"/>
    <w:rPr>
      <w:rFonts w:ascii="New York" w:eastAsia="Times New Roman" w:hAnsi="New York" w:cs="Helvetica"/>
      <w:noProof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3E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3E40"/>
    <w:rPr>
      <w:rFonts w:eastAsiaTheme="minorEastAsia" w:cstheme="minorBidi"/>
      <w:sz w:val="20"/>
      <w:lang w:val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3E40"/>
    <w:rPr>
      <w:rFonts w:eastAsiaTheme="minorEastAsia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E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E40"/>
    <w:rPr>
      <w:rFonts w:ascii="Lucida Grande" w:hAnsi="Lucida Grande" w:cs="Lucida Grande"/>
      <w:sz w:val="18"/>
      <w:szCs w:val="18"/>
      <w:lang w:val="en-GB"/>
    </w:rPr>
  </w:style>
  <w:style w:type="paragraph" w:styleId="BodyText">
    <w:name w:val="Body Text"/>
    <w:basedOn w:val="Normal"/>
    <w:link w:val="BodyTextChar"/>
    <w:rsid w:val="009A7F02"/>
    <w:pPr>
      <w:spacing w:after="120"/>
    </w:pPr>
    <w:rPr>
      <w:rFonts w:ascii="New York" w:eastAsia="Times New Roman" w:hAnsi="New York"/>
      <w:lang w:val="en-AU"/>
    </w:rPr>
  </w:style>
  <w:style w:type="character" w:customStyle="1" w:styleId="BodyTextChar">
    <w:name w:val="Body Text Char"/>
    <w:basedOn w:val="DefaultParagraphFont"/>
    <w:link w:val="BodyText"/>
    <w:rsid w:val="009A7F02"/>
    <w:rPr>
      <w:rFonts w:ascii="New York" w:eastAsia="Times New Roman" w:hAnsi="New York"/>
      <w:sz w:val="24"/>
    </w:rPr>
  </w:style>
  <w:style w:type="character" w:styleId="Emphasis">
    <w:name w:val="Emphasis"/>
    <w:basedOn w:val="DefaultParagraphFont"/>
    <w:uiPriority w:val="20"/>
    <w:qFormat/>
    <w:rsid w:val="00AD139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DB9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B1DB9"/>
    <w:pPr>
      <w:tabs>
        <w:tab w:val="center" w:pos="4320"/>
        <w:tab w:val="right" w:pos="8640"/>
      </w:tabs>
    </w:pPr>
    <w:rPr>
      <w:rFonts w:ascii="New York" w:eastAsia="Times New Roman" w:hAnsi="New York"/>
      <w:lang w:val="en-US"/>
    </w:rPr>
  </w:style>
  <w:style w:type="paragraph" w:styleId="EndnoteText">
    <w:name w:val="endnote text"/>
    <w:basedOn w:val="Normal"/>
    <w:link w:val="EndnoteTextChar"/>
    <w:rsid w:val="007F5F25"/>
    <w:rPr>
      <w:rFonts w:ascii="Times New Roman" w:eastAsia="Times New Roman" w:hAnsi="Times New Roman"/>
      <w:szCs w:val="24"/>
    </w:rPr>
  </w:style>
  <w:style w:type="character" w:styleId="EndnoteReference">
    <w:name w:val="endnote reference"/>
    <w:basedOn w:val="DefaultParagraphFont"/>
    <w:rsid w:val="007F5F25"/>
    <w:rPr>
      <w:vertAlign w:val="superscript"/>
    </w:rPr>
  </w:style>
  <w:style w:type="paragraph" w:styleId="Footer">
    <w:name w:val="footer"/>
    <w:basedOn w:val="Normal"/>
    <w:semiHidden/>
    <w:rsid w:val="00EF7A3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F7A35"/>
  </w:style>
  <w:style w:type="paragraph" w:styleId="NormalWeb">
    <w:name w:val="Normal (Web)"/>
    <w:basedOn w:val="Normal"/>
    <w:uiPriority w:val="99"/>
    <w:rsid w:val="008004A1"/>
    <w:pPr>
      <w:spacing w:beforeLines="1" w:afterLines="1"/>
    </w:pPr>
    <w:rPr>
      <w:sz w:val="20"/>
      <w:lang w:val="en-AU"/>
    </w:rPr>
  </w:style>
  <w:style w:type="paragraph" w:styleId="FootnoteText">
    <w:name w:val="footnote text"/>
    <w:basedOn w:val="Normal"/>
    <w:link w:val="FootnoteTextChar"/>
    <w:semiHidden/>
    <w:unhideWhenUsed/>
    <w:rsid w:val="000A6CB5"/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6CB5"/>
    <w:rPr>
      <w:sz w:val="24"/>
      <w:szCs w:val="24"/>
      <w:lang w:val="en-GB"/>
    </w:rPr>
  </w:style>
  <w:style w:type="character" w:styleId="FootnoteReference">
    <w:name w:val="footnote reference"/>
    <w:basedOn w:val="DefaultParagraphFont"/>
    <w:semiHidden/>
    <w:unhideWhenUsed/>
    <w:rsid w:val="000A6CB5"/>
    <w:rPr>
      <w:vertAlign w:val="superscript"/>
    </w:rPr>
  </w:style>
  <w:style w:type="character" w:customStyle="1" w:styleId="HeaderChar">
    <w:name w:val="Header Char"/>
    <w:basedOn w:val="DefaultParagraphFont"/>
    <w:link w:val="Header"/>
    <w:rsid w:val="001C6E0E"/>
    <w:rPr>
      <w:rFonts w:ascii="New York" w:eastAsia="Times New Roman" w:hAnsi="New York"/>
      <w:sz w:val="24"/>
      <w:lang w:val="en-US"/>
    </w:rPr>
  </w:style>
  <w:style w:type="character" w:styleId="Hyperlink">
    <w:name w:val="Hyperlink"/>
    <w:uiPriority w:val="99"/>
    <w:rsid w:val="0024333F"/>
    <w:rPr>
      <w:color w:val="0000FF"/>
      <w:u w:val="single"/>
    </w:rPr>
  </w:style>
  <w:style w:type="character" w:customStyle="1" w:styleId="EndnoteTextChar">
    <w:name w:val="Endnote Text Char"/>
    <w:basedOn w:val="DefaultParagraphFont"/>
    <w:link w:val="EndnoteText"/>
    <w:rsid w:val="00803E40"/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EndnoteText5">
    <w:name w:val="Endnote Text5"/>
    <w:basedOn w:val="Normal"/>
    <w:rsid w:val="00803E40"/>
    <w:rPr>
      <w:rFonts w:ascii="New York" w:eastAsia="Times New Roman" w:hAnsi="New York" w:cs="Helvetica"/>
      <w:noProof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3E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3E40"/>
    <w:rPr>
      <w:rFonts w:eastAsiaTheme="minorEastAsia" w:cstheme="minorBidi"/>
      <w:sz w:val="20"/>
      <w:lang w:val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3E40"/>
    <w:rPr>
      <w:rFonts w:eastAsiaTheme="minorEastAsia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E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E40"/>
    <w:rPr>
      <w:rFonts w:ascii="Lucida Grande" w:hAnsi="Lucida Grande" w:cs="Lucida Grande"/>
      <w:sz w:val="18"/>
      <w:szCs w:val="18"/>
      <w:lang w:val="en-GB"/>
    </w:rPr>
  </w:style>
  <w:style w:type="paragraph" w:styleId="BodyText">
    <w:name w:val="Body Text"/>
    <w:basedOn w:val="Normal"/>
    <w:link w:val="BodyTextChar"/>
    <w:rsid w:val="009A7F02"/>
    <w:pPr>
      <w:spacing w:after="120"/>
    </w:pPr>
    <w:rPr>
      <w:rFonts w:ascii="New York" w:eastAsia="Times New Roman" w:hAnsi="New York"/>
      <w:lang w:val="en-AU"/>
    </w:rPr>
  </w:style>
  <w:style w:type="character" w:customStyle="1" w:styleId="BodyTextChar">
    <w:name w:val="Body Text Char"/>
    <w:basedOn w:val="DefaultParagraphFont"/>
    <w:link w:val="BodyText"/>
    <w:rsid w:val="009A7F02"/>
    <w:rPr>
      <w:rFonts w:ascii="New York" w:eastAsia="Times New Roman" w:hAnsi="New York"/>
      <w:sz w:val="24"/>
    </w:rPr>
  </w:style>
  <w:style w:type="character" w:styleId="Emphasis">
    <w:name w:val="Emphasis"/>
    <w:basedOn w:val="DefaultParagraphFont"/>
    <w:uiPriority w:val="20"/>
    <w:qFormat/>
    <w:rsid w:val="00AD13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2071</Words>
  <Characters>11809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Beauty</vt:lpstr>
    </vt:vector>
  </TitlesOfParts>
  <Company>The University of New South Wales</Company>
  <LinksUpToDate>false</LinksUpToDate>
  <CharactersWithSpaces>13853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Beauty</dc:title>
  <dc:creator>Fae Brauer</dc:creator>
  <cp:lastModifiedBy>doctor</cp:lastModifiedBy>
  <cp:revision>2</cp:revision>
  <cp:lastPrinted>2012-07-11T07:15:00Z</cp:lastPrinted>
  <dcterms:created xsi:type="dcterms:W3CDTF">2014-07-07T08:34:00Z</dcterms:created>
  <dcterms:modified xsi:type="dcterms:W3CDTF">2014-07-07T08:34:00Z</dcterms:modified>
</cp:coreProperties>
</file>