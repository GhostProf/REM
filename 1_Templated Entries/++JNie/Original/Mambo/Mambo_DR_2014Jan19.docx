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66C1C6" w14:textId="7042B36A" w:rsidR="00FA7997" w:rsidRPr="00AB49DF" w:rsidRDefault="00FA7997" w:rsidP="00B72533">
      <w:pPr>
        <w:rPr>
          <w:rFonts w:ascii="Times New Roman" w:hAnsi="Times New Roman"/>
          <w:b/>
        </w:rPr>
      </w:pPr>
      <w:r w:rsidRPr="00AB49DF">
        <w:rPr>
          <w:rFonts w:ascii="Times New Roman" w:hAnsi="Times New Roman"/>
          <w:b/>
        </w:rPr>
        <w:t>Mambo</w:t>
      </w:r>
      <w:r>
        <w:rPr>
          <w:rFonts w:ascii="Times New Roman" w:hAnsi="Times New Roman"/>
          <w:b/>
        </w:rPr>
        <w:t xml:space="preserve"> </w:t>
      </w:r>
    </w:p>
    <w:p w14:paraId="7324932E" w14:textId="77777777" w:rsidR="00FA7997" w:rsidRPr="00AB49DF" w:rsidRDefault="00FA7997">
      <w:pPr>
        <w:rPr>
          <w:rFonts w:ascii="Times New Roman" w:hAnsi="Times New Roman"/>
        </w:rPr>
      </w:pPr>
    </w:p>
    <w:p w14:paraId="5D2F4C23" w14:textId="77777777" w:rsidR="00FA7997" w:rsidRDefault="00FA7997">
      <w:pPr>
        <w:rPr>
          <w:rFonts w:ascii="Times New Roman" w:hAnsi="Times New Roman"/>
          <w:b/>
        </w:rPr>
      </w:pPr>
      <w:r>
        <w:rPr>
          <w:rFonts w:ascii="Times New Roman" w:hAnsi="Times New Roman"/>
          <w:b/>
        </w:rPr>
        <w:t>Summary</w:t>
      </w:r>
    </w:p>
    <w:p w14:paraId="7A88C170" w14:textId="77777777" w:rsidR="00FA7997" w:rsidRPr="00AB49DF" w:rsidRDefault="00FA7997">
      <w:pPr>
        <w:rPr>
          <w:rFonts w:ascii="Times New Roman" w:hAnsi="Times New Roman"/>
        </w:rPr>
      </w:pPr>
      <w:r w:rsidRPr="00AB49DF">
        <w:rPr>
          <w:rFonts w:ascii="Times New Roman" w:hAnsi="Times New Roman"/>
        </w:rPr>
        <w:t>Mambo music, which emerged in Cuba in the 1940s but was popularized in Mexico City and New York, blended jazz harmonies and instrumentation with Afro-Cuban rhythms. Mambo dancing</w:t>
      </w:r>
      <w:r w:rsidRPr="00AB49DF">
        <w:rPr>
          <w:rFonts w:ascii="Times New Roman" w:hAnsi="Times New Roman"/>
          <w:b/>
        </w:rPr>
        <w:t xml:space="preserve"> </w:t>
      </w:r>
      <w:r w:rsidRPr="00AB49DF">
        <w:rPr>
          <w:rFonts w:ascii="Times New Roman" w:hAnsi="Times New Roman"/>
        </w:rPr>
        <w:t xml:space="preserve">evolved in New York City in the late 1940s and became an international dance craze by the early 1950s. The dance was based on the Cuban </w:t>
      </w:r>
      <w:r w:rsidRPr="00E97CDE">
        <w:rPr>
          <w:rFonts w:ascii="Times New Roman" w:hAnsi="Times New Roman"/>
          <w:i/>
        </w:rPr>
        <w:t>son</w:t>
      </w:r>
      <w:r w:rsidRPr="00AB49DF">
        <w:rPr>
          <w:rFonts w:ascii="Times New Roman" w:hAnsi="Times New Roman"/>
        </w:rPr>
        <w:t xml:space="preserve">, with the addition of turns borrowed from American swing dancing, and solo dance steps adopted from Cuban rumba, Puerto Rican </w:t>
      </w:r>
      <w:proofErr w:type="spellStart"/>
      <w:r w:rsidRPr="007C5CF6">
        <w:rPr>
          <w:rFonts w:ascii="Times New Roman" w:hAnsi="Times New Roman"/>
          <w:i/>
        </w:rPr>
        <w:t>bomba</w:t>
      </w:r>
      <w:proofErr w:type="spellEnd"/>
      <w:r w:rsidRPr="00AB49DF">
        <w:rPr>
          <w:rFonts w:ascii="Times New Roman" w:hAnsi="Times New Roman"/>
        </w:rPr>
        <w:t>, and African</w:t>
      </w:r>
      <w:r>
        <w:rPr>
          <w:rFonts w:ascii="Times New Roman" w:hAnsi="Times New Roman"/>
        </w:rPr>
        <w:t>-</w:t>
      </w:r>
      <w:r w:rsidRPr="00AB49DF">
        <w:rPr>
          <w:rFonts w:ascii="Times New Roman" w:hAnsi="Times New Roman"/>
        </w:rPr>
        <w:t xml:space="preserve">American jazz. The dance emerged through the intermingling of these traditions in New York’s dance halls, especially Harlem’s Park Palace/Plaza and the Palladium Ballroom. Jewish resorts in the Catskills </w:t>
      </w:r>
      <w:r>
        <w:rPr>
          <w:rFonts w:ascii="Times New Roman" w:hAnsi="Times New Roman"/>
        </w:rPr>
        <w:t>provided</w:t>
      </w:r>
      <w:r w:rsidRPr="00AB49DF">
        <w:rPr>
          <w:rFonts w:ascii="Times New Roman" w:hAnsi="Times New Roman"/>
        </w:rPr>
        <w:t xml:space="preserve"> economic capital to sustain and disseminate the form </w:t>
      </w:r>
      <w:r>
        <w:rPr>
          <w:rFonts w:ascii="Times New Roman" w:hAnsi="Times New Roman"/>
        </w:rPr>
        <w:t>by employing</w:t>
      </w:r>
      <w:r w:rsidRPr="00AB49DF">
        <w:rPr>
          <w:rFonts w:ascii="Times New Roman" w:hAnsi="Times New Roman"/>
        </w:rPr>
        <w:t xml:space="preserve"> dozens of mambo bands</w:t>
      </w:r>
      <w:r>
        <w:rPr>
          <w:rFonts w:ascii="Times New Roman" w:hAnsi="Times New Roman"/>
        </w:rPr>
        <w:t xml:space="preserve"> and </w:t>
      </w:r>
      <w:r w:rsidRPr="00AB49DF">
        <w:rPr>
          <w:rFonts w:ascii="Times New Roman" w:hAnsi="Times New Roman"/>
        </w:rPr>
        <w:t xml:space="preserve">dancers every summer. </w:t>
      </w:r>
      <w:r>
        <w:rPr>
          <w:rFonts w:ascii="Times New Roman" w:hAnsi="Times New Roman"/>
        </w:rPr>
        <w:t>The s</w:t>
      </w:r>
      <w:r w:rsidRPr="00AB49DF">
        <w:rPr>
          <w:rFonts w:ascii="Times New Roman" w:hAnsi="Times New Roman"/>
        </w:rPr>
        <w:t xml:space="preserve">ource of both </w:t>
      </w:r>
      <w:r>
        <w:rPr>
          <w:rFonts w:ascii="Times New Roman" w:hAnsi="Times New Roman"/>
        </w:rPr>
        <w:t>mambo’s</w:t>
      </w:r>
      <w:r w:rsidRPr="00AB49DF">
        <w:rPr>
          <w:rFonts w:ascii="Times New Roman" w:hAnsi="Times New Roman"/>
        </w:rPr>
        <w:t xml:space="preserve"> scandal and its appeal </w:t>
      </w:r>
      <w:r>
        <w:rPr>
          <w:rFonts w:ascii="Times New Roman" w:hAnsi="Times New Roman"/>
        </w:rPr>
        <w:t>were the</w:t>
      </w:r>
      <w:r w:rsidRPr="00AB49DF">
        <w:rPr>
          <w:rFonts w:ascii="Times New Roman" w:hAnsi="Times New Roman"/>
        </w:rPr>
        <w:t xml:space="preserve"> sensuality of the dance and the unpredictability of its imp</w:t>
      </w:r>
      <w:r>
        <w:rPr>
          <w:rFonts w:ascii="Times New Roman" w:hAnsi="Times New Roman"/>
        </w:rPr>
        <w:t>rovisational solo steps</w:t>
      </w:r>
      <w:r w:rsidRPr="00AB49DF">
        <w:rPr>
          <w:rFonts w:ascii="Times New Roman" w:hAnsi="Times New Roman"/>
        </w:rPr>
        <w:t xml:space="preserve">. Mambo dancing evolved into salsa dancing in the 1970s and later experienced a resurgence of popularity in the late 1990s and 2000s during the salsa dance craze. Many New York salsa dancers prefer to identify their </w:t>
      </w:r>
      <w:r>
        <w:rPr>
          <w:rFonts w:ascii="Times New Roman" w:hAnsi="Times New Roman"/>
        </w:rPr>
        <w:t>dancing</w:t>
      </w:r>
      <w:r w:rsidRPr="00AB49DF">
        <w:rPr>
          <w:rFonts w:ascii="Times New Roman" w:hAnsi="Times New Roman"/>
        </w:rPr>
        <w:t xml:space="preserve"> as mambo, often drawing on 1950s mambo steps for inspiration. </w:t>
      </w:r>
    </w:p>
    <w:p w14:paraId="6B71E703" w14:textId="77777777" w:rsidR="00FA7997" w:rsidRDefault="00FA7997">
      <w:pPr>
        <w:rPr>
          <w:rFonts w:ascii="Times New Roman" w:hAnsi="Times New Roman"/>
        </w:rPr>
      </w:pPr>
    </w:p>
    <w:p w14:paraId="0BB84BB7" w14:textId="77777777" w:rsidR="00FA7997" w:rsidRDefault="00FA7997">
      <w:pPr>
        <w:rPr>
          <w:rFonts w:ascii="Times New Roman" w:hAnsi="Times New Roman"/>
          <w:b/>
        </w:rPr>
      </w:pPr>
      <w:r>
        <w:rPr>
          <w:rFonts w:ascii="Times New Roman" w:hAnsi="Times New Roman"/>
          <w:b/>
        </w:rPr>
        <w:t>Expansion</w:t>
      </w:r>
    </w:p>
    <w:p w14:paraId="383D5511" w14:textId="49E9ED4E" w:rsidR="00FA7997" w:rsidRPr="00AB49DF" w:rsidRDefault="00FA7997" w:rsidP="00737B5D">
      <w:pPr>
        <w:rPr>
          <w:rFonts w:ascii="Times New Roman" w:hAnsi="Times New Roman"/>
        </w:rPr>
      </w:pPr>
      <w:r w:rsidRPr="00AB49DF">
        <w:rPr>
          <w:rFonts w:ascii="Times New Roman" w:hAnsi="Times New Roman"/>
        </w:rPr>
        <w:t xml:space="preserve">Mambo music emerged through the blending of Cuban </w:t>
      </w:r>
      <w:r w:rsidRPr="00D65C71">
        <w:rPr>
          <w:rFonts w:ascii="Times New Roman" w:hAnsi="Times New Roman"/>
          <w:i/>
        </w:rPr>
        <w:t>son</w:t>
      </w:r>
      <w:r w:rsidRPr="00AB49DF">
        <w:rPr>
          <w:rFonts w:ascii="Times New Roman" w:hAnsi="Times New Roman"/>
        </w:rPr>
        <w:t xml:space="preserve"> and </w:t>
      </w:r>
      <w:proofErr w:type="spellStart"/>
      <w:r w:rsidRPr="00E97CDE">
        <w:rPr>
          <w:rFonts w:ascii="Times New Roman" w:hAnsi="Times New Roman"/>
          <w:i/>
        </w:rPr>
        <w:t>danzón</w:t>
      </w:r>
      <w:proofErr w:type="spellEnd"/>
      <w:r w:rsidRPr="00AB49DF">
        <w:rPr>
          <w:rFonts w:ascii="Times New Roman" w:hAnsi="Times New Roman"/>
        </w:rPr>
        <w:t xml:space="preserve"> with American jazz, enabled through modern technological innovations, including sound recordings, radio, and airplanes, all of which facilitated travel and migration of people as well as sound waves. Cultural exchange between New York and Havana was central to the evolution of mambo music, although the genre </w:t>
      </w:r>
      <w:proofErr w:type="gramStart"/>
      <w:r w:rsidRPr="00AB49DF">
        <w:rPr>
          <w:rFonts w:ascii="Times New Roman" w:hAnsi="Times New Roman"/>
        </w:rPr>
        <w:t>is commonly believed to have been invented</w:t>
      </w:r>
      <w:proofErr w:type="gramEnd"/>
      <w:r w:rsidRPr="00AB49DF">
        <w:rPr>
          <w:rFonts w:ascii="Times New Roman" w:hAnsi="Times New Roman"/>
        </w:rPr>
        <w:t xml:space="preserve"> in Cuba</w:t>
      </w:r>
      <w:r>
        <w:rPr>
          <w:rFonts w:ascii="Times New Roman" w:hAnsi="Times New Roman"/>
        </w:rPr>
        <w:t xml:space="preserve">. In the late 1930s, two specific innovations in Cuban dance music were pioneered, each one now claimed by different supporters to be the birth of mambo. While playing </w:t>
      </w:r>
      <w:proofErr w:type="spellStart"/>
      <w:r>
        <w:rPr>
          <w:rFonts w:ascii="Times New Roman" w:hAnsi="Times New Roman"/>
        </w:rPr>
        <w:t>danzones</w:t>
      </w:r>
      <w:proofErr w:type="spellEnd"/>
      <w:r>
        <w:rPr>
          <w:rFonts w:ascii="Times New Roman" w:hAnsi="Times New Roman"/>
        </w:rPr>
        <w:t xml:space="preserve"> </w:t>
      </w:r>
      <w:r w:rsidRPr="00AB49DF">
        <w:rPr>
          <w:rFonts w:ascii="Times New Roman" w:hAnsi="Times New Roman"/>
        </w:rPr>
        <w:t xml:space="preserve">with </w:t>
      </w:r>
      <w:proofErr w:type="spellStart"/>
      <w:r w:rsidRPr="00AB49DF">
        <w:rPr>
          <w:rFonts w:ascii="Times New Roman" w:hAnsi="Times New Roman"/>
        </w:rPr>
        <w:t>Arcaño</w:t>
      </w:r>
      <w:proofErr w:type="spellEnd"/>
      <w:r w:rsidRPr="00AB49DF">
        <w:rPr>
          <w:rFonts w:ascii="Times New Roman" w:hAnsi="Times New Roman"/>
        </w:rPr>
        <w:t xml:space="preserve"> y </w:t>
      </w:r>
      <w:proofErr w:type="spellStart"/>
      <w:r w:rsidRPr="00AB49DF">
        <w:rPr>
          <w:rFonts w:ascii="Times New Roman" w:hAnsi="Times New Roman"/>
        </w:rPr>
        <w:t>su</w:t>
      </w:r>
      <w:proofErr w:type="spellEnd"/>
      <w:r w:rsidRPr="00AB49DF">
        <w:rPr>
          <w:rFonts w:ascii="Times New Roman" w:hAnsi="Times New Roman"/>
        </w:rPr>
        <w:t xml:space="preserve"> </w:t>
      </w:r>
      <w:proofErr w:type="spellStart"/>
      <w:r w:rsidRPr="00AB49DF">
        <w:rPr>
          <w:rFonts w:ascii="Times New Roman" w:hAnsi="Times New Roman"/>
        </w:rPr>
        <w:t>Maravillas</w:t>
      </w:r>
      <w:proofErr w:type="spellEnd"/>
      <w:r>
        <w:rPr>
          <w:rFonts w:ascii="Times New Roman" w:hAnsi="Times New Roman"/>
        </w:rPr>
        <w:t xml:space="preserve">, </w:t>
      </w:r>
      <w:r w:rsidRPr="00AB49DF">
        <w:rPr>
          <w:rFonts w:ascii="Times New Roman" w:hAnsi="Times New Roman"/>
        </w:rPr>
        <w:t>O</w:t>
      </w:r>
      <w:r>
        <w:rPr>
          <w:rFonts w:ascii="Times New Roman" w:hAnsi="Times New Roman"/>
        </w:rPr>
        <w:t>restes and Israel ‘</w:t>
      </w:r>
      <w:proofErr w:type="spellStart"/>
      <w:r>
        <w:rPr>
          <w:rFonts w:ascii="Times New Roman" w:hAnsi="Times New Roman"/>
        </w:rPr>
        <w:t>Cachao</w:t>
      </w:r>
      <w:proofErr w:type="spellEnd"/>
      <w:r>
        <w:rPr>
          <w:rFonts w:ascii="Times New Roman" w:hAnsi="Times New Roman"/>
        </w:rPr>
        <w:t xml:space="preserve">’ </w:t>
      </w:r>
      <w:proofErr w:type="spellStart"/>
      <w:r>
        <w:rPr>
          <w:rFonts w:ascii="Times New Roman" w:hAnsi="Times New Roman"/>
        </w:rPr>
        <w:t>López</w:t>
      </w:r>
      <w:proofErr w:type="spellEnd"/>
      <w:r>
        <w:rPr>
          <w:rFonts w:ascii="Times New Roman" w:hAnsi="Times New Roman"/>
        </w:rPr>
        <w:t xml:space="preserve"> introduced a new sub-genre called </w:t>
      </w:r>
      <w:proofErr w:type="spellStart"/>
      <w:r w:rsidRPr="00436A89">
        <w:rPr>
          <w:rFonts w:ascii="Times New Roman" w:hAnsi="Times New Roman"/>
          <w:i/>
        </w:rPr>
        <w:t>danzón</w:t>
      </w:r>
      <w:proofErr w:type="spellEnd"/>
      <w:r w:rsidRPr="00436A89">
        <w:rPr>
          <w:rFonts w:ascii="Times New Roman" w:hAnsi="Times New Roman"/>
          <w:i/>
        </w:rPr>
        <w:t xml:space="preserve"> de </w:t>
      </w:r>
      <w:proofErr w:type="spellStart"/>
      <w:r w:rsidRPr="00436A89">
        <w:rPr>
          <w:rFonts w:ascii="Times New Roman" w:hAnsi="Times New Roman"/>
          <w:i/>
        </w:rPr>
        <w:t>nuevo</w:t>
      </w:r>
      <w:proofErr w:type="spellEnd"/>
      <w:r w:rsidRPr="00436A89">
        <w:rPr>
          <w:rFonts w:ascii="Times New Roman" w:hAnsi="Times New Roman"/>
          <w:i/>
        </w:rPr>
        <w:t xml:space="preserve"> </w:t>
      </w:r>
      <w:proofErr w:type="spellStart"/>
      <w:r w:rsidRPr="00436A89">
        <w:rPr>
          <w:rFonts w:ascii="Times New Roman" w:hAnsi="Times New Roman"/>
          <w:i/>
        </w:rPr>
        <w:t>ritmo</w:t>
      </w:r>
      <w:proofErr w:type="spellEnd"/>
      <w:r w:rsidRPr="00AB49DF">
        <w:rPr>
          <w:rFonts w:ascii="Times New Roman" w:hAnsi="Times New Roman"/>
        </w:rPr>
        <w:t xml:space="preserve"> (</w:t>
      </w:r>
      <w:r>
        <w:rPr>
          <w:rFonts w:ascii="Times New Roman" w:hAnsi="Times New Roman"/>
        </w:rPr>
        <w:t>or</w:t>
      </w:r>
      <w:r w:rsidRPr="00AB49DF">
        <w:rPr>
          <w:rFonts w:ascii="Times New Roman" w:hAnsi="Times New Roman"/>
        </w:rPr>
        <w:t xml:space="preserve"> </w:t>
      </w:r>
      <w:proofErr w:type="spellStart"/>
      <w:r w:rsidRPr="00436A89">
        <w:rPr>
          <w:rFonts w:ascii="Times New Roman" w:hAnsi="Times New Roman"/>
          <w:i/>
        </w:rPr>
        <w:t>danzón</w:t>
      </w:r>
      <w:proofErr w:type="spellEnd"/>
      <w:r w:rsidRPr="00436A89">
        <w:rPr>
          <w:rFonts w:ascii="Times New Roman" w:hAnsi="Times New Roman"/>
          <w:i/>
        </w:rPr>
        <w:t xml:space="preserve"> mambo</w:t>
      </w:r>
      <w:r w:rsidRPr="00AB49DF">
        <w:rPr>
          <w:rFonts w:ascii="Times New Roman" w:hAnsi="Times New Roman"/>
        </w:rPr>
        <w:t>)</w:t>
      </w:r>
      <w:r>
        <w:rPr>
          <w:rFonts w:ascii="Times New Roman" w:hAnsi="Times New Roman"/>
        </w:rPr>
        <w:t xml:space="preserve">, often identified as the first mambo rhythm. Concurrently, </w:t>
      </w:r>
      <w:proofErr w:type="spellStart"/>
      <w:r>
        <w:rPr>
          <w:rFonts w:ascii="Times New Roman" w:hAnsi="Times New Roman"/>
        </w:rPr>
        <w:t>Arsenío</w:t>
      </w:r>
      <w:proofErr w:type="spellEnd"/>
      <w:r>
        <w:rPr>
          <w:rFonts w:ascii="Times New Roman" w:hAnsi="Times New Roman"/>
        </w:rPr>
        <w:t xml:space="preserve"> Rodríguez</w:t>
      </w:r>
      <w:r w:rsidRPr="00AB49DF">
        <w:rPr>
          <w:rFonts w:ascii="Times New Roman" w:hAnsi="Times New Roman"/>
        </w:rPr>
        <w:t xml:space="preserve"> </w:t>
      </w:r>
      <w:r>
        <w:rPr>
          <w:rFonts w:ascii="Times New Roman" w:hAnsi="Times New Roman"/>
        </w:rPr>
        <w:t xml:space="preserve">developed a new section of the Cuban dance genre </w:t>
      </w:r>
      <w:r w:rsidRPr="00E951B5">
        <w:rPr>
          <w:rFonts w:ascii="Times New Roman" w:hAnsi="Times New Roman"/>
          <w:i/>
        </w:rPr>
        <w:t xml:space="preserve">son </w:t>
      </w:r>
      <w:proofErr w:type="spellStart"/>
      <w:r w:rsidRPr="00E951B5">
        <w:rPr>
          <w:rFonts w:ascii="Times New Roman" w:hAnsi="Times New Roman"/>
          <w:i/>
        </w:rPr>
        <w:t>montuno</w:t>
      </w:r>
      <w:proofErr w:type="spellEnd"/>
      <w:r w:rsidR="00D65C71">
        <w:rPr>
          <w:rFonts w:ascii="Times New Roman" w:hAnsi="Times New Roman"/>
        </w:rPr>
        <w:t>,</w:t>
      </w:r>
      <w:r>
        <w:rPr>
          <w:rFonts w:ascii="Times New Roman" w:hAnsi="Times New Roman"/>
          <w:i/>
        </w:rPr>
        <w:t xml:space="preserve"> </w:t>
      </w:r>
      <w:r>
        <w:rPr>
          <w:rFonts w:ascii="Times New Roman" w:hAnsi="Times New Roman"/>
        </w:rPr>
        <w:t xml:space="preserve">which he named the </w:t>
      </w:r>
      <w:r w:rsidRPr="00AB49DF">
        <w:rPr>
          <w:rFonts w:ascii="Times New Roman" w:hAnsi="Times New Roman"/>
        </w:rPr>
        <w:t>‘</w:t>
      </w:r>
      <w:proofErr w:type="spellStart"/>
      <w:r>
        <w:rPr>
          <w:rFonts w:ascii="Times New Roman" w:hAnsi="Times New Roman"/>
          <w:i/>
        </w:rPr>
        <w:t>diablo</w:t>
      </w:r>
      <w:proofErr w:type="spellEnd"/>
      <w:r>
        <w:rPr>
          <w:rFonts w:ascii="Times New Roman" w:hAnsi="Times New Roman"/>
        </w:rPr>
        <w:t>’ section, a rhythm that is likewise cited as the beginning of mambo music</w:t>
      </w:r>
      <w:r w:rsidRPr="00AB49DF">
        <w:rPr>
          <w:rFonts w:ascii="Times New Roman" w:hAnsi="Times New Roman"/>
        </w:rPr>
        <w:t xml:space="preserve">. Mambo was not recognized as a musical genre, however, until the orchestras of countrymen </w:t>
      </w:r>
      <w:proofErr w:type="spellStart"/>
      <w:r w:rsidRPr="00AB49DF">
        <w:rPr>
          <w:rFonts w:ascii="Times New Roman" w:hAnsi="Times New Roman"/>
        </w:rPr>
        <w:t>Damaso</w:t>
      </w:r>
      <w:proofErr w:type="spellEnd"/>
      <w:r w:rsidRPr="00AB49DF">
        <w:rPr>
          <w:rFonts w:ascii="Times New Roman" w:hAnsi="Times New Roman"/>
        </w:rPr>
        <w:t xml:space="preserve"> Pérez Prado living in Mexico City and Frank ‘</w:t>
      </w:r>
      <w:proofErr w:type="spellStart"/>
      <w:r w:rsidRPr="00AB49DF">
        <w:rPr>
          <w:rFonts w:ascii="Times New Roman" w:hAnsi="Times New Roman"/>
        </w:rPr>
        <w:t>Machito</w:t>
      </w:r>
      <w:proofErr w:type="spellEnd"/>
      <w:r w:rsidRPr="00AB49DF">
        <w:rPr>
          <w:rFonts w:ascii="Times New Roman" w:hAnsi="Times New Roman"/>
        </w:rPr>
        <w:t xml:space="preserve">’ </w:t>
      </w:r>
      <w:proofErr w:type="spellStart"/>
      <w:r w:rsidRPr="00AB49DF">
        <w:rPr>
          <w:rFonts w:ascii="Times New Roman" w:hAnsi="Times New Roman"/>
        </w:rPr>
        <w:t>Grillo</w:t>
      </w:r>
      <w:proofErr w:type="spellEnd"/>
      <w:r w:rsidRPr="00AB49DF">
        <w:rPr>
          <w:rFonts w:ascii="Times New Roman" w:hAnsi="Times New Roman"/>
        </w:rPr>
        <w:t xml:space="preserve"> living in New York became successful in the late 1940s. It was </w:t>
      </w:r>
      <w:proofErr w:type="spellStart"/>
      <w:r w:rsidRPr="00AB49DF">
        <w:rPr>
          <w:rFonts w:ascii="Times New Roman" w:hAnsi="Times New Roman"/>
        </w:rPr>
        <w:t>Machito</w:t>
      </w:r>
      <w:proofErr w:type="spellEnd"/>
      <w:r w:rsidRPr="00AB49DF">
        <w:rPr>
          <w:rFonts w:ascii="Times New Roman" w:hAnsi="Times New Roman"/>
        </w:rPr>
        <w:t xml:space="preserve"> and his </w:t>
      </w:r>
      <w:proofErr w:type="spellStart"/>
      <w:r w:rsidRPr="00AB49DF">
        <w:rPr>
          <w:rFonts w:ascii="Times New Roman" w:hAnsi="Times New Roman"/>
        </w:rPr>
        <w:t>AfroCubans</w:t>
      </w:r>
      <w:proofErr w:type="spellEnd"/>
      <w:r w:rsidRPr="00AB49DF">
        <w:rPr>
          <w:rFonts w:ascii="Times New Roman" w:hAnsi="Times New Roman"/>
        </w:rPr>
        <w:t xml:space="preserve"> (under the direction of Mario </w:t>
      </w:r>
      <w:proofErr w:type="spellStart"/>
      <w:r w:rsidRPr="00AB49DF">
        <w:rPr>
          <w:rFonts w:ascii="Times New Roman" w:hAnsi="Times New Roman"/>
        </w:rPr>
        <w:t>Bauzá</w:t>
      </w:r>
      <w:proofErr w:type="spellEnd"/>
      <w:r w:rsidRPr="00AB49DF">
        <w:rPr>
          <w:rFonts w:ascii="Times New Roman" w:hAnsi="Times New Roman"/>
        </w:rPr>
        <w:t xml:space="preserve">), </w:t>
      </w:r>
      <w:r>
        <w:rPr>
          <w:rFonts w:ascii="Times New Roman" w:hAnsi="Times New Roman"/>
        </w:rPr>
        <w:t>playing</w:t>
      </w:r>
      <w:r w:rsidRPr="00AB49DF">
        <w:rPr>
          <w:rFonts w:ascii="Times New Roman" w:hAnsi="Times New Roman"/>
        </w:rPr>
        <w:t xml:space="preserve"> at New York’s Latin dance halls throughout the 1940s and </w:t>
      </w:r>
      <w:r>
        <w:rPr>
          <w:rFonts w:ascii="Times New Roman" w:hAnsi="Times New Roman"/>
        </w:rPr>
        <w:t>19</w:t>
      </w:r>
      <w:r w:rsidRPr="00AB49DF">
        <w:rPr>
          <w:rFonts w:ascii="Times New Roman" w:hAnsi="Times New Roman"/>
        </w:rPr>
        <w:t xml:space="preserve">50s, </w:t>
      </w:r>
      <w:r>
        <w:rPr>
          <w:rFonts w:ascii="Times New Roman" w:hAnsi="Times New Roman"/>
        </w:rPr>
        <w:t>which</w:t>
      </w:r>
      <w:r w:rsidRPr="00AB49DF">
        <w:rPr>
          <w:rFonts w:ascii="Times New Roman" w:hAnsi="Times New Roman"/>
        </w:rPr>
        <w:t xml:space="preserve"> had the most significant impact on the evolution of mambo dancing. </w:t>
      </w:r>
      <w:r>
        <w:rPr>
          <w:rFonts w:ascii="Times New Roman" w:hAnsi="Times New Roman"/>
        </w:rPr>
        <w:t>The dancing</w:t>
      </w:r>
      <w:r w:rsidRPr="00AB49DF">
        <w:rPr>
          <w:rFonts w:ascii="Times New Roman" w:hAnsi="Times New Roman"/>
        </w:rPr>
        <w:t xml:space="preserve"> developed in dialogue with the music of </w:t>
      </w:r>
      <w:proofErr w:type="spellStart"/>
      <w:r w:rsidRPr="00AB49DF">
        <w:rPr>
          <w:rFonts w:ascii="Times New Roman" w:hAnsi="Times New Roman"/>
        </w:rPr>
        <w:t>Machito</w:t>
      </w:r>
      <w:proofErr w:type="spellEnd"/>
      <w:r w:rsidRPr="00AB49DF">
        <w:rPr>
          <w:rFonts w:ascii="Times New Roman" w:hAnsi="Times New Roman"/>
        </w:rPr>
        <w:t xml:space="preserve"> and his two greatest contemporaries—Tito Puente and Tito Rodríguez. </w:t>
      </w:r>
    </w:p>
    <w:p w14:paraId="23F53FC0" w14:textId="77777777" w:rsidR="00FA7997" w:rsidRPr="00AB49DF" w:rsidRDefault="00FA7997" w:rsidP="00737B5D">
      <w:pPr>
        <w:rPr>
          <w:rFonts w:ascii="Times New Roman" w:hAnsi="Times New Roman"/>
        </w:rPr>
      </w:pPr>
    </w:p>
    <w:p w14:paraId="129B62AC" w14:textId="77777777" w:rsidR="00FA7997" w:rsidRDefault="00FA7997" w:rsidP="00737B5D">
      <w:pPr>
        <w:rPr>
          <w:rFonts w:ascii="Times New Roman" w:hAnsi="Times New Roman"/>
        </w:rPr>
      </w:pPr>
      <w:r>
        <w:rPr>
          <w:rFonts w:ascii="Times New Roman" w:hAnsi="Times New Roman"/>
        </w:rPr>
        <w:t xml:space="preserve">Mambo dancing evolved through interaction of diverse cultural traditions in post-Second World War New York City, where modern urbanization brought immigrants from disparate parts of the Caribbean, the United States, and Europe into close proximity. Drawing most heavily on Cuban, Puerto Rican, and African-American social dance traditions, </w:t>
      </w:r>
      <w:r w:rsidRPr="00AB49DF">
        <w:rPr>
          <w:rFonts w:ascii="Times New Roman" w:hAnsi="Times New Roman"/>
        </w:rPr>
        <w:t xml:space="preserve">New York social mambo dancing </w:t>
      </w:r>
      <w:r>
        <w:rPr>
          <w:rFonts w:ascii="Times New Roman" w:hAnsi="Times New Roman"/>
        </w:rPr>
        <w:t xml:space="preserve">of the 1950s </w:t>
      </w:r>
      <w:r w:rsidRPr="00AB49DF">
        <w:rPr>
          <w:rFonts w:ascii="Times New Roman" w:hAnsi="Times New Roman"/>
        </w:rPr>
        <w:t xml:space="preserve">was characterized by basic partnered turns interspersed with episodes of improvised solo dancing during which </w:t>
      </w:r>
      <w:r w:rsidRPr="00AB49DF">
        <w:rPr>
          <w:rFonts w:ascii="Times New Roman" w:hAnsi="Times New Roman"/>
        </w:rPr>
        <w:lastRenderedPageBreak/>
        <w:t xml:space="preserve">couples released hold entirely. Solo dancing was idiosyncratic, featuring playful footwork highlighted by precise placement of the hands, shimmies of the shoulders, undulations of the torso, and drops to the floor, all designed to express the polyrhythmic texture of the music. Individuality and creativity were highly valued, and women had ample opportunity to express themselves independent of a male partner. The </w:t>
      </w:r>
      <w:r>
        <w:rPr>
          <w:rFonts w:ascii="Times New Roman" w:hAnsi="Times New Roman"/>
        </w:rPr>
        <w:t>most skilled</w:t>
      </w:r>
      <w:r w:rsidRPr="00AB49DF">
        <w:rPr>
          <w:rFonts w:ascii="Times New Roman" w:hAnsi="Times New Roman"/>
        </w:rPr>
        <w:t xml:space="preserve"> dancers always danced ‘on two</w:t>
      </w:r>
      <w:r>
        <w:rPr>
          <w:rFonts w:ascii="Times New Roman" w:hAnsi="Times New Roman"/>
        </w:rPr>
        <w:t>’</w:t>
      </w:r>
      <w:r w:rsidRPr="00AB49DF">
        <w:rPr>
          <w:rFonts w:ascii="Times New Roman" w:hAnsi="Times New Roman"/>
        </w:rPr>
        <w:t xml:space="preserve">, lining up their </w:t>
      </w:r>
      <w:r>
        <w:rPr>
          <w:rFonts w:ascii="Times New Roman" w:hAnsi="Times New Roman"/>
        </w:rPr>
        <w:t>change of direction</w:t>
      </w:r>
      <w:r w:rsidRPr="00AB49DF">
        <w:rPr>
          <w:rFonts w:ascii="Times New Roman" w:hAnsi="Times New Roman"/>
        </w:rPr>
        <w:t xml:space="preserve"> with the two side of the clave</w:t>
      </w:r>
      <w:r>
        <w:rPr>
          <w:rFonts w:ascii="Times New Roman" w:hAnsi="Times New Roman"/>
        </w:rPr>
        <w:t xml:space="preserve">, the rhythmical cornerstone of the music. Mambo borrows its clave (key) rhythm from the son, a pattern extending over two measures, one which accents beats two and three of a four-beat measure (two side), and the other which accents beats one, two and a half, and four (three side). </w:t>
      </w:r>
      <w:r w:rsidRPr="00AB49DF">
        <w:rPr>
          <w:rFonts w:ascii="Times New Roman" w:hAnsi="Times New Roman"/>
        </w:rPr>
        <w:t xml:space="preserve">Professional mambo dancing emerged concurrently with social dancing. Many professionals (such as </w:t>
      </w:r>
      <w:proofErr w:type="spellStart"/>
      <w:r w:rsidRPr="00AB49DF">
        <w:rPr>
          <w:rFonts w:ascii="Times New Roman" w:hAnsi="Times New Roman"/>
        </w:rPr>
        <w:t>Augie</w:t>
      </w:r>
      <w:proofErr w:type="spellEnd"/>
      <w:r w:rsidRPr="00AB49DF">
        <w:rPr>
          <w:rFonts w:ascii="Times New Roman" w:hAnsi="Times New Roman"/>
        </w:rPr>
        <w:t xml:space="preserve"> and Margo Rodríguez) incorporated ballet turns and lifts into </w:t>
      </w:r>
      <w:proofErr w:type="gramStart"/>
      <w:r w:rsidRPr="00AB49DF">
        <w:rPr>
          <w:rFonts w:ascii="Times New Roman" w:hAnsi="Times New Roman"/>
        </w:rPr>
        <w:t>their</w:t>
      </w:r>
      <w:proofErr w:type="gramEnd"/>
      <w:r w:rsidRPr="00AB49DF">
        <w:rPr>
          <w:rFonts w:ascii="Times New Roman" w:hAnsi="Times New Roman"/>
        </w:rPr>
        <w:t xml:space="preserve"> mambo routines. </w:t>
      </w:r>
    </w:p>
    <w:p w14:paraId="6E25239E" w14:textId="77777777" w:rsidR="00FA7997" w:rsidRDefault="00FA7997" w:rsidP="00737B5D">
      <w:pPr>
        <w:rPr>
          <w:rFonts w:ascii="Times New Roman" w:hAnsi="Times New Roman"/>
        </w:rPr>
      </w:pPr>
    </w:p>
    <w:p w14:paraId="21D45B03" w14:textId="77777777" w:rsidR="00FA7997" w:rsidRPr="00AB49DF" w:rsidRDefault="00FA7997" w:rsidP="00737B5D">
      <w:pPr>
        <w:numPr>
          <w:ins w:id="0" w:author="Theodore" w:date="2013-08-21T21:34:00Z"/>
        </w:numPr>
        <w:rPr>
          <w:rFonts w:ascii="Times New Roman" w:hAnsi="Times New Roman"/>
        </w:rPr>
      </w:pPr>
      <w:r w:rsidRPr="00AB49DF">
        <w:rPr>
          <w:rFonts w:ascii="Times New Roman" w:hAnsi="Times New Roman"/>
        </w:rPr>
        <w:t xml:space="preserve">Mambo dancing was prevalent in other major U.S. cities in the 1950s, including </w:t>
      </w:r>
      <w:r>
        <w:rPr>
          <w:rFonts w:ascii="Times New Roman" w:hAnsi="Times New Roman"/>
        </w:rPr>
        <w:t>Chicago, Miami, and Los Angeles.</w:t>
      </w:r>
      <w:r w:rsidRPr="00AB49DF">
        <w:rPr>
          <w:rFonts w:ascii="Times New Roman" w:hAnsi="Times New Roman"/>
        </w:rPr>
        <w:t xml:space="preserve"> </w:t>
      </w:r>
      <w:r>
        <w:rPr>
          <w:rFonts w:ascii="Times New Roman" w:hAnsi="Times New Roman"/>
        </w:rPr>
        <w:t>O</w:t>
      </w:r>
      <w:r w:rsidRPr="00AB49DF">
        <w:rPr>
          <w:rFonts w:ascii="Times New Roman" w:hAnsi="Times New Roman"/>
        </w:rPr>
        <w:t>utside of New York, most Caucasians lea</w:t>
      </w:r>
      <w:r>
        <w:rPr>
          <w:rFonts w:ascii="Times New Roman" w:hAnsi="Times New Roman"/>
        </w:rPr>
        <w:t>r</w:t>
      </w:r>
      <w:r w:rsidRPr="00AB49DF">
        <w:rPr>
          <w:rFonts w:ascii="Times New Roman" w:hAnsi="Times New Roman"/>
        </w:rPr>
        <w:t xml:space="preserve">ned mambo from ballroom dance studios, whose codification process stripped the dance of the improvisational sensibility and musical interplay that was at </w:t>
      </w:r>
      <w:r>
        <w:rPr>
          <w:rFonts w:ascii="Times New Roman" w:hAnsi="Times New Roman"/>
        </w:rPr>
        <w:t>its</w:t>
      </w:r>
      <w:r w:rsidRPr="00AB49DF">
        <w:rPr>
          <w:rFonts w:ascii="Times New Roman" w:hAnsi="Times New Roman"/>
        </w:rPr>
        <w:t xml:space="preserve"> heart. Mambo dancing never became popular in </w:t>
      </w:r>
      <w:r>
        <w:rPr>
          <w:rFonts w:ascii="Times New Roman" w:hAnsi="Times New Roman"/>
        </w:rPr>
        <w:t xml:space="preserve">Cuba, although Cubans often danced steps later named </w:t>
      </w:r>
      <w:r w:rsidRPr="00AB49DF">
        <w:rPr>
          <w:rFonts w:ascii="Times New Roman" w:hAnsi="Times New Roman"/>
        </w:rPr>
        <w:t xml:space="preserve">cha </w:t>
      </w:r>
      <w:proofErr w:type="spellStart"/>
      <w:r w:rsidRPr="00AB49DF">
        <w:rPr>
          <w:rFonts w:ascii="Times New Roman" w:hAnsi="Times New Roman"/>
        </w:rPr>
        <w:t>cha</w:t>
      </w:r>
      <w:proofErr w:type="spellEnd"/>
      <w:r w:rsidRPr="00AB49DF">
        <w:rPr>
          <w:rFonts w:ascii="Times New Roman" w:hAnsi="Times New Roman"/>
        </w:rPr>
        <w:t xml:space="preserve"> </w:t>
      </w:r>
      <w:proofErr w:type="spellStart"/>
      <w:r w:rsidRPr="00AB49DF">
        <w:rPr>
          <w:rFonts w:ascii="Times New Roman" w:hAnsi="Times New Roman"/>
        </w:rPr>
        <w:t>ch</w:t>
      </w:r>
      <w:r>
        <w:rPr>
          <w:rFonts w:ascii="Times New Roman" w:hAnsi="Times New Roman"/>
        </w:rPr>
        <w:t>á</w:t>
      </w:r>
      <w:proofErr w:type="spellEnd"/>
      <w:r>
        <w:rPr>
          <w:rFonts w:ascii="Times New Roman" w:hAnsi="Times New Roman"/>
        </w:rPr>
        <w:t xml:space="preserve"> to mambo music. </w:t>
      </w:r>
      <w:r w:rsidRPr="00AB49DF">
        <w:rPr>
          <w:rFonts w:ascii="Times New Roman" w:hAnsi="Times New Roman"/>
        </w:rPr>
        <w:t>Imported to the U.S. as the cha-cha, the new dance</w:t>
      </w:r>
      <w:r>
        <w:rPr>
          <w:rFonts w:ascii="Times New Roman" w:hAnsi="Times New Roman"/>
        </w:rPr>
        <w:t>,</w:t>
      </w:r>
      <w:r w:rsidRPr="00AB49DF">
        <w:rPr>
          <w:rFonts w:ascii="Times New Roman" w:hAnsi="Times New Roman"/>
        </w:rPr>
        <w:t xml:space="preserve"> </w:t>
      </w:r>
      <w:r>
        <w:rPr>
          <w:rFonts w:ascii="Times New Roman" w:hAnsi="Times New Roman"/>
        </w:rPr>
        <w:t xml:space="preserve">which incorporated two additional short steps into the son/mambo basic, </w:t>
      </w:r>
      <w:r w:rsidRPr="00AB49DF">
        <w:rPr>
          <w:rFonts w:ascii="Times New Roman" w:hAnsi="Times New Roman"/>
        </w:rPr>
        <w:t xml:space="preserve">became exceedingly popular in the early 1950s. </w:t>
      </w:r>
    </w:p>
    <w:p w14:paraId="6AB44A3E" w14:textId="77777777" w:rsidR="00FA7997" w:rsidRPr="00AB49DF" w:rsidRDefault="00FA7997" w:rsidP="00737B5D">
      <w:pPr>
        <w:rPr>
          <w:rFonts w:ascii="Times New Roman" w:hAnsi="Times New Roman"/>
        </w:rPr>
      </w:pPr>
    </w:p>
    <w:p w14:paraId="219129A8" w14:textId="77777777" w:rsidR="00FA7997" w:rsidRPr="00AB49DF" w:rsidRDefault="00FA7997" w:rsidP="00737B5D">
      <w:pPr>
        <w:rPr>
          <w:rFonts w:ascii="Times New Roman" w:hAnsi="Times New Roman"/>
        </w:rPr>
      </w:pPr>
      <w:r w:rsidRPr="00AB49DF">
        <w:rPr>
          <w:rFonts w:ascii="Times New Roman" w:hAnsi="Times New Roman"/>
        </w:rPr>
        <w:t xml:space="preserve">Mambo dancing fell out of fashion in the 1960s, </w:t>
      </w:r>
      <w:r>
        <w:rPr>
          <w:rFonts w:ascii="Times New Roman" w:hAnsi="Times New Roman"/>
        </w:rPr>
        <w:t>although it evolved into salsa</w:t>
      </w:r>
      <w:r w:rsidRPr="00AB49DF">
        <w:rPr>
          <w:rFonts w:ascii="Times New Roman" w:hAnsi="Times New Roman"/>
        </w:rPr>
        <w:t xml:space="preserve"> and Latin hustle of the 1970s and later resurfaced in the 1990s during the salsa craze. </w:t>
      </w:r>
      <w:r>
        <w:rPr>
          <w:rFonts w:ascii="Times New Roman" w:hAnsi="Times New Roman"/>
        </w:rPr>
        <w:t>New York-born Puerto Rican</w:t>
      </w:r>
      <w:r w:rsidRPr="00AB49DF">
        <w:rPr>
          <w:rFonts w:ascii="Times New Roman" w:hAnsi="Times New Roman"/>
        </w:rPr>
        <w:t xml:space="preserve"> Eddie Torres became the most influential proponent of New York mambo dancing in the 1990s and 2000s, his disciples spreading his updated style of mambo/salsa worldwide.</w:t>
      </w:r>
    </w:p>
    <w:p w14:paraId="58F7D28B" w14:textId="77777777" w:rsidR="00FA7997" w:rsidRDefault="00FA7997">
      <w:pPr>
        <w:rPr>
          <w:rFonts w:ascii="Times New Roman" w:hAnsi="Times New Roman"/>
        </w:rPr>
      </w:pPr>
    </w:p>
    <w:p w14:paraId="34BE3AD1" w14:textId="77777777" w:rsidR="00D65C71" w:rsidRPr="00AB49DF" w:rsidRDefault="00D65C71" w:rsidP="00D65C71">
      <w:pPr>
        <w:ind w:left="720" w:hanging="720"/>
        <w:rPr>
          <w:rFonts w:ascii="Times New Roman" w:hAnsi="Times New Roman"/>
        </w:rPr>
      </w:pPr>
      <w:r w:rsidRPr="00AB49DF">
        <w:rPr>
          <w:rFonts w:ascii="Times New Roman" w:hAnsi="Times New Roman"/>
        </w:rPr>
        <w:t xml:space="preserve">Juliet </w:t>
      </w:r>
      <w:proofErr w:type="spellStart"/>
      <w:r w:rsidRPr="00AB49DF">
        <w:rPr>
          <w:rFonts w:ascii="Times New Roman" w:hAnsi="Times New Roman"/>
        </w:rPr>
        <w:t>McMains</w:t>
      </w:r>
      <w:proofErr w:type="spellEnd"/>
    </w:p>
    <w:p w14:paraId="08AA6783" w14:textId="77777777" w:rsidR="00D65C71" w:rsidRDefault="00D65C71">
      <w:pPr>
        <w:rPr>
          <w:rFonts w:ascii="Times New Roman" w:hAnsi="Times New Roman"/>
        </w:rPr>
      </w:pPr>
    </w:p>
    <w:p w14:paraId="0C51AF49" w14:textId="77777777" w:rsidR="00D65C71" w:rsidRPr="00AB49DF" w:rsidRDefault="00D65C71">
      <w:pPr>
        <w:rPr>
          <w:rFonts w:ascii="Times New Roman" w:hAnsi="Times New Roman"/>
        </w:rPr>
      </w:pPr>
    </w:p>
    <w:p w14:paraId="36550766" w14:textId="77777777" w:rsidR="00FA7997" w:rsidRPr="00AB49DF" w:rsidRDefault="00FA7997" w:rsidP="00BE5936">
      <w:pPr>
        <w:tabs>
          <w:tab w:val="left" w:pos="3787"/>
        </w:tabs>
        <w:rPr>
          <w:rFonts w:ascii="Times New Roman" w:hAnsi="Times New Roman"/>
          <w:b/>
        </w:rPr>
      </w:pPr>
      <w:r w:rsidRPr="00AB49DF">
        <w:rPr>
          <w:rFonts w:ascii="Times New Roman" w:hAnsi="Times New Roman"/>
          <w:b/>
        </w:rPr>
        <w:t xml:space="preserve">References and </w:t>
      </w:r>
      <w:r>
        <w:rPr>
          <w:rFonts w:ascii="Times New Roman" w:hAnsi="Times New Roman"/>
          <w:b/>
        </w:rPr>
        <w:t>F</w:t>
      </w:r>
      <w:r w:rsidRPr="00AB49DF">
        <w:rPr>
          <w:rFonts w:ascii="Times New Roman" w:hAnsi="Times New Roman"/>
          <w:b/>
        </w:rPr>
        <w:t xml:space="preserve">urther </w:t>
      </w:r>
      <w:r>
        <w:rPr>
          <w:rFonts w:ascii="Times New Roman" w:hAnsi="Times New Roman"/>
          <w:b/>
        </w:rPr>
        <w:t>R</w:t>
      </w:r>
      <w:r w:rsidRPr="00AB49DF">
        <w:rPr>
          <w:rFonts w:ascii="Times New Roman" w:hAnsi="Times New Roman"/>
          <w:b/>
        </w:rPr>
        <w:t>eading</w:t>
      </w:r>
      <w:r w:rsidRPr="00AB49DF">
        <w:rPr>
          <w:rFonts w:ascii="Times New Roman" w:hAnsi="Times New Roman"/>
          <w:b/>
        </w:rPr>
        <w:tab/>
      </w:r>
    </w:p>
    <w:p w14:paraId="770992EB" w14:textId="77777777" w:rsidR="00FA7997" w:rsidRDefault="00FA7997" w:rsidP="005732E3">
      <w:pPr>
        <w:pStyle w:val="BodyTextInde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720" w:hanging="720"/>
      </w:pPr>
      <w:proofErr w:type="spellStart"/>
      <w:r w:rsidRPr="00AB49DF">
        <w:t>García</w:t>
      </w:r>
      <w:proofErr w:type="spellEnd"/>
      <w:r w:rsidRPr="00AB49DF">
        <w:t xml:space="preserve">, D. (2006) </w:t>
      </w:r>
      <w:proofErr w:type="spellStart"/>
      <w:r w:rsidRPr="00AB49DF">
        <w:rPr>
          <w:i/>
        </w:rPr>
        <w:t>Arsenio</w:t>
      </w:r>
      <w:proofErr w:type="spellEnd"/>
      <w:r w:rsidRPr="00AB49DF">
        <w:rPr>
          <w:i/>
        </w:rPr>
        <w:t xml:space="preserve"> Rodríguez and the Transnational Flows of Latin Popular Music</w:t>
      </w:r>
      <w:r w:rsidRPr="00AB49DF">
        <w:t xml:space="preserve">, Philadelphia: Temple University Press. </w:t>
      </w:r>
    </w:p>
    <w:p w14:paraId="45562A6C" w14:textId="77777777" w:rsidR="00FA7997" w:rsidRPr="00AB49DF" w:rsidRDefault="00FA7997" w:rsidP="005732E3">
      <w:pPr>
        <w:pStyle w:val="BodyTextInde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720" w:hanging="720"/>
      </w:pPr>
    </w:p>
    <w:p w14:paraId="15A63E30" w14:textId="77777777" w:rsidR="00FA7997" w:rsidRDefault="00FA7997" w:rsidP="005732E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rPr>
      </w:pPr>
      <w:r w:rsidRPr="00AB49DF">
        <w:rPr>
          <w:rFonts w:ascii="Times New Roman" w:hAnsi="Times New Roman"/>
        </w:rPr>
        <w:t xml:space="preserve">Hutchinson, S. (2004) ‘Mambo on 2: The Birth of a New Form of Dance in New York City,’ </w:t>
      </w:r>
      <w:r w:rsidRPr="00AB49DF">
        <w:rPr>
          <w:rFonts w:ascii="Times New Roman" w:hAnsi="Times New Roman"/>
          <w:i/>
          <w:iCs/>
        </w:rPr>
        <w:t>Centro Journal</w:t>
      </w:r>
      <w:r w:rsidRPr="00AB49DF">
        <w:rPr>
          <w:rFonts w:ascii="Times New Roman" w:hAnsi="Times New Roman"/>
        </w:rPr>
        <w:t xml:space="preserve">, 16.2: 108–137. </w:t>
      </w:r>
    </w:p>
    <w:p w14:paraId="25AC7FD2" w14:textId="77777777" w:rsidR="00FA7997" w:rsidRPr="00AB49DF" w:rsidRDefault="00FA7997" w:rsidP="005732E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rPr>
      </w:pPr>
    </w:p>
    <w:p w14:paraId="65B06099" w14:textId="5C5F7CFE" w:rsidR="00FA7997" w:rsidRDefault="00FA7997" w:rsidP="00AB49DF">
      <w:pPr>
        <w:ind w:left="720" w:hanging="720"/>
        <w:rPr>
          <w:rFonts w:ascii="Times New Roman" w:hAnsi="Times New Roman"/>
        </w:rPr>
      </w:pPr>
      <w:r w:rsidRPr="00AB49DF">
        <w:rPr>
          <w:rFonts w:ascii="Times New Roman" w:hAnsi="Times New Roman"/>
        </w:rPr>
        <w:t>McMains, J (</w:t>
      </w:r>
      <w:r w:rsidR="00F11F4E">
        <w:rPr>
          <w:rFonts w:ascii="Times New Roman" w:hAnsi="Times New Roman"/>
        </w:rPr>
        <w:t>2013</w:t>
      </w:r>
      <w:r w:rsidRPr="00AB49DF">
        <w:rPr>
          <w:rFonts w:ascii="Times New Roman" w:hAnsi="Times New Roman"/>
        </w:rPr>
        <w:t xml:space="preserve">). ‘Hot Latin Dance: Ethnic Identity and Stereotype,’ in </w:t>
      </w:r>
      <w:r w:rsidRPr="00AB49DF">
        <w:rPr>
          <w:rFonts w:ascii="Times New Roman" w:hAnsi="Times New Roman"/>
          <w:i/>
        </w:rPr>
        <w:t>The Oxford Handbook of Dance Ethnicity</w:t>
      </w:r>
      <w:r w:rsidRPr="00AB49DF">
        <w:rPr>
          <w:rFonts w:ascii="Times New Roman" w:hAnsi="Times New Roman"/>
        </w:rPr>
        <w:t xml:space="preserve">, edited by Anthony Shay. </w:t>
      </w:r>
      <w:r>
        <w:rPr>
          <w:rFonts w:ascii="Times New Roman" w:hAnsi="Times New Roman"/>
        </w:rPr>
        <w:t>New York: Oxford University Press.</w:t>
      </w:r>
    </w:p>
    <w:p w14:paraId="3A76A819" w14:textId="77777777" w:rsidR="00FA7997" w:rsidRPr="00AB49DF" w:rsidRDefault="00FA7997" w:rsidP="00AB49DF">
      <w:pPr>
        <w:ind w:left="720" w:hanging="720"/>
        <w:rPr>
          <w:rFonts w:ascii="Times New Roman" w:hAnsi="Times New Roman"/>
          <w:i/>
        </w:rPr>
      </w:pPr>
    </w:p>
    <w:p w14:paraId="751B8ABD" w14:textId="77777777" w:rsidR="00FA7997" w:rsidRDefault="00FA7997" w:rsidP="005732E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rPr>
      </w:pPr>
      <w:r w:rsidRPr="00AB49DF">
        <w:rPr>
          <w:rFonts w:ascii="Times New Roman" w:hAnsi="Times New Roman"/>
        </w:rPr>
        <w:t>Sublette, N</w:t>
      </w:r>
      <w:r w:rsidRPr="00AB49DF">
        <w:rPr>
          <w:rFonts w:ascii="Times New Roman" w:hAnsi="Times New Roman"/>
          <w:i/>
        </w:rPr>
        <w:t xml:space="preserve">. </w:t>
      </w:r>
      <w:r w:rsidRPr="00AB49DF">
        <w:rPr>
          <w:rFonts w:ascii="Times New Roman" w:hAnsi="Times New Roman"/>
        </w:rPr>
        <w:t>(2004)</w:t>
      </w:r>
      <w:r w:rsidRPr="00AB49DF">
        <w:rPr>
          <w:rFonts w:ascii="Times New Roman" w:hAnsi="Times New Roman"/>
          <w:i/>
        </w:rPr>
        <w:t xml:space="preserve"> Cuba and its Music: From the First Drums to the Mambo,</w:t>
      </w:r>
      <w:r w:rsidRPr="00AB49DF">
        <w:rPr>
          <w:rFonts w:ascii="Times New Roman" w:hAnsi="Times New Roman"/>
        </w:rPr>
        <w:t xml:space="preserve"> Chicago: Chicago Review Press. </w:t>
      </w:r>
    </w:p>
    <w:p w14:paraId="3CA675B0" w14:textId="77777777" w:rsidR="00FA7997" w:rsidRPr="00AB49DF" w:rsidRDefault="00FA7997" w:rsidP="005732E3">
      <w:pPr>
        <w:numPr>
          <w:ins w:id="1" w:author="Theodore" w:date="2013-08-21T21:30:00Z"/>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rPr>
      </w:pPr>
    </w:p>
    <w:p w14:paraId="58FDB2AF" w14:textId="77777777" w:rsidR="00FA7997" w:rsidRDefault="00FA7997" w:rsidP="00233AD3">
      <w:pPr>
        <w:ind w:left="720" w:hanging="720"/>
        <w:rPr>
          <w:rFonts w:ascii="Times New Roman" w:hAnsi="Times New Roman"/>
        </w:rPr>
      </w:pPr>
      <w:r w:rsidRPr="00AB49DF">
        <w:rPr>
          <w:rFonts w:ascii="Times New Roman" w:hAnsi="Times New Roman"/>
          <w:szCs w:val="25"/>
          <w:u w:color="DB2122"/>
        </w:rPr>
        <w:lastRenderedPageBreak/>
        <w:t xml:space="preserve">Thompson, R. F. (2004) ‘Teaching the People to Triumph over Times: Notes from the World of Mambo,’ in </w:t>
      </w:r>
      <w:r w:rsidRPr="00AB49DF">
        <w:rPr>
          <w:rFonts w:ascii="Times New Roman" w:hAnsi="Times New Roman"/>
          <w:i/>
          <w:iCs/>
        </w:rPr>
        <w:t xml:space="preserve">Caribbean Dance from </w:t>
      </w:r>
      <w:proofErr w:type="spellStart"/>
      <w:r w:rsidRPr="00AB49DF">
        <w:rPr>
          <w:rFonts w:ascii="Times New Roman" w:hAnsi="Times New Roman"/>
          <w:i/>
          <w:iCs/>
        </w:rPr>
        <w:t>Abakua</w:t>
      </w:r>
      <w:proofErr w:type="spellEnd"/>
      <w:r w:rsidRPr="00AB49DF">
        <w:rPr>
          <w:rFonts w:ascii="Times New Roman" w:hAnsi="Times New Roman"/>
          <w:i/>
          <w:iCs/>
        </w:rPr>
        <w:t xml:space="preserve"> to </w:t>
      </w:r>
      <w:proofErr w:type="spellStart"/>
      <w:r w:rsidRPr="00AB49DF">
        <w:rPr>
          <w:rFonts w:ascii="Times New Roman" w:hAnsi="Times New Roman"/>
          <w:i/>
          <w:iCs/>
        </w:rPr>
        <w:t>Zouk</w:t>
      </w:r>
      <w:proofErr w:type="spellEnd"/>
      <w:r w:rsidRPr="00AB49DF">
        <w:rPr>
          <w:rFonts w:ascii="Times New Roman" w:hAnsi="Times New Roman"/>
          <w:i/>
          <w:iCs/>
        </w:rPr>
        <w:t>:  How Movement Shapes Identity</w:t>
      </w:r>
      <w:r w:rsidRPr="00AB49DF">
        <w:rPr>
          <w:rFonts w:ascii="Times New Roman" w:hAnsi="Times New Roman"/>
        </w:rPr>
        <w:t>, edited by</w:t>
      </w:r>
      <w:r w:rsidRPr="00AB49DF">
        <w:rPr>
          <w:rFonts w:ascii="Times New Roman" w:hAnsi="Times New Roman"/>
          <w:szCs w:val="25"/>
          <w:u w:color="DB2122"/>
        </w:rPr>
        <w:t xml:space="preserve"> Susanna </w:t>
      </w:r>
      <w:proofErr w:type="spellStart"/>
      <w:r w:rsidRPr="00AB49DF">
        <w:rPr>
          <w:rFonts w:ascii="Times New Roman" w:hAnsi="Times New Roman"/>
        </w:rPr>
        <w:t>Sloat</w:t>
      </w:r>
      <w:proofErr w:type="spellEnd"/>
      <w:r w:rsidRPr="00AB49DF">
        <w:rPr>
          <w:rFonts w:ascii="Times New Roman" w:hAnsi="Times New Roman"/>
        </w:rPr>
        <w:t xml:space="preserve">, 336–344. Gainesville: University Press of Florida. </w:t>
      </w:r>
    </w:p>
    <w:p w14:paraId="17BCC3EF" w14:textId="77777777" w:rsidR="00FA7997" w:rsidRDefault="00FA7997" w:rsidP="00233AD3">
      <w:pPr>
        <w:ind w:left="720" w:hanging="720"/>
        <w:rPr>
          <w:rFonts w:ascii="Times New Roman" w:hAnsi="Times New Roman"/>
        </w:rPr>
      </w:pPr>
    </w:p>
    <w:p w14:paraId="3FB571EE" w14:textId="77777777" w:rsidR="00FA7997" w:rsidRDefault="00FA7997" w:rsidP="00233AD3">
      <w:pPr>
        <w:ind w:left="720" w:hanging="720"/>
        <w:rPr>
          <w:rFonts w:ascii="Times New Roman" w:hAnsi="Times New Roman"/>
        </w:rPr>
      </w:pPr>
    </w:p>
    <w:p w14:paraId="2EE08397" w14:textId="77777777" w:rsidR="00FA7997" w:rsidRDefault="00FA7997" w:rsidP="00B72533">
      <w:pPr>
        <w:rPr>
          <w:rFonts w:ascii="Times New Roman" w:hAnsi="Times New Roman"/>
          <w:b/>
        </w:rPr>
      </w:pPr>
      <w:proofErr w:type="spellStart"/>
      <w:r>
        <w:rPr>
          <w:rFonts w:ascii="Times New Roman" w:hAnsi="Times New Roman"/>
          <w:b/>
        </w:rPr>
        <w:t>Paratextual</w:t>
      </w:r>
      <w:proofErr w:type="spellEnd"/>
      <w:r>
        <w:rPr>
          <w:rFonts w:ascii="Times New Roman" w:hAnsi="Times New Roman"/>
          <w:b/>
        </w:rPr>
        <w:t xml:space="preserve"> Material</w:t>
      </w:r>
    </w:p>
    <w:p w14:paraId="56104324" w14:textId="77777777" w:rsidR="00F11F4E" w:rsidRPr="00D65C71" w:rsidRDefault="00F11F4E" w:rsidP="00233AD3">
      <w:pPr>
        <w:ind w:left="720" w:hanging="720"/>
        <w:rPr>
          <w:rFonts w:ascii="Times New Roman" w:hAnsi="Times New Roman"/>
          <w:highlight w:val="yellow"/>
        </w:rPr>
      </w:pPr>
    </w:p>
    <w:p w14:paraId="4D95167C" w14:textId="23474680" w:rsidR="00F11F4E" w:rsidRPr="00D65C71" w:rsidRDefault="00F11F4E" w:rsidP="00F11F4E">
      <w:pPr>
        <w:rPr>
          <w:rFonts w:ascii="Times New Roman" w:eastAsia="Arial" w:hAnsi="Times New Roman"/>
          <w:u w:val="single"/>
        </w:rPr>
      </w:pPr>
      <w:r w:rsidRPr="00D65C71">
        <w:rPr>
          <w:rFonts w:ascii="Times New Roman" w:eastAsia="Arial" w:hAnsi="Times New Roman"/>
          <w:u w:val="single"/>
        </w:rPr>
        <w:t>Vide</w:t>
      </w:r>
      <w:r w:rsidR="00D65C71" w:rsidRPr="00D65C71">
        <w:rPr>
          <w:rFonts w:ascii="Times New Roman" w:eastAsia="Arial" w:hAnsi="Times New Roman"/>
          <w:u w:val="single"/>
        </w:rPr>
        <w:t>os</w:t>
      </w:r>
    </w:p>
    <w:p w14:paraId="6B8C69E3" w14:textId="77777777" w:rsidR="00F11F4E" w:rsidRPr="00D65C71" w:rsidRDefault="00F11F4E" w:rsidP="00F11F4E">
      <w:pPr>
        <w:spacing w:after="120"/>
        <w:ind w:left="720" w:hanging="720"/>
        <w:rPr>
          <w:rFonts w:ascii="Times New Roman" w:hAnsi="Times New Roman"/>
        </w:rPr>
      </w:pPr>
      <w:proofErr w:type="gramStart"/>
      <w:r w:rsidRPr="00D65C71">
        <w:rPr>
          <w:rFonts w:ascii="Times New Roman" w:hAnsi="Times New Roman"/>
          <w:i/>
        </w:rPr>
        <w:t>Latin Music USA</w:t>
      </w:r>
      <w:r w:rsidRPr="00D65C71">
        <w:rPr>
          <w:rFonts w:ascii="Times New Roman" w:hAnsi="Times New Roman"/>
        </w:rPr>
        <w:t>.</w:t>
      </w:r>
      <w:proofErr w:type="gramEnd"/>
      <w:r w:rsidRPr="00D65C71">
        <w:rPr>
          <w:rFonts w:ascii="Times New Roman" w:hAnsi="Times New Roman"/>
        </w:rPr>
        <w:t xml:space="preserve"> DVD. Directed by Pamela Aguilar and Daniel McCabe. 2009. Public Broadcasting Services. (Hour 1 is all about the Mambo)</w:t>
      </w:r>
    </w:p>
    <w:p w14:paraId="04C71750" w14:textId="77777777" w:rsidR="00F11F4E" w:rsidRPr="00D65C71" w:rsidRDefault="00F11F4E" w:rsidP="00F11F4E">
      <w:pPr>
        <w:spacing w:after="120"/>
        <w:ind w:left="720" w:hanging="720"/>
        <w:rPr>
          <w:rFonts w:ascii="Times New Roman" w:hAnsi="Times New Roman"/>
        </w:rPr>
      </w:pPr>
      <w:r w:rsidRPr="00D65C71">
        <w:rPr>
          <w:rFonts w:ascii="Times New Roman" w:hAnsi="Times New Roman"/>
          <w:i/>
        </w:rPr>
        <w:t>Mambo Madness.</w:t>
      </w:r>
      <w:r w:rsidRPr="00D65C71">
        <w:rPr>
          <w:rFonts w:ascii="Times New Roman" w:hAnsi="Times New Roman"/>
        </w:rPr>
        <w:t xml:space="preserve"> Film. Directed by Courtney </w:t>
      </w:r>
      <w:proofErr w:type="spellStart"/>
      <w:r w:rsidRPr="00D65C71">
        <w:rPr>
          <w:rFonts w:ascii="Times New Roman" w:hAnsi="Times New Roman"/>
        </w:rPr>
        <w:t>Hafela</w:t>
      </w:r>
      <w:proofErr w:type="spellEnd"/>
      <w:r w:rsidRPr="00D65C71">
        <w:rPr>
          <w:rFonts w:ascii="Times New Roman" w:hAnsi="Times New Roman"/>
        </w:rPr>
        <w:t>. 1955.</w:t>
      </w:r>
    </w:p>
    <w:p w14:paraId="64D616A0" w14:textId="77777777" w:rsidR="00F11F4E" w:rsidRPr="00D65C71" w:rsidRDefault="00F11F4E" w:rsidP="00F11F4E">
      <w:pPr>
        <w:spacing w:after="120"/>
        <w:ind w:left="720" w:hanging="720"/>
        <w:rPr>
          <w:rFonts w:ascii="Times New Roman" w:hAnsi="Times New Roman"/>
        </w:rPr>
      </w:pPr>
      <w:r w:rsidRPr="00D65C71">
        <w:rPr>
          <w:rFonts w:ascii="Times New Roman" w:hAnsi="Times New Roman"/>
          <w:i/>
        </w:rPr>
        <w:t>Palladium: Where Mambo was King</w:t>
      </w:r>
      <w:r w:rsidRPr="00D65C71">
        <w:rPr>
          <w:rFonts w:ascii="Times New Roman" w:hAnsi="Times New Roman"/>
        </w:rPr>
        <w:t>. TV. Directed by Kevin Kaufman. 2002. Bravo.</w:t>
      </w:r>
    </w:p>
    <w:p w14:paraId="042EEBAB" w14:textId="77777777" w:rsidR="00F11F4E" w:rsidRPr="00D65C71" w:rsidRDefault="00F11F4E" w:rsidP="00F11F4E">
      <w:pPr>
        <w:spacing w:after="120"/>
        <w:ind w:left="720" w:hanging="720"/>
        <w:rPr>
          <w:rFonts w:ascii="Times New Roman" w:hAnsi="Times New Roman"/>
        </w:rPr>
      </w:pPr>
      <w:r w:rsidRPr="00D65C71">
        <w:rPr>
          <w:rFonts w:ascii="Times New Roman" w:hAnsi="Times New Roman"/>
          <w:i/>
        </w:rPr>
        <w:t xml:space="preserve">The Spirit Moves: A History of Black Social Dance on Film, 1900-1986. </w:t>
      </w:r>
      <w:r w:rsidRPr="00D65C71">
        <w:rPr>
          <w:rFonts w:ascii="Times New Roman" w:hAnsi="Times New Roman"/>
        </w:rPr>
        <w:t xml:space="preserve">DVD. Directed by Mura </w:t>
      </w:r>
      <w:proofErr w:type="spellStart"/>
      <w:r w:rsidRPr="00D65C71">
        <w:rPr>
          <w:rFonts w:ascii="Times New Roman" w:hAnsi="Times New Roman"/>
        </w:rPr>
        <w:t>Dehn</w:t>
      </w:r>
      <w:proofErr w:type="spellEnd"/>
      <w:r w:rsidRPr="00D65C71">
        <w:rPr>
          <w:rFonts w:ascii="Times New Roman" w:hAnsi="Times New Roman"/>
        </w:rPr>
        <w:t xml:space="preserve">. 1987; </w:t>
      </w:r>
      <w:proofErr w:type="spellStart"/>
      <w:r w:rsidRPr="00D65C71">
        <w:rPr>
          <w:rFonts w:ascii="Times New Roman" w:hAnsi="Times New Roman"/>
        </w:rPr>
        <w:t>Dancetime</w:t>
      </w:r>
      <w:proofErr w:type="spellEnd"/>
      <w:r w:rsidRPr="00D65C71">
        <w:rPr>
          <w:rFonts w:ascii="Times New Roman" w:hAnsi="Times New Roman"/>
        </w:rPr>
        <w:t xml:space="preserve"> Publications: 2008. (There are two sections of this that feature Palladium mambo dancers.)</w:t>
      </w:r>
    </w:p>
    <w:p w14:paraId="78BB8974" w14:textId="77777777" w:rsidR="00F11F4E" w:rsidRPr="00D65C71" w:rsidRDefault="00F11F4E" w:rsidP="00233AD3">
      <w:pPr>
        <w:ind w:left="720" w:hanging="720"/>
        <w:rPr>
          <w:rFonts w:ascii="Times New Roman" w:hAnsi="Times New Roman"/>
          <w:highlight w:val="yellow"/>
        </w:rPr>
      </w:pPr>
    </w:p>
    <w:p w14:paraId="48EC8F06" w14:textId="40D32D53" w:rsidR="00F11F4E" w:rsidRPr="00D65C71" w:rsidRDefault="00F11F4E" w:rsidP="00233AD3">
      <w:pPr>
        <w:ind w:left="720" w:hanging="720"/>
        <w:rPr>
          <w:rFonts w:ascii="Times New Roman" w:hAnsi="Times New Roman"/>
          <w:u w:val="single"/>
        </w:rPr>
      </w:pPr>
      <w:r w:rsidRPr="00D65C71">
        <w:rPr>
          <w:rFonts w:ascii="Times New Roman" w:hAnsi="Times New Roman"/>
          <w:u w:val="single"/>
        </w:rPr>
        <w:t>Websites</w:t>
      </w:r>
    </w:p>
    <w:p w14:paraId="124BB373" w14:textId="77777777" w:rsidR="00F11F4E" w:rsidRDefault="003F2043" w:rsidP="00F11F4E">
      <w:pPr>
        <w:rPr>
          <w:rFonts w:ascii="Times New Roman" w:eastAsia="Arial" w:hAnsi="Times New Roman"/>
        </w:rPr>
      </w:pPr>
      <w:hyperlink r:id="rId5" w:history="1">
        <w:r w:rsidR="00F11F4E" w:rsidRPr="00ED2942">
          <w:rPr>
            <w:rStyle w:val="Hyperlink"/>
            <w:rFonts w:ascii="Times New Roman" w:eastAsia="Arial" w:hAnsi="Times New Roman"/>
          </w:rPr>
          <w:t>http://americansabor.org/musicians/styles/mambo</w:t>
        </w:r>
      </w:hyperlink>
    </w:p>
    <w:p w14:paraId="7D2FEE88" w14:textId="77777777" w:rsidR="00F11F4E" w:rsidRDefault="003F2043" w:rsidP="00F11F4E">
      <w:pPr>
        <w:rPr>
          <w:rFonts w:ascii="Times New Roman" w:eastAsia="Arial" w:hAnsi="Times New Roman"/>
        </w:rPr>
      </w:pPr>
      <w:hyperlink r:id="rId6" w:anchor="/en/exp/mambo/universe" w:history="1">
        <w:r w:rsidR="00F11F4E" w:rsidRPr="00ED2942">
          <w:rPr>
            <w:rStyle w:val="Hyperlink"/>
            <w:rFonts w:ascii="Times New Roman" w:eastAsia="Arial" w:hAnsi="Times New Roman"/>
          </w:rPr>
          <w:t>http://www.pbs.org/wgbh/latinmusicusa/#/en/exp/mambo/universe</w:t>
        </w:r>
      </w:hyperlink>
    </w:p>
    <w:p w14:paraId="0B4CB4C8" w14:textId="77777777" w:rsidR="00FA7997" w:rsidRDefault="00FA7997" w:rsidP="00233AD3">
      <w:pPr>
        <w:ind w:left="720" w:hanging="720"/>
        <w:rPr>
          <w:rFonts w:ascii="Times New Roman" w:hAnsi="Times New Roman"/>
        </w:rPr>
      </w:pPr>
    </w:p>
    <w:p w14:paraId="18C00532" w14:textId="77777777" w:rsidR="00FA7997" w:rsidRDefault="00FA7997" w:rsidP="00233AD3">
      <w:pPr>
        <w:ind w:left="720" w:hanging="720"/>
        <w:rPr>
          <w:rFonts w:ascii="Times New Roman" w:hAnsi="Times New Roman"/>
        </w:rPr>
      </w:pPr>
    </w:p>
    <w:p w14:paraId="1713B60C" w14:textId="0CF4C2FA" w:rsidR="00F11F4E" w:rsidRDefault="00F11F4E" w:rsidP="00233AD3">
      <w:pPr>
        <w:ind w:left="720" w:hanging="720"/>
        <w:rPr>
          <w:rFonts w:ascii="Times New Roman" w:hAnsi="Times New Roman"/>
        </w:rPr>
      </w:pPr>
      <w:r>
        <w:rPr>
          <w:rFonts w:ascii="Times New Roman" w:hAnsi="Times New Roman"/>
        </w:rPr>
        <w:t>Images:</w:t>
      </w:r>
    </w:p>
    <w:p w14:paraId="0CCB5F96" w14:textId="77777777" w:rsidR="00F11F4E" w:rsidRDefault="00F11F4E" w:rsidP="00233AD3">
      <w:pPr>
        <w:ind w:left="720" w:hanging="720"/>
        <w:rPr>
          <w:rFonts w:ascii="Times New Roman" w:hAnsi="Times New Roman"/>
        </w:rPr>
      </w:pPr>
    </w:p>
    <w:p w14:paraId="11DC7B6A" w14:textId="7276970B" w:rsidR="00F11F4E" w:rsidRDefault="00F11F4E" w:rsidP="00F11F4E">
      <w:pPr>
        <w:spacing w:after="120"/>
        <w:ind w:left="720" w:hanging="720"/>
      </w:pPr>
      <w:r>
        <w:t>1) Image of unknown dancers inside the Palladium. Getty Images.</w:t>
      </w:r>
    </w:p>
    <w:p w14:paraId="52775252" w14:textId="77777777" w:rsidR="00F11F4E" w:rsidRDefault="00F11F4E" w:rsidP="00F11F4E">
      <w:pPr>
        <w:spacing w:after="120"/>
        <w:ind w:left="720" w:hanging="720"/>
      </w:pPr>
      <w:r w:rsidRPr="00D65C71">
        <w:rPr>
          <w:rFonts w:eastAsia="Times New Roman"/>
          <w:noProof/>
          <w:lang w:eastAsia="en-US"/>
        </w:rPr>
        <w:drawing>
          <wp:inline distT="0" distB="0" distL="0" distR="0" wp14:anchorId="2D746A7D" wp14:editId="662601BE">
            <wp:extent cx="4493671" cy="2618317"/>
            <wp:effectExtent l="0" t="0" r="2540" b="0"/>
            <wp:docPr id="4" name="Picture 4" descr="ancing at the Palladium Ball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cing at the Palladium Ballro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3893" cy="2618446"/>
                    </a:xfrm>
                    <a:prstGeom prst="rect">
                      <a:avLst/>
                    </a:prstGeom>
                    <a:noFill/>
                    <a:ln>
                      <a:noFill/>
                    </a:ln>
                  </pic:spPr>
                </pic:pic>
              </a:graphicData>
            </a:graphic>
          </wp:inline>
        </w:drawing>
      </w:r>
    </w:p>
    <w:p w14:paraId="469DF233" w14:textId="306BE13E" w:rsidR="00F11F4E" w:rsidRDefault="00F11F4E" w:rsidP="00F11F4E">
      <w:pPr>
        <w:spacing w:after="120"/>
        <w:ind w:left="720" w:hanging="720"/>
      </w:pPr>
      <w:r>
        <w:t xml:space="preserve">2) Image of Cuban Pete and Millie </w:t>
      </w:r>
      <w:proofErr w:type="spellStart"/>
      <w:r>
        <w:t>Donay</w:t>
      </w:r>
      <w:proofErr w:type="spellEnd"/>
      <w:r>
        <w:t xml:space="preserve"> dancing at the Palladium. The image first appeared in Life Magazine in 1954. It is now owned by Getty (</w:t>
      </w:r>
      <w:hyperlink r:id="rId8" w:history="1">
        <w:r>
          <w:rPr>
            <w:rFonts w:ascii="Helvetica" w:hAnsi="Helvetica" w:cs="Helvetica"/>
            <w:color w:val="386EFF"/>
            <w:u w:val="single" w:color="386EFF"/>
          </w:rPr>
          <w:t>http://www.timelifepictures.com/source/search/FrameSet.aspx?s=AlternateImagesSearchState%7c0%7c3%7c-</w:t>
        </w:r>
        <w:r>
          <w:rPr>
            <w:rFonts w:ascii="Helvetica" w:hAnsi="Helvetica" w:cs="Helvetica"/>
            <w:color w:val="386EFF"/>
            <w:u w:val="single" w:color="386EFF"/>
          </w:rPr>
          <w:lastRenderedPageBreak/>
          <w:t>1%7c28%7c0%7c0%7c0%7c1%7c0%7c0%7c0%7c0%7c0%7c0%7c0%7c0%7c%7c286338%7c16384%7c0%7c0%7c0%7c0&amp;tag=2</w:t>
        </w:r>
      </w:hyperlink>
    </w:p>
    <w:p w14:paraId="34616346" w14:textId="77777777" w:rsidR="00F11F4E" w:rsidRPr="004551DB" w:rsidRDefault="00F11F4E" w:rsidP="00F11F4E">
      <w:pPr>
        <w:spacing w:after="120"/>
        <w:ind w:left="720" w:hanging="720"/>
      </w:pPr>
      <w:r>
        <w:rPr>
          <w:noProof/>
          <w:lang w:eastAsia="en-US"/>
        </w:rPr>
        <w:drawing>
          <wp:anchor distT="0" distB="0" distL="114300" distR="114300" simplePos="0" relativeHeight="251659264" behindDoc="0" locked="0" layoutInCell="1" allowOverlap="1" wp14:anchorId="5B1DC909" wp14:editId="20B65781">
            <wp:simplePos x="0" y="0"/>
            <wp:positionH relativeFrom="column">
              <wp:posOffset>165735</wp:posOffset>
            </wp:positionH>
            <wp:positionV relativeFrom="paragraph">
              <wp:posOffset>132080</wp:posOffset>
            </wp:positionV>
            <wp:extent cx="3360420" cy="2885440"/>
            <wp:effectExtent l="0" t="0" r="0" b="10160"/>
            <wp:wrapTight wrapText="bothSides">
              <wp:wrapPolygon edited="0">
                <wp:start x="0" y="0"/>
                <wp:lineTo x="0" y="21486"/>
                <wp:lineTo x="21388" y="21486"/>
                <wp:lineTo x="21388" y="0"/>
                <wp:lineTo x="0" y="0"/>
              </wp:wrapPolygon>
            </wp:wrapTight>
            <wp:docPr id="1" name="Picture 1" descr="Macintosh HD:Users:mcmains:Downloads:cuban-pete-millie19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cmains:Downloads:cuban-pete-millie195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0420" cy="2885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2A389E" w14:textId="77777777" w:rsidR="00F11F4E" w:rsidRDefault="00F11F4E" w:rsidP="00F11F4E">
      <w:pPr>
        <w:rPr>
          <w:rFonts w:ascii="Times New Roman" w:eastAsia="Arial" w:hAnsi="Times New Roman"/>
          <w:highlight w:val="yellow"/>
        </w:rPr>
      </w:pPr>
    </w:p>
    <w:p w14:paraId="49CAC41D" w14:textId="77777777" w:rsidR="00F11F4E" w:rsidRDefault="00F11F4E" w:rsidP="00F11F4E">
      <w:pPr>
        <w:rPr>
          <w:rFonts w:ascii="Times New Roman" w:eastAsia="Arial" w:hAnsi="Times New Roman"/>
          <w:highlight w:val="yellow"/>
        </w:rPr>
      </w:pPr>
    </w:p>
    <w:p w14:paraId="02D267A7" w14:textId="77777777" w:rsidR="00F11F4E" w:rsidRDefault="00F11F4E" w:rsidP="00F11F4E">
      <w:pPr>
        <w:rPr>
          <w:rFonts w:ascii="Times New Roman" w:eastAsia="Arial" w:hAnsi="Times New Roman"/>
          <w:highlight w:val="yellow"/>
        </w:rPr>
      </w:pPr>
    </w:p>
    <w:p w14:paraId="5CDF2059" w14:textId="77777777" w:rsidR="00F11F4E" w:rsidRDefault="00F11F4E" w:rsidP="00F11F4E">
      <w:pPr>
        <w:rPr>
          <w:rFonts w:ascii="Times New Roman" w:eastAsia="Arial" w:hAnsi="Times New Roman"/>
          <w:highlight w:val="yellow"/>
        </w:rPr>
      </w:pPr>
    </w:p>
    <w:p w14:paraId="76E8D664" w14:textId="77777777" w:rsidR="00F11F4E" w:rsidRDefault="00F11F4E" w:rsidP="00F11F4E">
      <w:pPr>
        <w:rPr>
          <w:rFonts w:ascii="Times New Roman" w:eastAsia="Arial" w:hAnsi="Times New Roman"/>
          <w:highlight w:val="yellow"/>
        </w:rPr>
      </w:pPr>
    </w:p>
    <w:p w14:paraId="5D75A5EC" w14:textId="77777777" w:rsidR="00F11F4E" w:rsidRDefault="00F11F4E" w:rsidP="00F11F4E">
      <w:pPr>
        <w:rPr>
          <w:rFonts w:ascii="Times New Roman" w:eastAsia="Arial" w:hAnsi="Times New Roman"/>
          <w:highlight w:val="yellow"/>
        </w:rPr>
      </w:pPr>
    </w:p>
    <w:p w14:paraId="056B48A6" w14:textId="77777777" w:rsidR="00F11F4E" w:rsidRDefault="00F11F4E" w:rsidP="00F11F4E">
      <w:pPr>
        <w:rPr>
          <w:rFonts w:ascii="Times New Roman" w:eastAsia="Arial" w:hAnsi="Times New Roman"/>
          <w:highlight w:val="yellow"/>
        </w:rPr>
      </w:pPr>
    </w:p>
    <w:p w14:paraId="7FCEA9B8" w14:textId="77777777" w:rsidR="00F11F4E" w:rsidRDefault="00F11F4E" w:rsidP="00F11F4E">
      <w:pPr>
        <w:rPr>
          <w:rFonts w:ascii="Times New Roman" w:eastAsia="Arial" w:hAnsi="Times New Roman"/>
          <w:highlight w:val="yellow"/>
        </w:rPr>
      </w:pPr>
    </w:p>
    <w:p w14:paraId="3651F87F" w14:textId="77777777" w:rsidR="00F11F4E" w:rsidRDefault="00F11F4E" w:rsidP="00F11F4E">
      <w:pPr>
        <w:rPr>
          <w:rFonts w:ascii="Times New Roman" w:eastAsia="Arial" w:hAnsi="Times New Roman"/>
          <w:highlight w:val="yellow"/>
        </w:rPr>
      </w:pPr>
    </w:p>
    <w:p w14:paraId="01B6F556" w14:textId="77777777" w:rsidR="00F11F4E" w:rsidRDefault="00F11F4E" w:rsidP="00F11F4E">
      <w:pPr>
        <w:rPr>
          <w:rFonts w:ascii="Times New Roman" w:eastAsia="Arial" w:hAnsi="Times New Roman"/>
          <w:highlight w:val="yellow"/>
        </w:rPr>
      </w:pPr>
    </w:p>
    <w:p w14:paraId="62EE8582" w14:textId="77777777" w:rsidR="00F11F4E" w:rsidRDefault="00F11F4E" w:rsidP="00F11F4E">
      <w:pPr>
        <w:rPr>
          <w:rFonts w:ascii="Times New Roman" w:eastAsia="Arial" w:hAnsi="Times New Roman"/>
          <w:highlight w:val="yellow"/>
        </w:rPr>
      </w:pPr>
    </w:p>
    <w:p w14:paraId="7384BEF1" w14:textId="77777777" w:rsidR="00F11F4E" w:rsidRDefault="00F11F4E" w:rsidP="00F11F4E">
      <w:pPr>
        <w:rPr>
          <w:rFonts w:ascii="Times New Roman" w:eastAsia="Arial" w:hAnsi="Times New Roman"/>
          <w:highlight w:val="yellow"/>
        </w:rPr>
      </w:pPr>
    </w:p>
    <w:p w14:paraId="469E17EA" w14:textId="77777777" w:rsidR="00F11F4E" w:rsidRDefault="00F11F4E" w:rsidP="00F11F4E">
      <w:pPr>
        <w:rPr>
          <w:rFonts w:ascii="Times New Roman" w:eastAsia="Arial" w:hAnsi="Times New Roman"/>
          <w:highlight w:val="yellow"/>
        </w:rPr>
      </w:pPr>
    </w:p>
    <w:p w14:paraId="3A08494B" w14:textId="77777777" w:rsidR="00F11F4E" w:rsidRDefault="00F11F4E" w:rsidP="00F11F4E">
      <w:pPr>
        <w:rPr>
          <w:rFonts w:ascii="Times New Roman" w:eastAsia="Arial" w:hAnsi="Times New Roman"/>
          <w:highlight w:val="yellow"/>
        </w:rPr>
      </w:pPr>
    </w:p>
    <w:p w14:paraId="6AF0A18D" w14:textId="77777777" w:rsidR="00F11F4E" w:rsidRDefault="00F11F4E" w:rsidP="00F11F4E">
      <w:pPr>
        <w:rPr>
          <w:rFonts w:ascii="Times New Roman" w:eastAsia="Arial" w:hAnsi="Times New Roman"/>
          <w:highlight w:val="yellow"/>
        </w:rPr>
      </w:pPr>
    </w:p>
    <w:p w14:paraId="2C72A03A" w14:textId="77777777" w:rsidR="00F11F4E" w:rsidRDefault="00F11F4E" w:rsidP="00F11F4E">
      <w:pPr>
        <w:rPr>
          <w:rFonts w:ascii="Times New Roman" w:eastAsia="Arial" w:hAnsi="Times New Roman"/>
          <w:highlight w:val="yellow"/>
        </w:rPr>
      </w:pPr>
    </w:p>
    <w:p w14:paraId="44798A3E" w14:textId="77777777" w:rsidR="00F11F4E" w:rsidRDefault="00F11F4E" w:rsidP="00F11F4E">
      <w:pPr>
        <w:rPr>
          <w:rFonts w:ascii="Times New Roman" w:eastAsia="Arial" w:hAnsi="Times New Roman"/>
          <w:highlight w:val="yellow"/>
        </w:rPr>
      </w:pPr>
    </w:p>
    <w:p w14:paraId="05B936B5" w14:textId="0D811788" w:rsidR="00F11F4E" w:rsidRPr="003F2043" w:rsidRDefault="00F11F4E" w:rsidP="00F11F4E">
      <w:pPr>
        <w:rPr>
          <w:rFonts w:ascii="Times New Roman" w:eastAsia="Arial" w:hAnsi="Times New Roman"/>
        </w:rPr>
      </w:pPr>
      <w:r w:rsidRPr="003F2043">
        <w:rPr>
          <w:rFonts w:ascii="Times New Roman" w:eastAsia="Arial" w:hAnsi="Times New Roman"/>
        </w:rPr>
        <w:t xml:space="preserve">3) There are great images from this article </w:t>
      </w:r>
      <w:r w:rsidRPr="003F2043">
        <w:rPr>
          <w:rFonts w:ascii="Times New Roman" w:hAnsi="Times New Roman"/>
        </w:rPr>
        <w:t>1953 issue of Ebony Magazine (vol. 9, issue 2, p. 40-48)</w:t>
      </w:r>
      <w:r w:rsidRPr="003F2043">
        <w:rPr>
          <w:rFonts w:ascii="Times New Roman" w:eastAsia="Arial" w:hAnsi="Times New Roman"/>
        </w:rPr>
        <w:t xml:space="preserve"> </w:t>
      </w:r>
      <w:r w:rsidR="003F2043" w:rsidRPr="003F2043">
        <w:rPr>
          <w:rFonts w:ascii="Times New Roman" w:eastAsia="Arial" w:hAnsi="Times New Roman"/>
        </w:rPr>
        <w:t xml:space="preserve">A </w:t>
      </w:r>
      <w:proofErr w:type="spellStart"/>
      <w:r w:rsidR="003F2043" w:rsidRPr="003F2043">
        <w:rPr>
          <w:rFonts w:ascii="Times New Roman" w:eastAsia="Arial" w:hAnsi="Times New Roman"/>
        </w:rPr>
        <w:t>pdf</w:t>
      </w:r>
      <w:proofErr w:type="spellEnd"/>
      <w:r w:rsidR="003F2043" w:rsidRPr="003F2043">
        <w:rPr>
          <w:rFonts w:ascii="Times New Roman" w:eastAsia="Arial" w:hAnsi="Times New Roman"/>
        </w:rPr>
        <w:t xml:space="preserve"> of the entire article has been sent as a separate file.</w:t>
      </w:r>
    </w:p>
    <w:p w14:paraId="31F0A30B" w14:textId="77777777" w:rsidR="00270C64" w:rsidRPr="003F2043" w:rsidRDefault="00270C64" w:rsidP="00F11F4E">
      <w:pPr>
        <w:rPr>
          <w:rFonts w:ascii="Times New Roman" w:eastAsia="Arial" w:hAnsi="Times New Roman"/>
          <w:highlight w:val="yellow"/>
        </w:rPr>
      </w:pPr>
    </w:p>
    <w:p w14:paraId="4EBA99BD" w14:textId="2882EE4D" w:rsidR="003F2043" w:rsidRPr="003F2043" w:rsidRDefault="00270C64" w:rsidP="003F2043">
      <w:pPr>
        <w:rPr>
          <w:rFonts w:ascii="Times New Roman" w:eastAsia="Times New Roman" w:hAnsi="Times New Roman"/>
        </w:rPr>
      </w:pPr>
      <w:proofErr w:type="gramStart"/>
      <w:r w:rsidRPr="003F2043">
        <w:rPr>
          <w:rFonts w:ascii="Times New Roman" w:eastAsia="Arial" w:hAnsi="Times New Roman"/>
        </w:rPr>
        <w:t>4)  An</w:t>
      </w:r>
      <w:proofErr w:type="gramEnd"/>
      <w:r w:rsidRPr="003F2043">
        <w:rPr>
          <w:rFonts w:ascii="Times New Roman" w:eastAsia="Arial" w:hAnsi="Times New Roman"/>
        </w:rPr>
        <w:t xml:space="preserve"> Image of </w:t>
      </w:r>
      <w:proofErr w:type="spellStart"/>
      <w:r w:rsidRPr="003F2043">
        <w:rPr>
          <w:rFonts w:ascii="Times New Roman" w:eastAsia="Arial" w:hAnsi="Times New Roman"/>
        </w:rPr>
        <w:t>Augie</w:t>
      </w:r>
      <w:proofErr w:type="spellEnd"/>
      <w:r w:rsidRPr="003F2043">
        <w:rPr>
          <w:rFonts w:ascii="Times New Roman" w:eastAsia="Arial" w:hAnsi="Times New Roman"/>
        </w:rPr>
        <w:t xml:space="preserve"> &amp; Margo Rodriguez who became the most successful stage mambo dancers, might also be fun. </w:t>
      </w:r>
      <w:r w:rsidR="003F2043" w:rsidRPr="003F2043">
        <w:rPr>
          <w:rFonts w:ascii="Times New Roman" w:eastAsia="Arial" w:hAnsi="Times New Roman"/>
        </w:rPr>
        <w:t>Here is t</w:t>
      </w:r>
      <w:r w:rsidR="003F2043" w:rsidRPr="003F2043">
        <w:rPr>
          <w:rFonts w:ascii="Times New Roman" w:eastAsia="Times New Roman" w:hAnsi="Times New Roman"/>
          <w:color w:val="000000"/>
        </w:rPr>
        <w:t xml:space="preserve">he email Christine </w:t>
      </w:r>
      <w:proofErr w:type="spellStart"/>
      <w:r w:rsidR="003F2043" w:rsidRPr="003F2043">
        <w:rPr>
          <w:rFonts w:ascii="Times New Roman" w:eastAsia="Times New Roman" w:hAnsi="Times New Roman"/>
          <w:color w:val="000000"/>
        </w:rPr>
        <w:t>Hamer</w:t>
      </w:r>
      <w:proofErr w:type="spellEnd"/>
      <w:r w:rsidR="003F2043" w:rsidRPr="003F2043">
        <w:rPr>
          <w:rFonts w:ascii="Times New Roman" w:eastAsia="Times New Roman" w:hAnsi="Times New Roman"/>
          <w:color w:val="000000"/>
        </w:rPr>
        <w:t xml:space="preserve"> Hodges who wrote </w:t>
      </w:r>
      <w:proofErr w:type="gramStart"/>
      <w:r w:rsidR="003F2043" w:rsidRPr="003F2043">
        <w:rPr>
          <w:rFonts w:ascii="Times New Roman" w:eastAsia="Times New Roman" w:hAnsi="Times New Roman"/>
          <w:color w:val="000000"/>
        </w:rPr>
        <w:t>a  biography</w:t>
      </w:r>
      <w:proofErr w:type="gramEnd"/>
      <w:r w:rsidR="003F2043" w:rsidRPr="003F2043">
        <w:rPr>
          <w:rFonts w:ascii="Times New Roman" w:eastAsia="Times New Roman" w:hAnsi="Times New Roman"/>
          <w:color w:val="000000"/>
        </w:rPr>
        <w:t xml:space="preserve"> about </w:t>
      </w:r>
      <w:proofErr w:type="spellStart"/>
      <w:r w:rsidR="003F2043" w:rsidRPr="003F2043">
        <w:rPr>
          <w:rFonts w:ascii="Times New Roman" w:eastAsia="Arial" w:hAnsi="Times New Roman"/>
        </w:rPr>
        <w:t>Augie</w:t>
      </w:r>
      <w:proofErr w:type="spellEnd"/>
      <w:r w:rsidR="003F2043" w:rsidRPr="003F2043">
        <w:rPr>
          <w:rFonts w:ascii="Times New Roman" w:eastAsia="Arial" w:hAnsi="Times New Roman"/>
        </w:rPr>
        <w:t xml:space="preserve"> &amp; Margo Rodriguez</w:t>
      </w:r>
      <w:r w:rsidR="003F2043" w:rsidRPr="003F2043">
        <w:rPr>
          <w:rFonts w:ascii="Times New Roman" w:eastAsia="Times New Roman" w:hAnsi="Times New Roman"/>
          <w:color w:val="000000"/>
        </w:rPr>
        <w:t>:</w:t>
      </w:r>
      <w:r w:rsidR="003F2043" w:rsidRPr="003F2043">
        <w:rPr>
          <w:rFonts w:ascii="Times New Roman" w:eastAsia="Times New Roman" w:hAnsi="Times New Roman"/>
          <w:color w:val="000000"/>
        </w:rPr>
        <w:t xml:space="preserve"> &lt;</w:t>
      </w:r>
      <w:r w:rsidR="003F2043" w:rsidRPr="003F2043">
        <w:rPr>
          <w:rFonts w:ascii="Times New Roman" w:eastAsia="Times New Roman" w:hAnsi="Times New Roman"/>
        </w:rPr>
        <w:fldChar w:fldCharType="begin"/>
      </w:r>
      <w:r w:rsidR="003F2043" w:rsidRPr="003F2043">
        <w:rPr>
          <w:rFonts w:ascii="Times New Roman" w:eastAsia="Times New Roman" w:hAnsi="Times New Roman"/>
        </w:rPr>
        <w:instrText xml:space="preserve"> HYPERLINK "https://mail.uvic.ca/owa/redir.aspx?C=k639XbD2xkGkcb2siyxBJz6HTaQh6dAIPLFma9BJHBrZOuWXIvHwlujIMNme9wFoXQLKmFLISYg.&amp;URL=mailto%3acityscoop%40comcast.net" \t "_blank" </w:instrText>
      </w:r>
      <w:r w:rsidR="003F2043" w:rsidRPr="003F2043">
        <w:rPr>
          <w:rFonts w:ascii="Times New Roman" w:eastAsia="Times New Roman" w:hAnsi="Times New Roman"/>
        </w:rPr>
      </w:r>
      <w:r w:rsidR="003F2043" w:rsidRPr="003F2043">
        <w:rPr>
          <w:rFonts w:ascii="Times New Roman" w:eastAsia="Times New Roman" w:hAnsi="Times New Roman"/>
        </w:rPr>
        <w:fldChar w:fldCharType="separate"/>
      </w:r>
      <w:r w:rsidR="003F2043" w:rsidRPr="003F2043">
        <w:rPr>
          <w:rStyle w:val="Hyperlink"/>
          <w:rFonts w:ascii="Times New Roman" w:eastAsia="Times New Roman" w:hAnsi="Times New Roman"/>
        </w:rPr>
        <w:t>cityscoop@comcast.net</w:t>
      </w:r>
      <w:r w:rsidR="003F2043" w:rsidRPr="003F2043">
        <w:rPr>
          <w:rFonts w:ascii="Times New Roman" w:eastAsia="Times New Roman" w:hAnsi="Times New Roman"/>
        </w:rPr>
        <w:fldChar w:fldCharType="end"/>
      </w:r>
      <w:r w:rsidR="003F2043" w:rsidRPr="003F2043">
        <w:rPr>
          <w:rFonts w:ascii="Times New Roman" w:eastAsia="Times New Roman" w:hAnsi="Times New Roman"/>
          <w:color w:val="000000"/>
        </w:rPr>
        <w:t>&gt; </w:t>
      </w:r>
      <w:r w:rsidR="003F2043" w:rsidRPr="003F2043">
        <w:rPr>
          <w:rFonts w:ascii="Times New Roman" w:eastAsia="Times New Roman" w:hAnsi="Times New Roman"/>
          <w:color w:val="000000"/>
        </w:rPr>
        <w:t xml:space="preserve"> She might know who owns the copyright.</w:t>
      </w:r>
    </w:p>
    <w:p w14:paraId="77ABB9D4" w14:textId="20E6BBAD" w:rsidR="00270C64" w:rsidRPr="003F2043" w:rsidRDefault="00270C64" w:rsidP="00F11F4E">
      <w:pPr>
        <w:rPr>
          <w:rFonts w:ascii="Times New Roman" w:eastAsia="Arial" w:hAnsi="Times New Roman"/>
        </w:rPr>
      </w:pPr>
    </w:p>
    <w:p w14:paraId="7EE19504" w14:textId="608106B1" w:rsidR="00C80AD7" w:rsidRDefault="00C80AD7" w:rsidP="00F11F4E">
      <w:pPr>
        <w:rPr>
          <w:rFonts w:ascii="Times New Roman" w:eastAsia="Arial" w:hAnsi="Times New Roman"/>
          <w:highlight w:val="yellow"/>
        </w:rPr>
      </w:pPr>
      <w:r w:rsidRPr="00D65C71">
        <w:rPr>
          <w:rFonts w:eastAsia="Times New Roman"/>
          <w:noProof/>
          <w:lang w:eastAsia="en-US"/>
        </w:rPr>
        <w:drawing>
          <wp:anchor distT="0" distB="0" distL="114300" distR="114300" simplePos="0" relativeHeight="251660288" behindDoc="0" locked="0" layoutInCell="1" allowOverlap="1" wp14:anchorId="644DA4AC" wp14:editId="50EA98EE">
            <wp:simplePos x="0" y="0"/>
            <wp:positionH relativeFrom="column">
              <wp:posOffset>2680335</wp:posOffset>
            </wp:positionH>
            <wp:positionV relativeFrom="paragraph">
              <wp:posOffset>45085</wp:posOffset>
            </wp:positionV>
            <wp:extent cx="2744470" cy="2857500"/>
            <wp:effectExtent l="0" t="0" r="0" b="12700"/>
            <wp:wrapSquare wrapText="bothSides"/>
            <wp:docPr id="2" name="Picture 1" descr="ttp://www.streetswing.com/histmai2/gif/1augmr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www.streetswing.com/histmai2/gif/1augmrg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447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5C71">
        <w:rPr>
          <w:rFonts w:eastAsia="Times New Roman"/>
          <w:noProof/>
          <w:lang w:eastAsia="en-US"/>
        </w:rPr>
        <w:drawing>
          <wp:inline distT="0" distB="0" distL="0" distR="0" wp14:anchorId="4ABC6A11" wp14:editId="231D3B07">
            <wp:extent cx="2566035" cy="2736131"/>
            <wp:effectExtent l="0" t="0" r="0" b="7620"/>
            <wp:docPr id="5" name="Picture 5" descr="ugie and Margo Rodri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gie and Margo Rodrigue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6035" cy="2736131"/>
                    </a:xfrm>
                    <a:prstGeom prst="rect">
                      <a:avLst/>
                    </a:prstGeom>
                    <a:noFill/>
                    <a:ln>
                      <a:noFill/>
                    </a:ln>
                  </pic:spPr>
                </pic:pic>
              </a:graphicData>
            </a:graphic>
          </wp:inline>
        </w:drawing>
      </w:r>
    </w:p>
    <w:p w14:paraId="2122FA11" w14:textId="507B3FDD" w:rsidR="00C80AD7" w:rsidRDefault="00C80AD7" w:rsidP="00F11F4E">
      <w:pPr>
        <w:rPr>
          <w:rFonts w:ascii="Times New Roman" w:eastAsia="Arial" w:hAnsi="Times New Roman"/>
          <w:highlight w:val="yellow"/>
        </w:rPr>
      </w:pPr>
    </w:p>
    <w:p w14:paraId="19940CE8" w14:textId="4167056A" w:rsidR="00FA7997" w:rsidRPr="00AB49DF" w:rsidRDefault="00FA7997" w:rsidP="003F2043">
      <w:pPr>
        <w:rPr>
          <w:rFonts w:ascii="Times New Roman" w:hAnsi="Times New Roman"/>
        </w:rPr>
      </w:pPr>
      <w:bookmarkStart w:id="2" w:name="_GoBack"/>
      <w:bookmarkEnd w:id="2"/>
    </w:p>
    <w:sectPr w:rsidR="00FA7997" w:rsidRPr="00AB49DF" w:rsidSect="00EC3A6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MS ??">
    <w:altName w:val="Arial Unicode MS"/>
    <w:panose1 w:val="00000000000000000000"/>
    <w:charset w:val="80"/>
    <w:family w:val="auto"/>
    <w:notTrueType/>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D61"/>
    <w:rsid w:val="00003317"/>
    <w:rsid w:val="00012AE3"/>
    <w:rsid w:val="0001744D"/>
    <w:rsid w:val="00033716"/>
    <w:rsid w:val="00041A16"/>
    <w:rsid w:val="000C30F7"/>
    <w:rsid w:val="000F564C"/>
    <w:rsid w:val="001143C7"/>
    <w:rsid w:val="00137B9C"/>
    <w:rsid w:val="00155F90"/>
    <w:rsid w:val="0017644B"/>
    <w:rsid w:val="001B53B3"/>
    <w:rsid w:val="00215C87"/>
    <w:rsid w:val="00233AD3"/>
    <w:rsid w:val="0025099D"/>
    <w:rsid w:val="00270C64"/>
    <w:rsid w:val="00272755"/>
    <w:rsid w:val="00296F0D"/>
    <w:rsid w:val="002A55D1"/>
    <w:rsid w:val="003957BD"/>
    <w:rsid w:val="003F2043"/>
    <w:rsid w:val="00436A89"/>
    <w:rsid w:val="00436ACA"/>
    <w:rsid w:val="00464706"/>
    <w:rsid w:val="0051149D"/>
    <w:rsid w:val="005559D8"/>
    <w:rsid w:val="00560B6E"/>
    <w:rsid w:val="005732E3"/>
    <w:rsid w:val="005D3349"/>
    <w:rsid w:val="005F3558"/>
    <w:rsid w:val="00625CD7"/>
    <w:rsid w:val="006765AA"/>
    <w:rsid w:val="006941FB"/>
    <w:rsid w:val="00704FCD"/>
    <w:rsid w:val="00737B5D"/>
    <w:rsid w:val="007475F9"/>
    <w:rsid w:val="007B2B38"/>
    <w:rsid w:val="007C309A"/>
    <w:rsid w:val="007C5CF6"/>
    <w:rsid w:val="007F1A4D"/>
    <w:rsid w:val="00815D8D"/>
    <w:rsid w:val="00871BE1"/>
    <w:rsid w:val="00874227"/>
    <w:rsid w:val="008C0E26"/>
    <w:rsid w:val="00AB49DF"/>
    <w:rsid w:val="00AF2DFF"/>
    <w:rsid w:val="00B0310F"/>
    <w:rsid w:val="00B4414F"/>
    <w:rsid w:val="00B72533"/>
    <w:rsid w:val="00B7724A"/>
    <w:rsid w:val="00BA6485"/>
    <w:rsid w:val="00BE5936"/>
    <w:rsid w:val="00C2165E"/>
    <w:rsid w:val="00C2791A"/>
    <w:rsid w:val="00C343E4"/>
    <w:rsid w:val="00C80AD7"/>
    <w:rsid w:val="00C82077"/>
    <w:rsid w:val="00CB7C66"/>
    <w:rsid w:val="00CF40CD"/>
    <w:rsid w:val="00D12B2D"/>
    <w:rsid w:val="00D27C21"/>
    <w:rsid w:val="00D640EB"/>
    <w:rsid w:val="00D65C71"/>
    <w:rsid w:val="00D92867"/>
    <w:rsid w:val="00E0707F"/>
    <w:rsid w:val="00E23D61"/>
    <w:rsid w:val="00E26692"/>
    <w:rsid w:val="00E448B4"/>
    <w:rsid w:val="00E90930"/>
    <w:rsid w:val="00E951B5"/>
    <w:rsid w:val="00E97CDE"/>
    <w:rsid w:val="00EA6CB4"/>
    <w:rsid w:val="00EC3A69"/>
    <w:rsid w:val="00EF5CAB"/>
    <w:rsid w:val="00F11F4E"/>
    <w:rsid w:val="00F53F82"/>
    <w:rsid w:val="00FA7997"/>
    <w:rsid w:val="00FB4BF8"/>
    <w:rsid w:val="00FD58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B84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B38"/>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rsid w:val="0001744D"/>
    <w:pPr>
      <w:spacing w:after="120"/>
      <w:ind w:left="360"/>
    </w:pPr>
    <w:rPr>
      <w:rFonts w:ascii="Times New Roman" w:hAnsi="Times New Roman"/>
      <w:lang w:eastAsia="en-US"/>
    </w:rPr>
  </w:style>
  <w:style w:type="character" w:customStyle="1" w:styleId="BodyTextIndentChar">
    <w:name w:val="Body Text Indent Char"/>
    <w:basedOn w:val="DefaultParagraphFont"/>
    <w:link w:val="BodyTextIndent"/>
    <w:uiPriority w:val="99"/>
    <w:locked/>
    <w:rsid w:val="0001744D"/>
    <w:rPr>
      <w:rFonts w:ascii="Times New Roman" w:hAnsi="Times New Roman" w:cs="Times New Roman"/>
      <w:sz w:val="24"/>
      <w:szCs w:val="24"/>
      <w:lang w:eastAsia="en-US"/>
    </w:rPr>
  </w:style>
  <w:style w:type="paragraph" w:styleId="BalloonText">
    <w:name w:val="Balloon Text"/>
    <w:basedOn w:val="Normal"/>
    <w:link w:val="BalloonTextChar"/>
    <w:uiPriority w:val="99"/>
    <w:semiHidden/>
    <w:rsid w:val="00B72533"/>
    <w:rPr>
      <w:rFonts w:ascii="Tahoma" w:hAnsi="Tahoma" w:cs="Tahoma"/>
      <w:sz w:val="16"/>
      <w:szCs w:val="16"/>
    </w:rPr>
  </w:style>
  <w:style w:type="character" w:customStyle="1" w:styleId="BalloonTextChar">
    <w:name w:val="Balloon Text Char"/>
    <w:basedOn w:val="DefaultParagraphFont"/>
    <w:link w:val="BalloonText"/>
    <w:uiPriority w:val="99"/>
    <w:semiHidden/>
    <w:rsid w:val="003D75AB"/>
    <w:rPr>
      <w:rFonts w:ascii="Times New Roman" w:hAnsi="Times New Roman"/>
      <w:sz w:val="0"/>
      <w:szCs w:val="0"/>
      <w:lang w:eastAsia="ja-JP"/>
    </w:rPr>
  </w:style>
  <w:style w:type="character" w:styleId="CommentReference">
    <w:name w:val="annotation reference"/>
    <w:basedOn w:val="DefaultParagraphFont"/>
    <w:uiPriority w:val="99"/>
    <w:semiHidden/>
    <w:rsid w:val="00B72533"/>
    <w:rPr>
      <w:rFonts w:cs="Times New Roman"/>
      <w:sz w:val="16"/>
      <w:szCs w:val="16"/>
    </w:rPr>
  </w:style>
  <w:style w:type="paragraph" w:styleId="CommentText">
    <w:name w:val="annotation text"/>
    <w:basedOn w:val="Normal"/>
    <w:link w:val="CommentTextChar"/>
    <w:uiPriority w:val="99"/>
    <w:semiHidden/>
    <w:rsid w:val="00B72533"/>
    <w:rPr>
      <w:sz w:val="20"/>
      <w:szCs w:val="20"/>
    </w:rPr>
  </w:style>
  <w:style w:type="character" w:customStyle="1" w:styleId="CommentTextChar">
    <w:name w:val="Comment Text Char"/>
    <w:basedOn w:val="DefaultParagraphFont"/>
    <w:link w:val="CommentText"/>
    <w:uiPriority w:val="99"/>
    <w:semiHidden/>
    <w:rsid w:val="003D75AB"/>
    <w:rPr>
      <w:sz w:val="20"/>
      <w:szCs w:val="20"/>
      <w:lang w:eastAsia="ja-JP"/>
    </w:rPr>
  </w:style>
  <w:style w:type="paragraph" w:styleId="CommentSubject">
    <w:name w:val="annotation subject"/>
    <w:basedOn w:val="CommentText"/>
    <w:next w:val="CommentText"/>
    <w:link w:val="CommentSubjectChar"/>
    <w:uiPriority w:val="99"/>
    <w:semiHidden/>
    <w:rsid w:val="00B72533"/>
    <w:rPr>
      <w:b/>
      <w:bCs/>
    </w:rPr>
  </w:style>
  <w:style w:type="character" w:customStyle="1" w:styleId="CommentSubjectChar">
    <w:name w:val="Comment Subject Char"/>
    <w:basedOn w:val="CommentTextChar"/>
    <w:link w:val="CommentSubject"/>
    <w:uiPriority w:val="99"/>
    <w:semiHidden/>
    <w:rsid w:val="003D75AB"/>
    <w:rPr>
      <w:b/>
      <w:bCs/>
      <w:sz w:val="20"/>
      <w:szCs w:val="20"/>
      <w:lang w:eastAsia="ja-JP"/>
    </w:rPr>
  </w:style>
  <w:style w:type="character" w:styleId="Hyperlink">
    <w:name w:val="Hyperlink"/>
    <w:basedOn w:val="DefaultParagraphFont"/>
    <w:uiPriority w:val="99"/>
    <w:unhideWhenUsed/>
    <w:rsid w:val="00F11F4E"/>
    <w:rPr>
      <w:color w:val="0000FF" w:themeColor="hyperlink"/>
      <w:u w:val="single"/>
    </w:rPr>
  </w:style>
  <w:style w:type="character" w:styleId="FollowedHyperlink">
    <w:name w:val="FollowedHyperlink"/>
    <w:basedOn w:val="DefaultParagraphFont"/>
    <w:uiPriority w:val="99"/>
    <w:semiHidden/>
    <w:unhideWhenUsed/>
    <w:rsid w:val="00D65C7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B38"/>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rsid w:val="0001744D"/>
    <w:pPr>
      <w:spacing w:after="120"/>
      <w:ind w:left="360"/>
    </w:pPr>
    <w:rPr>
      <w:rFonts w:ascii="Times New Roman" w:hAnsi="Times New Roman"/>
      <w:lang w:eastAsia="en-US"/>
    </w:rPr>
  </w:style>
  <w:style w:type="character" w:customStyle="1" w:styleId="BodyTextIndentChar">
    <w:name w:val="Body Text Indent Char"/>
    <w:basedOn w:val="DefaultParagraphFont"/>
    <w:link w:val="BodyTextIndent"/>
    <w:uiPriority w:val="99"/>
    <w:locked/>
    <w:rsid w:val="0001744D"/>
    <w:rPr>
      <w:rFonts w:ascii="Times New Roman" w:hAnsi="Times New Roman" w:cs="Times New Roman"/>
      <w:sz w:val="24"/>
      <w:szCs w:val="24"/>
      <w:lang w:eastAsia="en-US"/>
    </w:rPr>
  </w:style>
  <w:style w:type="paragraph" w:styleId="BalloonText">
    <w:name w:val="Balloon Text"/>
    <w:basedOn w:val="Normal"/>
    <w:link w:val="BalloonTextChar"/>
    <w:uiPriority w:val="99"/>
    <w:semiHidden/>
    <w:rsid w:val="00B72533"/>
    <w:rPr>
      <w:rFonts w:ascii="Tahoma" w:hAnsi="Tahoma" w:cs="Tahoma"/>
      <w:sz w:val="16"/>
      <w:szCs w:val="16"/>
    </w:rPr>
  </w:style>
  <w:style w:type="character" w:customStyle="1" w:styleId="BalloonTextChar">
    <w:name w:val="Balloon Text Char"/>
    <w:basedOn w:val="DefaultParagraphFont"/>
    <w:link w:val="BalloonText"/>
    <w:uiPriority w:val="99"/>
    <w:semiHidden/>
    <w:rsid w:val="003D75AB"/>
    <w:rPr>
      <w:rFonts w:ascii="Times New Roman" w:hAnsi="Times New Roman"/>
      <w:sz w:val="0"/>
      <w:szCs w:val="0"/>
      <w:lang w:eastAsia="ja-JP"/>
    </w:rPr>
  </w:style>
  <w:style w:type="character" w:styleId="CommentReference">
    <w:name w:val="annotation reference"/>
    <w:basedOn w:val="DefaultParagraphFont"/>
    <w:uiPriority w:val="99"/>
    <w:semiHidden/>
    <w:rsid w:val="00B72533"/>
    <w:rPr>
      <w:rFonts w:cs="Times New Roman"/>
      <w:sz w:val="16"/>
      <w:szCs w:val="16"/>
    </w:rPr>
  </w:style>
  <w:style w:type="paragraph" w:styleId="CommentText">
    <w:name w:val="annotation text"/>
    <w:basedOn w:val="Normal"/>
    <w:link w:val="CommentTextChar"/>
    <w:uiPriority w:val="99"/>
    <w:semiHidden/>
    <w:rsid w:val="00B72533"/>
    <w:rPr>
      <w:sz w:val="20"/>
      <w:szCs w:val="20"/>
    </w:rPr>
  </w:style>
  <w:style w:type="character" w:customStyle="1" w:styleId="CommentTextChar">
    <w:name w:val="Comment Text Char"/>
    <w:basedOn w:val="DefaultParagraphFont"/>
    <w:link w:val="CommentText"/>
    <w:uiPriority w:val="99"/>
    <w:semiHidden/>
    <w:rsid w:val="003D75AB"/>
    <w:rPr>
      <w:sz w:val="20"/>
      <w:szCs w:val="20"/>
      <w:lang w:eastAsia="ja-JP"/>
    </w:rPr>
  </w:style>
  <w:style w:type="paragraph" w:styleId="CommentSubject">
    <w:name w:val="annotation subject"/>
    <w:basedOn w:val="CommentText"/>
    <w:next w:val="CommentText"/>
    <w:link w:val="CommentSubjectChar"/>
    <w:uiPriority w:val="99"/>
    <w:semiHidden/>
    <w:rsid w:val="00B72533"/>
    <w:rPr>
      <w:b/>
      <w:bCs/>
    </w:rPr>
  </w:style>
  <w:style w:type="character" w:customStyle="1" w:styleId="CommentSubjectChar">
    <w:name w:val="Comment Subject Char"/>
    <w:basedOn w:val="CommentTextChar"/>
    <w:link w:val="CommentSubject"/>
    <w:uiPriority w:val="99"/>
    <w:semiHidden/>
    <w:rsid w:val="003D75AB"/>
    <w:rPr>
      <w:b/>
      <w:bCs/>
      <w:sz w:val="20"/>
      <w:szCs w:val="20"/>
      <w:lang w:eastAsia="ja-JP"/>
    </w:rPr>
  </w:style>
  <w:style w:type="character" w:styleId="Hyperlink">
    <w:name w:val="Hyperlink"/>
    <w:basedOn w:val="DefaultParagraphFont"/>
    <w:uiPriority w:val="99"/>
    <w:unhideWhenUsed/>
    <w:rsid w:val="00F11F4E"/>
    <w:rPr>
      <w:color w:val="0000FF" w:themeColor="hyperlink"/>
      <w:u w:val="single"/>
    </w:rPr>
  </w:style>
  <w:style w:type="character" w:styleId="FollowedHyperlink">
    <w:name w:val="FollowedHyperlink"/>
    <w:basedOn w:val="DefaultParagraphFont"/>
    <w:uiPriority w:val="99"/>
    <w:semiHidden/>
    <w:unhideWhenUsed/>
    <w:rsid w:val="00D65C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939422">
      <w:bodyDiv w:val="1"/>
      <w:marLeft w:val="0"/>
      <w:marRight w:val="0"/>
      <w:marTop w:val="0"/>
      <w:marBottom w:val="0"/>
      <w:divBdr>
        <w:top w:val="none" w:sz="0" w:space="0" w:color="auto"/>
        <w:left w:val="none" w:sz="0" w:space="0" w:color="auto"/>
        <w:bottom w:val="none" w:sz="0" w:space="0" w:color="auto"/>
        <w:right w:val="none" w:sz="0" w:space="0" w:color="auto"/>
      </w:divBdr>
    </w:div>
    <w:div w:id="1998068889">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mericansabor.org/musicians/styles/mambo" TargetMode="External"/><Relationship Id="rId6" Type="http://schemas.openxmlformats.org/officeDocument/2006/relationships/hyperlink" Target="http://www.pbs.org/wgbh/latinmusicusa/" TargetMode="External"/><Relationship Id="rId7" Type="http://schemas.openxmlformats.org/officeDocument/2006/relationships/image" Target="media/image1.jpeg"/><Relationship Id="rId8" Type="http://schemas.openxmlformats.org/officeDocument/2006/relationships/hyperlink" Target="http://www.timelifepictures.com/source/search/FrameSet.aspx?s=AlternateImagesSearchState%7c0%7c3%7c-1%7c28%7c0%7c0%7c0%7c1%7c0%7c0%7c0%7c0%7c0%7c0%7c0%7c0%7c%7c286338%7c16384%7c0%7c0%7c0%7c0&amp;tag=2" TargetMode="External"/><Relationship Id="rId9" Type="http://schemas.openxmlformats.org/officeDocument/2006/relationships/image" Target="media/image2.jpeg"/><Relationship Id="rId10"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1212</Words>
  <Characters>6909</Characters>
  <Application>Microsoft Macintosh Word</Application>
  <DocSecurity>0</DocSecurity>
  <Lines>57</Lines>
  <Paragraphs>16</Paragraphs>
  <ScaleCrop>false</ScaleCrop>
  <Company/>
  <LinksUpToDate>false</LinksUpToDate>
  <CharactersWithSpaces>8105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Mambo</dc:title>
  <dc:subject/>
  <dc:creator>Juliet McMains</dc:creator>
  <cp:keywords/>
  <dc:description/>
  <cp:lastModifiedBy>Editorial Comments</cp:lastModifiedBy>
  <cp:revision>3</cp:revision>
  <cp:lastPrinted>2012-05-29T20:33:00Z</cp:lastPrinted>
  <dcterms:created xsi:type="dcterms:W3CDTF">2014-01-20T03:01:00Z</dcterms:created>
  <dcterms:modified xsi:type="dcterms:W3CDTF">2014-01-20T03:09:00Z</dcterms:modified>
</cp:coreProperties>
</file>