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787" w:rsidRDefault="00677918">
      <w:pPr>
        <w:rPr>
          <w:ins w:id="0" w:author="doctor" w:date="2014-03-24T15:26:00Z"/>
        </w:rPr>
      </w:pPr>
      <w:r>
        <w:t>Jacob Epstein</w:t>
      </w:r>
      <w:r w:rsidR="007227F2">
        <w:t xml:space="preserve"> (1880-1959)</w:t>
      </w:r>
    </w:p>
    <w:p w:rsidR="007F312C" w:rsidRPr="007F312C" w:rsidRDefault="007F312C">
      <w:pPr>
        <w:rPr>
          <w:color w:val="FF0000"/>
          <w:rPrChange w:id="1" w:author="doctor" w:date="2014-03-24T15:26:00Z">
            <w:rPr/>
          </w:rPrChange>
        </w:rPr>
      </w:pPr>
      <w:ins w:id="2" w:author="doctor" w:date="2014-03-24T15:26:00Z">
        <w:r>
          <w:rPr>
            <w:color w:val="FF0000"/>
          </w:rPr>
          <w:t>Please see separate sheet for image (</w:t>
        </w:r>
        <w:proofErr w:type="spellStart"/>
        <w:r>
          <w:rPr>
            <w:color w:val="FF0000"/>
          </w:rPr>
          <w:t>Rockdrill</w:t>
        </w:r>
        <w:proofErr w:type="spellEnd"/>
        <w:r>
          <w:rPr>
            <w:color w:val="FF0000"/>
          </w:rPr>
          <w:t xml:space="preserve"> reformed) and copyright request form.</w:t>
        </w:r>
      </w:ins>
      <w:bookmarkStart w:id="3" w:name="_GoBack"/>
      <w:bookmarkEnd w:id="3"/>
    </w:p>
    <w:p w:rsidR="00791C6F" w:rsidRDefault="00682787">
      <w:r>
        <w:t>Sculptor Jacob Epstein’s contribution to the development of modernism in Europe is one that is often overlooked.</w:t>
      </w:r>
      <w:r w:rsidR="00B5166A">
        <w:t xml:space="preserve"> </w:t>
      </w:r>
      <w:r>
        <w:t xml:space="preserve">Born in New York’s Lower East Side, Epstein </w:t>
      </w:r>
      <w:r w:rsidR="002B74E5">
        <w:t xml:space="preserve">trained to be a sculptor in Paris before settling in London in 1905. He was best known for his </w:t>
      </w:r>
      <w:r w:rsidR="00A9013C">
        <w:t xml:space="preserve">expressionist </w:t>
      </w:r>
      <w:r w:rsidR="002B74E5">
        <w:t xml:space="preserve">bronze portraits of the rich and famous, including busts of </w:t>
      </w:r>
      <w:r w:rsidR="002B74E5" w:rsidRPr="002B74E5">
        <w:rPr>
          <w:i/>
        </w:rPr>
        <w:t>Albert Einstein</w:t>
      </w:r>
      <w:r w:rsidR="002B74E5">
        <w:t xml:space="preserve"> (1933), </w:t>
      </w:r>
      <w:r w:rsidR="002B74E5">
        <w:rPr>
          <w:i/>
        </w:rPr>
        <w:t xml:space="preserve">Winston Churchill </w:t>
      </w:r>
      <w:r w:rsidR="002B74E5">
        <w:t>(</w:t>
      </w:r>
      <w:r w:rsidR="00A9013C">
        <w:t>1946</w:t>
      </w:r>
      <w:r w:rsidR="002B74E5">
        <w:t xml:space="preserve">) and </w:t>
      </w:r>
      <w:r w:rsidR="002B74E5">
        <w:rPr>
          <w:i/>
        </w:rPr>
        <w:t>H</w:t>
      </w:r>
      <w:r w:rsidR="00A9013C">
        <w:rPr>
          <w:i/>
        </w:rPr>
        <w:t xml:space="preserve">. </w:t>
      </w:r>
      <w:r w:rsidR="002B74E5">
        <w:rPr>
          <w:i/>
        </w:rPr>
        <w:t>R</w:t>
      </w:r>
      <w:r w:rsidR="00A9013C">
        <w:rPr>
          <w:i/>
        </w:rPr>
        <w:t xml:space="preserve">. </w:t>
      </w:r>
      <w:r w:rsidR="002B74E5">
        <w:rPr>
          <w:i/>
        </w:rPr>
        <w:t>H</w:t>
      </w:r>
      <w:r w:rsidR="00A9013C">
        <w:rPr>
          <w:i/>
        </w:rPr>
        <w:t xml:space="preserve">. </w:t>
      </w:r>
      <w:r w:rsidR="002B74E5">
        <w:rPr>
          <w:i/>
        </w:rPr>
        <w:t xml:space="preserve"> Princess Margaret </w:t>
      </w:r>
      <w:r w:rsidR="002B74E5">
        <w:t>(</w:t>
      </w:r>
      <w:r w:rsidR="00A9013C">
        <w:t>1948</w:t>
      </w:r>
      <w:r w:rsidR="002B74E5">
        <w:t xml:space="preserve">). </w:t>
      </w:r>
      <w:r w:rsidR="00677918">
        <w:t xml:space="preserve">However, </w:t>
      </w:r>
      <w:r w:rsidR="002B74E5">
        <w:t xml:space="preserve">he courted controversy with his shocking public carvings which were often seen as blasphemous or obscene. </w:t>
      </w:r>
    </w:p>
    <w:p w:rsidR="00972964" w:rsidRDefault="00791C6F">
      <w:r>
        <w:t xml:space="preserve">His key contributions to the development of European modernism came during the period 1910-14. It was within this relatively short timeframe that Epstein produced some of his most </w:t>
      </w:r>
      <w:r w:rsidR="00A9013C">
        <w:t>forward-looking and innovative</w:t>
      </w:r>
      <w:r>
        <w:t xml:space="preserve"> work.</w:t>
      </w:r>
      <w:r w:rsidR="002B26AA">
        <w:t xml:space="preserve"> During this period, Epstein was engaged in a number of </w:t>
      </w:r>
      <w:r w:rsidR="00A9013C">
        <w:t>themes and concepts that later</w:t>
      </w:r>
      <w:r w:rsidR="002B26AA">
        <w:t xml:space="preserve"> became </w:t>
      </w:r>
      <w:r w:rsidR="00A9013C">
        <w:t>seen as characteristic of</w:t>
      </w:r>
      <w:r w:rsidR="002B26AA">
        <w:t xml:space="preserve"> the modernist movement</w:t>
      </w:r>
      <w:r w:rsidR="001D6CA4">
        <w:t xml:space="preserve"> including</w:t>
      </w:r>
      <w:r w:rsidR="00A9013C">
        <w:t xml:space="preserve"> the technique of</w:t>
      </w:r>
      <w:r w:rsidR="001D6CA4">
        <w:t xml:space="preserve"> direct</w:t>
      </w:r>
      <w:r w:rsidR="00A9013C">
        <w:t>ly</w:t>
      </w:r>
      <w:r w:rsidR="001D6CA4">
        <w:t xml:space="preserve"> carving</w:t>
      </w:r>
      <w:r w:rsidR="00A9013C">
        <w:t xml:space="preserve"> into stone</w:t>
      </w:r>
      <w:r w:rsidR="001D6CA4">
        <w:t xml:space="preserve"> and the use of </w:t>
      </w:r>
      <w:r w:rsidR="00A9013C">
        <w:t>found</w:t>
      </w:r>
      <w:r w:rsidR="001D6CA4">
        <w:t xml:space="preserve"> objects</w:t>
      </w:r>
      <w:r w:rsidR="00A9013C">
        <w:t xml:space="preserve"> within sculptural compositions</w:t>
      </w:r>
      <w:r w:rsidR="002B26AA">
        <w:t xml:space="preserve">. </w:t>
      </w:r>
      <w:r w:rsidR="00677918">
        <w:t>H</w:t>
      </w:r>
      <w:r w:rsidR="002B26AA">
        <w:t xml:space="preserve">is seminal sculpture </w:t>
      </w:r>
      <w:r w:rsidR="002B26AA">
        <w:rPr>
          <w:i/>
        </w:rPr>
        <w:t xml:space="preserve">The Rock Drill </w:t>
      </w:r>
      <w:r w:rsidR="002B26AA">
        <w:t xml:space="preserve">(1913) was his most </w:t>
      </w:r>
      <w:r w:rsidR="00A9013C">
        <w:t>revolutionary</w:t>
      </w:r>
      <w:r w:rsidR="002B26AA">
        <w:t xml:space="preserve">. </w:t>
      </w:r>
      <w:r w:rsidR="002B26AA">
        <w:rPr>
          <w:i/>
        </w:rPr>
        <w:t xml:space="preserve">The Rock Drill </w:t>
      </w:r>
      <w:r w:rsidR="002B26AA">
        <w:t xml:space="preserve">depicts an angular robotic figure </w:t>
      </w:r>
      <w:r w:rsidR="00A9013C">
        <w:t>straddling</w:t>
      </w:r>
      <w:r w:rsidR="002B26AA">
        <w:t xml:space="preserve"> a readymade rock drill used for quarrying – </w:t>
      </w:r>
      <w:r w:rsidR="00A9013C">
        <w:t>the bit of the drill acting as an obvious</w:t>
      </w:r>
      <w:r w:rsidR="002B26AA">
        <w:t xml:space="preserve"> phallic metaphor. Within the stomach cavity of the robotic figure, however, is the organic shape of its progeny. </w:t>
      </w:r>
    </w:p>
    <w:p w:rsidR="00972964" w:rsidRDefault="00972964">
      <w:r>
        <w:t xml:space="preserve">[END OF THUMBNAIL] </w:t>
      </w:r>
    </w:p>
    <w:p w:rsidR="002B26AA" w:rsidRDefault="002B26AA">
      <w:r>
        <w:t xml:space="preserve">Art historian Charles Harrison saw </w:t>
      </w:r>
      <w:r>
        <w:rPr>
          <w:i/>
        </w:rPr>
        <w:t xml:space="preserve">The Rock Drill </w:t>
      </w:r>
      <w:r>
        <w:t>as</w:t>
      </w:r>
      <w:r w:rsidR="00972964">
        <w:t xml:space="preserve"> a work </w:t>
      </w:r>
      <w:r w:rsidR="00A9013C">
        <w:t>that</w:t>
      </w:r>
      <w:r w:rsidR="00972964">
        <w:t xml:space="preserve"> embodied the core</w:t>
      </w:r>
      <w:r>
        <w:t xml:space="preserve"> values of </w:t>
      </w:r>
      <w:r w:rsidR="00972964">
        <w:t>the modernist movement</w:t>
      </w:r>
      <w:r>
        <w:t xml:space="preserve">, he wrote: </w:t>
      </w:r>
    </w:p>
    <w:p w:rsidR="002B26AA" w:rsidRDefault="002B26AA">
      <w:r>
        <w:t xml:space="preserve">  </w:t>
      </w:r>
      <w:r w:rsidR="00972964">
        <w:t>“</w:t>
      </w:r>
      <w:r>
        <w:t xml:space="preserve">No work, then or since, embodied </w:t>
      </w:r>
      <w:r w:rsidRPr="002B26AA">
        <w:t>the sensibility of Radical Modernism more dramatically than any other sculpture, English or Continental, then or since. The aggressiveness, the ‘primitivism’, the abstraction, the anti-humanism, the celebration of energy, the use of mechanistic metaphors for human functions, the fundamental pessimism, all are to be found in this exceptional work.</w:t>
      </w:r>
      <w:r w:rsidR="00972964">
        <w:t>”</w:t>
      </w:r>
    </w:p>
    <w:p w:rsidR="00A9013C" w:rsidRDefault="00972964">
      <w:r>
        <w:t xml:space="preserve">During this period, Epstein associated with avant-garde artists, writers and thinkers in London and Paris, and found close intellectual allies in the philosopher and poet T. E. Hulme, the sculptor Henri Gaudier-Brzeska, and the artist </w:t>
      </w:r>
      <w:proofErr w:type="spellStart"/>
      <w:r>
        <w:t>Amedeo</w:t>
      </w:r>
      <w:proofErr w:type="spellEnd"/>
      <w:r>
        <w:t xml:space="preserve"> Modigliani. He was also a founding member of the London Group and exhibited his work alongside Wyndham Lewis, David </w:t>
      </w:r>
      <w:proofErr w:type="spellStart"/>
      <w:r>
        <w:t>Bomberg</w:t>
      </w:r>
      <w:proofErr w:type="spellEnd"/>
      <w:r>
        <w:t xml:space="preserve"> and Edward Wadsworth – artists who became associated with the Vorticist movement. </w:t>
      </w:r>
    </w:p>
    <w:p w:rsidR="001D6CA4" w:rsidRDefault="00533FAC" w:rsidP="00533FAC">
      <w:r>
        <w:t>Epstein’s co</w:t>
      </w:r>
      <w:r w:rsidR="00A9013C">
        <w:t>ntribution can also be seen in more abstract terms</w:t>
      </w:r>
      <w:r>
        <w:t>, in that he laid the foundations for the acceptance of modernist ideas in the ge</w:t>
      </w:r>
      <w:r w:rsidR="00972964">
        <w:t>neration that followed</w:t>
      </w:r>
      <w:r>
        <w:t xml:space="preserve">. Sculptor Henry Moore paid tribute to Epstein in an obituary piece for </w:t>
      </w:r>
      <w:r>
        <w:rPr>
          <w:i/>
        </w:rPr>
        <w:t xml:space="preserve">The Times </w:t>
      </w:r>
      <w:r>
        <w:t xml:space="preserve">(London). He wrote: </w:t>
      </w:r>
    </w:p>
    <w:p w:rsidR="005A433F" w:rsidRDefault="00A9013C" w:rsidP="00533FAC">
      <w:r>
        <w:t>“</w:t>
      </w:r>
      <w:r w:rsidR="00533FAC">
        <w:t xml:space="preserve">He took the brickbats, he took the insults, </w:t>
      </w:r>
      <w:proofErr w:type="gramStart"/>
      <w:r w:rsidR="00533FAC">
        <w:t>he</w:t>
      </w:r>
      <w:proofErr w:type="gramEnd"/>
      <w:r w:rsidR="00533FAC">
        <w:t xml:space="preserve"> faced the howls of derision with which artists since Rembrandt have learned to become familiar. [...] We of the generation that succeeded him were spared a great deal, simply because his sturdy personality and determination had taken so much. [...] I believe that the sculptors who followed Epstein in this country would have been more insulted than they have been had the popular fury not partially spent itself on him, and had not the folly of that fury been revealed.</w:t>
      </w:r>
      <w:r>
        <w:t>”</w:t>
      </w:r>
    </w:p>
    <w:p w:rsidR="005A433F" w:rsidDel="005A433F" w:rsidRDefault="005A433F" w:rsidP="00533FAC"/>
    <w:p w:rsidR="004C17C4" w:rsidRDefault="00677918">
      <w:r>
        <w:t>References and Further Reading</w:t>
      </w:r>
    </w:p>
    <w:p w:rsidR="00A9013C" w:rsidRDefault="00A9013C">
      <w:r w:rsidRPr="00A9013C">
        <w:t>Buckle, R.</w:t>
      </w:r>
      <w:r>
        <w:t xml:space="preserve"> (1963)</w:t>
      </w:r>
      <w:r w:rsidRPr="00A9013C">
        <w:t xml:space="preserve">, </w:t>
      </w:r>
      <w:r w:rsidRPr="00A9013C">
        <w:rPr>
          <w:i/>
        </w:rPr>
        <w:t>Jacob Epstein Sculpture</w:t>
      </w:r>
      <w:r>
        <w:t>¸ London: Faber and Faber</w:t>
      </w:r>
    </w:p>
    <w:p w:rsidR="00A9013C" w:rsidRDefault="00A9013C" w:rsidP="00A9013C">
      <w:r>
        <w:t xml:space="preserve">Cork, R. (1999), </w:t>
      </w:r>
      <w:r w:rsidRPr="00A9013C">
        <w:rPr>
          <w:i/>
        </w:rPr>
        <w:t>Jacob Epstein,</w:t>
      </w:r>
      <w:r>
        <w:t xml:space="preserve"> London: Tate Publishing</w:t>
      </w:r>
    </w:p>
    <w:p w:rsidR="00A9013C" w:rsidRDefault="00A9013C">
      <w:proofErr w:type="spellStart"/>
      <w:r>
        <w:t>Cronshaw</w:t>
      </w:r>
      <w:proofErr w:type="spellEnd"/>
      <w:r>
        <w:t xml:space="preserve">, J. (2011), </w:t>
      </w:r>
      <w:r>
        <w:rPr>
          <w:i/>
        </w:rPr>
        <w:t xml:space="preserve">Carving a Legacy: The Identity of Jacob Epstein, </w:t>
      </w:r>
      <w:r>
        <w:t>PhD thesis, University of Leeds</w:t>
      </w:r>
    </w:p>
    <w:p w:rsidR="00A9013C" w:rsidRDefault="00A9013C">
      <w:r w:rsidRPr="00A9013C">
        <w:t>Epstein, J.</w:t>
      </w:r>
      <w:r>
        <w:t xml:space="preserve"> (1955)</w:t>
      </w:r>
      <w:r w:rsidRPr="00A9013C">
        <w:t xml:space="preserve">, </w:t>
      </w:r>
      <w:proofErr w:type="gramStart"/>
      <w:r w:rsidRPr="00A9013C">
        <w:rPr>
          <w:i/>
        </w:rPr>
        <w:t>An</w:t>
      </w:r>
      <w:proofErr w:type="gramEnd"/>
      <w:r w:rsidRPr="00A9013C">
        <w:rPr>
          <w:i/>
        </w:rPr>
        <w:t xml:space="preserve"> Autobiography,</w:t>
      </w:r>
      <w:r>
        <w:t xml:space="preserve"> London: </w:t>
      </w:r>
      <w:proofErr w:type="spellStart"/>
      <w:r w:rsidRPr="00A9013C">
        <w:t>Hulton</w:t>
      </w:r>
      <w:proofErr w:type="spellEnd"/>
      <w:r w:rsidRPr="00A9013C">
        <w:t xml:space="preserve"> Press</w:t>
      </w:r>
    </w:p>
    <w:p w:rsidR="00A9013C" w:rsidRDefault="00A9013C">
      <w:r w:rsidRPr="00A9013C">
        <w:t>Harrison, C</w:t>
      </w:r>
      <w:r>
        <w:t>. (1981),</w:t>
      </w:r>
      <w:r w:rsidRPr="00A9013C">
        <w:t xml:space="preserve"> </w:t>
      </w:r>
      <w:r w:rsidRPr="00A9013C">
        <w:rPr>
          <w:i/>
        </w:rPr>
        <w:t>English Art and Modernism, 1900-1939</w:t>
      </w:r>
      <w:r w:rsidRPr="00A9013C">
        <w:t xml:space="preserve">, </w:t>
      </w:r>
      <w:r>
        <w:t>Indiana: Indian University Press</w:t>
      </w:r>
    </w:p>
    <w:p w:rsidR="00A9013C" w:rsidRDefault="00A9013C">
      <w:r>
        <w:t>Haskell, A. L., and Epstein, J. (1931)</w:t>
      </w:r>
      <w:r w:rsidRPr="00A9013C">
        <w:t xml:space="preserve">, </w:t>
      </w:r>
      <w:r w:rsidRPr="00A9013C">
        <w:rPr>
          <w:i/>
        </w:rPr>
        <w:t>The Sculptor Speaks</w:t>
      </w:r>
      <w:r w:rsidRPr="00A9013C">
        <w:t xml:space="preserve">, </w:t>
      </w:r>
      <w:r>
        <w:t xml:space="preserve">London: William </w:t>
      </w:r>
      <w:proofErr w:type="spellStart"/>
      <w:r>
        <w:t>Heinmann</w:t>
      </w:r>
      <w:proofErr w:type="spellEnd"/>
      <w:r>
        <w:t xml:space="preserve"> Ltd.</w:t>
      </w:r>
    </w:p>
    <w:p w:rsidR="005A433F" w:rsidRDefault="005A433F">
      <w:r>
        <w:t>Moore, H</w:t>
      </w:r>
      <w:r w:rsidRPr="00A9013C">
        <w:t xml:space="preserve">, ‘Jacob Epstein: An Appreciation’ in, </w:t>
      </w:r>
      <w:r w:rsidRPr="00A9013C">
        <w:rPr>
          <w:i/>
        </w:rPr>
        <w:t>The Times (London)</w:t>
      </w:r>
      <w:r>
        <w:t>, August 23,</w:t>
      </w:r>
      <w:r w:rsidRPr="00A9013C">
        <w:t xml:space="preserve"> 1959</w:t>
      </w:r>
    </w:p>
    <w:p w:rsidR="00E571F5" w:rsidRDefault="00E571F5" w:rsidP="00E571F5">
      <w:r>
        <w:t xml:space="preserve">Silber, E. (1986), </w:t>
      </w:r>
      <w:r w:rsidRPr="00E571F5">
        <w:rPr>
          <w:i/>
        </w:rPr>
        <w:t>The Sculpture of Epstein with Complete Catalogue</w:t>
      </w:r>
      <w:r>
        <w:t xml:space="preserve">, London: </w:t>
      </w:r>
      <w:proofErr w:type="spellStart"/>
      <w:r>
        <w:t>Phaidon</w:t>
      </w:r>
      <w:proofErr w:type="spellEnd"/>
    </w:p>
    <w:p w:rsidR="00E571F5" w:rsidRDefault="00E571F5"/>
    <w:p w:rsidR="004C17C4" w:rsidRDefault="004C17C4"/>
    <w:p w:rsidR="00696674" w:rsidRPr="00E571F5" w:rsidDel="00696674" w:rsidRDefault="00E571F5">
      <w:r>
        <w:t>MEDIA</w:t>
      </w:r>
    </w:p>
    <w:p w:rsidR="00E571F5" w:rsidRDefault="00696674">
      <w:r w:rsidRPr="00696674">
        <w:rPr>
          <w:lang w:val="en-US"/>
        </w:rPr>
        <w:t>Jacob Epstein Rock Drill Birmingham Art Gallery June 2012</w:t>
      </w:r>
      <w:r>
        <w:rPr>
          <w:lang w:val="en-US"/>
        </w:rPr>
        <w:t xml:space="preserve">: </w:t>
      </w:r>
      <w:hyperlink r:id="rId8" w:history="1">
        <w:r w:rsidR="00E571F5" w:rsidRPr="0047630D">
          <w:rPr>
            <w:rStyle w:val="Hyperlink"/>
          </w:rPr>
          <w:t>http://www.youtube.com/watch?v=6S1Or9x1Pp0</w:t>
        </w:r>
      </w:hyperlink>
    </w:p>
    <w:p w:rsidR="00E571F5" w:rsidRDefault="00696674">
      <w:r>
        <w:rPr>
          <w:lang w:val="en-US"/>
        </w:rPr>
        <w:t xml:space="preserve">‘Jacob Epstein’ </w:t>
      </w:r>
      <w:r w:rsidRPr="00696674">
        <w:rPr>
          <w:lang w:val="en-US"/>
        </w:rPr>
        <w:t xml:space="preserve">From the BBC's art </w:t>
      </w:r>
      <w:proofErr w:type="spellStart"/>
      <w:r w:rsidRPr="00696674">
        <w:rPr>
          <w:lang w:val="en-US"/>
        </w:rPr>
        <w:t>programme</w:t>
      </w:r>
      <w:proofErr w:type="spellEnd"/>
      <w:r w:rsidRPr="00696674">
        <w:rPr>
          <w:lang w:val="en-US"/>
        </w:rPr>
        <w:t xml:space="preserve"> "Monitor", broadcast in 1958</w:t>
      </w:r>
      <w:r>
        <w:rPr>
          <w:lang w:val="en-US"/>
        </w:rPr>
        <w:t xml:space="preserve">: </w:t>
      </w:r>
      <w:hyperlink r:id="rId9" w:history="1">
        <w:r w:rsidR="00E571F5" w:rsidRPr="0047630D">
          <w:rPr>
            <w:rStyle w:val="Hyperlink"/>
          </w:rPr>
          <w:t>http://www.youtube.com/watch?v=D_gYH5GnBNY</w:t>
        </w:r>
      </w:hyperlink>
    </w:p>
    <w:p w:rsidR="004C17C4" w:rsidRDefault="004C17C4"/>
    <w:p w:rsidR="00E571F5" w:rsidRDefault="00E571F5"/>
    <w:p w:rsidR="00E571F5" w:rsidRDefault="00E571F5"/>
    <w:p w:rsidR="00E571F5" w:rsidRDefault="00E571F5"/>
    <w:p w:rsidR="00A9013C" w:rsidRPr="00A9013C" w:rsidRDefault="00A9013C"/>
    <w:sectPr w:rsidR="00A9013C" w:rsidRPr="00A9013C" w:rsidSect="00C1411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DD1" w:rsidRDefault="004B3DD1">
      <w:pPr>
        <w:spacing w:after="0" w:line="240" w:lineRule="auto"/>
      </w:pPr>
      <w:r>
        <w:separator/>
      </w:r>
    </w:p>
  </w:endnote>
  <w:endnote w:type="continuationSeparator" w:id="0">
    <w:p w:rsidR="004B3DD1" w:rsidRDefault="004B3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DD1" w:rsidRDefault="004B3DD1">
      <w:pPr>
        <w:spacing w:after="0" w:line="240" w:lineRule="auto"/>
      </w:pPr>
      <w:r>
        <w:separator/>
      </w:r>
    </w:p>
  </w:footnote>
  <w:footnote w:type="continuationSeparator" w:id="0">
    <w:p w:rsidR="004B3DD1" w:rsidRDefault="004B3D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F27" w:rsidRDefault="00901F27">
    <w:pPr>
      <w:pStyle w:val="Header"/>
    </w:pPr>
    <w:r>
      <w:t xml:space="preserve">Jon </w:t>
    </w:r>
    <w:proofErr w:type="spellStart"/>
    <w:r>
      <w:t>Cronshaw</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0A5"/>
    <w:rsid w:val="000E6DB0"/>
    <w:rsid w:val="001D6CA4"/>
    <w:rsid w:val="002B26AA"/>
    <w:rsid w:val="002B74E5"/>
    <w:rsid w:val="003811AA"/>
    <w:rsid w:val="0045136E"/>
    <w:rsid w:val="004B3DD1"/>
    <w:rsid w:val="004C17C4"/>
    <w:rsid w:val="00533FAC"/>
    <w:rsid w:val="005A433F"/>
    <w:rsid w:val="005B03C4"/>
    <w:rsid w:val="005F03B9"/>
    <w:rsid w:val="00677918"/>
    <w:rsid w:val="00682787"/>
    <w:rsid w:val="00696674"/>
    <w:rsid w:val="007227F2"/>
    <w:rsid w:val="00791C6F"/>
    <w:rsid w:val="007F312C"/>
    <w:rsid w:val="008110A5"/>
    <w:rsid w:val="00901F27"/>
    <w:rsid w:val="009468E3"/>
    <w:rsid w:val="00972964"/>
    <w:rsid w:val="00A9013C"/>
    <w:rsid w:val="00B2709A"/>
    <w:rsid w:val="00B5166A"/>
    <w:rsid w:val="00C14112"/>
    <w:rsid w:val="00E1026A"/>
    <w:rsid w:val="00E571F5"/>
    <w:rsid w:val="00F55120"/>
    <w:rsid w:val="00F722F4"/>
    <w:rsid w:val="00FD1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1F5"/>
    <w:rPr>
      <w:color w:val="0000FF" w:themeColor="hyperlink"/>
      <w:u w:val="single"/>
    </w:rPr>
  </w:style>
  <w:style w:type="paragraph" w:styleId="BalloonText">
    <w:name w:val="Balloon Text"/>
    <w:basedOn w:val="Normal"/>
    <w:link w:val="BalloonTextChar"/>
    <w:uiPriority w:val="99"/>
    <w:semiHidden/>
    <w:unhideWhenUsed/>
    <w:rsid w:val="0067791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77918"/>
    <w:rPr>
      <w:rFonts w:ascii="Lucida Grande" w:hAnsi="Lucida Grande"/>
      <w:sz w:val="18"/>
      <w:szCs w:val="18"/>
    </w:rPr>
  </w:style>
  <w:style w:type="character" w:styleId="CommentReference">
    <w:name w:val="annotation reference"/>
    <w:basedOn w:val="DefaultParagraphFont"/>
    <w:uiPriority w:val="99"/>
    <w:semiHidden/>
    <w:unhideWhenUsed/>
    <w:rsid w:val="00677918"/>
    <w:rPr>
      <w:sz w:val="18"/>
      <w:szCs w:val="18"/>
    </w:rPr>
  </w:style>
  <w:style w:type="paragraph" w:styleId="CommentText">
    <w:name w:val="annotation text"/>
    <w:basedOn w:val="Normal"/>
    <w:link w:val="CommentTextChar"/>
    <w:uiPriority w:val="99"/>
    <w:semiHidden/>
    <w:unhideWhenUsed/>
    <w:rsid w:val="00677918"/>
    <w:pPr>
      <w:spacing w:line="240" w:lineRule="auto"/>
    </w:pPr>
    <w:rPr>
      <w:sz w:val="24"/>
      <w:szCs w:val="24"/>
    </w:rPr>
  </w:style>
  <w:style w:type="character" w:customStyle="1" w:styleId="CommentTextChar">
    <w:name w:val="Comment Text Char"/>
    <w:basedOn w:val="DefaultParagraphFont"/>
    <w:link w:val="CommentText"/>
    <w:uiPriority w:val="99"/>
    <w:semiHidden/>
    <w:rsid w:val="00677918"/>
    <w:rPr>
      <w:sz w:val="24"/>
      <w:szCs w:val="24"/>
    </w:rPr>
  </w:style>
  <w:style w:type="paragraph" w:styleId="CommentSubject">
    <w:name w:val="annotation subject"/>
    <w:basedOn w:val="CommentText"/>
    <w:next w:val="CommentText"/>
    <w:link w:val="CommentSubjectChar"/>
    <w:uiPriority w:val="99"/>
    <w:semiHidden/>
    <w:unhideWhenUsed/>
    <w:rsid w:val="00677918"/>
    <w:rPr>
      <w:b/>
      <w:bCs/>
      <w:sz w:val="20"/>
      <w:szCs w:val="20"/>
    </w:rPr>
  </w:style>
  <w:style w:type="character" w:customStyle="1" w:styleId="CommentSubjectChar">
    <w:name w:val="Comment Subject Char"/>
    <w:basedOn w:val="CommentTextChar"/>
    <w:link w:val="CommentSubject"/>
    <w:uiPriority w:val="99"/>
    <w:semiHidden/>
    <w:rsid w:val="00677918"/>
    <w:rPr>
      <w:b/>
      <w:bCs/>
      <w:sz w:val="20"/>
      <w:szCs w:val="20"/>
    </w:rPr>
  </w:style>
  <w:style w:type="paragraph" w:styleId="Header">
    <w:name w:val="header"/>
    <w:basedOn w:val="Normal"/>
    <w:link w:val="HeaderChar"/>
    <w:uiPriority w:val="99"/>
    <w:semiHidden/>
    <w:unhideWhenUsed/>
    <w:rsid w:val="005A433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5A433F"/>
  </w:style>
  <w:style w:type="paragraph" w:styleId="Footer">
    <w:name w:val="footer"/>
    <w:basedOn w:val="Normal"/>
    <w:link w:val="FooterChar"/>
    <w:uiPriority w:val="99"/>
    <w:semiHidden/>
    <w:unhideWhenUsed/>
    <w:rsid w:val="005A433F"/>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5A433F"/>
  </w:style>
  <w:style w:type="character" w:styleId="FollowedHyperlink">
    <w:name w:val="FollowedHyperlink"/>
    <w:basedOn w:val="DefaultParagraphFont"/>
    <w:uiPriority w:val="99"/>
    <w:semiHidden/>
    <w:unhideWhenUsed/>
    <w:rsid w:val="00901F2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1F5"/>
    <w:rPr>
      <w:color w:val="0000FF" w:themeColor="hyperlink"/>
      <w:u w:val="single"/>
    </w:rPr>
  </w:style>
  <w:style w:type="paragraph" w:styleId="BalloonText">
    <w:name w:val="Balloon Text"/>
    <w:basedOn w:val="Normal"/>
    <w:link w:val="BalloonTextChar"/>
    <w:uiPriority w:val="99"/>
    <w:semiHidden/>
    <w:unhideWhenUsed/>
    <w:rsid w:val="0067791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77918"/>
    <w:rPr>
      <w:rFonts w:ascii="Lucida Grande" w:hAnsi="Lucida Grande"/>
      <w:sz w:val="18"/>
      <w:szCs w:val="18"/>
    </w:rPr>
  </w:style>
  <w:style w:type="character" w:styleId="CommentReference">
    <w:name w:val="annotation reference"/>
    <w:basedOn w:val="DefaultParagraphFont"/>
    <w:uiPriority w:val="99"/>
    <w:semiHidden/>
    <w:unhideWhenUsed/>
    <w:rsid w:val="00677918"/>
    <w:rPr>
      <w:sz w:val="18"/>
      <w:szCs w:val="18"/>
    </w:rPr>
  </w:style>
  <w:style w:type="paragraph" w:styleId="CommentText">
    <w:name w:val="annotation text"/>
    <w:basedOn w:val="Normal"/>
    <w:link w:val="CommentTextChar"/>
    <w:uiPriority w:val="99"/>
    <w:semiHidden/>
    <w:unhideWhenUsed/>
    <w:rsid w:val="00677918"/>
    <w:pPr>
      <w:spacing w:line="240" w:lineRule="auto"/>
    </w:pPr>
    <w:rPr>
      <w:sz w:val="24"/>
      <w:szCs w:val="24"/>
    </w:rPr>
  </w:style>
  <w:style w:type="character" w:customStyle="1" w:styleId="CommentTextChar">
    <w:name w:val="Comment Text Char"/>
    <w:basedOn w:val="DefaultParagraphFont"/>
    <w:link w:val="CommentText"/>
    <w:uiPriority w:val="99"/>
    <w:semiHidden/>
    <w:rsid w:val="00677918"/>
    <w:rPr>
      <w:sz w:val="24"/>
      <w:szCs w:val="24"/>
    </w:rPr>
  </w:style>
  <w:style w:type="paragraph" w:styleId="CommentSubject">
    <w:name w:val="annotation subject"/>
    <w:basedOn w:val="CommentText"/>
    <w:next w:val="CommentText"/>
    <w:link w:val="CommentSubjectChar"/>
    <w:uiPriority w:val="99"/>
    <w:semiHidden/>
    <w:unhideWhenUsed/>
    <w:rsid w:val="00677918"/>
    <w:rPr>
      <w:b/>
      <w:bCs/>
      <w:sz w:val="20"/>
      <w:szCs w:val="20"/>
    </w:rPr>
  </w:style>
  <w:style w:type="character" w:customStyle="1" w:styleId="CommentSubjectChar">
    <w:name w:val="Comment Subject Char"/>
    <w:basedOn w:val="CommentTextChar"/>
    <w:link w:val="CommentSubject"/>
    <w:uiPriority w:val="99"/>
    <w:semiHidden/>
    <w:rsid w:val="00677918"/>
    <w:rPr>
      <w:b/>
      <w:bCs/>
      <w:sz w:val="20"/>
      <w:szCs w:val="20"/>
    </w:rPr>
  </w:style>
  <w:style w:type="paragraph" w:styleId="Header">
    <w:name w:val="header"/>
    <w:basedOn w:val="Normal"/>
    <w:link w:val="HeaderChar"/>
    <w:uiPriority w:val="99"/>
    <w:semiHidden/>
    <w:unhideWhenUsed/>
    <w:rsid w:val="005A433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5A433F"/>
  </w:style>
  <w:style w:type="paragraph" w:styleId="Footer">
    <w:name w:val="footer"/>
    <w:basedOn w:val="Normal"/>
    <w:link w:val="FooterChar"/>
    <w:uiPriority w:val="99"/>
    <w:semiHidden/>
    <w:unhideWhenUsed/>
    <w:rsid w:val="005A433F"/>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5A433F"/>
  </w:style>
  <w:style w:type="character" w:styleId="FollowedHyperlink">
    <w:name w:val="FollowedHyperlink"/>
    <w:basedOn w:val="DefaultParagraphFont"/>
    <w:uiPriority w:val="99"/>
    <w:semiHidden/>
    <w:unhideWhenUsed/>
    <w:rsid w:val="00901F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6S1Or9x1Pp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youtube.com/watch?v=D_gYH5GnB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C44E05-918A-499E-B44F-107A3714A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doctor</cp:lastModifiedBy>
  <cp:revision>2</cp:revision>
  <dcterms:created xsi:type="dcterms:W3CDTF">2014-03-24T15:27:00Z</dcterms:created>
  <dcterms:modified xsi:type="dcterms:W3CDTF">2014-03-24T15:27:00Z</dcterms:modified>
</cp:coreProperties>
</file>