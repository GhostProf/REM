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4946FD" w14:textId="6124D7A3" w:rsidR="00CB0236" w:rsidRPr="00DE5CFD" w:rsidRDefault="00443F4C" w:rsidP="00BF3885">
      <w:pPr>
        <w:spacing w:line="276" w:lineRule="auto"/>
        <w:rPr>
          <w:b/>
        </w:rPr>
      </w:pPr>
      <w:r w:rsidRPr="00C20147">
        <w:rPr>
          <w:b/>
          <w:bCs/>
          <w:caps/>
        </w:rPr>
        <w:t>M</w:t>
      </w:r>
      <w:ins w:id="0" w:author="Sarah J. Townsend" w:date="2014-06-04T17:00:00Z">
        <w:r w:rsidR="00AC3064" w:rsidRPr="00C20147">
          <w:rPr>
            <w:b/>
            <w:bCs/>
            <w:caps/>
          </w:rPr>
          <w:t>arqu</w:t>
        </w:r>
      </w:ins>
      <w:ins w:id="1" w:author="Sarah J. Townsend" w:date="2014-06-04T17:01:00Z">
        <w:r w:rsidR="00AC3064" w:rsidRPr="00C20147">
          <w:rPr>
            <w:b/>
            <w:bCs/>
            <w:caps/>
          </w:rPr>
          <w:t>és, René</w:t>
        </w:r>
        <w:r w:rsidR="00AC3064">
          <w:rPr>
            <w:b/>
          </w:rPr>
          <w:t xml:space="preserve"> </w:t>
        </w:r>
      </w:ins>
      <w:r w:rsidRPr="00DE5CFD">
        <w:rPr>
          <w:b/>
        </w:rPr>
        <w:t>(1919-1979)</w:t>
      </w:r>
    </w:p>
    <w:p w14:paraId="7235022B" w14:textId="77777777" w:rsidR="00274BEE" w:rsidRDefault="00274BEE" w:rsidP="00BF3885">
      <w:pPr>
        <w:spacing w:line="276" w:lineRule="auto"/>
      </w:pPr>
    </w:p>
    <w:p w14:paraId="76A1168A" w14:textId="1811EAB1" w:rsidR="0035165C" w:rsidRDefault="0094570B" w:rsidP="00BF3885">
      <w:pPr>
        <w:spacing w:line="276" w:lineRule="auto"/>
      </w:pPr>
      <w:r>
        <w:t xml:space="preserve">During his lifetime, </w:t>
      </w:r>
      <w:r w:rsidR="002A50F7">
        <w:t xml:space="preserve">René </w:t>
      </w:r>
      <w:proofErr w:type="spellStart"/>
      <w:r>
        <w:t>Marqués</w:t>
      </w:r>
      <w:proofErr w:type="spellEnd"/>
      <w:r>
        <w:t xml:space="preserve"> was P</w:t>
      </w:r>
      <w:r w:rsidR="00160E30">
        <w:t xml:space="preserve">uerto Rico’s most </w:t>
      </w:r>
      <w:r w:rsidR="00BF3885">
        <w:t>renowned literary figure</w:t>
      </w:r>
      <w:r w:rsidR="002A50F7">
        <w:t xml:space="preserve">. His </w:t>
      </w:r>
      <w:r w:rsidR="00160E30">
        <w:t>oeuvre</w:t>
      </w:r>
      <w:r w:rsidR="00D76EF0">
        <w:t>, which include</w:t>
      </w:r>
      <w:r w:rsidR="00160E30">
        <w:t>s</w:t>
      </w:r>
      <w:r w:rsidR="00D76EF0">
        <w:t xml:space="preserve"> </w:t>
      </w:r>
      <w:r w:rsidR="00BF3885">
        <w:t>plays</w:t>
      </w:r>
      <w:r w:rsidR="00D76EF0">
        <w:t xml:space="preserve">, short stories, </w:t>
      </w:r>
      <w:r w:rsidR="00160E30">
        <w:t>essays</w:t>
      </w:r>
      <w:r w:rsidR="00BF3885">
        <w:t xml:space="preserve">, film scripts, </w:t>
      </w:r>
      <w:r w:rsidR="00D76EF0">
        <w:t>poetry</w:t>
      </w:r>
      <w:r w:rsidR="00BF3885">
        <w:t xml:space="preserve">, </w:t>
      </w:r>
      <w:r w:rsidR="00D76EF0">
        <w:t>and a novel, show</w:t>
      </w:r>
      <w:r w:rsidR="00D65EA3">
        <w:t>s</w:t>
      </w:r>
      <w:r w:rsidR="00D76EF0">
        <w:t xml:space="preserve"> deep concern with the destiny of</w:t>
      </w:r>
      <w:r w:rsidR="00B13311">
        <w:t xml:space="preserve"> Puerto Rico and its colonial relationship with</w:t>
      </w:r>
      <w:r w:rsidR="00D76EF0">
        <w:t xml:space="preserve"> the United States. </w:t>
      </w:r>
      <w:proofErr w:type="spellStart"/>
      <w:r w:rsidR="002A50F7">
        <w:t>Marqués’s</w:t>
      </w:r>
      <w:proofErr w:type="spellEnd"/>
      <w:r w:rsidR="00554D40">
        <w:t xml:space="preserve"> cultural conservatism—reflected in </w:t>
      </w:r>
      <w:ins w:id="2" w:author="Sarah J. Townsend" w:date="2014-04-27T13:00:00Z">
        <w:r w:rsidR="00BB2782">
          <w:t>his</w:t>
        </w:r>
      </w:ins>
      <w:r w:rsidR="00554D40">
        <w:t xml:space="preserve"> nostalgia for a </w:t>
      </w:r>
      <w:r w:rsidR="00524C41">
        <w:t>paternalist and agrarian</w:t>
      </w:r>
      <w:r w:rsidR="00554D40">
        <w:t xml:space="preserve"> past—</w:t>
      </w:r>
      <w:r w:rsidR="0035165C">
        <w:t>has been</w:t>
      </w:r>
      <w:r w:rsidR="00524C41">
        <w:t xml:space="preserve"> rejecte</w:t>
      </w:r>
      <w:r w:rsidR="008F6E3E">
        <w:t>d by subsequent gener</w:t>
      </w:r>
      <w:r w:rsidR="00554D40">
        <w:t xml:space="preserve">ations of intellectuals. However, </w:t>
      </w:r>
      <w:r w:rsidR="0035165C">
        <w:t>from the 1950s-70s</w:t>
      </w:r>
      <w:r w:rsidR="00BF3885">
        <w:t>,</w:t>
      </w:r>
      <w:r w:rsidR="0035165C">
        <w:t xml:space="preserve"> </w:t>
      </w:r>
      <w:r w:rsidR="008F6E3E">
        <w:t>his role as</w:t>
      </w:r>
      <w:r w:rsidR="00524C41">
        <w:t xml:space="preserve"> </w:t>
      </w:r>
      <w:ins w:id="3" w:author="Sarah J. Townsend" w:date="2014-06-04T17:02:00Z">
        <w:r w:rsidR="001B62B9">
          <w:t xml:space="preserve">a </w:t>
        </w:r>
      </w:ins>
      <w:r w:rsidR="00524C41">
        <w:t>provocateur</w:t>
      </w:r>
      <w:r w:rsidR="00554D40">
        <w:t xml:space="preserve"> in poli</w:t>
      </w:r>
      <w:r w:rsidR="00160E30">
        <w:t>tics and the arts solidified</w:t>
      </w:r>
      <w:r w:rsidR="0035165C">
        <w:t xml:space="preserve"> the status of the </w:t>
      </w:r>
      <w:r w:rsidR="00554D40">
        <w:t>writer</w:t>
      </w:r>
      <w:r w:rsidR="0035165C">
        <w:t xml:space="preserve"> </w:t>
      </w:r>
      <w:r w:rsidR="00554D40">
        <w:t xml:space="preserve">as </w:t>
      </w:r>
      <w:r w:rsidR="0035165C">
        <w:t xml:space="preserve">a </w:t>
      </w:r>
      <w:r w:rsidR="00554D40">
        <w:t>social critic</w:t>
      </w:r>
      <w:r w:rsidR="00160E30">
        <w:t xml:space="preserve"> and </w:t>
      </w:r>
      <w:r w:rsidR="0035165C">
        <w:t>professional</w:t>
      </w:r>
      <w:r w:rsidR="00554D40">
        <w:t xml:space="preserve"> in Puerto Rico</w:t>
      </w:r>
      <w:r w:rsidR="00807F21">
        <w:t xml:space="preserve">. </w:t>
      </w:r>
      <w:r w:rsidR="00F94691">
        <w:t xml:space="preserve">At the same time, </w:t>
      </w:r>
      <w:r w:rsidR="0035165C">
        <w:t>his</w:t>
      </w:r>
      <w:r w:rsidR="0035165C" w:rsidRPr="0035165C">
        <w:t xml:space="preserve"> </w:t>
      </w:r>
      <w:r w:rsidR="0035165C">
        <w:t xml:space="preserve">constant experimentation with literary techniques </w:t>
      </w:r>
      <w:r w:rsidR="00C72D00">
        <w:t>est</w:t>
      </w:r>
      <w:r w:rsidR="00052811">
        <w:t>ablished him as the exemplary</w:t>
      </w:r>
      <w:r w:rsidR="00BF3885">
        <w:t xml:space="preserve"> </w:t>
      </w:r>
      <w:r w:rsidR="00854DE8">
        <w:t>modernist writer</w:t>
      </w:r>
      <w:r w:rsidR="00052811">
        <w:t xml:space="preserve"> of his generation.</w:t>
      </w:r>
    </w:p>
    <w:p w14:paraId="1CEAB421" w14:textId="77777777" w:rsidR="0035165C" w:rsidRDefault="0035165C" w:rsidP="00BF3885">
      <w:pPr>
        <w:spacing w:line="276" w:lineRule="auto"/>
      </w:pPr>
    </w:p>
    <w:p w14:paraId="730D2389" w14:textId="2E282E4E" w:rsidR="00EC50D4" w:rsidRDefault="0035165C" w:rsidP="00E72FC6">
      <w:pPr>
        <w:spacing w:line="276" w:lineRule="auto"/>
      </w:pPr>
      <w:r>
        <w:t xml:space="preserve">René </w:t>
      </w:r>
      <w:proofErr w:type="spellStart"/>
      <w:r>
        <w:t>Marqués</w:t>
      </w:r>
      <w:proofErr w:type="spellEnd"/>
      <w:r>
        <w:t xml:space="preserve"> was</w:t>
      </w:r>
      <w:r w:rsidR="00160E30">
        <w:t xml:space="preserve"> born and raised in </w:t>
      </w:r>
      <w:r>
        <w:t>Arecibo</w:t>
      </w:r>
      <w:r w:rsidR="00D65EA3">
        <w:t>,</w:t>
      </w:r>
      <w:r>
        <w:t xml:space="preserve"> surrounded by a family that instilled in him a passion for the land, national independence, and art. </w:t>
      </w:r>
      <w:r w:rsidR="00583326">
        <w:t xml:space="preserve">After earning his college degree in 1942, he </w:t>
      </w:r>
      <w:r>
        <w:t>worked for two years as an agronomist in the Department of Agriculture. In 1946</w:t>
      </w:r>
      <w:r w:rsidR="00480771">
        <w:t>,</w:t>
      </w:r>
      <w:r w:rsidR="00583326">
        <w:t xml:space="preserve"> he studied literature in Spain</w:t>
      </w:r>
      <w:r w:rsidR="002A50F7">
        <w:t>,</w:t>
      </w:r>
      <w:r>
        <w:t xml:space="preserve"> </w:t>
      </w:r>
      <w:r w:rsidR="00E800F0">
        <w:t>and in 1949</w:t>
      </w:r>
      <w:r w:rsidR="00480771">
        <w:t>,</w:t>
      </w:r>
      <w:r w:rsidR="00E800F0">
        <w:t xml:space="preserve"> </w:t>
      </w:r>
      <w:ins w:id="4" w:author="Sarah J. Townsend" w:date="2014-06-04T17:02:00Z">
        <w:r w:rsidR="001B62B9">
          <w:t>a</w:t>
        </w:r>
      </w:ins>
      <w:r>
        <w:t xml:space="preserve"> Rockefeller Foundation </w:t>
      </w:r>
      <w:ins w:id="5" w:author="Sarah J. Townsend" w:date="2014-06-04T17:02:00Z">
        <w:r w:rsidR="001B62B9">
          <w:t>f</w:t>
        </w:r>
      </w:ins>
      <w:r>
        <w:t>ellowship a</w:t>
      </w:r>
      <w:r w:rsidR="00583326">
        <w:t>l</w:t>
      </w:r>
      <w:r w:rsidR="002A50F7">
        <w:t xml:space="preserve">lowed him to pursue </w:t>
      </w:r>
      <w:r w:rsidR="00583326">
        <w:t>theatre</w:t>
      </w:r>
      <w:r w:rsidR="002A50F7">
        <w:t xml:space="preserve"> training</w:t>
      </w:r>
      <w:r w:rsidR="00583326">
        <w:t xml:space="preserve"> in </w:t>
      </w:r>
      <w:r w:rsidR="00807F21">
        <w:t>New York City</w:t>
      </w:r>
      <w:r w:rsidR="00583326">
        <w:t xml:space="preserve"> </w:t>
      </w:r>
      <w:r>
        <w:t xml:space="preserve">at Columbia University and </w:t>
      </w:r>
      <w:ins w:id="6" w:author="Sarah J. Townsend" w:date="2014-06-04T16:59:00Z">
        <w:r w:rsidR="00C200D1">
          <w:t xml:space="preserve">Erwin </w:t>
        </w:r>
      </w:ins>
      <w:proofErr w:type="spellStart"/>
      <w:r>
        <w:t>Piscator’s</w:t>
      </w:r>
      <w:proofErr w:type="spellEnd"/>
      <w:r>
        <w:t xml:space="preserve"> Dr</w:t>
      </w:r>
      <w:r w:rsidR="00807F21">
        <w:t>a</w:t>
      </w:r>
      <w:r>
        <w:t xml:space="preserve">matic workshops. </w:t>
      </w:r>
      <w:r w:rsidR="00E800F0">
        <w:t>He wrote his first plays in the 1940s</w:t>
      </w:r>
      <w:r w:rsidR="00EC50D4">
        <w:t xml:space="preserve"> and became a true man of the theatre</w:t>
      </w:r>
      <w:r w:rsidR="002A50F7">
        <w:t xml:space="preserve"> by directing, producing</w:t>
      </w:r>
      <w:r w:rsidR="00E800F0">
        <w:t>, w</w:t>
      </w:r>
      <w:r w:rsidR="002A50F7">
        <w:t>riting</w:t>
      </w:r>
      <w:r w:rsidR="00583326">
        <w:t xml:space="preserve"> </w:t>
      </w:r>
      <w:r w:rsidR="00EC50D4">
        <w:t xml:space="preserve">criticism, and </w:t>
      </w:r>
      <w:r w:rsidR="002A50F7">
        <w:t xml:space="preserve">helping to </w:t>
      </w:r>
      <w:r w:rsidR="00EC50D4">
        <w:t>fou</w:t>
      </w:r>
      <w:r w:rsidR="007366B6">
        <w:t xml:space="preserve">nd </w:t>
      </w:r>
      <w:r w:rsidR="009363C2">
        <w:t xml:space="preserve">groups such </w:t>
      </w:r>
      <w:r w:rsidR="00583326">
        <w:t xml:space="preserve">as </w:t>
      </w:r>
      <w:proofErr w:type="spellStart"/>
      <w:r w:rsidR="00583326">
        <w:t>Teatro</w:t>
      </w:r>
      <w:proofErr w:type="spellEnd"/>
      <w:r w:rsidR="00583326">
        <w:t xml:space="preserve"> </w:t>
      </w:r>
      <w:proofErr w:type="spellStart"/>
      <w:r w:rsidR="00583326">
        <w:t>Nuestro</w:t>
      </w:r>
      <w:proofErr w:type="spellEnd"/>
      <w:r w:rsidR="00583326">
        <w:t xml:space="preserve"> (Our Theatre) </w:t>
      </w:r>
      <w:r w:rsidR="009363C2">
        <w:t xml:space="preserve">in 1950 and the </w:t>
      </w:r>
      <w:r w:rsidR="00BF3885">
        <w:t>Experimental Th</w:t>
      </w:r>
      <w:r w:rsidR="00807F21">
        <w:t>eatre of the Puerto Rican A</w:t>
      </w:r>
      <w:r w:rsidR="00BF3885">
        <w:t>th</w:t>
      </w:r>
      <w:r w:rsidR="00807F21">
        <w:t>en</w:t>
      </w:r>
      <w:r w:rsidR="00BF3885">
        <w:t>aeum</w:t>
      </w:r>
      <w:r w:rsidR="00EC50D4">
        <w:t xml:space="preserve"> </w:t>
      </w:r>
      <w:r w:rsidR="009363C2">
        <w:t xml:space="preserve">in 1951. </w:t>
      </w:r>
      <w:r w:rsidR="00480771">
        <w:t>During this period</w:t>
      </w:r>
      <w:r w:rsidR="009776D9">
        <w:t xml:space="preserve"> h</w:t>
      </w:r>
      <w:r w:rsidR="00FD1AB6">
        <w:t>e also began work in the Department of Education’s comm</w:t>
      </w:r>
      <w:r w:rsidR="009776D9">
        <w:t xml:space="preserve">unity education program </w:t>
      </w:r>
      <w:r w:rsidR="00FD1AB6">
        <w:t>as a writer and head of the publishing section.</w:t>
      </w:r>
    </w:p>
    <w:p w14:paraId="5A193EE5" w14:textId="77777777" w:rsidR="00671200" w:rsidRDefault="00671200" w:rsidP="00BF3885">
      <w:pPr>
        <w:spacing w:line="276" w:lineRule="auto"/>
      </w:pPr>
    </w:p>
    <w:p w14:paraId="158EC869" w14:textId="227474F7" w:rsidR="00CB0236" w:rsidRDefault="00E72FC6" w:rsidP="00BF3885">
      <w:pPr>
        <w:spacing w:line="276" w:lineRule="auto"/>
      </w:pPr>
      <w:proofErr w:type="spellStart"/>
      <w:r>
        <w:t>Marqués’s</w:t>
      </w:r>
      <w:proofErr w:type="spellEnd"/>
      <w:r w:rsidR="0035165C">
        <w:t xml:space="preserve"> reputatio</w:t>
      </w:r>
      <w:r w:rsidR="00BF3885">
        <w:t>n</w:t>
      </w:r>
      <w:r>
        <w:t xml:space="preserve"> as a playwright</w:t>
      </w:r>
      <w:r w:rsidR="00BF3885">
        <w:t xml:space="preserve"> was established with </w:t>
      </w:r>
      <w:r w:rsidR="00BF3885" w:rsidRPr="00A124FE">
        <w:rPr>
          <w:i/>
        </w:rPr>
        <w:t xml:space="preserve">La </w:t>
      </w:r>
      <w:proofErr w:type="spellStart"/>
      <w:r w:rsidR="00BF3885" w:rsidRPr="00A124FE">
        <w:rPr>
          <w:i/>
        </w:rPr>
        <w:t>carre</w:t>
      </w:r>
      <w:r w:rsidR="0035165C" w:rsidRPr="00A124FE">
        <w:rPr>
          <w:i/>
        </w:rPr>
        <w:t>ta</w:t>
      </w:r>
      <w:proofErr w:type="spellEnd"/>
      <w:r w:rsidR="00583326">
        <w:t xml:space="preserve"> </w:t>
      </w:r>
      <w:ins w:id="7" w:author="Sarah J. Townsend" w:date="2014-06-04T17:06:00Z">
        <w:r w:rsidR="00FD6622">
          <w:t>[</w:t>
        </w:r>
      </w:ins>
      <w:r w:rsidR="00583326" w:rsidRPr="00FD6622">
        <w:rPr>
          <w:i/>
        </w:rPr>
        <w:t>The O</w:t>
      </w:r>
      <w:r w:rsidR="00510BEE" w:rsidRPr="00FD6622">
        <w:rPr>
          <w:i/>
        </w:rPr>
        <w:t>xcart</w:t>
      </w:r>
      <w:ins w:id="8" w:author="Sarah J. Townsend" w:date="2014-06-04T17:06:00Z">
        <w:r w:rsidR="00FD6622">
          <w:t>]</w:t>
        </w:r>
      </w:ins>
      <w:r w:rsidR="00510BEE">
        <w:t xml:space="preserve"> (1952), </w:t>
      </w:r>
      <w:r w:rsidR="009363C2">
        <w:t xml:space="preserve">which </w:t>
      </w:r>
      <w:r w:rsidR="00583326">
        <w:t xml:space="preserve">documents </w:t>
      </w:r>
      <w:r w:rsidR="00510BEE">
        <w:t xml:space="preserve">the plight of a rural family, who, unable to pay the mortgage on their land, migrates from the mountains to </w:t>
      </w:r>
      <w:r w:rsidR="009776D9">
        <w:t xml:space="preserve">a slum in the capital </w:t>
      </w:r>
      <w:r w:rsidR="00510BEE">
        <w:t>and then</w:t>
      </w:r>
      <w:r w:rsidR="0035307E">
        <w:t xml:space="preserve"> to New York, where their </w:t>
      </w:r>
      <w:r w:rsidR="00510BEE">
        <w:t>dreams of a better economic futur</w:t>
      </w:r>
      <w:r w:rsidR="00583326">
        <w:t xml:space="preserve">e are destroyed by the </w:t>
      </w:r>
      <w:r w:rsidR="00510BEE">
        <w:t>degradation of their traditional values in the mechanized, industrial world of the cit</w:t>
      </w:r>
      <w:r w:rsidR="00CB0236">
        <w:t>y. Similarly tragic</w:t>
      </w:r>
      <w:r w:rsidR="00583326">
        <w:t>,</w:t>
      </w:r>
      <w:r w:rsidR="00CB0236">
        <w:t xml:space="preserve"> but inventive </w:t>
      </w:r>
      <w:ins w:id="9" w:author="Sarah J. Townsend" w:date="2014-04-27T13:04:00Z">
        <w:r w:rsidR="00A27BEB">
          <w:t xml:space="preserve">in </w:t>
        </w:r>
      </w:ins>
      <w:r w:rsidR="00CB0236">
        <w:t>its use of flashbacks, lighting, and music</w:t>
      </w:r>
      <w:r w:rsidR="00583326">
        <w:t>,</w:t>
      </w:r>
      <w:r w:rsidR="00CB0236">
        <w:t xml:space="preserve"> is </w:t>
      </w:r>
      <w:proofErr w:type="spellStart"/>
      <w:r w:rsidR="00510BEE">
        <w:t>Marqués’s</w:t>
      </w:r>
      <w:proofErr w:type="spellEnd"/>
      <w:r w:rsidR="00510BEE">
        <w:t xml:space="preserve"> other most frequently staged work</w:t>
      </w:r>
      <w:r w:rsidR="0035307E">
        <w:t xml:space="preserve">, </w:t>
      </w:r>
      <w:r w:rsidR="0035307E" w:rsidRPr="0035307E">
        <w:rPr>
          <w:i/>
        </w:rPr>
        <w:t xml:space="preserve">Los soles </w:t>
      </w:r>
      <w:proofErr w:type="spellStart"/>
      <w:r w:rsidR="0035307E" w:rsidRPr="0035307E">
        <w:rPr>
          <w:i/>
        </w:rPr>
        <w:t>truncos</w:t>
      </w:r>
      <w:proofErr w:type="spellEnd"/>
      <w:r w:rsidR="0035307E">
        <w:t xml:space="preserve"> </w:t>
      </w:r>
      <w:ins w:id="10" w:author="Sarah J. Townsend" w:date="2014-06-04T17:09:00Z">
        <w:r w:rsidR="00FD6622">
          <w:t>[</w:t>
        </w:r>
      </w:ins>
      <w:r w:rsidR="0035307E" w:rsidRPr="00FD6622">
        <w:rPr>
          <w:i/>
        </w:rPr>
        <w:t>The Fanlights</w:t>
      </w:r>
      <w:ins w:id="11" w:author="Sarah J. Townsend" w:date="2014-06-04T17:09:00Z">
        <w:r w:rsidR="00FD6622">
          <w:t>]</w:t>
        </w:r>
      </w:ins>
      <w:r w:rsidR="0035307E">
        <w:t xml:space="preserve"> (1958)</w:t>
      </w:r>
      <w:r w:rsidR="00CB0236">
        <w:t xml:space="preserve">. In this </w:t>
      </w:r>
      <w:r w:rsidR="001E4576">
        <w:t xml:space="preserve">poetic and </w:t>
      </w:r>
      <w:r w:rsidR="009B71F9">
        <w:t xml:space="preserve">symbolic </w:t>
      </w:r>
      <w:r w:rsidR="00CB0236">
        <w:t xml:space="preserve">piece, three </w:t>
      </w:r>
      <w:r w:rsidR="00583326">
        <w:t xml:space="preserve">spinster sisters </w:t>
      </w:r>
      <w:r w:rsidR="00CB0236">
        <w:t>of the l</w:t>
      </w:r>
      <w:r w:rsidR="0035307E">
        <w:t>anded creole class reject conte</w:t>
      </w:r>
      <w:r w:rsidR="00583326">
        <w:t xml:space="preserve">mporary Puerto Rican society </w:t>
      </w:r>
      <w:r w:rsidR="0035307E">
        <w:t>and attempt to retain the purity of their European ancestry by secluding themselves in their dilapidated colonial home.</w:t>
      </w:r>
      <w:r w:rsidR="001E4576">
        <w:t xml:space="preserve"> When it becomes apparent </w:t>
      </w:r>
      <w:r w:rsidR="0035307E">
        <w:t>they can n</w:t>
      </w:r>
      <w:r w:rsidR="00CB0236">
        <w:t xml:space="preserve">o longer avoid contact with modernity and the </w:t>
      </w:r>
      <w:r w:rsidR="0035307E">
        <w:t xml:space="preserve">outside world, the sisters commit suicide by setting their mansion on fire.  </w:t>
      </w:r>
    </w:p>
    <w:p w14:paraId="21AB293B" w14:textId="77777777" w:rsidR="00A65EFA" w:rsidRDefault="00A65EFA" w:rsidP="00BF3885">
      <w:pPr>
        <w:spacing w:line="276" w:lineRule="auto"/>
      </w:pPr>
    </w:p>
    <w:p w14:paraId="3E59820B" w14:textId="3C593058" w:rsidR="009776D9" w:rsidRDefault="00CB0236" w:rsidP="009776D9">
      <w:pPr>
        <w:spacing w:line="276" w:lineRule="auto"/>
      </w:pPr>
      <w:r>
        <w:t xml:space="preserve">1958 marked a high point for </w:t>
      </w:r>
      <w:proofErr w:type="spellStart"/>
      <w:r>
        <w:t>Marqués</w:t>
      </w:r>
      <w:proofErr w:type="spellEnd"/>
      <w:ins w:id="12" w:author="Sarah J. Townsend" w:date="2014-06-04T17:04:00Z">
        <w:r w:rsidR="001B62B9">
          <w:t xml:space="preserve">. </w:t>
        </w:r>
      </w:ins>
      <w:r w:rsidR="00103763">
        <w:rPr>
          <w:i/>
        </w:rPr>
        <w:t>The F</w:t>
      </w:r>
      <w:r w:rsidR="009B71F9" w:rsidRPr="00103763">
        <w:rPr>
          <w:i/>
        </w:rPr>
        <w:t>anlights</w:t>
      </w:r>
      <w:r w:rsidR="009B71F9">
        <w:t xml:space="preserve"> was selected for staging a</w:t>
      </w:r>
      <w:r w:rsidR="00D65EA3">
        <w:t>t the first Puerto Rican Theatre</w:t>
      </w:r>
      <w:r w:rsidR="009B71F9">
        <w:t xml:space="preserve"> Festival, and </w:t>
      </w:r>
      <w:r>
        <w:t xml:space="preserve">he won </w:t>
      </w:r>
      <w:r w:rsidR="0035165C">
        <w:t>first prize in</w:t>
      </w:r>
      <w:r>
        <w:t xml:space="preserve"> the Puerto Rican Athenaeum literary competition in</w:t>
      </w:r>
      <w:r w:rsidR="0035165C">
        <w:t xml:space="preserve"> four genres: short story, novel, ess</w:t>
      </w:r>
      <w:r>
        <w:t>ay, and drama</w:t>
      </w:r>
      <w:r w:rsidR="0035165C">
        <w:t>.</w:t>
      </w:r>
      <w:r w:rsidR="00FD1AB6">
        <w:t xml:space="preserve"> In the 1960s, </w:t>
      </w:r>
      <w:proofErr w:type="spellStart"/>
      <w:r w:rsidR="00FD1AB6">
        <w:t>Marqués</w:t>
      </w:r>
      <w:proofErr w:type="spellEnd"/>
      <w:r w:rsidR="00FD1AB6">
        <w:t xml:space="preserve"> incorporated absurdist themes and techniques with increasing intensity in </w:t>
      </w:r>
      <w:commentRangeStart w:id="13"/>
      <w:r w:rsidR="00FD1AB6" w:rsidRPr="00A65EFA">
        <w:rPr>
          <w:i/>
        </w:rPr>
        <w:t xml:space="preserve">La casa sin </w:t>
      </w:r>
      <w:proofErr w:type="spellStart"/>
      <w:r w:rsidR="00FD1AB6" w:rsidRPr="00A65EFA">
        <w:rPr>
          <w:i/>
        </w:rPr>
        <w:t>reloj</w:t>
      </w:r>
      <w:proofErr w:type="spellEnd"/>
      <w:r w:rsidR="00FD1AB6">
        <w:t xml:space="preserve"> </w:t>
      </w:r>
      <w:r w:rsidR="00FD1AB6" w:rsidRPr="00583326">
        <w:t>(The House Without a Clock)</w:t>
      </w:r>
      <w:r w:rsidR="00FD1AB6">
        <w:t xml:space="preserve">, </w:t>
      </w:r>
      <w:proofErr w:type="spellStart"/>
      <w:r w:rsidR="001E4576">
        <w:rPr>
          <w:i/>
        </w:rPr>
        <w:t>Carnaval</w:t>
      </w:r>
      <w:proofErr w:type="spellEnd"/>
      <w:r w:rsidR="001E4576">
        <w:rPr>
          <w:i/>
        </w:rPr>
        <w:t xml:space="preserve"> </w:t>
      </w:r>
      <w:proofErr w:type="spellStart"/>
      <w:r w:rsidR="001E4576">
        <w:rPr>
          <w:i/>
        </w:rPr>
        <w:t>afuera</w:t>
      </w:r>
      <w:proofErr w:type="spellEnd"/>
      <w:r w:rsidR="001E4576">
        <w:rPr>
          <w:i/>
        </w:rPr>
        <w:t xml:space="preserve">, </w:t>
      </w:r>
      <w:proofErr w:type="spellStart"/>
      <w:r w:rsidR="001E4576">
        <w:rPr>
          <w:i/>
        </w:rPr>
        <w:t>Carna</w:t>
      </w:r>
      <w:r w:rsidR="00103763" w:rsidRPr="00A65EFA">
        <w:rPr>
          <w:i/>
        </w:rPr>
        <w:t>val</w:t>
      </w:r>
      <w:proofErr w:type="spellEnd"/>
      <w:r w:rsidR="00103763" w:rsidRPr="00A65EFA">
        <w:rPr>
          <w:i/>
        </w:rPr>
        <w:t xml:space="preserve"> </w:t>
      </w:r>
      <w:proofErr w:type="spellStart"/>
      <w:r w:rsidR="00103763" w:rsidRPr="00A65EFA">
        <w:rPr>
          <w:i/>
        </w:rPr>
        <w:t>adentro</w:t>
      </w:r>
      <w:proofErr w:type="spellEnd"/>
      <w:r w:rsidR="00FD1AB6">
        <w:t xml:space="preserve"> </w:t>
      </w:r>
      <w:r w:rsidR="00FD1AB6" w:rsidRPr="00583326">
        <w:rPr>
          <w:i/>
        </w:rPr>
        <w:t>(</w:t>
      </w:r>
      <w:r w:rsidR="009776D9" w:rsidRPr="00D65EA3">
        <w:t>Carnival Outside, Carniva</w:t>
      </w:r>
      <w:r w:rsidR="00FD1AB6" w:rsidRPr="00D65EA3">
        <w:t>l Inside</w:t>
      </w:r>
      <w:r w:rsidR="00FD1AB6" w:rsidRPr="00583326">
        <w:rPr>
          <w:i/>
        </w:rPr>
        <w:t>)</w:t>
      </w:r>
      <w:r w:rsidR="00FD1AB6">
        <w:t xml:space="preserve">, and </w:t>
      </w:r>
      <w:r w:rsidR="00103763" w:rsidRPr="00A65EFA">
        <w:rPr>
          <w:i/>
        </w:rPr>
        <w:t xml:space="preserve">El </w:t>
      </w:r>
      <w:proofErr w:type="spellStart"/>
      <w:r w:rsidR="00103763" w:rsidRPr="00A65EFA">
        <w:rPr>
          <w:i/>
        </w:rPr>
        <w:t>apartamiento</w:t>
      </w:r>
      <w:proofErr w:type="spellEnd"/>
      <w:r w:rsidR="00FD1AB6">
        <w:t xml:space="preserve"> </w:t>
      </w:r>
      <w:r w:rsidR="00FD1AB6" w:rsidRPr="00D65EA3">
        <w:t>(The Apartment)</w:t>
      </w:r>
      <w:r w:rsidR="00A65EFA">
        <w:t xml:space="preserve">. </w:t>
      </w:r>
      <w:commentRangeEnd w:id="13"/>
      <w:r w:rsidR="00AA45B4">
        <w:rPr>
          <w:rStyle w:val="CommentReference"/>
        </w:rPr>
        <w:commentReference w:id="13"/>
      </w:r>
      <w:ins w:id="14" w:author="Sarah J. Townsend" w:date="2014-04-27T13:06:00Z">
        <w:r w:rsidR="00A27BEB">
          <w:t>T</w:t>
        </w:r>
      </w:ins>
      <w:r w:rsidR="00A65EFA">
        <w:t xml:space="preserve">hese plays experiment with absurdist parable, </w:t>
      </w:r>
      <w:r w:rsidR="00A65EFA">
        <w:lastRenderedPageBreak/>
        <w:t>grotesque distortion,</w:t>
      </w:r>
      <w:r w:rsidR="00480771">
        <w:t xml:space="preserve"> and </w:t>
      </w:r>
      <w:r w:rsidR="00A65EFA">
        <w:t>ritual</w:t>
      </w:r>
      <w:r w:rsidR="009776D9">
        <w:t xml:space="preserve"> games</w:t>
      </w:r>
      <w:r w:rsidR="00A65EFA">
        <w:t xml:space="preserve">, </w:t>
      </w:r>
      <w:ins w:id="15" w:author="Sarah J. Townsend" w:date="2014-04-27T13:06:00Z">
        <w:r w:rsidR="00A27BEB">
          <w:t xml:space="preserve">yet </w:t>
        </w:r>
      </w:ins>
      <w:ins w:id="16" w:author="Sarah J. Townsend" w:date="2014-04-27T14:13:00Z">
        <w:r w:rsidR="009F77E2">
          <w:t xml:space="preserve">as in </w:t>
        </w:r>
        <w:r w:rsidR="00EB6EC8">
          <w:t>other examples of the</w:t>
        </w:r>
      </w:ins>
      <w:r w:rsidR="00A65EFA">
        <w:t xml:space="preserve"> Latin American theater of the absurd, </w:t>
      </w:r>
      <w:r w:rsidR="009776D9">
        <w:t>the absurdity of the human condi</w:t>
      </w:r>
      <w:r w:rsidR="00A65EFA">
        <w:t xml:space="preserve">tion </w:t>
      </w:r>
      <w:ins w:id="17" w:author="Sarah J. Townsend" w:date="2014-04-27T13:06:00Z">
        <w:r w:rsidR="00A27BEB">
          <w:t xml:space="preserve">they reveal </w:t>
        </w:r>
      </w:ins>
      <w:r w:rsidR="00A65EFA">
        <w:t xml:space="preserve">is </w:t>
      </w:r>
      <w:r w:rsidR="009776D9">
        <w:t xml:space="preserve">not purely existential </w:t>
      </w:r>
      <w:ins w:id="18" w:author="Sarah J. Townsend" w:date="2014-04-27T13:07:00Z">
        <w:r w:rsidR="00A27BEB">
          <w:t>but</w:t>
        </w:r>
      </w:ins>
      <w:r w:rsidR="009776D9">
        <w:t xml:space="preserve"> is </w:t>
      </w:r>
      <w:ins w:id="19" w:author="Sarah J. Townsend" w:date="2014-04-27T13:07:00Z">
        <w:r w:rsidR="00A27BEB">
          <w:t xml:space="preserve">instead </w:t>
        </w:r>
      </w:ins>
      <w:r w:rsidR="00A65EFA">
        <w:t>linked to concrete socio-political circumstances</w:t>
      </w:r>
      <w:ins w:id="20" w:author="Sarah J. Townsend" w:date="2014-04-27T14:13:00Z">
        <w:r w:rsidR="00EB6EC8">
          <w:t>—</w:t>
        </w:r>
      </w:ins>
      <w:r w:rsidR="00A65EFA">
        <w:t xml:space="preserve">in this case, the dependent commonwealth status of Puerto Rico. </w:t>
      </w:r>
      <w:r w:rsidR="009776D9">
        <w:t>It is onl</w:t>
      </w:r>
      <w:r w:rsidR="00480771">
        <w:t xml:space="preserve">y in </w:t>
      </w:r>
      <w:proofErr w:type="spellStart"/>
      <w:r w:rsidR="00480771">
        <w:t>Marqués’s</w:t>
      </w:r>
      <w:proofErr w:type="spellEnd"/>
      <w:r w:rsidR="00480771">
        <w:t xml:space="preserve"> lesser-known final works</w:t>
      </w:r>
      <w:r w:rsidR="001E4576">
        <w:t>—</w:t>
      </w:r>
      <w:r w:rsidR="009776D9">
        <w:t xml:space="preserve">biblical </w:t>
      </w:r>
      <w:r w:rsidR="009363C2">
        <w:t>parables</w:t>
      </w:r>
      <w:r w:rsidR="001E4576">
        <w:t>—</w:t>
      </w:r>
      <w:r w:rsidR="009363C2">
        <w:t>that</w:t>
      </w:r>
      <w:r w:rsidR="001E4576">
        <w:t xml:space="preserve"> his</w:t>
      </w:r>
      <w:r w:rsidR="009776D9">
        <w:t xml:space="preserve"> nati</w:t>
      </w:r>
      <w:r w:rsidR="00DE376B">
        <w:t xml:space="preserve">onalist stance </w:t>
      </w:r>
      <w:ins w:id="21" w:author="Sarah J. Townsend" w:date="2014-04-27T13:07:00Z">
        <w:r w:rsidR="00A27BEB">
          <w:t>becomes</w:t>
        </w:r>
      </w:ins>
      <w:r w:rsidR="00DE376B">
        <w:t xml:space="preserve"> difficult to discern.</w:t>
      </w:r>
    </w:p>
    <w:p w14:paraId="0ADEB006" w14:textId="77777777" w:rsidR="00671200" w:rsidRDefault="00671200" w:rsidP="00BF3885">
      <w:pPr>
        <w:spacing w:line="276" w:lineRule="auto"/>
      </w:pPr>
    </w:p>
    <w:p w14:paraId="1C13895C" w14:textId="1392E546" w:rsidR="00BF3885" w:rsidRDefault="00A55AD7" w:rsidP="00BF3885">
      <w:pPr>
        <w:spacing w:line="276" w:lineRule="auto"/>
      </w:pPr>
      <w:proofErr w:type="spellStart"/>
      <w:r>
        <w:t>M</w:t>
      </w:r>
      <w:r w:rsidR="002A50F7">
        <w:t>arqués</w:t>
      </w:r>
      <w:proofErr w:type="spellEnd"/>
      <w:r w:rsidR="002A50F7">
        <w:t xml:space="preserve"> experimented with literary techniques and </w:t>
      </w:r>
      <w:proofErr w:type="gramStart"/>
      <w:r w:rsidR="002A50F7">
        <w:t>stage craft</w:t>
      </w:r>
      <w:proofErr w:type="gramEnd"/>
      <w:r w:rsidR="002A50F7">
        <w:t xml:space="preserve"> </w:t>
      </w:r>
      <w:r>
        <w:t xml:space="preserve">to communicate his </w:t>
      </w:r>
      <w:r w:rsidR="00480771">
        <w:t xml:space="preserve">nostalgia for an idealized rural lifestyle and his </w:t>
      </w:r>
      <w:r>
        <w:t>consternation with the economic and soc</w:t>
      </w:r>
      <w:r w:rsidR="009363C2">
        <w:t>ial dislocation produced by United States imperialism</w:t>
      </w:r>
      <w:r w:rsidR="00480771">
        <w:t xml:space="preserve">. </w:t>
      </w:r>
      <w:r>
        <w:t xml:space="preserve">From </w:t>
      </w:r>
      <w:r w:rsidR="003A706B">
        <w:t xml:space="preserve">allegory, pantomime, naturalistic-realism, tragedy, </w:t>
      </w:r>
      <w:r w:rsidR="009363C2">
        <w:t xml:space="preserve">expressionism, </w:t>
      </w:r>
      <w:r w:rsidR="003A706B">
        <w:t>t</w:t>
      </w:r>
      <w:r>
        <w:t xml:space="preserve">heater of the absurd to </w:t>
      </w:r>
      <w:r w:rsidR="003A706B">
        <w:t>historical drama</w:t>
      </w:r>
      <w:r w:rsidR="00B126D6">
        <w:t xml:space="preserve">, </w:t>
      </w:r>
      <w:proofErr w:type="spellStart"/>
      <w:r w:rsidR="00B126D6">
        <w:t>Marqués</w:t>
      </w:r>
      <w:proofErr w:type="spellEnd"/>
      <w:r w:rsidR="00B126D6">
        <w:t xml:space="preserve"> never ceased to</w:t>
      </w:r>
      <w:r>
        <w:t xml:space="preserve"> reh</w:t>
      </w:r>
      <w:r w:rsidR="00B126D6">
        <w:t xml:space="preserve">earse dramatic styles. </w:t>
      </w:r>
      <w:r w:rsidR="00480771">
        <w:t>A cultural traditionalist and formal innovator,</w:t>
      </w:r>
      <w:r w:rsidR="00A124FE">
        <w:t xml:space="preserve"> </w:t>
      </w:r>
      <w:r>
        <w:t xml:space="preserve">he </w:t>
      </w:r>
      <w:r w:rsidR="009B71F9">
        <w:t>advanced</w:t>
      </w:r>
      <w:r w:rsidR="00F76518">
        <w:t xml:space="preserve"> the</w:t>
      </w:r>
      <w:r>
        <w:t xml:space="preserve"> technical standards of poetry and prose on his island</w:t>
      </w:r>
      <w:r w:rsidR="006337BA">
        <w:t xml:space="preserve"> and </w:t>
      </w:r>
      <w:r w:rsidR="00AE7213">
        <w:t xml:space="preserve">embodied a modern </w:t>
      </w:r>
      <w:ins w:id="22" w:author="Sarah J. Townsend" w:date="2014-04-27T13:08:00Z">
        <w:r w:rsidR="0083517B">
          <w:t xml:space="preserve">notion of </w:t>
        </w:r>
      </w:ins>
      <w:r w:rsidR="00AE7213">
        <w:t>professionalism in Puerto Rican theatre and letters.</w:t>
      </w:r>
    </w:p>
    <w:p w14:paraId="34894439" w14:textId="77777777" w:rsidR="00443F4C" w:rsidRDefault="00443F4C">
      <w:pPr>
        <w:rPr>
          <w:ins w:id="23" w:author="Sarah J. Townsend" w:date="2014-06-11T12:33:00Z"/>
        </w:rPr>
      </w:pPr>
    </w:p>
    <w:p w14:paraId="33B07084" w14:textId="77777777" w:rsidR="00B05196" w:rsidRDefault="00B05196"/>
    <w:p w14:paraId="110B0238" w14:textId="77777777" w:rsidR="00BC76DF" w:rsidRPr="00DE5CFD" w:rsidRDefault="001C1C3D">
      <w:pPr>
        <w:rPr>
          <w:b/>
        </w:rPr>
      </w:pPr>
      <w:r w:rsidRPr="00DE5CFD">
        <w:rPr>
          <w:b/>
        </w:rPr>
        <w:t>List of Works</w:t>
      </w:r>
    </w:p>
    <w:p w14:paraId="04CDF12E" w14:textId="77777777" w:rsidR="007B1D2B" w:rsidRDefault="007B1D2B" w:rsidP="001C1C3D"/>
    <w:p w14:paraId="6BAA179F" w14:textId="77777777" w:rsidR="00AF2B00" w:rsidRPr="00C2125A" w:rsidRDefault="00FF69BE" w:rsidP="001C1C3D">
      <w:proofErr w:type="spellStart"/>
      <w:r>
        <w:t>Marqués</w:t>
      </w:r>
      <w:proofErr w:type="spellEnd"/>
      <w:r>
        <w:t xml:space="preserve">, René. </w:t>
      </w:r>
      <w:proofErr w:type="gramStart"/>
      <w:r>
        <w:t>(1970</w:t>
      </w:r>
      <w:r w:rsidR="00345AAD">
        <w:t>-71</w:t>
      </w:r>
      <w:r w:rsidRPr="00345AAD">
        <w:t>)</w:t>
      </w:r>
      <w:r w:rsidRPr="00345AAD">
        <w:rPr>
          <w:i/>
        </w:rPr>
        <w:t xml:space="preserve"> </w:t>
      </w:r>
      <w:proofErr w:type="spellStart"/>
      <w:r w:rsidR="00345AAD" w:rsidRPr="00345AAD">
        <w:rPr>
          <w:i/>
        </w:rPr>
        <w:t>T</w:t>
      </w:r>
      <w:r w:rsidR="00C2125A">
        <w:rPr>
          <w:i/>
        </w:rPr>
        <w:t>eatro</w:t>
      </w:r>
      <w:proofErr w:type="spellEnd"/>
      <w:r w:rsidR="00C2125A">
        <w:rPr>
          <w:i/>
        </w:rPr>
        <w:t>.</w:t>
      </w:r>
      <w:proofErr w:type="gramEnd"/>
      <w:r w:rsidR="00C2125A">
        <w:rPr>
          <w:i/>
        </w:rPr>
        <w:t xml:space="preserve"> </w:t>
      </w:r>
      <w:proofErr w:type="spellStart"/>
      <w:r w:rsidR="00C2125A">
        <w:rPr>
          <w:i/>
        </w:rPr>
        <w:t>T</w:t>
      </w:r>
      <w:r w:rsidR="00345AAD" w:rsidRPr="00345AAD">
        <w:rPr>
          <w:i/>
        </w:rPr>
        <w:t>omo</w:t>
      </w:r>
      <w:proofErr w:type="spellEnd"/>
      <w:r w:rsidR="00C2125A">
        <w:rPr>
          <w:i/>
        </w:rPr>
        <w:t xml:space="preserve">. 1. Los soles </w:t>
      </w:r>
      <w:proofErr w:type="spellStart"/>
      <w:r w:rsidR="00C2125A">
        <w:rPr>
          <w:i/>
        </w:rPr>
        <w:t>truncos</w:t>
      </w:r>
      <w:proofErr w:type="spellEnd"/>
      <w:r w:rsidR="00C2125A">
        <w:rPr>
          <w:i/>
        </w:rPr>
        <w:t xml:space="preserve">; Un </w:t>
      </w:r>
      <w:proofErr w:type="spellStart"/>
      <w:r w:rsidR="00C2125A">
        <w:rPr>
          <w:i/>
        </w:rPr>
        <w:t>niño</w:t>
      </w:r>
      <w:proofErr w:type="spellEnd"/>
      <w:r w:rsidR="00C2125A">
        <w:rPr>
          <w:i/>
        </w:rPr>
        <w:t xml:space="preserve"> </w:t>
      </w:r>
      <w:proofErr w:type="spellStart"/>
      <w:r w:rsidR="00C2125A">
        <w:rPr>
          <w:i/>
        </w:rPr>
        <w:t>azul</w:t>
      </w:r>
      <w:proofErr w:type="spellEnd"/>
      <w:r w:rsidR="00C2125A">
        <w:rPr>
          <w:i/>
        </w:rPr>
        <w:t xml:space="preserve"> </w:t>
      </w:r>
      <w:proofErr w:type="spellStart"/>
      <w:r w:rsidR="00C2125A">
        <w:rPr>
          <w:i/>
        </w:rPr>
        <w:t>para</w:t>
      </w:r>
      <w:proofErr w:type="spellEnd"/>
      <w:r w:rsidR="00C2125A">
        <w:rPr>
          <w:i/>
        </w:rPr>
        <w:t xml:space="preserve"> </w:t>
      </w:r>
      <w:proofErr w:type="spellStart"/>
      <w:r w:rsidR="00C2125A">
        <w:rPr>
          <w:i/>
        </w:rPr>
        <w:t>esa</w:t>
      </w:r>
      <w:proofErr w:type="spellEnd"/>
      <w:r w:rsidR="00C2125A">
        <w:rPr>
          <w:i/>
        </w:rPr>
        <w:t xml:space="preserve"> </w:t>
      </w:r>
      <w:proofErr w:type="spellStart"/>
      <w:r w:rsidR="00C2125A">
        <w:rPr>
          <w:i/>
        </w:rPr>
        <w:t>sombra</w:t>
      </w:r>
      <w:proofErr w:type="spellEnd"/>
      <w:proofErr w:type="gramStart"/>
      <w:r w:rsidR="00345AAD" w:rsidRPr="00345AAD">
        <w:rPr>
          <w:i/>
        </w:rPr>
        <w:t>;</w:t>
      </w:r>
      <w:proofErr w:type="gramEnd"/>
      <w:r w:rsidR="00345AAD" w:rsidRPr="00345AAD">
        <w:rPr>
          <w:i/>
        </w:rPr>
        <w:t xml:space="preserve"> La </w:t>
      </w:r>
      <w:proofErr w:type="spellStart"/>
      <w:r w:rsidR="00345AAD" w:rsidRPr="00345AAD">
        <w:rPr>
          <w:i/>
        </w:rPr>
        <w:t>muerte</w:t>
      </w:r>
      <w:proofErr w:type="spellEnd"/>
      <w:r w:rsidR="00345AAD" w:rsidRPr="00345AAD">
        <w:rPr>
          <w:i/>
        </w:rPr>
        <w:t xml:space="preserve"> no </w:t>
      </w:r>
      <w:proofErr w:type="spellStart"/>
      <w:r w:rsidR="00345AAD" w:rsidRPr="00345AAD">
        <w:rPr>
          <w:i/>
        </w:rPr>
        <w:t>entrará</w:t>
      </w:r>
      <w:proofErr w:type="spellEnd"/>
      <w:r w:rsidR="00345AAD" w:rsidRPr="00345AAD">
        <w:rPr>
          <w:i/>
        </w:rPr>
        <w:t xml:space="preserve"> en </w:t>
      </w:r>
      <w:proofErr w:type="spellStart"/>
      <w:r w:rsidR="00345AAD" w:rsidRPr="00345AAD">
        <w:rPr>
          <w:i/>
        </w:rPr>
        <w:t>palacio</w:t>
      </w:r>
      <w:proofErr w:type="spellEnd"/>
      <w:r w:rsidR="00345AAD" w:rsidRPr="00345AAD">
        <w:rPr>
          <w:i/>
        </w:rPr>
        <w:t xml:space="preserve">. </w:t>
      </w:r>
      <w:proofErr w:type="spellStart"/>
      <w:r w:rsidR="00345AAD" w:rsidRPr="00345AAD">
        <w:rPr>
          <w:i/>
        </w:rPr>
        <w:t>Tomo</w:t>
      </w:r>
      <w:proofErr w:type="spellEnd"/>
      <w:r w:rsidR="00345AAD" w:rsidRPr="00345AAD">
        <w:rPr>
          <w:i/>
        </w:rPr>
        <w:t xml:space="preserve"> 2. </w:t>
      </w:r>
      <w:proofErr w:type="gramStart"/>
      <w:r w:rsidR="00345AAD" w:rsidRPr="00345AAD">
        <w:rPr>
          <w:i/>
        </w:rPr>
        <w:t xml:space="preserve">El hombre y </w:t>
      </w:r>
      <w:proofErr w:type="spellStart"/>
      <w:r w:rsidR="00345AAD" w:rsidRPr="00345AAD">
        <w:rPr>
          <w:i/>
        </w:rPr>
        <w:t>sus</w:t>
      </w:r>
      <w:proofErr w:type="spellEnd"/>
      <w:r w:rsidR="00345AAD" w:rsidRPr="00345AAD">
        <w:rPr>
          <w:i/>
        </w:rPr>
        <w:t xml:space="preserve"> </w:t>
      </w:r>
      <w:proofErr w:type="spellStart"/>
      <w:r w:rsidR="00345AAD" w:rsidRPr="00345AAD">
        <w:rPr>
          <w:i/>
        </w:rPr>
        <w:t>sue</w:t>
      </w:r>
      <w:r w:rsidR="00C2125A">
        <w:rPr>
          <w:i/>
        </w:rPr>
        <w:t>ños</w:t>
      </w:r>
      <w:proofErr w:type="spellEnd"/>
      <w:r w:rsidR="00345AAD" w:rsidRPr="00345AAD">
        <w:rPr>
          <w:i/>
        </w:rPr>
        <w:t>; El sol y los Mac Donald.</w:t>
      </w:r>
      <w:proofErr w:type="gramEnd"/>
      <w:r w:rsidR="00345AAD" w:rsidRPr="00345AAD">
        <w:rPr>
          <w:i/>
        </w:rPr>
        <w:t xml:space="preserve"> </w:t>
      </w:r>
      <w:proofErr w:type="spellStart"/>
      <w:r w:rsidR="00345AAD" w:rsidRPr="00345AAD">
        <w:rPr>
          <w:i/>
        </w:rPr>
        <w:t>Tomo</w:t>
      </w:r>
      <w:proofErr w:type="spellEnd"/>
      <w:r w:rsidR="00345AAD" w:rsidRPr="00345AAD">
        <w:rPr>
          <w:i/>
        </w:rPr>
        <w:t xml:space="preserve"> </w:t>
      </w:r>
      <w:r w:rsidR="00C2125A">
        <w:rPr>
          <w:i/>
        </w:rPr>
        <w:t xml:space="preserve">3. La casa sin </w:t>
      </w:r>
      <w:proofErr w:type="spellStart"/>
      <w:r w:rsidR="00C2125A">
        <w:rPr>
          <w:i/>
        </w:rPr>
        <w:t>reloj</w:t>
      </w:r>
      <w:proofErr w:type="spellEnd"/>
      <w:r w:rsidR="00345AAD" w:rsidRPr="00345AAD">
        <w:rPr>
          <w:i/>
        </w:rPr>
        <w:t xml:space="preserve">; El </w:t>
      </w:r>
      <w:proofErr w:type="spellStart"/>
      <w:r w:rsidR="00345AAD" w:rsidRPr="00345AAD">
        <w:rPr>
          <w:i/>
        </w:rPr>
        <w:t>apartamiento</w:t>
      </w:r>
      <w:proofErr w:type="spellEnd"/>
      <w:r w:rsidRPr="00345AAD">
        <w:rPr>
          <w:i/>
        </w:rPr>
        <w:t xml:space="preserve">. </w:t>
      </w:r>
      <w:r w:rsidRPr="00C2125A">
        <w:t xml:space="preserve">Río </w:t>
      </w:r>
      <w:proofErr w:type="spellStart"/>
      <w:r w:rsidRPr="00C2125A">
        <w:t>Piedras</w:t>
      </w:r>
      <w:proofErr w:type="spellEnd"/>
      <w:r w:rsidRPr="00C2125A">
        <w:t>: Editorial Cultural.</w:t>
      </w:r>
    </w:p>
    <w:p w14:paraId="0F5EDC24" w14:textId="77777777" w:rsidR="00AE6CFD" w:rsidRDefault="00AE6CFD" w:rsidP="001C1C3D">
      <w:pPr>
        <w:rPr>
          <w:ins w:id="24" w:author="Sarah J. Townsend" w:date="2014-06-04T17:11:00Z"/>
        </w:rPr>
      </w:pPr>
    </w:p>
    <w:p w14:paraId="0899010D" w14:textId="709720BC" w:rsidR="00373BB4" w:rsidRDefault="004F1195" w:rsidP="00373BB4">
      <w:pPr>
        <w:rPr>
          <w:ins w:id="25" w:author="Sarah J. Townsend" w:date="2014-06-11T12:27:00Z"/>
        </w:rPr>
      </w:pPr>
      <w:ins w:id="26" w:author="Sarah J. Townsend" w:date="2014-06-04T17:11:00Z">
        <w:r>
          <w:t xml:space="preserve"> </w:t>
        </w:r>
      </w:ins>
      <w:ins w:id="27" w:author="Sarah J. Townsend" w:date="2014-06-11T12:23:00Z">
        <w:r w:rsidR="00AE6CFD">
          <w:t xml:space="preserve">--------- </w:t>
        </w:r>
      </w:ins>
      <w:ins w:id="28" w:author="Sarah J. Townsend" w:date="2014-06-04T17:11:00Z">
        <w:r w:rsidR="00AE6CFD">
          <w:t>(1969</w:t>
        </w:r>
        <w:r>
          <w:t xml:space="preserve">) </w:t>
        </w:r>
      </w:ins>
      <w:ins w:id="29" w:author="Sarah J. Townsend" w:date="2014-06-11T12:26:00Z">
        <w:r w:rsidR="00AE6CFD">
          <w:rPr>
            <w:i/>
          </w:rPr>
          <w:t xml:space="preserve">The Oxcart, </w:t>
        </w:r>
      </w:ins>
      <w:ins w:id="30" w:author="Sarah J. Townsend" w:date="2014-06-11T12:27:00Z">
        <w:r w:rsidR="00AE6CFD">
          <w:t>t</w:t>
        </w:r>
      </w:ins>
      <w:ins w:id="31" w:author="Sarah J. Townsend" w:date="2014-06-10T16:28:00Z">
        <w:r w:rsidR="00350E3C">
          <w:t>rans</w:t>
        </w:r>
        <w:r w:rsidR="00AE6CFD">
          <w:t>.</w:t>
        </w:r>
      </w:ins>
      <w:ins w:id="32" w:author="Sarah J. Townsend" w:date="2014-06-11T12:22:00Z">
        <w:r w:rsidR="00AE6CFD">
          <w:t xml:space="preserve"> Charles </w:t>
        </w:r>
        <w:proofErr w:type="spellStart"/>
        <w:r w:rsidR="00AE6CFD">
          <w:t>Pilditch</w:t>
        </w:r>
      </w:ins>
      <w:proofErr w:type="spellEnd"/>
      <w:ins w:id="33" w:author="Sarah J. Townsend" w:date="2014-06-10T16:28:00Z">
        <w:r w:rsidR="00AE6CFD">
          <w:t xml:space="preserve">, </w:t>
        </w:r>
        <w:proofErr w:type="gramStart"/>
        <w:r w:rsidR="00AE6CFD">
          <w:t>New</w:t>
        </w:r>
        <w:proofErr w:type="gramEnd"/>
        <w:r w:rsidR="00AE6CFD">
          <w:t xml:space="preserve"> York: Scribner</w:t>
        </w:r>
        <w:r w:rsidR="00FB3FB7">
          <w:t>.</w:t>
        </w:r>
      </w:ins>
    </w:p>
    <w:p w14:paraId="6BF6DE13" w14:textId="77777777" w:rsidR="00AE6CFD" w:rsidRDefault="00AE6CFD" w:rsidP="00373BB4">
      <w:pPr>
        <w:rPr>
          <w:ins w:id="34" w:author="Sarah J. Townsend" w:date="2014-06-11T12:27:00Z"/>
        </w:rPr>
      </w:pPr>
    </w:p>
    <w:p w14:paraId="78B267B9" w14:textId="6479F8D6" w:rsidR="00AE6CFD" w:rsidRDefault="00AE6CFD" w:rsidP="00373BB4">
      <w:pPr>
        <w:rPr>
          <w:ins w:id="35" w:author="Sarah J. Townsend" w:date="2014-06-04T17:14:00Z"/>
        </w:rPr>
      </w:pPr>
      <w:ins w:id="36" w:author="Sarah J. Townsend" w:date="2014-06-11T12:27:00Z">
        <w:r>
          <w:t xml:space="preserve">---------- (1971) </w:t>
        </w:r>
        <w:r>
          <w:rPr>
            <w:i/>
          </w:rPr>
          <w:t>The Fanlights</w:t>
        </w:r>
      </w:ins>
      <w:ins w:id="37" w:author="Sarah J. Townsend" w:date="2014-06-11T12:28:00Z">
        <w:r>
          <w:t>,</w:t>
        </w:r>
      </w:ins>
      <w:ins w:id="38" w:author="Sarah J. Townsend" w:date="2014-06-11T12:27:00Z">
        <w:r>
          <w:rPr>
            <w:i/>
          </w:rPr>
          <w:t xml:space="preserve"> </w:t>
        </w:r>
        <w:r>
          <w:t xml:space="preserve">trans. Richard John </w:t>
        </w:r>
        <w:proofErr w:type="spellStart"/>
        <w:r>
          <w:t>Wiezell</w:t>
        </w:r>
        <w:proofErr w:type="spellEnd"/>
        <w:r>
          <w:t xml:space="preserve"> in </w:t>
        </w:r>
        <w:r>
          <w:rPr>
            <w:i/>
          </w:rPr>
          <w:t>The Modern Stage in Latin America</w:t>
        </w:r>
        <w:r>
          <w:t xml:space="preserve">, ed. George W. </w:t>
        </w:r>
        <w:proofErr w:type="spellStart"/>
        <w:r>
          <w:t>Woodyard</w:t>
        </w:r>
        <w:proofErr w:type="spellEnd"/>
        <w:r>
          <w:t xml:space="preserve">, New York: Dutton.  </w:t>
        </w:r>
      </w:ins>
    </w:p>
    <w:p w14:paraId="672BB111" w14:textId="77777777" w:rsidR="004F1195" w:rsidRDefault="004F1195" w:rsidP="004F1195">
      <w:pPr>
        <w:rPr>
          <w:ins w:id="39" w:author="Sarah J. Townsend" w:date="2014-06-04T17:11:00Z"/>
        </w:rPr>
      </w:pPr>
    </w:p>
    <w:p w14:paraId="51F574F2" w14:textId="7B87D7C4" w:rsidR="004F1195" w:rsidRDefault="00AE6CFD" w:rsidP="004F1195">
      <w:pPr>
        <w:rPr>
          <w:ins w:id="40" w:author="Sarah J. Townsend" w:date="2014-06-11T12:29:00Z"/>
        </w:rPr>
      </w:pPr>
      <w:ins w:id="41" w:author="Sarah J. Townsend" w:date="2014-06-04T17:11:00Z">
        <w:r>
          <w:t>---------</w:t>
        </w:r>
        <w:r w:rsidR="004F1195">
          <w:t xml:space="preserve"> (1971) </w:t>
        </w:r>
        <w:proofErr w:type="spellStart"/>
        <w:r w:rsidR="004F1195" w:rsidRPr="00AF2B00">
          <w:rPr>
            <w:i/>
          </w:rPr>
          <w:t>Carnaval</w:t>
        </w:r>
        <w:proofErr w:type="spellEnd"/>
        <w:r w:rsidR="004F1195" w:rsidRPr="00AF2B00">
          <w:rPr>
            <w:i/>
          </w:rPr>
          <w:t xml:space="preserve"> </w:t>
        </w:r>
        <w:proofErr w:type="spellStart"/>
        <w:r w:rsidR="004F1195" w:rsidRPr="00AF2B00">
          <w:rPr>
            <w:i/>
          </w:rPr>
          <w:t>afuera</w:t>
        </w:r>
        <w:proofErr w:type="spellEnd"/>
        <w:r w:rsidR="004F1195" w:rsidRPr="00AF2B00">
          <w:rPr>
            <w:i/>
          </w:rPr>
          <w:t xml:space="preserve">, </w:t>
        </w:r>
        <w:proofErr w:type="spellStart"/>
        <w:r w:rsidR="004F1195">
          <w:rPr>
            <w:i/>
          </w:rPr>
          <w:t>carna</w:t>
        </w:r>
        <w:r w:rsidR="004F1195" w:rsidRPr="00AF2B00">
          <w:rPr>
            <w:i/>
          </w:rPr>
          <w:t>val</w:t>
        </w:r>
        <w:proofErr w:type="spellEnd"/>
        <w:r w:rsidR="004F1195" w:rsidRPr="00AF2B00">
          <w:rPr>
            <w:i/>
          </w:rPr>
          <w:t xml:space="preserve"> </w:t>
        </w:r>
        <w:proofErr w:type="spellStart"/>
        <w:r w:rsidR="004F1195" w:rsidRPr="00AF2B00">
          <w:rPr>
            <w:i/>
          </w:rPr>
          <w:t>adentro</w:t>
        </w:r>
      </w:ins>
      <w:proofErr w:type="spellEnd"/>
      <w:ins w:id="42" w:author="Sarah J. Townsend" w:date="2014-06-10T17:30:00Z">
        <w:r w:rsidR="00350E3C">
          <w:rPr>
            <w:i/>
          </w:rPr>
          <w:t>,</w:t>
        </w:r>
      </w:ins>
      <w:ins w:id="43" w:author="Sarah J. Townsend" w:date="2014-06-04T17:11:00Z">
        <w:r w:rsidR="004F1195">
          <w:t xml:space="preserve"> Río </w:t>
        </w:r>
        <w:proofErr w:type="spellStart"/>
        <w:r w:rsidR="004F1195">
          <w:t>Piedras</w:t>
        </w:r>
        <w:proofErr w:type="spellEnd"/>
        <w:r w:rsidR="004F1195">
          <w:t xml:space="preserve">: </w:t>
        </w:r>
        <w:proofErr w:type="spellStart"/>
        <w:r w:rsidR="004F1195">
          <w:t>Antillana</w:t>
        </w:r>
        <w:proofErr w:type="spellEnd"/>
        <w:r w:rsidR="004F1195">
          <w:t xml:space="preserve">. </w:t>
        </w:r>
      </w:ins>
    </w:p>
    <w:p w14:paraId="36EAF562" w14:textId="77777777" w:rsidR="00BF7A43" w:rsidRDefault="00BF7A43" w:rsidP="004F1195">
      <w:pPr>
        <w:rPr>
          <w:ins w:id="44" w:author="Sarah J. Townsend" w:date="2014-06-11T12:29:00Z"/>
        </w:rPr>
      </w:pPr>
    </w:p>
    <w:p w14:paraId="6171F779" w14:textId="2A4EE58F" w:rsidR="00BF7A43" w:rsidRDefault="00BF7A43" w:rsidP="004F1195">
      <w:pPr>
        <w:rPr>
          <w:ins w:id="45" w:author="Sarah J. Townsend" w:date="2014-06-11T12:38:00Z"/>
        </w:rPr>
      </w:pPr>
      <w:ins w:id="46" w:author="Sarah J. Townsend" w:date="2014-06-11T12:29:00Z">
        <w:r>
          <w:t xml:space="preserve">--------- (1976) </w:t>
        </w:r>
      </w:ins>
      <w:ins w:id="47" w:author="Sarah J. Townsend" w:date="2014-06-11T12:30:00Z">
        <w:r>
          <w:rPr>
            <w:i/>
          </w:rPr>
          <w:t>The Docile Puerto Rican: Essays</w:t>
        </w:r>
        <w:r>
          <w:t xml:space="preserve">, trans. Barbara </w:t>
        </w:r>
        <w:proofErr w:type="spellStart"/>
        <w:r>
          <w:t>Bockus</w:t>
        </w:r>
        <w:proofErr w:type="spellEnd"/>
        <w:r>
          <w:t xml:space="preserve"> Aponte, Philadelphia: Temple University Press.</w:t>
        </w:r>
      </w:ins>
    </w:p>
    <w:p w14:paraId="7B5B68B7" w14:textId="77777777" w:rsidR="009F57CC" w:rsidRDefault="009F57CC" w:rsidP="004F1195">
      <w:pPr>
        <w:rPr>
          <w:ins w:id="48" w:author="Sarah J. Townsend" w:date="2014-06-11T12:38:00Z"/>
        </w:rPr>
      </w:pPr>
    </w:p>
    <w:p w14:paraId="7CCD2325" w14:textId="5AA9A162" w:rsidR="009F57CC" w:rsidRPr="009F57CC" w:rsidRDefault="009F57CC" w:rsidP="004F1195">
      <w:pPr>
        <w:rPr>
          <w:ins w:id="49" w:author="Sarah J. Townsend" w:date="2014-06-04T17:11:00Z"/>
        </w:rPr>
      </w:pPr>
      <w:ins w:id="50" w:author="Sarah J. Townsend" w:date="2014-06-11T12:38:00Z">
        <w:r>
          <w:t xml:space="preserve">--------- (1983) </w:t>
        </w:r>
        <w:r>
          <w:rPr>
            <w:i/>
          </w:rPr>
          <w:t xml:space="preserve">The Look </w:t>
        </w:r>
        <w:r>
          <w:t xml:space="preserve">(translation of novel </w:t>
        </w:r>
        <w:r>
          <w:rPr>
            <w:i/>
          </w:rPr>
          <w:t xml:space="preserve">La </w:t>
        </w:r>
        <w:proofErr w:type="spellStart"/>
        <w:r>
          <w:rPr>
            <w:i/>
          </w:rPr>
          <w:t>mirada</w:t>
        </w:r>
        <w:proofErr w:type="spellEnd"/>
        <w:r>
          <w:t xml:space="preserve">), trans. Charles </w:t>
        </w:r>
        <w:proofErr w:type="spellStart"/>
        <w:r w:rsidR="00B4628A">
          <w:t>Pilditch</w:t>
        </w:r>
        <w:proofErr w:type="spellEnd"/>
        <w:r w:rsidR="00B4628A">
          <w:t xml:space="preserve">, New York: </w:t>
        </w:r>
        <w:proofErr w:type="spellStart"/>
        <w:r w:rsidR="00B4628A">
          <w:t>Senda</w:t>
        </w:r>
        <w:proofErr w:type="spellEnd"/>
        <w:r w:rsidR="00B4628A">
          <w:t xml:space="preserve"> Nueva de</w:t>
        </w:r>
        <w:r>
          <w:t xml:space="preserve"> </w:t>
        </w:r>
        <w:bookmarkStart w:id="51" w:name="_GoBack"/>
        <w:bookmarkEnd w:id="51"/>
        <w:proofErr w:type="spellStart"/>
        <w:r>
          <w:t>Ediciones</w:t>
        </w:r>
        <w:proofErr w:type="spellEnd"/>
        <w:r>
          <w:t xml:space="preserve">. </w:t>
        </w:r>
      </w:ins>
    </w:p>
    <w:p w14:paraId="4971840B" w14:textId="77777777" w:rsidR="004F1195" w:rsidRDefault="004F1195" w:rsidP="004F1195">
      <w:pPr>
        <w:rPr>
          <w:ins w:id="52" w:author="Sarah J. Townsend" w:date="2014-06-04T17:11:00Z"/>
        </w:rPr>
      </w:pPr>
    </w:p>
    <w:p w14:paraId="32E7516D" w14:textId="77777777" w:rsidR="001C1C3D" w:rsidRDefault="001C1C3D" w:rsidP="001C1C3D"/>
    <w:p w14:paraId="6F2BA0C8" w14:textId="77777777" w:rsidR="001C1C3D" w:rsidRPr="00DE5CFD" w:rsidRDefault="001C1C3D" w:rsidP="001C1C3D">
      <w:pPr>
        <w:rPr>
          <w:b/>
        </w:rPr>
      </w:pPr>
      <w:r w:rsidRPr="00DE5CFD">
        <w:rPr>
          <w:b/>
        </w:rPr>
        <w:t>Further Reading</w:t>
      </w:r>
    </w:p>
    <w:p w14:paraId="77C3FEDB" w14:textId="77777777" w:rsidR="00BC76DF" w:rsidRDefault="00BC76DF"/>
    <w:p w14:paraId="35150E79" w14:textId="77777777" w:rsidR="0054534E" w:rsidRDefault="00D65EA3">
      <w:proofErr w:type="spellStart"/>
      <w:r>
        <w:t>Díaz</w:t>
      </w:r>
      <w:proofErr w:type="spellEnd"/>
      <w:r>
        <w:t xml:space="preserve">, </w:t>
      </w:r>
      <w:proofErr w:type="spellStart"/>
      <w:r>
        <w:t>Quiñ</w:t>
      </w:r>
      <w:r w:rsidR="001C1C3D">
        <w:t>ones</w:t>
      </w:r>
      <w:proofErr w:type="spellEnd"/>
      <w:r w:rsidR="001C1C3D">
        <w:t xml:space="preserve">, </w:t>
      </w:r>
      <w:proofErr w:type="spellStart"/>
      <w:r w:rsidR="001C1C3D">
        <w:t>A</w:t>
      </w:r>
      <w:r>
        <w:t>rcadio</w:t>
      </w:r>
      <w:proofErr w:type="spellEnd"/>
      <w:r w:rsidR="001C1C3D">
        <w:t>.</w:t>
      </w:r>
      <w:r w:rsidR="00AF2B00">
        <w:t xml:space="preserve"> </w:t>
      </w:r>
      <w:r w:rsidR="0054534E">
        <w:t xml:space="preserve">(1982) </w:t>
      </w:r>
      <w:r w:rsidR="0054534E" w:rsidRPr="009363C2">
        <w:rPr>
          <w:i/>
        </w:rPr>
        <w:t xml:space="preserve">El </w:t>
      </w:r>
      <w:proofErr w:type="spellStart"/>
      <w:r w:rsidR="0054534E" w:rsidRPr="009363C2">
        <w:rPr>
          <w:i/>
        </w:rPr>
        <w:t>almuerzo</w:t>
      </w:r>
      <w:proofErr w:type="spellEnd"/>
      <w:r w:rsidR="0054534E" w:rsidRPr="009363C2">
        <w:rPr>
          <w:i/>
        </w:rPr>
        <w:t xml:space="preserve"> en la </w:t>
      </w:r>
      <w:proofErr w:type="spellStart"/>
      <w:r w:rsidR="0054534E" w:rsidRPr="009363C2">
        <w:rPr>
          <w:i/>
        </w:rPr>
        <w:t>hierba</w:t>
      </w:r>
      <w:proofErr w:type="spellEnd"/>
      <w:r w:rsidR="001C1C3D">
        <w:t xml:space="preserve">, </w:t>
      </w:r>
      <w:r w:rsidR="0054534E">
        <w:t xml:space="preserve">Río </w:t>
      </w:r>
      <w:proofErr w:type="spellStart"/>
      <w:r w:rsidR="0054534E">
        <w:t>Piedras</w:t>
      </w:r>
      <w:proofErr w:type="spellEnd"/>
      <w:r w:rsidR="0054534E">
        <w:t xml:space="preserve">: Ed. </w:t>
      </w:r>
      <w:proofErr w:type="spellStart"/>
      <w:r w:rsidR="0054534E">
        <w:t>Huracán</w:t>
      </w:r>
      <w:proofErr w:type="spellEnd"/>
      <w:r w:rsidR="0054534E">
        <w:t>.</w:t>
      </w:r>
    </w:p>
    <w:p w14:paraId="03D8F5A1" w14:textId="77777777" w:rsidR="007B1D2B" w:rsidRDefault="007B1D2B" w:rsidP="007B1D2B"/>
    <w:p w14:paraId="3553C169" w14:textId="3FF2DED2" w:rsidR="007B1D2B" w:rsidRDefault="007B1D2B" w:rsidP="007B1D2B">
      <w:proofErr w:type="gramStart"/>
      <w:r>
        <w:t>Hildebrand Reynolds, Bonnie.</w:t>
      </w:r>
      <w:proofErr w:type="gramEnd"/>
      <w:r>
        <w:t xml:space="preserve"> (1988) </w:t>
      </w:r>
      <w:r w:rsidRPr="00C2125A">
        <w:rPr>
          <w:i/>
        </w:rPr>
        <w:t xml:space="preserve">Space, Time, and Crisis: The Theater of René </w:t>
      </w:r>
      <w:proofErr w:type="spellStart"/>
      <w:r w:rsidRPr="00C2125A">
        <w:rPr>
          <w:i/>
        </w:rPr>
        <w:t>Marqués</w:t>
      </w:r>
      <w:proofErr w:type="spellEnd"/>
      <w:r>
        <w:t>,</w:t>
      </w:r>
      <w:r w:rsidRPr="00AA6036">
        <w:t xml:space="preserve"> </w:t>
      </w:r>
      <w:r>
        <w:t>York, S</w:t>
      </w:r>
      <w:ins w:id="53" w:author="Sarah J. Townsend" w:date="2014-06-04T17:26:00Z">
        <w:r w:rsidR="00771EEB">
          <w:t>outh Carolina</w:t>
        </w:r>
      </w:ins>
      <w:r>
        <w:t>: Spanish Literature.</w:t>
      </w:r>
    </w:p>
    <w:p w14:paraId="692F9B27" w14:textId="77777777" w:rsidR="007B1D2B" w:rsidRDefault="007B1D2B"/>
    <w:p w14:paraId="62602858" w14:textId="69A050DB" w:rsidR="00D65EA3" w:rsidRDefault="00D65EA3">
      <w:proofErr w:type="spellStart"/>
      <w:r>
        <w:t>Holzapfel</w:t>
      </w:r>
      <w:proofErr w:type="spellEnd"/>
      <w:r>
        <w:t xml:space="preserve">, Tamara. </w:t>
      </w:r>
      <w:r w:rsidR="00E30573">
        <w:t>(</w:t>
      </w:r>
      <w:r>
        <w:t>1976</w:t>
      </w:r>
      <w:r w:rsidR="00E30573">
        <w:t>)</w:t>
      </w:r>
      <w:r>
        <w:t xml:space="preserve"> “The Theater of René </w:t>
      </w:r>
      <w:proofErr w:type="spellStart"/>
      <w:r>
        <w:t>Marqués</w:t>
      </w:r>
      <w:proofErr w:type="spellEnd"/>
      <w:r>
        <w:t>: In Search o</w:t>
      </w:r>
      <w:r w:rsidR="00E30573">
        <w:t>f Identity and Form</w:t>
      </w:r>
      <w:r>
        <w:t>” in</w:t>
      </w:r>
      <w:ins w:id="54" w:author="Sarah J. Townsend" w:date="2014-06-04T17:24:00Z">
        <w:r w:rsidR="00DC4DC0">
          <w:t xml:space="preserve"> Leon F. </w:t>
        </w:r>
        <w:proofErr w:type="spellStart"/>
        <w:r w:rsidR="00DC4DC0">
          <w:t>Lyday</w:t>
        </w:r>
        <w:proofErr w:type="spellEnd"/>
        <w:r w:rsidR="00DC4DC0">
          <w:t xml:space="preserve"> and George William </w:t>
        </w:r>
        <w:proofErr w:type="spellStart"/>
        <w:r w:rsidR="00DC4DC0">
          <w:t>Woodyard</w:t>
        </w:r>
        <w:proofErr w:type="spellEnd"/>
        <w:r w:rsidR="00DC4DC0">
          <w:t xml:space="preserve"> (eds.),</w:t>
        </w:r>
      </w:ins>
      <w:r>
        <w:t xml:space="preserve"> </w:t>
      </w:r>
      <w:r w:rsidRPr="00D65EA3">
        <w:rPr>
          <w:i/>
        </w:rPr>
        <w:t>Dramatists in Revolt: The New Latin American Theater</w:t>
      </w:r>
      <w:r w:rsidR="00AA6036">
        <w:t xml:space="preserve">, </w:t>
      </w:r>
      <w:r>
        <w:t>Austin: University of Texas Press.</w:t>
      </w:r>
    </w:p>
    <w:p w14:paraId="1DF89781" w14:textId="77777777" w:rsidR="00D65EA3" w:rsidRDefault="00D65EA3"/>
    <w:p w14:paraId="64D8FA0A" w14:textId="06B0E0CA" w:rsidR="00443F4C" w:rsidRDefault="002D2124">
      <w:r>
        <w:t>Martin, Eleanor J.</w:t>
      </w:r>
      <w:r w:rsidR="001C1C3D">
        <w:t xml:space="preserve"> (19</w:t>
      </w:r>
      <w:r w:rsidR="00D65EA3">
        <w:t>79</w:t>
      </w:r>
      <w:r w:rsidR="001C1C3D">
        <w:t>)</w:t>
      </w:r>
      <w:r>
        <w:t xml:space="preserve"> </w:t>
      </w:r>
      <w:r w:rsidRPr="009363C2">
        <w:rPr>
          <w:i/>
        </w:rPr>
        <w:t xml:space="preserve">René </w:t>
      </w:r>
      <w:proofErr w:type="spellStart"/>
      <w:r w:rsidRPr="009363C2">
        <w:rPr>
          <w:i/>
        </w:rPr>
        <w:t>Marqués</w:t>
      </w:r>
      <w:proofErr w:type="spellEnd"/>
      <w:r w:rsidR="00E30573">
        <w:t>,</w:t>
      </w:r>
      <w:r w:rsidR="00D65EA3">
        <w:rPr>
          <w:i/>
        </w:rPr>
        <w:t xml:space="preserve"> </w:t>
      </w:r>
      <w:proofErr w:type="gramStart"/>
      <w:r w:rsidR="00D65EA3" w:rsidRPr="00E30573">
        <w:t>Boston</w:t>
      </w:r>
      <w:proofErr w:type="gramEnd"/>
      <w:r w:rsidR="00D65EA3" w:rsidRPr="00E30573">
        <w:t xml:space="preserve">: </w:t>
      </w:r>
      <w:proofErr w:type="spellStart"/>
      <w:r w:rsidR="00D65EA3" w:rsidRPr="00E30573">
        <w:t>Twayne</w:t>
      </w:r>
      <w:proofErr w:type="spellEnd"/>
      <w:ins w:id="55" w:author="Sarah J. Townsend" w:date="2014-04-27T14:14:00Z">
        <w:r w:rsidR="00CA2279">
          <w:t>.</w:t>
        </w:r>
      </w:ins>
      <w:r w:rsidR="00D65EA3">
        <w:rPr>
          <w:i/>
        </w:rPr>
        <w:t xml:space="preserve"> </w:t>
      </w:r>
    </w:p>
    <w:p w14:paraId="72FD4B17" w14:textId="77777777" w:rsidR="00443F4C" w:rsidRDefault="00443F4C"/>
    <w:p w14:paraId="7A369C0D" w14:textId="77777777" w:rsidR="00D0487C" w:rsidRDefault="00D0487C">
      <w:pPr>
        <w:rPr>
          <w:ins w:id="56" w:author="Sarah J. Townsend" w:date="2014-06-11T12:33:00Z"/>
        </w:rPr>
      </w:pPr>
      <w:r>
        <w:t xml:space="preserve">Stevens, Camilla. (2004) </w:t>
      </w:r>
      <w:r w:rsidRPr="00D0487C">
        <w:rPr>
          <w:i/>
        </w:rPr>
        <w:t>Family and Identity in Contemporary Cuban and Puerto Rican Drama</w:t>
      </w:r>
      <w:r>
        <w:t>, Gainesville: University Press of Florida.</w:t>
      </w:r>
    </w:p>
    <w:p w14:paraId="63DB8F4B" w14:textId="77777777" w:rsidR="00B05196" w:rsidRDefault="00B05196"/>
    <w:p w14:paraId="1C0D91BD" w14:textId="370F5FD0" w:rsidR="00B05196" w:rsidRPr="00B05196" w:rsidRDefault="00B05196">
      <w:pPr>
        <w:rPr>
          <w:ins w:id="57" w:author="Sarah J. Townsend" w:date="2014-06-11T12:33:00Z"/>
          <w:b/>
        </w:rPr>
      </w:pPr>
      <w:ins w:id="58" w:author="Sarah J. Townsend" w:date="2014-06-11T12:33:00Z">
        <w:r w:rsidRPr="00B05196">
          <w:rPr>
            <w:b/>
          </w:rPr>
          <w:t>Camilla Stevens, Rutgers University</w:t>
        </w:r>
      </w:ins>
      <w:ins w:id="59" w:author="Sarah J. Townsend" w:date="2014-06-11T12:32:00Z">
        <w:r w:rsidRPr="00B05196">
          <w:rPr>
            <w:b/>
          </w:rPr>
          <w:br w:type="page"/>
        </w:r>
      </w:ins>
    </w:p>
    <w:p w14:paraId="12D957F0" w14:textId="77777777" w:rsidR="00B05196" w:rsidRDefault="00B05196">
      <w:pPr>
        <w:rPr>
          <w:ins w:id="60" w:author="Sarah J. Townsend" w:date="2014-06-11T12:32:00Z"/>
        </w:rPr>
      </w:pPr>
    </w:p>
    <w:p w14:paraId="2F25362A" w14:textId="0EFA4EDF" w:rsidR="00443F4C" w:rsidRPr="00B05196" w:rsidRDefault="00B05196">
      <w:pPr>
        <w:rPr>
          <w:ins w:id="61" w:author="Sarah J. Townsend" w:date="2014-06-11T12:32:00Z"/>
          <w:b/>
        </w:rPr>
      </w:pPr>
      <w:ins w:id="62" w:author="Sarah J. Townsend" w:date="2014-06-11T12:32:00Z">
        <w:r w:rsidRPr="00B05196">
          <w:rPr>
            <w:b/>
          </w:rPr>
          <w:t>IMAGES</w:t>
        </w:r>
      </w:ins>
    </w:p>
    <w:p w14:paraId="419BBEFA" w14:textId="77777777" w:rsidR="00B05196" w:rsidRDefault="00B05196"/>
    <w:p w14:paraId="4F9CD29B" w14:textId="77777777" w:rsidR="00443F4C" w:rsidRDefault="005E3E7A">
      <w:r>
        <w:rPr>
          <w:noProof/>
        </w:rPr>
        <w:drawing>
          <wp:inline distT="0" distB="0" distL="0" distR="0" wp14:anchorId="0FB76ED6" wp14:editId="0B23D080">
            <wp:extent cx="2377440" cy="2080260"/>
            <wp:effectExtent l="0" t="0" r="3810" b="0"/>
            <wp:docPr id="4" name="Picture 4" descr="http://www.prpop.org/noticias/mar06/fotos/rene_marqu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5_1395254374264_689" descr="http://www.prpop.org/noticias/mar06/fotos/rene_marques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86112" w14:textId="77777777" w:rsidR="00443F4C" w:rsidRDefault="00443F4C"/>
    <w:p w14:paraId="49C0C46F" w14:textId="77777777" w:rsidR="00443F4C" w:rsidRDefault="00B05196">
      <w:hyperlink r:id="rId8" w:history="1">
        <w:r w:rsidR="005E3E7A">
          <w:rPr>
            <w:rStyle w:val="Hyperlink"/>
          </w:rPr>
          <w:t>www.prpop.org</w:t>
        </w:r>
      </w:hyperlink>
    </w:p>
    <w:p w14:paraId="033CA873" w14:textId="77777777" w:rsidR="00443F4C" w:rsidRDefault="00443F4C">
      <w:pPr>
        <w:rPr>
          <w:noProof/>
        </w:rPr>
      </w:pPr>
    </w:p>
    <w:p w14:paraId="4916FA40" w14:textId="77777777" w:rsidR="00443F4C" w:rsidRDefault="00443F4C">
      <w:r>
        <w:rPr>
          <w:noProof/>
        </w:rPr>
        <w:drawing>
          <wp:inline distT="0" distB="0" distL="0" distR="0" wp14:anchorId="78028049" wp14:editId="13005CCB">
            <wp:extent cx="1950720" cy="3749040"/>
            <wp:effectExtent l="0" t="0" r="0" b="3810"/>
            <wp:docPr id="2" name="Picture 2" descr="http://www.encaribe.org/Files/Personalidades/rene-marques-garcia/imagen/R%20Marques%20La%20Carr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5_1395089597235_1385" descr="http://www.encaribe.org/Files/Personalidades/rene-marques-garcia/imagen/R%20Marques%20La%20Carret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B451E" w14:textId="77777777" w:rsidR="00443F4C" w:rsidRDefault="00443F4C"/>
    <w:p w14:paraId="26E74E8A" w14:textId="77777777" w:rsidR="00443F4C" w:rsidRDefault="00B05196" w:rsidP="00443F4C">
      <w:hyperlink r:id="rId10" w:history="1">
        <w:r w:rsidR="00443F4C">
          <w:rPr>
            <w:rStyle w:val="Hyperlink"/>
          </w:rPr>
          <w:t>www.encaribe.org</w:t>
        </w:r>
      </w:hyperlink>
    </w:p>
    <w:p w14:paraId="12BCD848" w14:textId="77777777" w:rsidR="00443F4C" w:rsidRDefault="00443F4C"/>
    <w:p w14:paraId="71C1F4F4" w14:textId="77777777" w:rsidR="005E3E7A" w:rsidRDefault="005E3E7A">
      <w:r>
        <w:rPr>
          <w:noProof/>
        </w:rPr>
        <w:lastRenderedPageBreak/>
        <w:drawing>
          <wp:inline distT="0" distB="0" distL="0" distR="0" wp14:anchorId="0FF49D5C" wp14:editId="36457C15">
            <wp:extent cx="3147060" cy="4762500"/>
            <wp:effectExtent l="0" t="0" r="0" b="0"/>
            <wp:docPr id="5" name="Picture 5" descr="http://media-cache-ak0.pinimg.com/736x/d7/ac/9e/d7ac9e3bf9b77f5cf9f76d93e2ded9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5_1395254374264_1237" descr="http://media-cache-ak0.pinimg.com/736x/d7/ac/9e/d7ac9e3bf9b77f5cf9f76d93e2ded9e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F3AB0" w14:textId="77777777" w:rsidR="005E3E7A" w:rsidRDefault="00B05196">
      <w:hyperlink r:id="rId12" w:history="1">
        <w:r w:rsidR="005E3E7A">
          <w:rPr>
            <w:rStyle w:val="Hyperlink"/>
          </w:rPr>
          <w:t>www.pinterest.com</w:t>
        </w:r>
      </w:hyperlink>
    </w:p>
    <w:p w14:paraId="66DB4A20" w14:textId="77777777" w:rsidR="005E3E7A" w:rsidRDefault="005E3E7A"/>
    <w:p w14:paraId="05B7A5D0" w14:textId="77777777" w:rsidR="005E3E7A" w:rsidRDefault="005E3E7A"/>
    <w:p w14:paraId="7160DD86" w14:textId="77777777" w:rsidR="005E3E7A" w:rsidRDefault="005E3E7A"/>
    <w:p w14:paraId="2C1F4A07" w14:textId="77777777" w:rsidR="005E3E7A" w:rsidRDefault="005E3E7A"/>
    <w:p w14:paraId="4767BB32" w14:textId="77777777" w:rsidR="005E3E7A" w:rsidRDefault="005E3E7A"/>
    <w:p w14:paraId="71854008" w14:textId="77777777" w:rsidR="00443F4C" w:rsidRDefault="00443F4C"/>
    <w:p w14:paraId="6C2CDA16" w14:textId="6AA74552" w:rsidR="0094570B" w:rsidRDefault="0094570B"/>
    <w:sectPr w:rsidR="0094570B" w:rsidSect="003B7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3" w:author="Sarah J. Townsend" w:date="2014-06-10T16:26:00Z" w:initials="ST">
    <w:p w14:paraId="4FF4453E" w14:textId="63DC6CF6" w:rsidR="00B05196" w:rsidRDefault="00B05196">
      <w:pPr>
        <w:pStyle w:val="CommentText"/>
      </w:pPr>
      <w:r>
        <w:rPr>
          <w:rStyle w:val="CommentReference"/>
        </w:rPr>
        <w:annotationRef/>
      </w:r>
      <w:r>
        <w:t>These don’t appear to have translations, so it is unclear to me from the instructions for authors if translations of the titles should be included or not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altName w:val="Times New Roman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963144"/>
    <w:multiLevelType w:val="hybridMultilevel"/>
    <w:tmpl w:val="F5EAA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4C"/>
    <w:rsid w:val="00052811"/>
    <w:rsid w:val="000535E8"/>
    <w:rsid w:val="00103763"/>
    <w:rsid w:val="00160E30"/>
    <w:rsid w:val="001B62B9"/>
    <w:rsid w:val="001C00C1"/>
    <w:rsid w:val="001C1C3D"/>
    <w:rsid w:val="001E4576"/>
    <w:rsid w:val="0021633C"/>
    <w:rsid w:val="002379AF"/>
    <w:rsid w:val="00274BEE"/>
    <w:rsid w:val="002755B8"/>
    <w:rsid w:val="002A50F7"/>
    <w:rsid w:val="002D2124"/>
    <w:rsid w:val="00345AAD"/>
    <w:rsid w:val="00350E3C"/>
    <w:rsid w:val="0035165C"/>
    <w:rsid w:val="0035307E"/>
    <w:rsid w:val="00373BB4"/>
    <w:rsid w:val="00382E08"/>
    <w:rsid w:val="00392A35"/>
    <w:rsid w:val="003A706B"/>
    <w:rsid w:val="003B7EC1"/>
    <w:rsid w:val="003C02B6"/>
    <w:rsid w:val="00443F4C"/>
    <w:rsid w:val="00480771"/>
    <w:rsid w:val="004F1195"/>
    <w:rsid w:val="004F7FA4"/>
    <w:rsid w:val="00510BEE"/>
    <w:rsid w:val="00524C41"/>
    <w:rsid w:val="0054534E"/>
    <w:rsid w:val="00554D40"/>
    <w:rsid w:val="005640FA"/>
    <w:rsid w:val="00583326"/>
    <w:rsid w:val="005E3E7A"/>
    <w:rsid w:val="00613DA4"/>
    <w:rsid w:val="006270CC"/>
    <w:rsid w:val="006337BA"/>
    <w:rsid w:val="00671200"/>
    <w:rsid w:val="006D1E47"/>
    <w:rsid w:val="00706A59"/>
    <w:rsid w:val="007366B6"/>
    <w:rsid w:val="007376C3"/>
    <w:rsid w:val="00771EEB"/>
    <w:rsid w:val="007B1D2B"/>
    <w:rsid w:val="007C285E"/>
    <w:rsid w:val="00807F21"/>
    <w:rsid w:val="0083517B"/>
    <w:rsid w:val="00852697"/>
    <w:rsid w:val="00854DE8"/>
    <w:rsid w:val="008A17A1"/>
    <w:rsid w:val="008F6E3E"/>
    <w:rsid w:val="00933026"/>
    <w:rsid w:val="009363C2"/>
    <w:rsid w:val="0094570B"/>
    <w:rsid w:val="009776D9"/>
    <w:rsid w:val="00977A40"/>
    <w:rsid w:val="009B71F9"/>
    <w:rsid w:val="009C1236"/>
    <w:rsid w:val="009D2A06"/>
    <w:rsid w:val="009F57CC"/>
    <w:rsid w:val="009F77E2"/>
    <w:rsid w:val="00A033C4"/>
    <w:rsid w:val="00A124FE"/>
    <w:rsid w:val="00A12EA2"/>
    <w:rsid w:val="00A27BEB"/>
    <w:rsid w:val="00A54E5A"/>
    <w:rsid w:val="00A55AD7"/>
    <w:rsid w:val="00A65EFA"/>
    <w:rsid w:val="00A7427A"/>
    <w:rsid w:val="00A82444"/>
    <w:rsid w:val="00AA45B4"/>
    <w:rsid w:val="00AA6036"/>
    <w:rsid w:val="00AC3064"/>
    <w:rsid w:val="00AE0CDA"/>
    <w:rsid w:val="00AE6CFD"/>
    <w:rsid w:val="00AE7213"/>
    <w:rsid w:val="00AF2B00"/>
    <w:rsid w:val="00B05196"/>
    <w:rsid w:val="00B126D6"/>
    <w:rsid w:val="00B13311"/>
    <w:rsid w:val="00B36059"/>
    <w:rsid w:val="00B4628A"/>
    <w:rsid w:val="00BA1F0C"/>
    <w:rsid w:val="00BB2782"/>
    <w:rsid w:val="00BB70DB"/>
    <w:rsid w:val="00BC76DF"/>
    <w:rsid w:val="00BF3885"/>
    <w:rsid w:val="00BF7A43"/>
    <w:rsid w:val="00C200D1"/>
    <w:rsid w:val="00C20147"/>
    <w:rsid w:val="00C2125A"/>
    <w:rsid w:val="00C31CD3"/>
    <w:rsid w:val="00C72D00"/>
    <w:rsid w:val="00C915EC"/>
    <w:rsid w:val="00C93278"/>
    <w:rsid w:val="00CA2279"/>
    <w:rsid w:val="00CB0236"/>
    <w:rsid w:val="00D0487C"/>
    <w:rsid w:val="00D224F7"/>
    <w:rsid w:val="00D25411"/>
    <w:rsid w:val="00D5664E"/>
    <w:rsid w:val="00D57AEA"/>
    <w:rsid w:val="00D65EA3"/>
    <w:rsid w:val="00D76EF0"/>
    <w:rsid w:val="00DC4DC0"/>
    <w:rsid w:val="00DE3570"/>
    <w:rsid w:val="00DE376B"/>
    <w:rsid w:val="00DE5CFD"/>
    <w:rsid w:val="00E02D8E"/>
    <w:rsid w:val="00E30573"/>
    <w:rsid w:val="00E33025"/>
    <w:rsid w:val="00E34610"/>
    <w:rsid w:val="00E72FC6"/>
    <w:rsid w:val="00E800F0"/>
    <w:rsid w:val="00EB6EC8"/>
    <w:rsid w:val="00EC4588"/>
    <w:rsid w:val="00EC50D4"/>
    <w:rsid w:val="00F35F44"/>
    <w:rsid w:val="00F55D39"/>
    <w:rsid w:val="00F76518"/>
    <w:rsid w:val="00F94691"/>
    <w:rsid w:val="00FB3FB7"/>
    <w:rsid w:val="00FD04D5"/>
    <w:rsid w:val="00FD1AB6"/>
    <w:rsid w:val="00FD6622"/>
    <w:rsid w:val="00FF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2A72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3F4C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A1F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A1F0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C1C3D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BB2782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BB2782"/>
  </w:style>
  <w:style w:type="character" w:customStyle="1" w:styleId="CommentTextChar">
    <w:name w:val="Comment Text Char"/>
    <w:basedOn w:val="DefaultParagraphFont"/>
    <w:link w:val="CommentText"/>
    <w:semiHidden/>
    <w:rsid w:val="00BB278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B278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BB2782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3F4C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A1F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A1F0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C1C3D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BB2782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BB2782"/>
  </w:style>
  <w:style w:type="character" w:customStyle="1" w:styleId="CommentTextChar">
    <w:name w:val="Comment Text Char"/>
    <w:basedOn w:val="DefaultParagraphFont"/>
    <w:link w:val="CommentText"/>
    <w:semiHidden/>
    <w:rsid w:val="00BB278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B278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BB2782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hyperlink" Target="http://www.pinterest.com/pin/110830840799544266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image" Target="media/image1.jpeg"/><Relationship Id="rId8" Type="http://schemas.openxmlformats.org/officeDocument/2006/relationships/hyperlink" Target="http://www.prpop.org/noticias/mar06/soles_truncos_mar18.shtml" TargetMode="External"/><Relationship Id="rId9" Type="http://schemas.openxmlformats.org/officeDocument/2006/relationships/image" Target="media/image2.jpeg"/><Relationship Id="rId10" Type="http://schemas.openxmlformats.org/officeDocument/2006/relationships/hyperlink" Target="http://r.search.yahoo.com/_ylt=AwrB8pC.YCdTb0UAl6GjzbkF;_ylu=X3oDMTBtdXBkbHJyBHNlYwNmcC1hdHRyaWIEc2xrA3J1cmw-/RV=2/RE=1395118398/RO=11/RU=http%3a%2f%2fwww.encaribe.org%2fes%2farticle%2frene-marques-garcia%2f1096/RK=0/RS=H6tvxtGdIbdXNt1e9HIfDjLtKVM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928</Words>
  <Characters>5294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Witt</dc:creator>
  <cp:keywords/>
  <dc:description/>
  <cp:lastModifiedBy>Sarah J. Townsend</cp:lastModifiedBy>
  <cp:revision>39</cp:revision>
  <cp:lastPrinted>2014-04-13T17:53:00Z</cp:lastPrinted>
  <dcterms:created xsi:type="dcterms:W3CDTF">2014-04-25T19:19:00Z</dcterms:created>
  <dcterms:modified xsi:type="dcterms:W3CDTF">2014-06-11T16:39:00Z</dcterms:modified>
</cp:coreProperties>
</file>