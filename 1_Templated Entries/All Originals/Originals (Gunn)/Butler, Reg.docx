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881" w:rsidRPr="00C70881" w:rsidRDefault="00E635BF">
      <w:pPr>
        <w:rPr>
          <w:b/>
        </w:rPr>
      </w:pPr>
      <w:bookmarkStart w:id="0" w:name="_GoBack"/>
      <w:bookmarkEnd w:id="0"/>
      <w:r>
        <w:rPr>
          <w:b/>
        </w:rPr>
        <w:t xml:space="preserve">Butler, </w:t>
      </w:r>
      <w:r w:rsidR="00C70881" w:rsidRPr="00C70881">
        <w:rPr>
          <w:b/>
        </w:rPr>
        <w:t xml:space="preserve">Reginald </w:t>
      </w:r>
      <w:proofErr w:type="spellStart"/>
      <w:r w:rsidR="00C70881" w:rsidRPr="00C70881">
        <w:rPr>
          <w:b/>
        </w:rPr>
        <w:t>Cotterell</w:t>
      </w:r>
      <w:proofErr w:type="spellEnd"/>
      <w:r w:rsidR="00C70881" w:rsidRPr="00C70881">
        <w:rPr>
          <w:b/>
        </w:rPr>
        <w:t xml:space="preserve"> [</w:t>
      </w:r>
      <w:proofErr w:type="spellStart"/>
      <w:r w:rsidR="00C70881" w:rsidRPr="00C70881">
        <w:rPr>
          <w:b/>
        </w:rPr>
        <w:t>Reg</w:t>
      </w:r>
      <w:proofErr w:type="spellEnd"/>
      <w:r w:rsidR="00C70881" w:rsidRPr="00C70881">
        <w:rPr>
          <w:b/>
        </w:rPr>
        <w:t>] (1913-1981)</w:t>
      </w:r>
    </w:p>
    <w:p w:rsidR="008F4895" w:rsidRDefault="00C70881">
      <w:r>
        <w:t>A central figure among the post-war generation of sculptors who came to prominence at the 1952 Venice Biennale</w:t>
      </w:r>
      <w:ins w:id="1" w:author="Katherine Hudson" w:date="2014-05-30T16:34:00Z">
        <w:r w:rsidR="00875326">
          <w:t>,</w:t>
        </w:r>
      </w:ins>
      <w:ins w:id="2" w:author="Danielle Child" w:date="2014-05-28T21:52:00Z">
        <w:r w:rsidR="009F5F47">
          <w:t xml:space="preserve"> </w:t>
        </w:r>
        <w:del w:id="3" w:author="Katherine Hudson" w:date="2014-05-30T16:34:00Z">
          <w:r w:rsidR="009F5F47" w:rsidDel="00875326">
            <w:delText>(dubbed the ‘gemeotry of fear’ group</w:delText>
          </w:r>
        </w:del>
      </w:ins>
      <w:ins w:id="4" w:author="Danielle Child" w:date="2014-05-28T21:53:00Z">
        <w:del w:id="5" w:author="Katherine Hudson" w:date="2014-05-30T16:34:00Z">
          <w:r w:rsidR="009F5F47" w:rsidDel="00875326">
            <w:delText>)</w:delText>
          </w:r>
        </w:del>
      </w:ins>
      <w:del w:id="6" w:author="Katherine Hudson" w:date="2014-05-30T16:34:00Z">
        <w:r w:rsidDel="00875326">
          <w:delText xml:space="preserve">, </w:delText>
        </w:r>
      </w:del>
      <w:proofErr w:type="spellStart"/>
      <w:r>
        <w:t>Reg</w:t>
      </w:r>
      <w:proofErr w:type="spellEnd"/>
      <w:r>
        <w:t xml:space="preserve"> Butler is best known for winning the </w:t>
      </w:r>
      <w:ins w:id="7" w:author="Danielle Child" w:date="2014-05-28T21:53:00Z">
        <w:r w:rsidR="009F5F47">
          <w:t>Institute of Contemporary Art</w:t>
        </w:r>
      </w:ins>
      <w:ins w:id="8" w:author="Danielle Child" w:date="2014-05-28T21:54:00Z">
        <w:r w:rsidR="009F5F47">
          <w:t xml:space="preserve">’s </w:t>
        </w:r>
      </w:ins>
      <w:r>
        <w:t xml:space="preserve">competition to design a </w:t>
      </w:r>
      <w:r w:rsidR="00F17936">
        <w:t>m</w:t>
      </w:r>
      <w:r w:rsidR="008778CB">
        <w:t xml:space="preserve">onument to the </w:t>
      </w:r>
      <w:r w:rsidR="00F17936">
        <w:t>‘</w:t>
      </w:r>
      <w:r>
        <w:t>Unknown Political Prisoner’ in 1953</w:t>
      </w:r>
      <w:ins w:id="9" w:author="Danielle Child" w:date="2014-05-28T21:54:00Z">
        <w:r w:rsidR="009F5F47">
          <w:t>,</w:t>
        </w:r>
      </w:ins>
      <w:ins w:id="10" w:author="Danielle Child" w:date="2014-05-28T21:48:00Z">
        <w:r w:rsidR="001468DB">
          <w:t xml:space="preserve"> </w:t>
        </w:r>
        <w:del w:id="11" w:author="Katherine Hudson" w:date="2014-05-30T16:34:00Z">
          <w:r w:rsidR="001468DB" w:rsidDel="00875326">
            <w:delText>which</w:delText>
          </w:r>
        </w:del>
      </w:ins>
      <w:ins w:id="12" w:author="Katherine Hudson" w:date="2014-05-30T16:34:00Z">
        <w:r w:rsidR="00875326">
          <w:t>though this</w:t>
        </w:r>
      </w:ins>
      <w:ins w:id="13" w:author="Danielle Child" w:date="2014-05-28T21:48:00Z">
        <w:r w:rsidR="001468DB">
          <w:t xml:space="preserve"> was never fully realised as a sculpture</w:t>
        </w:r>
      </w:ins>
      <w:r>
        <w:t xml:space="preserve">.  </w:t>
      </w:r>
      <w:r w:rsidR="00E02ED7">
        <w:t>Butler</w:t>
      </w:r>
      <w:r>
        <w:t xml:space="preserve"> initially trained as an architect, </w:t>
      </w:r>
      <w:r w:rsidR="001A39EB">
        <w:t xml:space="preserve">but started to achieve success and publicity as a sculptor with his first solo exhibition </w:t>
      </w:r>
      <w:r w:rsidR="00E02ED7">
        <w:t xml:space="preserve">at the Hanover Gallery in 1949.  </w:t>
      </w:r>
      <w:ins w:id="14" w:author="Katherine Hudson" w:date="2014-05-30T16:29:00Z">
        <w:r w:rsidR="00875326">
          <w:t>His a</w:t>
        </w:r>
        <w:r w:rsidR="00B01357">
          <w:t>esthetic influences were varied:</w:t>
        </w:r>
        <w:r w:rsidR="00875326">
          <w:t xml:space="preserve"> from Freudian theory and</w:t>
        </w:r>
      </w:ins>
      <w:ins w:id="15" w:author="Katherine Hudson" w:date="2014-05-30T16:31:00Z">
        <w:r w:rsidR="00875326">
          <w:t xml:space="preserve"> </w:t>
        </w:r>
      </w:ins>
      <w:ins w:id="16" w:author="Katherine Hudson" w:date="2014-05-30T16:29:00Z">
        <w:r w:rsidR="00875326">
          <w:t>Surrealism</w:t>
        </w:r>
      </w:ins>
      <w:ins w:id="17" w:author="Katherine Hudson" w:date="2014-05-30T16:35:00Z">
        <w:r w:rsidR="00B01357">
          <w:t xml:space="preserve">, </w:t>
        </w:r>
      </w:ins>
      <w:ins w:id="18" w:author="Katherine Hudson" w:date="2014-05-30T16:36:00Z">
        <w:r w:rsidR="00B01357">
          <w:t xml:space="preserve">to </w:t>
        </w:r>
      </w:ins>
      <w:ins w:id="19" w:author="Katherine Hudson" w:date="2014-05-30T16:35:00Z">
        <w:r w:rsidR="00B01357">
          <w:t>African and prehistoric art,</w:t>
        </w:r>
      </w:ins>
      <w:ins w:id="20" w:author="Katherine Hudson" w:date="2014-05-30T16:31:00Z">
        <w:r w:rsidR="00B01357">
          <w:t xml:space="preserve"> as well as</w:t>
        </w:r>
        <w:r w:rsidR="00875326">
          <w:t xml:space="preserve"> </w:t>
        </w:r>
      </w:ins>
      <w:ins w:id="21" w:author="Katherine Hudson" w:date="2014-05-30T16:33:00Z">
        <w:r w:rsidR="00875326">
          <w:t xml:space="preserve">contemporary classicism and </w:t>
        </w:r>
      </w:ins>
      <w:ins w:id="22" w:author="Katherine Hudson" w:date="2014-05-30T16:31:00Z">
        <w:r w:rsidR="00875326">
          <w:t xml:space="preserve">the </w:t>
        </w:r>
      </w:ins>
      <w:ins w:id="23" w:author="Katherine Hudson" w:date="2014-05-30T16:32:00Z">
        <w:r w:rsidR="00875326">
          <w:t>post-war</w:t>
        </w:r>
      </w:ins>
      <w:ins w:id="24" w:author="Katherine Hudson" w:date="2014-05-30T16:31:00Z">
        <w:r w:rsidR="00875326">
          <w:t xml:space="preserve"> </w:t>
        </w:r>
      </w:ins>
      <w:ins w:id="25" w:author="Katherine Hudson" w:date="2014-05-30T16:32:00Z">
        <w:r w:rsidR="00875326">
          <w:t xml:space="preserve">‘art of trauma’.  </w:t>
        </w:r>
      </w:ins>
      <w:r w:rsidR="00E02ED7">
        <w:t xml:space="preserve">He </w:t>
      </w:r>
      <w:r w:rsidR="001A39EB">
        <w:t>went on to take part in the Festival of Britain in 1951 and</w:t>
      </w:r>
      <w:ins w:id="26" w:author="Danielle Child" w:date="2014-05-28T21:42:00Z">
        <w:r w:rsidR="00E635BF">
          <w:t>,</w:t>
        </w:r>
      </w:ins>
      <w:r w:rsidR="001A39EB">
        <w:t xml:space="preserve"> in the same ye</w:t>
      </w:r>
      <w:r w:rsidR="008F4895">
        <w:t>ar</w:t>
      </w:r>
      <w:ins w:id="27" w:author="Danielle Child" w:date="2014-05-28T21:42:00Z">
        <w:r w:rsidR="00E635BF">
          <w:t>,</w:t>
        </w:r>
      </w:ins>
      <w:r w:rsidR="008F4895">
        <w:t xml:space="preserve"> began teaching at the Slade</w:t>
      </w:r>
      <w:ins w:id="28" w:author="Danielle Child" w:date="2014-05-28T21:50:00Z">
        <w:r w:rsidR="001468DB">
          <w:t xml:space="preserve"> where he eventually became the Director of Sculpture Studies in 1966</w:t>
        </w:r>
      </w:ins>
      <w:r w:rsidR="008F4895">
        <w:t xml:space="preserve">.  </w:t>
      </w:r>
      <w:r w:rsidR="002901C2">
        <w:t>Though his technique developed from welding to modelling and casting in bronze, his subject matter never strayed far from the f</w:t>
      </w:r>
      <w:r w:rsidR="008F4895">
        <w:t>emale figure</w:t>
      </w:r>
      <w:r w:rsidR="002901C2">
        <w:t xml:space="preserve">.  From the late 1960s </w:t>
      </w:r>
      <w:r w:rsidR="008F4895">
        <w:t>until his death in 1981</w:t>
      </w:r>
      <w:ins w:id="29" w:author="Danielle Child" w:date="2014-05-28T21:42:00Z">
        <w:r w:rsidR="00E635BF">
          <w:t>,</w:t>
        </w:r>
      </w:ins>
      <w:r w:rsidR="008F4895">
        <w:t xml:space="preserve"> </w:t>
      </w:r>
      <w:r w:rsidR="002901C2">
        <w:t xml:space="preserve">Butler produced increasingly distorted </w:t>
      </w:r>
      <w:r w:rsidR="008F4895">
        <w:t xml:space="preserve">and overtly sexualised </w:t>
      </w:r>
      <w:r w:rsidR="002901C2">
        <w:t>female f</w:t>
      </w:r>
      <w:r w:rsidR="008F4895">
        <w:t>igures in painted bronze, distancing himself from his more abstract modernist contemporaries.</w:t>
      </w:r>
    </w:p>
    <w:p w:rsidR="00E635BF" w:rsidRDefault="001A39EB">
      <w:pPr>
        <w:rPr>
          <w:ins w:id="30" w:author="Danielle Child" w:date="2014-05-28T21:46:00Z"/>
        </w:rPr>
      </w:pPr>
      <w:proofErr w:type="spellStart"/>
      <w:r>
        <w:t>Reg</w:t>
      </w:r>
      <w:proofErr w:type="spellEnd"/>
      <w:r>
        <w:t xml:space="preserve"> Butler was born in 1913</w:t>
      </w:r>
      <w:r w:rsidR="009F70B9">
        <w:t xml:space="preserve"> at </w:t>
      </w:r>
      <w:proofErr w:type="spellStart"/>
      <w:r w:rsidR="009F70B9">
        <w:t>Bridgefoot</w:t>
      </w:r>
      <w:proofErr w:type="spellEnd"/>
      <w:r w:rsidR="009F70B9">
        <w:t xml:space="preserve"> House, </w:t>
      </w:r>
      <w:proofErr w:type="spellStart"/>
      <w:r w:rsidR="009F70B9">
        <w:t>Buntingford</w:t>
      </w:r>
      <w:proofErr w:type="spellEnd"/>
      <w:r w:rsidR="009F70B9">
        <w:t xml:space="preserve">, Hertfordshire, where his parents, Frederick William Butler and Edith </w:t>
      </w:r>
      <w:proofErr w:type="spellStart"/>
      <w:r w:rsidR="009F70B9">
        <w:t>Barltrop</w:t>
      </w:r>
      <w:proofErr w:type="spellEnd"/>
      <w:r w:rsidR="009F70B9">
        <w:t>, worked as master and matron of a workhouse.  Butler studied architecture at Regent Str</w:t>
      </w:r>
      <w:r w:rsidR="008F4895">
        <w:t xml:space="preserve">eet Polytechnic from 1933-6 and </w:t>
      </w:r>
      <w:r w:rsidR="009F70B9">
        <w:t xml:space="preserve">was subsequently elected an Associate of the Royal Institute of </w:t>
      </w:r>
      <w:r w:rsidR="002530F5">
        <w:t>British Architects, work</w:t>
      </w:r>
      <w:r w:rsidR="008F4895">
        <w:t>ing</w:t>
      </w:r>
      <w:r w:rsidR="009F70B9">
        <w:t xml:space="preserve"> as a tutor at the Architectural Association </w:t>
      </w:r>
      <w:r w:rsidR="002530F5">
        <w:t xml:space="preserve">and as a practising architect </w:t>
      </w:r>
      <w:r w:rsidR="009F70B9">
        <w:t xml:space="preserve">until war broke out. </w:t>
      </w:r>
      <w:r w:rsidR="008F4895">
        <w:t xml:space="preserve"> As a conscientious objector, he </w:t>
      </w:r>
      <w:r w:rsidR="00291DC9">
        <w:t>avoid</w:t>
      </w:r>
      <w:r w:rsidR="00F17936">
        <w:t>ed</w:t>
      </w:r>
      <w:r w:rsidR="00291DC9">
        <w:t xml:space="preserve"> imprisonment by running a company </w:t>
      </w:r>
      <w:r w:rsidR="00F17936">
        <w:t>producing</w:t>
      </w:r>
      <w:r w:rsidR="00291DC9">
        <w:t xml:space="preserve"> parts for agricultural machinery.  After the war</w:t>
      </w:r>
      <w:ins w:id="31" w:author="Danielle Child" w:date="2014-05-28T21:43:00Z">
        <w:r w:rsidR="00E635BF">
          <w:t>,</w:t>
        </w:r>
      </w:ins>
      <w:r w:rsidR="00291DC9">
        <w:t xml:space="preserve"> Butler was appointed technical editor of the Architectural Press</w:t>
      </w:r>
      <w:del w:id="32" w:author="Danielle Child" w:date="2014-05-28T21:43:00Z">
        <w:r w:rsidR="00291DC9" w:rsidDel="00E635BF">
          <w:delText>,</w:delText>
        </w:r>
      </w:del>
      <w:r w:rsidR="00291DC9">
        <w:t xml:space="preserve"> and from 1947-50 </w:t>
      </w:r>
      <w:r w:rsidR="002F0D6D">
        <w:t>worked</w:t>
      </w:r>
      <w:r w:rsidR="00291DC9">
        <w:t xml:space="preserve"> as an architectural consultant; however, </w:t>
      </w:r>
      <w:r w:rsidR="008F4895">
        <w:t>at the same time he was</w:t>
      </w:r>
      <w:r w:rsidR="00291DC9">
        <w:t xml:space="preserve"> attend</w:t>
      </w:r>
      <w:r w:rsidR="008F4895">
        <w:t>ing</w:t>
      </w:r>
      <w:r w:rsidR="00291DC9">
        <w:t xml:space="preserve"> sculpture and life classes at Chelsea Sc</w:t>
      </w:r>
      <w:r w:rsidR="00F17936">
        <w:t>hool of Art, and began creating</w:t>
      </w:r>
      <w:r w:rsidR="00291DC9">
        <w:t xml:space="preserve"> </w:t>
      </w:r>
      <w:r w:rsidR="008F4895">
        <w:t xml:space="preserve">his distinctive </w:t>
      </w:r>
      <w:r w:rsidR="00291DC9">
        <w:t>metal</w:t>
      </w:r>
      <w:r w:rsidR="008F4895">
        <w:t xml:space="preserve"> sculptures.  The success of h</w:t>
      </w:r>
      <w:r w:rsidR="00291DC9">
        <w:t>is first solo exhibition in July 1949</w:t>
      </w:r>
      <w:r w:rsidR="008F4895">
        <w:t xml:space="preserve"> marked a turning point in his career</w:t>
      </w:r>
      <w:r w:rsidR="00F17936">
        <w:t xml:space="preserve"> as c</w:t>
      </w:r>
      <w:r w:rsidR="008F4895">
        <w:t xml:space="preserve">ritics struggled to define these </w:t>
      </w:r>
      <w:r w:rsidR="002F0D6D">
        <w:t xml:space="preserve">spindly, welded </w:t>
      </w:r>
      <w:r w:rsidR="00F17936">
        <w:t xml:space="preserve">‘constructions’, while </w:t>
      </w:r>
      <w:r w:rsidR="008F4895">
        <w:t>the</w:t>
      </w:r>
      <w:r w:rsidR="00F17936">
        <w:t xml:space="preserve"> </w:t>
      </w:r>
      <w:r w:rsidR="00291DC9">
        <w:t xml:space="preserve">central work, </w:t>
      </w:r>
      <w:r w:rsidR="002F0D6D">
        <w:t>the</w:t>
      </w:r>
      <w:r w:rsidR="002530F5">
        <w:t xml:space="preserve"> insect-like </w:t>
      </w:r>
      <w:r w:rsidR="00291DC9" w:rsidRPr="00291DC9">
        <w:rPr>
          <w:i/>
        </w:rPr>
        <w:t>Woman</w:t>
      </w:r>
      <w:r w:rsidR="00291DC9">
        <w:rPr>
          <w:i/>
        </w:rPr>
        <w:t xml:space="preserve"> </w:t>
      </w:r>
      <w:r w:rsidR="00291DC9">
        <w:t>(1949), was purchased by the Tate.  Public commissions swiftly followe</w:t>
      </w:r>
      <w:r w:rsidR="00864ACF">
        <w:t>d; Butler produced three wor</w:t>
      </w:r>
      <w:r w:rsidR="008F4895">
        <w:t xml:space="preserve">ks for the Festival of Britain in 1951, </w:t>
      </w:r>
      <w:r w:rsidR="008778CB">
        <w:t>where his linear aesthetic fitted in well amidst the modernist design of the South Bank.  The following year</w:t>
      </w:r>
      <w:ins w:id="33" w:author="Danielle Child" w:date="2014-05-28T21:44:00Z">
        <w:r w:rsidR="00E635BF">
          <w:t>,</w:t>
        </w:r>
      </w:ins>
      <w:r w:rsidR="008778CB">
        <w:t xml:space="preserve"> he took part in the Venice Biennale, where his work was included in the British Pavilion’s ‘New Aspects of British Sculpture’ exhibition alongside Lynn Chadwick and Henry Moore, among others. </w:t>
      </w:r>
      <w:r w:rsidR="008F4895">
        <w:t xml:space="preserve"> This won him critical acclaim as a member of a new sculptural movement whose forms were tainted by Cold War malaise – a characteristic that Herbert Read dubbed </w:t>
      </w:r>
      <w:r w:rsidR="008778CB">
        <w:t xml:space="preserve">‘The Geometry of Fear’.  </w:t>
      </w:r>
    </w:p>
    <w:p w:rsidR="00E635BF" w:rsidRDefault="008778CB">
      <w:pPr>
        <w:rPr>
          <w:ins w:id="34" w:author="Danielle Child" w:date="2014-05-28T21:46:00Z"/>
        </w:rPr>
      </w:pPr>
      <w:del w:id="35" w:author="Danielle Child" w:date="2014-05-28T21:46:00Z">
        <w:r w:rsidDel="00E635BF">
          <w:delText xml:space="preserve">However, </w:delText>
        </w:r>
      </w:del>
      <w:ins w:id="36" w:author="Danielle Child" w:date="2014-05-28T21:46:00Z">
        <w:r w:rsidR="00E635BF">
          <w:t>T</w:t>
        </w:r>
      </w:ins>
      <w:del w:id="37" w:author="Danielle Child" w:date="2014-05-28T21:46:00Z">
        <w:r w:rsidDel="00E635BF">
          <w:delText>t</w:delText>
        </w:r>
      </w:del>
      <w:r>
        <w:t>he high point of Butler’s fame</w:t>
      </w:r>
      <w:ins w:id="38" w:author="Danielle Child" w:date="2014-05-28T21:46:00Z">
        <w:r w:rsidR="00E635BF">
          <w:t>, however,</w:t>
        </w:r>
      </w:ins>
      <w:r w:rsidR="00094674">
        <w:t xml:space="preserve"> came with his victory in the competition for a m</w:t>
      </w:r>
      <w:r>
        <w:t xml:space="preserve">onument to the </w:t>
      </w:r>
      <w:r w:rsidR="00094674">
        <w:t>‘</w:t>
      </w:r>
      <w:r>
        <w:t>Unknown Political Prisoner’ in 1953</w:t>
      </w:r>
      <w:r w:rsidR="00353CDE">
        <w:t xml:space="preserve"> – and the consequent political debate </w:t>
      </w:r>
      <w:r w:rsidR="008F4895">
        <w:t>around its proposed erection in West Berlin</w:t>
      </w:r>
      <w:r w:rsidR="00353CDE">
        <w:t>.  The</w:t>
      </w:r>
      <w:r>
        <w:t xml:space="preserve"> competition had been </w:t>
      </w:r>
      <w:r w:rsidR="00353CDE">
        <w:t>launched internationally in 1951 by the ICA and</w:t>
      </w:r>
      <w:r w:rsidR="004853BE">
        <w:t xml:space="preserve"> received around 2,000 entries</w:t>
      </w:r>
      <w:ins w:id="39" w:author="Danielle Child" w:date="2014-05-28T21:45:00Z">
        <w:r w:rsidR="00E635BF">
          <w:t>.</w:t>
        </w:r>
      </w:ins>
      <w:del w:id="40" w:author="Danielle Child" w:date="2014-05-28T21:45:00Z">
        <w:r w:rsidR="00353CDE" w:rsidDel="00E635BF">
          <w:delText>,</w:delText>
        </w:r>
      </w:del>
      <w:r w:rsidR="00353CDE">
        <w:t xml:space="preserve"> </w:t>
      </w:r>
      <w:del w:id="41" w:author="Danielle Child" w:date="2014-05-28T21:45:00Z">
        <w:r w:rsidR="00353CDE" w:rsidDel="00E635BF">
          <w:delText xml:space="preserve">therefore </w:delText>
        </w:r>
      </w:del>
      <w:r w:rsidR="00353CDE">
        <w:t xml:space="preserve">Butler’s </w:t>
      </w:r>
      <w:r w:rsidR="004853BE">
        <w:t>skeletal</w:t>
      </w:r>
      <w:r w:rsidR="00801946">
        <w:t xml:space="preserve">, </w:t>
      </w:r>
      <w:r w:rsidR="00094674">
        <w:t xml:space="preserve">stylised </w:t>
      </w:r>
      <w:r w:rsidR="00801946">
        <w:t xml:space="preserve">bronze </w:t>
      </w:r>
      <w:proofErr w:type="spellStart"/>
      <w:r w:rsidR="00353CDE">
        <w:t>maquette</w:t>
      </w:r>
      <w:proofErr w:type="spellEnd"/>
      <w:r w:rsidR="00353CDE">
        <w:t xml:space="preserve"> att</w:t>
      </w:r>
      <w:r w:rsidR="008F4895">
        <w:t>racted a great deal of publicity</w:t>
      </w:r>
      <w:del w:id="42" w:author="Danielle Child" w:date="2014-05-28T21:45:00Z">
        <w:r w:rsidR="008F4895" w:rsidDel="00E635BF">
          <w:delText>,</w:delText>
        </w:r>
      </w:del>
      <w:r w:rsidR="008F4895">
        <w:t xml:space="preserve"> but</w:t>
      </w:r>
      <w:ins w:id="43" w:author="Danielle Child" w:date="2014-05-28T21:45:00Z">
        <w:r w:rsidR="00E635BF">
          <w:t>,</w:t>
        </w:r>
      </w:ins>
      <w:r w:rsidR="008F4895">
        <w:t xml:space="preserve"> </w:t>
      </w:r>
      <w:r w:rsidR="00F17936">
        <w:t>due to post-war political sensitivity and bureaucracy</w:t>
      </w:r>
      <w:ins w:id="44" w:author="Danielle Child" w:date="2014-05-28T21:45:00Z">
        <w:r w:rsidR="00E635BF">
          <w:t>,</w:t>
        </w:r>
      </w:ins>
      <w:r w:rsidR="00801946">
        <w:t xml:space="preserve"> it ultimately </w:t>
      </w:r>
      <w:r w:rsidR="008F4895">
        <w:t>remained unrealised as a full-scale public sculpture.</w:t>
      </w:r>
      <w:r w:rsidR="00094674">
        <w:t xml:space="preserve">  This </w:t>
      </w:r>
      <w:r w:rsidR="004853BE">
        <w:t>was</w:t>
      </w:r>
      <w:r w:rsidR="00094674">
        <w:t xml:space="preserve"> his most abstract period, after which he largely reverted to figuration</w:t>
      </w:r>
      <w:ins w:id="45" w:author="Danielle Child" w:date="2014-05-28T21:45:00Z">
        <w:r w:rsidR="00E635BF">
          <w:t xml:space="preserve">: </w:t>
        </w:r>
      </w:ins>
      <w:del w:id="46" w:author="Danielle Child" w:date="2014-05-28T21:45:00Z">
        <w:r w:rsidR="00094674" w:rsidDel="00E635BF">
          <w:delText xml:space="preserve"> – </w:delText>
        </w:r>
      </w:del>
      <w:r w:rsidR="00094674">
        <w:t xml:space="preserve">female bodies </w:t>
      </w:r>
      <w:r w:rsidR="00094674">
        <w:lastRenderedPageBreak/>
        <w:t xml:space="preserve">often suspended or encased within a framework of metal bars that owe much to the inspiration of Germaine </w:t>
      </w:r>
      <w:proofErr w:type="spellStart"/>
      <w:r w:rsidR="00094674">
        <w:t>Richier</w:t>
      </w:r>
      <w:proofErr w:type="spellEnd"/>
      <w:r w:rsidR="00801946">
        <w:t>, such as ‘Figure in Space’ (1957-8)</w:t>
      </w:r>
      <w:r w:rsidR="004853BE">
        <w:t xml:space="preserve">, </w:t>
      </w:r>
      <w:r w:rsidR="00094674">
        <w:t xml:space="preserve">cast in a thin-shell bronze technique of his own invention.  </w:t>
      </w:r>
    </w:p>
    <w:p w:rsidR="001468DB" w:rsidRDefault="009A144C">
      <w:pPr>
        <w:rPr>
          <w:ins w:id="47" w:author="Danielle Child" w:date="2014-05-28T21:47:00Z"/>
        </w:rPr>
      </w:pPr>
      <w:r>
        <w:t xml:space="preserve">Butler had begun teaching in the Sculpture department at the Slade in 1951 and was appointed Director of Sculpture Studies in 1966. </w:t>
      </w:r>
      <w:r w:rsidR="002530F5">
        <w:t xml:space="preserve"> His 1962 publication, </w:t>
      </w:r>
      <w:r w:rsidRPr="009A144C">
        <w:rPr>
          <w:i/>
        </w:rPr>
        <w:t>Creative Development: Five Lectures to Art Students</w:t>
      </w:r>
      <w:r>
        <w:t xml:space="preserve">, </w:t>
      </w:r>
      <w:r w:rsidR="002530F5">
        <w:t>criticised the formalist bias of most modern art training</w:t>
      </w:r>
      <w:r w:rsidR="00094674">
        <w:t xml:space="preserve">.  </w:t>
      </w:r>
      <w:r w:rsidR="004853BE">
        <w:t>Similarly</w:t>
      </w:r>
      <w:r w:rsidR="0035313E">
        <w:t xml:space="preserve">, Butler was becoming disillusioned by the ‘neo-primitive’ nature of much modern sculpture, and </w:t>
      </w:r>
      <w:r w:rsidR="00F17936">
        <w:t>turned</w:t>
      </w:r>
      <w:r w:rsidR="0035313E">
        <w:t xml:space="preserve"> to the female figure as a means of connecting with the contemporary world.  </w:t>
      </w:r>
    </w:p>
    <w:p w:rsidR="001A39EB" w:rsidRDefault="0035313E">
      <w:r>
        <w:t>Increasingly reclusive and obsessive, b</w:t>
      </w:r>
      <w:r w:rsidR="009A144C">
        <w:t xml:space="preserve">y the late sixties he was developing the painted bronzes that would dominate his late career; the first appeared in public at the </w:t>
      </w:r>
      <w:r w:rsidR="009A144C" w:rsidRPr="009A144C">
        <w:rPr>
          <w:i/>
        </w:rPr>
        <w:t>Pittsburgh International</w:t>
      </w:r>
      <w:r w:rsidR="009A144C">
        <w:t xml:space="preserve"> in 1970, with an exhibition </w:t>
      </w:r>
      <w:r>
        <w:t xml:space="preserve">of four large works </w:t>
      </w:r>
      <w:r w:rsidR="009A144C">
        <w:t xml:space="preserve">at the Pierre Matisse Gallery </w:t>
      </w:r>
      <w:r w:rsidR="002543EC">
        <w:t xml:space="preserve">in New York following in 1973.  </w:t>
      </w:r>
      <w:r w:rsidR="002530F5">
        <w:t>The erotic element within S</w:t>
      </w:r>
      <w:r w:rsidR="008F4895">
        <w:t>urrealism, Freud</w:t>
      </w:r>
      <w:r w:rsidR="006529D7">
        <w:t>ian psychology</w:t>
      </w:r>
      <w:r w:rsidR="008F4895">
        <w:t xml:space="preserve">, Hans </w:t>
      </w:r>
      <w:proofErr w:type="spellStart"/>
      <w:r w:rsidR="008F4895">
        <w:t>Bellmer</w:t>
      </w:r>
      <w:r w:rsidR="002530F5">
        <w:t>’s</w:t>
      </w:r>
      <w:proofErr w:type="spellEnd"/>
      <w:r w:rsidR="002530F5">
        <w:t xml:space="preserve"> </w:t>
      </w:r>
      <w:r w:rsidR="004853BE" w:rsidRPr="004853BE">
        <w:t>‘The Doll’ s</w:t>
      </w:r>
      <w:r w:rsidR="004853BE">
        <w:t>eries</w:t>
      </w:r>
      <w:r w:rsidR="008F4895">
        <w:t xml:space="preserve"> and </w:t>
      </w:r>
      <w:r w:rsidR="0091002A">
        <w:t xml:space="preserve">the paintings of </w:t>
      </w:r>
      <w:proofErr w:type="spellStart"/>
      <w:r w:rsidR="006529D7">
        <w:t>Tsuguharu</w:t>
      </w:r>
      <w:proofErr w:type="spellEnd"/>
      <w:r w:rsidR="006529D7">
        <w:t xml:space="preserve"> </w:t>
      </w:r>
      <w:proofErr w:type="spellStart"/>
      <w:r w:rsidR="008F4895">
        <w:t>Foujita</w:t>
      </w:r>
      <w:proofErr w:type="spellEnd"/>
      <w:r w:rsidR="008F4895">
        <w:t xml:space="preserve"> have all been cited as key influences in this development.  </w:t>
      </w:r>
      <w:r w:rsidR="002543EC">
        <w:t xml:space="preserve">Butler died at his home in </w:t>
      </w:r>
      <w:proofErr w:type="spellStart"/>
      <w:r w:rsidR="002543EC">
        <w:t>Berkhamsted</w:t>
      </w:r>
      <w:proofErr w:type="spellEnd"/>
      <w:r w:rsidR="002543EC">
        <w:t xml:space="preserve"> in October 1981.  He had already been honoured with a life-time retrospective at the J.B. Speed Art Museum in 1963, and was elected to the </w:t>
      </w:r>
      <w:proofErr w:type="spellStart"/>
      <w:r w:rsidR="002543EC">
        <w:t>Académie</w:t>
      </w:r>
      <w:proofErr w:type="spellEnd"/>
      <w:r w:rsidR="002543EC">
        <w:t xml:space="preserve"> Royale des Sciences, des </w:t>
      </w:r>
      <w:proofErr w:type="spellStart"/>
      <w:r w:rsidR="002543EC">
        <w:t>Lettres</w:t>
      </w:r>
      <w:proofErr w:type="spellEnd"/>
      <w:r w:rsidR="002543EC">
        <w:t xml:space="preserve"> et des Beaux-Arts de </w:t>
      </w:r>
      <w:proofErr w:type="spellStart"/>
      <w:r w:rsidR="002543EC">
        <w:t>Belgique</w:t>
      </w:r>
      <w:proofErr w:type="spellEnd"/>
      <w:r w:rsidR="002543EC">
        <w:t xml:space="preserve"> in 1965.  The Tate put on a memorial exhibition in 1983-4, having bought a signif</w:t>
      </w:r>
      <w:r w:rsidR="004853BE">
        <w:t>icant number of Butler’s works.</w:t>
      </w:r>
    </w:p>
    <w:p w:rsidR="001A39EB" w:rsidRDefault="001A39EB">
      <w:r>
        <w:t>References and further reading:</w:t>
      </w:r>
    </w:p>
    <w:p w:rsidR="001A39EB" w:rsidRDefault="001A39EB">
      <w:r>
        <w:t xml:space="preserve">Butler, R. (1962) </w:t>
      </w:r>
      <w:r w:rsidRPr="001A39EB">
        <w:rPr>
          <w:i/>
        </w:rPr>
        <w:t>Creative Development: Five Lectures to Art Students</w:t>
      </w:r>
      <w:r>
        <w:t>, London: Routledge &amp; Kegan Paul.</w:t>
      </w:r>
    </w:p>
    <w:p w:rsidR="001A39EB" w:rsidRDefault="001A39EB">
      <w:proofErr w:type="spellStart"/>
      <w:r>
        <w:t>Calvocoressi</w:t>
      </w:r>
      <w:proofErr w:type="spellEnd"/>
      <w:r>
        <w:t>, R. (Ed.) (1983) catalogue for the Tate memorial exhibition… London: Tate.</w:t>
      </w:r>
    </w:p>
    <w:p w:rsidR="00580D8B" w:rsidRDefault="001A39EB">
      <w:proofErr w:type="spellStart"/>
      <w:r>
        <w:t>Garlake</w:t>
      </w:r>
      <w:proofErr w:type="spellEnd"/>
      <w:r>
        <w:t xml:space="preserve">, M. (2006) </w:t>
      </w:r>
      <w:r w:rsidRPr="001A39EB">
        <w:rPr>
          <w:i/>
        </w:rPr>
        <w:t xml:space="preserve">The Sculpture of </w:t>
      </w:r>
      <w:proofErr w:type="spellStart"/>
      <w:r w:rsidRPr="001A39EB">
        <w:rPr>
          <w:i/>
        </w:rPr>
        <w:t>Reg</w:t>
      </w:r>
      <w:proofErr w:type="spellEnd"/>
      <w:r w:rsidRPr="001A39EB">
        <w:rPr>
          <w:i/>
        </w:rPr>
        <w:t xml:space="preserve"> Butler</w:t>
      </w:r>
      <w:r>
        <w:t xml:space="preserve">, Much </w:t>
      </w:r>
      <w:proofErr w:type="spellStart"/>
      <w:r>
        <w:t>Hadham</w:t>
      </w:r>
      <w:proofErr w:type="spellEnd"/>
      <w:r>
        <w:t>: The Henry Moore Foundation in association with Lund Humphries.</w:t>
      </w:r>
    </w:p>
    <w:p w:rsidR="00580D8B" w:rsidRDefault="00580D8B"/>
    <w:p w:rsidR="00580D8B" w:rsidRDefault="00580D8B">
      <w:r>
        <w:t>Images:</w:t>
      </w:r>
    </w:p>
    <w:p w:rsidR="00580D8B" w:rsidRDefault="00580D8B">
      <w:r>
        <w:t xml:space="preserve">1. Final </w:t>
      </w:r>
      <w:proofErr w:type="spellStart"/>
      <w:r>
        <w:t>Maquette</w:t>
      </w:r>
      <w:proofErr w:type="spellEnd"/>
      <w:r>
        <w:t xml:space="preserve"> for the ‘Unknown Political Prisoner’ (1951-2), painted stone and painted bronze, 44.5 x 20.5 x 16.5cm, on long term loan to Tate from the Estate of </w:t>
      </w:r>
      <w:proofErr w:type="spellStart"/>
      <w:r>
        <w:t>Reg</w:t>
      </w:r>
      <w:proofErr w:type="spellEnd"/>
      <w:r>
        <w:t xml:space="preserve"> Butler (1986) </w:t>
      </w:r>
      <w:hyperlink r:id="rId7" w:history="1">
        <w:r w:rsidRPr="004E3C66">
          <w:rPr>
            <w:rStyle w:val="Hyperlink"/>
          </w:rPr>
          <w:t>http://www.tate.org.uk/art/artworks/butler-final-maquette-for-the-unknown-political-prisoner-l01102</w:t>
        </w:r>
      </w:hyperlink>
      <w:r>
        <w:t xml:space="preserve"> - for image reproduction go to </w:t>
      </w:r>
      <w:hyperlink r:id="rId8" w:history="1">
        <w:r w:rsidRPr="00F323FF">
          <w:rPr>
            <w:rStyle w:val="Hyperlink"/>
          </w:rPr>
          <w:t>www.tate-images.com</w:t>
        </w:r>
      </w:hyperlink>
      <w:r>
        <w:t>.</w:t>
      </w:r>
    </w:p>
    <w:p w:rsidR="00C70881" w:rsidRDefault="00580D8B">
      <w:r>
        <w:t xml:space="preserve">2. ‘Figure in Space’ (1957-8), bronze (edition 6/8), 91.4 x 91.4 x 53.3cm, exhibited at </w:t>
      </w:r>
      <w:proofErr w:type="spellStart"/>
      <w:r>
        <w:t>Gimpel</w:t>
      </w:r>
      <w:proofErr w:type="spellEnd"/>
      <w:r>
        <w:t xml:space="preserve"> </w:t>
      </w:r>
      <w:proofErr w:type="spellStart"/>
      <w:r>
        <w:t>Fils</w:t>
      </w:r>
      <w:proofErr w:type="spellEnd"/>
      <w:r>
        <w:t xml:space="preserve">, London </w:t>
      </w:r>
      <w:hyperlink r:id="rId9" w:history="1">
        <w:r w:rsidRPr="004E3C66">
          <w:rPr>
            <w:rStyle w:val="Hyperlink"/>
          </w:rPr>
          <w:t>http://www.gimpelfils.com/pages/artists/artist.php?artistindex=39&amp;subsec=1</w:t>
        </w:r>
      </w:hyperlink>
      <w:r>
        <w:t xml:space="preserve"> - for reproductions email </w:t>
      </w:r>
      <w:hyperlink r:id="rId10" w:history="1">
        <w:r w:rsidRPr="004E3C66">
          <w:rPr>
            <w:rStyle w:val="Hyperlink"/>
          </w:rPr>
          <w:t>info@gimpelfils.com</w:t>
        </w:r>
      </w:hyperlink>
      <w:r>
        <w:t xml:space="preserve"> or </w:t>
      </w:r>
      <w:proofErr w:type="spellStart"/>
      <w:r>
        <w:t>tel</w:t>
      </w:r>
      <w:proofErr w:type="spellEnd"/>
      <w:r>
        <w:t>: 0207 4932488.</w:t>
      </w:r>
    </w:p>
    <w:sectPr w:rsidR="00C70881" w:rsidSect="00C70881">
      <w:headerReference w:type="default" r:id="rId11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C6A" w:rsidRDefault="005D7C6A" w:rsidP="00E635BF">
      <w:pPr>
        <w:spacing w:after="0"/>
      </w:pPr>
      <w:r>
        <w:separator/>
      </w:r>
    </w:p>
  </w:endnote>
  <w:endnote w:type="continuationSeparator" w:id="0">
    <w:p w:rsidR="005D7C6A" w:rsidRDefault="005D7C6A" w:rsidP="00E635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C6A" w:rsidRDefault="005D7C6A" w:rsidP="00E635BF">
      <w:pPr>
        <w:spacing w:after="0"/>
      </w:pPr>
      <w:r>
        <w:separator/>
      </w:r>
    </w:p>
  </w:footnote>
  <w:footnote w:type="continuationSeparator" w:id="0">
    <w:p w:rsidR="005D7C6A" w:rsidRDefault="005D7C6A" w:rsidP="00E635B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326" w:rsidRDefault="00875326">
    <w:pPr>
      <w:pStyle w:val="Header"/>
    </w:pPr>
    <w:r>
      <w:t>Kitty Hudson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embedSystemFonts/>
  <w:proofState w:spelling="clean" w:grammar="clean"/>
  <w:revisionView w:markup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881"/>
    <w:rsid w:val="00094674"/>
    <w:rsid w:val="000E43A1"/>
    <w:rsid w:val="001468DB"/>
    <w:rsid w:val="001A39EB"/>
    <w:rsid w:val="00232FB2"/>
    <w:rsid w:val="002530F5"/>
    <w:rsid w:val="002543EC"/>
    <w:rsid w:val="002901C2"/>
    <w:rsid w:val="00291DC9"/>
    <w:rsid w:val="002B2FBD"/>
    <w:rsid w:val="002F0D6D"/>
    <w:rsid w:val="0035313E"/>
    <w:rsid w:val="00353CDE"/>
    <w:rsid w:val="00367159"/>
    <w:rsid w:val="004853BE"/>
    <w:rsid w:val="00580D8B"/>
    <w:rsid w:val="005D7C6A"/>
    <w:rsid w:val="006529D7"/>
    <w:rsid w:val="00801946"/>
    <w:rsid w:val="00864ACF"/>
    <w:rsid w:val="00875326"/>
    <w:rsid w:val="008778CB"/>
    <w:rsid w:val="008F4895"/>
    <w:rsid w:val="0091002A"/>
    <w:rsid w:val="009A0300"/>
    <w:rsid w:val="009A144C"/>
    <w:rsid w:val="009F5F47"/>
    <w:rsid w:val="009F70B9"/>
    <w:rsid w:val="00B01357"/>
    <w:rsid w:val="00B7031A"/>
    <w:rsid w:val="00C11173"/>
    <w:rsid w:val="00C65E02"/>
    <w:rsid w:val="00C70881"/>
    <w:rsid w:val="00E02ED7"/>
    <w:rsid w:val="00E635BF"/>
    <w:rsid w:val="00E8099F"/>
    <w:rsid w:val="00F1793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D10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0D8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35B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35BF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635B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35BF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5BF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BF"/>
    <w:rPr>
      <w:rFonts w:ascii="Lucida Grande" w:hAnsi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D10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0D8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35B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35BF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635B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35BF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5BF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BF"/>
    <w:rPr>
      <w:rFonts w:ascii="Lucida Grande" w:hAnsi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te-images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ate.org.uk/art/artworks/butler-final-maquette-for-the-unknown-political-prisoner-l01102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info@gimpelfil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mpelfils.com/pages/artists/artist.php?artistindex=39&amp;subsec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Christie's</Company>
  <LinksUpToDate>false</LinksUpToDate>
  <CharactersWithSpaces>6378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Hudson</dc:creator>
  <cp:lastModifiedBy>doctor</cp:lastModifiedBy>
  <cp:revision>2</cp:revision>
  <dcterms:created xsi:type="dcterms:W3CDTF">2014-05-31T12:53:00Z</dcterms:created>
  <dcterms:modified xsi:type="dcterms:W3CDTF">2014-05-31T12:53:00Z</dcterms:modified>
</cp:coreProperties>
</file>