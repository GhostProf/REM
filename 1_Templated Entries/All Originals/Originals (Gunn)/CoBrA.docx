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02" w:rsidRPr="00182131" w:rsidRDefault="008E1402">
      <w:pPr>
        <w:rPr>
          <w:rFonts w:ascii="Helvetica" w:hAnsi="Helvetica"/>
          <w:b/>
        </w:rPr>
      </w:pPr>
    </w:p>
    <w:p w:rsidR="008E1402" w:rsidRPr="00182131" w:rsidRDefault="008E1402">
      <w:pPr>
        <w:rPr>
          <w:rFonts w:ascii="Helvetica" w:hAnsi="Helvetica"/>
          <w:b/>
        </w:rPr>
      </w:pPr>
      <w:proofErr w:type="spellStart"/>
      <w:r w:rsidRPr="00182131">
        <w:rPr>
          <w:rFonts w:ascii="Helvetica" w:hAnsi="Helvetica"/>
          <w:b/>
        </w:rPr>
        <w:t>CoBrA</w:t>
      </w:r>
      <w:proofErr w:type="spellEnd"/>
      <w:r w:rsidR="00E667CE" w:rsidRPr="00182131">
        <w:rPr>
          <w:rFonts w:ascii="Helvetica" w:hAnsi="Helvetica"/>
          <w:b/>
        </w:rPr>
        <w:t xml:space="preserve"> (1948–1951)</w:t>
      </w:r>
    </w:p>
    <w:p w:rsidR="008E1402" w:rsidRPr="00182131" w:rsidRDefault="008E1402">
      <w:pPr>
        <w:rPr>
          <w:rFonts w:ascii="Helvetica" w:hAnsi="Helvetica"/>
        </w:rPr>
      </w:pPr>
    </w:p>
    <w:p w:rsidR="005753FC" w:rsidRDefault="008B1529">
      <w:pPr>
        <w:rPr>
          <w:rFonts w:ascii="Helvetica" w:hAnsi="Helvetica" w:cs="Helvetica"/>
        </w:rPr>
      </w:pPr>
      <w:proofErr w:type="spellStart"/>
      <w:r w:rsidRPr="00182131">
        <w:rPr>
          <w:rFonts w:ascii="Helvetica" w:hAnsi="Helvetica"/>
        </w:rPr>
        <w:t>CoBrA</w:t>
      </w:r>
      <w:proofErr w:type="spellEnd"/>
      <w:r w:rsidRPr="00182131">
        <w:rPr>
          <w:rFonts w:ascii="Helvetica" w:hAnsi="Helvetica"/>
        </w:rPr>
        <w:t xml:space="preserve"> was </w:t>
      </w:r>
      <w:r w:rsidR="006B4E11" w:rsidRPr="00182131">
        <w:rPr>
          <w:rFonts w:ascii="Helvetica" w:hAnsi="Helvetica"/>
        </w:rPr>
        <w:t>a</w:t>
      </w:r>
      <w:r w:rsidRPr="00182131">
        <w:rPr>
          <w:rFonts w:ascii="Helvetica" w:hAnsi="Helvetica"/>
        </w:rPr>
        <w:t xml:space="preserve"> </w:t>
      </w:r>
      <w:r w:rsidR="002D7A9C" w:rsidRPr="00182131">
        <w:rPr>
          <w:rFonts w:ascii="Helvetica" w:hAnsi="Helvetica"/>
        </w:rPr>
        <w:t xml:space="preserve">European avant-garde </w:t>
      </w:r>
      <w:r w:rsidRPr="00182131">
        <w:rPr>
          <w:rFonts w:ascii="Helvetica" w:hAnsi="Helvetica"/>
        </w:rPr>
        <w:t xml:space="preserve">movement </w:t>
      </w:r>
      <w:r w:rsidR="00925821" w:rsidRPr="00182131">
        <w:rPr>
          <w:rFonts w:ascii="Helvetica" w:hAnsi="Helvetica"/>
        </w:rPr>
        <w:t xml:space="preserve">active </w:t>
      </w:r>
      <w:r w:rsidR="002D7A9C" w:rsidRPr="00182131">
        <w:rPr>
          <w:rFonts w:ascii="Helvetica" w:hAnsi="Helvetica"/>
        </w:rPr>
        <w:t>from 1948 to 1951</w:t>
      </w:r>
      <w:r w:rsidR="00C45C26" w:rsidRPr="00182131">
        <w:rPr>
          <w:rFonts w:ascii="Helvetica" w:hAnsi="Helvetica"/>
        </w:rPr>
        <w:t xml:space="preserve">, </w:t>
      </w:r>
      <w:r w:rsidR="006E67B7" w:rsidRPr="00182131">
        <w:rPr>
          <w:rFonts w:ascii="Helvetica" w:hAnsi="Helvetica"/>
        </w:rPr>
        <w:t xml:space="preserve">primarily </w:t>
      </w:r>
      <w:r w:rsidR="004F5905" w:rsidRPr="00182131">
        <w:rPr>
          <w:rFonts w:ascii="Helvetica" w:hAnsi="Helvetica"/>
        </w:rPr>
        <w:t>known for a</w:t>
      </w:r>
      <w:r w:rsidR="00C45C26" w:rsidRPr="00182131">
        <w:rPr>
          <w:rFonts w:ascii="Helvetica" w:hAnsi="Helvetica"/>
        </w:rPr>
        <w:t xml:space="preserve"> painterly </w:t>
      </w:r>
      <w:r w:rsidR="00BB4158" w:rsidRPr="00182131">
        <w:rPr>
          <w:rFonts w:ascii="Helvetica" w:hAnsi="Helvetica"/>
        </w:rPr>
        <w:t xml:space="preserve">style of </w:t>
      </w:r>
      <w:r w:rsidR="003D02B5" w:rsidRPr="00182131">
        <w:rPr>
          <w:rFonts w:ascii="Helvetica" w:hAnsi="Helvetica"/>
        </w:rPr>
        <w:t>colo</w:t>
      </w:r>
      <w:ins w:id="0" w:author="doctor" w:date="2014-03-22T15:46:00Z">
        <w:r w:rsidR="009248EC">
          <w:rPr>
            <w:rFonts w:ascii="Helvetica" w:hAnsi="Helvetica"/>
          </w:rPr>
          <w:t>u</w:t>
        </w:r>
      </w:ins>
      <w:r w:rsidR="003D02B5" w:rsidRPr="00182131">
        <w:rPr>
          <w:rFonts w:ascii="Helvetica" w:hAnsi="Helvetica"/>
        </w:rPr>
        <w:t>ristic disfiguration.</w:t>
      </w:r>
      <w:r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>The name is the acronym of</w:t>
      </w:r>
      <w:r w:rsidR="002D7A9C" w:rsidRPr="00182131">
        <w:rPr>
          <w:rFonts w:ascii="Helvetica" w:hAnsi="Helvetica"/>
        </w:rPr>
        <w:t xml:space="preserve"> Copenhagen</w:t>
      </w:r>
      <w:r w:rsidR="008A3E76" w:rsidRPr="00182131">
        <w:rPr>
          <w:rFonts w:ascii="Helvetica" w:hAnsi="Helvetica"/>
        </w:rPr>
        <w:t xml:space="preserve"> (Co)</w:t>
      </w:r>
      <w:r w:rsidR="002D7A9C" w:rsidRPr="00182131">
        <w:rPr>
          <w:rFonts w:ascii="Helvetica" w:hAnsi="Helvetica"/>
        </w:rPr>
        <w:t xml:space="preserve">, Brussels </w:t>
      </w:r>
      <w:r w:rsidR="008A3E76" w:rsidRPr="00182131">
        <w:rPr>
          <w:rFonts w:ascii="Helvetica" w:hAnsi="Helvetica"/>
        </w:rPr>
        <w:t xml:space="preserve">(Br) </w:t>
      </w:r>
      <w:r w:rsidR="002D7A9C" w:rsidRPr="00182131">
        <w:rPr>
          <w:rFonts w:ascii="Helvetica" w:hAnsi="Helvetica"/>
        </w:rPr>
        <w:t>and Amsterdam</w:t>
      </w:r>
      <w:r w:rsidR="008A3E76" w:rsidRPr="00182131">
        <w:rPr>
          <w:rFonts w:ascii="Helvetica" w:hAnsi="Helvetica"/>
        </w:rPr>
        <w:t xml:space="preserve"> (A)</w:t>
      </w:r>
      <w:r w:rsidR="002D7A9C" w:rsidRPr="00182131">
        <w:rPr>
          <w:rFonts w:ascii="Helvetica" w:hAnsi="Helvetica"/>
        </w:rPr>
        <w:t xml:space="preserve">, the </w:t>
      </w:r>
      <w:r w:rsidR="00DE6B93" w:rsidRPr="00182131">
        <w:rPr>
          <w:rFonts w:ascii="Helvetica" w:hAnsi="Helvetica"/>
        </w:rPr>
        <w:t>home</w:t>
      </w:r>
      <w:r w:rsidR="000E7974" w:rsidRPr="00182131">
        <w:rPr>
          <w:rFonts w:ascii="Helvetica" w:hAnsi="Helvetica"/>
        </w:rPr>
        <w:t xml:space="preserve"> citie</w:t>
      </w:r>
      <w:r w:rsidR="00B14EBD" w:rsidRPr="00182131">
        <w:rPr>
          <w:rFonts w:ascii="Helvetica" w:hAnsi="Helvetica"/>
        </w:rPr>
        <w:t>s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most 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 xml:space="preserve">the </w:t>
      </w:r>
      <w:r w:rsidR="002D7A9C" w:rsidRPr="00182131">
        <w:rPr>
          <w:rFonts w:ascii="Helvetica" w:hAnsi="Helvetica"/>
        </w:rPr>
        <w:t>group’s members</w:t>
      </w:r>
      <w:r w:rsidR="008A3E76" w:rsidRPr="00182131">
        <w:rPr>
          <w:rFonts w:ascii="Helvetica" w:hAnsi="Helvetica"/>
        </w:rPr>
        <w:t xml:space="preserve">. </w:t>
      </w:r>
      <w:proofErr w:type="spellStart"/>
      <w:r w:rsidR="0010347C" w:rsidRPr="00182131">
        <w:rPr>
          <w:rFonts w:ascii="Helvetica" w:hAnsi="Helvetica"/>
        </w:rPr>
        <w:t>CoBrA</w:t>
      </w:r>
      <w:proofErr w:type="spellEnd"/>
      <w:r w:rsidR="0010347C" w:rsidRPr="00182131">
        <w:rPr>
          <w:rFonts w:ascii="Helvetica" w:hAnsi="Helvetica"/>
        </w:rPr>
        <w:t xml:space="preserve"> was </w:t>
      </w:r>
      <w:r w:rsidR="00C55456" w:rsidRPr="00182131">
        <w:rPr>
          <w:rFonts w:ascii="Helvetica" w:hAnsi="Helvetica"/>
        </w:rPr>
        <w:t>founded</w:t>
      </w:r>
      <w:r w:rsidR="0010347C" w:rsidRPr="00182131">
        <w:rPr>
          <w:rFonts w:ascii="Helvetica" w:hAnsi="Helvetica"/>
        </w:rPr>
        <w:t xml:space="preserve"> on 8 November 1948 at the Café </w:t>
      </w:r>
      <w:r w:rsidR="00A86A76" w:rsidRPr="00182131">
        <w:rPr>
          <w:rFonts w:ascii="Helvetica" w:hAnsi="Helvetica"/>
        </w:rPr>
        <w:t xml:space="preserve">de </w:t>
      </w:r>
      <w:proofErr w:type="spellStart"/>
      <w:r w:rsidR="00A86A76" w:rsidRPr="00182131">
        <w:rPr>
          <w:rFonts w:ascii="Helvetica" w:hAnsi="Helvetica"/>
        </w:rPr>
        <w:t>l’Hôtel</w:t>
      </w:r>
      <w:proofErr w:type="spellEnd"/>
      <w:r w:rsidR="00A86A76" w:rsidRPr="00182131">
        <w:rPr>
          <w:rFonts w:ascii="Helvetica" w:hAnsi="Helvetica"/>
        </w:rPr>
        <w:t xml:space="preserve"> </w:t>
      </w:r>
      <w:r w:rsidR="0010347C" w:rsidRPr="00182131">
        <w:rPr>
          <w:rFonts w:ascii="Helvetica" w:hAnsi="Helvetica"/>
        </w:rPr>
        <w:t>Notre-D</w:t>
      </w:r>
      <w:r w:rsidR="005753FC">
        <w:rPr>
          <w:rFonts w:ascii="Helvetica" w:hAnsi="Helvetica"/>
        </w:rPr>
        <w:t xml:space="preserve">ame, Paris, with the manifesto </w:t>
      </w:r>
      <w:r w:rsidR="0010347C" w:rsidRPr="00182131">
        <w:rPr>
          <w:rFonts w:ascii="Helvetica" w:hAnsi="Helvetica"/>
        </w:rPr>
        <w:t xml:space="preserve">La Cause </w:t>
      </w:r>
      <w:proofErr w:type="spellStart"/>
      <w:r w:rsidR="00331914" w:rsidRPr="00182131">
        <w:rPr>
          <w:rFonts w:ascii="Helvetica" w:hAnsi="Helvetica"/>
        </w:rPr>
        <w:t>É</w:t>
      </w:r>
      <w:r w:rsidR="005753FC">
        <w:rPr>
          <w:rFonts w:ascii="Helvetica" w:hAnsi="Helvetica"/>
        </w:rPr>
        <w:t>tait</w:t>
      </w:r>
      <w:proofErr w:type="spellEnd"/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Entendue</w:t>
      </w:r>
      <w:proofErr w:type="spellEnd"/>
      <w:r w:rsidR="0010347C" w:rsidRPr="00182131">
        <w:rPr>
          <w:rFonts w:ascii="Helvetica" w:hAnsi="Helvetica"/>
        </w:rPr>
        <w:t xml:space="preserve"> (</w:t>
      </w:r>
      <w:r w:rsidR="0010347C" w:rsidRPr="00A378C8">
        <w:rPr>
          <w:rFonts w:ascii="Helvetica" w:hAnsi="Helvetica"/>
        </w:rPr>
        <w:t>The Case W</w:t>
      </w:r>
      <w:r w:rsidR="00977BDF" w:rsidRPr="00A378C8">
        <w:rPr>
          <w:rFonts w:ascii="Helvetica" w:hAnsi="Helvetica"/>
        </w:rPr>
        <w:t>as Heard</w:t>
      </w:r>
      <w:r w:rsidR="00D741B7" w:rsidRPr="00182131">
        <w:rPr>
          <w:rFonts w:ascii="Helvetica" w:hAnsi="Helvetica"/>
        </w:rPr>
        <w:t xml:space="preserve">) </w:t>
      </w:r>
      <w:r w:rsidR="00977BDF" w:rsidRPr="00182131">
        <w:rPr>
          <w:rFonts w:ascii="Helvetica" w:hAnsi="Helvetica"/>
        </w:rPr>
        <w:t>signed by the Danish painter</w:t>
      </w:r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Asger</w:t>
      </w:r>
      <w:proofErr w:type="spellEnd"/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Jorn</w:t>
      </w:r>
      <w:proofErr w:type="spellEnd"/>
      <w:r w:rsidR="005753FC">
        <w:rPr>
          <w:rFonts w:ascii="Helvetica" w:hAnsi="Helvetica"/>
        </w:rPr>
        <w:t xml:space="preserve">, </w:t>
      </w:r>
      <w:r w:rsidR="00331914" w:rsidRPr="00182131">
        <w:rPr>
          <w:rFonts w:ascii="Helvetica" w:hAnsi="Helvetica" w:cs="Helvetica"/>
        </w:rPr>
        <w:t>the B</w:t>
      </w:r>
      <w:r w:rsidR="0010347C" w:rsidRPr="00182131">
        <w:rPr>
          <w:rFonts w:ascii="Helvetica" w:hAnsi="Helvetica" w:cs="Helvetica"/>
        </w:rPr>
        <w:t>elgian</w:t>
      </w:r>
      <w:r w:rsidR="00977BDF" w:rsidRPr="00182131">
        <w:rPr>
          <w:rFonts w:ascii="Helvetica" w:hAnsi="Helvetica" w:cs="Helvetica"/>
        </w:rPr>
        <w:t xml:space="preserve"> poet</w:t>
      </w:r>
      <w:r w:rsidR="0010347C" w:rsidRPr="00182131">
        <w:rPr>
          <w:rFonts w:ascii="Helvetica" w:hAnsi="Helvetica" w:cs="Helvetica"/>
        </w:rPr>
        <w:t xml:space="preserve">s </w:t>
      </w:r>
      <w:r w:rsidR="00977BDF" w:rsidRPr="00182131">
        <w:rPr>
          <w:rFonts w:ascii="Helvetica" w:hAnsi="Helvetica" w:cs="Helvetica"/>
        </w:rPr>
        <w:t xml:space="preserve">Christian </w:t>
      </w:r>
      <w:proofErr w:type="spellStart"/>
      <w:r w:rsidR="00977BDF" w:rsidRPr="00182131">
        <w:rPr>
          <w:rFonts w:ascii="Helvetica" w:hAnsi="Helvetica" w:cs="Helvetica"/>
        </w:rPr>
        <w:t>Dotremont</w:t>
      </w:r>
      <w:proofErr w:type="spellEnd"/>
      <w:r w:rsidR="00977BDF" w:rsidRPr="00182131">
        <w:rPr>
          <w:rFonts w:ascii="Helvetica" w:hAnsi="Helvetica" w:cs="Helvetica"/>
        </w:rPr>
        <w:t xml:space="preserve"> </w:t>
      </w:r>
      <w:r w:rsidR="00331914" w:rsidRPr="00182131">
        <w:rPr>
          <w:rFonts w:ascii="Helvetica" w:hAnsi="Helvetica"/>
        </w:rPr>
        <w:t xml:space="preserve">and Joseph </w:t>
      </w:r>
      <w:proofErr w:type="spellStart"/>
      <w:r w:rsidR="00331914" w:rsidRPr="00182131">
        <w:rPr>
          <w:rFonts w:ascii="Helvetica" w:hAnsi="Helvetica"/>
        </w:rPr>
        <w:t>Noiret</w:t>
      </w:r>
      <w:proofErr w:type="spellEnd"/>
      <w:r w:rsidR="00331914" w:rsidRPr="00182131">
        <w:rPr>
          <w:rFonts w:ascii="Helvetica" w:hAnsi="Helvetica"/>
        </w:rPr>
        <w:t xml:space="preserve">, and the Dutch </w:t>
      </w:r>
      <w:r w:rsidR="00977BDF" w:rsidRPr="00182131">
        <w:rPr>
          <w:rFonts w:ascii="Helvetica" w:hAnsi="Helvetica"/>
        </w:rPr>
        <w:t xml:space="preserve">painters </w:t>
      </w:r>
      <w:proofErr w:type="spellStart"/>
      <w:r w:rsidR="00331914" w:rsidRPr="00182131">
        <w:rPr>
          <w:rFonts w:ascii="Helvetica" w:hAnsi="Helvetica"/>
        </w:rPr>
        <w:t>Karel</w:t>
      </w:r>
      <w:proofErr w:type="spellEnd"/>
      <w:r w:rsidR="00331914" w:rsidRPr="00182131">
        <w:rPr>
          <w:rFonts w:ascii="Helvetica" w:hAnsi="Helvetica"/>
        </w:rPr>
        <w:t xml:space="preserve"> </w:t>
      </w:r>
      <w:proofErr w:type="spellStart"/>
      <w:r w:rsidR="00331914" w:rsidRPr="00182131">
        <w:rPr>
          <w:rFonts w:ascii="Helvetica" w:hAnsi="Helvetica"/>
        </w:rPr>
        <w:t>Appel</w:t>
      </w:r>
      <w:proofErr w:type="spellEnd"/>
      <w:r w:rsidR="00977BDF" w:rsidRPr="00182131">
        <w:rPr>
          <w:rFonts w:ascii="Helvetica" w:hAnsi="Helvetica"/>
        </w:rPr>
        <w:t>,</w:t>
      </w:r>
      <w:r w:rsidR="00331914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 w:cs="Helvetica"/>
        </w:rPr>
        <w:t>Corneille</w:t>
      </w:r>
      <w:r w:rsidR="00977BDF" w:rsidRPr="00182131">
        <w:rPr>
          <w:rFonts w:ascii="Helvetica" w:hAnsi="Helvetica"/>
        </w:rPr>
        <w:t xml:space="preserve"> </w:t>
      </w:r>
      <w:r w:rsidR="00331914" w:rsidRPr="00182131">
        <w:rPr>
          <w:rFonts w:ascii="Helvetica" w:hAnsi="Helvetica"/>
        </w:rPr>
        <w:t xml:space="preserve">and </w:t>
      </w:r>
      <w:r w:rsidR="00331914" w:rsidRPr="00182131">
        <w:rPr>
          <w:rFonts w:ascii="Helvetica" w:hAnsi="Helvetica" w:cs="Helvetica"/>
        </w:rPr>
        <w:t xml:space="preserve">Constant </w:t>
      </w:r>
      <w:r w:rsidR="00B94FF6">
        <w:rPr>
          <w:rFonts w:ascii="Helvetica" w:hAnsi="Helvetica" w:cs="Helvetica"/>
        </w:rPr>
        <w:t>[</w:t>
      </w:r>
      <w:proofErr w:type="spellStart"/>
      <w:r w:rsidR="00331914" w:rsidRPr="00182131">
        <w:rPr>
          <w:rFonts w:ascii="Helvetica" w:hAnsi="Helvetica" w:cs="Helvetica"/>
        </w:rPr>
        <w:t>Nieuwenhuys</w:t>
      </w:r>
      <w:proofErr w:type="spellEnd"/>
      <w:r w:rsidR="00B94FF6">
        <w:rPr>
          <w:rFonts w:ascii="Helvetica" w:hAnsi="Helvetica" w:cs="Helvetica"/>
        </w:rPr>
        <w:t>]</w:t>
      </w:r>
      <w:r w:rsidR="00331914" w:rsidRPr="00182131">
        <w:rPr>
          <w:rFonts w:ascii="Helvetica" w:hAnsi="Helvetica" w:cs="Helvetica"/>
        </w:rPr>
        <w:t>.</w:t>
      </w:r>
      <w:r w:rsidR="006E67B7" w:rsidRPr="00182131">
        <w:rPr>
          <w:rFonts w:ascii="Helvetica" w:hAnsi="Helvetica" w:cs="Helvetica"/>
        </w:rPr>
        <w:t xml:space="preserve"> Another representative member</w:t>
      </w:r>
      <w:r w:rsidR="00C55456" w:rsidRPr="00182131">
        <w:rPr>
          <w:rFonts w:ascii="Helvetica" w:hAnsi="Helvetica" w:cs="Helvetica"/>
        </w:rPr>
        <w:t xml:space="preserve"> </w:t>
      </w:r>
      <w:r w:rsidR="00A378C8">
        <w:rPr>
          <w:rFonts w:ascii="Helvetica" w:hAnsi="Helvetica" w:cs="Helvetica"/>
        </w:rPr>
        <w:t>wa</w:t>
      </w:r>
      <w:r w:rsidR="00C55456" w:rsidRPr="00182131">
        <w:rPr>
          <w:rFonts w:ascii="Helvetica" w:hAnsi="Helvetica" w:cs="Helvetica"/>
        </w:rPr>
        <w:t xml:space="preserve">s </w:t>
      </w:r>
      <w:r w:rsidR="00EB40A9" w:rsidRPr="00182131">
        <w:rPr>
          <w:rFonts w:ascii="Helvetica" w:hAnsi="Helvetica" w:cs="Helvetica"/>
        </w:rPr>
        <w:t xml:space="preserve">the Belgian </w:t>
      </w:r>
      <w:r w:rsidR="00B94FF6">
        <w:rPr>
          <w:rFonts w:ascii="Helvetica" w:hAnsi="Helvetica" w:cs="Helvetica"/>
        </w:rPr>
        <w:t xml:space="preserve">painter </w:t>
      </w:r>
      <w:r w:rsidR="00C55456" w:rsidRPr="00182131">
        <w:rPr>
          <w:rFonts w:ascii="Helvetica" w:hAnsi="Helvetica" w:cs="Helvetica"/>
        </w:rPr>
        <w:t xml:space="preserve">Pierre </w:t>
      </w:r>
      <w:proofErr w:type="spellStart"/>
      <w:r w:rsidR="00C55456" w:rsidRPr="00182131">
        <w:rPr>
          <w:rFonts w:ascii="Helvetica" w:hAnsi="Helvetica" w:cs="Helvetica"/>
        </w:rPr>
        <w:t>Alechinsky</w:t>
      </w:r>
      <w:proofErr w:type="spellEnd"/>
      <w:r w:rsidR="00A378C8">
        <w:rPr>
          <w:rFonts w:ascii="Helvetica" w:hAnsi="Helvetica" w:cs="Helvetica"/>
        </w:rPr>
        <w:t>. I</w:t>
      </w:r>
      <w:r w:rsidR="000E7974" w:rsidRPr="00182131">
        <w:rPr>
          <w:rFonts w:ascii="Helvetica" w:hAnsi="Helvetica" w:cs="Helvetica"/>
        </w:rPr>
        <w:t xml:space="preserve">n its three year </w:t>
      </w:r>
      <w:r w:rsidR="00C55456" w:rsidRPr="00182131">
        <w:rPr>
          <w:rFonts w:ascii="Helvetica" w:hAnsi="Helvetica" w:cs="Helvetica"/>
        </w:rPr>
        <w:t xml:space="preserve">existence </w:t>
      </w:r>
      <w:r w:rsidR="009206ED">
        <w:rPr>
          <w:rFonts w:ascii="Helvetica" w:hAnsi="Helvetica" w:cs="Helvetica"/>
        </w:rPr>
        <w:t>the group attracted over thirty members</w:t>
      </w:r>
      <w:r w:rsidR="00C55456" w:rsidRPr="00182131">
        <w:rPr>
          <w:rFonts w:ascii="Helvetica" w:hAnsi="Helvetica" w:cs="Helvetica"/>
        </w:rPr>
        <w:t>, with membership spreading</w:t>
      </w:r>
      <w:r w:rsidR="00295B18" w:rsidRPr="00182131">
        <w:rPr>
          <w:rFonts w:ascii="Helvetica" w:hAnsi="Helvetica" w:cs="Helvetica"/>
        </w:rPr>
        <w:t xml:space="preserve"> across Euro</w:t>
      </w:r>
      <w:r w:rsidR="006E67B7" w:rsidRPr="00182131">
        <w:rPr>
          <w:rFonts w:ascii="Helvetica" w:hAnsi="Helvetica" w:cs="Helvetica"/>
        </w:rPr>
        <w:t xml:space="preserve">pe. </w:t>
      </w:r>
      <w:r w:rsidR="000F42B1" w:rsidRPr="00182131">
        <w:rPr>
          <w:rFonts w:ascii="Helvetica" w:hAnsi="Helvetica" w:cs="Helvetica"/>
        </w:rPr>
        <w:t>Most</w:t>
      </w:r>
      <w:r w:rsidR="00D07199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of </w:t>
      </w:r>
      <w:r w:rsidR="005753FC">
        <w:rPr>
          <w:rFonts w:ascii="Helvetica" w:hAnsi="Helvetica" w:cs="Helvetica"/>
        </w:rPr>
        <w:t>the members</w:t>
      </w:r>
      <w:r w:rsidR="006E67B7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were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painters</w:t>
      </w:r>
      <w:r w:rsidR="000E7974" w:rsidRPr="00182131">
        <w:rPr>
          <w:rFonts w:ascii="Helvetica" w:hAnsi="Helvetica" w:cs="Helvetica"/>
        </w:rPr>
        <w:t xml:space="preserve"> and t</w:t>
      </w:r>
      <w:r w:rsidR="006E67B7" w:rsidRPr="00182131">
        <w:rPr>
          <w:rFonts w:ascii="Helvetica" w:hAnsi="Helvetica" w:cs="Helvetica"/>
        </w:rPr>
        <w:t>heir style was</w:t>
      </w:r>
      <w:r w:rsidR="00295B18" w:rsidRPr="00182131">
        <w:rPr>
          <w:rFonts w:ascii="Helvetica" w:hAnsi="Helvetica" w:cs="Helvetica"/>
        </w:rPr>
        <w:t xml:space="preserve"> characteri</w:t>
      </w:r>
      <w:ins w:id="1" w:author="doctor" w:date="2014-03-22T15:47:00Z">
        <w:r w:rsidR="009248EC">
          <w:rPr>
            <w:rFonts w:ascii="Helvetica" w:hAnsi="Helvetica" w:cs="Helvetica"/>
          </w:rPr>
          <w:t>s</w:t>
        </w:r>
      </w:ins>
      <w:del w:id="2" w:author="doctor" w:date="2014-03-22T15:47:00Z">
        <w:r w:rsidR="00295B18" w:rsidRPr="00182131" w:rsidDel="009248EC">
          <w:rPr>
            <w:rFonts w:ascii="Helvetica" w:hAnsi="Helvetica" w:cs="Helvetica"/>
          </w:rPr>
          <w:delText>z</w:delText>
        </w:r>
      </w:del>
      <w:r w:rsidR="00295B18" w:rsidRPr="00182131">
        <w:rPr>
          <w:rFonts w:ascii="Helvetica" w:hAnsi="Helvetica" w:cs="Helvetica"/>
        </w:rPr>
        <w:t xml:space="preserve">ed by </w:t>
      </w:r>
      <w:r w:rsidR="00007FD8" w:rsidRPr="00182131">
        <w:rPr>
          <w:rFonts w:ascii="Helvetica" w:hAnsi="Helvetica" w:cs="Helvetica"/>
        </w:rPr>
        <w:t>abstract</w:t>
      </w:r>
      <w:r w:rsidR="00295B18" w:rsidRPr="00182131">
        <w:rPr>
          <w:rFonts w:ascii="Helvetica" w:hAnsi="Helvetica" w:cs="Helvetica"/>
        </w:rPr>
        <w:t xml:space="preserve"> and</w:t>
      </w:r>
      <w:r w:rsidR="001C65AC" w:rsidRPr="00182131">
        <w:rPr>
          <w:rFonts w:ascii="Helvetica" w:hAnsi="Helvetica" w:cs="Helvetica"/>
        </w:rPr>
        <w:t xml:space="preserve"> improvisational brushstrokes and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 xml:space="preserve">the use of </w:t>
      </w:r>
      <w:r w:rsidR="00D07199" w:rsidRPr="00182131">
        <w:rPr>
          <w:rFonts w:ascii="Helvetica" w:hAnsi="Helvetica" w:cs="Helvetica"/>
        </w:rPr>
        <w:t>primary</w:t>
      </w:r>
      <w:r w:rsidR="00295B18" w:rsidRPr="00182131">
        <w:rPr>
          <w:rFonts w:ascii="Helvetica" w:hAnsi="Helvetica" w:cs="Helvetica"/>
        </w:rPr>
        <w:t xml:space="preserve"> colo</w:t>
      </w:r>
      <w:r w:rsidR="00182131">
        <w:rPr>
          <w:rFonts w:ascii="Helvetica" w:hAnsi="Helvetica" w:cs="Helvetica"/>
        </w:rPr>
        <w:t>u</w:t>
      </w:r>
      <w:r w:rsidR="00295B18" w:rsidRPr="00182131">
        <w:rPr>
          <w:rFonts w:ascii="Helvetica" w:hAnsi="Helvetica" w:cs="Helvetica"/>
        </w:rPr>
        <w:t>rs,</w:t>
      </w:r>
      <w:r w:rsidR="00007FD8" w:rsidRPr="00182131">
        <w:rPr>
          <w:rFonts w:ascii="Helvetica" w:hAnsi="Helvetica" w:cs="Helvetica"/>
        </w:rPr>
        <w:t xml:space="preserve"> with</w:t>
      </w:r>
      <w:r w:rsidR="00295B18" w:rsidRPr="00182131">
        <w:rPr>
          <w:rFonts w:ascii="Helvetica" w:hAnsi="Helvetica" w:cs="Helvetica"/>
        </w:rPr>
        <w:t xml:space="preserve"> </w:t>
      </w:r>
      <w:r w:rsidR="00A4278A" w:rsidRPr="00182131">
        <w:rPr>
          <w:rFonts w:ascii="Helvetica" w:hAnsi="Helvetica" w:cs="Helvetica"/>
        </w:rPr>
        <w:t xml:space="preserve">which </w:t>
      </w:r>
      <w:r w:rsidR="00007FD8" w:rsidRPr="00182131">
        <w:rPr>
          <w:rFonts w:ascii="Helvetica" w:hAnsi="Helvetica" w:cs="Helvetica"/>
        </w:rPr>
        <w:t>they ga</w:t>
      </w:r>
      <w:r w:rsidR="00A4278A" w:rsidRPr="00182131">
        <w:rPr>
          <w:rFonts w:ascii="Helvetica" w:hAnsi="Helvetica" w:cs="Helvetica"/>
        </w:rPr>
        <w:t>ve</w:t>
      </w:r>
      <w:r w:rsidR="001C65AC" w:rsidRPr="00182131">
        <w:rPr>
          <w:rFonts w:ascii="Helvetica" w:hAnsi="Helvetica" w:cs="Helvetica"/>
        </w:rPr>
        <w:t xml:space="preserve"> rise to</w:t>
      </w:r>
      <w:r w:rsidR="00295B18" w:rsidRPr="00182131">
        <w:rPr>
          <w:rFonts w:ascii="Helvetica" w:hAnsi="Helvetica" w:cs="Helvetica"/>
        </w:rPr>
        <w:t xml:space="preserve"> anthropomorphic </w:t>
      </w:r>
      <w:r w:rsidR="00007FD8" w:rsidRPr="00182131">
        <w:rPr>
          <w:rFonts w:ascii="Helvetica" w:hAnsi="Helvetica" w:cs="Helvetica"/>
        </w:rPr>
        <w:t>figures</w:t>
      </w:r>
      <w:r w:rsidR="00B10C61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>that recall</w:t>
      </w:r>
      <w:r w:rsidR="00D07199" w:rsidRPr="00182131">
        <w:rPr>
          <w:rFonts w:ascii="Helvetica" w:hAnsi="Helvetica" w:cs="Helvetica"/>
        </w:rPr>
        <w:t xml:space="preserve"> </w:t>
      </w:r>
      <w:r w:rsidR="00A86A76" w:rsidRPr="00182131">
        <w:rPr>
          <w:rFonts w:ascii="Helvetica" w:hAnsi="Helvetica" w:cs="Helvetica"/>
        </w:rPr>
        <w:t xml:space="preserve">the art of </w:t>
      </w:r>
      <w:r w:rsidR="005753FC">
        <w:rPr>
          <w:rFonts w:ascii="Helvetica" w:hAnsi="Helvetica" w:cs="Helvetica"/>
        </w:rPr>
        <w:t>‘</w:t>
      </w:r>
      <w:r w:rsidR="00A86A76" w:rsidRPr="00182131">
        <w:rPr>
          <w:rFonts w:ascii="Helvetica" w:hAnsi="Helvetica" w:cs="Helvetica"/>
        </w:rPr>
        <w:t>primitives</w:t>
      </w:r>
      <w:r w:rsidR="005753FC">
        <w:rPr>
          <w:rFonts w:ascii="Helvetica" w:hAnsi="Helvetica" w:cs="Helvetica"/>
        </w:rPr>
        <w:t>’</w:t>
      </w:r>
      <w:r w:rsidR="00A86A76" w:rsidRPr="00182131">
        <w:rPr>
          <w:rFonts w:ascii="Helvetica" w:hAnsi="Helvetica" w:cs="Helvetica"/>
        </w:rPr>
        <w:t>, the mentally ill and children. The</w:t>
      </w:r>
      <w:r w:rsidR="000E7974" w:rsidRPr="00182131">
        <w:rPr>
          <w:rFonts w:ascii="Helvetica" w:hAnsi="Helvetica" w:cs="Helvetica"/>
        </w:rPr>
        <w:t xml:space="preserve">ir influences became clear </w:t>
      </w:r>
      <w:r w:rsidR="00A86A76" w:rsidRPr="00182131">
        <w:rPr>
          <w:rFonts w:ascii="Helvetica" w:hAnsi="Helvetica" w:cs="Helvetica"/>
        </w:rPr>
        <w:t xml:space="preserve">through </w:t>
      </w:r>
      <w:r w:rsidR="000E7974" w:rsidRPr="00182131">
        <w:rPr>
          <w:rFonts w:ascii="Helvetica" w:hAnsi="Helvetica" w:cs="Helvetica"/>
        </w:rPr>
        <w:t>the pages of the ten</w:t>
      </w:r>
      <w:r w:rsidR="00A86A76" w:rsidRPr="00182131">
        <w:rPr>
          <w:rFonts w:ascii="Helvetica" w:hAnsi="Helvetica" w:cs="Helvetica"/>
        </w:rPr>
        <w:t xml:space="preserve"> issues of </w:t>
      </w:r>
      <w:r w:rsidR="009A13E0" w:rsidRPr="00182131">
        <w:rPr>
          <w:rFonts w:ascii="Helvetica" w:hAnsi="Helvetica" w:cs="Helvetica"/>
        </w:rPr>
        <w:t>the magazine</w:t>
      </w:r>
      <w:r w:rsidR="009A13E0" w:rsidRPr="00182131">
        <w:rPr>
          <w:rFonts w:ascii="Helvetica" w:hAnsi="Helvetica" w:cs="Helvetica"/>
          <w:i/>
        </w:rPr>
        <w:t xml:space="preserve"> </w:t>
      </w:r>
      <w:r w:rsidR="00A86A76" w:rsidRPr="00182131">
        <w:rPr>
          <w:rFonts w:ascii="Helvetica" w:hAnsi="Helvetica" w:cs="Helvetica"/>
          <w:i/>
        </w:rPr>
        <w:t>Cobra</w:t>
      </w:r>
      <w:r w:rsidR="009A13E0" w:rsidRPr="00182131">
        <w:rPr>
          <w:rFonts w:ascii="Helvetica" w:hAnsi="Helvetica" w:cs="Helvetica"/>
          <w:i/>
        </w:rPr>
        <w:t xml:space="preserve"> </w:t>
      </w:r>
      <w:r w:rsidR="009A13E0" w:rsidRPr="00182131">
        <w:rPr>
          <w:rFonts w:ascii="Helvetica" w:hAnsi="Helvetica" w:cs="Helvetica"/>
        </w:rPr>
        <w:t>and</w:t>
      </w:r>
      <w:r w:rsidR="00460A4A">
        <w:rPr>
          <w:rFonts w:ascii="Helvetica" w:hAnsi="Helvetica" w:cs="Helvetica"/>
        </w:rPr>
        <w:t xml:space="preserve"> the four issues of</w:t>
      </w:r>
      <w:r w:rsidR="009A13E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  <w:i/>
        </w:rPr>
        <w:t>Le Petit Cobra</w:t>
      </w:r>
      <w:r w:rsidR="00A86A76" w:rsidRPr="00182131">
        <w:rPr>
          <w:rFonts w:ascii="Helvetica" w:hAnsi="Helvetica" w:cs="Helvetica"/>
        </w:rPr>
        <w:t xml:space="preserve">, </w:t>
      </w:r>
      <w:r w:rsidR="000E7974" w:rsidRPr="00182131">
        <w:rPr>
          <w:rFonts w:ascii="Helvetica" w:hAnsi="Helvetica" w:cs="Helvetica"/>
        </w:rPr>
        <w:t>which contain</w:t>
      </w:r>
      <w:r w:rsidR="00A86A76" w:rsidRPr="00182131">
        <w:rPr>
          <w:rFonts w:ascii="Helvetica" w:hAnsi="Helvetica" w:cs="Helvetica"/>
        </w:rPr>
        <w:t xml:space="preserve"> articles about </w:t>
      </w:r>
      <w:r w:rsidR="00B94FF6">
        <w:rPr>
          <w:rFonts w:ascii="Helvetica" w:hAnsi="Helvetica" w:cs="Helvetica"/>
        </w:rPr>
        <w:t xml:space="preserve">folklore, </w:t>
      </w:r>
      <w:r w:rsidR="00A86A76" w:rsidRPr="00182131">
        <w:rPr>
          <w:rFonts w:ascii="Helvetica" w:hAnsi="Helvetica" w:cs="Helvetica"/>
        </w:rPr>
        <w:t xml:space="preserve">tattooing, comic strips, </w:t>
      </w:r>
      <w:r w:rsidR="000736C4" w:rsidRPr="00182131">
        <w:rPr>
          <w:rFonts w:ascii="Helvetica" w:hAnsi="Helvetica" w:cs="Helvetica"/>
        </w:rPr>
        <w:t>and magic</w:t>
      </w:r>
      <w:r w:rsidR="000F42B1" w:rsidRPr="00182131">
        <w:rPr>
          <w:rFonts w:ascii="Helvetica" w:hAnsi="Helvetica" w:cs="Helvetica"/>
        </w:rPr>
        <w:t>, among i</w:t>
      </w:r>
      <w:r w:rsidR="000E7974" w:rsidRPr="00182131">
        <w:rPr>
          <w:rFonts w:ascii="Helvetica" w:hAnsi="Helvetica" w:cs="Helvetica"/>
        </w:rPr>
        <w:t>mages of their works</w:t>
      </w:r>
      <w:r w:rsidR="000736C4" w:rsidRPr="00182131">
        <w:rPr>
          <w:rFonts w:ascii="Helvetica" w:hAnsi="Helvetica" w:cs="Helvetica"/>
        </w:rPr>
        <w:t>.</w:t>
      </w:r>
      <w:r w:rsidR="00482269" w:rsidRPr="00182131">
        <w:rPr>
          <w:rFonts w:ascii="Helvetica" w:hAnsi="Helvetica" w:cs="Helvetica"/>
        </w:rPr>
        <w:t xml:space="preserve"> </w:t>
      </w:r>
    </w:p>
    <w:p w:rsidR="00BB243C" w:rsidRPr="00182131" w:rsidRDefault="00BB243C">
      <w:pPr>
        <w:rPr>
          <w:rFonts w:ascii="Helvetica" w:hAnsi="Helvetica"/>
        </w:rPr>
      </w:pPr>
    </w:p>
    <w:p w:rsidR="005753FC" w:rsidRDefault="00B57217">
      <w:pPr>
        <w:rPr>
          <w:rFonts w:ascii="Helvetica" w:hAnsi="Helvetica" w:cs="Helvetica"/>
        </w:rPr>
      </w:pPr>
      <w:r w:rsidRPr="00182131">
        <w:rPr>
          <w:rFonts w:ascii="Helvetica" w:hAnsi="Helvetica" w:cs="Helvetica"/>
        </w:rPr>
        <w:t xml:space="preserve">Like other European </w:t>
      </w:r>
      <w:r w:rsidR="00586077" w:rsidRPr="00182131">
        <w:rPr>
          <w:rFonts w:ascii="Helvetica" w:hAnsi="Helvetica" w:cs="Helvetica"/>
        </w:rPr>
        <w:t xml:space="preserve">avant-gardes </w:t>
      </w:r>
      <w:r w:rsidR="005753FC">
        <w:rPr>
          <w:rFonts w:ascii="Helvetica" w:hAnsi="Helvetica" w:cs="Helvetica"/>
        </w:rPr>
        <w:t xml:space="preserve">that </w:t>
      </w:r>
      <w:r w:rsidR="009F00AE" w:rsidRPr="00182131">
        <w:rPr>
          <w:rFonts w:ascii="Helvetica" w:hAnsi="Helvetica" w:cs="Helvetica"/>
        </w:rPr>
        <w:t>emerged after World War II</w:t>
      </w:r>
      <w:r w:rsidRPr="00182131">
        <w:rPr>
          <w:rFonts w:ascii="Helvetica" w:hAnsi="Helvetica" w:cs="Helvetica"/>
        </w:rPr>
        <w:t xml:space="preserve">, </w:t>
      </w:r>
      <w:proofErr w:type="spellStart"/>
      <w:r w:rsidRPr="00182131">
        <w:rPr>
          <w:rFonts w:ascii="Helvetica" w:hAnsi="Helvetica" w:cs="Helvetica"/>
        </w:rPr>
        <w:t>CoBrA</w:t>
      </w:r>
      <w:proofErr w:type="spellEnd"/>
      <w:r w:rsidRPr="00182131">
        <w:rPr>
          <w:rFonts w:ascii="Helvetica" w:hAnsi="Helvetica" w:cs="Helvetica"/>
        </w:rPr>
        <w:t xml:space="preserve"> </w:t>
      </w:r>
      <w:r w:rsidR="00B10C61" w:rsidRPr="00182131">
        <w:rPr>
          <w:rFonts w:ascii="Helvetica" w:hAnsi="Helvetica" w:cs="Helvetica"/>
        </w:rPr>
        <w:t xml:space="preserve">style </w:t>
      </w:r>
      <w:r w:rsidRPr="00182131">
        <w:rPr>
          <w:rFonts w:ascii="Helvetica" w:hAnsi="Helvetica" w:cs="Helvetica"/>
        </w:rPr>
        <w:t xml:space="preserve">was influenced by </w:t>
      </w:r>
      <w:r w:rsidR="009F00AE" w:rsidRPr="00182131">
        <w:rPr>
          <w:rFonts w:ascii="Helvetica" w:hAnsi="Helvetica" w:cs="Helvetica"/>
        </w:rPr>
        <w:t>Fauvism</w:t>
      </w:r>
      <w:r w:rsidR="005753FC">
        <w:rPr>
          <w:rFonts w:ascii="Helvetica" w:hAnsi="Helvetica" w:cs="Helvetica"/>
        </w:rPr>
        <w:t xml:space="preserve"> and Expressionism</w:t>
      </w:r>
      <w:r w:rsidR="00CE75D4" w:rsidRPr="00182131">
        <w:rPr>
          <w:rFonts w:ascii="Helvetica" w:hAnsi="Helvetica" w:cs="Helvetica"/>
        </w:rPr>
        <w:t xml:space="preserve"> and modern masters associated with Cubism and Surrealism</w:t>
      </w:r>
      <w:r w:rsidR="009206ED">
        <w:rPr>
          <w:rFonts w:ascii="Helvetica" w:hAnsi="Helvetica" w:cs="Helvetica"/>
        </w:rPr>
        <w:t>, such as</w:t>
      </w:r>
      <w:r w:rsidR="00CE75D4" w:rsidRPr="00182131">
        <w:rPr>
          <w:rFonts w:ascii="Helvetica" w:hAnsi="Helvetica" w:cs="Helvetica"/>
        </w:rPr>
        <w:t xml:space="preserve"> </w:t>
      </w:r>
      <w:r w:rsidRPr="00182131">
        <w:rPr>
          <w:rFonts w:ascii="Helvetica" w:hAnsi="Helvetica" w:cs="Helvetica"/>
        </w:rPr>
        <w:t>Pablo Picasso, Paul Klee and</w:t>
      </w:r>
      <w:r w:rsidR="005D352D" w:rsidRPr="00182131">
        <w:rPr>
          <w:rFonts w:ascii="Helvetica" w:hAnsi="Helvetica" w:cs="Helvetica"/>
        </w:rPr>
        <w:t xml:space="preserve"> Joan </w:t>
      </w:r>
      <w:proofErr w:type="spellStart"/>
      <w:r w:rsidR="005D352D" w:rsidRPr="00182131">
        <w:rPr>
          <w:rFonts w:ascii="Helvetica" w:hAnsi="Helvetica" w:cs="Helvetica"/>
        </w:rPr>
        <w:t>Mir</w:t>
      </w:r>
      <w:r w:rsidR="005D352D" w:rsidRPr="00182131">
        <w:rPr>
          <w:rFonts w:ascii="Helvetica" w:hAnsi="Helvetica" w:cs="Helvetica"/>
          <w:bCs/>
        </w:rPr>
        <w:t>ó</w:t>
      </w:r>
      <w:proofErr w:type="spellEnd"/>
      <w:r w:rsidRPr="00182131">
        <w:rPr>
          <w:rFonts w:ascii="Helvetica" w:hAnsi="Helvetica" w:cs="Helvetica"/>
          <w:bCs/>
        </w:rPr>
        <w:t xml:space="preserve">. </w:t>
      </w:r>
      <w:r w:rsidR="009206ED">
        <w:rPr>
          <w:rFonts w:ascii="Helvetica" w:hAnsi="Helvetica" w:cs="Helvetica"/>
          <w:bCs/>
        </w:rPr>
        <w:t>P</w:t>
      </w:r>
      <w:r w:rsidRPr="00182131">
        <w:rPr>
          <w:rFonts w:ascii="Helvetica" w:hAnsi="Helvetica" w:cs="Helvetica"/>
          <w:bCs/>
        </w:rPr>
        <w:t xml:space="preserve">arallels can be drawn between </w:t>
      </w:r>
      <w:proofErr w:type="spellStart"/>
      <w:r w:rsidRPr="00182131">
        <w:rPr>
          <w:rFonts w:ascii="Helvetica" w:hAnsi="Helvetica" w:cs="Helvetica"/>
          <w:bCs/>
        </w:rPr>
        <w:t>CoBrA</w:t>
      </w:r>
      <w:proofErr w:type="spellEnd"/>
      <w:r w:rsidRPr="00182131">
        <w:rPr>
          <w:rFonts w:ascii="Helvetica" w:hAnsi="Helvetica" w:cs="Helvetica"/>
          <w:bCs/>
        </w:rPr>
        <w:t xml:space="preserve"> artists</w:t>
      </w:r>
      <w:r w:rsidR="00F5454F" w:rsidRPr="00182131">
        <w:rPr>
          <w:rFonts w:ascii="Helvetica" w:hAnsi="Helvetica" w:cs="Helvetica"/>
          <w:bCs/>
        </w:rPr>
        <w:t xml:space="preserve"> and </w:t>
      </w:r>
      <w:r w:rsidR="00586077" w:rsidRPr="00182131">
        <w:rPr>
          <w:rFonts w:ascii="Helvetica" w:hAnsi="Helvetica" w:cs="Helvetica"/>
          <w:bCs/>
        </w:rPr>
        <w:t xml:space="preserve">coeval </w:t>
      </w:r>
      <w:r w:rsidRPr="00182131">
        <w:rPr>
          <w:rFonts w:ascii="Helvetica" w:hAnsi="Helvetica" w:cs="Helvetica"/>
          <w:bCs/>
        </w:rPr>
        <w:t xml:space="preserve">painters associated with </w:t>
      </w:r>
      <w:r w:rsidRPr="00182131">
        <w:rPr>
          <w:rFonts w:ascii="Helvetica" w:hAnsi="Helvetica" w:cs="Helvetica"/>
          <w:i/>
        </w:rPr>
        <w:t xml:space="preserve">art </w:t>
      </w:r>
      <w:proofErr w:type="spellStart"/>
      <w:r w:rsidRPr="00182131">
        <w:rPr>
          <w:rFonts w:ascii="Helvetica" w:hAnsi="Helvetica" w:cs="Helvetica"/>
          <w:i/>
        </w:rPr>
        <w:t>informelle</w:t>
      </w:r>
      <w:proofErr w:type="spellEnd"/>
      <w:r w:rsidRPr="00182131">
        <w:rPr>
          <w:rFonts w:ascii="Helvetica" w:hAnsi="Helvetica" w:cs="Helvetica"/>
        </w:rPr>
        <w:t xml:space="preserve"> and </w:t>
      </w:r>
      <w:r w:rsidRPr="00182131">
        <w:rPr>
          <w:rFonts w:ascii="Helvetica" w:hAnsi="Helvetica" w:cs="Helvetica"/>
          <w:i/>
        </w:rPr>
        <w:t>art brut</w:t>
      </w:r>
      <w:r w:rsidRPr="00182131">
        <w:rPr>
          <w:rFonts w:ascii="Helvetica" w:hAnsi="Helvetica" w:cs="Helvetica"/>
          <w:bCs/>
        </w:rPr>
        <w:t xml:space="preserve"> like </w:t>
      </w:r>
      <w:r w:rsidR="00F5454F" w:rsidRPr="00182131">
        <w:rPr>
          <w:rFonts w:ascii="Helvetica" w:hAnsi="Helvetica" w:cs="Helvetica"/>
          <w:bCs/>
        </w:rPr>
        <w:t>Jean Dubuffet</w:t>
      </w:r>
      <w:r w:rsidR="009206ED">
        <w:rPr>
          <w:rFonts w:ascii="Helvetica" w:hAnsi="Helvetica" w:cs="Helvetica"/>
          <w:bCs/>
        </w:rPr>
        <w:t>;</w:t>
      </w:r>
      <w:r w:rsidR="005753FC">
        <w:rPr>
          <w:rFonts w:ascii="Helvetica" w:hAnsi="Helvetica" w:cs="Helvetica"/>
          <w:bCs/>
        </w:rPr>
        <w:t xml:space="preserve"> </w:t>
      </w:r>
      <w:r w:rsidR="009206ED">
        <w:rPr>
          <w:rFonts w:ascii="Helvetica" w:hAnsi="Helvetica" w:cs="Helvetica"/>
          <w:bCs/>
        </w:rPr>
        <w:t>h</w:t>
      </w:r>
      <w:r w:rsidR="005753FC">
        <w:rPr>
          <w:rFonts w:ascii="Helvetica" w:hAnsi="Helvetica" w:cs="Helvetica"/>
          <w:bCs/>
        </w:rPr>
        <w:t xml:space="preserve">owever, </w:t>
      </w:r>
      <w:proofErr w:type="spellStart"/>
      <w:r w:rsidR="00BB243C" w:rsidRPr="00182131">
        <w:rPr>
          <w:rFonts w:ascii="Helvetica" w:hAnsi="Helvetica" w:cs="Helvetica"/>
        </w:rPr>
        <w:t>CoB</w:t>
      </w:r>
      <w:r w:rsidR="009F00AE" w:rsidRPr="00182131">
        <w:rPr>
          <w:rFonts w:ascii="Helvetica" w:hAnsi="Helvetica" w:cs="Helvetica"/>
        </w:rPr>
        <w:t>rA</w:t>
      </w:r>
      <w:proofErr w:type="spellEnd"/>
      <w:r w:rsidR="009F00AE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emerged out</w:t>
      </w:r>
      <w:r w:rsidR="009F00AE" w:rsidRPr="00182131">
        <w:rPr>
          <w:rFonts w:ascii="Helvetica" w:hAnsi="Helvetica" w:cs="Helvetica"/>
        </w:rPr>
        <w:t xml:space="preserve"> of </w:t>
      </w:r>
      <w:r w:rsidR="00BB243C" w:rsidRPr="00182131">
        <w:rPr>
          <w:rFonts w:ascii="Helvetica" w:hAnsi="Helvetica" w:cs="Helvetica"/>
        </w:rPr>
        <w:t>local tradition</w:t>
      </w:r>
      <w:r w:rsidR="009F00AE" w:rsidRPr="00182131">
        <w:rPr>
          <w:rFonts w:ascii="Helvetica" w:hAnsi="Helvetica" w:cs="Helvetica"/>
        </w:rPr>
        <w:t>s</w:t>
      </w:r>
      <w:r w:rsidR="009206ED">
        <w:rPr>
          <w:rFonts w:ascii="Helvetica" w:hAnsi="Helvetica" w:cs="Helvetica"/>
        </w:rPr>
        <w:t>.</w:t>
      </w:r>
      <w:r w:rsidR="005753FC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I</w:t>
      </w:r>
      <w:r w:rsidR="009F00AE" w:rsidRPr="00182131">
        <w:rPr>
          <w:rFonts w:ascii="Helvetica" w:hAnsi="Helvetica" w:cs="Helvetica"/>
        </w:rPr>
        <w:t xml:space="preserve">n </w:t>
      </w:r>
      <w:r w:rsidR="00960E24" w:rsidRPr="00182131">
        <w:rPr>
          <w:rFonts w:ascii="Helvetica" w:hAnsi="Helvetica" w:cs="Helvetica"/>
        </w:rPr>
        <w:t>the 1930s and 1940s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a group of artists </w:t>
      </w:r>
      <w:r w:rsidR="009206ED">
        <w:rPr>
          <w:rFonts w:ascii="Helvetica" w:hAnsi="Helvetica" w:cs="Helvetica"/>
        </w:rPr>
        <w:t xml:space="preserve">in Denmark, </w:t>
      </w:r>
      <w:r w:rsidR="00960E24" w:rsidRPr="00182131">
        <w:rPr>
          <w:rFonts w:ascii="Helvetica" w:hAnsi="Helvetica" w:cs="Helvetica"/>
        </w:rPr>
        <w:t>who called themselves “experimentalists”</w:t>
      </w:r>
      <w:r w:rsidR="009206ED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DB7001" w:rsidRPr="00182131">
        <w:rPr>
          <w:rFonts w:ascii="Helvetica" w:hAnsi="Helvetica" w:cs="Helvetica"/>
        </w:rPr>
        <w:t xml:space="preserve">were </w:t>
      </w:r>
      <w:r w:rsidR="00586077" w:rsidRPr="00182131">
        <w:rPr>
          <w:rFonts w:ascii="Helvetica" w:hAnsi="Helvetica" w:cs="Helvetica"/>
        </w:rPr>
        <w:t>rediscovering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prehistoric </w:t>
      </w:r>
      <w:r w:rsidR="00586077" w:rsidRPr="00182131">
        <w:rPr>
          <w:rFonts w:ascii="Helvetica" w:hAnsi="Helvetica" w:cs="Helvetica"/>
        </w:rPr>
        <w:t xml:space="preserve">and medieval Scandinavian </w:t>
      </w:r>
      <w:r w:rsidR="00041C80" w:rsidRPr="00182131">
        <w:rPr>
          <w:rFonts w:ascii="Helvetica" w:hAnsi="Helvetica" w:cs="Helvetica"/>
        </w:rPr>
        <w:t>art</w:t>
      </w:r>
      <w:r w:rsidR="00DB7001" w:rsidRPr="00182131">
        <w:rPr>
          <w:rFonts w:ascii="Helvetica" w:hAnsi="Helvetica" w:cs="Helvetica"/>
        </w:rPr>
        <w:t xml:space="preserve">. They </w:t>
      </w:r>
      <w:r w:rsidR="00041C80" w:rsidRPr="00182131">
        <w:rPr>
          <w:rFonts w:ascii="Helvetica" w:hAnsi="Helvetica" w:cs="Helvetica"/>
        </w:rPr>
        <w:t>formed</w:t>
      </w:r>
      <w:r w:rsidR="00E321DA" w:rsidRPr="00182131">
        <w:rPr>
          <w:rFonts w:ascii="Helvetica" w:hAnsi="Helvetica" w:cs="Helvetica"/>
        </w:rPr>
        <w:t xml:space="preserve"> </w:t>
      </w:r>
      <w:proofErr w:type="spellStart"/>
      <w:r w:rsidR="00E321DA" w:rsidRPr="00182131">
        <w:rPr>
          <w:rFonts w:ascii="Helvetica" w:hAnsi="Helvetica" w:cs="Helvetica"/>
        </w:rPr>
        <w:t>Linien</w:t>
      </w:r>
      <w:proofErr w:type="spellEnd"/>
      <w:r w:rsidR="00E321DA" w:rsidRPr="00182131">
        <w:rPr>
          <w:rFonts w:ascii="Helvetica" w:hAnsi="Helvetica" w:cs="Helvetica"/>
        </w:rPr>
        <w:t xml:space="preserve"> </w:t>
      </w:r>
      <w:r w:rsidR="00B94FF6">
        <w:rPr>
          <w:rFonts w:ascii="Helvetica" w:hAnsi="Helvetica" w:cs="Helvetica"/>
        </w:rPr>
        <w:t>(</w:t>
      </w:r>
      <w:r w:rsidR="00B94FF6" w:rsidRPr="00B94FF6">
        <w:rPr>
          <w:rFonts w:ascii="Helvetica" w:hAnsi="Helvetica" w:cs="Helvetica"/>
          <w:i/>
        </w:rPr>
        <w:t>The Line</w:t>
      </w:r>
      <w:r w:rsidR="00B94FF6">
        <w:rPr>
          <w:rFonts w:ascii="Helvetica" w:hAnsi="Helvetica" w:cs="Helvetica"/>
        </w:rPr>
        <w:t xml:space="preserve">) </w:t>
      </w:r>
      <w:r w:rsidR="00960E24" w:rsidRPr="00182131">
        <w:rPr>
          <w:rFonts w:ascii="Helvetica" w:hAnsi="Helvetica" w:cs="Helvetica"/>
        </w:rPr>
        <w:t>and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subsequently,</w:t>
      </w:r>
      <w:r w:rsidR="00960E24" w:rsidRPr="00182131">
        <w:rPr>
          <w:rFonts w:ascii="Helvetica" w:hAnsi="Helvetica" w:cs="Helvetica"/>
        </w:rPr>
        <w:t xml:space="preserve"> The </w:t>
      </w:r>
      <w:proofErr w:type="spellStart"/>
      <w:r w:rsidR="00960E24" w:rsidRPr="00182131">
        <w:rPr>
          <w:rFonts w:ascii="Helvetica" w:hAnsi="Helvetica" w:cs="Helvetica"/>
        </w:rPr>
        <w:t>H</w:t>
      </w:r>
      <w:r w:rsidR="00960E24" w:rsidRPr="00182131">
        <w:rPr>
          <w:rFonts w:ascii="Helvetica" w:hAnsi="Helvetica" w:cs="Arial"/>
          <w:bCs/>
        </w:rPr>
        <w:t>ø</w:t>
      </w:r>
      <w:r w:rsidR="00960E24" w:rsidRPr="00182131">
        <w:rPr>
          <w:rFonts w:ascii="Helvetica" w:hAnsi="Helvetica" w:cs="Helvetica"/>
        </w:rPr>
        <w:t>st</w:t>
      </w:r>
      <w:proofErr w:type="spellEnd"/>
      <w:r w:rsidR="00960E24" w:rsidRPr="00182131">
        <w:rPr>
          <w:rFonts w:ascii="Helvetica" w:hAnsi="Helvetica" w:cs="Helvetica"/>
        </w:rPr>
        <w:t xml:space="preserve"> Group</w:t>
      </w:r>
      <w:r w:rsidR="005753FC">
        <w:rPr>
          <w:rFonts w:ascii="Helvetica" w:hAnsi="Helvetica" w:cs="Helvetica"/>
        </w:rPr>
        <w:t>; t</w:t>
      </w:r>
      <w:r w:rsidR="00E51A56" w:rsidRPr="00182131">
        <w:rPr>
          <w:rFonts w:ascii="Helvetica" w:hAnsi="Helvetica" w:cs="Helvetica"/>
        </w:rPr>
        <w:t xml:space="preserve">he </w:t>
      </w:r>
      <w:r w:rsidR="009206ED">
        <w:rPr>
          <w:rFonts w:ascii="Helvetica" w:hAnsi="Helvetica" w:cs="Helvetica"/>
        </w:rPr>
        <w:t>‘</w:t>
      </w:r>
      <w:r w:rsidR="00E51A56" w:rsidRPr="00182131">
        <w:rPr>
          <w:rFonts w:ascii="Helvetica" w:hAnsi="Helvetica" w:cs="Helvetica"/>
        </w:rPr>
        <w:t>primitive</w:t>
      </w:r>
      <w:r w:rsidR="009206ED">
        <w:rPr>
          <w:rFonts w:ascii="Helvetica" w:hAnsi="Helvetica" w:cs="Helvetica"/>
        </w:rPr>
        <w:t>’</w:t>
      </w:r>
      <w:r w:rsidR="00E51A56" w:rsidRPr="00182131">
        <w:rPr>
          <w:rFonts w:ascii="Helvetica" w:hAnsi="Helvetica" w:cs="Helvetica"/>
        </w:rPr>
        <w:t xml:space="preserve"> style of </w:t>
      </w:r>
      <w:r w:rsidR="006C513B" w:rsidRPr="00182131">
        <w:rPr>
          <w:rFonts w:ascii="Helvetica" w:hAnsi="Helvetica" w:cs="Helvetica"/>
        </w:rPr>
        <w:t xml:space="preserve">“experimentalists” like </w:t>
      </w:r>
      <w:r w:rsidR="00096F81" w:rsidRPr="00182131">
        <w:rPr>
          <w:rFonts w:ascii="Helvetica" w:hAnsi="Helvetica" w:cs="Helvetica"/>
        </w:rPr>
        <w:t>Carl-Henning Pedersen</w:t>
      </w:r>
      <w:r w:rsidR="00865660" w:rsidRPr="00182131">
        <w:rPr>
          <w:rFonts w:ascii="Helvetica" w:hAnsi="Helvetica" w:cs="Helvetica"/>
        </w:rPr>
        <w:t xml:space="preserve"> and </w:t>
      </w:r>
      <w:proofErr w:type="spellStart"/>
      <w:r w:rsidR="00E51A56" w:rsidRPr="00182131">
        <w:rPr>
          <w:rFonts w:ascii="Helvetica" w:hAnsi="Helvetica" w:cs="Helvetica"/>
        </w:rPr>
        <w:t>Egill</w:t>
      </w:r>
      <w:proofErr w:type="spellEnd"/>
      <w:r w:rsidR="00E51A56" w:rsidRPr="00182131">
        <w:rPr>
          <w:rFonts w:ascii="Helvetica" w:hAnsi="Helvetica" w:cs="Helvetica"/>
        </w:rPr>
        <w:t xml:space="preserve"> Jacobsen was </w:t>
      </w:r>
      <w:r w:rsidR="006C513B" w:rsidRPr="00182131">
        <w:rPr>
          <w:rFonts w:ascii="Helvetica" w:hAnsi="Helvetica" w:cs="Helvetica"/>
        </w:rPr>
        <w:t>crucially</w:t>
      </w:r>
      <w:r w:rsidR="00DB7001" w:rsidRPr="00182131">
        <w:rPr>
          <w:rFonts w:ascii="Helvetica" w:hAnsi="Helvetica" w:cs="Helvetica"/>
        </w:rPr>
        <w:t xml:space="preserve"> influential on the</w:t>
      </w:r>
      <w:r w:rsidR="00E51A56" w:rsidRPr="00182131">
        <w:rPr>
          <w:rFonts w:ascii="Helvetica" w:hAnsi="Helvetica" w:cs="Helvetica"/>
        </w:rPr>
        <w:t xml:space="preserve"> younger generation</w:t>
      </w:r>
      <w:r w:rsidR="00586077" w:rsidRPr="00182131">
        <w:rPr>
          <w:rFonts w:ascii="Helvetica" w:hAnsi="Helvetica" w:cs="Helvetica"/>
        </w:rPr>
        <w:t xml:space="preserve"> of</w:t>
      </w:r>
      <w:r w:rsidR="002919D8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Danish </w:t>
      </w:r>
      <w:r w:rsidR="00DB7001" w:rsidRPr="00182131">
        <w:rPr>
          <w:rFonts w:ascii="Helvetica" w:hAnsi="Helvetica" w:cs="Helvetica"/>
        </w:rPr>
        <w:t>artists</w:t>
      </w:r>
      <w:r w:rsidR="00FA1EAC" w:rsidRPr="00182131">
        <w:rPr>
          <w:rFonts w:ascii="Helvetica" w:hAnsi="Helvetica" w:cs="Helvetica"/>
        </w:rPr>
        <w:t xml:space="preserve"> w</w:t>
      </w:r>
      <w:r w:rsidR="002919D8" w:rsidRPr="00182131">
        <w:rPr>
          <w:rFonts w:ascii="Helvetica" w:hAnsi="Helvetica" w:cs="Helvetica"/>
        </w:rPr>
        <w:t>ho</w:t>
      </w:r>
      <w:r w:rsidR="00586077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formed </w:t>
      </w:r>
      <w:proofErr w:type="spellStart"/>
      <w:r w:rsidR="00FA1EAC" w:rsidRPr="00182131">
        <w:rPr>
          <w:rFonts w:ascii="Helvetica" w:hAnsi="Helvetica" w:cs="Helvetica"/>
        </w:rPr>
        <w:t>CoBrA</w:t>
      </w:r>
      <w:proofErr w:type="spellEnd"/>
      <w:r w:rsidR="00041C80" w:rsidRPr="00182131">
        <w:rPr>
          <w:rFonts w:ascii="Helvetica" w:hAnsi="Helvetica" w:cs="Helvetica"/>
        </w:rPr>
        <w:t>.</w:t>
      </w:r>
      <w:r w:rsidR="00DB7001" w:rsidRPr="00182131">
        <w:rPr>
          <w:rFonts w:ascii="Helvetica" w:hAnsi="Helvetica" w:cs="Helvetica"/>
        </w:rPr>
        <w:t xml:space="preserve"> </w:t>
      </w:r>
      <w:proofErr w:type="spellStart"/>
      <w:r w:rsidR="00041C80" w:rsidRPr="00182131">
        <w:rPr>
          <w:rFonts w:ascii="Helvetica" w:hAnsi="Helvetica" w:cs="Helvetica"/>
        </w:rPr>
        <w:t>Jorn</w:t>
      </w:r>
      <w:proofErr w:type="spellEnd"/>
      <w:r w:rsidR="00041C80" w:rsidRPr="00182131">
        <w:rPr>
          <w:rFonts w:ascii="Helvetica" w:hAnsi="Helvetica" w:cs="Helvetica"/>
        </w:rPr>
        <w:t xml:space="preserve">, </w:t>
      </w:r>
      <w:r w:rsidR="00586077" w:rsidRPr="00182131">
        <w:rPr>
          <w:rFonts w:ascii="Helvetica" w:hAnsi="Helvetica" w:cs="Helvetica"/>
        </w:rPr>
        <w:t>a</w:t>
      </w:r>
      <w:r w:rsidR="00041C80" w:rsidRPr="00182131">
        <w:rPr>
          <w:rFonts w:ascii="Helvetica" w:hAnsi="Helvetica" w:cs="Helvetica"/>
        </w:rPr>
        <w:t xml:space="preserve"> </w:t>
      </w:r>
      <w:proofErr w:type="spellStart"/>
      <w:r w:rsidR="00041C80" w:rsidRPr="00182131">
        <w:rPr>
          <w:rFonts w:ascii="Helvetica" w:hAnsi="Helvetica" w:cs="Helvetica"/>
        </w:rPr>
        <w:t>H</w:t>
      </w:r>
      <w:r w:rsidR="00041C80" w:rsidRPr="00182131">
        <w:rPr>
          <w:rFonts w:ascii="Helvetica" w:hAnsi="Helvetica" w:cs="Arial"/>
          <w:bCs/>
        </w:rPr>
        <w:t>ø</w:t>
      </w:r>
      <w:r w:rsidR="00041C80" w:rsidRPr="00182131">
        <w:rPr>
          <w:rFonts w:ascii="Helvetica" w:hAnsi="Helvetica" w:cs="Helvetica"/>
        </w:rPr>
        <w:t>st</w:t>
      </w:r>
      <w:proofErr w:type="spellEnd"/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>member and founder</w:t>
      </w:r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 xml:space="preserve">of </w:t>
      </w:r>
      <w:proofErr w:type="spellStart"/>
      <w:r w:rsidR="00041C80" w:rsidRPr="00182131">
        <w:rPr>
          <w:rFonts w:ascii="Helvetica" w:hAnsi="Helvetica" w:cs="Helvetica"/>
          <w:i/>
        </w:rPr>
        <w:t>Helhesten</w:t>
      </w:r>
      <w:proofErr w:type="spellEnd"/>
      <w:r w:rsidR="00041C80" w:rsidRPr="00182131">
        <w:rPr>
          <w:rFonts w:ascii="Helvetica" w:hAnsi="Helvetica" w:cs="Helvetica"/>
          <w:i/>
        </w:rPr>
        <w:t xml:space="preserve"> </w:t>
      </w:r>
      <w:r w:rsidR="00586077" w:rsidRPr="00182131">
        <w:rPr>
          <w:rFonts w:ascii="Helvetica" w:hAnsi="Helvetica" w:cs="Helvetica"/>
        </w:rPr>
        <w:t>magazine</w:t>
      </w:r>
      <w:r w:rsidR="00041C80" w:rsidRPr="00182131">
        <w:rPr>
          <w:rFonts w:ascii="Helvetica" w:hAnsi="Helvetica" w:cs="Helvetica"/>
        </w:rPr>
        <w:t xml:space="preserve">, was </w:t>
      </w:r>
      <w:r w:rsidR="00DB7001" w:rsidRPr="00182131">
        <w:rPr>
          <w:rFonts w:ascii="Helvetica" w:hAnsi="Helvetica" w:cs="Helvetica"/>
        </w:rPr>
        <w:t xml:space="preserve">in </w:t>
      </w:r>
      <w:r w:rsidR="002919D8" w:rsidRPr="00182131">
        <w:rPr>
          <w:rFonts w:ascii="Helvetica" w:hAnsi="Helvetica" w:cs="Helvetica"/>
        </w:rPr>
        <w:t xml:space="preserve">contact with the Belgian group </w:t>
      </w:r>
      <w:r w:rsidR="00DB7001" w:rsidRPr="00182131">
        <w:rPr>
          <w:rFonts w:ascii="Helvetica" w:hAnsi="Helvetica" w:cs="Helvetica"/>
          <w:i/>
        </w:rPr>
        <w:t xml:space="preserve">Le </w:t>
      </w:r>
      <w:proofErr w:type="spellStart"/>
      <w:r w:rsidR="00DB7001" w:rsidRPr="00182131">
        <w:rPr>
          <w:rFonts w:ascii="Helvetica" w:hAnsi="Helvetica" w:cs="Helvetica"/>
          <w:i/>
        </w:rPr>
        <w:t>Surréalism</w:t>
      </w:r>
      <w:proofErr w:type="spellEnd"/>
      <w:r w:rsidR="00DB7001" w:rsidRPr="00182131">
        <w:rPr>
          <w:rFonts w:ascii="Helvetica" w:hAnsi="Helvetica" w:cs="Helvetica"/>
          <w:i/>
        </w:rPr>
        <w:t xml:space="preserve"> </w:t>
      </w:r>
      <w:proofErr w:type="spellStart"/>
      <w:r w:rsidR="00DB7001" w:rsidRPr="00182131">
        <w:rPr>
          <w:rFonts w:ascii="Helvetica" w:hAnsi="Helvetica" w:cs="Helvetica"/>
          <w:i/>
        </w:rPr>
        <w:t>Révolutionnaire</w:t>
      </w:r>
      <w:proofErr w:type="spellEnd"/>
      <w:r w:rsidR="00041C80" w:rsidRPr="00182131">
        <w:rPr>
          <w:rFonts w:ascii="Helvetica" w:hAnsi="Helvetica" w:cs="Helvetica"/>
        </w:rPr>
        <w:t xml:space="preserve">, formed by </w:t>
      </w:r>
      <w:proofErr w:type="spellStart"/>
      <w:r w:rsidR="00041C80" w:rsidRPr="00182131">
        <w:rPr>
          <w:rFonts w:ascii="Helvetica" w:hAnsi="Helvetica" w:cs="Helvetica"/>
        </w:rPr>
        <w:t>Dotremont</w:t>
      </w:r>
      <w:proofErr w:type="spellEnd"/>
      <w:r w:rsidR="00041C8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</w:rPr>
        <w:t xml:space="preserve">and based </w:t>
      </w:r>
      <w:r w:rsidR="00041C80" w:rsidRPr="00182131">
        <w:rPr>
          <w:rFonts w:ascii="Helvetica" w:hAnsi="Helvetica" w:cs="Helvetica"/>
        </w:rPr>
        <w:t xml:space="preserve">on the idea of a possible confluence of Surrealism and Communism, which </w:t>
      </w:r>
      <w:r w:rsidR="00586077" w:rsidRPr="00182131">
        <w:rPr>
          <w:rFonts w:ascii="Helvetica" w:hAnsi="Helvetica" w:cs="Helvetica"/>
        </w:rPr>
        <w:t>André Breton</w:t>
      </w:r>
      <w:r w:rsidR="005753FC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had </w:t>
      </w:r>
      <w:r w:rsidR="003E499F" w:rsidRPr="00182131">
        <w:rPr>
          <w:rFonts w:ascii="Helvetica" w:hAnsi="Helvetica" w:cs="Helvetica"/>
        </w:rPr>
        <w:t>considered unacceptable</w:t>
      </w:r>
      <w:r w:rsidR="00DB7001" w:rsidRPr="00182131">
        <w:rPr>
          <w:rFonts w:ascii="Helvetica" w:hAnsi="Helvetica" w:cs="Helvetica"/>
        </w:rPr>
        <w:t>.</w:t>
      </w:r>
      <w:r w:rsidR="00041C80" w:rsidRPr="00182131">
        <w:rPr>
          <w:rFonts w:ascii="Helvetica" w:hAnsi="Helvetica" w:cs="Helvetica"/>
        </w:rPr>
        <w:t xml:space="preserve"> </w:t>
      </w:r>
      <w:proofErr w:type="spellStart"/>
      <w:r w:rsidR="00E416B7" w:rsidRPr="00182131">
        <w:rPr>
          <w:rFonts w:ascii="Helvetica" w:hAnsi="Helvetica" w:cs="Helvetica"/>
        </w:rPr>
        <w:t>Jorn</w:t>
      </w:r>
      <w:proofErr w:type="spellEnd"/>
      <w:r w:rsidR="00E416B7" w:rsidRPr="00182131">
        <w:rPr>
          <w:rFonts w:ascii="Helvetica" w:hAnsi="Helvetica" w:cs="Helvetica"/>
        </w:rPr>
        <w:t>,</w:t>
      </w:r>
      <w:r w:rsidR="005753FC">
        <w:rPr>
          <w:rFonts w:ascii="Helvetica" w:hAnsi="Helvetica" w:cs="Helvetica"/>
        </w:rPr>
        <w:t xml:space="preserve"> who was</w:t>
      </w:r>
      <w:r w:rsidR="00E416B7" w:rsidRPr="00182131">
        <w:rPr>
          <w:rFonts w:ascii="Helvetica" w:hAnsi="Helvetica" w:cs="Helvetica"/>
        </w:rPr>
        <w:t xml:space="preserve"> invited </w:t>
      </w:r>
      <w:r w:rsidR="005753FC">
        <w:rPr>
          <w:rFonts w:ascii="Helvetica" w:hAnsi="Helvetica" w:cs="Helvetica"/>
        </w:rPr>
        <w:t>to</w:t>
      </w:r>
      <w:r w:rsidR="00E321DA" w:rsidRPr="00182131">
        <w:rPr>
          <w:rFonts w:ascii="Helvetica" w:hAnsi="Helvetica" w:cs="Helvetica"/>
        </w:rPr>
        <w:t xml:space="preserve"> Brussels </w:t>
      </w:r>
      <w:r w:rsidR="00E416B7" w:rsidRPr="00182131">
        <w:rPr>
          <w:rFonts w:ascii="Helvetica" w:hAnsi="Helvetica" w:cs="Helvetica"/>
        </w:rPr>
        <w:t>to talk about folk art and mysticism, exercised a deep influence on the Belgi</w:t>
      </w:r>
      <w:r w:rsidR="005753FC">
        <w:rPr>
          <w:rFonts w:ascii="Helvetica" w:hAnsi="Helvetica" w:cs="Helvetica"/>
        </w:rPr>
        <w:t xml:space="preserve">ans as well as on Constant, whom he met in Paris and who soon became the leader of the </w:t>
      </w:r>
      <w:r w:rsidR="00E416B7" w:rsidRPr="00182131">
        <w:rPr>
          <w:rFonts w:ascii="Helvetica" w:hAnsi="Helvetica" w:cs="Helvetica"/>
        </w:rPr>
        <w:t>Experimental Group in Holland</w:t>
      </w:r>
      <w:r w:rsidR="0012355D" w:rsidRPr="00182131">
        <w:rPr>
          <w:rFonts w:ascii="Helvetica" w:hAnsi="Helvetica" w:cs="Helvetica"/>
        </w:rPr>
        <w:t>.</w:t>
      </w:r>
    </w:p>
    <w:p w:rsidR="008B1529" w:rsidRPr="00182131" w:rsidRDefault="008B1529">
      <w:pPr>
        <w:rPr>
          <w:rFonts w:ascii="Helvetica" w:hAnsi="Helvetica"/>
        </w:rPr>
      </w:pPr>
    </w:p>
    <w:p w:rsidR="003820B4" w:rsidRPr="00182131" w:rsidRDefault="00AE36E1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The versatility of </w:t>
      </w:r>
      <w:proofErr w:type="spellStart"/>
      <w:r w:rsidRPr="00182131">
        <w:rPr>
          <w:rFonts w:ascii="Helvetica" w:hAnsi="Helvetica"/>
        </w:rPr>
        <w:t>CoBrA</w:t>
      </w:r>
      <w:proofErr w:type="spellEnd"/>
      <w:r w:rsidR="00CE5A18" w:rsidRPr="00182131">
        <w:rPr>
          <w:rFonts w:ascii="Helvetica" w:hAnsi="Helvetica"/>
        </w:rPr>
        <w:t xml:space="preserve"> members brought them to embrace different </w:t>
      </w:r>
      <w:r w:rsidR="00DC175C">
        <w:rPr>
          <w:rFonts w:ascii="Helvetica" w:hAnsi="Helvetica"/>
        </w:rPr>
        <w:t xml:space="preserve">media, </w:t>
      </w:r>
      <w:r w:rsidR="00F60F66">
        <w:rPr>
          <w:rFonts w:ascii="Helvetica" w:hAnsi="Helvetica"/>
        </w:rPr>
        <w:t>including</w:t>
      </w:r>
      <w:r w:rsidRPr="00182131">
        <w:rPr>
          <w:rFonts w:ascii="Helvetica" w:hAnsi="Helvetica"/>
        </w:rPr>
        <w:t xml:space="preserve"> </w:t>
      </w:r>
      <w:r w:rsidR="00CE5A18" w:rsidRPr="00182131">
        <w:rPr>
          <w:rFonts w:ascii="Helvetica" w:hAnsi="Helvetica"/>
        </w:rPr>
        <w:t xml:space="preserve">sculpture, </w:t>
      </w:r>
      <w:r w:rsidR="00007268" w:rsidRPr="00182131">
        <w:rPr>
          <w:rFonts w:ascii="Helvetica" w:hAnsi="Helvetica"/>
        </w:rPr>
        <w:t xml:space="preserve">poetry, photography, </w:t>
      </w:r>
      <w:r w:rsidR="00F05D1D" w:rsidRPr="00182131">
        <w:rPr>
          <w:rFonts w:ascii="Helvetica" w:hAnsi="Helvetica"/>
        </w:rPr>
        <w:t xml:space="preserve">filmmaking, </w:t>
      </w:r>
      <w:r w:rsidR="00E321DA" w:rsidRPr="00182131">
        <w:rPr>
          <w:rFonts w:ascii="Helvetica" w:hAnsi="Helvetica"/>
        </w:rPr>
        <w:t xml:space="preserve">and </w:t>
      </w:r>
      <w:r w:rsidR="00F05D1D" w:rsidRPr="00182131">
        <w:rPr>
          <w:rFonts w:ascii="Helvetica" w:hAnsi="Helvetica"/>
        </w:rPr>
        <w:t xml:space="preserve">publishing, and </w:t>
      </w:r>
      <w:r w:rsidR="00E321DA" w:rsidRPr="00182131">
        <w:rPr>
          <w:rFonts w:ascii="Helvetica" w:hAnsi="Helvetica"/>
        </w:rPr>
        <w:t>to</w:t>
      </w:r>
      <w:r w:rsidR="00007268" w:rsidRPr="00182131">
        <w:rPr>
          <w:rFonts w:ascii="Helvetica" w:hAnsi="Helvetica"/>
        </w:rPr>
        <w:t xml:space="preserve"> or</w:t>
      </w:r>
      <w:r w:rsidR="00E321DA" w:rsidRPr="00182131">
        <w:rPr>
          <w:rFonts w:ascii="Helvetica" w:hAnsi="Helvetica"/>
        </w:rPr>
        <w:t>ganize</w:t>
      </w:r>
      <w:r w:rsidR="00007268" w:rsidRPr="00182131">
        <w:rPr>
          <w:rFonts w:ascii="Helvetica" w:hAnsi="Helvetica"/>
        </w:rPr>
        <w:t xml:space="preserve"> events where art </w:t>
      </w:r>
      <w:r w:rsidR="00F60F66">
        <w:rPr>
          <w:rFonts w:ascii="Helvetica" w:hAnsi="Helvetica"/>
        </w:rPr>
        <w:t>met with</w:t>
      </w:r>
      <w:r w:rsidR="00007268" w:rsidRPr="00182131">
        <w:rPr>
          <w:rFonts w:ascii="Helvetica" w:hAnsi="Helvetica"/>
        </w:rPr>
        <w:t xml:space="preserve"> </w:t>
      </w:r>
      <w:r w:rsidR="00F60F66">
        <w:rPr>
          <w:rFonts w:ascii="Helvetica" w:hAnsi="Helvetica"/>
        </w:rPr>
        <w:t>‘</w:t>
      </w:r>
      <w:r w:rsidR="00007268" w:rsidRPr="00182131">
        <w:rPr>
          <w:rFonts w:ascii="Helvetica" w:hAnsi="Helvetica"/>
        </w:rPr>
        <w:t>real life</w:t>
      </w:r>
      <w:r w:rsidR="00F60F66">
        <w:rPr>
          <w:rFonts w:ascii="Helvetica" w:hAnsi="Helvetica"/>
        </w:rPr>
        <w:t>’</w:t>
      </w:r>
      <w:r w:rsidR="009206ED">
        <w:rPr>
          <w:rFonts w:ascii="Helvetica" w:hAnsi="Helvetica"/>
        </w:rPr>
        <w:t xml:space="preserve">, for example, in </w:t>
      </w:r>
      <w:r w:rsidR="00F40E17" w:rsidRPr="00182131">
        <w:rPr>
          <w:rFonts w:ascii="Helvetica" w:hAnsi="Helvetica"/>
        </w:rPr>
        <w:t>collaborative murals and co-housing</w:t>
      </w:r>
      <w:r w:rsidR="002919D8" w:rsidRPr="00182131">
        <w:rPr>
          <w:rFonts w:ascii="Helvetica" w:hAnsi="Helvetica"/>
        </w:rPr>
        <w:t xml:space="preserve"> experiments</w:t>
      </w:r>
      <w:r w:rsidR="00F65217" w:rsidRPr="00182131">
        <w:rPr>
          <w:rFonts w:ascii="Helvetica" w:hAnsi="Helvetica"/>
        </w:rPr>
        <w:t xml:space="preserve">. </w:t>
      </w:r>
      <w:r w:rsidR="002919D8" w:rsidRPr="00182131">
        <w:rPr>
          <w:rFonts w:ascii="Helvetica" w:hAnsi="Helvetica"/>
        </w:rPr>
        <w:t>Inform</w:t>
      </w:r>
      <w:r w:rsidR="00535443" w:rsidRPr="00182131">
        <w:rPr>
          <w:rFonts w:ascii="Helvetica" w:hAnsi="Helvetica"/>
        </w:rPr>
        <w:t xml:space="preserve">ed by Marxism and </w:t>
      </w:r>
      <w:r w:rsidR="00101284" w:rsidRPr="00182131">
        <w:rPr>
          <w:rFonts w:ascii="Helvetica" w:hAnsi="Helvetica"/>
        </w:rPr>
        <w:t xml:space="preserve">the </w:t>
      </w:r>
      <w:r w:rsidR="00535443" w:rsidRPr="00182131">
        <w:rPr>
          <w:rFonts w:ascii="Helvetica" w:hAnsi="Helvetica"/>
        </w:rPr>
        <w:t xml:space="preserve">ideas on materialism theorized by French philosopher Gaston </w:t>
      </w:r>
      <w:proofErr w:type="spellStart"/>
      <w:r w:rsidR="00535443" w:rsidRPr="00182131">
        <w:rPr>
          <w:rFonts w:ascii="Helvetica" w:hAnsi="Helvetica"/>
        </w:rPr>
        <w:t>Bachelard</w:t>
      </w:r>
      <w:proofErr w:type="spellEnd"/>
      <w:r w:rsidR="00DC175C">
        <w:rPr>
          <w:rFonts w:ascii="Helvetica" w:hAnsi="Helvetica"/>
        </w:rPr>
        <w:t xml:space="preserve">, </w:t>
      </w:r>
      <w:proofErr w:type="spellStart"/>
      <w:r w:rsidR="003456EF" w:rsidRPr="00182131">
        <w:rPr>
          <w:rFonts w:ascii="Helvetica" w:hAnsi="Helvetica"/>
        </w:rPr>
        <w:t>CoBrA</w:t>
      </w:r>
      <w:proofErr w:type="spellEnd"/>
      <w:r w:rsidR="003456EF" w:rsidRPr="00182131">
        <w:rPr>
          <w:rFonts w:ascii="Helvetica" w:hAnsi="Helvetica"/>
        </w:rPr>
        <w:t xml:space="preserve"> rejected western c</w:t>
      </w:r>
      <w:r w:rsidR="00F76FE3" w:rsidRPr="00182131">
        <w:rPr>
          <w:rFonts w:ascii="Helvetica" w:hAnsi="Helvetica"/>
        </w:rPr>
        <w:t xml:space="preserve">ulture </w:t>
      </w:r>
      <w:r w:rsidR="009206ED">
        <w:rPr>
          <w:rFonts w:ascii="Helvetica" w:hAnsi="Helvetica"/>
        </w:rPr>
        <w:t xml:space="preserve">through </w:t>
      </w:r>
      <w:r w:rsidR="00F76FE3" w:rsidRPr="00182131">
        <w:rPr>
          <w:rFonts w:ascii="Helvetica" w:hAnsi="Helvetica"/>
        </w:rPr>
        <w:t>looking at art forms untouched by</w:t>
      </w:r>
      <w:r w:rsidR="00DC175C">
        <w:rPr>
          <w:rFonts w:ascii="Helvetica" w:hAnsi="Helvetica"/>
        </w:rPr>
        <w:t xml:space="preserve"> rationalism and capitalism; </w:t>
      </w:r>
      <w:r w:rsidR="009206ED">
        <w:rPr>
          <w:rFonts w:ascii="Helvetica" w:hAnsi="Helvetica"/>
        </w:rPr>
        <w:t xml:space="preserve">thus, </w:t>
      </w:r>
      <w:r w:rsidR="00DC175C">
        <w:rPr>
          <w:rFonts w:ascii="Helvetica" w:hAnsi="Helvetica"/>
        </w:rPr>
        <w:t>the group was interested in</w:t>
      </w:r>
      <w:r w:rsidR="00F76FE3" w:rsidRPr="00182131">
        <w:rPr>
          <w:rFonts w:ascii="Helvetica" w:hAnsi="Helvetica"/>
        </w:rPr>
        <w:t xml:space="preserve"> </w:t>
      </w:r>
      <w:r w:rsidR="00DC175C">
        <w:rPr>
          <w:rFonts w:ascii="Helvetica" w:hAnsi="Helvetica"/>
        </w:rPr>
        <w:t>‘</w:t>
      </w:r>
      <w:r w:rsidR="00F76FE3" w:rsidRPr="00182131">
        <w:rPr>
          <w:rFonts w:ascii="Helvetica" w:hAnsi="Helvetica"/>
        </w:rPr>
        <w:t>primitivism</w:t>
      </w:r>
      <w:r w:rsidR="00DC175C">
        <w:rPr>
          <w:rFonts w:ascii="Helvetica" w:hAnsi="Helvetica"/>
        </w:rPr>
        <w:t>’</w:t>
      </w:r>
      <w:r w:rsidR="00F76FE3" w:rsidRPr="00182131">
        <w:rPr>
          <w:rFonts w:ascii="Helvetica" w:hAnsi="Helvetica"/>
        </w:rPr>
        <w:t xml:space="preserve">, medieval art, </w:t>
      </w:r>
      <w:r w:rsidRPr="00182131">
        <w:rPr>
          <w:rFonts w:ascii="Helvetica" w:hAnsi="Helvetica"/>
        </w:rPr>
        <w:t xml:space="preserve">mysticism, </w:t>
      </w:r>
      <w:r w:rsidR="00F76FE3" w:rsidRPr="00182131">
        <w:rPr>
          <w:rFonts w:ascii="Helvetica" w:hAnsi="Helvetica"/>
        </w:rPr>
        <w:t>oriental calligraphy, folk art, the art o</w:t>
      </w:r>
      <w:r w:rsidRPr="00182131">
        <w:rPr>
          <w:rFonts w:ascii="Helvetica" w:hAnsi="Helvetica"/>
        </w:rPr>
        <w:t>f children and the mentally ill</w:t>
      </w:r>
      <w:r w:rsidR="00F76FE3" w:rsidRPr="00182131">
        <w:rPr>
          <w:rFonts w:ascii="Helvetica" w:hAnsi="Helvetica"/>
        </w:rPr>
        <w:t xml:space="preserve">. </w:t>
      </w:r>
      <w:proofErr w:type="spellStart"/>
      <w:r w:rsidR="00C86920" w:rsidRPr="00182131">
        <w:rPr>
          <w:rFonts w:ascii="Helvetica" w:hAnsi="Helvetica"/>
        </w:rPr>
        <w:t>CoBrA</w:t>
      </w:r>
      <w:proofErr w:type="spellEnd"/>
      <w:r w:rsidR="00C86920" w:rsidRPr="00182131">
        <w:rPr>
          <w:rFonts w:ascii="Helvetica" w:hAnsi="Helvetica"/>
        </w:rPr>
        <w:t xml:space="preserve"> had artistic as much as social concerns, </w:t>
      </w:r>
      <w:r w:rsidR="009206ED">
        <w:rPr>
          <w:rFonts w:ascii="Helvetica" w:hAnsi="Helvetica"/>
        </w:rPr>
        <w:t>which</w:t>
      </w:r>
      <w:r w:rsidR="00C86920" w:rsidRPr="00182131">
        <w:rPr>
          <w:rFonts w:ascii="Helvetica" w:hAnsi="Helvetica"/>
        </w:rPr>
        <w:t xml:space="preserve"> clear</w:t>
      </w:r>
      <w:r w:rsidR="00E321DA" w:rsidRPr="00182131">
        <w:rPr>
          <w:rFonts w:ascii="Helvetica" w:hAnsi="Helvetica"/>
        </w:rPr>
        <w:t>ly</w:t>
      </w:r>
      <w:r w:rsidR="00C86920" w:rsidRPr="00182131">
        <w:rPr>
          <w:rFonts w:ascii="Helvetica" w:hAnsi="Helvetica"/>
        </w:rPr>
        <w:t xml:space="preserve"> </w:t>
      </w:r>
      <w:r w:rsidR="00E321DA" w:rsidRPr="00182131">
        <w:rPr>
          <w:rFonts w:ascii="Helvetica" w:hAnsi="Helvetica"/>
        </w:rPr>
        <w:t xml:space="preserve">emerges </w:t>
      </w:r>
      <w:r w:rsidR="00C86920" w:rsidRPr="00182131">
        <w:rPr>
          <w:rFonts w:ascii="Helvetica" w:hAnsi="Helvetica"/>
        </w:rPr>
        <w:t>from</w:t>
      </w:r>
      <w:r w:rsidR="00E321DA" w:rsidRPr="00182131">
        <w:rPr>
          <w:rFonts w:ascii="Helvetica" w:hAnsi="Helvetica"/>
        </w:rPr>
        <w:t xml:space="preserve"> </w:t>
      </w:r>
      <w:r w:rsidR="009206ED">
        <w:rPr>
          <w:rFonts w:ascii="Helvetica" w:hAnsi="Helvetica"/>
        </w:rPr>
        <w:t>the group’s</w:t>
      </w:r>
      <w:r w:rsidR="002919D8" w:rsidRPr="00182131">
        <w:rPr>
          <w:rFonts w:ascii="Helvetica" w:hAnsi="Helvetica"/>
        </w:rPr>
        <w:t xml:space="preserve"> legacy</w:t>
      </w:r>
      <w:r w:rsidR="00535443" w:rsidRPr="00182131">
        <w:rPr>
          <w:rFonts w:ascii="Helvetica" w:hAnsi="Helvetica"/>
        </w:rPr>
        <w:t xml:space="preserve">. </w:t>
      </w:r>
      <w:proofErr w:type="spellStart"/>
      <w:r w:rsidR="00C86920" w:rsidRPr="00182131">
        <w:rPr>
          <w:rFonts w:ascii="Helvetica" w:hAnsi="Helvetica"/>
        </w:rPr>
        <w:t>Jorn</w:t>
      </w:r>
      <w:proofErr w:type="spellEnd"/>
      <w:r w:rsidR="00C86920" w:rsidRPr="00182131">
        <w:rPr>
          <w:rFonts w:ascii="Helvetica" w:hAnsi="Helvetica"/>
        </w:rPr>
        <w:t xml:space="preserve"> and Constant, </w:t>
      </w:r>
      <w:r w:rsidR="00535443" w:rsidRPr="00182131">
        <w:rPr>
          <w:rFonts w:ascii="Helvetica" w:hAnsi="Helvetica"/>
        </w:rPr>
        <w:t xml:space="preserve">in particular, </w:t>
      </w:r>
      <w:r w:rsidR="00C86920" w:rsidRPr="00182131">
        <w:rPr>
          <w:rFonts w:ascii="Helvetica" w:hAnsi="Helvetica"/>
        </w:rPr>
        <w:t xml:space="preserve">played a pivotal role in </w:t>
      </w:r>
      <w:r w:rsidR="00535443" w:rsidRPr="00182131">
        <w:rPr>
          <w:rFonts w:ascii="Helvetica" w:hAnsi="Helvetica"/>
        </w:rPr>
        <w:t xml:space="preserve">the </w:t>
      </w:r>
      <w:proofErr w:type="spellStart"/>
      <w:r w:rsidR="00C86920" w:rsidRPr="00182131">
        <w:rPr>
          <w:rFonts w:ascii="Helvetica" w:hAnsi="Helvetica"/>
          <w:i/>
        </w:rPr>
        <w:t>International</w:t>
      </w:r>
      <w:r w:rsidRPr="00182131">
        <w:rPr>
          <w:rFonts w:ascii="Helvetica" w:hAnsi="Helvetica"/>
          <w:i/>
        </w:rPr>
        <w:t>e</w:t>
      </w:r>
      <w:proofErr w:type="spellEnd"/>
      <w:r w:rsidR="00C86920" w:rsidRPr="00182131">
        <w:rPr>
          <w:rFonts w:ascii="Helvetica" w:hAnsi="Helvetica"/>
          <w:i/>
        </w:rPr>
        <w:t xml:space="preserve"> </w:t>
      </w:r>
      <w:proofErr w:type="spellStart"/>
      <w:r w:rsidR="00C86920" w:rsidRPr="00182131">
        <w:rPr>
          <w:rFonts w:ascii="Helvetica" w:hAnsi="Helvetica"/>
          <w:i/>
        </w:rPr>
        <w:t>Situatio</w:t>
      </w:r>
      <w:r w:rsidRPr="00182131">
        <w:rPr>
          <w:rFonts w:ascii="Helvetica" w:hAnsi="Helvetica"/>
          <w:i/>
        </w:rPr>
        <w:t>n</w:t>
      </w:r>
      <w:r w:rsidR="00C86920" w:rsidRPr="00182131">
        <w:rPr>
          <w:rFonts w:ascii="Helvetica" w:hAnsi="Helvetica"/>
          <w:i/>
        </w:rPr>
        <w:t>niste</w:t>
      </w:r>
      <w:proofErr w:type="spellEnd"/>
      <w:r w:rsidR="00C86920" w:rsidRPr="00182131">
        <w:rPr>
          <w:rFonts w:ascii="Helvetica" w:hAnsi="Helvetica"/>
        </w:rPr>
        <w:t xml:space="preserve">, </w:t>
      </w:r>
      <w:r w:rsidR="00DC175C">
        <w:rPr>
          <w:rFonts w:ascii="Helvetica" w:hAnsi="Helvetica"/>
        </w:rPr>
        <w:t>le</w:t>
      </w:r>
      <w:r w:rsidRPr="00182131">
        <w:rPr>
          <w:rFonts w:ascii="Helvetica" w:hAnsi="Helvetica"/>
        </w:rPr>
        <w:t>d by French writer</w:t>
      </w:r>
      <w:r w:rsidR="00535443" w:rsidRPr="00182131">
        <w:rPr>
          <w:rFonts w:ascii="Helvetica" w:hAnsi="Helvetica"/>
        </w:rPr>
        <w:t xml:space="preserve"> and filmmaker Guy </w:t>
      </w:r>
      <w:proofErr w:type="spellStart"/>
      <w:r w:rsidR="00535443" w:rsidRPr="00182131">
        <w:rPr>
          <w:rFonts w:ascii="Helvetica" w:hAnsi="Helvetica"/>
        </w:rPr>
        <w:t>Debord</w:t>
      </w:r>
      <w:proofErr w:type="spellEnd"/>
      <w:r w:rsidR="00DC175C">
        <w:rPr>
          <w:rFonts w:ascii="Helvetica" w:hAnsi="Helvetica"/>
        </w:rPr>
        <w:t xml:space="preserve"> who was </w:t>
      </w:r>
      <w:r w:rsidR="002919D8" w:rsidRPr="00182131">
        <w:rPr>
          <w:rFonts w:ascii="Helvetica" w:hAnsi="Helvetica"/>
        </w:rPr>
        <w:t>moved by the same ambition to change society through art.</w:t>
      </w:r>
      <w:r w:rsidR="00BB4158" w:rsidRPr="00182131">
        <w:rPr>
          <w:rFonts w:ascii="Helvetica" w:hAnsi="Helvetica" w:cs="Helvetica"/>
        </w:rPr>
        <w:t xml:space="preserve"> </w:t>
      </w:r>
      <w:proofErr w:type="spellStart"/>
      <w:r w:rsidR="002919D8" w:rsidRPr="00182131">
        <w:rPr>
          <w:rFonts w:ascii="Helvetica" w:hAnsi="Helvetica" w:cs="Helvetica"/>
        </w:rPr>
        <w:t>CoBrA</w:t>
      </w:r>
      <w:proofErr w:type="spellEnd"/>
      <w:r w:rsidR="002919D8" w:rsidRPr="00182131">
        <w:rPr>
          <w:rFonts w:ascii="Helvetica" w:hAnsi="Helvetica" w:cs="Helvetica"/>
        </w:rPr>
        <w:t xml:space="preserve"> was</w:t>
      </w:r>
      <w:r w:rsidR="00E321DA" w:rsidRPr="00182131">
        <w:rPr>
          <w:rFonts w:ascii="Helvetica" w:hAnsi="Helvetica" w:cs="Helvetica"/>
        </w:rPr>
        <w:t xml:space="preserve"> celebrated </w:t>
      </w:r>
      <w:r w:rsidR="00DC175C">
        <w:rPr>
          <w:rFonts w:ascii="Helvetica" w:hAnsi="Helvetica" w:cs="Helvetica"/>
        </w:rPr>
        <w:t xml:space="preserve">for </w:t>
      </w:r>
      <w:r w:rsidR="00BB4158" w:rsidRPr="00182131">
        <w:rPr>
          <w:rFonts w:ascii="Helvetica" w:hAnsi="Helvetica" w:cs="Helvetica"/>
        </w:rPr>
        <w:t>the first time in 1949</w:t>
      </w:r>
      <w:r w:rsidR="00E321DA" w:rsidRPr="00182131">
        <w:rPr>
          <w:rFonts w:ascii="Helvetica" w:hAnsi="Helvetica" w:cs="Helvetica"/>
        </w:rPr>
        <w:t>,</w:t>
      </w:r>
      <w:r w:rsidR="00BB4158" w:rsidRPr="00182131">
        <w:rPr>
          <w:rFonts w:ascii="Helvetica" w:hAnsi="Helvetica" w:cs="Helvetica"/>
        </w:rPr>
        <w:t xml:space="preserve"> while still in progress, with the </w:t>
      </w:r>
      <w:r w:rsidR="00BB4158" w:rsidRPr="00182131">
        <w:rPr>
          <w:rFonts w:ascii="Helvetica" w:hAnsi="Helvetica" w:cs="Helvetica"/>
          <w:i/>
        </w:rPr>
        <w:t xml:space="preserve">International </w:t>
      </w:r>
      <w:r w:rsidRPr="00182131">
        <w:rPr>
          <w:rFonts w:ascii="Helvetica" w:hAnsi="Helvetica" w:cs="Helvetica"/>
          <w:i/>
        </w:rPr>
        <w:t xml:space="preserve">Exhibition of Experimental Art </w:t>
      </w:r>
      <w:r w:rsidRPr="00182131">
        <w:rPr>
          <w:rFonts w:ascii="Helvetica" w:hAnsi="Helvetica" w:cs="Helvetica"/>
        </w:rPr>
        <w:t xml:space="preserve">at the </w:t>
      </w:r>
      <w:proofErr w:type="spellStart"/>
      <w:r w:rsidRPr="00182131">
        <w:rPr>
          <w:rFonts w:ascii="Helvetica" w:hAnsi="Helvetica" w:cs="Helvetica"/>
        </w:rPr>
        <w:t>Stedelijk</w:t>
      </w:r>
      <w:proofErr w:type="spellEnd"/>
      <w:r w:rsidRPr="00182131">
        <w:rPr>
          <w:rFonts w:ascii="Helvetica" w:hAnsi="Helvetica" w:cs="Helvetica"/>
        </w:rPr>
        <w:t xml:space="preserve"> Museum,</w:t>
      </w:r>
      <w:r w:rsidR="00BB4158" w:rsidRPr="00182131">
        <w:rPr>
          <w:rFonts w:ascii="Helvetica" w:hAnsi="Helvetica" w:cs="Helvetica"/>
        </w:rPr>
        <w:t xml:space="preserve"> Amsterdam.</w:t>
      </w:r>
      <w:r w:rsidR="002919D8" w:rsidRPr="00182131">
        <w:rPr>
          <w:rFonts w:ascii="Helvetica" w:hAnsi="Helvetica" w:cs="Helvetica"/>
        </w:rPr>
        <w:t xml:space="preserve"> </w:t>
      </w:r>
      <w:r w:rsidR="00E4021B" w:rsidRPr="00182131">
        <w:rPr>
          <w:rFonts w:ascii="Helvetica" w:hAnsi="Helvetica" w:cs="Helvetica"/>
        </w:rPr>
        <w:t xml:space="preserve">In 1950 </w:t>
      </w:r>
      <w:r w:rsidR="00E321DA" w:rsidRPr="00182131">
        <w:rPr>
          <w:rFonts w:ascii="Helvetica" w:hAnsi="Helvetica" w:cs="Helvetica"/>
        </w:rPr>
        <w:t>fifteen</w:t>
      </w:r>
      <w:r w:rsidR="00E4021B" w:rsidRPr="00182131">
        <w:rPr>
          <w:rFonts w:ascii="Helvetica" w:hAnsi="Helvetica" w:cs="Helvetica"/>
        </w:rPr>
        <w:t xml:space="preserve"> monographic booklets w</w:t>
      </w:r>
      <w:r w:rsidRPr="00182131">
        <w:rPr>
          <w:rFonts w:ascii="Helvetica" w:hAnsi="Helvetica" w:cs="Helvetica"/>
        </w:rPr>
        <w:t>e</w:t>
      </w:r>
      <w:r w:rsidR="00E4021B" w:rsidRPr="00182131">
        <w:rPr>
          <w:rFonts w:ascii="Helvetica" w:hAnsi="Helvetica" w:cs="Helvetica"/>
        </w:rPr>
        <w:t xml:space="preserve">re published under the name </w:t>
      </w:r>
      <w:r w:rsidR="00E4021B" w:rsidRPr="00182131">
        <w:rPr>
          <w:rFonts w:ascii="Helvetica" w:hAnsi="Helvetica" w:cs="Helvetica"/>
          <w:i/>
        </w:rPr>
        <w:t xml:space="preserve">La </w:t>
      </w:r>
      <w:proofErr w:type="spellStart"/>
      <w:r w:rsidR="00E4021B" w:rsidRPr="00182131">
        <w:rPr>
          <w:rFonts w:ascii="Helvetica" w:hAnsi="Helvetica" w:cs="Helvetica"/>
          <w:i/>
        </w:rPr>
        <w:t>Bibliothèque</w:t>
      </w:r>
      <w:proofErr w:type="spellEnd"/>
      <w:r w:rsidR="00E4021B" w:rsidRPr="00182131">
        <w:rPr>
          <w:rFonts w:ascii="Helvetica" w:hAnsi="Helvetica" w:cs="Helvetica"/>
          <w:i/>
        </w:rPr>
        <w:t xml:space="preserve"> de </w:t>
      </w:r>
      <w:r w:rsidR="00E4021B" w:rsidRPr="00182131">
        <w:rPr>
          <w:rFonts w:ascii="Helvetica" w:hAnsi="Helvetica" w:cs="Helvetica"/>
          <w:i/>
        </w:rPr>
        <w:lastRenderedPageBreak/>
        <w:t>Cobra</w:t>
      </w:r>
      <w:r w:rsidR="00E4021B" w:rsidRPr="00182131">
        <w:rPr>
          <w:rFonts w:ascii="Helvetica" w:hAnsi="Helvetica" w:cs="Helvetica"/>
        </w:rPr>
        <w:t xml:space="preserve">. </w:t>
      </w:r>
      <w:r w:rsidR="002919D8" w:rsidRPr="00182131">
        <w:rPr>
          <w:rFonts w:ascii="Helvetica" w:hAnsi="Helvetica" w:cs="Helvetica"/>
        </w:rPr>
        <w:t xml:space="preserve">The Cobra Museum of Modern of Art </w:t>
      </w:r>
      <w:r w:rsidR="007E4644" w:rsidRPr="00182131">
        <w:rPr>
          <w:rFonts w:ascii="Helvetica" w:hAnsi="Helvetica" w:cs="Helvetica"/>
        </w:rPr>
        <w:t>in Amstelveen, The Netherlands, was established in 1995.</w:t>
      </w:r>
    </w:p>
    <w:p w:rsidR="00C05589" w:rsidRPr="00182131" w:rsidRDefault="00C05589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</w:rPr>
      </w:pPr>
    </w:p>
    <w:p w:rsidR="00F5454F" w:rsidRPr="00182131" w:rsidRDefault="00F5454F" w:rsidP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References and further reading</w:t>
      </w:r>
      <w:bookmarkStart w:id="3" w:name="_GoBack"/>
    </w:p>
    <w:bookmarkEnd w:id="3"/>
    <w:p w:rsidR="00726E23" w:rsidRPr="00182131" w:rsidRDefault="00726E23" w:rsidP="00F5454F">
      <w:pPr>
        <w:rPr>
          <w:rFonts w:ascii="Helvetica" w:hAnsi="Helvetica"/>
          <w:b/>
        </w:rPr>
      </w:pPr>
    </w:p>
    <w:p w:rsidR="009A6CDB" w:rsidRPr="00182131" w:rsidRDefault="009A6CDB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Alloway</w:t>
      </w:r>
      <w:proofErr w:type="spellEnd"/>
      <w:r w:rsidRPr="00182131">
        <w:rPr>
          <w:rFonts w:ascii="Helvetica" w:hAnsi="Helvetica"/>
        </w:rPr>
        <w:t xml:space="preserve">, L. (1958), </w:t>
      </w:r>
      <w:r w:rsidR="00530018" w:rsidRPr="00182131">
        <w:rPr>
          <w:rFonts w:ascii="Helvetica" w:hAnsi="Helvetica"/>
        </w:rPr>
        <w:t>‘</w:t>
      </w:r>
      <w:r w:rsidRPr="00182131">
        <w:rPr>
          <w:rFonts w:ascii="Helvetica" w:hAnsi="Helvetica"/>
        </w:rPr>
        <w:t>Cobra</w:t>
      </w:r>
      <w:r w:rsidR="00070174" w:rsidRPr="00182131">
        <w:rPr>
          <w:rFonts w:ascii="Helvetica" w:hAnsi="Helvetica"/>
        </w:rPr>
        <w:t>.</w:t>
      </w:r>
      <w:r w:rsidRPr="00182131">
        <w:rPr>
          <w:rFonts w:ascii="Helvetica" w:hAnsi="Helvetica"/>
        </w:rPr>
        <w:t xml:space="preserve"> Notes in Background to Action: A Series of Six Articles on Post-War Painting</w:t>
      </w:r>
      <w:r w:rsidR="00530018" w:rsidRPr="00182131">
        <w:rPr>
          <w:rFonts w:ascii="Helvetica" w:hAnsi="Helvetica"/>
        </w:rPr>
        <w:t>’</w:t>
      </w:r>
      <w:r w:rsidRPr="00182131">
        <w:rPr>
          <w:rFonts w:ascii="Helvetica" w:hAnsi="Helvetica"/>
        </w:rPr>
        <w:t xml:space="preserve">, </w:t>
      </w:r>
      <w:r w:rsidRPr="00F60F66">
        <w:rPr>
          <w:rFonts w:ascii="Helvetica" w:hAnsi="Helvetica"/>
          <w:i/>
        </w:rPr>
        <w:t>Art News and Review</w:t>
      </w:r>
      <w:r w:rsidRPr="00182131">
        <w:rPr>
          <w:rFonts w:ascii="Helvetica" w:hAnsi="Helvetica"/>
        </w:rPr>
        <w:t>, 4 January 1958, Vol. IX, no. 25: 4</w:t>
      </w:r>
    </w:p>
    <w:p w:rsidR="007C5BFA" w:rsidRPr="00182131" w:rsidRDefault="007C5BFA" w:rsidP="00F5454F">
      <w:pPr>
        <w:rPr>
          <w:rFonts w:ascii="Helvetica" w:hAnsi="Helvetica" w:cs="Helvetica Neue"/>
        </w:rPr>
      </w:pPr>
    </w:p>
    <w:p w:rsidR="00F35590" w:rsidRPr="00182131" w:rsidRDefault="00F35590" w:rsidP="00F5454F">
      <w:pPr>
        <w:rPr>
          <w:rFonts w:ascii="Helvetica" w:hAnsi="Helvetica" w:cs="Helvetica Neue"/>
        </w:rPr>
      </w:pPr>
      <w:proofErr w:type="spellStart"/>
      <w:r w:rsidRPr="00182131">
        <w:rPr>
          <w:rFonts w:ascii="Helvetica" w:hAnsi="Helvetica" w:cs="Helvetica Neue"/>
        </w:rPr>
        <w:t>Dotremont</w:t>
      </w:r>
      <w:proofErr w:type="spellEnd"/>
      <w:r w:rsidRPr="00182131">
        <w:rPr>
          <w:rFonts w:ascii="Helvetica" w:hAnsi="Helvetica" w:cs="Helvetica Neue"/>
        </w:rPr>
        <w:t>, C., Lambert J.C.</w:t>
      </w:r>
      <w:r w:rsidR="008D5F89" w:rsidRPr="00182131">
        <w:rPr>
          <w:rFonts w:ascii="Helvetica" w:hAnsi="Helvetica" w:cs="Helvetica Neue"/>
        </w:rPr>
        <w:t xml:space="preserve"> et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a</w:t>
      </w:r>
      <w:r w:rsidRPr="00182131">
        <w:rPr>
          <w:rFonts w:ascii="Helvetica" w:hAnsi="Helvetica" w:cs="Helvetica Neue"/>
        </w:rPr>
        <w:t>l</w:t>
      </w:r>
      <w:r w:rsidR="008D5F89" w:rsidRPr="00182131">
        <w:rPr>
          <w:rFonts w:ascii="Helvetica" w:hAnsi="Helvetica" w:cs="Helvetica Neue"/>
        </w:rPr>
        <w:t>.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(1993)</w:t>
      </w:r>
      <w:r w:rsidRPr="00182131">
        <w:rPr>
          <w:rFonts w:ascii="Helvetica" w:hAnsi="Helvetica" w:cs="Helvetica Neue"/>
        </w:rPr>
        <w:t xml:space="preserve">, </w:t>
      </w:r>
      <w:r w:rsidRPr="00182131">
        <w:rPr>
          <w:rFonts w:ascii="Helvetica" w:hAnsi="Helvetica" w:cs="Helvetica Neue"/>
          <w:i/>
        </w:rPr>
        <w:t xml:space="preserve">Cobra </w:t>
      </w:r>
      <w:proofErr w:type="spellStart"/>
      <w:r w:rsidRPr="00182131">
        <w:rPr>
          <w:rFonts w:ascii="Helvetica" w:hAnsi="Helvetica" w:cs="Helvetica Neue"/>
          <w:i/>
        </w:rPr>
        <w:t>Revisité</w:t>
      </w:r>
      <w:proofErr w:type="spellEnd"/>
      <w:r w:rsidRPr="00182131">
        <w:rPr>
          <w:rFonts w:ascii="Helvetica" w:hAnsi="Helvetica" w:cs="Helvetica Neue"/>
          <w:i/>
        </w:rPr>
        <w:t xml:space="preserve">: Collection </w:t>
      </w:r>
      <w:proofErr w:type="spellStart"/>
      <w:r w:rsidRPr="00182131">
        <w:rPr>
          <w:rFonts w:ascii="Helvetica" w:hAnsi="Helvetica" w:cs="Helvetica Neue"/>
          <w:i/>
        </w:rPr>
        <w:t>Karel</w:t>
      </w:r>
      <w:proofErr w:type="spellEnd"/>
      <w:r w:rsidRPr="00182131">
        <w:rPr>
          <w:rFonts w:ascii="Helvetica" w:hAnsi="Helvetica" w:cs="Helvetica Neue"/>
          <w:i/>
        </w:rPr>
        <w:t xml:space="preserve"> P. van </w:t>
      </w:r>
      <w:proofErr w:type="spellStart"/>
      <w:r w:rsidRPr="00182131">
        <w:rPr>
          <w:rFonts w:ascii="Helvetica" w:hAnsi="Helvetica" w:cs="Helvetica Neue"/>
          <w:i/>
        </w:rPr>
        <w:t>Stuijvenberg</w:t>
      </w:r>
      <w:proofErr w:type="spellEnd"/>
      <w:r w:rsidRPr="00182131">
        <w:rPr>
          <w:rFonts w:ascii="Helvetica" w:hAnsi="Helvetica" w:cs="Helvetica Neue"/>
        </w:rPr>
        <w:t xml:space="preserve">, </w:t>
      </w:r>
      <w:proofErr w:type="spellStart"/>
      <w:r w:rsidR="00070174" w:rsidRPr="00182131">
        <w:rPr>
          <w:rFonts w:ascii="Helvetica" w:hAnsi="Helvetica" w:cs="Helvetica Neue"/>
        </w:rPr>
        <w:t>exh</w:t>
      </w:r>
      <w:proofErr w:type="spellEnd"/>
      <w:r w:rsidR="00070174" w:rsidRPr="00182131">
        <w:rPr>
          <w:rFonts w:ascii="Helvetica" w:hAnsi="Helvetica" w:cs="Helvetica Neue"/>
        </w:rPr>
        <w:t xml:space="preserve">. cat., </w:t>
      </w:r>
      <w:r w:rsidRPr="00182131">
        <w:rPr>
          <w:rFonts w:ascii="Helvetica" w:hAnsi="Helvetica" w:cs="Helvetica Neue"/>
        </w:rPr>
        <w:t xml:space="preserve">Liege: </w:t>
      </w:r>
      <w:proofErr w:type="spellStart"/>
      <w:r w:rsidRPr="00182131">
        <w:rPr>
          <w:rFonts w:ascii="Helvetica" w:hAnsi="Helvetica" w:cs="Helvetica Neue"/>
        </w:rPr>
        <w:t>Musée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d’Art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Moderne</w:t>
      </w:r>
      <w:proofErr w:type="spellEnd"/>
    </w:p>
    <w:p w:rsidR="00E24043" w:rsidRPr="00182131" w:rsidRDefault="00E24043" w:rsidP="00F5454F">
      <w:pPr>
        <w:rPr>
          <w:rFonts w:ascii="Helvetica" w:hAnsi="Helvetica" w:cs="Helvetica Neue"/>
        </w:rPr>
      </w:pPr>
    </w:p>
    <w:p w:rsidR="00C50EA8" w:rsidRPr="00182131" w:rsidRDefault="00F27ED1" w:rsidP="00F5454F">
      <w:pPr>
        <w:rPr>
          <w:rFonts w:ascii="Helvetica" w:hAnsi="Helvetica" w:cs="Helvetica Neue"/>
        </w:rPr>
      </w:pPr>
      <w:proofErr w:type="spellStart"/>
      <w:proofErr w:type="gramStart"/>
      <w:r w:rsidRPr="00182131">
        <w:rPr>
          <w:rFonts w:ascii="Helvetica" w:hAnsi="Helvetica" w:cs="Helvetica Neue"/>
        </w:rPr>
        <w:t>Lecombre</w:t>
      </w:r>
      <w:proofErr w:type="spellEnd"/>
      <w:r w:rsidRPr="00182131">
        <w:rPr>
          <w:rFonts w:ascii="Helvetica" w:hAnsi="Helvetica" w:cs="Helvetica Neue"/>
        </w:rPr>
        <w:t xml:space="preserve">, S., </w:t>
      </w:r>
      <w:proofErr w:type="spellStart"/>
      <w:r w:rsidRPr="00182131">
        <w:rPr>
          <w:rFonts w:ascii="Helvetica" w:hAnsi="Helvetica" w:cs="Helvetica Neue"/>
        </w:rPr>
        <w:t>Besson</w:t>
      </w:r>
      <w:proofErr w:type="spellEnd"/>
      <w:r w:rsidRPr="00182131">
        <w:rPr>
          <w:rFonts w:ascii="Helvetica" w:hAnsi="Helvetica" w:cs="Helvetica Neue"/>
        </w:rPr>
        <w:t xml:space="preserve">, C. and </w:t>
      </w:r>
      <w:proofErr w:type="spellStart"/>
      <w:r w:rsidRPr="00182131">
        <w:rPr>
          <w:rFonts w:ascii="Helvetica" w:hAnsi="Helvetica" w:cs="Helvetica Neue"/>
        </w:rPr>
        <w:t>Béraud</w:t>
      </w:r>
      <w:proofErr w:type="spellEnd"/>
      <w:r w:rsidRPr="00182131">
        <w:rPr>
          <w:rFonts w:ascii="Helvetica" w:hAnsi="Helvetica" w:cs="Helvetica Neue"/>
        </w:rPr>
        <w:t xml:space="preserve">, G. (1982), </w:t>
      </w:r>
      <w:r w:rsidRPr="00182131">
        <w:rPr>
          <w:rFonts w:ascii="Helvetica" w:hAnsi="Helvetica" w:cs="Helvetica Neue"/>
          <w:i/>
        </w:rPr>
        <w:t>Cobra, 1948–1951</w:t>
      </w:r>
      <w:r w:rsidRPr="00182131">
        <w:rPr>
          <w:rFonts w:ascii="Helvetica" w:hAnsi="Helvetica" w:cs="Helvetica Neue"/>
        </w:rPr>
        <w:t xml:space="preserve">, </w:t>
      </w:r>
      <w:proofErr w:type="spellStart"/>
      <w:r w:rsidR="00070174" w:rsidRPr="00182131">
        <w:rPr>
          <w:rFonts w:ascii="Helvetica" w:hAnsi="Helvetica" w:cs="Helvetica Neue"/>
        </w:rPr>
        <w:t>exh</w:t>
      </w:r>
      <w:proofErr w:type="spellEnd"/>
      <w:r w:rsidR="00070174" w:rsidRPr="00182131">
        <w:rPr>
          <w:rFonts w:ascii="Helvetica" w:hAnsi="Helvetica" w:cs="Helvetica Neue"/>
        </w:rPr>
        <w:t>.</w:t>
      </w:r>
      <w:proofErr w:type="gramEnd"/>
      <w:r w:rsidR="00070174" w:rsidRPr="00182131">
        <w:rPr>
          <w:rFonts w:ascii="Helvetica" w:hAnsi="Helvetica" w:cs="Helvetica Neue"/>
        </w:rPr>
        <w:t xml:space="preserve"> cat., </w:t>
      </w:r>
      <w:r w:rsidRPr="00182131">
        <w:rPr>
          <w:rFonts w:ascii="Helvetica" w:hAnsi="Helvetica" w:cs="Helvetica Neue"/>
        </w:rPr>
        <w:t xml:space="preserve">Paris: </w:t>
      </w:r>
      <w:proofErr w:type="spellStart"/>
      <w:r w:rsidRPr="00182131">
        <w:rPr>
          <w:rFonts w:ascii="Helvetica" w:hAnsi="Helvetica" w:cs="Helvetica Neue"/>
        </w:rPr>
        <w:t>Musée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d’Art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Moderne</w:t>
      </w:r>
      <w:proofErr w:type="spellEnd"/>
      <w:r w:rsidRPr="00182131">
        <w:rPr>
          <w:rFonts w:ascii="Helvetica" w:hAnsi="Helvetica" w:cs="Helvetica Neue"/>
        </w:rPr>
        <w:t xml:space="preserve"> de la Ville</w:t>
      </w:r>
    </w:p>
    <w:p w:rsidR="007533E0" w:rsidRPr="00182131" w:rsidRDefault="007533E0" w:rsidP="00F5454F">
      <w:pPr>
        <w:rPr>
          <w:rFonts w:ascii="Helvetica" w:hAnsi="Helvetica"/>
        </w:rPr>
      </w:pPr>
    </w:p>
    <w:p w:rsidR="008D5F89" w:rsidRPr="00182131" w:rsidRDefault="008D5F89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Shield, P., </w:t>
      </w:r>
      <w:proofErr w:type="spellStart"/>
      <w:r w:rsidRPr="00182131">
        <w:rPr>
          <w:rFonts w:ascii="Helvetica" w:hAnsi="Helvetica"/>
        </w:rPr>
        <w:t>Birtwistle</w:t>
      </w:r>
      <w:proofErr w:type="spellEnd"/>
      <w:r w:rsidRPr="00182131">
        <w:rPr>
          <w:rFonts w:ascii="Helvetica" w:hAnsi="Helvetica"/>
        </w:rPr>
        <w:t xml:space="preserve">, G. et al. (2003), </w:t>
      </w:r>
      <w:r w:rsidRPr="00182131">
        <w:rPr>
          <w:rFonts w:ascii="Helvetica" w:hAnsi="Helvetica"/>
          <w:i/>
        </w:rPr>
        <w:t>Cobra: Copenhagen, Brussels, Amsterdam</w:t>
      </w:r>
      <w:r w:rsidRPr="00182131">
        <w:rPr>
          <w:rFonts w:ascii="Helvetica" w:hAnsi="Helvetica"/>
        </w:rPr>
        <w:t xml:space="preserve">, </w:t>
      </w:r>
      <w:proofErr w:type="spellStart"/>
      <w:r w:rsidR="00070174" w:rsidRPr="00182131">
        <w:rPr>
          <w:rFonts w:ascii="Helvetica" w:hAnsi="Helvetica"/>
        </w:rPr>
        <w:t>exh</w:t>
      </w:r>
      <w:proofErr w:type="spellEnd"/>
      <w:r w:rsidR="00070174" w:rsidRPr="00182131">
        <w:rPr>
          <w:rFonts w:ascii="Helvetica" w:hAnsi="Helvetica"/>
        </w:rPr>
        <w:t xml:space="preserve">. cat., </w:t>
      </w:r>
      <w:r w:rsidRPr="00182131">
        <w:rPr>
          <w:rFonts w:ascii="Helvetica" w:hAnsi="Helvetica"/>
        </w:rPr>
        <w:t>Gateshead: Baltic Museum; Manchester: Art Gallery; Dublin: Irish Museum of Modern Art. Exhibition cura</w:t>
      </w:r>
      <w:r w:rsidR="00070174" w:rsidRPr="00182131">
        <w:rPr>
          <w:rFonts w:ascii="Helvetica" w:hAnsi="Helvetica"/>
        </w:rPr>
        <w:t>ted by Hayward Gallery, London</w:t>
      </w:r>
    </w:p>
    <w:p w:rsidR="008D5F89" w:rsidRPr="00182131" w:rsidRDefault="008D5F89" w:rsidP="00F5454F">
      <w:pPr>
        <w:rPr>
          <w:rFonts w:ascii="Helvetica" w:hAnsi="Helvetica"/>
        </w:rPr>
      </w:pPr>
    </w:p>
    <w:p w:rsidR="005D2C84" w:rsidRPr="00182131" w:rsidRDefault="005D2C84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Stokvis</w:t>
      </w:r>
      <w:proofErr w:type="spellEnd"/>
      <w:r w:rsidRPr="00182131">
        <w:rPr>
          <w:rFonts w:ascii="Helvetica" w:hAnsi="Helvetica"/>
        </w:rPr>
        <w:t xml:space="preserve">, W. (1966), </w:t>
      </w:r>
      <w:r w:rsidRPr="00182131">
        <w:rPr>
          <w:rFonts w:ascii="Helvetica" w:hAnsi="Helvetica"/>
          <w:i/>
        </w:rPr>
        <w:t>Cobra 1948-1951</w:t>
      </w:r>
      <w:r w:rsidRPr="00182131">
        <w:rPr>
          <w:rFonts w:ascii="Helvetica" w:hAnsi="Helvetica"/>
        </w:rPr>
        <w:t>,</w:t>
      </w:r>
      <w:r w:rsidR="004B1F6F" w:rsidRPr="00182131">
        <w:rPr>
          <w:rFonts w:ascii="Helvetica" w:hAnsi="Helvetica"/>
        </w:rPr>
        <w:t xml:space="preserve"> </w:t>
      </w:r>
      <w:proofErr w:type="spellStart"/>
      <w:r w:rsidR="00070174" w:rsidRPr="00182131">
        <w:rPr>
          <w:rFonts w:ascii="Helvetica" w:hAnsi="Helvetica"/>
        </w:rPr>
        <w:t>exh</w:t>
      </w:r>
      <w:proofErr w:type="spellEnd"/>
      <w:r w:rsidR="00070174" w:rsidRPr="00182131">
        <w:rPr>
          <w:rFonts w:ascii="Helvetica" w:hAnsi="Helvetica"/>
        </w:rPr>
        <w:t xml:space="preserve">. cat., </w:t>
      </w:r>
      <w:r w:rsidR="004B1F6F" w:rsidRPr="00182131">
        <w:rPr>
          <w:rFonts w:ascii="Helvetica" w:hAnsi="Helvetica"/>
        </w:rPr>
        <w:t xml:space="preserve">Rotterdam: </w:t>
      </w:r>
      <w:proofErr w:type="spellStart"/>
      <w:r w:rsidR="00C50EA8" w:rsidRPr="00182131">
        <w:rPr>
          <w:rFonts w:ascii="Helvetica" w:hAnsi="Helvetica"/>
        </w:rPr>
        <w:t>Boijmans</w:t>
      </w:r>
      <w:proofErr w:type="spellEnd"/>
      <w:r w:rsidR="00C50EA8" w:rsidRPr="00182131">
        <w:rPr>
          <w:rFonts w:ascii="Helvetica" w:hAnsi="Helvetica"/>
        </w:rPr>
        <w:t>-v</w:t>
      </w:r>
      <w:r w:rsidR="004B1F6F" w:rsidRPr="00182131">
        <w:rPr>
          <w:rFonts w:ascii="Helvetica" w:hAnsi="Helvetica"/>
        </w:rPr>
        <w:t xml:space="preserve">an </w:t>
      </w:r>
      <w:proofErr w:type="spellStart"/>
      <w:r w:rsidR="004B1F6F" w:rsidRPr="00182131">
        <w:rPr>
          <w:rFonts w:ascii="Helvetica" w:hAnsi="Helvetica"/>
        </w:rPr>
        <w:t>Beuningen</w:t>
      </w:r>
      <w:proofErr w:type="spellEnd"/>
      <w:r w:rsidR="004B1F6F" w:rsidRPr="00182131">
        <w:rPr>
          <w:rFonts w:ascii="Helvetica" w:hAnsi="Helvetica"/>
        </w:rPr>
        <w:t xml:space="preserve"> Museum </w:t>
      </w:r>
    </w:p>
    <w:p w:rsidR="004B1F6F" w:rsidRPr="00182131" w:rsidRDefault="004B1F6F" w:rsidP="00F5454F">
      <w:pPr>
        <w:rPr>
          <w:rFonts w:ascii="Helvetica" w:hAnsi="Helvetica"/>
          <w:b/>
        </w:rPr>
      </w:pPr>
    </w:p>
    <w:p w:rsidR="00726E23" w:rsidRPr="00182131" w:rsidRDefault="00726E23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Stokvis</w:t>
      </w:r>
      <w:proofErr w:type="spellEnd"/>
      <w:r w:rsidRPr="00182131">
        <w:rPr>
          <w:rFonts w:ascii="Helvetica" w:hAnsi="Helvetica"/>
        </w:rPr>
        <w:t xml:space="preserve">, W. (2004), </w:t>
      </w:r>
      <w:r w:rsidRPr="00182131">
        <w:rPr>
          <w:rFonts w:ascii="Helvetica" w:hAnsi="Helvetica"/>
          <w:i/>
        </w:rPr>
        <w:t>Cobra: The Last Avant-Garde Movement of the Twentieth Century</w:t>
      </w:r>
      <w:r w:rsidRPr="00182131">
        <w:rPr>
          <w:rFonts w:ascii="Helvetica" w:hAnsi="Helvetica"/>
        </w:rPr>
        <w:t xml:space="preserve">, Farnham: Lund </w:t>
      </w:r>
      <w:proofErr w:type="spellStart"/>
      <w:r w:rsidRPr="00182131">
        <w:rPr>
          <w:rFonts w:ascii="Helvetica" w:hAnsi="Helvetica"/>
        </w:rPr>
        <w:t>Humpries</w:t>
      </w:r>
      <w:proofErr w:type="spellEnd"/>
    </w:p>
    <w:p w:rsidR="00F5454F" w:rsidRPr="00182131" w:rsidRDefault="00F5454F">
      <w:pPr>
        <w:rPr>
          <w:rFonts w:ascii="Helvetica" w:hAnsi="Helvetica"/>
        </w:rPr>
      </w:pPr>
    </w:p>
    <w:p w:rsidR="004D0B3A" w:rsidRPr="00182131" w:rsidRDefault="004D0B3A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Image</w:t>
      </w:r>
      <w:r w:rsidR="005F0E01" w:rsidRPr="00182131">
        <w:rPr>
          <w:rFonts w:ascii="Helvetica" w:hAnsi="Helvetica"/>
          <w:b/>
        </w:rPr>
        <w:t>s</w:t>
      </w:r>
      <w:r w:rsidR="004D0B3A" w:rsidRPr="00182131">
        <w:rPr>
          <w:rFonts w:ascii="Helvetica" w:hAnsi="Helvetica"/>
          <w:b/>
        </w:rPr>
        <w:t xml:space="preserve"> suggested</w:t>
      </w:r>
    </w:p>
    <w:p w:rsidR="00E74E71" w:rsidRPr="00182131" w:rsidRDefault="00E74E71">
      <w:pPr>
        <w:rPr>
          <w:rFonts w:ascii="Helvetica" w:hAnsi="Helvetica"/>
          <w:b/>
        </w:rPr>
      </w:pPr>
    </w:p>
    <w:p w:rsidR="00530018" w:rsidRPr="00182131" w:rsidRDefault="00530018">
      <w:pPr>
        <w:rPr>
          <w:rFonts w:ascii="Helvetica" w:hAnsi="Helvetica"/>
          <w:b/>
        </w:rPr>
      </w:pPr>
      <w:r w:rsidRPr="00182131">
        <w:rPr>
          <w:rFonts w:ascii="Times" w:hAnsi="Times" w:cs="Times"/>
          <w:noProof/>
          <w:sz w:val="32"/>
          <w:szCs w:val="32"/>
          <w:lang w:eastAsia="en-GB"/>
        </w:rPr>
        <w:drawing>
          <wp:inline distT="0" distB="0" distL="0" distR="0">
            <wp:extent cx="2739013" cy="18657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70" cy="18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9C" w:rsidRPr="00182131" w:rsidRDefault="0091229C" w:rsidP="0091229C">
      <w:pPr>
        <w:rPr>
          <w:rFonts w:ascii="Helvetica" w:hAnsi="Helvetica"/>
        </w:rPr>
      </w:pP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Authors: </w:t>
      </w:r>
      <w:proofErr w:type="spellStart"/>
      <w:r w:rsidRPr="00182131">
        <w:rPr>
          <w:rFonts w:ascii="Helvetica" w:hAnsi="Helvetica"/>
        </w:rPr>
        <w:t>Asger</w:t>
      </w:r>
      <w:proofErr w:type="spellEnd"/>
      <w:r w:rsidRPr="00182131">
        <w:rPr>
          <w:rFonts w:ascii="Helvetica" w:hAnsi="Helvetica"/>
        </w:rPr>
        <w:t xml:space="preserve"> </w:t>
      </w:r>
      <w:proofErr w:type="spellStart"/>
      <w:r w:rsidRPr="00182131">
        <w:rPr>
          <w:rFonts w:ascii="Helvetica" w:hAnsi="Helvetica"/>
        </w:rPr>
        <w:t>Jorn</w:t>
      </w:r>
      <w:proofErr w:type="spellEnd"/>
      <w:r w:rsidRPr="00182131">
        <w:rPr>
          <w:rFonts w:ascii="Helvetica" w:hAnsi="Helvetica"/>
        </w:rPr>
        <w:t xml:space="preserve">, </w:t>
      </w:r>
      <w:proofErr w:type="spellStart"/>
      <w:r w:rsidRPr="00182131">
        <w:rPr>
          <w:rFonts w:ascii="Helvetica" w:hAnsi="Helvetica"/>
        </w:rPr>
        <w:t>Karel</w:t>
      </w:r>
      <w:proofErr w:type="spellEnd"/>
      <w:r w:rsidRPr="00182131">
        <w:rPr>
          <w:rFonts w:ascii="Helvetica" w:hAnsi="Helvetica"/>
        </w:rPr>
        <w:t xml:space="preserve"> </w:t>
      </w:r>
      <w:proofErr w:type="spellStart"/>
      <w:r w:rsidRPr="00182131">
        <w:rPr>
          <w:rFonts w:ascii="Helvetica" w:hAnsi="Helvetica"/>
        </w:rPr>
        <w:t>Appel</w:t>
      </w:r>
      <w:proofErr w:type="spellEnd"/>
      <w:r w:rsidRPr="00182131">
        <w:rPr>
          <w:rFonts w:ascii="Helvetica" w:hAnsi="Helvetica"/>
        </w:rPr>
        <w:t xml:space="preserve">, Constant, Corneille and Erik </w:t>
      </w:r>
      <w:proofErr w:type="spellStart"/>
      <w:r w:rsidRPr="00182131">
        <w:rPr>
          <w:rFonts w:ascii="Helvetica" w:hAnsi="Helvetica"/>
        </w:rPr>
        <w:t>Nyholm</w:t>
      </w:r>
      <w:proofErr w:type="spellEnd"/>
      <w:r w:rsidRPr="00182131">
        <w:rPr>
          <w:rFonts w:ascii="Helvetica" w:hAnsi="Helvetica"/>
        </w:rPr>
        <w:t xml:space="preserve"> 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On the subject of a painting by Richard Mortensen: Cobra Modification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Dimension: 42,5 x 62 cm.</w:t>
      </w:r>
    </w:p>
    <w:p w:rsidR="0091229C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Collection</w:t>
      </w:r>
      <w:r w:rsidR="0091229C" w:rsidRPr="00182131">
        <w:rPr>
          <w:rFonts w:ascii="Helvetica" w:hAnsi="Helvetica"/>
        </w:rPr>
        <w:t xml:space="preserve">: </w:t>
      </w:r>
      <w:proofErr w:type="spellStart"/>
      <w:r w:rsidR="0091229C" w:rsidRPr="00182131">
        <w:rPr>
          <w:rFonts w:ascii="Helvetica" w:hAnsi="Helvetica"/>
        </w:rPr>
        <w:t>Nyholm</w:t>
      </w:r>
      <w:proofErr w:type="spellEnd"/>
      <w:r w:rsidR="0091229C" w:rsidRPr="00182131">
        <w:rPr>
          <w:rFonts w:ascii="Helvetica" w:hAnsi="Helvetica"/>
        </w:rPr>
        <w:t xml:space="preserve"> Family Collection, Denmark, on loan to </w:t>
      </w:r>
      <w:proofErr w:type="spellStart"/>
      <w:r w:rsidR="0091229C" w:rsidRPr="00182131">
        <w:rPr>
          <w:rFonts w:ascii="Helvetica" w:hAnsi="Helvetica"/>
        </w:rPr>
        <w:t>Silkeborg</w:t>
      </w:r>
      <w:proofErr w:type="spellEnd"/>
      <w:r w:rsidR="0091229C" w:rsidRPr="00182131">
        <w:rPr>
          <w:rFonts w:ascii="Helvetica" w:hAnsi="Helvetica"/>
        </w:rPr>
        <w:t xml:space="preserve"> Museum</w:t>
      </w:r>
      <w:r w:rsidR="00DC4202" w:rsidRPr="00182131">
        <w:rPr>
          <w:rFonts w:ascii="Helvetica" w:hAnsi="Helvetica"/>
        </w:rPr>
        <w:t xml:space="preserve">, </w:t>
      </w:r>
      <w:proofErr w:type="gramStart"/>
      <w:r w:rsidR="00DC4202" w:rsidRPr="00182131">
        <w:rPr>
          <w:rFonts w:ascii="Helvetica" w:hAnsi="Helvetica"/>
        </w:rPr>
        <w:t>Denmark</w:t>
      </w:r>
      <w:r w:rsidR="0091229C" w:rsidRPr="00182131">
        <w:rPr>
          <w:rFonts w:ascii="Helvetica" w:hAnsi="Helvetica"/>
        </w:rPr>
        <w:t xml:space="preserve">  </w:t>
      </w:r>
      <w:proofErr w:type="gramEnd"/>
      <w:r w:rsidR="00646163" w:rsidRPr="00182131">
        <w:rPr>
          <w:rFonts w:ascii="Helvetica" w:hAnsi="Helvetica"/>
        </w:rPr>
        <w:fldChar w:fldCharType="begin"/>
      </w:r>
      <w:r w:rsidR="0091229C" w:rsidRPr="00182131">
        <w:rPr>
          <w:rFonts w:ascii="Helvetica" w:hAnsi="Helvetica"/>
        </w:rPr>
        <w:instrText xml:space="preserve"> HYPERLINK "http://www.silkeborgmuseum.dk" </w:instrText>
      </w:r>
      <w:r w:rsidR="00646163" w:rsidRPr="00182131">
        <w:rPr>
          <w:rFonts w:ascii="Helvetica" w:hAnsi="Helvetica"/>
        </w:rPr>
        <w:fldChar w:fldCharType="separate"/>
      </w:r>
      <w:r w:rsidR="0091229C" w:rsidRPr="00182131">
        <w:rPr>
          <w:rStyle w:val="Hyperlink"/>
          <w:rFonts w:ascii="Helvetica" w:hAnsi="Helvetica"/>
        </w:rPr>
        <w:t>www.silkeborgmuseum.dk</w:t>
      </w:r>
      <w:r w:rsidR="00646163" w:rsidRPr="00182131">
        <w:rPr>
          <w:rFonts w:ascii="Helvetica" w:hAnsi="Helvetica"/>
        </w:rPr>
        <w:fldChar w:fldCharType="end"/>
      </w:r>
      <w:r w:rsidR="0091229C" w:rsidRPr="00182131">
        <w:rPr>
          <w:rFonts w:ascii="Helvetica" w:hAnsi="Helvetica"/>
        </w:rPr>
        <w:t xml:space="preserve"> </w:t>
      </w:r>
    </w:p>
    <w:p w:rsidR="00DC4202" w:rsidRPr="00182131" w:rsidRDefault="00DC4202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2335312" cy="2628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1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Author: </w:t>
      </w:r>
      <w:proofErr w:type="spellStart"/>
      <w:r w:rsidRPr="00182131">
        <w:rPr>
          <w:rFonts w:ascii="Helvetica" w:hAnsi="Helvetica"/>
        </w:rPr>
        <w:t>Karel</w:t>
      </w:r>
      <w:proofErr w:type="spellEnd"/>
      <w:r w:rsidRPr="00182131">
        <w:rPr>
          <w:rFonts w:ascii="Helvetica" w:hAnsi="Helvetica"/>
        </w:rPr>
        <w:t xml:space="preserve"> </w:t>
      </w:r>
      <w:proofErr w:type="spellStart"/>
      <w:r w:rsidRPr="00182131">
        <w:rPr>
          <w:rFonts w:ascii="Helvetica" w:hAnsi="Helvetica"/>
        </w:rPr>
        <w:t>Appel</w:t>
      </w:r>
      <w:proofErr w:type="spellEnd"/>
    </w:p>
    <w:p w:rsidR="005300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Untitled (Le Grand Chef Cobra)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1950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Dimension: 98 x 88 cm.</w:t>
      </w:r>
    </w:p>
    <w:p w:rsidR="00A42518" w:rsidRPr="00182131" w:rsidRDefault="00A42518" w:rsidP="00A42518">
      <w:pPr>
        <w:rPr>
          <w:rFonts w:ascii="Helvetica" w:hAnsi="Helvetica" w:cs="Arial"/>
          <w:bCs/>
          <w:color w:val="343434"/>
        </w:rPr>
      </w:pPr>
      <w:r w:rsidRPr="00182131">
        <w:rPr>
          <w:rFonts w:ascii="Helvetica" w:hAnsi="Helvetica"/>
        </w:rPr>
        <w:t xml:space="preserve">Collection: </w:t>
      </w:r>
      <w:r w:rsidRPr="00182131">
        <w:rPr>
          <w:rFonts w:ascii="Helvetica" w:hAnsi="Helvetica" w:cs="Arial"/>
          <w:bCs/>
          <w:color w:val="343434"/>
        </w:rPr>
        <w:t xml:space="preserve">François </w:t>
      </w:r>
      <w:proofErr w:type="spellStart"/>
      <w:r w:rsidRPr="00182131">
        <w:rPr>
          <w:rFonts w:ascii="Helvetica" w:hAnsi="Helvetica" w:cs="Arial"/>
          <w:bCs/>
          <w:color w:val="343434"/>
        </w:rPr>
        <w:t>Pinault</w:t>
      </w:r>
      <w:proofErr w:type="spellEnd"/>
      <w:r w:rsidR="00DC4202" w:rsidRPr="00182131">
        <w:rPr>
          <w:rFonts w:ascii="Helvetica" w:hAnsi="Helvetica" w:cs="Arial"/>
          <w:bCs/>
          <w:color w:val="343434"/>
        </w:rPr>
        <w:t xml:space="preserve"> Foundation, Venice, Italy</w:t>
      </w:r>
    </w:p>
    <w:p w:rsidR="00A42518" w:rsidRPr="00182131" w:rsidRDefault="00AA3773" w:rsidP="00A42518">
      <w:pPr>
        <w:rPr>
          <w:rFonts w:ascii="Helvetica" w:hAnsi="Helvetica"/>
        </w:rPr>
      </w:pPr>
      <w:hyperlink r:id="rId9" w:history="1">
        <w:r w:rsidR="00A42518" w:rsidRPr="00182131">
          <w:rPr>
            <w:rStyle w:val="Hyperlink"/>
            <w:rFonts w:ascii="Helvetica" w:hAnsi="Helvetica"/>
          </w:rPr>
          <w:t>http://www.palazzograssi.it/en/françois-pinault</w:t>
        </w:r>
      </w:hyperlink>
      <w:r w:rsidR="00A42518" w:rsidRPr="00182131">
        <w:rPr>
          <w:rFonts w:ascii="Helvetica" w:hAnsi="Helvetica"/>
        </w:rPr>
        <w:t xml:space="preserve"> </w:t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E074E4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2176075" cy="2743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68" cy="27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Constant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="00E074E4" w:rsidRPr="00182131">
        <w:rPr>
          <w:rFonts w:ascii="Helvetica" w:hAnsi="Helvetica"/>
          <w:i/>
        </w:rPr>
        <w:t>Barricade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Dimension: </w:t>
      </w:r>
      <w:r w:rsidR="00E074E4" w:rsidRPr="00182131">
        <w:rPr>
          <w:rFonts w:ascii="Helvetica" w:hAnsi="Helvetica"/>
        </w:rPr>
        <w:t>unknown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Collection: </w:t>
      </w:r>
      <w:proofErr w:type="spellStart"/>
      <w:r w:rsidR="00E074E4" w:rsidRPr="00182131">
        <w:rPr>
          <w:rFonts w:ascii="Helvetica" w:hAnsi="Helvetica" w:cs="Helvetica"/>
        </w:rPr>
        <w:t>Stedelijk</w:t>
      </w:r>
      <w:proofErr w:type="spellEnd"/>
      <w:r w:rsidR="00E074E4" w:rsidRPr="00182131">
        <w:rPr>
          <w:rFonts w:ascii="Helvetica" w:hAnsi="Helvetica" w:cs="Helvetica"/>
        </w:rPr>
        <w:t xml:space="preserve"> Museum, Amsterdam</w:t>
      </w:r>
    </w:p>
    <w:p w:rsidR="00692F61" w:rsidRPr="00182131" w:rsidRDefault="00AA3773" w:rsidP="00A42518">
      <w:pPr>
        <w:rPr>
          <w:rFonts w:ascii="Helvetica" w:hAnsi="Helvetica"/>
        </w:rPr>
      </w:pPr>
      <w:hyperlink r:id="rId11" w:history="1">
        <w:r w:rsidR="00E074E4" w:rsidRPr="00182131">
          <w:rPr>
            <w:rStyle w:val="Hyperlink"/>
            <w:rFonts w:ascii="Helvetica" w:hAnsi="Helvetica"/>
          </w:rPr>
          <w:t>http://www.stedelijk.nl/en/artwork/2437-barricade</w:t>
        </w:r>
      </w:hyperlink>
      <w:r w:rsidR="00E074E4" w:rsidRPr="00182131">
        <w:rPr>
          <w:rFonts w:ascii="Helvetica" w:hAnsi="Helvetica"/>
        </w:rPr>
        <w:t xml:space="preserve"> </w:t>
      </w:r>
    </w:p>
    <w:p w:rsidR="00E074E4" w:rsidRPr="00182131" w:rsidRDefault="00E074E4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1857579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88" cy="28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Unknown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proofErr w:type="spellStart"/>
      <w:r w:rsidRPr="00182131">
        <w:rPr>
          <w:rFonts w:ascii="Helvetica" w:hAnsi="Helvetica"/>
        </w:rPr>
        <w:t>Unitled</w:t>
      </w:r>
      <w:proofErr w:type="spellEnd"/>
      <w:r w:rsidRPr="00182131">
        <w:rPr>
          <w:rFonts w:ascii="Helvetica" w:hAnsi="Helvetica"/>
        </w:rPr>
        <w:t xml:space="preserve">: </w:t>
      </w:r>
      <w:proofErr w:type="spellStart"/>
      <w:r w:rsidRPr="00182131">
        <w:rPr>
          <w:rFonts w:ascii="Helvetica" w:hAnsi="Helvetica"/>
        </w:rPr>
        <w:t>Appel</w:t>
      </w:r>
      <w:proofErr w:type="spellEnd"/>
      <w:r w:rsidRPr="00182131">
        <w:rPr>
          <w:rFonts w:ascii="Helvetica" w:hAnsi="Helvetica"/>
        </w:rPr>
        <w:t xml:space="preserve">, Corneille and </w:t>
      </w:r>
      <w:proofErr w:type="gramStart"/>
      <w:r w:rsidRPr="00182131">
        <w:rPr>
          <w:rFonts w:ascii="Helvetica" w:hAnsi="Helvetica"/>
        </w:rPr>
        <w:t>Constant</w:t>
      </w:r>
      <w:proofErr w:type="gramEnd"/>
      <w:r w:rsidRPr="00182131">
        <w:rPr>
          <w:rFonts w:ascii="Helvetica" w:hAnsi="Helvetica"/>
        </w:rPr>
        <w:t xml:space="preserve"> posing with a ‘totem pole’ by </w:t>
      </w:r>
      <w:proofErr w:type="spellStart"/>
      <w:r w:rsidRPr="00182131">
        <w:rPr>
          <w:rFonts w:ascii="Helvetica" w:hAnsi="Helvetica"/>
        </w:rPr>
        <w:t>Appel</w:t>
      </w:r>
      <w:proofErr w:type="spellEnd"/>
      <w:r w:rsidRPr="00182131">
        <w:rPr>
          <w:rFonts w:ascii="Helvetica" w:hAnsi="Helvetica"/>
        </w:rPr>
        <w:t xml:space="preserve"> (now lost)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Location and Year: Amsterdam, 1948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3" w:history="1">
        <w:r w:rsidRPr="00182131">
          <w:rPr>
            <w:rStyle w:val="Hyperlink"/>
            <w:rFonts w:ascii="Helvetica" w:hAnsi="Helvetica"/>
          </w:rPr>
          <w:t>http://p.twimg.com/Az8Zqz5CAAEUx83.jpg:large</w:t>
        </w:r>
      </w:hyperlink>
      <w:r w:rsidRPr="00182131">
        <w:rPr>
          <w:rFonts w:ascii="Helvetica" w:hAnsi="Helvetica"/>
        </w:rPr>
        <w:t xml:space="preserve"> </w:t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2293873" cy="1758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73" cy="17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Author: Christian </w:t>
      </w:r>
      <w:proofErr w:type="spellStart"/>
      <w:r w:rsidRPr="00182131">
        <w:rPr>
          <w:rFonts w:ascii="Helvetica" w:hAnsi="Helvetica"/>
        </w:rPr>
        <w:t>Dotremont</w:t>
      </w:r>
      <w:proofErr w:type="spellEnd"/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Title: Le Petite Cobra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Medium: magazine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5" w:history="1">
        <w:r w:rsidRPr="00182131">
          <w:rPr>
            <w:rStyle w:val="Hyperlink"/>
            <w:rFonts w:ascii="Helvetica" w:hAnsi="Helvetica"/>
          </w:rPr>
          <w:t>http://www.stedelijk.nl/en/artwork/85703-le-petit-cobra</w:t>
        </w:r>
      </w:hyperlink>
      <w:r w:rsidRPr="00182131">
        <w:rPr>
          <w:rFonts w:ascii="Helvetica" w:hAnsi="Helvetica"/>
        </w:rPr>
        <w:t xml:space="preserve"> </w:t>
      </w:r>
    </w:p>
    <w:sectPr w:rsidR="009A13E0" w:rsidRPr="00182131" w:rsidSect="003820B4">
      <w:headerReference w:type="default" r:id="rId16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73" w:rsidRDefault="00AA3773">
      <w:r>
        <w:separator/>
      </w:r>
    </w:p>
  </w:endnote>
  <w:endnote w:type="continuationSeparator" w:id="0">
    <w:p w:rsidR="00AA3773" w:rsidRDefault="00AA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73" w:rsidRDefault="00AA3773">
      <w:r>
        <w:separator/>
      </w:r>
    </w:p>
  </w:footnote>
  <w:footnote w:type="continuationSeparator" w:id="0">
    <w:p w:rsidR="00AA3773" w:rsidRDefault="00AA3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8C8" w:rsidRPr="005753FC" w:rsidRDefault="00A378C8" w:rsidP="005753FC">
    <w:pPr>
      <w:rPr>
        <w:rFonts w:ascii="Helvetica" w:hAnsi="Helvetica"/>
      </w:rPr>
    </w:pPr>
    <w:r w:rsidRPr="005753FC">
      <w:t xml:space="preserve"> </w:t>
    </w:r>
    <w:r w:rsidRPr="005753FC">
      <w:rPr>
        <w:rFonts w:ascii="Helvetica" w:hAnsi="Helvetica"/>
      </w:rPr>
      <w:t xml:space="preserve">Francesco </w:t>
    </w:r>
    <w:proofErr w:type="spellStart"/>
    <w:r w:rsidRPr="005753FC">
      <w:rPr>
        <w:rFonts w:ascii="Helvetica" w:hAnsi="Helvetica"/>
      </w:rPr>
      <w:t>Spampinato</w:t>
    </w:r>
    <w:proofErr w:type="spellEnd"/>
  </w:p>
  <w:p w:rsidR="00A378C8" w:rsidRDefault="00A37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63"/>
    <w:rsid w:val="00007268"/>
    <w:rsid w:val="00007FD8"/>
    <w:rsid w:val="00017360"/>
    <w:rsid w:val="00041C80"/>
    <w:rsid w:val="00055F78"/>
    <w:rsid w:val="00070174"/>
    <w:rsid w:val="000736C4"/>
    <w:rsid w:val="00096F81"/>
    <w:rsid w:val="000A16AC"/>
    <w:rsid w:val="000D6EFA"/>
    <w:rsid w:val="000E7974"/>
    <w:rsid w:val="000F42B1"/>
    <w:rsid w:val="00101284"/>
    <w:rsid w:val="0010347C"/>
    <w:rsid w:val="0012355D"/>
    <w:rsid w:val="00135BFA"/>
    <w:rsid w:val="00157E14"/>
    <w:rsid w:val="001631DF"/>
    <w:rsid w:val="00182131"/>
    <w:rsid w:val="001C65AC"/>
    <w:rsid w:val="00242144"/>
    <w:rsid w:val="00262289"/>
    <w:rsid w:val="00263AD5"/>
    <w:rsid w:val="002919D8"/>
    <w:rsid w:val="00295B18"/>
    <w:rsid w:val="002D7A9C"/>
    <w:rsid w:val="00331914"/>
    <w:rsid w:val="003456EF"/>
    <w:rsid w:val="00356292"/>
    <w:rsid w:val="003776F2"/>
    <w:rsid w:val="003820B4"/>
    <w:rsid w:val="00391B05"/>
    <w:rsid w:val="003D02B5"/>
    <w:rsid w:val="003E499F"/>
    <w:rsid w:val="0045366B"/>
    <w:rsid w:val="00460A4A"/>
    <w:rsid w:val="00482269"/>
    <w:rsid w:val="00496098"/>
    <w:rsid w:val="004B1F6F"/>
    <w:rsid w:val="004D0B3A"/>
    <w:rsid w:val="004F5905"/>
    <w:rsid w:val="00530018"/>
    <w:rsid w:val="00535443"/>
    <w:rsid w:val="005753FC"/>
    <w:rsid w:val="00586077"/>
    <w:rsid w:val="005D2C84"/>
    <w:rsid w:val="005D352D"/>
    <w:rsid w:val="005F0E01"/>
    <w:rsid w:val="00646163"/>
    <w:rsid w:val="00692F61"/>
    <w:rsid w:val="006B4E11"/>
    <w:rsid w:val="006C513B"/>
    <w:rsid w:val="006E67B7"/>
    <w:rsid w:val="00726E23"/>
    <w:rsid w:val="00750A2F"/>
    <w:rsid w:val="007533E0"/>
    <w:rsid w:val="007C4DC0"/>
    <w:rsid w:val="007C5BFA"/>
    <w:rsid w:val="007E4644"/>
    <w:rsid w:val="00804E9B"/>
    <w:rsid w:val="00816D72"/>
    <w:rsid w:val="00865660"/>
    <w:rsid w:val="008A3E76"/>
    <w:rsid w:val="008B1529"/>
    <w:rsid w:val="008D5F89"/>
    <w:rsid w:val="008E1402"/>
    <w:rsid w:val="0091229C"/>
    <w:rsid w:val="009162FD"/>
    <w:rsid w:val="009206ED"/>
    <w:rsid w:val="009248EC"/>
    <w:rsid w:val="00925821"/>
    <w:rsid w:val="00960E24"/>
    <w:rsid w:val="00977BDF"/>
    <w:rsid w:val="009A13E0"/>
    <w:rsid w:val="009A6CDB"/>
    <w:rsid w:val="009F00AE"/>
    <w:rsid w:val="00A378C8"/>
    <w:rsid w:val="00A42518"/>
    <w:rsid w:val="00A4278A"/>
    <w:rsid w:val="00A80A11"/>
    <w:rsid w:val="00A86A76"/>
    <w:rsid w:val="00AA3773"/>
    <w:rsid w:val="00AE36E1"/>
    <w:rsid w:val="00B10C61"/>
    <w:rsid w:val="00B13D88"/>
    <w:rsid w:val="00B14EBD"/>
    <w:rsid w:val="00B57217"/>
    <w:rsid w:val="00B71E9E"/>
    <w:rsid w:val="00B94FF6"/>
    <w:rsid w:val="00BB243C"/>
    <w:rsid w:val="00BB4158"/>
    <w:rsid w:val="00BE071A"/>
    <w:rsid w:val="00C05589"/>
    <w:rsid w:val="00C45C26"/>
    <w:rsid w:val="00C50EA8"/>
    <w:rsid w:val="00C55456"/>
    <w:rsid w:val="00C75433"/>
    <w:rsid w:val="00C86920"/>
    <w:rsid w:val="00CE5A18"/>
    <w:rsid w:val="00CE75D4"/>
    <w:rsid w:val="00D07199"/>
    <w:rsid w:val="00D741B7"/>
    <w:rsid w:val="00DB7001"/>
    <w:rsid w:val="00DC175C"/>
    <w:rsid w:val="00DC4202"/>
    <w:rsid w:val="00DD2BEA"/>
    <w:rsid w:val="00DE6B93"/>
    <w:rsid w:val="00E074E4"/>
    <w:rsid w:val="00E24043"/>
    <w:rsid w:val="00E321DA"/>
    <w:rsid w:val="00E4021B"/>
    <w:rsid w:val="00E416B7"/>
    <w:rsid w:val="00E51A56"/>
    <w:rsid w:val="00E667CE"/>
    <w:rsid w:val="00E74E71"/>
    <w:rsid w:val="00EB40A9"/>
    <w:rsid w:val="00EC6A33"/>
    <w:rsid w:val="00EE7D63"/>
    <w:rsid w:val="00F05D1D"/>
    <w:rsid w:val="00F27ED1"/>
    <w:rsid w:val="00F35590"/>
    <w:rsid w:val="00F40E17"/>
    <w:rsid w:val="00F5454F"/>
    <w:rsid w:val="00F60F66"/>
    <w:rsid w:val="00F65217"/>
    <w:rsid w:val="00F76FE3"/>
    <w:rsid w:val="00FA1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F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F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.twimg.com/Az8Zqz5CAAEUx83.jpg:lar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tedelijk.nl/en/artwork/2437-barrica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tedelijk.nl/en/artwork/85703-le-petit-cobra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palazzograssi.it/en/fran&#231;ois-pinault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Spampinato</dc:creator>
  <cp:lastModifiedBy>doctor</cp:lastModifiedBy>
  <cp:revision>2</cp:revision>
  <dcterms:created xsi:type="dcterms:W3CDTF">2014-03-22T15:48:00Z</dcterms:created>
  <dcterms:modified xsi:type="dcterms:W3CDTF">2014-03-22T15:48:00Z</dcterms:modified>
</cp:coreProperties>
</file>