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6B8" w:rsidRDefault="00B066B8">
      <w:pPr>
        <w:rPr>
          <w:ins w:id="0" w:author="doctor" w:date="2014-04-21T12:32:00Z"/>
          <w:b/>
        </w:rPr>
      </w:pPr>
    </w:p>
    <w:p w:rsidR="00B066B8" w:rsidRPr="00B066B8" w:rsidRDefault="00B066B8">
      <w:pPr>
        <w:rPr>
          <w:ins w:id="1" w:author="doctor" w:date="2014-04-21T12:32:00Z"/>
          <w:b/>
          <w:color w:val="BFBFBF" w:themeColor="background1" w:themeShade="BF"/>
          <w:rPrChange w:id="2" w:author="doctor" w:date="2014-04-21T12:32:00Z">
            <w:rPr>
              <w:ins w:id="3" w:author="doctor" w:date="2014-04-21T12:32:00Z"/>
              <w:b/>
            </w:rPr>
          </w:rPrChange>
        </w:rPr>
      </w:pPr>
      <w:ins w:id="4" w:author="doctor" w:date="2014-04-21T12:32:00Z">
        <w:r w:rsidRPr="00B066B8">
          <w:rPr>
            <w:b/>
            <w:color w:val="BFBFBF" w:themeColor="background1" w:themeShade="BF"/>
          </w:rPr>
          <w:t xml:space="preserve">Mary </w:t>
        </w:r>
        <w:proofErr w:type="spellStart"/>
        <w:r w:rsidRPr="00B066B8">
          <w:rPr>
            <w:b/>
            <w:color w:val="BFBFBF" w:themeColor="background1" w:themeShade="BF"/>
          </w:rPr>
          <w:t>Slavkin</w:t>
        </w:r>
        <w:proofErr w:type="spellEnd"/>
      </w:ins>
    </w:p>
    <w:p w:rsidR="008A56EF" w:rsidRPr="00B67F27" w:rsidRDefault="007217F2">
      <w:pPr>
        <w:rPr>
          <w:b/>
        </w:rPr>
      </w:pPr>
      <w:r>
        <w:rPr>
          <w:b/>
        </w:rPr>
        <w:t>V</w:t>
      </w:r>
      <w:r w:rsidR="008A56EF" w:rsidRPr="00B67F27">
        <w:rPr>
          <w:b/>
        </w:rPr>
        <w:t>an Gogh</w:t>
      </w:r>
      <w:r w:rsidR="00B67F27" w:rsidRPr="00B67F27">
        <w:rPr>
          <w:b/>
        </w:rPr>
        <w:t>, Vincent Willem</w:t>
      </w:r>
      <w:r w:rsidR="008A56EF" w:rsidRPr="00B67F27">
        <w:rPr>
          <w:b/>
        </w:rPr>
        <w:t xml:space="preserve"> (1853-1890)</w:t>
      </w:r>
      <w:bookmarkStart w:id="5" w:name="_GoBack"/>
      <w:bookmarkEnd w:id="5"/>
    </w:p>
    <w:p w:rsidR="008A56EF" w:rsidRDefault="008A56EF"/>
    <w:p w:rsidR="00B77313" w:rsidRDefault="00532647" w:rsidP="00196890">
      <w:r>
        <w:t>Vincent van Gogh is</w:t>
      </w:r>
      <w:r w:rsidR="00B32751">
        <w:t xml:space="preserve"> considered</w:t>
      </w:r>
      <w:r w:rsidR="008A56EF">
        <w:t xml:space="preserve"> one of t</w:t>
      </w:r>
      <w:r w:rsidR="00E77793">
        <w:t>he most important artists of</w:t>
      </w:r>
      <w:r w:rsidR="008A56EF">
        <w:t xml:space="preserve"> </w:t>
      </w:r>
      <w:r w:rsidR="00B67F27">
        <w:t xml:space="preserve">Symbolism </w:t>
      </w:r>
      <w:r w:rsidR="00B32751">
        <w:t xml:space="preserve">or </w:t>
      </w:r>
      <w:r w:rsidR="00B67F27">
        <w:t>Post</w:t>
      </w:r>
      <w:r w:rsidR="00E77793">
        <w:t>-</w:t>
      </w:r>
      <w:r w:rsidR="00B67F27">
        <w:t>Impressionism</w:t>
      </w:r>
      <w:r w:rsidR="00B32751">
        <w:t xml:space="preserve">. </w:t>
      </w:r>
      <w:r w:rsidR="00EF1585">
        <w:t xml:space="preserve">He was born in 1853 in </w:t>
      </w:r>
      <w:proofErr w:type="spellStart"/>
      <w:r w:rsidR="00EF1585">
        <w:t>Zundert</w:t>
      </w:r>
      <w:proofErr w:type="spellEnd"/>
      <w:r w:rsidR="00EF1585">
        <w:t>, Holland, followed by five younger siblings. His father was a pastor and his uncles were art dealers. He worked for an art dealer and as a missionary before deciding to become an artist in 1880. His painting career was largely funded by his younger brother Theo, who worked at an art gallery in Paris. Van Gogh</w:t>
      </w:r>
      <w:r w:rsidR="001074D3">
        <w:t xml:space="preserve"> is also</w:t>
      </w:r>
      <w:r w:rsidR="00B32751">
        <w:t xml:space="preserve"> well-known for the many </w:t>
      </w:r>
      <w:r w:rsidR="001074D3">
        <w:t xml:space="preserve">detailed </w:t>
      </w:r>
      <w:r w:rsidR="00B32751">
        <w:t xml:space="preserve">letters he wrote </w:t>
      </w:r>
      <w:r w:rsidR="00AC3E41">
        <w:t>regarding</w:t>
      </w:r>
      <w:r w:rsidR="001074D3">
        <w:t xml:space="preserve"> his life and painting </w:t>
      </w:r>
      <w:r w:rsidR="00B32751">
        <w:t xml:space="preserve">and for his </w:t>
      </w:r>
      <w:r w:rsidR="008A56EF">
        <w:t>psychologi</w:t>
      </w:r>
      <w:r w:rsidR="00B32751">
        <w:t>cal issues</w:t>
      </w:r>
      <w:r w:rsidR="008A56EF">
        <w:t>, including the fact that he cut off part of his ea</w:t>
      </w:r>
      <w:r>
        <w:t xml:space="preserve">r and later committed suicide. </w:t>
      </w:r>
      <w:r w:rsidR="001074D3">
        <w:t xml:space="preserve">Significantly, however, despite his posthumous renown, </w:t>
      </w:r>
      <w:r>
        <w:t>h</w:t>
      </w:r>
      <w:r w:rsidR="008A56EF">
        <w:t xml:space="preserve">e was not </w:t>
      </w:r>
      <w:r>
        <w:t xml:space="preserve">actually </w:t>
      </w:r>
      <w:r w:rsidR="00E77793">
        <w:t>famous</w:t>
      </w:r>
      <w:r w:rsidR="008A56EF">
        <w:t xml:space="preserve"> or </w:t>
      </w:r>
      <w:r w:rsidR="00B32751">
        <w:t xml:space="preserve">financially </w:t>
      </w:r>
      <w:r>
        <w:t>successful during his life.</w:t>
      </w:r>
      <w:r w:rsidR="008A56EF">
        <w:t xml:space="preserve"> </w:t>
      </w:r>
      <w:r>
        <w:t xml:space="preserve">He created </w:t>
      </w:r>
      <w:r w:rsidR="008A56EF">
        <w:t xml:space="preserve">a large number of works during </w:t>
      </w:r>
      <w:r w:rsidR="00E77793">
        <w:t xml:space="preserve">his ten year </w:t>
      </w:r>
      <w:r>
        <w:t>career as a painter, depicting a wide range of subjects, including landscapes, still-</w:t>
      </w:r>
      <w:proofErr w:type="spellStart"/>
      <w:r>
        <w:t>lifes</w:t>
      </w:r>
      <w:proofErr w:type="spellEnd"/>
      <w:r>
        <w:t>, and port</w:t>
      </w:r>
      <w:r w:rsidR="00F1105F">
        <w:t>r</w:t>
      </w:r>
      <w:r>
        <w:t>aits.</w:t>
      </w:r>
      <w:r w:rsidR="008A56EF">
        <w:t xml:space="preserve"> </w:t>
      </w:r>
      <w:r w:rsidR="00AC3E41">
        <w:t xml:space="preserve">His early paintings have </w:t>
      </w:r>
      <w:r w:rsidR="00E77793">
        <w:t>a darker,</w:t>
      </w:r>
      <w:r w:rsidR="001074D3">
        <w:t xml:space="preserve"> Realist style, </w:t>
      </w:r>
      <w:r w:rsidR="00AC3E41">
        <w:t>although he later moved</w:t>
      </w:r>
      <w:r w:rsidR="001074D3">
        <w:t xml:space="preserve"> </w:t>
      </w:r>
      <w:r w:rsidR="008A56EF">
        <w:t xml:space="preserve">toward </w:t>
      </w:r>
      <w:r w:rsidR="001074D3">
        <w:t xml:space="preserve">brighter, </w:t>
      </w:r>
      <w:r w:rsidR="008A56EF">
        <w:t>mo</w:t>
      </w:r>
      <w:r w:rsidR="001074D3">
        <w:t xml:space="preserve">re expressive </w:t>
      </w:r>
      <w:r w:rsidR="00E77793">
        <w:t>canvases</w:t>
      </w:r>
      <w:r w:rsidR="008A56EF">
        <w:t xml:space="preserve">. </w:t>
      </w:r>
      <w:r w:rsidR="00F1105F">
        <w:t xml:space="preserve">His mature style </w:t>
      </w:r>
      <w:r w:rsidR="001074D3">
        <w:t>incorporated</w:t>
      </w:r>
      <w:r w:rsidR="00F1105F">
        <w:t xml:space="preserve"> religious and emotional symbolism through </w:t>
      </w:r>
      <w:r w:rsidR="001074D3">
        <w:t xml:space="preserve">symbolic themes and motifs and </w:t>
      </w:r>
      <w:proofErr w:type="spellStart"/>
      <w:r w:rsidR="00AC3E41">
        <w:t>utili</w:t>
      </w:r>
      <w:ins w:id="6" w:author="doctor" w:date="2014-04-21T12:30:00Z">
        <w:r w:rsidR="00B066B8">
          <w:t>s</w:t>
        </w:r>
      </w:ins>
      <w:del w:id="7" w:author="doctor" w:date="2014-04-21T12:30:00Z">
        <w:r w:rsidR="00AC3E41" w:rsidDel="00B066B8">
          <w:delText>z</w:delText>
        </w:r>
      </w:del>
      <w:proofErr w:type="gramStart"/>
      <w:r w:rsidR="00AC3E41">
        <w:t>ed</w:t>
      </w:r>
      <w:proofErr w:type="spellEnd"/>
      <w:proofErr w:type="gramEnd"/>
      <w:r w:rsidR="00AC3E41">
        <w:t xml:space="preserve"> </w:t>
      </w:r>
      <w:r w:rsidR="001074D3">
        <w:t xml:space="preserve">a variety of techniques, including </w:t>
      </w:r>
      <w:r w:rsidR="00F1105F">
        <w:t>heightened colors</w:t>
      </w:r>
      <w:r w:rsidR="001074D3">
        <w:t xml:space="preserve"> and </w:t>
      </w:r>
      <w:r w:rsidR="00F1105F">
        <w:t>rhythmic brushstrokes.</w:t>
      </w:r>
      <w:r w:rsidR="00196890">
        <w:t xml:space="preserve"> </w:t>
      </w:r>
    </w:p>
    <w:p w:rsidR="00F6445D" w:rsidRDefault="00F6445D" w:rsidP="00B77313">
      <w:pPr>
        <w:ind w:firstLine="720"/>
      </w:pPr>
    </w:p>
    <w:p w:rsidR="00EF1585" w:rsidRDefault="00EF1585" w:rsidP="00B77313">
      <w:pPr>
        <w:ind w:firstLine="720"/>
      </w:pPr>
    </w:p>
    <w:p w:rsidR="00F6445D" w:rsidRDefault="00196890" w:rsidP="00196890">
      <w:r>
        <w:t xml:space="preserve">From February 1886 through February 1888, </w:t>
      </w:r>
      <w:r w:rsidR="00AC3E41">
        <w:t>Vincent</w:t>
      </w:r>
      <w:r w:rsidR="00B52D49">
        <w:t xml:space="preserve"> </w:t>
      </w:r>
      <w:r>
        <w:t xml:space="preserve">van Gogh </w:t>
      </w:r>
      <w:r w:rsidR="00B52D49">
        <w:t>stayed in Paris. During this period</w:t>
      </w:r>
      <w:r w:rsidR="00D92939">
        <w:t>, his works became brighte</w:t>
      </w:r>
      <w:r w:rsidR="00B52D49">
        <w:t xml:space="preserve">r and more expressive, </w:t>
      </w:r>
      <w:r w:rsidR="00D92939">
        <w:t xml:space="preserve">as </w:t>
      </w:r>
      <w:r w:rsidR="00B52D49">
        <w:t xml:space="preserve">he </w:t>
      </w:r>
      <w:r w:rsidR="001074D3">
        <w:t>incorporated</w:t>
      </w:r>
      <w:r w:rsidR="00B52D49">
        <w:t xml:space="preserve"> recent Parisian developments</w:t>
      </w:r>
      <w:r w:rsidR="001074D3">
        <w:t>, such as N</w:t>
      </w:r>
      <w:r>
        <w:t>eo-Impressionism</w:t>
      </w:r>
      <w:r w:rsidR="00F1105F">
        <w:t xml:space="preserve">. Major influences on his work </w:t>
      </w:r>
      <w:r w:rsidR="00AC3E41">
        <w:t xml:space="preserve">at this time </w:t>
      </w:r>
      <w:r w:rsidR="001074D3">
        <w:t>included</w:t>
      </w:r>
      <w:r w:rsidR="00F1105F">
        <w:t xml:space="preserve"> the use of heightened </w:t>
      </w:r>
      <w:proofErr w:type="spellStart"/>
      <w:r w:rsidR="00F1105F">
        <w:t>colo</w:t>
      </w:r>
      <w:r w:rsidR="001074D3">
        <w:t>u</w:t>
      </w:r>
      <w:r w:rsidR="00F1105F">
        <w:t>r</w:t>
      </w:r>
      <w:proofErr w:type="spellEnd"/>
      <w:r w:rsidR="00F1105F">
        <w:t xml:space="preserve"> and visible brushstrokes for emotional symbolism, the integration of contrasting </w:t>
      </w:r>
      <w:proofErr w:type="spellStart"/>
      <w:r w:rsidR="00F1105F">
        <w:t>colo</w:t>
      </w:r>
      <w:r w:rsidR="001074D3">
        <w:t>u</w:t>
      </w:r>
      <w:r w:rsidR="00F1105F">
        <w:t>rs</w:t>
      </w:r>
      <w:proofErr w:type="spellEnd"/>
      <w:r w:rsidR="00F1105F">
        <w:t xml:space="preserve"> into a work to increase the painting’s luminosity, an emphasis on the decorative surface, and the use of Japanese sources. </w:t>
      </w:r>
      <w:r>
        <w:t xml:space="preserve"> </w:t>
      </w:r>
      <w:r w:rsidR="00AC3E41">
        <w:t xml:space="preserve">In February 1888, </w:t>
      </w:r>
      <w:r>
        <w:t xml:space="preserve">van Gogh </w:t>
      </w:r>
      <w:r w:rsidR="00532647">
        <w:t>moved</w:t>
      </w:r>
      <w:r w:rsidR="00F6445D">
        <w:t xml:space="preserve"> to </w:t>
      </w:r>
      <w:r w:rsidR="00532647">
        <w:t xml:space="preserve">Arles </w:t>
      </w:r>
      <w:r w:rsidR="001074D3">
        <w:t>(</w:t>
      </w:r>
      <w:r w:rsidR="00532647">
        <w:t xml:space="preserve">in </w:t>
      </w:r>
      <w:r w:rsidR="00F6445D">
        <w:t>Southern France</w:t>
      </w:r>
      <w:r w:rsidR="001074D3">
        <w:t>)</w:t>
      </w:r>
      <w:r w:rsidR="00AC3E41">
        <w:t xml:space="preserve">, </w:t>
      </w:r>
      <w:r w:rsidR="00532647">
        <w:t xml:space="preserve">where he attempted to </w:t>
      </w:r>
      <w:r w:rsidR="00604EFF">
        <w:t xml:space="preserve">start a new </w:t>
      </w:r>
      <w:r w:rsidR="005D35B9">
        <w:t>Studio</w:t>
      </w:r>
      <w:r w:rsidR="00532647">
        <w:t xml:space="preserve"> of the South with </w:t>
      </w:r>
      <w:r w:rsidR="001074D3">
        <w:t xml:space="preserve">Paul Gauguin and </w:t>
      </w:r>
      <w:r w:rsidR="001074D3">
        <w:rPr>
          <w:rFonts w:cs="Times New Roman"/>
        </w:rPr>
        <w:t>É</w:t>
      </w:r>
      <w:r w:rsidR="00532647">
        <w:t>mile Bernard. While Bernard never joined them, Gauguin and van Gogh did live and work to</w:t>
      </w:r>
      <w:r w:rsidR="001074D3">
        <w:t>gether for nine weeks in</w:t>
      </w:r>
      <w:r w:rsidR="00604EFF">
        <w:t xml:space="preserve"> </w:t>
      </w:r>
      <w:r w:rsidR="00532647">
        <w:t xml:space="preserve">The Yellow House. </w:t>
      </w:r>
      <w:r w:rsidR="001952EB">
        <w:t xml:space="preserve">Letters between Vincent, Theo, Gauguin, and a variety of other painters are a significant source of information on artistic developments at this time and the interactions of these painters. The documents also reveal the complexity of the artists’ relationships and their varied motives for working together. </w:t>
      </w:r>
    </w:p>
    <w:p w:rsidR="000F7546" w:rsidRDefault="000F7546" w:rsidP="00F6445D">
      <w:pPr>
        <w:ind w:firstLine="720"/>
      </w:pPr>
    </w:p>
    <w:p w:rsidR="000F7546" w:rsidRPr="005D35B9" w:rsidRDefault="00604EFF" w:rsidP="00196890">
      <w:r>
        <w:t xml:space="preserve">In his most typical works, </w:t>
      </w:r>
      <w:r w:rsidR="00196890">
        <w:t xml:space="preserve">van Gogh </w:t>
      </w:r>
      <w:r w:rsidR="00AC3E41">
        <w:t>generally</w:t>
      </w:r>
      <w:r>
        <w:t xml:space="preserve"> used</w:t>
      </w:r>
      <w:r w:rsidR="005D35B9">
        <w:t xml:space="preserve"> heightened </w:t>
      </w:r>
      <w:proofErr w:type="spellStart"/>
      <w:r w:rsidR="005D35B9">
        <w:t>colo</w:t>
      </w:r>
      <w:ins w:id="8" w:author="doctor" w:date="2014-04-21T12:31:00Z">
        <w:r w:rsidR="00B066B8">
          <w:t>u</w:t>
        </w:r>
      </w:ins>
      <w:r w:rsidR="005D35B9">
        <w:t>rs</w:t>
      </w:r>
      <w:proofErr w:type="spellEnd"/>
      <w:r w:rsidR="005D35B9">
        <w:t>, visible brush</w:t>
      </w:r>
      <w:r w:rsidR="0037481F">
        <w:t>s</w:t>
      </w:r>
      <w:r>
        <w:t>trokes—</w:t>
      </w:r>
      <w:r w:rsidR="005D35B9">
        <w:t>often with thick impasto</w:t>
      </w:r>
      <w:r w:rsidR="00196890">
        <w:t>,</w:t>
      </w:r>
      <w:r w:rsidR="005D35B9">
        <w:t xml:space="preserve"> outlined forms, and distorted perspective. </w:t>
      </w:r>
      <w:r>
        <w:t>He often included</w:t>
      </w:r>
      <w:r w:rsidR="005D35B9">
        <w:t xml:space="preserve"> religio</w:t>
      </w:r>
      <w:r w:rsidR="00AC3E41">
        <w:t xml:space="preserve">us elements or themes and </w:t>
      </w:r>
      <w:r w:rsidR="005D35B9">
        <w:t>focus</w:t>
      </w:r>
      <w:r>
        <w:t>ed</w:t>
      </w:r>
      <w:r w:rsidR="005D35B9">
        <w:t xml:space="preserve"> on the lower classes, especially farmers.</w:t>
      </w:r>
      <w:r w:rsidR="000F7546">
        <w:t xml:space="preserve"> His </w:t>
      </w:r>
      <w:r w:rsidR="000F7546">
        <w:rPr>
          <w:i/>
        </w:rPr>
        <w:t>Night Café</w:t>
      </w:r>
      <w:r w:rsidR="000F7546">
        <w:t xml:space="preserve"> </w:t>
      </w:r>
      <w:r w:rsidR="00196890">
        <w:t xml:space="preserve">(1888) </w:t>
      </w:r>
      <w:r w:rsidR="000F7546">
        <w:t xml:space="preserve">features garish, exaggerated </w:t>
      </w:r>
      <w:proofErr w:type="spellStart"/>
      <w:r w:rsidR="000F7546">
        <w:t>colours</w:t>
      </w:r>
      <w:proofErr w:type="spellEnd"/>
      <w:r w:rsidR="000F7546">
        <w:t xml:space="preserve"> and distorted perspective, expressing the artist’</w:t>
      </w:r>
      <w:r>
        <w:t>s description</w:t>
      </w:r>
      <w:r w:rsidR="000F7546">
        <w:t xml:space="preserve"> of the bar as a place of madness and criminality.</w:t>
      </w:r>
      <w:r>
        <w:t xml:space="preserve"> On the other hand, i</w:t>
      </w:r>
      <w:r w:rsidR="005D35B9">
        <w:t xml:space="preserve">n </w:t>
      </w:r>
      <w:r w:rsidR="005D35B9">
        <w:rPr>
          <w:i/>
        </w:rPr>
        <w:t>Starry Night</w:t>
      </w:r>
      <w:r w:rsidR="00196890">
        <w:rPr>
          <w:i/>
        </w:rPr>
        <w:t xml:space="preserve"> </w:t>
      </w:r>
      <w:r w:rsidR="00196890" w:rsidRPr="00196890">
        <w:t>(1889)</w:t>
      </w:r>
      <w:r w:rsidR="005D35B9" w:rsidRPr="00196890">
        <w:t>,</w:t>
      </w:r>
      <w:r w:rsidR="005D35B9">
        <w:t xml:space="preserve"> Vincent </w:t>
      </w:r>
      <w:r>
        <w:t xml:space="preserve">infused </w:t>
      </w:r>
      <w:r w:rsidR="005D35B9">
        <w:t xml:space="preserve">religious elements into nature to create a consoling painting that includes symbolic cypress trees and a central church tower. </w:t>
      </w:r>
    </w:p>
    <w:p w:rsidR="00B77313" w:rsidRDefault="00B77313" w:rsidP="00F6445D"/>
    <w:p w:rsidR="00B77313" w:rsidRDefault="00196890" w:rsidP="00196890">
      <w:r>
        <w:t>Van Gogh</w:t>
      </w:r>
      <w:r w:rsidR="00F6445D">
        <w:t xml:space="preserve"> was </w:t>
      </w:r>
      <w:proofErr w:type="spellStart"/>
      <w:r w:rsidR="00F6445D">
        <w:t>institutionali</w:t>
      </w:r>
      <w:ins w:id="9" w:author="doctor" w:date="2014-04-21T12:31:00Z">
        <w:r w:rsidR="00B066B8">
          <w:t>s</w:t>
        </w:r>
      </w:ins>
      <w:del w:id="10" w:author="doctor" w:date="2014-04-21T12:31:00Z">
        <w:r w:rsidR="00F6445D" w:rsidDel="00B066B8">
          <w:delText>z</w:delText>
        </w:r>
      </w:del>
      <w:proofErr w:type="gramStart"/>
      <w:r w:rsidR="00F6445D">
        <w:t>ed</w:t>
      </w:r>
      <w:proofErr w:type="spellEnd"/>
      <w:proofErr w:type="gramEnd"/>
      <w:r w:rsidR="00F6445D">
        <w:t xml:space="preserve"> many times throughout his life</w:t>
      </w:r>
      <w:r w:rsidR="00EA2591">
        <w:t xml:space="preserve"> for psychotic episodes, epileptic seizures, and hallucinations</w:t>
      </w:r>
      <w:r w:rsidR="00F6445D">
        <w:t xml:space="preserve">. </w:t>
      </w:r>
      <w:r w:rsidR="007638FF">
        <w:t xml:space="preserve">Since his death, </w:t>
      </w:r>
      <w:r w:rsidR="00532647">
        <w:t xml:space="preserve">his illness has been variously diagnosed as </w:t>
      </w:r>
      <w:r w:rsidR="007638FF">
        <w:t xml:space="preserve">a variety of conditions, including: schizophrenia, epilepsy, syphilis, lead poisoning, hallucinations caused by absinthe, and acute intermittent porphyria. </w:t>
      </w:r>
      <w:r w:rsidR="00532647">
        <w:t>However, none</w:t>
      </w:r>
      <w:r w:rsidR="007638FF">
        <w:t xml:space="preserve"> of these </w:t>
      </w:r>
      <w:r w:rsidR="00532647">
        <w:t>illnesses</w:t>
      </w:r>
      <w:r w:rsidR="007638FF">
        <w:t xml:space="preserve"> accounts </w:t>
      </w:r>
      <w:r w:rsidR="00532647">
        <w:t>for all</w:t>
      </w:r>
      <w:r w:rsidR="007638FF">
        <w:t xml:space="preserve"> of </w:t>
      </w:r>
      <w:r>
        <w:t xml:space="preserve">his </w:t>
      </w:r>
      <w:r w:rsidR="00532647">
        <w:t>symptoms</w:t>
      </w:r>
      <w:r w:rsidR="00604EFF">
        <w:t xml:space="preserve"> or their</w:t>
      </w:r>
      <w:r w:rsidR="007638FF">
        <w:t xml:space="preserve"> sporadic nature</w:t>
      </w:r>
      <w:r w:rsidR="00604EFF">
        <w:t>, as they</w:t>
      </w:r>
      <w:r w:rsidR="00532647">
        <w:t xml:space="preserve"> </w:t>
      </w:r>
      <w:r w:rsidR="007638FF">
        <w:t xml:space="preserve">would reoccur and disappear suddenly. Thus, </w:t>
      </w:r>
      <w:r w:rsidR="007638FF">
        <w:lastRenderedPageBreak/>
        <w:t xml:space="preserve">researchers do not agree on the specific cause and nature of </w:t>
      </w:r>
      <w:r w:rsidR="00532647">
        <w:t>the artist’s ailment</w:t>
      </w:r>
      <w:r w:rsidR="007638FF">
        <w:t xml:space="preserve">. </w:t>
      </w:r>
      <w:r>
        <w:t>V</w:t>
      </w:r>
      <w:r w:rsidR="000F7546">
        <w:t>an Gogh</w:t>
      </w:r>
      <w:r w:rsidR="00F6445D">
        <w:t xml:space="preserve"> is </w:t>
      </w:r>
      <w:r w:rsidR="000F7546">
        <w:t>well known for having cut off part of his earlobe, which he then gave to a local prostitute, following an argument with</w:t>
      </w:r>
      <w:r w:rsidR="00F6445D">
        <w:t xml:space="preserve"> Gauguin</w:t>
      </w:r>
      <w:r w:rsidR="000F7546">
        <w:t>.</w:t>
      </w:r>
      <w:r w:rsidR="00F6445D">
        <w:t xml:space="preserve"> This episode led to a </w:t>
      </w:r>
      <w:r w:rsidR="000F7546">
        <w:t>series of</w:t>
      </w:r>
      <w:r w:rsidR="00F6445D">
        <w:t xml:space="preserve"> </w:t>
      </w:r>
      <w:proofErr w:type="spellStart"/>
      <w:r w:rsidR="00F6445D">
        <w:t>institutionali</w:t>
      </w:r>
      <w:ins w:id="11" w:author="doctor" w:date="2014-04-21T12:31:00Z">
        <w:r w:rsidR="00B066B8">
          <w:t>s</w:t>
        </w:r>
      </w:ins>
      <w:del w:id="12" w:author="doctor" w:date="2014-04-21T12:31:00Z">
        <w:r w:rsidR="00F6445D" w:rsidDel="00B066B8">
          <w:delText>z</w:delText>
        </w:r>
      </w:del>
      <w:r w:rsidR="00F6445D">
        <w:t>ation</w:t>
      </w:r>
      <w:r w:rsidR="000F7546">
        <w:t>s</w:t>
      </w:r>
      <w:proofErr w:type="spellEnd"/>
      <w:r w:rsidR="00F6445D">
        <w:t>. Later, he moved</w:t>
      </w:r>
      <w:r w:rsidR="000F7546">
        <w:t xml:space="preserve"> to an institution that was closer to his brother</w:t>
      </w:r>
      <w:r w:rsidR="00945E76">
        <w:t>. In July 1890</w:t>
      </w:r>
      <w:r w:rsidR="00F6445D">
        <w:t xml:space="preserve"> he shot himself in the chest in a </w:t>
      </w:r>
      <w:r w:rsidR="00945E76">
        <w:t>w</w:t>
      </w:r>
      <w:r w:rsidR="00F6445D">
        <w:t>heat field</w:t>
      </w:r>
      <w:r w:rsidR="00AC3E41">
        <w:t xml:space="preserve"> and he died two days later</w:t>
      </w:r>
      <w:r w:rsidR="00F6445D">
        <w:t xml:space="preserve">. A variety of well-known </w:t>
      </w:r>
      <w:r w:rsidR="00604EFF">
        <w:t>artists and writers</w:t>
      </w:r>
      <w:r w:rsidR="00F6445D">
        <w:t xml:space="preserve"> </w:t>
      </w:r>
      <w:r w:rsidR="00875A8B">
        <w:t>attended the funeral</w:t>
      </w:r>
      <w:r w:rsidR="00F6445D">
        <w:t xml:space="preserve">, </w:t>
      </w:r>
      <w:r w:rsidR="00875A8B">
        <w:t xml:space="preserve">where the coffin was draped with one of </w:t>
      </w:r>
      <w:r>
        <w:t xml:space="preserve">van Gogh’s </w:t>
      </w:r>
      <w:r w:rsidR="00875A8B">
        <w:t>oft-repeated subjects, sunflowers</w:t>
      </w:r>
      <w:r w:rsidR="00F6445D">
        <w:t xml:space="preserve">. </w:t>
      </w:r>
    </w:p>
    <w:p w:rsidR="00945E76" w:rsidRPr="007217F2" w:rsidRDefault="00121552" w:rsidP="00945E76">
      <w:pPr>
        <w:pStyle w:val="bibl"/>
        <w:rPr>
          <w:rStyle w:val="auth"/>
          <w:rFonts w:eastAsiaTheme="minorHAnsi" w:cstheme="minorBidi"/>
          <w:b/>
          <w:szCs w:val="22"/>
        </w:rPr>
      </w:pPr>
      <w:r w:rsidRPr="007217F2">
        <w:rPr>
          <w:rStyle w:val="auth"/>
          <w:b/>
        </w:rPr>
        <w:t>Further Reading</w:t>
      </w:r>
    </w:p>
    <w:p w:rsidR="002720BC" w:rsidRDefault="002720BC" w:rsidP="00B32751">
      <w:pPr>
        <w:ind w:left="720" w:hanging="720"/>
      </w:pPr>
      <w:proofErr w:type="spellStart"/>
      <w:r>
        <w:t>Druick</w:t>
      </w:r>
      <w:proofErr w:type="spellEnd"/>
      <w:r>
        <w:t>, D</w:t>
      </w:r>
      <w:r w:rsidR="002548B9">
        <w:t>. et al.</w:t>
      </w:r>
      <w:r>
        <w:t xml:space="preserve"> (2001) </w:t>
      </w:r>
      <w:r>
        <w:rPr>
          <w:i/>
          <w:iCs/>
        </w:rPr>
        <w:t>Van Gogh and Gauguin: The Studio of the South</w:t>
      </w:r>
      <w:r>
        <w:t xml:space="preserve">, Chicago: Art Institute of Chicago. </w:t>
      </w:r>
    </w:p>
    <w:p w:rsidR="00C718E7" w:rsidRDefault="00C718E7" w:rsidP="00B32751">
      <w:pPr>
        <w:ind w:left="720" w:hanging="720"/>
      </w:pPr>
    </w:p>
    <w:p w:rsidR="00B32751" w:rsidRDefault="00B32751" w:rsidP="00B32751">
      <w:pPr>
        <w:ind w:left="720" w:hanging="720"/>
      </w:pPr>
      <w:proofErr w:type="spellStart"/>
      <w:r>
        <w:t>Feilchenfeldt</w:t>
      </w:r>
      <w:proofErr w:type="spellEnd"/>
      <w:r>
        <w:t xml:space="preserve">, W. </w:t>
      </w:r>
      <w:r w:rsidR="002720BC">
        <w:t xml:space="preserve">(2013) </w:t>
      </w:r>
      <w:r>
        <w:rPr>
          <w:i/>
          <w:iCs/>
        </w:rPr>
        <w:t>Vincent Van Gogh: The Years in France: Complete Paintings 1886-1890: Dealers, Collectors, Exhibitions, Provenance</w:t>
      </w:r>
      <w:r w:rsidR="002720BC">
        <w:t>,</w:t>
      </w:r>
      <w:r>
        <w:t xml:space="preserve"> London: Philip Wilson, </w:t>
      </w:r>
    </w:p>
    <w:p w:rsidR="001E6200" w:rsidRDefault="001E6200" w:rsidP="001E6200"/>
    <w:p w:rsidR="002720BC" w:rsidRDefault="002720BC" w:rsidP="002720BC">
      <w:pPr>
        <w:ind w:left="720" w:hanging="720"/>
      </w:pPr>
      <w:proofErr w:type="spellStart"/>
      <w:r>
        <w:t>Kōdera</w:t>
      </w:r>
      <w:proofErr w:type="spellEnd"/>
      <w:r>
        <w:t xml:space="preserve">, </w:t>
      </w:r>
      <w:r w:rsidR="002548B9">
        <w:t>T.</w:t>
      </w:r>
      <w:r>
        <w:t xml:space="preserve"> and Rosenberg</w:t>
      </w:r>
      <w:r w:rsidR="002548B9">
        <w:t>, Y</w:t>
      </w:r>
      <w:r>
        <w:t xml:space="preserve">. (1993) </w:t>
      </w:r>
      <w:r>
        <w:rPr>
          <w:i/>
          <w:iCs/>
        </w:rPr>
        <w:t>The Mythology of Vincent Van Gogh</w:t>
      </w:r>
      <w:r>
        <w:t>, Tokyo: TV Asahi.</w:t>
      </w:r>
    </w:p>
    <w:p w:rsidR="001E6200" w:rsidRDefault="001E6200" w:rsidP="001E6200"/>
    <w:p w:rsidR="001E6200" w:rsidRDefault="002720BC" w:rsidP="001E6200">
      <w:pPr>
        <w:ind w:left="720" w:hanging="720"/>
      </w:pPr>
      <w:r>
        <w:t xml:space="preserve">Silverman, </w:t>
      </w:r>
      <w:r w:rsidR="002548B9">
        <w:t xml:space="preserve">D. </w:t>
      </w:r>
      <w:r>
        <w:t xml:space="preserve">(2000) </w:t>
      </w:r>
      <w:r w:rsidR="001E6200">
        <w:rPr>
          <w:i/>
          <w:iCs/>
        </w:rPr>
        <w:t>Van Gogh and Gauguin: The Search for Sacred Art</w:t>
      </w:r>
      <w:r>
        <w:t>,</w:t>
      </w:r>
      <w:r w:rsidR="001E6200">
        <w:t xml:space="preserve"> New York: Farrar, Straus, and Giroux</w:t>
      </w:r>
      <w:r>
        <w:t>.</w:t>
      </w:r>
      <w:r w:rsidR="001E6200">
        <w:t xml:space="preserve"> </w:t>
      </w:r>
    </w:p>
    <w:p w:rsidR="001E6200" w:rsidRDefault="001E6200" w:rsidP="001E6200">
      <w:pPr>
        <w:ind w:left="720" w:hanging="720"/>
      </w:pPr>
    </w:p>
    <w:p w:rsidR="00B87635" w:rsidRDefault="009404C1" w:rsidP="00B32751">
      <w:pPr>
        <w:ind w:left="720" w:hanging="720"/>
      </w:pPr>
      <w:r>
        <w:t xml:space="preserve">Van </w:t>
      </w:r>
      <w:r w:rsidR="003F6169">
        <w:t>Gogh, V</w:t>
      </w:r>
      <w:r w:rsidR="00B87635">
        <w:t xml:space="preserve">. </w:t>
      </w:r>
      <w:r w:rsidR="002720BC">
        <w:t xml:space="preserve">(2003) </w:t>
      </w:r>
      <w:r w:rsidR="00B87635">
        <w:rPr>
          <w:i/>
          <w:iCs/>
        </w:rPr>
        <w:t>The Letters of Vincent Van Gogh</w:t>
      </w:r>
      <w:r w:rsidR="002720BC">
        <w:t>, London: Constable.</w:t>
      </w:r>
    </w:p>
    <w:p w:rsidR="009404C1" w:rsidRDefault="009404C1" w:rsidP="00B32751">
      <w:pPr>
        <w:ind w:left="720" w:hanging="720"/>
      </w:pPr>
    </w:p>
    <w:p w:rsidR="009404C1" w:rsidRDefault="002548B9" w:rsidP="002548B9">
      <w:pPr>
        <w:ind w:left="720"/>
      </w:pPr>
      <w:r>
        <w:t xml:space="preserve">- </w:t>
      </w:r>
      <w:r w:rsidR="009404C1">
        <w:t xml:space="preserve"> </w:t>
      </w:r>
      <w:r w:rsidR="002720BC">
        <w:t xml:space="preserve">(1958) </w:t>
      </w:r>
      <w:r w:rsidR="009404C1">
        <w:rPr>
          <w:i/>
          <w:iCs/>
        </w:rPr>
        <w:t>Complete Letters of Vincent Van Gogh: With Reproductions of All the Drawings in the Correspondence</w:t>
      </w:r>
      <w:r w:rsidR="002720BC">
        <w:t>,</w:t>
      </w:r>
      <w:r w:rsidR="009404C1">
        <w:t xml:space="preserve"> Greenwich, CN: New Yo</w:t>
      </w:r>
      <w:r w:rsidR="002720BC">
        <w:t>rk Graphic Society.</w:t>
      </w:r>
    </w:p>
    <w:p w:rsidR="001E6200" w:rsidRDefault="001E6200">
      <w:pPr>
        <w:ind w:left="720" w:hanging="720"/>
      </w:pPr>
    </w:p>
    <w:p w:rsidR="00B063AC" w:rsidRDefault="00B063AC">
      <w:pPr>
        <w:ind w:left="720" w:hanging="720"/>
      </w:pPr>
    </w:p>
    <w:p w:rsidR="00B063AC" w:rsidRPr="00B063AC" w:rsidRDefault="00B063AC">
      <w:pPr>
        <w:ind w:left="720" w:hanging="720"/>
        <w:rPr>
          <w:i/>
        </w:rPr>
      </w:pPr>
      <w:r>
        <w:t xml:space="preserve">IMAGE SUGGESTION: Vincent van Gogh, </w:t>
      </w:r>
      <w:r>
        <w:rPr>
          <w:i/>
        </w:rPr>
        <w:t xml:space="preserve">The Night Café, </w:t>
      </w:r>
      <w:r>
        <w:t xml:space="preserve">1888, </w:t>
      </w:r>
      <w:r w:rsidRPr="00B063AC">
        <w:t>Yale University Art Gallery</w:t>
      </w:r>
      <w:r>
        <w:t>, New Haven.</w:t>
      </w:r>
    </w:p>
    <w:sectPr w:rsidR="00B063AC" w:rsidRPr="00B063AC" w:rsidSect="00863B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A5A" w:rsidRDefault="008E0A5A">
      <w:r>
        <w:separator/>
      </w:r>
    </w:p>
  </w:endnote>
  <w:endnote w:type="continuationSeparator" w:id="0">
    <w:p w:rsidR="008E0A5A" w:rsidRDefault="008E0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A5A" w:rsidRDefault="008E0A5A">
      <w:r>
        <w:separator/>
      </w:r>
    </w:p>
  </w:footnote>
  <w:footnote w:type="continuationSeparator" w:id="0">
    <w:p w:rsidR="008E0A5A" w:rsidRDefault="008E0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890" w:rsidRPr="00B67F27" w:rsidRDefault="00196890">
    <w:pPr>
      <w:pStyle w:val="Header"/>
      <w:rPr>
        <w:lang w:val="en-GB"/>
      </w:rPr>
    </w:pPr>
    <w:r>
      <w:rPr>
        <w:lang w:val="en-GB"/>
      </w:rPr>
      <w:t xml:space="preserve">Mary </w:t>
    </w:r>
    <w:proofErr w:type="spellStart"/>
    <w:r>
      <w:rPr>
        <w:lang w:val="en-GB"/>
      </w:rPr>
      <w:t>Slavkin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oNotDisplayPageBoundaries/>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77E"/>
    <w:rsid w:val="000F7546"/>
    <w:rsid w:val="001074D3"/>
    <w:rsid w:val="0011477E"/>
    <w:rsid w:val="00121552"/>
    <w:rsid w:val="00135F8A"/>
    <w:rsid w:val="001952EB"/>
    <w:rsid w:val="00196890"/>
    <w:rsid w:val="001E6200"/>
    <w:rsid w:val="002548B9"/>
    <w:rsid w:val="002720BC"/>
    <w:rsid w:val="00345546"/>
    <w:rsid w:val="0037481F"/>
    <w:rsid w:val="003F6169"/>
    <w:rsid w:val="00532647"/>
    <w:rsid w:val="005D35B9"/>
    <w:rsid w:val="00604EFF"/>
    <w:rsid w:val="006073E9"/>
    <w:rsid w:val="007217F2"/>
    <w:rsid w:val="007638FF"/>
    <w:rsid w:val="00863B74"/>
    <w:rsid w:val="00875A8B"/>
    <w:rsid w:val="008A56EF"/>
    <w:rsid w:val="008E0A5A"/>
    <w:rsid w:val="009404C1"/>
    <w:rsid w:val="00945E76"/>
    <w:rsid w:val="00A534BF"/>
    <w:rsid w:val="00A66CCA"/>
    <w:rsid w:val="00A94F0D"/>
    <w:rsid w:val="00AC3E41"/>
    <w:rsid w:val="00B063AC"/>
    <w:rsid w:val="00B066B8"/>
    <w:rsid w:val="00B32751"/>
    <w:rsid w:val="00B52D49"/>
    <w:rsid w:val="00B67F27"/>
    <w:rsid w:val="00B77313"/>
    <w:rsid w:val="00B87635"/>
    <w:rsid w:val="00C718E7"/>
    <w:rsid w:val="00D92939"/>
    <w:rsid w:val="00E77793"/>
    <w:rsid w:val="00EA2591"/>
    <w:rsid w:val="00EF1585"/>
    <w:rsid w:val="00F1105F"/>
    <w:rsid w:val="00F6445D"/>
    <w:rsid w:val="00F6479E"/>
    <w:rsid w:val="00FD69F8"/>
    <w:rsid w:val="00FF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54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45E76"/>
    <w:pPr>
      <w:spacing w:before="100" w:beforeAutospacing="1" w:after="100" w:afterAutospacing="1"/>
    </w:pPr>
    <w:rPr>
      <w:rFonts w:eastAsia="Times New Roman" w:cs="Times New Roman"/>
      <w:szCs w:val="24"/>
    </w:rPr>
  </w:style>
  <w:style w:type="character" w:styleId="Emphasis">
    <w:name w:val="Emphasis"/>
    <w:uiPriority w:val="20"/>
    <w:qFormat/>
    <w:rsid w:val="00945E76"/>
    <w:rPr>
      <w:i/>
      <w:iCs/>
    </w:rPr>
  </w:style>
  <w:style w:type="character" w:customStyle="1" w:styleId="year">
    <w:name w:val="year"/>
    <w:rsid w:val="00945E76"/>
  </w:style>
  <w:style w:type="character" w:customStyle="1" w:styleId="sname">
    <w:name w:val="sname"/>
    <w:rsid w:val="00945E76"/>
  </w:style>
  <w:style w:type="character" w:customStyle="1" w:styleId="init">
    <w:name w:val="init"/>
    <w:rsid w:val="00945E76"/>
  </w:style>
  <w:style w:type="character" w:customStyle="1" w:styleId="eg">
    <w:name w:val="eg"/>
    <w:rsid w:val="00945E76"/>
  </w:style>
  <w:style w:type="character" w:styleId="Hyperlink">
    <w:name w:val="Hyperlink"/>
    <w:uiPriority w:val="99"/>
    <w:rsid w:val="00945E76"/>
    <w:rPr>
      <w:color w:val="0000FF"/>
      <w:u w:val="single"/>
    </w:rPr>
  </w:style>
  <w:style w:type="character" w:customStyle="1" w:styleId="auth">
    <w:name w:val="auth"/>
    <w:rsid w:val="00945E76"/>
  </w:style>
  <w:style w:type="character" w:customStyle="1" w:styleId="atitle">
    <w:name w:val="atitle"/>
    <w:rsid w:val="00945E76"/>
  </w:style>
  <w:style w:type="character" w:customStyle="1" w:styleId="jnl">
    <w:name w:val="jnl"/>
    <w:rsid w:val="00945E76"/>
  </w:style>
  <w:style w:type="character" w:customStyle="1" w:styleId="vol">
    <w:name w:val="vol"/>
    <w:rsid w:val="00945E76"/>
  </w:style>
  <w:style w:type="character" w:customStyle="1" w:styleId="pp">
    <w:name w:val="pp"/>
    <w:rsid w:val="00945E76"/>
  </w:style>
  <w:style w:type="character" w:customStyle="1" w:styleId="con">
    <w:name w:val="con"/>
    <w:rsid w:val="00945E76"/>
  </w:style>
  <w:style w:type="paragraph" w:customStyle="1" w:styleId="bibl">
    <w:name w:val="bibl"/>
    <w:basedOn w:val="Normal"/>
    <w:rsid w:val="00945E76"/>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945E76"/>
    <w:rPr>
      <w:rFonts w:ascii="Tahoma" w:hAnsi="Tahoma" w:cs="Tahoma"/>
      <w:sz w:val="16"/>
      <w:szCs w:val="16"/>
    </w:rPr>
  </w:style>
  <w:style w:type="character" w:customStyle="1" w:styleId="BalloonTextChar">
    <w:name w:val="Balloon Text Char"/>
    <w:basedOn w:val="DefaultParagraphFont"/>
    <w:link w:val="BalloonText"/>
    <w:uiPriority w:val="99"/>
    <w:semiHidden/>
    <w:rsid w:val="00945E76"/>
    <w:rPr>
      <w:rFonts w:ascii="Tahoma" w:hAnsi="Tahoma" w:cs="Tahoma"/>
      <w:sz w:val="16"/>
      <w:szCs w:val="16"/>
    </w:rPr>
  </w:style>
  <w:style w:type="paragraph" w:styleId="Header">
    <w:name w:val="header"/>
    <w:basedOn w:val="Normal"/>
    <w:link w:val="HeaderChar"/>
    <w:uiPriority w:val="99"/>
    <w:semiHidden/>
    <w:unhideWhenUsed/>
    <w:rsid w:val="00B67F27"/>
    <w:pPr>
      <w:tabs>
        <w:tab w:val="center" w:pos="4320"/>
        <w:tab w:val="right" w:pos="8640"/>
      </w:tabs>
    </w:pPr>
  </w:style>
  <w:style w:type="character" w:customStyle="1" w:styleId="HeaderChar">
    <w:name w:val="Header Char"/>
    <w:basedOn w:val="DefaultParagraphFont"/>
    <w:link w:val="Header"/>
    <w:uiPriority w:val="99"/>
    <w:semiHidden/>
    <w:rsid w:val="00B67F27"/>
    <w:rPr>
      <w:rFonts w:ascii="Times New Roman" w:hAnsi="Times New Roman"/>
      <w:sz w:val="24"/>
    </w:rPr>
  </w:style>
  <w:style w:type="paragraph" w:styleId="Footer">
    <w:name w:val="footer"/>
    <w:basedOn w:val="Normal"/>
    <w:link w:val="FooterChar"/>
    <w:uiPriority w:val="99"/>
    <w:semiHidden/>
    <w:unhideWhenUsed/>
    <w:rsid w:val="00B67F27"/>
    <w:pPr>
      <w:tabs>
        <w:tab w:val="center" w:pos="4320"/>
        <w:tab w:val="right" w:pos="8640"/>
      </w:tabs>
    </w:pPr>
  </w:style>
  <w:style w:type="character" w:customStyle="1" w:styleId="FooterChar">
    <w:name w:val="Footer Char"/>
    <w:basedOn w:val="DefaultParagraphFont"/>
    <w:link w:val="Footer"/>
    <w:uiPriority w:val="99"/>
    <w:semiHidden/>
    <w:rsid w:val="00B67F27"/>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54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45E76"/>
    <w:pPr>
      <w:spacing w:before="100" w:beforeAutospacing="1" w:after="100" w:afterAutospacing="1"/>
    </w:pPr>
    <w:rPr>
      <w:rFonts w:eastAsia="Times New Roman" w:cs="Times New Roman"/>
      <w:szCs w:val="24"/>
    </w:rPr>
  </w:style>
  <w:style w:type="character" w:styleId="Emphasis">
    <w:name w:val="Emphasis"/>
    <w:uiPriority w:val="20"/>
    <w:qFormat/>
    <w:rsid w:val="00945E76"/>
    <w:rPr>
      <w:i/>
      <w:iCs/>
    </w:rPr>
  </w:style>
  <w:style w:type="character" w:customStyle="1" w:styleId="year">
    <w:name w:val="year"/>
    <w:rsid w:val="00945E76"/>
  </w:style>
  <w:style w:type="character" w:customStyle="1" w:styleId="sname">
    <w:name w:val="sname"/>
    <w:rsid w:val="00945E76"/>
  </w:style>
  <w:style w:type="character" w:customStyle="1" w:styleId="init">
    <w:name w:val="init"/>
    <w:rsid w:val="00945E76"/>
  </w:style>
  <w:style w:type="character" w:customStyle="1" w:styleId="eg">
    <w:name w:val="eg"/>
    <w:rsid w:val="00945E76"/>
  </w:style>
  <w:style w:type="character" w:styleId="Hyperlink">
    <w:name w:val="Hyperlink"/>
    <w:uiPriority w:val="99"/>
    <w:rsid w:val="00945E76"/>
    <w:rPr>
      <w:color w:val="0000FF"/>
      <w:u w:val="single"/>
    </w:rPr>
  </w:style>
  <w:style w:type="character" w:customStyle="1" w:styleId="auth">
    <w:name w:val="auth"/>
    <w:rsid w:val="00945E76"/>
  </w:style>
  <w:style w:type="character" w:customStyle="1" w:styleId="atitle">
    <w:name w:val="atitle"/>
    <w:rsid w:val="00945E76"/>
  </w:style>
  <w:style w:type="character" w:customStyle="1" w:styleId="jnl">
    <w:name w:val="jnl"/>
    <w:rsid w:val="00945E76"/>
  </w:style>
  <w:style w:type="character" w:customStyle="1" w:styleId="vol">
    <w:name w:val="vol"/>
    <w:rsid w:val="00945E76"/>
  </w:style>
  <w:style w:type="character" w:customStyle="1" w:styleId="pp">
    <w:name w:val="pp"/>
    <w:rsid w:val="00945E76"/>
  </w:style>
  <w:style w:type="character" w:customStyle="1" w:styleId="con">
    <w:name w:val="con"/>
    <w:rsid w:val="00945E76"/>
  </w:style>
  <w:style w:type="paragraph" w:customStyle="1" w:styleId="bibl">
    <w:name w:val="bibl"/>
    <w:basedOn w:val="Normal"/>
    <w:rsid w:val="00945E76"/>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945E76"/>
    <w:rPr>
      <w:rFonts w:ascii="Tahoma" w:hAnsi="Tahoma" w:cs="Tahoma"/>
      <w:sz w:val="16"/>
      <w:szCs w:val="16"/>
    </w:rPr>
  </w:style>
  <w:style w:type="character" w:customStyle="1" w:styleId="BalloonTextChar">
    <w:name w:val="Balloon Text Char"/>
    <w:basedOn w:val="DefaultParagraphFont"/>
    <w:link w:val="BalloonText"/>
    <w:uiPriority w:val="99"/>
    <w:semiHidden/>
    <w:rsid w:val="00945E76"/>
    <w:rPr>
      <w:rFonts w:ascii="Tahoma" w:hAnsi="Tahoma" w:cs="Tahoma"/>
      <w:sz w:val="16"/>
      <w:szCs w:val="16"/>
    </w:rPr>
  </w:style>
  <w:style w:type="paragraph" w:styleId="Header">
    <w:name w:val="header"/>
    <w:basedOn w:val="Normal"/>
    <w:link w:val="HeaderChar"/>
    <w:uiPriority w:val="99"/>
    <w:semiHidden/>
    <w:unhideWhenUsed/>
    <w:rsid w:val="00B67F27"/>
    <w:pPr>
      <w:tabs>
        <w:tab w:val="center" w:pos="4320"/>
        <w:tab w:val="right" w:pos="8640"/>
      </w:tabs>
    </w:pPr>
  </w:style>
  <w:style w:type="character" w:customStyle="1" w:styleId="HeaderChar">
    <w:name w:val="Header Char"/>
    <w:basedOn w:val="DefaultParagraphFont"/>
    <w:link w:val="Header"/>
    <w:uiPriority w:val="99"/>
    <w:semiHidden/>
    <w:rsid w:val="00B67F27"/>
    <w:rPr>
      <w:rFonts w:ascii="Times New Roman" w:hAnsi="Times New Roman"/>
      <w:sz w:val="24"/>
    </w:rPr>
  </w:style>
  <w:style w:type="paragraph" w:styleId="Footer">
    <w:name w:val="footer"/>
    <w:basedOn w:val="Normal"/>
    <w:link w:val="FooterChar"/>
    <w:uiPriority w:val="99"/>
    <w:semiHidden/>
    <w:unhideWhenUsed/>
    <w:rsid w:val="00B67F27"/>
    <w:pPr>
      <w:tabs>
        <w:tab w:val="center" w:pos="4320"/>
        <w:tab w:val="right" w:pos="8640"/>
      </w:tabs>
    </w:pPr>
  </w:style>
  <w:style w:type="character" w:customStyle="1" w:styleId="FooterChar">
    <w:name w:val="Footer Char"/>
    <w:basedOn w:val="DefaultParagraphFont"/>
    <w:link w:val="Footer"/>
    <w:uiPriority w:val="99"/>
    <w:semiHidden/>
    <w:rsid w:val="00B67F2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1754">
      <w:bodyDiv w:val="1"/>
      <w:marLeft w:val="0"/>
      <w:marRight w:val="0"/>
      <w:marTop w:val="0"/>
      <w:marBottom w:val="0"/>
      <w:divBdr>
        <w:top w:val="none" w:sz="0" w:space="0" w:color="auto"/>
        <w:left w:val="none" w:sz="0" w:space="0" w:color="auto"/>
        <w:bottom w:val="none" w:sz="0" w:space="0" w:color="auto"/>
        <w:right w:val="none" w:sz="0" w:space="0" w:color="auto"/>
      </w:divBdr>
    </w:div>
    <w:div w:id="138648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Slavkin</dc:creator>
  <cp:lastModifiedBy>doctor</cp:lastModifiedBy>
  <cp:revision>2</cp:revision>
  <dcterms:created xsi:type="dcterms:W3CDTF">2014-04-21T11:32:00Z</dcterms:created>
  <dcterms:modified xsi:type="dcterms:W3CDTF">2014-04-21T11:32:00Z</dcterms:modified>
</cp:coreProperties>
</file>