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A07C" w14:textId="77777777" w:rsidR="00DE6CE7" w:rsidRPr="001E668F" w:rsidRDefault="001E668F">
      <w:pPr>
        <w:rPr>
          <w:color w:val="808080" w:themeColor="background1" w:themeShade="80"/>
        </w:rPr>
      </w:pPr>
      <w:r w:rsidRPr="001E668F">
        <w:rPr>
          <w:color w:val="808080" w:themeColor="background1" w:themeShade="80"/>
        </w:rPr>
        <w:t>John Xaviers</w:t>
      </w:r>
    </w:p>
    <w:p w14:paraId="758E6B5E" w14:textId="77777777" w:rsidR="001E668F" w:rsidRDefault="001E668F"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NewRomanPSMT" w:hAnsi="TimesNewRomanPSMT"/>
          <w:b/>
          <w:sz w:val="24"/>
          <w:szCs w:val="24"/>
        </w:rPr>
      </w:pPr>
      <w:bookmarkStart w:id="0" w:name="Jamini_Roy"/>
    </w:p>
    <w:p w14:paraId="73B9E96F" w14:textId="48AAE4A7" w:rsidR="001E668F" w:rsidDel="00584384" w:rsidRDefault="004D78CE"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rPr>
          <w:del w:id="1" w:author="john xaviers" w:date="2014-06-14T22:39:00Z"/>
          <w:b/>
        </w:rPr>
      </w:pPr>
      <w:ins w:id="2" w:author="SAA 01" w:date="2014-06-12T15:14:00Z">
        <w:r>
          <w:rPr>
            <w:rFonts w:ascii="TimesNewRomanPSMT" w:hAnsi="TimesNewRomanPSMT"/>
            <w:b/>
            <w:sz w:val="24"/>
            <w:szCs w:val="24"/>
          </w:rPr>
          <w:t>Roy</w:t>
        </w:r>
      </w:ins>
      <w:ins w:id="3" w:author="doctor" w:date="2014-06-17T11:48:00Z">
        <w:r w:rsidR="00360C5F">
          <w:rPr>
            <w:rFonts w:ascii="TimesNewRomanPSMT" w:hAnsi="TimesNewRomanPSMT"/>
            <w:b/>
            <w:sz w:val="24"/>
            <w:szCs w:val="24"/>
          </w:rPr>
          <w:t>,</w:t>
        </w:r>
      </w:ins>
      <w:bookmarkStart w:id="4" w:name="_GoBack"/>
      <w:bookmarkEnd w:id="4"/>
      <w:ins w:id="5" w:author="SAA 01" w:date="2014-06-12T15:14:00Z">
        <w:r>
          <w:rPr>
            <w:rFonts w:ascii="TimesNewRomanPSMT" w:hAnsi="TimesNewRomanPSMT"/>
            <w:b/>
            <w:sz w:val="24"/>
            <w:szCs w:val="24"/>
          </w:rPr>
          <w:t xml:space="preserve"> </w:t>
        </w:r>
      </w:ins>
      <w:commentRangeStart w:id="6"/>
      <w:proofErr w:type="spellStart"/>
      <w:r w:rsidR="001E668F">
        <w:rPr>
          <w:rFonts w:ascii="TimesNewRomanPSMT" w:hAnsi="TimesNewRomanPSMT"/>
          <w:b/>
          <w:sz w:val="24"/>
          <w:szCs w:val="24"/>
        </w:rPr>
        <w:t>Jamini</w:t>
      </w:r>
      <w:commentRangeEnd w:id="6"/>
      <w:proofErr w:type="spellEnd"/>
      <w:r w:rsidR="001E668F">
        <w:rPr>
          <w:rStyle w:val="CommentReference"/>
        </w:rPr>
        <w:commentReference w:id="6"/>
      </w:r>
      <w:r w:rsidR="001E668F">
        <w:rPr>
          <w:rFonts w:ascii="TimesNewRomanPSMT" w:hAnsi="TimesNewRomanPSMT"/>
          <w:b/>
          <w:sz w:val="24"/>
          <w:szCs w:val="24"/>
        </w:rPr>
        <w:t xml:space="preserve"> </w:t>
      </w:r>
      <w:del w:id="7" w:author="SAA 01" w:date="2014-06-12T15:14:00Z">
        <w:r w:rsidR="001E668F" w:rsidDel="004D78CE">
          <w:rPr>
            <w:rFonts w:ascii="TimesNewRomanPSMT" w:hAnsi="TimesNewRomanPSMT"/>
            <w:b/>
            <w:sz w:val="24"/>
            <w:szCs w:val="24"/>
          </w:rPr>
          <w:delText>Roy</w:delText>
        </w:r>
      </w:del>
      <w:bookmarkEnd w:id="0"/>
      <w:ins w:id="8" w:author="john xaviers" w:date="2014-06-14T22:39:00Z">
        <w:r w:rsidR="00584384">
          <w:t xml:space="preserve"> (1887-1972)</w:t>
        </w:r>
      </w:ins>
    </w:p>
    <w:p w14:paraId="3E3D43EE" w14:textId="77777777" w:rsidR="001E668F" w:rsidRDefault="001E668F" w:rsidP="00584384">
      <w:pPr>
        <w:tabs>
          <w:tab w:val="left" w:pos="720"/>
          <w:tab w:val="left" w:pos="1440"/>
          <w:tab w:val="left" w:pos="2160"/>
          <w:tab w:val="left" w:pos="2880"/>
          <w:tab w:val="left" w:pos="3600"/>
          <w:tab w:val="left" w:pos="4320"/>
        </w:tabs>
        <w:autoSpaceDE w:val="0"/>
        <w:autoSpaceDN w:val="0"/>
        <w:adjustRightInd w:val="0"/>
        <w:spacing w:line="360" w:lineRule="auto"/>
        <w:ind w:firstLine="360"/>
      </w:pPr>
    </w:p>
    <w:p w14:paraId="4F63DDFF" w14:textId="13F0A1AF" w:rsidR="001E668F" w:rsidRDefault="001E668F"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NewRomanPSMT" w:hAnsi="TimesNewRomanPSMT"/>
          <w:sz w:val="24"/>
          <w:szCs w:val="24"/>
        </w:rPr>
      </w:pPr>
      <w:proofErr w:type="spellStart"/>
      <w:r>
        <w:rPr>
          <w:rFonts w:ascii="TimesNewRomanPSMT" w:hAnsi="TimesNewRomanPSMT"/>
          <w:sz w:val="24"/>
          <w:szCs w:val="24"/>
        </w:rPr>
        <w:t>Jamini</w:t>
      </w:r>
      <w:proofErr w:type="spellEnd"/>
      <w:r>
        <w:rPr>
          <w:rFonts w:ascii="TimesNewRomanPSMT" w:hAnsi="TimesNewRomanPSMT"/>
          <w:sz w:val="24"/>
          <w:szCs w:val="24"/>
        </w:rPr>
        <w:t xml:space="preserve"> Roy is considered by many scholars as one of the most important modern artists of pre-Independent India. What was so special about him was his proficiency in western academic realism which he completely rejected to adopt folk traditions such as the </w:t>
      </w:r>
      <w:proofErr w:type="spellStart"/>
      <w:r>
        <w:rPr>
          <w:rFonts w:ascii="TimesNewRomanPSMT" w:hAnsi="TimesNewRomanPSMT"/>
          <w:sz w:val="24"/>
          <w:szCs w:val="24"/>
        </w:rPr>
        <w:t>Kalighat</w:t>
      </w:r>
      <w:proofErr w:type="spellEnd"/>
      <w:r>
        <w:rPr>
          <w:rFonts w:ascii="TimesNewRomanPSMT" w:hAnsi="TimesNewRomanPSMT"/>
          <w:sz w:val="24"/>
          <w:szCs w:val="24"/>
        </w:rPr>
        <w:t xml:space="preserve"> </w:t>
      </w:r>
      <w:proofErr w:type="spellStart"/>
      <w:r>
        <w:rPr>
          <w:rFonts w:ascii="TimesNewRomanPSMT" w:hAnsi="TimesNewRomanPSMT"/>
          <w:sz w:val="24"/>
          <w:szCs w:val="24"/>
        </w:rPr>
        <w:t>patua</w:t>
      </w:r>
      <w:proofErr w:type="spellEnd"/>
      <w:r>
        <w:rPr>
          <w:rFonts w:ascii="TimesNewRomanPSMT" w:hAnsi="TimesNewRomanPSMT"/>
          <w:sz w:val="24"/>
          <w:szCs w:val="24"/>
        </w:rPr>
        <w:t xml:space="preserve">. He mass produced his folk-like paintings in a guild/ </w:t>
      </w:r>
      <w:proofErr w:type="spellStart"/>
      <w:r>
        <w:rPr>
          <w:rFonts w:ascii="TimesNewRomanPSMT" w:hAnsi="TimesNewRomanPSMT"/>
          <w:sz w:val="24"/>
          <w:szCs w:val="24"/>
        </w:rPr>
        <w:t>kharkhana</w:t>
      </w:r>
      <w:proofErr w:type="spellEnd"/>
      <w:r>
        <w:rPr>
          <w:rFonts w:ascii="TimesNewRomanPSMT" w:hAnsi="TimesNewRomanPSMT"/>
          <w:sz w:val="24"/>
          <w:szCs w:val="24"/>
        </w:rPr>
        <w:t xml:space="preserve">/ workshop in order to reject the uniqueness of the modern art object and to democratise the art collection process. He </w:t>
      </w:r>
      <w:del w:id="9" w:author="doctor" w:date="2014-06-17T11:45:00Z">
        <w:r w:rsidDel="00A5724D">
          <w:rPr>
            <w:rFonts w:ascii="TimesNewRomanPSMT" w:hAnsi="TimesNewRomanPSMT"/>
            <w:sz w:val="24"/>
            <w:szCs w:val="24"/>
          </w:rPr>
          <w:delText xml:space="preserve"> </w:delText>
        </w:r>
      </w:del>
      <w:proofErr w:type="gramStart"/>
      <w:r>
        <w:rPr>
          <w:rFonts w:ascii="TimesNewRomanPSMT" w:hAnsi="TimesNewRomanPSMT"/>
          <w:sz w:val="24"/>
          <w:szCs w:val="24"/>
        </w:rPr>
        <w:t>rejected  bourgeois</w:t>
      </w:r>
      <w:proofErr w:type="gramEnd"/>
      <w:del w:id="10" w:author="doctor" w:date="2014-06-17T11:45:00Z">
        <w:r w:rsidDel="00A5724D">
          <w:rPr>
            <w:rFonts w:ascii="TimesNewRomanPSMT" w:hAnsi="TimesNewRomanPSMT"/>
            <w:sz w:val="24"/>
            <w:szCs w:val="24"/>
          </w:rPr>
          <w:delText>e</w:delText>
        </w:r>
      </w:del>
      <w:r>
        <w:rPr>
          <w:rFonts w:ascii="TimesNewRomanPSMT" w:hAnsi="TimesNewRomanPSMT"/>
          <w:sz w:val="24"/>
          <w:szCs w:val="24"/>
        </w:rPr>
        <w:t xml:space="preserve"> taste and buying habits. </w:t>
      </w:r>
      <w:proofErr w:type="spellStart"/>
      <w:r>
        <w:rPr>
          <w:rFonts w:ascii="TimesNewRomanPSMT" w:hAnsi="TimesNewRomanPSMT"/>
          <w:sz w:val="24"/>
          <w:szCs w:val="24"/>
        </w:rPr>
        <w:t>Jamini</w:t>
      </w:r>
      <w:proofErr w:type="spellEnd"/>
      <w:r>
        <w:rPr>
          <w:rFonts w:ascii="TimesNewRomanPSMT" w:hAnsi="TimesNewRomanPSMT"/>
          <w:sz w:val="24"/>
          <w:szCs w:val="24"/>
        </w:rPr>
        <w:t xml:space="preserve"> Roy invented his own folk inspired form as an anti-colonial visual idiom and although an unbeliever/agnostic, he purposefully painted Indian religious/ mythological themes as an antidote to the ideas of colonial art education, which he would have considered antithetical in the nationalist fervour. Roy was also adamant about the use of home-grown art materials and he used tempera with ta</w:t>
      </w:r>
      <w:del w:id="11" w:author="doctor" w:date="2014-06-17T11:46:00Z">
        <w:r w:rsidDel="00A5724D">
          <w:rPr>
            <w:rFonts w:ascii="TimesNewRomanPSMT" w:hAnsi="TimesNewRomanPSMT"/>
            <w:sz w:val="24"/>
            <w:szCs w:val="24"/>
          </w:rPr>
          <w:delText>r</w:delText>
        </w:r>
      </w:del>
      <w:r>
        <w:rPr>
          <w:rFonts w:ascii="TimesNewRomanPSMT" w:hAnsi="TimesNewRomanPSMT"/>
          <w:sz w:val="24"/>
          <w:szCs w:val="24"/>
        </w:rPr>
        <w:t xml:space="preserve">marind glue as a binder. </w:t>
      </w:r>
      <w:proofErr w:type="spellStart"/>
      <w:r>
        <w:rPr>
          <w:rFonts w:ascii="TimesNewRomanPSMT" w:hAnsi="TimesNewRomanPSMT"/>
          <w:sz w:val="24"/>
          <w:szCs w:val="24"/>
        </w:rPr>
        <w:t>Jamini</w:t>
      </w:r>
      <w:proofErr w:type="spellEnd"/>
      <w:r>
        <w:rPr>
          <w:rFonts w:ascii="TimesNewRomanPSMT" w:hAnsi="TimesNewRomanPSMT"/>
          <w:sz w:val="24"/>
          <w:szCs w:val="24"/>
        </w:rPr>
        <w:t xml:space="preserve"> Roy also painted Christian themes to test his ideas, to see if the folk schema that he developed in his workshop</w:t>
      </w:r>
      <w:del w:id="12" w:author="doctor" w:date="2014-06-17T11:46:00Z">
        <w:r w:rsidDel="00A5724D">
          <w:rPr>
            <w:rFonts w:ascii="TimesNewRomanPSMT" w:hAnsi="TimesNewRomanPSMT"/>
            <w:sz w:val="24"/>
            <w:szCs w:val="24"/>
          </w:rPr>
          <w:delText>,</w:delText>
        </w:r>
      </w:del>
      <w:r>
        <w:rPr>
          <w:rFonts w:ascii="TimesNewRomanPSMT" w:hAnsi="TimesNewRomanPSMT"/>
          <w:sz w:val="24"/>
          <w:szCs w:val="24"/>
        </w:rPr>
        <w:t xml:space="preserve"> could be used successfully in non-Indian religious contexts. Roy simplified his curvilinear painting method to such an extent that </w:t>
      </w:r>
      <w:commentRangeStart w:id="13"/>
      <w:r>
        <w:rPr>
          <w:rFonts w:ascii="TimesNewRomanPSMT" w:hAnsi="TimesNewRomanPSMT"/>
          <w:sz w:val="24"/>
          <w:szCs w:val="24"/>
        </w:rPr>
        <w:t xml:space="preserve">the </w:t>
      </w:r>
      <w:ins w:id="14" w:author="SAA 01" w:date="2014-06-12T15:14:00Z">
        <w:r w:rsidR="004D78CE">
          <w:rPr>
            <w:rFonts w:ascii="TimesNewRomanPSMT" w:hAnsi="TimesNewRomanPSMT"/>
            <w:sz w:val="24"/>
            <w:szCs w:val="24"/>
          </w:rPr>
          <w:t xml:space="preserve">indexical </w:t>
        </w:r>
      </w:ins>
      <w:del w:id="15" w:author="SAA 01" w:date="2014-06-12T15:14:00Z">
        <w:r w:rsidDel="004D78CE">
          <w:rPr>
            <w:rFonts w:ascii="TimesNewRomanPSMT" w:hAnsi="TimesNewRomanPSMT"/>
            <w:sz w:val="24"/>
            <w:szCs w:val="24"/>
          </w:rPr>
          <w:delText>thumb</w:delText>
        </w:r>
      </w:del>
      <w:r>
        <w:rPr>
          <w:rFonts w:ascii="TimesNewRomanPSMT" w:hAnsi="TimesNewRomanPSMT"/>
          <w:sz w:val="24"/>
          <w:szCs w:val="24"/>
        </w:rPr>
        <w:t xml:space="preserve"> </w:t>
      </w:r>
      <w:commentRangeEnd w:id="13"/>
      <w:r>
        <w:rPr>
          <w:rStyle w:val="CommentReference"/>
        </w:rPr>
        <w:commentReference w:id="13"/>
      </w:r>
      <w:ins w:id="16" w:author="SAA 01" w:date="2014-06-12T15:15:00Z">
        <w:r w:rsidR="004D78CE">
          <w:rPr>
            <w:rFonts w:ascii="TimesNewRomanPSMT" w:hAnsi="TimesNewRomanPSMT"/>
            <w:sz w:val="24"/>
            <w:szCs w:val="24"/>
          </w:rPr>
          <w:t xml:space="preserve">mark </w:t>
        </w:r>
      </w:ins>
      <w:del w:id="17" w:author="SAA 01" w:date="2014-06-12T15:15:00Z">
        <w:r w:rsidDel="004D78CE">
          <w:rPr>
            <w:rFonts w:ascii="TimesNewRomanPSMT" w:hAnsi="TimesNewRomanPSMT"/>
            <w:sz w:val="24"/>
            <w:szCs w:val="24"/>
          </w:rPr>
          <w:delText>impression</w:delText>
        </w:r>
      </w:del>
      <w:r>
        <w:rPr>
          <w:rFonts w:ascii="TimesNewRomanPSMT" w:hAnsi="TimesNewRomanPSMT"/>
          <w:sz w:val="24"/>
          <w:szCs w:val="24"/>
        </w:rPr>
        <w:t xml:space="preserve"> of the modern maste</w:t>
      </w:r>
      <w:ins w:id="18" w:author="doctor" w:date="2014-06-17T11:46:00Z">
        <w:r w:rsidR="00A5724D">
          <w:rPr>
            <w:rFonts w:ascii="TimesNewRomanPSMT" w:hAnsi="TimesNewRomanPSMT"/>
            <w:sz w:val="24"/>
            <w:szCs w:val="24"/>
          </w:rPr>
          <w:t>r’</w:t>
        </w:r>
      </w:ins>
      <w:del w:id="19" w:author="doctor" w:date="2014-06-17T11:46:00Z">
        <w:r w:rsidDel="00A5724D">
          <w:rPr>
            <w:rFonts w:ascii="TimesNewRomanPSMT" w:hAnsi="TimesNewRomanPSMT"/>
            <w:sz w:val="24"/>
            <w:szCs w:val="24"/>
          </w:rPr>
          <w:delText>r</w:delText>
        </w:r>
      </w:del>
      <w:ins w:id="20" w:author="SAA 01" w:date="2014-06-12T15:15:00Z">
        <w:del w:id="21" w:author="doctor" w:date="2014-06-17T11:46:00Z">
          <w:r w:rsidR="004D78CE" w:rsidDel="00A5724D">
            <w:rPr>
              <w:rFonts w:ascii="TimesNewRomanPSMT" w:hAnsi="TimesNewRomanPSMT" w:hint="eastAsia"/>
              <w:sz w:val="24"/>
              <w:szCs w:val="24"/>
            </w:rPr>
            <w:delText>’</w:delText>
          </w:r>
        </w:del>
        <w:r w:rsidR="004D78CE">
          <w:rPr>
            <w:rFonts w:ascii="TimesNewRomanPSMT" w:hAnsi="TimesNewRomanPSMT"/>
            <w:sz w:val="24"/>
            <w:szCs w:val="24"/>
          </w:rPr>
          <w:t xml:space="preserve">s brush </w:t>
        </w:r>
        <w:proofErr w:type="gramStart"/>
        <w:r w:rsidR="004D78CE">
          <w:rPr>
            <w:rFonts w:ascii="TimesNewRomanPSMT" w:hAnsi="TimesNewRomanPSMT"/>
            <w:sz w:val="24"/>
            <w:szCs w:val="24"/>
          </w:rPr>
          <w:t xml:space="preserve">strokes </w:t>
        </w:r>
      </w:ins>
      <w:r>
        <w:rPr>
          <w:rFonts w:ascii="TimesNewRomanPSMT" w:hAnsi="TimesNewRomanPSMT"/>
          <w:sz w:val="24"/>
          <w:szCs w:val="24"/>
        </w:rPr>
        <w:t xml:space="preserve"> could</w:t>
      </w:r>
      <w:proofErr w:type="gramEnd"/>
      <w:r>
        <w:rPr>
          <w:rFonts w:ascii="TimesNewRomanPSMT" w:hAnsi="TimesNewRomanPSMT"/>
          <w:sz w:val="24"/>
          <w:szCs w:val="24"/>
        </w:rPr>
        <w:t xml:space="preserve"> be replaced with the reproducibility of a ‘schema’ in an art workshop. </w:t>
      </w:r>
      <w:del w:id="22" w:author="doctor" w:date="2014-06-17T11:47:00Z">
        <w:r w:rsidDel="00A5724D">
          <w:rPr>
            <w:rFonts w:ascii="TimesNewRomanPSMT" w:hAnsi="TimesNewRomanPSMT"/>
            <w:sz w:val="24"/>
            <w:szCs w:val="24"/>
          </w:rPr>
          <w:delText>However</w:delText>
        </w:r>
      </w:del>
      <w:r>
        <w:rPr>
          <w:rFonts w:ascii="TimesNewRomanPSMT" w:hAnsi="TimesNewRomanPSMT"/>
          <w:sz w:val="24"/>
          <w:szCs w:val="24"/>
        </w:rPr>
        <w:t xml:space="preserve"> </w:t>
      </w:r>
      <w:ins w:id="23" w:author="doctor" w:date="2014-06-17T11:47:00Z">
        <w:r w:rsidR="00A5724D">
          <w:rPr>
            <w:rFonts w:ascii="TimesNewRomanPSMT" w:hAnsi="TimesNewRomanPSMT"/>
            <w:sz w:val="24"/>
            <w:szCs w:val="24"/>
          </w:rPr>
          <w:t>S</w:t>
        </w:r>
      </w:ins>
      <w:del w:id="24" w:author="doctor" w:date="2014-06-17T11:47:00Z">
        <w:r w:rsidDel="00A5724D">
          <w:rPr>
            <w:rFonts w:ascii="TimesNewRomanPSMT" w:hAnsi="TimesNewRomanPSMT"/>
            <w:sz w:val="24"/>
            <w:szCs w:val="24"/>
          </w:rPr>
          <w:delText>s</w:delText>
        </w:r>
      </w:del>
      <w:r>
        <w:rPr>
          <w:rFonts w:ascii="TimesNewRomanPSMT" w:hAnsi="TimesNewRomanPSMT"/>
          <w:sz w:val="24"/>
          <w:szCs w:val="24"/>
        </w:rPr>
        <w:t xml:space="preserve">uch simplification has resulted in an upsurge of many </w:t>
      </w:r>
      <w:proofErr w:type="spellStart"/>
      <w:r>
        <w:rPr>
          <w:rFonts w:ascii="TimesNewRomanPSMT" w:hAnsi="TimesNewRomanPSMT"/>
          <w:sz w:val="24"/>
          <w:szCs w:val="24"/>
        </w:rPr>
        <w:t>Jamini</w:t>
      </w:r>
      <w:proofErr w:type="spellEnd"/>
      <w:r>
        <w:rPr>
          <w:rFonts w:ascii="TimesNewRomanPSMT" w:hAnsi="TimesNewRomanPSMT"/>
          <w:sz w:val="24"/>
          <w:szCs w:val="24"/>
        </w:rPr>
        <w:t xml:space="preserve"> Roy fakes, but this is a collector’s problem, the very bourgeois fascination which </w:t>
      </w:r>
      <w:proofErr w:type="spellStart"/>
      <w:r>
        <w:rPr>
          <w:rFonts w:ascii="TimesNewRomanPSMT" w:hAnsi="TimesNewRomanPSMT"/>
          <w:sz w:val="24"/>
          <w:szCs w:val="24"/>
        </w:rPr>
        <w:t>Jamini</w:t>
      </w:r>
      <w:proofErr w:type="spellEnd"/>
      <w:r>
        <w:rPr>
          <w:rFonts w:ascii="TimesNewRomanPSMT" w:hAnsi="TimesNewRomanPSMT"/>
          <w:sz w:val="24"/>
          <w:szCs w:val="24"/>
        </w:rPr>
        <w:t xml:space="preserve"> Roy rejected through making multiple copies. </w:t>
      </w:r>
    </w:p>
    <w:p w14:paraId="454865FD" w14:textId="77777777" w:rsidR="001E668F" w:rsidRDefault="001E668F"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TimesNewRomanPSMT" w:hAnsi="TimesNewRomanPSMT"/>
          <w:sz w:val="24"/>
          <w:szCs w:val="24"/>
        </w:rPr>
      </w:pPr>
    </w:p>
    <w:p w14:paraId="057D7966" w14:textId="77777777" w:rsidR="001E668F" w:rsidRDefault="001E668F"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rPr>
          <w:ins w:id="25" w:author="john xaviers" w:date="2014-06-14T22:39:00Z"/>
          <w:rFonts w:ascii="TimesNewRomanPSMT" w:hAnsi="TimesNewRomanPSMT"/>
          <w:sz w:val="24"/>
          <w:szCs w:val="24"/>
        </w:rPr>
      </w:pPr>
      <w:r>
        <w:rPr>
          <w:rFonts w:ascii="TimesNewRomanPSMT" w:hAnsi="TimesNewRomanPSMT"/>
          <w:sz w:val="24"/>
          <w:szCs w:val="24"/>
        </w:rPr>
        <w:t xml:space="preserve">References and further </w:t>
      </w:r>
      <w:commentRangeStart w:id="26"/>
      <w:r>
        <w:rPr>
          <w:rFonts w:ascii="TimesNewRomanPSMT" w:hAnsi="TimesNewRomanPSMT"/>
          <w:sz w:val="24"/>
          <w:szCs w:val="24"/>
        </w:rPr>
        <w:t>reading</w:t>
      </w:r>
      <w:commentRangeEnd w:id="26"/>
      <w:r>
        <w:rPr>
          <w:rStyle w:val="CommentReference"/>
        </w:rPr>
        <w:commentReference w:id="26"/>
      </w:r>
      <w:r>
        <w:rPr>
          <w:rFonts w:ascii="TimesNewRomanPSMT" w:hAnsi="TimesNewRomanPSMT"/>
          <w:sz w:val="24"/>
          <w:szCs w:val="24"/>
        </w:rPr>
        <w:t>:</w:t>
      </w:r>
    </w:p>
    <w:p w14:paraId="7DD2E4EB" w14:textId="77777777" w:rsidR="00996567" w:rsidRDefault="00996567"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rPr>
          <w:ins w:id="27" w:author="john xaviers" w:date="2014-06-14T22:39:00Z"/>
          <w:rFonts w:ascii="TimesNewRomanPSMT" w:hAnsi="TimesNewRomanPSMT"/>
          <w:sz w:val="24"/>
          <w:szCs w:val="24"/>
        </w:rPr>
      </w:pPr>
    </w:p>
    <w:p w14:paraId="51313A59" w14:textId="77777777" w:rsidR="00996567" w:rsidRDefault="00996567">
      <w:pPr>
        <w:tabs>
          <w:tab w:val="left" w:pos="720"/>
          <w:tab w:val="left" w:pos="1440"/>
          <w:tab w:val="left" w:pos="2160"/>
          <w:tab w:val="left" w:pos="2880"/>
          <w:tab w:val="left" w:pos="3600"/>
          <w:tab w:val="left" w:pos="4320"/>
        </w:tabs>
        <w:autoSpaceDE w:val="0"/>
        <w:autoSpaceDN w:val="0"/>
        <w:adjustRightInd w:val="0"/>
        <w:spacing w:line="360" w:lineRule="auto"/>
        <w:ind w:firstLine="360"/>
        <w:rPr>
          <w:ins w:id="28" w:author="john xaviers" w:date="2014-06-14T22:45:00Z"/>
          <w:rFonts w:ascii="TimesNewRomanPSMT" w:hAnsi="TimesNewRomanPSMT"/>
          <w:sz w:val="24"/>
          <w:szCs w:val="24"/>
        </w:rPr>
        <w:pPrChange w:id="29" w:author="john xaviers" w:date="2014-06-14T22:45:00Z">
          <w:pPr>
            <w:spacing w:after="0" w:line="240" w:lineRule="auto"/>
            <w:ind w:hanging="480"/>
          </w:pPr>
        </w:pPrChange>
      </w:pPr>
      <w:ins w:id="30" w:author="john xaviers" w:date="2014-06-14T22:45:00Z">
        <w:r>
          <w:rPr>
            <w:rFonts w:ascii="TimesNewRomanPSMT" w:hAnsi="TimesNewRomanPSMT"/>
            <w:sz w:val="24"/>
            <w:szCs w:val="24"/>
          </w:rPr>
          <w:fldChar w:fldCharType="begin"/>
        </w:r>
        <w:r>
          <w:rPr>
            <w:rFonts w:ascii="TimesNewRomanPSMT" w:hAnsi="TimesNewRomanPSMT"/>
            <w:sz w:val="24"/>
            <w:szCs w:val="24"/>
          </w:rPr>
          <w:instrText xml:space="preserve"> HYPERLINK "</w:instrText>
        </w:r>
      </w:ins>
      <w:ins w:id="31" w:author="john xaviers" w:date="2014-06-14T22:39:00Z">
        <w:r w:rsidRPr="00996567">
          <w:rPr>
            <w:rFonts w:ascii="TimesNewRomanPSMT" w:hAnsi="TimesNewRomanPSMT"/>
            <w:sz w:val="24"/>
            <w:szCs w:val="24"/>
          </w:rPr>
          <w:instrText>http://ngmaindia.gov.in/sh-jamini-roy.asp</w:instrText>
        </w:r>
      </w:ins>
      <w:ins w:id="32" w:author="john xaviers" w:date="2014-06-14T22:45:00Z">
        <w:r>
          <w:rPr>
            <w:rFonts w:ascii="TimesNewRomanPSMT" w:hAnsi="TimesNewRomanPSMT"/>
            <w:sz w:val="24"/>
            <w:szCs w:val="24"/>
          </w:rPr>
          <w:instrText xml:space="preserve">" </w:instrText>
        </w:r>
        <w:r>
          <w:rPr>
            <w:rFonts w:ascii="TimesNewRomanPSMT" w:hAnsi="TimesNewRomanPSMT"/>
            <w:sz w:val="24"/>
            <w:szCs w:val="24"/>
          </w:rPr>
          <w:fldChar w:fldCharType="separate"/>
        </w:r>
      </w:ins>
      <w:ins w:id="33" w:author="john xaviers" w:date="2014-06-14T22:39:00Z">
        <w:r w:rsidRPr="005B430E">
          <w:rPr>
            <w:rStyle w:val="Hyperlink"/>
            <w:rFonts w:ascii="TimesNewRomanPSMT" w:hAnsi="TimesNewRomanPSMT"/>
            <w:sz w:val="24"/>
            <w:szCs w:val="24"/>
          </w:rPr>
          <w:t>http://ngmaindia.gov.in/sh-jamini-roy.asp</w:t>
        </w:r>
      </w:ins>
      <w:ins w:id="34" w:author="john xaviers" w:date="2014-06-14T22:45:00Z">
        <w:r>
          <w:rPr>
            <w:rFonts w:ascii="TimesNewRomanPSMT" w:hAnsi="TimesNewRomanPSMT"/>
            <w:sz w:val="24"/>
            <w:szCs w:val="24"/>
          </w:rPr>
          <w:fldChar w:fldCharType="end"/>
        </w:r>
      </w:ins>
    </w:p>
    <w:p w14:paraId="27C6BFFC" w14:textId="6898488A" w:rsidR="00996567" w:rsidRPr="00996567" w:rsidRDefault="00996567">
      <w:pPr>
        <w:tabs>
          <w:tab w:val="left" w:pos="720"/>
          <w:tab w:val="left" w:pos="1440"/>
          <w:tab w:val="left" w:pos="2160"/>
          <w:tab w:val="left" w:pos="2880"/>
          <w:tab w:val="left" w:pos="3600"/>
          <w:tab w:val="left" w:pos="4320"/>
        </w:tabs>
        <w:autoSpaceDE w:val="0"/>
        <w:autoSpaceDN w:val="0"/>
        <w:adjustRightInd w:val="0"/>
        <w:spacing w:line="360" w:lineRule="auto"/>
        <w:ind w:firstLine="360"/>
        <w:rPr>
          <w:ins w:id="35" w:author="john xaviers" w:date="2014-06-14T22:45:00Z"/>
          <w:rFonts w:ascii="TimesNewRomanPSMT" w:hAnsi="TimesNewRomanPSMT"/>
          <w:sz w:val="24"/>
          <w:szCs w:val="24"/>
          <w:rPrChange w:id="36" w:author="john xaviers" w:date="2014-06-14T22:45:00Z">
            <w:rPr>
              <w:ins w:id="37" w:author="john xaviers" w:date="2014-06-14T22:45:00Z"/>
              <w:rFonts w:ascii="Times" w:eastAsia="Times New Roman" w:hAnsi="Times" w:cs="Times New Roman"/>
              <w:sz w:val="20"/>
              <w:szCs w:val="20"/>
              <w:lang w:val="en-US"/>
            </w:rPr>
          </w:rPrChange>
        </w:rPr>
        <w:pPrChange w:id="38" w:author="john xaviers" w:date="2014-06-14T22:45:00Z">
          <w:pPr>
            <w:spacing w:after="0" w:line="240" w:lineRule="auto"/>
            <w:ind w:hanging="480"/>
          </w:pPr>
        </w:pPrChange>
      </w:pPr>
      <w:proofErr w:type="spellStart"/>
      <w:ins w:id="39" w:author="john xaviers" w:date="2014-06-14T22:45:00Z">
        <w:r w:rsidRPr="00996567">
          <w:rPr>
            <w:rFonts w:ascii="Times" w:eastAsia="Times New Roman" w:hAnsi="Times" w:cs="Times New Roman"/>
            <w:sz w:val="20"/>
            <w:szCs w:val="20"/>
            <w:lang w:val="en-US"/>
          </w:rPr>
          <w:t>Dey</w:t>
        </w:r>
        <w:proofErr w:type="spellEnd"/>
        <w:r w:rsidRPr="00996567">
          <w:rPr>
            <w:rFonts w:ascii="Times" w:eastAsia="Times New Roman" w:hAnsi="Times" w:cs="Times New Roman"/>
            <w:sz w:val="20"/>
            <w:szCs w:val="20"/>
            <w:lang w:val="en-US"/>
          </w:rPr>
          <w:t xml:space="preserve">, </w:t>
        </w:r>
        <w:proofErr w:type="spellStart"/>
        <w:r w:rsidRPr="00996567">
          <w:rPr>
            <w:rFonts w:ascii="Times" w:eastAsia="Times New Roman" w:hAnsi="Times" w:cs="Times New Roman"/>
            <w:sz w:val="20"/>
            <w:szCs w:val="20"/>
            <w:lang w:val="en-US"/>
          </w:rPr>
          <w:t>Bishnu</w:t>
        </w:r>
        <w:proofErr w:type="spellEnd"/>
        <w:r w:rsidRPr="00996567">
          <w:rPr>
            <w:rFonts w:ascii="Times" w:eastAsia="Times New Roman" w:hAnsi="Times" w:cs="Times New Roman"/>
            <w:sz w:val="20"/>
            <w:szCs w:val="20"/>
            <w:lang w:val="en-US"/>
          </w:rPr>
          <w:t xml:space="preserve">, and John Irwin. </w:t>
        </w:r>
        <w:proofErr w:type="spellStart"/>
        <w:r w:rsidRPr="00996567">
          <w:rPr>
            <w:rFonts w:ascii="Times" w:eastAsia="Times New Roman" w:hAnsi="Times" w:cs="Times New Roman"/>
            <w:i/>
            <w:iCs/>
            <w:sz w:val="20"/>
            <w:szCs w:val="20"/>
            <w:lang w:val="en-US"/>
          </w:rPr>
          <w:t>Jamini</w:t>
        </w:r>
        <w:proofErr w:type="spellEnd"/>
        <w:r w:rsidRPr="00996567">
          <w:rPr>
            <w:rFonts w:ascii="Times" w:eastAsia="Times New Roman" w:hAnsi="Times" w:cs="Times New Roman"/>
            <w:i/>
            <w:iCs/>
            <w:sz w:val="20"/>
            <w:szCs w:val="20"/>
            <w:lang w:val="en-US"/>
          </w:rPr>
          <w:t xml:space="preserve"> Roy</w:t>
        </w:r>
        <w:r w:rsidRPr="00996567">
          <w:rPr>
            <w:rFonts w:ascii="Times" w:eastAsia="Times New Roman" w:hAnsi="Times" w:cs="Times New Roman"/>
            <w:sz w:val="20"/>
            <w:szCs w:val="20"/>
            <w:lang w:val="en-US"/>
          </w:rPr>
          <w:t xml:space="preserve">. </w:t>
        </w:r>
        <w:proofErr w:type="gramStart"/>
        <w:r w:rsidRPr="00996567">
          <w:rPr>
            <w:rFonts w:ascii="Times" w:eastAsia="Times New Roman" w:hAnsi="Times" w:cs="Times New Roman"/>
            <w:sz w:val="20"/>
            <w:szCs w:val="20"/>
            <w:lang w:val="en-US"/>
          </w:rPr>
          <w:t>Indian Society of Oriental Art, 1944.</w:t>
        </w:r>
        <w:proofErr w:type="gramEnd"/>
      </w:ins>
    </w:p>
    <w:p w14:paraId="0EBFFBBE" w14:textId="77777777" w:rsidR="00996567" w:rsidRPr="00996567" w:rsidRDefault="00996567" w:rsidP="00996567">
      <w:pPr>
        <w:spacing w:after="0" w:line="240" w:lineRule="auto"/>
        <w:ind w:hanging="480"/>
        <w:rPr>
          <w:ins w:id="40" w:author="john xaviers" w:date="2014-06-14T22:45:00Z"/>
          <w:rFonts w:ascii="Times" w:eastAsia="Times New Roman" w:hAnsi="Times" w:cs="Times New Roman"/>
          <w:sz w:val="20"/>
          <w:szCs w:val="20"/>
          <w:lang w:val="en-US"/>
        </w:rPr>
      </w:pPr>
      <w:proofErr w:type="spellStart"/>
      <w:proofErr w:type="gramStart"/>
      <w:ins w:id="41" w:author="john xaviers" w:date="2014-06-14T22:45:00Z">
        <w:r w:rsidRPr="00996567">
          <w:rPr>
            <w:rFonts w:ascii="Times" w:eastAsia="Times New Roman" w:hAnsi="Times" w:cs="Times New Roman"/>
            <w:sz w:val="20"/>
            <w:szCs w:val="20"/>
            <w:lang w:val="en-US"/>
          </w:rPr>
          <w:t>Mitter</w:t>
        </w:r>
        <w:proofErr w:type="spellEnd"/>
        <w:r w:rsidRPr="00996567">
          <w:rPr>
            <w:rFonts w:ascii="Times" w:eastAsia="Times New Roman" w:hAnsi="Times" w:cs="Times New Roman"/>
            <w:sz w:val="20"/>
            <w:szCs w:val="20"/>
            <w:lang w:val="en-US"/>
          </w:rPr>
          <w:t xml:space="preserve">, </w:t>
        </w:r>
        <w:proofErr w:type="spellStart"/>
        <w:r w:rsidRPr="00996567">
          <w:rPr>
            <w:rFonts w:ascii="Times" w:eastAsia="Times New Roman" w:hAnsi="Times" w:cs="Times New Roman"/>
            <w:sz w:val="20"/>
            <w:szCs w:val="20"/>
            <w:lang w:val="en-US"/>
          </w:rPr>
          <w:t>Partha</w:t>
        </w:r>
        <w:proofErr w:type="spellEnd"/>
        <w:r w:rsidRPr="00996567">
          <w:rPr>
            <w:rFonts w:ascii="Times" w:eastAsia="Times New Roman" w:hAnsi="Times" w:cs="Times New Roman"/>
            <w:sz w:val="20"/>
            <w:szCs w:val="20"/>
            <w:lang w:val="en-US"/>
          </w:rPr>
          <w:t>.</w:t>
        </w:r>
        <w:proofErr w:type="gramEnd"/>
        <w:r w:rsidRPr="00996567">
          <w:rPr>
            <w:rFonts w:ascii="Times" w:eastAsia="Times New Roman" w:hAnsi="Times" w:cs="Times New Roman"/>
            <w:sz w:val="20"/>
            <w:szCs w:val="20"/>
            <w:lang w:val="en-US"/>
          </w:rPr>
          <w:t xml:space="preserve"> </w:t>
        </w:r>
        <w:r w:rsidRPr="00996567">
          <w:rPr>
            <w:rFonts w:ascii="Times" w:eastAsia="Times New Roman" w:hAnsi="Times" w:cs="Times New Roman"/>
            <w:i/>
            <w:iCs/>
            <w:sz w:val="20"/>
            <w:szCs w:val="20"/>
            <w:lang w:val="en-US"/>
          </w:rPr>
          <w:t>Art and Nationalism in Colonial India, 1850-1922: Occidental Orientations</w:t>
        </w:r>
        <w:r w:rsidRPr="00996567">
          <w:rPr>
            <w:rFonts w:ascii="Times" w:eastAsia="Times New Roman" w:hAnsi="Times" w:cs="Times New Roman"/>
            <w:sz w:val="20"/>
            <w:szCs w:val="20"/>
            <w:lang w:val="en-US"/>
          </w:rPr>
          <w:t xml:space="preserve">. </w:t>
        </w:r>
        <w:proofErr w:type="gramStart"/>
        <w:r w:rsidRPr="00996567">
          <w:rPr>
            <w:rFonts w:ascii="Times" w:eastAsia="Times New Roman" w:hAnsi="Times" w:cs="Times New Roman"/>
            <w:sz w:val="20"/>
            <w:szCs w:val="20"/>
            <w:lang w:val="en-US"/>
          </w:rPr>
          <w:t>Cambridge University Press, 1994.</w:t>
        </w:r>
        <w:proofErr w:type="gramEnd"/>
      </w:ins>
    </w:p>
    <w:p w14:paraId="76296FA7" w14:textId="77777777" w:rsidR="00996567" w:rsidRPr="00996567" w:rsidRDefault="00996567" w:rsidP="00996567">
      <w:pPr>
        <w:spacing w:after="0" w:line="240" w:lineRule="auto"/>
        <w:ind w:hanging="480"/>
        <w:rPr>
          <w:ins w:id="42" w:author="john xaviers" w:date="2014-06-14T22:45:00Z"/>
          <w:rFonts w:ascii="Times" w:eastAsia="Times New Roman" w:hAnsi="Times" w:cs="Times New Roman"/>
          <w:sz w:val="20"/>
          <w:szCs w:val="20"/>
          <w:lang w:val="en-US"/>
        </w:rPr>
      </w:pPr>
      <w:ins w:id="43" w:author="john xaviers" w:date="2014-06-14T22:45:00Z">
        <w:r w:rsidRPr="00996567">
          <w:rPr>
            <w:rFonts w:ascii="Times" w:eastAsia="Times New Roman" w:hAnsi="Times" w:cs="Times New Roman"/>
            <w:sz w:val="20"/>
            <w:szCs w:val="20"/>
            <w:lang w:val="en-US"/>
          </w:rPr>
          <w:t xml:space="preserve">———. </w:t>
        </w:r>
        <w:r w:rsidRPr="00996567">
          <w:rPr>
            <w:rFonts w:ascii="Times" w:eastAsia="Times New Roman" w:hAnsi="Times" w:cs="Times New Roman"/>
            <w:i/>
            <w:iCs/>
            <w:sz w:val="20"/>
            <w:szCs w:val="20"/>
            <w:lang w:val="en-US"/>
          </w:rPr>
          <w:t>The Triumph of Modernism: India’s Artists and the Avant-Garde, 1922-1947</w:t>
        </w:r>
        <w:r w:rsidRPr="00996567">
          <w:rPr>
            <w:rFonts w:ascii="Times" w:eastAsia="Times New Roman" w:hAnsi="Times" w:cs="Times New Roman"/>
            <w:sz w:val="20"/>
            <w:szCs w:val="20"/>
            <w:lang w:val="en-US"/>
          </w:rPr>
          <w:t xml:space="preserve">. </w:t>
        </w:r>
        <w:proofErr w:type="spellStart"/>
        <w:proofErr w:type="gramStart"/>
        <w:r w:rsidRPr="00996567">
          <w:rPr>
            <w:rFonts w:ascii="Times" w:eastAsia="Times New Roman" w:hAnsi="Times" w:cs="Times New Roman"/>
            <w:sz w:val="20"/>
            <w:szCs w:val="20"/>
            <w:lang w:val="en-US"/>
          </w:rPr>
          <w:t>Reaktion</w:t>
        </w:r>
        <w:proofErr w:type="spellEnd"/>
        <w:r w:rsidRPr="00996567">
          <w:rPr>
            <w:rFonts w:ascii="Times" w:eastAsia="Times New Roman" w:hAnsi="Times" w:cs="Times New Roman"/>
            <w:sz w:val="20"/>
            <w:szCs w:val="20"/>
            <w:lang w:val="en-US"/>
          </w:rPr>
          <w:t xml:space="preserve"> Books, 2007.</w:t>
        </w:r>
        <w:proofErr w:type="gramEnd"/>
      </w:ins>
    </w:p>
    <w:p w14:paraId="2EAD4C62" w14:textId="77777777" w:rsidR="00996567" w:rsidRPr="00996567" w:rsidRDefault="00996567" w:rsidP="00996567">
      <w:pPr>
        <w:spacing w:after="0" w:line="240" w:lineRule="auto"/>
        <w:ind w:hanging="480"/>
        <w:rPr>
          <w:ins w:id="44" w:author="john xaviers" w:date="2014-06-14T22:45:00Z"/>
          <w:rFonts w:ascii="Times" w:eastAsia="Times New Roman" w:hAnsi="Times" w:cs="Times New Roman"/>
          <w:sz w:val="20"/>
          <w:szCs w:val="20"/>
          <w:lang w:val="en-US"/>
        </w:rPr>
      </w:pPr>
      <w:proofErr w:type="gramStart"/>
      <w:ins w:id="45" w:author="john xaviers" w:date="2014-06-14T22:45:00Z">
        <w:r w:rsidRPr="00996567">
          <w:rPr>
            <w:rFonts w:ascii="Times" w:eastAsia="Times New Roman" w:hAnsi="Times" w:cs="Times New Roman"/>
            <w:sz w:val="20"/>
            <w:szCs w:val="20"/>
            <w:lang w:val="en-US"/>
          </w:rPr>
          <w:t xml:space="preserve">Roy, </w:t>
        </w:r>
        <w:proofErr w:type="spellStart"/>
        <w:r w:rsidRPr="00996567">
          <w:rPr>
            <w:rFonts w:ascii="Times" w:eastAsia="Times New Roman" w:hAnsi="Times" w:cs="Times New Roman"/>
            <w:sz w:val="20"/>
            <w:szCs w:val="20"/>
            <w:lang w:val="en-US"/>
          </w:rPr>
          <w:t>Jamini</w:t>
        </w:r>
        <w:proofErr w:type="spellEnd"/>
        <w:r w:rsidRPr="00996567">
          <w:rPr>
            <w:rFonts w:ascii="Times" w:eastAsia="Times New Roman" w:hAnsi="Times" w:cs="Times New Roman"/>
            <w:sz w:val="20"/>
            <w:szCs w:val="20"/>
            <w:lang w:val="en-US"/>
          </w:rPr>
          <w:t>, and National Gallery of Modern Art (New Delhi India).</w:t>
        </w:r>
        <w:proofErr w:type="gramEnd"/>
        <w:r w:rsidRPr="00996567">
          <w:rPr>
            <w:rFonts w:ascii="Times" w:eastAsia="Times New Roman" w:hAnsi="Times" w:cs="Times New Roman"/>
            <w:sz w:val="20"/>
            <w:szCs w:val="20"/>
            <w:lang w:val="en-US"/>
          </w:rPr>
          <w:t xml:space="preserve"> </w:t>
        </w:r>
        <w:proofErr w:type="spellStart"/>
        <w:r w:rsidRPr="00996567">
          <w:rPr>
            <w:rFonts w:ascii="Times" w:eastAsia="Times New Roman" w:hAnsi="Times" w:cs="Times New Roman"/>
            <w:i/>
            <w:iCs/>
            <w:sz w:val="20"/>
            <w:szCs w:val="20"/>
            <w:lang w:val="en-US"/>
          </w:rPr>
          <w:t>Jamini</w:t>
        </w:r>
        <w:proofErr w:type="spellEnd"/>
        <w:r w:rsidRPr="00996567">
          <w:rPr>
            <w:rFonts w:ascii="Times" w:eastAsia="Times New Roman" w:hAnsi="Times" w:cs="Times New Roman"/>
            <w:i/>
            <w:iCs/>
            <w:sz w:val="20"/>
            <w:szCs w:val="20"/>
            <w:lang w:val="en-US"/>
          </w:rPr>
          <w:t xml:space="preserve"> Roy, 1887-1972, Centenary Exhibition, National Gallery of Modern Art, Jaipur House, India Gate, New Delhi, April 15-May 17, 1987</w:t>
        </w:r>
        <w:r w:rsidRPr="00996567">
          <w:rPr>
            <w:rFonts w:ascii="Times" w:eastAsia="Times New Roman" w:hAnsi="Times" w:cs="Times New Roman"/>
            <w:sz w:val="20"/>
            <w:szCs w:val="20"/>
            <w:lang w:val="en-US"/>
          </w:rPr>
          <w:t xml:space="preserve">. </w:t>
        </w:r>
        <w:proofErr w:type="gramStart"/>
        <w:r w:rsidRPr="00996567">
          <w:rPr>
            <w:rFonts w:ascii="Times" w:eastAsia="Times New Roman" w:hAnsi="Times" w:cs="Times New Roman"/>
            <w:sz w:val="20"/>
            <w:szCs w:val="20"/>
            <w:lang w:val="en-US"/>
          </w:rPr>
          <w:t>The Gallery, 1987.</w:t>
        </w:r>
        <w:proofErr w:type="gramEnd"/>
      </w:ins>
    </w:p>
    <w:p w14:paraId="49582909" w14:textId="77777777" w:rsidR="00996567" w:rsidRPr="00996567" w:rsidDel="00A5724D" w:rsidRDefault="00996567" w:rsidP="00996567">
      <w:pPr>
        <w:spacing w:after="0" w:line="240" w:lineRule="auto"/>
        <w:ind w:hanging="480"/>
        <w:rPr>
          <w:ins w:id="46" w:author="john xaviers" w:date="2014-06-14T22:45:00Z"/>
          <w:del w:id="47" w:author="doctor" w:date="2014-06-17T11:47:00Z"/>
          <w:rFonts w:ascii="Times" w:eastAsia="Times New Roman" w:hAnsi="Times" w:cs="Times New Roman"/>
          <w:sz w:val="20"/>
          <w:szCs w:val="20"/>
          <w:lang w:val="en-US"/>
        </w:rPr>
      </w:pPr>
      <w:proofErr w:type="gramStart"/>
      <w:ins w:id="48" w:author="john xaviers" w:date="2014-06-14T22:45:00Z">
        <w:r w:rsidRPr="00996567">
          <w:rPr>
            <w:rFonts w:ascii="Times" w:eastAsia="Times New Roman" w:hAnsi="Times" w:cs="Times New Roman"/>
            <w:sz w:val="20"/>
            <w:szCs w:val="20"/>
            <w:lang w:val="en-US"/>
          </w:rPr>
          <w:t xml:space="preserve">Tagore, Rabindranath, Amrita </w:t>
        </w:r>
        <w:proofErr w:type="spellStart"/>
        <w:r w:rsidRPr="00996567">
          <w:rPr>
            <w:rFonts w:ascii="Times" w:eastAsia="Times New Roman" w:hAnsi="Times" w:cs="Times New Roman"/>
            <w:sz w:val="20"/>
            <w:szCs w:val="20"/>
            <w:lang w:val="en-US"/>
          </w:rPr>
          <w:t>Sher</w:t>
        </w:r>
        <w:proofErr w:type="spellEnd"/>
        <w:r w:rsidRPr="00996567">
          <w:rPr>
            <w:rFonts w:ascii="Times" w:eastAsia="Times New Roman" w:hAnsi="Times" w:cs="Times New Roman"/>
            <w:sz w:val="20"/>
            <w:szCs w:val="20"/>
            <w:lang w:val="en-US"/>
          </w:rPr>
          <w:t xml:space="preserve">-Gil, </w:t>
        </w:r>
        <w:proofErr w:type="spellStart"/>
        <w:r w:rsidRPr="00996567">
          <w:rPr>
            <w:rFonts w:ascii="Times" w:eastAsia="Times New Roman" w:hAnsi="Times" w:cs="Times New Roman"/>
            <w:sz w:val="20"/>
            <w:szCs w:val="20"/>
            <w:lang w:val="en-US"/>
          </w:rPr>
          <w:t>Jamini</w:t>
        </w:r>
        <w:proofErr w:type="spellEnd"/>
        <w:r w:rsidRPr="00996567">
          <w:rPr>
            <w:rFonts w:ascii="Times" w:eastAsia="Times New Roman" w:hAnsi="Times" w:cs="Times New Roman"/>
            <w:sz w:val="20"/>
            <w:szCs w:val="20"/>
            <w:lang w:val="en-US"/>
          </w:rPr>
          <w:t xml:space="preserve"> Roy, and </w:t>
        </w:r>
        <w:proofErr w:type="spellStart"/>
        <w:r w:rsidRPr="00996567">
          <w:rPr>
            <w:rFonts w:ascii="Times" w:eastAsia="Times New Roman" w:hAnsi="Times" w:cs="Times New Roman"/>
            <w:sz w:val="20"/>
            <w:szCs w:val="20"/>
            <w:lang w:val="en-US"/>
          </w:rPr>
          <w:t>Vadehra</w:t>
        </w:r>
        <w:proofErr w:type="spellEnd"/>
        <w:r w:rsidRPr="00996567">
          <w:rPr>
            <w:rFonts w:ascii="Times" w:eastAsia="Times New Roman" w:hAnsi="Times" w:cs="Times New Roman"/>
            <w:sz w:val="20"/>
            <w:szCs w:val="20"/>
            <w:lang w:val="en-US"/>
          </w:rPr>
          <w:t xml:space="preserve"> Art Gallery.</w:t>
        </w:r>
        <w:proofErr w:type="gramEnd"/>
        <w:r w:rsidRPr="00996567">
          <w:rPr>
            <w:rFonts w:ascii="Times" w:eastAsia="Times New Roman" w:hAnsi="Times" w:cs="Times New Roman"/>
            <w:sz w:val="20"/>
            <w:szCs w:val="20"/>
            <w:lang w:val="en-US"/>
          </w:rPr>
          <w:t xml:space="preserve"> </w:t>
        </w:r>
        <w:r w:rsidRPr="00996567">
          <w:rPr>
            <w:rFonts w:ascii="Times" w:eastAsia="Times New Roman" w:hAnsi="Times" w:cs="Times New Roman"/>
            <w:i/>
            <w:iCs/>
            <w:sz w:val="20"/>
            <w:szCs w:val="20"/>
            <w:lang w:val="en-US"/>
          </w:rPr>
          <w:t xml:space="preserve">Rabindranath Tagore, Amrita </w:t>
        </w:r>
        <w:proofErr w:type="spellStart"/>
        <w:r w:rsidRPr="00996567">
          <w:rPr>
            <w:rFonts w:ascii="Times" w:eastAsia="Times New Roman" w:hAnsi="Times" w:cs="Times New Roman"/>
            <w:i/>
            <w:iCs/>
            <w:sz w:val="20"/>
            <w:szCs w:val="20"/>
            <w:lang w:val="en-US"/>
          </w:rPr>
          <w:t>Sher</w:t>
        </w:r>
        <w:proofErr w:type="spellEnd"/>
        <w:r w:rsidRPr="00996567">
          <w:rPr>
            <w:rFonts w:ascii="Times" w:eastAsia="Times New Roman" w:hAnsi="Times" w:cs="Times New Roman"/>
            <w:i/>
            <w:iCs/>
            <w:sz w:val="20"/>
            <w:szCs w:val="20"/>
            <w:lang w:val="en-US"/>
          </w:rPr>
          <w:t xml:space="preserve">-Gil, </w:t>
        </w:r>
        <w:proofErr w:type="spellStart"/>
        <w:r w:rsidRPr="00996567">
          <w:rPr>
            <w:rFonts w:ascii="Times" w:eastAsia="Times New Roman" w:hAnsi="Times" w:cs="Times New Roman"/>
            <w:i/>
            <w:iCs/>
            <w:sz w:val="20"/>
            <w:szCs w:val="20"/>
            <w:lang w:val="en-US"/>
          </w:rPr>
          <w:t>Jamini</w:t>
        </w:r>
        <w:proofErr w:type="spellEnd"/>
        <w:r w:rsidRPr="00996567">
          <w:rPr>
            <w:rFonts w:ascii="Times" w:eastAsia="Times New Roman" w:hAnsi="Times" w:cs="Times New Roman"/>
            <w:i/>
            <w:iCs/>
            <w:sz w:val="20"/>
            <w:szCs w:val="20"/>
            <w:lang w:val="en-US"/>
          </w:rPr>
          <w:t xml:space="preserve"> Roy: 10 September 2004</w:t>
        </w:r>
        <w:del w:id="49" w:author="doctor" w:date="2014-06-17T11:47:00Z">
          <w:r w:rsidRPr="00996567" w:rsidDel="00A5724D">
            <w:rPr>
              <w:rFonts w:ascii="Times" w:eastAsia="Times New Roman" w:hAnsi="Times" w:cs="Times New Roman"/>
              <w:sz w:val="20"/>
              <w:szCs w:val="20"/>
              <w:lang w:val="en-US"/>
            </w:rPr>
            <w:delText>. Vadehra Art Gallery, 2004.</w:delText>
          </w:r>
        </w:del>
      </w:ins>
    </w:p>
    <w:p w14:paraId="39B88101" w14:textId="77777777" w:rsidR="00996567" w:rsidRDefault="00996567" w:rsidP="00A5724D">
      <w:pPr>
        <w:spacing w:after="0" w:line="240" w:lineRule="auto"/>
        <w:ind w:hanging="480"/>
        <w:rPr>
          <w:rFonts w:ascii="TimesNewRomanPSMT" w:hAnsi="TimesNewRomanPSMT"/>
          <w:sz w:val="24"/>
          <w:szCs w:val="24"/>
        </w:rPr>
        <w:pPrChange w:id="50" w:author="doctor" w:date="2014-06-17T11:47:00Z">
          <w:pPr>
            <w:tabs>
              <w:tab w:val="left" w:pos="720"/>
              <w:tab w:val="left" w:pos="1440"/>
              <w:tab w:val="left" w:pos="2160"/>
              <w:tab w:val="left" w:pos="2880"/>
              <w:tab w:val="left" w:pos="3600"/>
              <w:tab w:val="left" w:pos="4320"/>
            </w:tabs>
            <w:autoSpaceDE w:val="0"/>
            <w:autoSpaceDN w:val="0"/>
            <w:adjustRightInd w:val="0"/>
            <w:spacing w:line="360" w:lineRule="auto"/>
            <w:ind w:firstLine="360"/>
          </w:pPr>
        </w:pPrChange>
      </w:pPr>
    </w:p>
    <w:p w14:paraId="39A6F368" w14:textId="77777777" w:rsidR="001E668F" w:rsidRDefault="001E668F" w:rsidP="001E668F">
      <w:pPr>
        <w:tabs>
          <w:tab w:val="left" w:pos="720"/>
          <w:tab w:val="left" w:pos="1440"/>
          <w:tab w:val="left" w:pos="2160"/>
          <w:tab w:val="left" w:pos="2880"/>
          <w:tab w:val="left" w:pos="3600"/>
          <w:tab w:val="left" w:pos="4320"/>
        </w:tabs>
        <w:autoSpaceDE w:val="0"/>
        <w:autoSpaceDN w:val="0"/>
        <w:adjustRightInd w:val="0"/>
        <w:spacing w:line="360" w:lineRule="auto"/>
        <w:ind w:firstLine="360"/>
      </w:pPr>
    </w:p>
    <w:p w14:paraId="54D49CD8" w14:textId="77777777" w:rsidR="001E668F" w:rsidRDefault="001E668F"/>
    <w:sectPr w:rsidR="001E66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doctor" w:date="2014-05-31T15:41:00Z" w:initials="hd">
    <w:p w14:paraId="7B91EFEB" w14:textId="77777777" w:rsidR="001E668F" w:rsidRDefault="001E668F">
      <w:pPr>
        <w:pStyle w:val="CommentText"/>
      </w:pPr>
      <w:r>
        <w:rPr>
          <w:rStyle w:val="CommentReference"/>
        </w:rPr>
        <w:annotationRef/>
      </w:r>
      <w:r>
        <w:t xml:space="preserve">Would this be Roy, </w:t>
      </w:r>
      <w:proofErr w:type="spellStart"/>
      <w:r>
        <w:t>Jamini</w:t>
      </w:r>
      <w:proofErr w:type="spellEnd"/>
      <w:r>
        <w:t xml:space="preserve"> if it was surname first?</w:t>
      </w:r>
    </w:p>
  </w:comment>
  <w:comment w:id="13" w:author="doctor" w:date="2014-05-31T15:43:00Z" w:initials="hd">
    <w:p w14:paraId="28AE0854" w14:textId="77777777" w:rsidR="001E668F" w:rsidRDefault="001E668F">
      <w:pPr>
        <w:pStyle w:val="CommentText"/>
      </w:pPr>
      <w:r>
        <w:rPr>
          <w:rStyle w:val="CommentReference"/>
        </w:rPr>
        <w:annotationRef/>
      </w:r>
      <w:r>
        <w:t>I’m not sure what you mean by this</w:t>
      </w:r>
    </w:p>
  </w:comment>
  <w:comment w:id="26" w:author="doctor" w:date="2014-05-31T15:45:00Z" w:initials="hd">
    <w:p w14:paraId="37823F08" w14:textId="77777777" w:rsidR="001E668F" w:rsidRDefault="001E668F">
      <w:pPr>
        <w:pStyle w:val="CommentText"/>
      </w:pPr>
      <w:r>
        <w:rPr>
          <w:rStyle w:val="CommentReference"/>
        </w:rPr>
        <w:annotationRef/>
      </w:r>
      <w:r>
        <w:t>Please provide up to 5 items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revisionView w:markup="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68F"/>
    <w:rsid w:val="001E668F"/>
    <w:rsid w:val="00360C5F"/>
    <w:rsid w:val="004D78CE"/>
    <w:rsid w:val="00584384"/>
    <w:rsid w:val="00996567"/>
    <w:rsid w:val="00A5724D"/>
    <w:rsid w:val="00CA158C"/>
    <w:rsid w:val="00DE6C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F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668F"/>
    <w:rPr>
      <w:sz w:val="16"/>
      <w:szCs w:val="16"/>
    </w:rPr>
  </w:style>
  <w:style w:type="paragraph" w:styleId="CommentText">
    <w:name w:val="annotation text"/>
    <w:basedOn w:val="Normal"/>
    <w:link w:val="CommentTextChar"/>
    <w:uiPriority w:val="99"/>
    <w:semiHidden/>
    <w:unhideWhenUsed/>
    <w:rsid w:val="001E668F"/>
    <w:pPr>
      <w:spacing w:line="240" w:lineRule="auto"/>
    </w:pPr>
    <w:rPr>
      <w:sz w:val="20"/>
      <w:szCs w:val="20"/>
    </w:rPr>
  </w:style>
  <w:style w:type="character" w:customStyle="1" w:styleId="CommentTextChar">
    <w:name w:val="Comment Text Char"/>
    <w:basedOn w:val="DefaultParagraphFont"/>
    <w:link w:val="CommentText"/>
    <w:uiPriority w:val="99"/>
    <w:semiHidden/>
    <w:rsid w:val="001E668F"/>
    <w:rPr>
      <w:sz w:val="20"/>
      <w:szCs w:val="20"/>
    </w:rPr>
  </w:style>
  <w:style w:type="paragraph" w:styleId="CommentSubject">
    <w:name w:val="annotation subject"/>
    <w:basedOn w:val="CommentText"/>
    <w:next w:val="CommentText"/>
    <w:link w:val="CommentSubjectChar"/>
    <w:uiPriority w:val="99"/>
    <w:semiHidden/>
    <w:unhideWhenUsed/>
    <w:rsid w:val="001E668F"/>
    <w:rPr>
      <w:b/>
      <w:bCs/>
    </w:rPr>
  </w:style>
  <w:style w:type="character" w:customStyle="1" w:styleId="CommentSubjectChar">
    <w:name w:val="Comment Subject Char"/>
    <w:basedOn w:val="CommentTextChar"/>
    <w:link w:val="CommentSubject"/>
    <w:uiPriority w:val="99"/>
    <w:semiHidden/>
    <w:rsid w:val="001E668F"/>
    <w:rPr>
      <w:b/>
      <w:bCs/>
      <w:sz w:val="20"/>
      <w:szCs w:val="20"/>
    </w:rPr>
  </w:style>
  <w:style w:type="paragraph" w:styleId="BalloonText">
    <w:name w:val="Balloon Text"/>
    <w:basedOn w:val="Normal"/>
    <w:link w:val="BalloonTextChar"/>
    <w:uiPriority w:val="99"/>
    <w:semiHidden/>
    <w:unhideWhenUsed/>
    <w:rsid w:val="001E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8F"/>
    <w:rPr>
      <w:rFonts w:ascii="Tahoma" w:hAnsi="Tahoma" w:cs="Tahoma"/>
      <w:sz w:val="16"/>
      <w:szCs w:val="16"/>
    </w:rPr>
  </w:style>
  <w:style w:type="character" w:styleId="Hyperlink">
    <w:name w:val="Hyperlink"/>
    <w:basedOn w:val="DefaultParagraphFont"/>
    <w:uiPriority w:val="99"/>
    <w:unhideWhenUsed/>
    <w:rsid w:val="009965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668F"/>
    <w:rPr>
      <w:sz w:val="16"/>
      <w:szCs w:val="16"/>
    </w:rPr>
  </w:style>
  <w:style w:type="paragraph" w:styleId="CommentText">
    <w:name w:val="annotation text"/>
    <w:basedOn w:val="Normal"/>
    <w:link w:val="CommentTextChar"/>
    <w:uiPriority w:val="99"/>
    <w:semiHidden/>
    <w:unhideWhenUsed/>
    <w:rsid w:val="001E668F"/>
    <w:pPr>
      <w:spacing w:line="240" w:lineRule="auto"/>
    </w:pPr>
    <w:rPr>
      <w:sz w:val="20"/>
      <w:szCs w:val="20"/>
    </w:rPr>
  </w:style>
  <w:style w:type="character" w:customStyle="1" w:styleId="CommentTextChar">
    <w:name w:val="Comment Text Char"/>
    <w:basedOn w:val="DefaultParagraphFont"/>
    <w:link w:val="CommentText"/>
    <w:uiPriority w:val="99"/>
    <w:semiHidden/>
    <w:rsid w:val="001E668F"/>
    <w:rPr>
      <w:sz w:val="20"/>
      <w:szCs w:val="20"/>
    </w:rPr>
  </w:style>
  <w:style w:type="paragraph" w:styleId="CommentSubject">
    <w:name w:val="annotation subject"/>
    <w:basedOn w:val="CommentText"/>
    <w:next w:val="CommentText"/>
    <w:link w:val="CommentSubjectChar"/>
    <w:uiPriority w:val="99"/>
    <w:semiHidden/>
    <w:unhideWhenUsed/>
    <w:rsid w:val="001E668F"/>
    <w:rPr>
      <w:b/>
      <w:bCs/>
    </w:rPr>
  </w:style>
  <w:style w:type="character" w:customStyle="1" w:styleId="CommentSubjectChar">
    <w:name w:val="Comment Subject Char"/>
    <w:basedOn w:val="CommentTextChar"/>
    <w:link w:val="CommentSubject"/>
    <w:uiPriority w:val="99"/>
    <w:semiHidden/>
    <w:rsid w:val="001E668F"/>
    <w:rPr>
      <w:b/>
      <w:bCs/>
      <w:sz w:val="20"/>
      <w:szCs w:val="20"/>
    </w:rPr>
  </w:style>
  <w:style w:type="paragraph" w:styleId="BalloonText">
    <w:name w:val="Balloon Text"/>
    <w:basedOn w:val="Normal"/>
    <w:link w:val="BalloonTextChar"/>
    <w:uiPriority w:val="99"/>
    <w:semiHidden/>
    <w:unhideWhenUsed/>
    <w:rsid w:val="001E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8F"/>
    <w:rPr>
      <w:rFonts w:ascii="Tahoma" w:hAnsi="Tahoma" w:cs="Tahoma"/>
      <w:sz w:val="16"/>
      <w:szCs w:val="16"/>
    </w:rPr>
  </w:style>
  <w:style w:type="character" w:styleId="Hyperlink">
    <w:name w:val="Hyperlink"/>
    <w:basedOn w:val="DefaultParagraphFont"/>
    <w:uiPriority w:val="99"/>
    <w:unhideWhenUsed/>
    <w:rsid w:val="009965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30848">
      <w:bodyDiv w:val="1"/>
      <w:marLeft w:val="0"/>
      <w:marRight w:val="0"/>
      <w:marTop w:val="0"/>
      <w:marBottom w:val="0"/>
      <w:divBdr>
        <w:top w:val="none" w:sz="0" w:space="0" w:color="auto"/>
        <w:left w:val="none" w:sz="0" w:space="0" w:color="auto"/>
        <w:bottom w:val="none" w:sz="0" w:space="0" w:color="auto"/>
        <w:right w:val="none" w:sz="0" w:space="0" w:color="auto"/>
      </w:divBdr>
      <w:divsChild>
        <w:div w:id="1552880389">
          <w:marLeft w:val="0"/>
          <w:marRight w:val="0"/>
          <w:marTop w:val="0"/>
          <w:marBottom w:val="0"/>
          <w:divBdr>
            <w:top w:val="none" w:sz="0" w:space="0" w:color="auto"/>
            <w:left w:val="none" w:sz="0" w:space="0" w:color="auto"/>
            <w:bottom w:val="none" w:sz="0" w:space="0" w:color="auto"/>
            <w:right w:val="none" w:sz="0" w:space="0" w:color="auto"/>
          </w:divBdr>
          <w:divsChild>
            <w:div w:id="1998069899">
              <w:marLeft w:val="0"/>
              <w:marRight w:val="0"/>
              <w:marTop w:val="0"/>
              <w:marBottom w:val="0"/>
              <w:divBdr>
                <w:top w:val="none" w:sz="0" w:space="0" w:color="auto"/>
                <w:left w:val="none" w:sz="0" w:space="0" w:color="auto"/>
                <w:bottom w:val="none" w:sz="0" w:space="0" w:color="auto"/>
                <w:right w:val="none" w:sz="0" w:space="0" w:color="auto"/>
              </w:divBdr>
            </w:div>
            <w:div w:id="133838739">
              <w:marLeft w:val="0"/>
              <w:marRight w:val="0"/>
              <w:marTop w:val="0"/>
              <w:marBottom w:val="0"/>
              <w:divBdr>
                <w:top w:val="none" w:sz="0" w:space="0" w:color="auto"/>
                <w:left w:val="none" w:sz="0" w:space="0" w:color="auto"/>
                <w:bottom w:val="none" w:sz="0" w:space="0" w:color="auto"/>
                <w:right w:val="none" w:sz="0" w:space="0" w:color="auto"/>
              </w:divBdr>
            </w:div>
            <w:div w:id="423577647">
              <w:marLeft w:val="0"/>
              <w:marRight w:val="0"/>
              <w:marTop w:val="0"/>
              <w:marBottom w:val="0"/>
              <w:divBdr>
                <w:top w:val="none" w:sz="0" w:space="0" w:color="auto"/>
                <w:left w:val="none" w:sz="0" w:space="0" w:color="auto"/>
                <w:bottom w:val="none" w:sz="0" w:space="0" w:color="auto"/>
                <w:right w:val="none" w:sz="0" w:space="0" w:color="auto"/>
              </w:divBdr>
            </w:div>
            <w:div w:id="1306860502">
              <w:marLeft w:val="0"/>
              <w:marRight w:val="0"/>
              <w:marTop w:val="0"/>
              <w:marBottom w:val="0"/>
              <w:divBdr>
                <w:top w:val="none" w:sz="0" w:space="0" w:color="auto"/>
                <w:left w:val="none" w:sz="0" w:space="0" w:color="auto"/>
                <w:bottom w:val="none" w:sz="0" w:space="0" w:color="auto"/>
                <w:right w:val="none" w:sz="0" w:space="0" w:color="auto"/>
              </w:divBdr>
            </w:div>
            <w:div w:id="2070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3</cp:revision>
  <dcterms:created xsi:type="dcterms:W3CDTF">2014-06-17T10:48:00Z</dcterms:created>
  <dcterms:modified xsi:type="dcterms:W3CDTF">2014-06-17T10:48:00Z</dcterms:modified>
</cp:coreProperties>
</file>