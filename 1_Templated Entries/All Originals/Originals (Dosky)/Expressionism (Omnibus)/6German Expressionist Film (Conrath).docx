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004943" w14:textId="77777777" w:rsidR="00D37F1C" w:rsidRPr="001933C5" w:rsidRDefault="00672C81">
      <w:pPr>
        <w:pStyle w:val="normal0"/>
        <w:rPr>
          <w:lang w:val="en-GB"/>
        </w:rPr>
      </w:pPr>
      <w:proofErr w:type="spellStart"/>
      <w:r w:rsidRPr="001933C5">
        <w:rPr>
          <w:rFonts w:ascii="Georgia" w:eastAsia="Georgia" w:hAnsi="Georgia" w:cs="Georgia"/>
          <w:b/>
          <w:lang w:val="en-GB"/>
        </w:rPr>
        <w:t>Routledge</w:t>
      </w:r>
      <w:proofErr w:type="spellEnd"/>
      <w:r w:rsidRPr="001933C5">
        <w:rPr>
          <w:rFonts w:ascii="Georgia" w:eastAsia="Georgia" w:hAnsi="Georgia" w:cs="Georgia"/>
          <w:b/>
          <w:lang w:val="en-GB"/>
        </w:rPr>
        <w:t xml:space="preserve"> </w:t>
      </w:r>
      <w:proofErr w:type="spellStart"/>
      <w:r w:rsidRPr="001933C5">
        <w:rPr>
          <w:rFonts w:ascii="Georgia" w:eastAsia="Georgia" w:hAnsi="Georgia" w:cs="Georgia"/>
          <w:b/>
          <w:lang w:val="en-GB"/>
        </w:rPr>
        <w:t>Encyclopedia</w:t>
      </w:r>
      <w:proofErr w:type="spellEnd"/>
      <w:r w:rsidRPr="001933C5">
        <w:rPr>
          <w:rFonts w:ascii="Georgia" w:eastAsia="Georgia" w:hAnsi="Georgia" w:cs="Georgia"/>
          <w:b/>
          <w:lang w:val="en-GB"/>
        </w:rPr>
        <w:t xml:space="preserve"> of Modernism </w:t>
      </w:r>
    </w:p>
    <w:p w14:paraId="0A076B35" w14:textId="77777777" w:rsidR="00D37F1C" w:rsidRPr="001933C5" w:rsidRDefault="00672C81">
      <w:pPr>
        <w:pStyle w:val="normal0"/>
        <w:rPr>
          <w:lang w:val="en-GB"/>
        </w:rPr>
      </w:pPr>
      <w:r w:rsidRPr="001933C5">
        <w:rPr>
          <w:rFonts w:ascii="Georgia" w:eastAsia="Georgia" w:hAnsi="Georgia" w:cs="Georgia"/>
          <w:lang w:val="en-GB"/>
        </w:rPr>
        <w:t xml:space="preserve">Ryan </w:t>
      </w:r>
      <w:proofErr w:type="spellStart"/>
      <w:r w:rsidRPr="001933C5">
        <w:rPr>
          <w:rFonts w:ascii="Georgia" w:eastAsia="Georgia" w:hAnsi="Georgia" w:cs="Georgia"/>
          <w:lang w:val="en-GB"/>
        </w:rPr>
        <w:t>Conrath</w:t>
      </w:r>
      <w:proofErr w:type="spellEnd"/>
      <w:r w:rsidRPr="001933C5">
        <w:rPr>
          <w:rFonts w:ascii="Georgia" w:eastAsia="Georgia" w:hAnsi="Georgia" w:cs="Georgia"/>
          <w:lang w:val="en-GB"/>
        </w:rPr>
        <w:t>, University of Rochester</w:t>
      </w:r>
    </w:p>
    <w:p w14:paraId="59A877E4" w14:textId="77777777" w:rsidR="00D37F1C" w:rsidRPr="001933C5" w:rsidRDefault="00D37F1C">
      <w:pPr>
        <w:pStyle w:val="normal0"/>
        <w:rPr>
          <w:lang w:val="en-GB"/>
        </w:rPr>
      </w:pPr>
    </w:p>
    <w:p w14:paraId="2F0C430A" w14:textId="77777777" w:rsidR="00D37F1C" w:rsidRPr="001933C5" w:rsidRDefault="00672C81">
      <w:pPr>
        <w:pStyle w:val="normal0"/>
        <w:rPr>
          <w:lang w:val="en-GB"/>
        </w:rPr>
      </w:pPr>
      <w:r w:rsidRPr="001933C5">
        <w:rPr>
          <w:rFonts w:ascii="Georgia" w:eastAsia="Georgia" w:hAnsi="Georgia" w:cs="Georgia"/>
          <w:lang w:val="en-GB"/>
        </w:rPr>
        <w:t>GERMAN EXPRESSIONIST FILM</w:t>
      </w:r>
    </w:p>
    <w:p w14:paraId="0474AEFA" w14:textId="77777777" w:rsidR="00D37F1C" w:rsidRPr="001933C5" w:rsidRDefault="00D37F1C">
      <w:pPr>
        <w:pStyle w:val="normal0"/>
        <w:rPr>
          <w:lang w:val="en-GB"/>
        </w:rPr>
      </w:pPr>
    </w:p>
    <w:p w14:paraId="0B696638" w14:textId="5B2E9EDE" w:rsidR="00D37F1C" w:rsidRPr="001933C5" w:rsidRDefault="00672C81">
      <w:pPr>
        <w:pStyle w:val="normal0"/>
        <w:rPr>
          <w:lang w:val="en-GB"/>
        </w:rPr>
      </w:pPr>
      <w:r w:rsidRPr="001933C5">
        <w:rPr>
          <w:rFonts w:ascii="Georgia" w:eastAsia="Georgia" w:hAnsi="Georgia"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1933C5">
        <w:rPr>
          <w:rFonts w:ascii="Georgia" w:eastAsia="Georgia" w:hAnsi="Georgia" w:cs="Georgia"/>
          <w:i/>
          <w:lang w:val="en-GB"/>
        </w:rPr>
        <w:t xml:space="preserve">The Cabinet of </w:t>
      </w:r>
      <w:proofErr w:type="spellStart"/>
      <w:r w:rsidRPr="001933C5">
        <w:rPr>
          <w:rFonts w:ascii="Georgia" w:eastAsia="Georgia" w:hAnsi="Georgia" w:cs="Georgia"/>
          <w:i/>
          <w:lang w:val="en-GB"/>
        </w:rPr>
        <w:t>Dr.</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w:t>
      </w:r>
      <w:r w:rsidRPr="001933C5">
        <w:rPr>
          <w:rFonts w:ascii="Georgia" w:eastAsia="Georgia" w:hAnsi="Georgia" w:cs="Georgia"/>
          <w:lang w:val="en-GB"/>
        </w:rPr>
        <w:t xml:space="preserve">(1919/20). Designed by key figures from Expressionist painting and </w:t>
      </w:r>
      <w:r w:rsidR="00AB1D56" w:rsidRPr="001933C5">
        <w:rPr>
          <w:rFonts w:ascii="Georgia" w:eastAsia="Georgia" w:hAnsi="Georgia" w:cs="Georgia"/>
          <w:lang w:val="en-GB"/>
        </w:rPr>
        <w:t>theat</w:t>
      </w:r>
      <w:r w:rsidR="00AB1D56">
        <w:rPr>
          <w:rFonts w:ascii="Georgia" w:eastAsia="Georgia" w:hAnsi="Georgia" w:cs="Georgia"/>
          <w:lang w:val="en-GB"/>
        </w:rPr>
        <w:t>re</w:t>
      </w:r>
      <w:r w:rsidRPr="001933C5">
        <w:rPr>
          <w:rFonts w:ascii="Georgia" w:eastAsia="Georgia" w:hAnsi="Georgia" w:cs="Georgia"/>
          <w:lang w:val="en-GB"/>
        </w:rPr>
        <w:t xml:space="preserve">, </w:t>
      </w:r>
      <w:proofErr w:type="spellStart"/>
      <w:r w:rsidRPr="001933C5">
        <w:rPr>
          <w:rFonts w:ascii="Georgia" w:eastAsia="Georgia" w:hAnsi="Georgia" w:cs="Georgia"/>
          <w:i/>
          <w:lang w:val="en-GB"/>
        </w:rPr>
        <w:t>Caligari</w:t>
      </w:r>
      <w:r w:rsidRPr="001933C5">
        <w:rPr>
          <w:rFonts w:ascii="Georgia" w:eastAsia="Georgia" w:hAnsi="Georgia" w:cs="Georgia"/>
          <w:lang w:val="en-GB"/>
        </w:rPr>
        <w:t>’s</w:t>
      </w:r>
      <w:proofErr w:type="spellEnd"/>
      <w:r w:rsidRPr="001933C5">
        <w:rPr>
          <w:rFonts w:ascii="Georgia" w:eastAsia="Georgia" w:hAnsi="Georgia" w:cs="Georgia"/>
          <w:lang w:val="en-GB"/>
        </w:rPr>
        <w:t xml:space="preserve"> highly stylized sets employ extreme angles, exaggerated proportions, and dizzying visual patterns. The film’s acting</w:t>
      </w:r>
      <w:del w:id="0" w:author="Laura Dosky" w:date="2015-05-31T10:31:00Z">
        <w:r w:rsidRPr="001933C5" w:rsidDel="008445C6">
          <w:rPr>
            <w:rFonts w:ascii="Georgia" w:eastAsia="Georgia" w:hAnsi="Georgia" w:cs="Georgia"/>
            <w:lang w:val="en-GB"/>
          </w:rPr>
          <w:delText>,</w:delText>
        </w:r>
      </w:del>
      <w:r w:rsidRPr="001933C5">
        <w:rPr>
          <w:rFonts w:ascii="Georgia" w:eastAsia="Georgia" w:hAnsi="Georgia" w:cs="Georgia"/>
          <w:lang w:val="en-GB"/>
        </w:rPr>
        <w:t xml:space="preserve">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w:t>
      </w:r>
      <w:r w:rsidRPr="001933C5">
        <w:rPr>
          <w:rFonts w:ascii="Georgia" w:eastAsia="Georgia" w:hAnsi="Georgia" w:cs="Georgia"/>
          <w:lang w:val="en-GB"/>
        </w:rPr>
        <w:t xml:space="preserve">the archetypal Expressionist film. </w:t>
      </w:r>
    </w:p>
    <w:p w14:paraId="65832B10" w14:textId="77777777" w:rsidR="00D37F1C" w:rsidRPr="001933C5" w:rsidRDefault="00D37F1C">
      <w:pPr>
        <w:pStyle w:val="normal0"/>
        <w:rPr>
          <w:lang w:val="en-GB"/>
        </w:rPr>
      </w:pPr>
    </w:p>
    <w:p w14:paraId="7417F1E8" w14:textId="26918DA1" w:rsidR="00D37F1C" w:rsidRPr="001933C5" w:rsidRDefault="00672C81">
      <w:pPr>
        <w:pStyle w:val="normal0"/>
        <w:rPr>
          <w:lang w:val="en-GB"/>
        </w:rPr>
      </w:pPr>
      <w:r w:rsidRPr="001933C5">
        <w:rPr>
          <w:rFonts w:ascii="Georgia" w:eastAsia="Georgia" w:hAnsi="Georgia" w:cs="Georgia"/>
          <w:lang w:val="en-GB"/>
        </w:rPr>
        <w:t xml:space="preserve">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 </w:t>
      </w:r>
      <w:proofErr w:type="spellStart"/>
      <w:r w:rsidRPr="001933C5">
        <w:rPr>
          <w:rFonts w:ascii="Georgia" w:eastAsia="Georgia" w:hAnsi="Georgia" w:cs="Georgia"/>
          <w:lang w:val="en-GB"/>
        </w:rPr>
        <w:t>Murnau</w:t>
      </w:r>
      <w:proofErr w:type="spellEnd"/>
      <w:r w:rsidRPr="001933C5">
        <w:rPr>
          <w:rFonts w:ascii="Georgia" w:eastAsia="Georgia" w:hAnsi="Georgia" w:cs="Georgia"/>
          <w:lang w:val="en-GB"/>
        </w:rPr>
        <w:t xml:space="preserve">, Robert </w:t>
      </w:r>
      <w:proofErr w:type="spellStart"/>
      <w:r w:rsidRPr="001933C5">
        <w:rPr>
          <w:rFonts w:ascii="Georgia" w:eastAsia="Georgia" w:hAnsi="Georgia" w:cs="Georgia"/>
          <w:lang w:val="en-GB"/>
        </w:rPr>
        <w:t>Wiene</w:t>
      </w:r>
      <w:proofErr w:type="spellEnd"/>
      <w:r w:rsidRPr="001933C5">
        <w:rPr>
          <w:rFonts w:ascii="Georgia" w:eastAsia="Georgia" w:hAnsi="Georgia" w:cs="Georgia"/>
          <w:lang w:val="en-GB"/>
        </w:rPr>
        <w:t xml:space="preserve">, Paul </w:t>
      </w:r>
      <w:proofErr w:type="spellStart"/>
      <w:r w:rsidRPr="001933C5">
        <w:rPr>
          <w:rFonts w:ascii="Georgia" w:eastAsia="Georgia" w:hAnsi="Georgia" w:cs="Georgia"/>
          <w:lang w:val="en-GB"/>
        </w:rPr>
        <w:t>Leni</w:t>
      </w:r>
      <w:proofErr w:type="spellEnd"/>
      <w:r w:rsidRPr="001933C5">
        <w:rPr>
          <w:rFonts w:ascii="Georgia" w:eastAsia="Georgia" w:hAnsi="Georgia" w:cs="Georgia"/>
          <w:lang w:val="en-GB"/>
        </w:rPr>
        <w:t xml:space="preserve">, and Karl Heinz Martin drew inspiration from painting, literature, architecture, and </w:t>
      </w:r>
      <w:r w:rsidR="005314F9" w:rsidRPr="001933C5">
        <w:rPr>
          <w:rFonts w:ascii="Georgia" w:eastAsia="Georgia" w:hAnsi="Georgia" w:cs="Georgia"/>
          <w:lang w:val="en-GB"/>
        </w:rPr>
        <w:t>theat</w:t>
      </w:r>
      <w:r w:rsidR="005314F9">
        <w:rPr>
          <w:rFonts w:ascii="Georgia" w:eastAsia="Georgia" w:hAnsi="Georgia" w:cs="Georgia"/>
          <w:lang w:val="en-GB"/>
        </w:rPr>
        <w:t>re</w:t>
      </w:r>
      <w:r w:rsidR="005314F9" w:rsidRPr="001933C5">
        <w:rPr>
          <w:rFonts w:ascii="Georgia" w:eastAsia="Georgia" w:hAnsi="Georgia" w:cs="Georgia"/>
          <w:lang w:val="en-GB"/>
        </w:rPr>
        <w:t xml:space="preserve"> </w:t>
      </w:r>
      <w:r w:rsidRPr="001933C5">
        <w:rPr>
          <w:rFonts w:ascii="Georgia" w:eastAsia="Georgia" w:hAnsi="Georgia" w:cs="Georgia"/>
          <w:lang w:val="en-GB"/>
        </w:rPr>
        <w:t xml:space="preserve">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55A83D1A" w14:textId="77777777" w:rsidR="00D37F1C" w:rsidRPr="001933C5" w:rsidRDefault="00D37F1C">
      <w:pPr>
        <w:pStyle w:val="normal0"/>
        <w:rPr>
          <w:lang w:val="en-GB"/>
        </w:rPr>
      </w:pPr>
    </w:p>
    <w:p w14:paraId="323CF6F9" w14:textId="64B752AD" w:rsidR="00D37F1C" w:rsidRPr="001933C5" w:rsidRDefault="00672C81">
      <w:pPr>
        <w:pStyle w:val="normal0"/>
        <w:rPr>
          <w:lang w:val="en-GB"/>
        </w:rPr>
      </w:pPr>
      <w:r w:rsidRPr="001933C5">
        <w:rPr>
          <w:rFonts w:ascii="Georgia" w:eastAsia="Georgia" w:hAnsi="Georgia" w:cs="Georgia"/>
          <w:lang w:val="en-GB"/>
        </w:rPr>
        <w:t xml:space="preserve">In the vast majority of movies made before 1920, naturalism was the rule. Even illusionists like Georges </w:t>
      </w:r>
      <w:proofErr w:type="spellStart"/>
      <w:r w:rsidRPr="001933C5">
        <w:rPr>
          <w:rFonts w:ascii="Georgia" w:eastAsia="Georgia" w:hAnsi="Georgia" w:cs="Georgia"/>
          <w:lang w:val="en-GB"/>
        </w:rPr>
        <w:t>Méliès</w:t>
      </w:r>
      <w:proofErr w:type="spellEnd"/>
      <w:r w:rsidRPr="001933C5">
        <w:rPr>
          <w:rFonts w:ascii="Georgia" w:eastAsia="Georgia" w:hAnsi="Georgia" w:cs="Georgia"/>
          <w:lang w:val="en-GB"/>
        </w:rPr>
        <w:t xml:space="preserve"> relied upon frontal perspectives, realistic proportions, and generally stable </w:t>
      </w:r>
      <w:proofErr w:type="spellStart"/>
      <w:r w:rsidRPr="001933C5">
        <w:rPr>
          <w:rFonts w:ascii="Georgia" w:eastAsia="Georgia" w:hAnsi="Georgia" w:cs="Georgia"/>
          <w:lang w:val="en-GB"/>
        </w:rPr>
        <w:t>spatio</w:t>
      </w:r>
      <w:proofErr w:type="spellEnd"/>
      <w:r w:rsidRPr="001933C5">
        <w:rPr>
          <w:rFonts w:ascii="Georgia" w:eastAsia="Georgia" w:hAnsi="Georgia" w:cs="Georgia"/>
          <w:lang w:val="en-GB"/>
        </w:rPr>
        <w:t xml:space="preserve">-temporal coordinates. German Expressionism arrived as the first major </w:t>
      </w:r>
      <w:r w:rsidRPr="001933C5">
        <w:rPr>
          <w:rFonts w:ascii="Georgia" w:eastAsia="Georgia" w:hAnsi="Georgia" w:cs="Georgia"/>
          <w:i/>
          <w:lang w:val="en-GB"/>
        </w:rPr>
        <w:t xml:space="preserve">anti-realist </w:t>
      </w:r>
      <w:r w:rsidRPr="001933C5">
        <w:rPr>
          <w:rFonts w:ascii="Georgia" w:eastAsia="Georgia" w:hAnsi="Georgia" w:cs="Georgia"/>
          <w:lang w:val="en-GB"/>
        </w:rPr>
        <w:t xml:space="preserve">movement in film. Beyond their extreme styles, these films depict stories within stories, performers and spectators, magic and confabulation, mirrors and doubles in a way that </w:t>
      </w:r>
      <w:proofErr w:type="spellStart"/>
      <w:r w:rsidR="007B6113" w:rsidRPr="001933C5">
        <w:rPr>
          <w:rFonts w:ascii="Georgia" w:eastAsia="Georgia" w:hAnsi="Georgia" w:cs="Georgia"/>
          <w:lang w:val="en-GB"/>
        </w:rPr>
        <w:t>themati</w:t>
      </w:r>
      <w:r w:rsidR="007B6113">
        <w:rPr>
          <w:rFonts w:ascii="Georgia" w:eastAsia="Georgia" w:hAnsi="Georgia" w:cs="Georgia"/>
          <w:lang w:val="en-GB"/>
        </w:rPr>
        <w:t>s</w:t>
      </w:r>
      <w:r w:rsidR="007B6113" w:rsidRPr="001933C5">
        <w:rPr>
          <w:rFonts w:ascii="Georgia" w:eastAsia="Georgia" w:hAnsi="Georgia" w:cs="Georgia"/>
          <w:lang w:val="en-GB"/>
        </w:rPr>
        <w:t>es</w:t>
      </w:r>
      <w:proofErr w:type="spellEnd"/>
      <w:r w:rsidR="007B6113" w:rsidRPr="001933C5">
        <w:rPr>
          <w:rFonts w:ascii="Georgia" w:eastAsia="Georgia" w:hAnsi="Georgia" w:cs="Georgia"/>
          <w:lang w:val="en-GB"/>
        </w:rPr>
        <w:t xml:space="preserve"> </w:t>
      </w:r>
      <w:r w:rsidRPr="001933C5">
        <w:rPr>
          <w:rFonts w:ascii="Georgia" w:eastAsia="Georgia" w:hAnsi="Georgia" w:cs="Georgia"/>
          <w:lang w:val="en-GB"/>
        </w:rPr>
        <w:t xml:space="preserve">spectacle itself, and could remind viewers that they are watching a film. Their overtly synthetic character has lead some critics to accuse </w:t>
      </w:r>
      <w:r w:rsidR="00D10605">
        <w:rPr>
          <w:rFonts w:ascii="Georgia" w:eastAsia="Georgia" w:hAnsi="Georgia" w:cs="Georgia"/>
          <w:lang w:val="en-GB"/>
        </w:rPr>
        <w:t>E</w:t>
      </w:r>
      <w:r w:rsidR="00D10605" w:rsidRPr="001933C5">
        <w:rPr>
          <w:rFonts w:ascii="Georgia" w:eastAsia="Georgia" w:hAnsi="Georgia" w:cs="Georgia"/>
          <w:lang w:val="en-GB"/>
        </w:rPr>
        <w:t xml:space="preserve">xpressionist </w:t>
      </w:r>
      <w:r w:rsidRPr="001933C5">
        <w:rPr>
          <w:rFonts w:ascii="Georgia" w:eastAsia="Georgia" w:hAnsi="Georgia" w:cs="Georgia"/>
          <w:lang w:val="en-GB"/>
        </w:rPr>
        <w:t>films of being “embarrassingly fake” (</w:t>
      </w:r>
      <w:proofErr w:type="spellStart"/>
      <w:r w:rsidRPr="001933C5">
        <w:rPr>
          <w:rFonts w:ascii="Georgia" w:eastAsia="Georgia" w:hAnsi="Georgia" w:cs="Georgia"/>
          <w:lang w:val="en-GB"/>
        </w:rPr>
        <w:t>Arnheim</w:t>
      </w:r>
      <w:proofErr w:type="spellEnd"/>
      <w:r w:rsidRPr="001933C5">
        <w:rPr>
          <w:rFonts w:ascii="Georgia" w:eastAsia="Georgia" w:hAnsi="Georgia" w:cs="Georgia"/>
          <w:lang w:val="en-GB"/>
        </w:rPr>
        <w:t>), and others to see them as reflexive, ironic, and theatrical (</w:t>
      </w:r>
      <w:proofErr w:type="spellStart"/>
      <w:r w:rsidRPr="001933C5">
        <w:rPr>
          <w:rFonts w:ascii="Georgia" w:eastAsia="Georgia" w:hAnsi="Georgia" w:cs="Georgia"/>
          <w:lang w:val="en-GB"/>
        </w:rPr>
        <w:t>Elsaesser</w:t>
      </w:r>
      <w:proofErr w:type="spellEnd"/>
      <w:r w:rsidRPr="001933C5">
        <w:rPr>
          <w:rFonts w:ascii="Georgia" w:eastAsia="Georgia" w:hAnsi="Georgia" w:cs="Georgia"/>
          <w:lang w:val="en-GB"/>
        </w:rPr>
        <w:t xml:space="preserve">, </w:t>
      </w:r>
      <w:proofErr w:type="spellStart"/>
      <w:r w:rsidRPr="001933C5">
        <w:rPr>
          <w:rFonts w:ascii="Georgia" w:eastAsia="Georgia" w:hAnsi="Georgia" w:cs="Georgia"/>
          <w:lang w:val="en-GB"/>
        </w:rPr>
        <w:t>Telotte</w:t>
      </w:r>
      <w:proofErr w:type="spellEnd"/>
      <w:r w:rsidRPr="001933C5">
        <w:rPr>
          <w:rFonts w:ascii="Georgia" w:eastAsia="Georgia" w:hAnsi="Georgia"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1933C5">
        <w:rPr>
          <w:rFonts w:ascii="Georgia" w:eastAsia="Georgia" w:hAnsi="Georgia" w:cs="Georgia"/>
          <w:lang w:val="en-GB"/>
        </w:rPr>
        <w:t>Universum</w:t>
      </w:r>
      <w:proofErr w:type="spellEnd"/>
      <w:r w:rsidRPr="001933C5">
        <w:rPr>
          <w:rFonts w:ascii="Georgia" w:eastAsia="Georgia" w:hAnsi="Georgia" w:cs="Georgia"/>
          <w:lang w:val="en-GB"/>
        </w:rPr>
        <w:t xml:space="preserve">-Film </w:t>
      </w:r>
      <w:proofErr w:type="spellStart"/>
      <w:r w:rsidRPr="001933C5">
        <w:rPr>
          <w:rFonts w:ascii="Georgia" w:eastAsia="Georgia" w:hAnsi="Georgia" w:cs="Georgia"/>
          <w:lang w:val="en-GB"/>
        </w:rPr>
        <w:t>Aktiengesellschaft</w:t>
      </w:r>
      <w:proofErr w:type="spellEnd"/>
      <w:r w:rsidRPr="001933C5">
        <w:rPr>
          <w:rFonts w:ascii="Georgia" w:eastAsia="Georgia" w:hAnsi="Georgia" w:cs="Georgia"/>
          <w:lang w:val="en-GB"/>
        </w:rPr>
        <w:t xml:space="preserve"> (Ufa), originally intended by the government as a production studio for WWI-related propaganda, became a major player in Weimar cinema. Erich </w:t>
      </w:r>
      <w:proofErr w:type="spellStart"/>
      <w:r w:rsidRPr="001933C5">
        <w:rPr>
          <w:rFonts w:ascii="Georgia" w:eastAsia="Georgia" w:hAnsi="Georgia" w:cs="Georgia"/>
          <w:lang w:val="en-GB"/>
        </w:rPr>
        <w:t>Pommer</w:t>
      </w:r>
      <w:proofErr w:type="spellEnd"/>
      <w:r w:rsidRPr="001933C5">
        <w:rPr>
          <w:rFonts w:ascii="Georgia" w:eastAsia="Georgia" w:hAnsi="Georgia" w:cs="Georgia"/>
          <w:lang w:val="en-GB"/>
        </w:rPr>
        <w:t xml:space="preserve"> of </w:t>
      </w:r>
      <w:proofErr w:type="spellStart"/>
      <w:r w:rsidRPr="001933C5">
        <w:rPr>
          <w:rFonts w:ascii="Georgia" w:eastAsia="Georgia" w:hAnsi="Georgia" w:cs="Georgia"/>
          <w:lang w:val="en-GB"/>
        </w:rPr>
        <w:t>Decla</w:t>
      </w:r>
      <w:proofErr w:type="spellEnd"/>
      <w:r w:rsidRPr="001933C5">
        <w:rPr>
          <w:rFonts w:ascii="Georgia" w:eastAsia="Georgia" w:hAnsi="Georgia" w:cs="Georgia"/>
          <w:lang w:val="en-GB"/>
        </w:rPr>
        <w:t xml:space="preserve">-Film (which eventually merged with Ufa) produced </w:t>
      </w:r>
      <w:proofErr w:type="spellStart"/>
      <w:r w:rsidRPr="001933C5">
        <w:rPr>
          <w:rFonts w:ascii="Georgia" w:eastAsia="Georgia" w:hAnsi="Georgia" w:cs="Georgia"/>
          <w:i/>
          <w:lang w:val="en-GB"/>
        </w:rPr>
        <w:t>Caligari</w:t>
      </w:r>
      <w:proofErr w:type="spellEnd"/>
      <w:r w:rsidRPr="001933C5">
        <w:rPr>
          <w:rFonts w:ascii="Georgia" w:eastAsia="Georgia" w:hAnsi="Georgia" w:cs="Georgia"/>
          <w:lang w:val="en-GB"/>
        </w:rPr>
        <w:t xml:space="preserve"> believing that it could become both an artistic and box office success. That bet paid off, and </w:t>
      </w:r>
      <w:proofErr w:type="spellStart"/>
      <w:r w:rsidRPr="001933C5">
        <w:rPr>
          <w:rFonts w:ascii="Georgia" w:eastAsia="Georgia" w:hAnsi="Georgia" w:cs="Georgia"/>
          <w:lang w:val="en-GB"/>
        </w:rPr>
        <w:t>Pommer</w:t>
      </w:r>
      <w:proofErr w:type="spellEnd"/>
      <w:r w:rsidRPr="001933C5">
        <w:rPr>
          <w:rFonts w:ascii="Georgia" w:eastAsia="Georgia" w:hAnsi="Georgia" w:cs="Georgia"/>
          <w:lang w:val="en-GB"/>
        </w:rPr>
        <w:t xml:space="preserve"> went on to produce many classics of Expressionism’s heyday and its afterlife, including </w:t>
      </w:r>
      <w:proofErr w:type="spellStart"/>
      <w:r w:rsidRPr="001933C5">
        <w:rPr>
          <w:rFonts w:ascii="Georgia" w:eastAsia="Georgia" w:hAnsi="Georgia" w:cs="Georgia"/>
          <w:i/>
          <w:lang w:val="en-GB"/>
        </w:rPr>
        <w:t>Dr.</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Mabuse</w:t>
      </w:r>
      <w:proofErr w:type="spellEnd"/>
      <w:r w:rsidRPr="001933C5">
        <w:rPr>
          <w:rFonts w:ascii="Georgia" w:eastAsia="Georgia" w:hAnsi="Georgia" w:cs="Georgia"/>
          <w:i/>
          <w:lang w:val="en-GB"/>
        </w:rPr>
        <w:t xml:space="preserve">, The Gambler </w:t>
      </w:r>
      <w:r w:rsidRPr="001933C5">
        <w:rPr>
          <w:rFonts w:ascii="Georgia" w:eastAsia="Georgia" w:hAnsi="Georgia" w:cs="Georgia"/>
          <w:lang w:val="en-GB"/>
        </w:rPr>
        <w:t xml:space="preserve">(1922), </w:t>
      </w:r>
      <w:r w:rsidRPr="001933C5">
        <w:rPr>
          <w:rFonts w:ascii="Georgia" w:eastAsia="Georgia" w:hAnsi="Georgia" w:cs="Georgia"/>
          <w:i/>
          <w:lang w:val="en-GB"/>
        </w:rPr>
        <w:t xml:space="preserve">Faust </w:t>
      </w:r>
      <w:r w:rsidRPr="001933C5">
        <w:rPr>
          <w:rFonts w:ascii="Georgia" w:eastAsia="Georgia" w:hAnsi="Georgia" w:cs="Georgia"/>
          <w:lang w:val="en-GB"/>
        </w:rPr>
        <w:t xml:space="preserve">(1926), </w:t>
      </w:r>
      <w:r w:rsidRPr="001933C5">
        <w:rPr>
          <w:rFonts w:ascii="Georgia" w:eastAsia="Georgia" w:hAnsi="Georgia" w:cs="Georgia"/>
          <w:i/>
          <w:lang w:val="en-GB"/>
        </w:rPr>
        <w:t xml:space="preserve">Metropolis </w:t>
      </w:r>
      <w:r w:rsidRPr="001933C5">
        <w:rPr>
          <w:rFonts w:ascii="Georgia" w:eastAsia="Georgia" w:hAnsi="Georgia" w:cs="Georgia"/>
          <w:lang w:val="en-GB"/>
        </w:rPr>
        <w:t xml:space="preserve">(1927), and </w:t>
      </w:r>
      <w:r w:rsidRPr="001933C5">
        <w:rPr>
          <w:rFonts w:ascii="Georgia" w:eastAsia="Georgia" w:hAnsi="Georgia" w:cs="Georgia"/>
          <w:i/>
          <w:lang w:val="en-GB"/>
        </w:rPr>
        <w:t xml:space="preserve">The Blue Angel </w:t>
      </w:r>
      <w:r w:rsidRPr="001933C5">
        <w:rPr>
          <w:rFonts w:ascii="Georgia" w:eastAsia="Georgia" w:hAnsi="Georgia" w:cs="Georgia"/>
          <w:lang w:val="en-GB"/>
        </w:rPr>
        <w:t xml:space="preserve">(1930). </w:t>
      </w:r>
    </w:p>
    <w:p w14:paraId="67DB70D7" w14:textId="77777777" w:rsidR="00D37F1C" w:rsidRPr="001933C5" w:rsidRDefault="00D37F1C">
      <w:pPr>
        <w:pStyle w:val="normal0"/>
        <w:rPr>
          <w:lang w:val="en-GB"/>
        </w:rPr>
      </w:pPr>
    </w:p>
    <w:p w14:paraId="6884E5C2" w14:textId="36E3F28B" w:rsidR="00D37F1C" w:rsidRPr="001933C5" w:rsidRDefault="00672C81">
      <w:pPr>
        <w:pStyle w:val="normal0"/>
        <w:rPr>
          <w:lang w:val="en-GB"/>
        </w:rPr>
      </w:pPr>
      <w:r w:rsidRPr="001933C5">
        <w:rPr>
          <w:rFonts w:ascii="Georgia" w:eastAsia="Georgia" w:hAnsi="Georgia" w:cs="Georgia"/>
          <w:lang w:val="en-GB"/>
        </w:rPr>
        <w:lastRenderedPageBreak/>
        <w:t xml:space="preserve">Two central books have </w:t>
      </w:r>
      <w:del w:id="1" w:author="Laura Dosky" w:date="2015-05-31T10:37:00Z">
        <w:r w:rsidRPr="001933C5" w:rsidDel="008445C6">
          <w:rPr>
            <w:rFonts w:ascii="Georgia" w:eastAsia="Georgia" w:hAnsi="Georgia" w:cs="Georgia"/>
            <w:lang w:val="en-GB"/>
          </w:rPr>
          <w:delText>most shaped</w:delText>
        </w:r>
      </w:del>
      <w:ins w:id="2" w:author="Laura Dosky" w:date="2015-05-31T10:45:00Z">
        <w:r w:rsidR="008445C6">
          <w:rPr>
            <w:rFonts w:ascii="Georgia" w:eastAsia="Georgia" w:hAnsi="Georgia" w:cs="Georgia"/>
            <w:lang w:val="en-GB"/>
          </w:rPr>
          <w:t>emerged as</w:t>
        </w:r>
      </w:ins>
      <w:bookmarkStart w:id="3" w:name="_GoBack"/>
      <w:bookmarkEnd w:id="3"/>
      <w:ins w:id="4" w:author="Laura Dosky" w:date="2015-05-31T10:37:00Z">
        <w:r w:rsidR="008445C6">
          <w:rPr>
            <w:rFonts w:ascii="Georgia" w:eastAsia="Georgia" w:hAnsi="Georgia" w:cs="Georgia"/>
            <w:lang w:val="en-GB"/>
          </w:rPr>
          <w:t xml:space="preserve"> integral to</w:t>
        </w:r>
      </w:ins>
      <w:r w:rsidRPr="001933C5">
        <w:rPr>
          <w:rFonts w:ascii="Georgia" w:eastAsia="Georgia" w:hAnsi="Georgia" w:cs="Georgia"/>
          <w:lang w:val="en-GB"/>
        </w:rPr>
        <w:t xml:space="preserve"> the conceptuali</w:t>
      </w:r>
      <w:ins w:id="5" w:author="Laura Dosky" w:date="2015-05-31T10:36:00Z">
        <w:r w:rsidR="008445C6">
          <w:rPr>
            <w:rFonts w:ascii="Georgia" w:eastAsia="Georgia" w:hAnsi="Georgia" w:cs="Georgia"/>
            <w:lang w:val="en-GB"/>
          </w:rPr>
          <w:t>s</w:t>
        </w:r>
      </w:ins>
      <w:del w:id="6" w:author="Laura Dosky" w:date="2015-05-31T10:36:00Z">
        <w:r w:rsidRPr="001933C5" w:rsidDel="008445C6">
          <w:rPr>
            <w:rFonts w:ascii="Georgia" w:eastAsia="Georgia" w:hAnsi="Georgia" w:cs="Georgia"/>
            <w:lang w:val="en-GB"/>
          </w:rPr>
          <w:delText>z</w:delText>
        </w:r>
      </w:del>
      <w:r w:rsidRPr="001933C5">
        <w:rPr>
          <w:rFonts w:ascii="Georgia" w:eastAsia="Georgia" w:hAnsi="Georgia" w:cs="Georgia"/>
          <w:lang w:val="en-GB"/>
        </w:rPr>
        <w:t xml:space="preserve">ation and legacy of Expressionist film: </w:t>
      </w:r>
      <w:proofErr w:type="spellStart"/>
      <w:r w:rsidRPr="001933C5">
        <w:rPr>
          <w:rFonts w:ascii="Georgia" w:eastAsia="Georgia" w:hAnsi="Georgia" w:cs="Georgia"/>
          <w:lang w:val="en-GB"/>
        </w:rPr>
        <w:t>Lotte</w:t>
      </w:r>
      <w:proofErr w:type="spellEnd"/>
      <w:r w:rsidRPr="001933C5">
        <w:rPr>
          <w:rFonts w:ascii="Georgia" w:eastAsia="Georgia" w:hAnsi="Georgia" w:cs="Georgia"/>
          <w:lang w:val="en-GB"/>
        </w:rPr>
        <w:t xml:space="preserve"> Eisner’s </w:t>
      </w:r>
      <w:r w:rsidRPr="001933C5">
        <w:rPr>
          <w:rFonts w:ascii="Georgia" w:eastAsia="Georgia" w:hAnsi="Georgia" w:cs="Georgia"/>
          <w:i/>
          <w:lang w:val="en-GB"/>
        </w:rPr>
        <w:t xml:space="preserve">The Haunted Screen, </w:t>
      </w:r>
      <w:r w:rsidRPr="001933C5">
        <w:rPr>
          <w:rFonts w:ascii="Georgia" w:eastAsia="Georgia" w:hAnsi="Georgia" w:cs="Georgia"/>
          <w:lang w:val="en-GB"/>
        </w:rPr>
        <w:t xml:space="preserve">and Siegfried </w:t>
      </w:r>
      <w:proofErr w:type="spellStart"/>
      <w:r w:rsidRPr="001933C5">
        <w:rPr>
          <w:rFonts w:ascii="Georgia" w:eastAsia="Georgia" w:hAnsi="Georgia" w:cs="Georgia"/>
          <w:lang w:val="en-GB"/>
        </w:rPr>
        <w:t>Kracauer’s</w:t>
      </w:r>
      <w:proofErr w:type="spellEnd"/>
      <w:r w:rsidRPr="001933C5">
        <w:rPr>
          <w:rFonts w:ascii="Georgia" w:eastAsia="Georgia" w:hAnsi="Georgia" w:cs="Georgia"/>
          <w:lang w:val="en-GB"/>
        </w:rPr>
        <w:t xml:space="preserve"> </w:t>
      </w:r>
      <w:r w:rsidRPr="001933C5">
        <w:rPr>
          <w:rFonts w:ascii="Georgia" w:eastAsia="Georgia" w:hAnsi="Georgia" w:cs="Georgia"/>
          <w:i/>
          <w:lang w:val="en-GB"/>
        </w:rPr>
        <w:t xml:space="preserve">From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to Hitler</w:t>
      </w:r>
      <w:r w:rsidRPr="001933C5">
        <w:rPr>
          <w:rFonts w:ascii="Georgia" w:eastAsia="Georgia" w:hAnsi="Georgia" w:cs="Georgia"/>
          <w:lang w:val="en-GB"/>
        </w:rPr>
        <w:t xml:space="preserve">. Each of these books </w:t>
      </w:r>
      <w:del w:id="7" w:author="Laura Dosky" w:date="2015-05-31T10:38:00Z">
        <w:r w:rsidRPr="001933C5" w:rsidDel="008445C6">
          <w:rPr>
            <w:rFonts w:ascii="Georgia" w:eastAsia="Georgia" w:hAnsi="Georgia" w:cs="Georgia"/>
            <w:lang w:val="en-GB"/>
          </w:rPr>
          <w:delText xml:space="preserve">in its own way </w:delText>
        </w:r>
      </w:del>
      <w:r w:rsidRPr="001933C5">
        <w:rPr>
          <w:rFonts w:ascii="Georgia" w:eastAsia="Georgia" w:hAnsi="Georgia" w:cs="Georgia"/>
          <w:lang w:val="en-GB"/>
        </w:rPr>
        <w:t>draws a conceptual link between Expressionist cinema and the rise of National Socialism</w:t>
      </w:r>
      <w:ins w:id="8" w:author="Laura Dosky" w:date="2015-05-31T10:38:00Z">
        <w:r w:rsidR="008445C6">
          <w:rPr>
            <w:rFonts w:ascii="Georgia" w:eastAsia="Georgia" w:hAnsi="Georgia" w:cs="Georgia"/>
            <w:lang w:val="en-GB"/>
          </w:rPr>
          <w:t xml:space="preserve"> </w:t>
        </w:r>
        <w:r w:rsidR="008445C6" w:rsidRPr="001933C5">
          <w:rPr>
            <w:rFonts w:ascii="Georgia" w:eastAsia="Georgia" w:hAnsi="Georgia" w:cs="Georgia"/>
            <w:lang w:val="en-GB"/>
          </w:rPr>
          <w:t>in its own way</w:t>
        </w:r>
      </w:ins>
      <w:r w:rsidRPr="001933C5">
        <w:rPr>
          <w:rFonts w:ascii="Georgia" w:eastAsia="Georgia" w:hAnsi="Georgia" w:cs="Georgia"/>
          <w:lang w:val="en-GB"/>
        </w:rPr>
        <w:t xml:space="preserve">. Both Eisner and </w:t>
      </w:r>
      <w:proofErr w:type="spellStart"/>
      <w:r w:rsidRPr="001933C5">
        <w:rPr>
          <w:rFonts w:ascii="Georgia" w:eastAsia="Georgia" w:hAnsi="Georgia" w:cs="Georgia"/>
          <w:lang w:val="en-GB"/>
        </w:rPr>
        <w:t>Kracauer</w:t>
      </w:r>
      <w:proofErr w:type="spellEnd"/>
      <w:r w:rsidRPr="001933C5">
        <w:rPr>
          <w:rFonts w:ascii="Georgia" w:eastAsia="Georgia" w:hAnsi="Georgia" w:cs="Georgia"/>
          <w:lang w:val="en-GB"/>
        </w:rPr>
        <w:t xml:space="preserve"> were exiled German Jews writing in the decade following the Second World War, and it is important to bear this fact in mind when accounting for their views of Expressionist cinema as a foreshadowing of Nazism. </w:t>
      </w:r>
      <w:ins w:id="9" w:author="Laura Dosky" w:date="2015-05-31T10:38:00Z">
        <w:r w:rsidR="008445C6">
          <w:rPr>
            <w:rFonts w:ascii="Georgia" w:eastAsia="Georgia" w:hAnsi="Georgia" w:cs="Georgia"/>
            <w:lang w:val="en-GB"/>
          </w:rPr>
          <w:t>H</w:t>
        </w:r>
      </w:ins>
      <w:del w:id="10" w:author="Laura Dosky" w:date="2015-05-31T10:38:00Z">
        <w:r w:rsidRPr="001933C5" w:rsidDel="008445C6">
          <w:rPr>
            <w:rFonts w:ascii="Georgia" w:eastAsia="Georgia" w:hAnsi="Georgia" w:cs="Georgia"/>
            <w:lang w:val="en-GB"/>
          </w:rPr>
          <w:delText>But h</w:delText>
        </w:r>
      </w:del>
      <w:r w:rsidRPr="001933C5">
        <w:rPr>
          <w:rFonts w:ascii="Georgia" w:eastAsia="Georgia" w:hAnsi="Georgia" w:cs="Georgia"/>
          <w:lang w:val="en-GB"/>
        </w:rPr>
        <w:t>owever much truth one might find in any claim about its</w:t>
      </w:r>
      <w:r w:rsidRPr="001933C5">
        <w:rPr>
          <w:rFonts w:ascii="Georgia" w:eastAsia="Georgia" w:hAnsi="Georgia" w:cs="Georgia"/>
          <w:i/>
          <w:lang w:val="en-GB"/>
        </w:rPr>
        <w:t xml:space="preserve"> historical</w:t>
      </w:r>
      <w:r w:rsidRPr="001933C5">
        <w:rPr>
          <w:rFonts w:ascii="Georgia" w:eastAsia="Georgia" w:hAnsi="Georgia" w:cs="Georgia"/>
          <w:lang w:val="en-GB"/>
        </w:rPr>
        <w:t xml:space="preserve"> premonitions, Expressionism undeniably anticipated and fundamentally shaped the future of </w:t>
      </w:r>
      <w:r w:rsidRPr="001933C5">
        <w:rPr>
          <w:rFonts w:ascii="Georgia" w:eastAsia="Georgia" w:hAnsi="Georgia" w:cs="Georgia"/>
          <w:i/>
          <w:lang w:val="en-GB"/>
        </w:rPr>
        <w:t>cinema</w:t>
      </w:r>
      <w:r w:rsidRPr="001933C5">
        <w:rPr>
          <w:rFonts w:ascii="Georgia" w:eastAsia="Georgia" w:hAnsi="Georgia" w:cs="Georgia"/>
          <w:lang w:val="en-GB"/>
        </w:rPr>
        <w:t xml:space="preserve">. Filmmakers such as Fritz Lang, Paul </w:t>
      </w:r>
      <w:proofErr w:type="spellStart"/>
      <w:r w:rsidRPr="001933C5">
        <w:rPr>
          <w:rFonts w:ascii="Georgia" w:eastAsia="Georgia" w:hAnsi="Georgia" w:cs="Georgia"/>
          <w:lang w:val="en-GB"/>
        </w:rPr>
        <w:t>Leni</w:t>
      </w:r>
      <w:proofErr w:type="spellEnd"/>
      <w:r w:rsidRPr="001933C5">
        <w:rPr>
          <w:rFonts w:ascii="Georgia" w:eastAsia="Georgia" w:hAnsi="Georgia" w:cs="Georgia"/>
          <w:lang w:val="en-GB"/>
        </w:rPr>
        <w:t xml:space="preserve">, and Carl Freund fled Nazi Germany and found work in Hollywood, where they imported Expressionist techniques into American cinema. The influence of Expressionism can be found in the </w:t>
      </w:r>
      <w:del w:id="11" w:author="Laura Dosky" w:date="2015-05-31T10:39:00Z">
        <w:r w:rsidRPr="001933C5" w:rsidDel="008445C6">
          <w:rPr>
            <w:rFonts w:ascii="Georgia" w:eastAsia="Georgia" w:hAnsi="Georgia" w:cs="Georgia"/>
            <w:lang w:val="en-GB"/>
          </w:rPr>
          <w:delText>very DNA</w:delText>
        </w:r>
      </w:del>
      <w:ins w:id="12" w:author="Laura Dosky" w:date="2015-05-31T10:39:00Z">
        <w:r w:rsidR="008445C6">
          <w:rPr>
            <w:rFonts w:ascii="Georgia" w:eastAsia="Georgia" w:hAnsi="Georgia" w:cs="Georgia"/>
            <w:lang w:val="en-GB"/>
          </w:rPr>
          <w:t>fundamental elements</w:t>
        </w:r>
      </w:ins>
      <w:r w:rsidRPr="001933C5">
        <w:rPr>
          <w:rFonts w:ascii="Georgia" w:eastAsia="Georgia" w:hAnsi="Georgia" w:cs="Georgia"/>
          <w:lang w:val="en-GB"/>
        </w:rPr>
        <w:t xml:space="preserve"> of genres like film noir and horror, and reaches even further, into the films of Alfred Hitchcock and David Lynch, for instance, or the science fiction noirs like </w:t>
      </w:r>
      <w:r w:rsidRPr="001933C5">
        <w:rPr>
          <w:rFonts w:ascii="Georgia" w:eastAsia="Georgia" w:hAnsi="Georgia" w:cs="Georgia"/>
          <w:i/>
          <w:lang w:val="en-GB"/>
        </w:rPr>
        <w:t xml:space="preserve">Blade Runner </w:t>
      </w:r>
      <w:r w:rsidRPr="001933C5">
        <w:rPr>
          <w:rFonts w:ascii="Georgia" w:eastAsia="Georgia" w:hAnsi="Georgia" w:cs="Georgia"/>
          <w:lang w:val="en-GB"/>
        </w:rPr>
        <w:t>(1982)</w:t>
      </w:r>
      <w:r w:rsidRPr="001933C5">
        <w:rPr>
          <w:rFonts w:ascii="Georgia" w:eastAsia="Georgia" w:hAnsi="Georgia" w:cs="Georgia"/>
          <w:i/>
          <w:lang w:val="en-GB"/>
        </w:rPr>
        <w:t xml:space="preserve"> </w:t>
      </w:r>
      <w:r w:rsidRPr="001933C5">
        <w:rPr>
          <w:rFonts w:ascii="Georgia" w:eastAsia="Georgia" w:hAnsi="Georgia" w:cs="Georgia"/>
          <w:lang w:val="en-GB"/>
        </w:rPr>
        <w:t xml:space="preserve">and </w:t>
      </w:r>
      <w:r w:rsidRPr="001933C5">
        <w:rPr>
          <w:rFonts w:ascii="Georgia" w:eastAsia="Georgia" w:hAnsi="Georgia" w:cs="Georgia"/>
          <w:i/>
          <w:lang w:val="en-GB"/>
        </w:rPr>
        <w:t>Dark City</w:t>
      </w:r>
      <w:r w:rsidRPr="001933C5">
        <w:rPr>
          <w:rFonts w:ascii="Georgia" w:eastAsia="Georgia" w:hAnsi="Georgia" w:cs="Georgia"/>
          <w:lang w:val="en-GB"/>
        </w:rPr>
        <w:t xml:space="preserve"> (1998). </w:t>
      </w:r>
    </w:p>
    <w:p w14:paraId="4D6F34C5" w14:textId="77777777" w:rsidR="00D37F1C" w:rsidRPr="001933C5" w:rsidRDefault="00D37F1C">
      <w:pPr>
        <w:pStyle w:val="normal0"/>
        <w:rPr>
          <w:lang w:val="en-GB"/>
        </w:rPr>
      </w:pPr>
    </w:p>
    <w:p w14:paraId="3E48359E" w14:textId="67EBB2C7" w:rsidR="00D37F1C" w:rsidRPr="001933C5" w:rsidRDefault="002D0703">
      <w:pPr>
        <w:pStyle w:val="normal0"/>
        <w:rPr>
          <w:lang w:val="en-GB"/>
        </w:rPr>
      </w:pPr>
      <w:r>
        <w:rPr>
          <w:rFonts w:ascii="Georgia" w:eastAsia="Georgia" w:hAnsi="Georgia" w:cs="Georgia"/>
          <w:u w:val="single"/>
          <w:lang w:val="en-GB"/>
        </w:rPr>
        <w:t>References and further reading</w:t>
      </w:r>
      <w:r w:rsidR="00672C81" w:rsidRPr="001933C5">
        <w:rPr>
          <w:rFonts w:ascii="Georgia" w:eastAsia="Georgia" w:hAnsi="Georgia" w:cs="Georgia"/>
          <w:u w:val="single"/>
          <w:lang w:val="en-GB"/>
        </w:rPr>
        <w:t xml:space="preserve">: </w:t>
      </w:r>
    </w:p>
    <w:p w14:paraId="733DD63F" w14:textId="77777777" w:rsidR="00D37F1C" w:rsidRPr="001933C5" w:rsidRDefault="00D37F1C">
      <w:pPr>
        <w:pStyle w:val="normal0"/>
        <w:rPr>
          <w:lang w:val="en-GB"/>
        </w:rPr>
      </w:pPr>
    </w:p>
    <w:p w14:paraId="265125A6" w14:textId="3A114B50" w:rsidR="00D37F1C" w:rsidRPr="001933C5" w:rsidRDefault="00672C81">
      <w:pPr>
        <w:pStyle w:val="normal0"/>
        <w:rPr>
          <w:lang w:val="en-GB"/>
        </w:rPr>
      </w:pPr>
      <w:proofErr w:type="spellStart"/>
      <w:r w:rsidRPr="001933C5">
        <w:rPr>
          <w:rFonts w:ascii="Georgia" w:eastAsia="Georgia" w:hAnsi="Georgia" w:cs="Georgia"/>
          <w:color w:val="222222"/>
          <w:lang w:val="en-GB"/>
        </w:rPr>
        <w:t>Arnheim</w:t>
      </w:r>
      <w:proofErr w:type="spellEnd"/>
      <w:r w:rsidRPr="001933C5">
        <w:rPr>
          <w:rFonts w:ascii="Georgia" w:eastAsia="Georgia" w:hAnsi="Georgia" w:cs="Georgia"/>
          <w:color w:val="222222"/>
          <w:lang w:val="en-GB"/>
        </w:rPr>
        <w:t xml:space="preserve">, R. (1997) </w:t>
      </w:r>
      <w:r w:rsidRPr="001933C5">
        <w:rPr>
          <w:rFonts w:ascii="Georgia" w:eastAsia="Georgia" w:hAnsi="Georgia" w:cs="Georgia"/>
          <w:i/>
          <w:color w:val="222222"/>
          <w:lang w:val="en-GB"/>
        </w:rPr>
        <w:t>Film Essays and Criticism</w:t>
      </w:r>
      <w:r w:rsidR="009B107D">
        <w:rPr>
          <w:rFonts w:ascii="Georgia" w:eastAsia="Georgia" w:hAnsi="Georgia" w:cs="Georgia"/>
          <w:color w:val="222222"/>
          <w:lang w:val="en-GB"/>
        </w:rPr>
        <w:t>,</w:t>
      </w:r>
      <w:r w:rsidR="009B107D" w:rsidRPr="001933C5">
        <w:rPr>
          <w:rFonts w:ascii="Georgia" w:eastAsia="Georgia" w:hAnsi="Georgia" w:cs="Georgia"/>
          <w:color w:val="222222"/>
          <w:lang w:val="en-GB"/>
        </w:rPr>
        <w:t xml:space="preserve"> </w:t>
      </w:r>
      <w:r w:rsidRPr="001933C5">
        <w:rPr>
          <w:rFonts w:ascii="Georgia" w:eastAsia="Georgia" w:hAnsi="Georgia" w:cs="Georgia"/>
          <w:color w:val="222222"/>
          <w:lang w:val="en-GB"/>
        </w:rPr>
        <w:t>Madison: University of Wisconsin Press.</w:t>
      </w:r>
    </w:p>
    <w:p w14:paraId="121E2767" w14:textId="77777777" w:rsidR="00D37F1C" w:rsidRPr="001933C5" w:rsidRDefault="00D37F1C">
      <w:pPr>
        <w:pStyle w:val="normal0"/>
        <w:rPr>
          <w:lang w:val="en-GB"/>
        </w:rPr>
      </w:pPr>
    </w:p>
    <w:p w14:paraId="29DA4295" w14:textId="74BB0747" w:rsidR="00D37F1C" w:rsidRPr="001933C5" w:rsidRDefault="00672C81">
      <w:pPr>
        <w:pStyle w:val="normal0"/>
        <w:rPr>
          <w:lang w:val="en-GB"/>
        </w:rPr>
      </w:pPr>
      <w:proofErr w:type="spellStart"/>
      <w:r w:rsidRPr="001933C5">
        <w:rPr>
          <w:rFonts w:ascii="Georgia" w:eastAsia="Georgia" w:hAnsi="Georgia" w:cs="Georgia"/>
          <w:color w:val="222222"/>
          <w:lang w:val="en-GB"/>
        </w:rPr>
        <w:t>Balázs</w:t>
      </w:r>
      <w:proofErr w:type="spellEnd"/>
      <w:r w:rsidRPr="001933C5">
        <w:rPr>
          <w:rFonts w:ascii="Georgia" w:eastAsia="Georgia" w:hAnsi="Georgia" w:cs="Georgia"/>
          <w:color w:val="222222"/>
          <w:lang w:val="en-GB"/>
        </w:rPr>
        <w:t xml:space="preserve">, B., &amp; Carter, E. (2011) </w:t>
      </w:r>
      <w:proofErr w:type="spellStart"/>
      <w:r w:rsidRPr="001933C5">
        <w:rPr>
          <w:rFonts w:ascii="Georgia" w:eastAsia="Georgia" w:hAnsi="Georgia" w:cs="Georgia"/>
          <w:i/>
          <w:color w:val="222222"/>
          <w:lang w:val="en-GB"/>
        </w:rPr>
        <w:t>Béla</w:t>
      </w:r>
      <w:proofErr w:type="spellEnd"/>
      <w:r w:rsidRPr="001933C5">
        <w:rPr>
          <w:rFonts w:ascii="Georgia" w:eastAsia="Georgia" w:hAnsi="Georgia" w:cs="Georgia"/>
          <w:i/>
          <w:color w:val="222222"/>
          <w:lang w:val="en-GB"/>
        </w:rPr>
        <w:t xml:space="preserve"> </w:t>
      </w:r>
      <w:proofErr w:type="spellStart"/>
      <w:r w:rsidRPr="001933C5">
        <w:rPr>
          <w:rFonts w:ascii="Georgia" w:eastAsia="Georgia" w:hAnsi="Georgia" w:cs="Georgia"/>
          <w:i/>
          <w:color w:val="222222"/>
          <w:lang w:val="en-GB"/>
        </w:rPr>
        <w:t>Balázs</w:t>
      </w:r>
      <w:proofErr w:type="spellEnd"/>
      <w:r w:rsidRPr="001933C5">
        <w:rPr>
          <w:rFonts w:ascii="Georgia" w:eastAsia="Georgia" w:hAnsi="Georgia" w:cs="Georgia"/>
          <w:i/>
          <w:color w:val="222222"/>
          <w:lang w:val="en-GB"/>
        </w:rPr>
        <w:t>: Early Film Theory: Visible Man and The Spirit of Film</w:t>
      </w:r>
      <w:r w:rsidRPr="001933C5">
        <w:rPr>
          <w:rFonts w:ascii="Georgia" w:eastAsia="Georgia" w:hAnsi="Georgia" w:cs="Georgia"/>
          <w:color w:val="222222"/>
          <w:lang w:val="en-GB"/>
        </w:rPr>
        <w:t xml:space="preserve">. New York: </w:t>
      </w:r>
      <w:proofErr w:type="spellStart"/>
      <w:r w:rsidRPr="001933C5">
        <w:rPr>
          <w:rFonts w:ascii="Georgia" w:eastAsia="Georgia" w:hAnsi="Georgia" w:cs="Georgia"/>
          <w:color w:val="222222"/>
          <w:lang w:val="en-GB"/>
        </w:rPr>
        <w:t>Berghahn</w:t>
      </w:r>
      <w:proofErr w:type="spellEnd"/>
      <w:r w:rsidRPr="001933C5">
        <w:rPr>
          <w:rFonts w:ascii="Georgia" w:eastAsia="Georgia" w:hAnsi="Georgia" w:cs="Georgia"/>
          <w:color w:val="222222"/>
          <w:lang w:val="en-GB"/>
        </w:rPr>
        <w:t xml:space="preserve"> Books.</w:t>
      </w:r>
    </w:p>
    <w:p w14:paraId="35390F64" w14:textId="77777777" w:rsidR="00D37F1C" w:rsidRPr="001933C5" w:rsidRDefault="00D37F1C">
      <w:pPr>
        <w:pStyle w:val="normal0"/>
        <w:rPr>
          <w:lang w:val="en-GB"/>
        </w:rPr>
      </w:pPr>
    </w:p>
    <w:p w14:paraId="6910512F" w14:textId="64B4AFC9" w:rsidR="00D37F1C" w:rsidRPr="001933C5" w:rsidRDefault="00672C81">
      <w:pPr>
        <w:pStyle w:val="normal0"/>
        <w:rPr>
          <w:lang w:val="en-GB"/>
        </w:rPr>
      </w:pPr>
      <w:r w:rsidRPr="001933C5">
        <w:rPr>
          <w:rFonts w:ascii="Georgia" w:eastAsia="Georgia" w:hAnsi="Georgia" w:cs="Georgia"/>
          <w:lang w:val="en-GB"/>
        </w:rPr>
        <w:t xml:space="preserve">Coates, P. (1991) </w:t>
      </w:r>
      <w:r w:rsidRPr="001933C5">
        <w:rPr>
          <w:rFonts w:ascii="Georgia" w:eastAsia="Georgia" w:hAnsi="Georgia" w:cs="Georgia"/>
          <w:i/>
          <w:lang w:val="en-GB"/>
        </w:rPr>
        <w:t>The Gorgon's Gaze: German Cinema, Expressionism, and the Image of Horror</w:t>
      </w:r>
      <w:r w:rsidR="009B107D">
        <w:rPr>
          <w:rFonts w:ascii="Georgia" w:eastAsia="Georgia" w:hAnsi="Georgia" w:cs="Georgia"/>
          <w:lang w:val="en-GB"/>
        </w:rPr>
        <w:t>,</w:t>
      </w:r>
      <w:r w:rsidRPr="001933C5">
        <w:rPr>
          <w:rFonts w:ascii="Georgia" w:eastAsia="Georgia" w:hAnsi="Georgia" w:cs="Georgia"/>
          <w:lang w:val="en-GB"/>
        </w:rPr>
        <w:t xml:space="preserve"> Cambridge: Cambridge University Press.</w:t>
      </w:r>
    </w:p>
    <w:p w14:paraId="32075A75" w14:textId="77777777" w:rsidR="00D37F1C" w:rsidRPr="001933C5" w:rsidRDefault="00D37F1C">
      <w:pPr>
        <w:pStyle w:val="normal0"/>
        <w:rPr>
          <w:lang w:val="en-GB"/>
        </w:rPr>
      </w:pPr>
    </w:p>
    <w:p w14:paraId="5F2600EF" w14:textId="63D81B03" w:rsidR="00D37F1C" w:rsidRPr="001933C5" w:rsidRDefault="00672C81">
      <w:pPr>
        <w:pStyle w:val="normal0"/>
        <w:rPr>
          <w:lang w:val="en-GB"/>
        </w:rPr>
      </w:pPr>
      <w:r w:rsidRPr="001933C5">
        <w:rPr>
          <w:rFonts w:ascii="Georgia" w:eastAsia="Georgia" w:hAnsi="Georgia" w:cs="Georgia"/>
          <w:lang w:val="en-GB"/>
        </w:rPr>
        <w:t xml:space="preserve">Eisner, L. H. (1969) </w:t>
      </w:r>
      <w:r w:rsidRPr="001933C5">
        <w:rPr>
          <w:rFonts w:ascii="Georgia" w:eastAsia="Georgia" w:hAnsi="Georgia" w:cs="Georgia"/>
          <w:i/>
          <w:lang w:val="en-GB"/>
        </w:rPr>
        <w:t>The Haunted Screen: Expressionism in the German Cinema and the Influence of Max Reinhardt</w:t>
      </w:r>
      <w:r w:rsidR="009B107D">
        <w:rPr>
          <w:rFonts w:ascii="Georgia" w:eastAsia="Georgia" w:hAnsi="Georgia" w:cs="Georgia"/>
          <w:lang w:val="en-GB"/>
        </w:rPr>
        <w:t>,</w:t>
      </w:r>
      <w:r w:rsidRPr="001933C5">
        <w:rPr>
          <w:rFonts w:ascii="Georgia" w:eastAsia="Georgia" w:hAnsi="Georgia" w:cs="Georgia"/>
          <w:lang w:val="en-GB"/>
        </w:rPr>
        <w:t xml:space="preserve"> Berkeley: University of California Press.</w:t>
      </w:r>
    </w:p>
    <w:p w14:paraId="4FFEC723" w14:textId="77777777" w:rsidR="00D37F1C" w:rsidRPr="001933C5" w:rsidRDefault="00D37F1C">
      <w:pPr>
        <w:pStyle w:val="normal0"/>
        <w:rPr>
          <w:lang w:val="en-GB"/>
        </w:rPr>
      </w:pPr>
    </w:p>
    <w:p w14:paraId="7C2A5C48" w14:textId="01FCD332" w:rsidR="00D37F1C" w:rsidRPr="001933C5" w:rsidRDefault="00672C81">
      <w:pPr>
        <w:pStyle w:val="normal0"/>
        <w:rPr>
          <w:lang w:val="en-GB"/>
        </w:rPr>
      </w:pPr>
      <w:proofErr w:type="spellStart"/>
      <w:r w:rsidRPr="001933C5">
        <w:rPr>
          <w:rFonts w:ascii="Georgia" w:eastAsia="Georgia" w:hAnsi="Georgia" w:cs="Georgia"/>
          <w:lang w:val="en-GB"/>
        </w:rPr>
        <w:t>Elsaesser</w:t>
      </w:r>
      <w:proofErr w:type="spellEnd"/>
      <w:r w:rsidRPr="001933C5">
        <w:rPr>
          <w:rFonts w:ascii="Georgia" w:eastAsia="Georgia" w:hAnsi="Georgia" w:cs="Georgia"/>
          <w:lang w:val="en-GB"/>
        </w:rPr>
        <w:t xml:space="preserve">, T. (2000) </w:t>
      </w:r>
      <w:r w:rsidRPr="001933C5">
        <w:rPr>
          <w:rFonts w:ascii="Georgia" w:eastAsia="Georgia" w:hAnsi="Georgia" w:cs="Georgia"/>
          <w:i/>
          <w:lang w:val="en-GB"/>
        </w:rPr>
        <w:t>Weimar Cinema and After: Germany's Historical Imaginary</w:t>
      </w:r>
      <w:r w:rsidR="009B107D">
        <w:rPr>
          <w:rFonts w:ascii="Georgia" w:eastAsia="Georgia" w:hAnsi="Georgia" w:cs="Georgia"/>
          <w:lang w:val="en-GB"/>
        </w:rPr>
        <w:t>,</w:t>
      </w:r>
      <w:r w:rsidRPr="001933C5">
        <w:rPr>
          <w:rFonts w:ascii="Georgia" w:eastAsia="Georgia" w:hAnsi="Georgia" w:cs="Georgia"/>
          <w:lang w:val="en-GB"/>
        </w:rPr>
        <w:t xml:space="preserve"> London: </w:t>
      </w:r>
      <w:proofErr w:type="spellStart"/>
      <w:r w:rsidRPr="001933C5">
        <w:rPr>
          <w:rFonts w:ascii="Georgia" w:eastAsia="Georgia" w:hAnsi="Georgia" w:cs="Georgia"/>
          <w:lang w:val="en-GB"/>
        </w:rPr>
        <w:t>Routledge</w:t>
      </w:r>
      <w:proofErr w:type="spellEnd"/>
      <w:r w:rsidRPr="001933C5">
        <w:rPr>
          <w:rFonts w:ascii="Georgia" w:eastAsia="Georgia" w:hAnsi="Georgia" w:cs="Georgia"/>
          <w:lang w:val="en-GB"/>
        </w:rPr>
        <w:t>.</w:t>
      </w:r>
    </w:p>
    <w:p w14:paraId="00233CCE" w14:textId="77777777" w:rsidR="00D37F1C" w:rsidRPr="001933C5" w:rsidRDefault="00D37F1C">
      <w:pPr>
        <w:pStyle w:val="normal0"/>
        <w:rPr>
          <w:lang w:val="en-GB"/>
        </w:rPr>
      </w:pPr>
    </w:p>
    <w:p w14:paraId="62E06E0B" w14:textId="4C5E8633" w:rsidR="00D37F1C" w:rsidRPr="001933C5" w:rsidRDefault="00672C81">
      <w:pPr>
        <w:pStyle w:val="normal0"/>
        <w:rPr>
          <w:lang w:val="en-GB"/>
        </w:rPr>
      </w:pPr>
      <w:proofErr w:type="spellStart"/>
      <w:r w:rsidRPr="001933C5">
        <w:rPr>
          <w:rFonts w:ascii="Georgia" w:eastAsia="Georgia" w:hAnsi="Georgia" w:cs="Georgia"/>
          <w:lang w:val="en-GB"/>
        </w:rPr>
        <w:t>Kaes</w:t>
      </w:r>
      <w:proofErr w:type="spellEnd"/>
      <w:r w:rsidRPr="001933C5">
        <w:rPr>
          <w:rFonts w:ascii="Georgia" w:eastAsia="Georgia" w:hAnsi="Georgia" w:cs="Georgia"/>
          <w:lang w:val="en-GB"/>
        </w:rPr>
        <w:t xml:space="preserve">, A. (2009) </w:t>
      </w:r>
      <w:r w:rsidRPr="001933C5">
        <w:rPr>
          <w:rFonts w:ascii="Georgia" w:eastAsia="Georgia" w:hAnsi="Georgia" w:cs="Georgia"/>
          <w:i/>
          <w:lang w:val="en-GB"/>
        </w:rPr>
        <w:t xml:space="preserve">Shell Shock Cinema: Weimar Culture and the Wounds of </w:t>
      </w:r>
      <w:r w:rsidR="00497CE9">
        <w:rPr>
          <w:rFonts w:ascii="Georgia" w:eastAsia="Georgia" w:hAnsi="Georgia" w:cs="Georgia"/>
          <w:i/>
          <w:lang w:val="en-GB"/>
        </w:rPr>
        <w:t>W</w:t>
      </w:r>
      <w:r w:rsidR="00497CE9" w:rsidRPr="001933C5">
        <w:rPr>
          <w:rFonts w:ascii="Georgia" w:eastAsia="Georgia" w:hAnsi="Georgia" w:cs="Georgia"/>
          <w:i/>
          <w:lang w:val="en-GB"/>
        </w:rPr>
        <w:t>ar</w:t>
      </w:r>
      <w:r w:rsidR="00497CE9">
        <w:rPr>
          <w:rFonts w:ascii="Georgia" w:eastAsia="Georgia" w:hAnsi="Georgia" w:cs="Georgia"/>
          <w:lang w:val="en-GB"/>
        </w:rPr>
        <w:t>,</w:t>
      </w:r>
      <w:r w:rsidRPr="001933C5">
        <w:rPr>
          <w:rFonts w:ascii="Georgia" w:eastAsia="Georgia" w:hAnsi="Georgia" w:cs="Georgia"/>
          <w:lang w:val="en-GB"/>
        </w:rPr>
        <w:t xml:space="preserve"> Princeton: Princeton University Press.</w:t>
      </w:r>
    </w:p>
    <w:p w14:paraId="56EA9994" w14:textId="77777777" w:rsidR="00D37F1C" w:rsidRPr="001933C5" w:rsidRDefault="00D37F1C">
      <w:pPr>
        <w:pStyle w:val="normal0"/>
        <w:rPr>
          <w:lang w:val="en-GB"/>
        </w:rPr>
      </w:pPr>
    </w:p>
    <w:p w14:paraId="0112951E" w14:textId="36D5D344" w:rsidR="00D37F1C" w:rsidRPr="001933C5" w:rsidRDefault="00672C81">
      <w:pPr>
        <w:pStyle w:val="normal0"/>
        <w:rPr>
          <w:lang w:val="en-GB"/>
        </w:rPr>
      </w:pPr>
      <w:proofErr w:type="spellStart"/>
      <w:r w:rsidRPr="001933C5">
        <w:rPr>
          <w:rFonts w:ascii="Georgia" w:eastAsia="Georgia" w:hAnsi="Georgia" w:cs="Georgia"/>
          <w:lang w:val="en-GB"/>
        </w:rPr>
        <w:t>Kracauer</w:t>
      </w:r>
      <w:proofErr w:type="spellEnd"/>
      <w:r w:rsidRPr="001933C5">
        <w:rPr>
          <w:rFonts w:ascii="Georgia" w:eastAsia="Georgia" w:hAnsi="Georgia" w:cs="Georgia"/>
          <w:lang w:val="en-GB"/>
        </w:rPr>
        <w:t xml:space="preserve">, S. (1947) </w:t>
      </w:r>
      <w:r w:rsidRPr="001933C5">
        <w:rPr>
          <w:rFonts w:ascii="Georgia" w:eastAsia="Georgia" w:hAnsi="Georgia" w:cs="Georgia"/>
          <w:i/>
          <w:lang w:val="en-GB"/>
        </w:rPr>
        <w:t xml:space="preserve">From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to Hitler: A Psychological History of the German Film</w:t>
      </w:r>
      <w:r w:rsidR="00782E1D">
        <w:rPr>
          <w:rFonts w:ascii="Georgia" w:eastAsia="Georgia" w:hAnsi="Georgia" w:cs="Georgia"/>
          <w:lang w:val="en-GB"/>
        </w:rPr>
        <w:t>,</w:t>
      </w:r>
      <w:r w:rsidR="00782E1D" w:rsidRPr="001933C5">
        <w:rPr>
          <w:rFonts w:ascii="Georgia" w:eastAsia="Georgia" w:hAnsi="Georgia" w:cs="Georgia"/>
          <w:lang w:val="en-GB"/>
        </w:rPr>
        <w:t xml:space="preserve"> </w:t>
      </w:r>
      <w:r w:rsidRPr="001933C5">
        <w:rPr>
          <w:rFonts w:ascii="Georgia" w:eastAsia="Georgia" w:hAnsi="Georgia" w:cs="Georgia"/>
          <w:lang w:val="en-GB"/>
        </w:rPr>
        <w:t>Princeton: Princeton University Press.</w:t>
      </w:r>
    </w:p>
    <w:p w14:paraId="40EF44EA" w14:textId="77777777" w:rsidR="00D37F1C" w:rsidRPr="001933C5" w:rsidRDefault="00D37F1C">
      <w:pPr>
        <w:pStyle w:val="normal0"/>
        <w:rPr>
          <w:lang w:val="en-GB"/>
        </w:rPr>
      </w:pPr>
    </w:p>
    <w:p w14:paraId="36339482" w14:textId="5142840D" w:rsidR="00D37F1C" w:rsidRPr="001933C5" w:rsidRDefault="00672C81">
      <w:pPr>
        <w:pStyle w:val="normal0"/>
        <w:rPr>
          <w:lang w:val="en-GB"/>
        </w:rPr>
      </w:pPr>
      <w:proofErr w:type="spellStart"/>
      <w:r w:rsidRPr="001933C5">
        <w:rPr>
          <w:rFonts w:ascii="Georgia" w:eastAsia="Georgia" w:hAnsi="Georgia" w:cs="Georgia"/>
          <w:color w:val="222222"/>
          <w:highlight w:val="white"/>
          <w:lang w:val="en-GB"/>
        </w:rPr>
        <w:t>Telotte</w:t>
      </w:r>
      <w:proofErr w:type="spellEnd"/>
      <w:r w:rsidRPr="001933C5">
        <w:rPr>
          <w:rFonts w:ascii="Georgia" w:eastAsia="Georgia" w:hAnsi="Georgia" w:cs="Georgia"/>
          <w:color w:val="222222"/>
          <w:highlight w:val="white"/>
          <w:lang w:val="en-GB"/>
        </w:rPr>
        <w:t xml:space="preserve">, J. P. (2006) </w:t>
      </w:r>
      <w:r w:rsidR="00EC2830">
        <w:rPr>
          <w:rFonts w:ascii="Georgia" w:eastAsia="Georgia" w:hAnsi="Georgia" w:cs="Georgia"/>
          <w:color w:val="222222"/>
          <w:highlight w:val="white"/>
          <w:lang w:val="en-GB"/>
        </w:rPr>
        <w:t>“</w:t>
      </w:r>
      <w:r w:rsidRPr="001933C5">
        <w:rPr>
          <w:rFonts w:ascii="Georgia" w:eastAsia="Georgia" w:hAnsi="Georgia" w:cs="Georgia"/>
          <w:color w:val="222222"/>
          <w:highlight w:val="white"/>
          <w:lang w:val="en-GB"/>
        </w:rPr>
        <w:t>German Expressionism: A Cinematic/Cultural Problem</w:t>
      </w:r>
      <w:r w:rsidR="00EC2830">
        <w:rPr>
          <w:rFonts w:ascii="Georgia" w:eastAsia="Georgia" w:hAnsi="Georgia" w:cs="Georgia"/>
          <w:color w:val="222222"/>
          <w:highlight w:val="white"/>
          <w:lang w:val="en-GB"/>
        </w:rPr>
        <w:t>,”</w:t>
      </w:r>
      <w:r w:rsidR="00EC2830" w:rsidRPr="001933C5">
        <w:rPr>
          <w:rFonts w:ascii="Georgia" w:eastAsia="Georgia" w:hAnsi="Georgia" w:cs="Georgia"/>
          <w:color w:val="222222"/>
          <w:highlight w:val="white"/>
          <w:lang w:val="en-GB"/>
        </w:rPr>
        <w:t xml:space="preserve"> </w:t>
      </w:r>
      <w:r w:rsidRPr="001933C5">
        <w:rPr>
          <w:rFonts w:ascii="Georgia" w:eastAsia="Georgia" w:hAnsi="Georgia" w:cs="Georgia"/>
          <w:color w:val="222222"/>
          <w:highlight w:val="white"/>
          <w:lang w:val="en-GB"/>
        </w:rPr>
        <w:t>In Linda Bradley, et al (</w:t>
      </w:r>
      <w:r w:rsidR="001B6C12">
        <w:rPr>
          <w:rFonts w:ascii="Georgia" w:eastAsia="Georgia" w:hAnsi="Georgia" w:cs="Georgia"/>
          <w:color w:val="222222"/>
          <w:highlight w:val="white"/>
          <w:lang w:val="en-GB"/>
        </w:rPr>
        <w:t>e</w:t>
      </w:r>
      <w:r w:rsidR="001B6C12" w:rsidRPr="001933C5">
        <w:rPr>
          <w:rFonts w:ascii="Georgia" w:eastAsia="Georgia" w:hAnsi="Georgia" w:cs="Georgia"/>
          <w:color w:val="222222"/>
          <w:highlight w:val="white"/>
          <w:lang w:val="en-GB"/>
        </w:rPr>
        <w:t>ds</w:t>
      </w:r>
      <w:r w:rsidRPr="001933C5">
        <w:rPr>
          <w:rFonts w:ascii="Georgia" w:eastAsia="Georgia" w:hAnsi="Georgia" w:cs="Georgia"/>
          <w:color w:val="222222"/>
          <w:highlight w:val="white"/>
          <w:lang w:val="en-GB"/>
        </w:rPr>
        <w:t xml:space="preserve">.) </w:t>
      </w:r>
      <w:r w:rsidRPr="001933C5">
        <w:rPr>
          <w:rFonts w:ascii="Georgia" w:eastAsia="Georgia" w:hAnsi="Georgia" w:cs="Georgia"/>
          <w:i/>
          <w:color w:val="222222"/>
          <w:highlight w:val="white"/>
          <w:lang w:val="en-GB"/>
        </w:rPr>
        <w:t>Traditions in World Cinema</w:t>
      </w:r>
      <w:r w:rsidRPr="001933C5">
        <w:rPr>
          <w:rFonts w:ascii="Georgia" w:eastAsia="Georgia" w:hAnsi="Georgia" w:cs="Georgia"/>
          <w:color w:val="222222"/>
          <w:highlight w:val="white"/>
          <w:lang w:val="en-GB"/>
        </w:rPr>
        <w:t xml:space="preserve"> (15-28)</w:t>
      </w:r>
      <w:r w:rsidR="00435CBB">
        <w:rPr>
          <w:rFonts w:ascii="Georgia" w:eastAsia="Georgia" w:hAnsi="Georgia" w:cs="Georgia"/>
          <w:color w:val="222222"/>
          <w:highlight w:val="white"/>
          <w:lang w:val="en-GB"/>
        </w:rPr>
        <w:t>,</w:t>
      </w:r>
      <w:r w:rsidRPr="001933C5">
        <w:rPr>
          <w:rFonts w:ascii="Georgia" w:eastAsia="Georgia" w:hAnsi="Georgia" w:cs="Georgia"/>
          <w:color w:val="222222"/>
          <w:highlight w:val="white"/>
          <w:lang w:val="en-GB"/>
        </w:rPr>
        <w:t xml:space="preserve"> New Brunswick: Rutgers University Press.</w:t>
      </w:r>
    </w:p>
    <w:p w14:paraId="73D519D0" w14:textId="77777777" w:rsidR="00D37F1C" w:rsidRPr="001933C5" w:rsidRDefault="00D37F1C">
      <w:pPr>
        <w:pStyle w:val="normal0"/>
        <w:rPr>
          <w:lang w:val="en-GB"/>
        </w:rPr>
      </w:pPr>
    </w:p>
    <w:p w14:paraId="514C318E" w14:textId="08F64947" w:rsidR="00D37F1C" w:rsidRPr="001933C5" w:rsidRDefault="00672C81">
      <w:pPr>
        <w:pStyle w:val="normal0"/>
        <w:rPr>
          <w:lang w:val="en-GB"/>
        </w:rPr>
      </w:pPr>
      <w:proofErr w:type="spellStart"/>
      <w:r w:rsidRPr="001933C5">
        <w:rPr>
          <w:rFonts w:ascii="Georgia" w:eastAsia="Georgia" w:hAnsi="Georgia" w:cs="Georgia"/>
          <w:color w:val="222222"/>
          <w:lang w:val="en-GB"/>
        </w:rPr>
        <w:t>Wollenberg</w:t>
      </w:r>
      <w:proofErr w:type="spellEnd"/>
      <w:r w:rsidRPr="001933C5">
        <w:rPr>
          <w:rFonts w:ascii="Georgia" w:eastAsia="Georgia" w:hAnsi="Georgia" w:cs="Georgia"/>
          <w:color w:val="222222"/>
          <w:lang w:val="en-GB"/>
        </w:rPr>
        <w:t xml:space="preserve">, H. H. (1972) </w:t>
      </w:r>
      <w:r w:rsidRPr="001933C5">
        <w:rPr>
          <w:rFonts w:ascii="Georgia" w:eastAsia="Georgia" w:hAnsi="Georgia" w:cs="Georgia"/>
          <w:i/>
          <w:color w:val="222222"/>
          <w:lang w:val="en-GB"/>
        </w:rPr>
        <w:t>Fifty Years of German Film</w:t>
      </w:r>
      <w:r w:rsidR="00C453BB">
        <w:rPr>
          <w:rFonts w:ascii="Georgia" w:eastAsia="Georgia" w:hAnsi="Georgia" w:cs="Georgia"/>
          <w:color w:val="222222"/>
          <w:lang w:val="en-GB"/>
        </w:rPr>
        <w:t>,</w:t>
      </w:r>
      <w:r w:rsidRPr="001933C5">
        <w:rPr>
          <w:rFonts w:ascii="Georgia" w:eastAsia="Georgia" w:hAnsi="Georgia" w:cs="Georgia"/>
          <w:color w:val="222222"/>
          <w:lang w:val="en-GB"/>
        </w:rPr>
        <w:t xml:space="preserve"> New York: Arno Press. (Original work published 1948)</w:t>
      </w:r>
    </w:p>
    <w:p w14:paraId="7315EB20" w14:textId="77777777" w:rsidR="00D37F1C" w:rsidRPr="001933C5" w:rsidRDefault="00D37F1C">
      <w:pPr>
        <w:pStyle w:val="normal0"/>
        <w:rPr>
          <w:lang w:val="en-GB"/>
        </w:rPr>
      </w:pPr>
    </w:p>
    <w:p w14:paraId="2AEA22F6" w14:textId="77777777" w:rsidR="00D37F1C" w:rsidRPr="001933C5" w:rsidRDefault="00672C81">
      <w:pPr>
        <w:pStyle w:val="normal0"/>
        <w:rPr>
          <w:lang w:val="en-GB"/>
        </w:rPr>
      </w:pPr>
      <w:proofErr w:type="spellStart"/>
      <w:r w:rsidRPr="001933C5">
        <w:rPr>
          <w:rFonts w:ascii="Georgia" w:eastAsia="Georgia" w:hAnsi="Georgia" w:cs="Georgia"/>
          <w:u w:val="single"/>
          <w:lang w:val="en-GB"/>
        </w:rPr>
        <w:t>Paratextual</w:t>
      </w:r>
      <w:proofErr w:type="spellEnd"/>
      <w:r w:rsidRPr="001933C5">
        <w:rPr>
          <w:rFonts w:ascii="Georgia" w:eastAsia="Georgia" w:hAnsi="Georgia" w:cs="Georgia"/>
          <w:u w:val="single"/>
          <w:lang w:val="en-GB"/>
        </w:rPr>
        <w:t xml:space="preserve"> Material: </w:t>
      </w:r>
    </w:p>
    <w:p w14:paraId="11888580" w14:textId="77777777" w:rsidR="00D24CB8" w:rsidRDefault="00672C81" w:rsidP="007E0C00">
      <w:pPr>
        <w:pStyle w:val="Heading2"/>
        <w:spacing w:line="314" w:lineRule="auto"/>
        <w:contextualSpacing w:val="0"/>
        <w:rPr>
          <w:rFonts w:ascii="Georgia" w:eastAsia="Georgia" w:hAnsi="Georgia" w:cs="Georgia"/>
          <w:b w:val="0"/>
          <w:sz w:val="22"/>
          <w:lang w:val="en-GB"/>
        </w:rPr>
      </w:pPr>
      <w:bookmarkStart w:id="13" w:name="h.qmirlkowzize" w:colFirst="0" w:colLast="0"/>
      <w:bookmarkEnd w:id="13"/>
      <w:r w:rsidRPr="001933C5">
        <w:rPr>
          <w:rFonts w:ascii="Georgia" w:eastAsia="Georgia" w:hAnsi="Georgia" w:cs="Georgia"/>
          <w:b w:val="0"/>
          <w:sz w:val="22"/>
          <w:lang w:val="en-GB"/>
        </w:rPr>
        <w:lastRenderedPageBreak/>
        <w:t>Exhibitions</w:t>
      </w:r>
      <w:r w:rsidR="00D24CB8">
        <w:rPr>
          <w:rFonts w:ascii="Georgia" w:eastAsia="Georgia" w:hAnsi="Georgia" w:cs="Georgia"/>
          <w:b w:val="0"/>
          <w:sz w:val="22"/>
          <w:lang w:val="en-GB"/>
        </w:rPr>
        <w:t>:</w:t>
      </w:r>
    </w:p>
    <w:p w14:paraId="469F028C" w14:textId="77777777" w:rsidR="00D37F1C" w:rsidRPr="001933C5" w:rsidRDefault="00672C81" w:rsidP="007E0C00">
      <w:pPr>
        <w:pStyle w:val="Heading2"/>
        <w:spacing w:line="314" w:lineRule="auto"/>
        <w:contextualSpacing w:val="0"/>
        <w:rPr>
          <w:lang w:val="en-GB"/>
        </w:rPr>
      </w:pPr>
      <w:bookmarkStart w:id="14" w:name="h.d381q96285tp" w:colFirst="0" w:colLast="0"/>
      <w:bookmarkEnd w:id="14"/>
      <w:r w:rsidRPr="001933C5">
        <w:rPr>
          <w:rFonts w:ascii="Georgia" w:eastAsia="Georgia" w:hAnsi="Georgia" w:cs="Georgia"/>
          <w:b w:val="0"/>
          <w:sz w:val="22"/>
          <w:lang w:val="en-GB"/>
        </w:rPr>
        <w:t xml:space="preserve">Harvard Film Archive Exhibition - </w:t>
      </w:r>
      <w:hyperlink r:id="rId8">
        <w:r w:rsidRPr="001933C5">
          <w:rPr>
            <w:rFonts w:ascii="Georgia" w:eastAsia="Georgia" w:hAnsi="Georgia" w:cs="Georgia"/>
            <w:b w:val="0"/>
            <w:color w:val="1155CC"/>
            <w:sz w:val="22"/>
            <w:u w:val="single"/>
            <w:lang w:val="en-GB"/>
          </w:rPr>
          <w:t>“Decadent Shadows: The Cinema of Weimar Germany”</w:t>
        </w:r>
      </w:hyperlink>
      <w:r w:rsidRPr="001933C5">
        <w:rPr>
          <w:rFonts w:ascii="Georgia" w:eastAsia="Georgia" w:hAnsi="Georgia" w:cs="Georgia"/>
          <w:b w:val="0"/>
          <w:sz w:val="22"/>
          <w:lang w:val="en-GB"/>
        </w:rPr>
        <w:t xml:space="preserve"> (November 27, 2010–December 19, 2010)</w:t>
      </w:r>
    </w:p>
    <w:p w14:paraId="5D328568" w14:textId="77777777" w:rsidR="00D24CB8" w:rsidRDefault="00672C81" w:rsidP="007E0C00">
      <w:pPr>
        <w:pStyle w:val="Heading2"/>
        <w:spacing w:line="314" w:lineRule="auto"/>
        <w:contextualSpacing w:val="0"/>
        <w:rPr>
          <w:rFonts w:ascii="Georgia" w:eastAsia="Georgia" w:hAnsi="Georgia" w:cs="Georgia"/>
          <w:b w:val="0"/>
          <w:sz w:val="22"/>
          <w:lang w:val="en-GB"/>
        </w:rPr>
      </w:pPr>
      <w:bookmarkStart w:id="15" w:name="h.ojdaa466jp2e" w:colFirst="0" w:colLast="0"/>
      <w:bookmarkEnd w:id="15"/>
      <w:r w:rsidRPr="001933C5">
        <w:rPr>
          <w:rFonts w:ascii="Georgia" w:eastAsia="Georgia" w:hAnsi="Georgia" w:cs="Georgia"/>
          <w:b w:val="0"/>
          <w:sz w:val="22"/>
          <w:lang w:val="en-GB"/>
        </w:rPr>
        <w:t xml:space="preserve">Museum of Modern Art Film Exhibition - </w:t>
      </w:r>
      <w:hyperlink r:id="rId9">
        <w:r w:rsidRPr="001933C5">
          <w:rPr>
            <w:rFonts w:ascii="Georgia" w:eastAsia="Georgia" w:hAnsi="Georgia" w:cs="Georgia"/>
            <w:b w:val="0"/>
            <w:color w:val="1155CC"/>
            <w:sz w:val="22"/>
            <w:u w:val="single"/>
            <w:lang w:val="en-GB"/>
          </w:rPr>
          <w:t>“Weimar Cinema, 1919–1933: Daydreams and Nightmares”</w:t>
        </w:r>
      </w:hyperlink>
      <w:r w:rsidRPr="001933C5">
        <w:rPr>
          <w:rFonts w:ascii="Georgia" w:eastAsia="Georgia" w:hAnsi="Georgia" w:cs="Georgia"/>
          <w:b w:val="0"/>
          <w:sz w:val="22"/>
          <w:lang w:val="en-GB"/>
        </w:rPr>
        <w:t xml:space="preserve"> (November 17, 2010–March 7, 2011)</w:t>
      </w:r>
    </w:p>
    <w:p w14:paraId="5D31A061" w14:textId="3E8F0B6D" w:rsidR="00D37F1C" w:rsidRPr="001933C5" w:rsidRDefault="00672C81" w:rsidP="007E0C00">
      <w:pPr>
        <w:pStyle w:val="Heading2"/>
        <w:spacing w:line="314" w:lineRule="auto"/>
        <w:contextualSpacing w:val="0"/>
        <w:rPr>
          <w:lang w:val="en-GB"/>
        </w:rPr>
      </w:pPr>
      <w:r w:rsidRPr="007E0C00">
        <w:rPr>
          <w:rFonts w:ascii="Georgia" w:eastAsia="Georgia" w:hAnsi="Georgia" w:cs="Georgia"/>
          <w:b w:val="0"/>
          <w:lang w:val="en-GB"/>
        </w:rPr>
        <w:t>Videos</w:t>
      </w:r>
      <w:r w:rsidR="00D24CB8">
        <w:rPr>
          <w:rFonts w:ascii="Georgia" w:eastAsia="Georgia" w:hAnsi="Georgia" w:cs="Georgia"/>
          <w:lang w:val="en-GB"/>
        </w:rPr>
        <w:t>:</w:t>
      </w:r>
    </w:p>
    <w:p w14:paraId="53E29C2D" w14:textId="77777777" w:rsidR="00D37F1C" w:rsidRPr="001933C5" w:rsidRDefault="00D37F1C">
      <w:pPr>
        <w:pStyle w:val="normal0"/>
        <w:ind w:left="360"/>
        <w:rPr>
          <w:lang w:val="en-GB"/>
        </w:rPr>
      </w:pPr>
    </w:p>
    <w:p w14:paraId="378E5C9D" w14:textId="77777777" w:rsidR="00D37F1C" w:rsidRPr="001933C5" w:rsidRDefault="00672C81" w:rsidP="007E0C00">
      <w:pPr>
        <w:pStyle w:val="normal0"/>
        <w:rPr>
          <w:lang w:val="en-GB"/>
        </w:rPr>
      </w:pPr>
      <w:r w:rsidRPr="001933C5">
        <w:rPr>
          <w:rFonts w:ascii="Georgia" w:eastAsia="Georgia" w:hAnsi="Georgia" w:cs="Georgia"/>
          <w:lang w:val="en-GB"/>
        </w:rPr>
        <w:t xml:space="preserve">Robert </w:t>
      </w:r>
      <w:proofErr w:type="spellStart"/>
      <w:r w:rsidRPr="001933C5">
        <w:rPr>
          <w:rFonts w:ascii="Georgia" w:eastAsia="Georgia" w:hAnsi="Georgia" w:cs="Georgia"/>
          <w:lang w:val="en-GB"/>
        </w:rPr>
        <w:t>Wiene</w:t>
      </w:r>
      <w:proofErr w:type="spellEnd"/>
      <w:r w:rsidRPr="001933C5">
        <w:rPr>
          <w:rFonts w:ascii="Georgia" w:eastAsia="Georgia" w:hAnsi="Georgia" w:cs="Georgia"/>
          <w:lang w:val="en-GB"/>
        </w:rPr>
        <w:t xml:space="preserve">, The Cabinet of </w:t>
      </w:r>
      <w:proofErr w:type="spellStart"/>
      <w:r w:rsidRPr="001933C5">
        <w:rPr>
          <w:rFonts w:ascii="Georgia" w:eastAsia="Georgia" w:hAnsi="Georgia" w:cs="Georgia"/>
          <w:lang w:val="en-GB"/>
        </w:rPr>
        <w:t>Dr.</w:t>
      </w:r>
      <w:proofErr w:type="spellEnd"/>
      <w:r w:rsidRPr="001933C5">
        <w:rPr>
          <w:rFonts w:ascii="Georgia" w:eastAsia="Georgia" w:hAnsi="Georgia" w:cs="Georgia"/>
          <w:lang w:val="en-GB"/>
        </w:rPr>
        <w:t xml:space="preserve"> </w:t>
      </w:r>
      <w:proofErr w:type="spellStart"/>
      <w:r w:rsidRPr="001933C5">
        <w:rPr>
          <w:rFonts w:ascii="Georgia" w:eastAsia="Georgia" w:hAnsi="Georgia" w:cs="Georgia"/>
          <w:lang w:val="en-GB"/>
        </w:rPr>
        <w:t>Caligari</w:t>
      </w:r>
      <w:proofErr w:type="spellEnd"/>
      <w:r w:rsidRPr="001933C5">
        <w:rPr>
          <w:rFonts w:ascii="Georgia" w:eastAsia="Georgia" w:hAnsi="Georgia" w:cs="Georgia"/>
          <w:lang w:val="en-GB"/>
        </w:rPr>
        <w:t xml:space="preserve"> (</w:t>
      </w:r>
      <w:r w:rsidRPr="001933C5">
        <w:rPr>
          <w:rFonts w:ascii="Georgia" w:eastAsia="Georgia" w:hAnsi="Georgia" w:cs="Georgia"/>
          <w:i/>
          <w:lang w:val="en-GB"/>
        </w:rPr>
        <w:t xml:space="preserve">Das </w:t>
      </w:r>
      <w:proofErr w:type="spellStart"/>
      <w:r w:rsidRPr="001933C5">
        <w:rPr>
          <w:rFonts w:ascii="Georgia" w:eastAsia="Georgia" w:hAnsi="Georgia" w:cs="Georgia"/>
          <w:i/>
          <w:lang w:val="en-GB"/>
        </w:rPr>
        <w:t>Kabinett</w:t>
      </w:r>
      <w:proofErr w:type="spellEnd"/>
      <w:r w:rsidRPr="001933C5">
        <w:rPr>
          <w:rFonts w:ascii="Georgia" w:eastAsia="Georgia" w:hAnsi="Georgia" w:cs="Georgia"/>
          <w:i/>
          <w:lang w:val="en-GB"/>
        </w:rPr>
        <w:t xml:space="preserve"> des </w:t>
      </w:r>
      <w:proofErr w:type="spellStart"/>
      <w:r w:rsidRPr="001933C5">
        <w:rPr>
          <w:rFonts w:ascii="Georgia" w:eastAsia="Georgia" w:hAnsi="Georgia" w:cs="Georgia"/>
          <w:i/>
          <w:lang w:val="en-GB"/>
        </w:rPr>
        <w:t>Doktor</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Caligari</w:t>
      </w:r>
      <w:proofErr w:type="spellEnd"/>
      <w:r w:rsidRPr="001933C5">
        <w:rPr>
          <w:rFonts w:ascii="Georgia" w:eastAsia="Georgia" w:hAnsi="Georgia" w:cs="Georgia"/>
          <w:lang w:val="en-GB"/>
        </w:rPr>
        <w:t xml:space="preserve">) (1919/20): </w:t>
      </w:r>
    </w:p>
    <w:p w14:paraId="6B83CCF2" w14:textId="77777777" w:rsidR="00D37F1C" w:rsidRPr="001933C5" w:rsidRDefault="008445C6">
      <w:pPr>
        <w:pStyle w:val="normal0"/>
        <w:ind w:left="360"/>
        <w:rPr>
          <w:lang w:val="en-GB"/>
        </w:rPr>
      </w:pPr>
      <w:hyperlink r:id="rId10">
        <w:r w:rsidR="00672C81" w:rsidRPr="001933C5">
          <w:rPr>
            <w:rFonts w:ascii="Georgia" w:eastAsia="Georgia" w:hAnsi="Georgia" w:cs="Georgia"/>
            <w:color w:val="1155CC"/>
            <w:u w:val="single"/>
            <w:lang w:val="en-GB"/>
          </w:rPr>
          <w:t>https://archive.org/details/thecabinetofdrcaligari</w:t>
        </w:r>
      </w:hyperlink>
    </w:p>
    <w:p w14:paraId="3A5A5EEB" w14:textId="77777777" w:rsidR="00D37F1C" w:rsidRPr="001933C5" w:rsidRDefault="00D37F1C">
      <w:pPr>
        <w:pStyle w:val="normal0"/>
        <w:ind w:left="360"/>
        <w:rPr>
          <w:lang w:val="en-GB"/>
        </w:rPr>
      </w:pPr>
    </w:p>
    <w:p w14:paraId="37F832B7" w14:textId="77777777" w:rsidR="00D37F1C" w:rsidRPr="001933C5" w:rsidRDefault="00672C81" w:rsidP="007E0C00">
      <w:pPr>
        <w:pStyle w:val="normal0"/>
        <w:rPr>
          <w:lang w:val="en-GB"/>
        </w:rPr>
      </w:pPr>
      <w:r w:rsidRPr="001933C5">
        <w:rPr>
          <w:rFonts w:ascii="Georgia" w:eastAsia="Georgia" w:hAnsi="Georgia" w:cs="Georgia"/>
          <w:lang w:val="en-GB"/>
        </w:rPr>
        <w:t>Karl Heinz Martin, From Morning to Midnight (</w:t>
      </w:r>
      <w:r w:rsidRPr="001933C5">
        <w:rPr>
          <w:rFonts w:ascii="Georgia" w:eastAsia="Georgia" w:hAnsi="Georgia" w:cs="Georgia"/>
          <w:i/>
          <w:lang w:val="en-GB"/>
        </w:rPr>
        <w:t xml:space="preserve">Von </w:t>
      </w:r>
      <w:proofErr w:type="spellStart"/>
      <w:r w:rsidRPr="001933C5">
        <w:rPr>
          <w:rFonts w:ascii="Georgia" w:eastAsia="Georgia" w:hAnsi="Georgia" w:cs="Georgia"/>
          <w:i/>
          <w:lang w:val="en-GB"/>
        </w:rPr>
        <w:t>Morgens</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Bis</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Mitternachts</w:t>
      </w:r>
      <w:proofErr w:type="spellEnd"/>
      <w:r w:rsidRPr="001933C5">
        <w:rPr>
          <w:rFonts w:ascii="Georgia" w:eastAsia="Georgia" w:hAnsi="Georgia" w:cs="Georgia"/>
          <w:lang w:val="en-GB"/>
        </w:rPr>
        <w:t>) (1920):</w:t>
      </w:r>
    </w:p>
    <w:p w14:paraId="47BE6C0C" w14:textId="77777777" w:rsidR="00D37F1C" w:rsidRPr="001933C5" w:rsidRDefault="008445C6">
      <w:pPr>
        <w:pStyle w:val="normal0"/>
        <w:ind w:left="360"/>
        <w:rPr>
          <w:lang w:val="en-GB"/>
        </w:rPr>
      </w:pPr>
      <w:hyperlink r:id="rId11">
        <w:r w:rsidR="00672C81" w:rsidRPr="001933C5">
          <w:rPr>
            <w:rFonts w:ascii="Georgia" w:eastAsia="Georgia" w:hAnsi="Georgia" w:cs="Georgia"/>
            <w:color w:val="1155CC"/>
            <w:u w:val="single"/>
            <w:lang w:val="en-GB"/>
          </w:rPr>
          <w:t>https://www.youtube.com/watch?v=tBw3TumvDDE</w:t>
        </w:r>
      </w:hyperlink>
    </w:p>
    <w:p w14:paraId="6F43F2D4" w14:textId="77777777" w:rsidR="00D37F1C" w:rsidRPr="001933C5" w:rsidRDefault="00D37F1C">
      <w:pPr>
        <w:pStyle w:val="normal0"/>
        <w:rPr>
          <w:lang w:val="en-GB"/>
        </w:rPr>
      </w:pPr>
    </w:p>
    <w:p w14:paraId="1CC7B37E" w14:textId="77777777" w:rsidR="00D37F1C" w:rsidRPr="001933C5" w:rsidRDefault="00672C81" w:rsidP="007E0C00">
      <w:pPr>
        <w:pStyle w:val="normal0"/>
        <w:rPr>
          <w:lang w:val="en-GB"/>
        </w:rPr>
      </w:pPr>
      <w:r w:rsidRPr="001933C5">
        <w:rPr>
          <w:rFonts w:ascii="Georgia" w:eastAsia="Georgia" w:hAnsi="Georgia" w:cs="Georgia"/>
          <w:lang w:val="en-GB"/>
        </w:rPr>
        <w:t xml:space="preserve">Paul Wegener and Carl </w:t>
      </w:r>
      <w:proofErr w:type="spellStart"/>
      <w:r w:rsidRPr="001933C5">
        <w:rPr>
          <w:rFonts w:ascii="Georgia" w:eastAsia="Georgia" w:hAnsi="Georgia" w:cs="Georgia"/>
          <w:lang w:val="en-GB"/>
        </w:rPr>
        <w:t>Boese</w:t>
      </w:r>
      <w:proofErr w:type="spellEnd"/>
      <w:r w:rsidRPr="001933C5">
        <w:rPr>
          <w:rFonts w:ascii="Georgia" w:eastAsia="Georgia" w:hAnsi="Georgia" w:cs="Georgia"/>
          <w:lang w:val="en-GB"/>
        </w:rPr>
        <w:t>, The Golem: How He Came Into the World (</w:t>
      </w:r>
      <w:r w:rsidRPr="001933C5">
        <w:rPr>
          <w:rFonts w:ascii="Georgia" w:eastAsia="Georgia" w:hAnsi="Georgia" w:cs="Georgia"/>
          <w:i/>
          <w:color w:val="252525"/>
          <w:highlight w:val="white"/>
          <w:lang w:val="en-GB"/>
        </w:rPr>
        <w:t xml:space="preserve">Der Golem, </w:t>
      </w:r>
      <w:proofErr w:type="spellStart"/>
      <w:r w:rsidRPr="001933C5">
        <w:rPr>
          <w:rFonts w:ascii="Georgia" w:eastAsia="Georgia" w:hAnsi="Georgia" w:cs="Georgia"/>
          <w:i/>
          <w:color w:val="252525"/>
          <w:highlight w:val="white"/>
          <w:lang w:val="en-GB"/>
        </w:rPr>
        <w:t>wie</w:t>
      </w:r>
      <w:proofErr w:type="spellEnd"/>
      <w:r w:rsidRPr="001933C5">
        <w:rPr>
          <w:rFonts w:ascii="Georgia" w:eastAsia="Georgia" w:hAnsi="Georgia" w:cs="Georgia"/>
          <w:i/>
          <w:color w:val="252525"/>
          <w:highlight w:val="white"/>
          <w:lang w:val="en-GB"/>
        </w:rPr>
        <w:t xml:space="preserve"> </w:t>
      </w:r>
      <w:proofErr w:type="spellStart"/>
      <w:r w:rsidRPr="001933C5">
        <w:rPr>
          <w:rFonts w:ascii="Georgia" w:eastAsia="Georgia" w:hAnsi="Georgia" w:cs="Georgia"/>
          <w:i/>
          <w:color w:val="252525"/>
          <w:highlight w:val="white"/>
          <w:lang w:val="en-GB"/>
        </w:rPr>
        <w:t>er</w:t>
      </w:r>
      <w:proofErr w:type="spellEnd"/>
      <w:r w:rsidRPr="001933C5">
        <w:rPr>
          <w:rFonts w:ascii="Georgia" w:eastAsia="Georgia" w:hAnsi="Georgia" w:cs="Georgia"/>
          <w:i/>
          <w:color w:val="252525"/>
          <w:highlight w:val="white"/>
          <w:lang w:val="en-GB"/>
        </w:rPr>
        <w:t xml:space="preserve"> in die Welt </w:t>
      </w:r>
      <w:proofErr w:type="spellStart"/>
      <w:r w:rsidRPr="001933C5">
        <w:rPr>
          <w:rFonts w:ascii="Georgia" w:eastAsia="Georgia" w:hAnsi="Georgia" w:cs="Georgia"/>
          <w:i/>
          <w:color w:val="252525"/>
          <w:highlight w:val="white"/>
          <w:lang w:val="en-GB"/>
        </w:rPr>
        <w:t>kam</w:t>
      </w:r>
      <w:proofErr w:type="spellEnd"/>
      <w:r w:rsidRPr="001933C5">
        <w:rPr>
          <w:rFonts w:ascii="Georgia" w:eastAsia="Georgia" w:hAnsi="Georgia" w:cs="Georgia"/>
          <w:color w:val="252525"/>
          <w:highlight w:val="white"/>
          <w:lang w:val="en-GB"/>
        </w:rPr>
        <w:t>), 1920:</w:t>
      </w:r>
    </w:p>
    <w:p w14:paraId="343DA1A5" w14:textId="77777777" w:rsidR="00D37F1C" w:rsidRPr="001933C5" w:rsidRDefault="008445C6">
      <w:pPr>
        <w:pStyle w:val="normal0"/>
        <w:ind w:left="360"/>
        <w:rPr>
          <w:lang w:val="en-GB"/>
        </w:rPr>
      </w:pPr>
      <w:hyperlink r:id="rId12">
        <w:r w:rsidR="00672C81" w:rsidRPr="001933C5">
          <w:rPr>
            <w:rFonts w:ascii="Georgia" w:eastAsia="Georgia" w:hAnsi="Georgia" w:cs="Georgia"/>
            <w:color w:val="1155CC"/>
            <w:highlight w:val="white"/>
            <w:u w:val="single"/>
            <w:lang w:val="en-GB"/>
          </w:rPr>
          <w:t>https://archive.org/details/TheGolem_893</w:t>
        </w:r>
      </w:hyperlink>
    </w:p>
    <w:p w14:paraId="3B6F0B9C" w14:textId="77777777" w:rsidR="00D37F1C" w:rsidRPr="001933C5" w:rsidRDefault="00D37F1C">
      <w:pPr>
        <w:pStyle w:val="normal0"/>
        <w:rPr>
          <w:lang w:val="en-GB"/>
        </w:rPr>
      </w:pPr>
    </w:p>
    <w:p w14:paraId="2E1D4341" w14:textId="77777777" w:rsidR="00D37F1C" w:rsidRPr="001933C5" w:rsidRDefault="00672C81" w:rsidP="007E0C00">
      <w:pPr>
        <w:pStyle w:val="normal0"/>
        <w:rPr>
          <w:lang w:val="en-GB"/>
        </w:rPr>
      </w:pPr>
      <w:r w:rsidRPr="001933C5">
        <w:rPr>
          <w:rFonts w:ascii="Georgia" w:eastAsia="Georgia" w:hAnsi="Georgia" w:cs="Georgia"/>
          <w:highlight w:val="white"/>
          <w:lang w:val="en-GB"/>
        </w:rPr>
        <w:t>Fritz Lang, Destiny (</w:t>
      </w:r>
      <w:r w:rsidRPr="001933C5">
        <w:rPr>
          <w:rFonts w:ascii="Georgia" w:eastAsia="Georgia" w:hAnsi="Georgia" w:cs="Georgia"/>
          <w:i/>
          <w:highlight w:val="white"/>
          <w:lang w:val="en-GB"/>
        </w:rPr>
        <w:t xml:space="preserve">Der </w:t>
      </w:r>
      <w:proofErr w:type="spellStart"/>
      <w:r w:rsidRPr="001933C5">
        <w:rPr>
          <w:rFonts w:ascii="Georgia" w:eastAsia="Georgia" w:hAnsi="Georgia" w:cs="Georgia"/>
          <w:i/>
          <w:highlight w:val="white"/>
          <w:lang w:val="en-GB"/>
        </w:rPr>
        <w:t>müde</w:t>
      </w:r>
      <w:proofErr w:type="spellEnd"/>
      <w:r w:rsidRPr="001933C5">
        <w:rPr>
          <w:rFonts w:ascii="Georgia" w:eastAsia="Georgia" w:hAnsi="Georgia" w:cs="Georgia"/>
          <w:i/>
          <w:highlight w:val="white"/>
          <w:lang w:val="en-GB"/>
        </w:rPr>
        <w:t xml:space="preserve"> </w:t>
      </w:r>
      <w:proofErr w:type="spellStart"/>
      <w:r w:rsidRPr="001933C5">
        <w:rPr>
          <w:rFonts w:ascii="Georgia" w:eastAsia="Georgia" w:hAnsi="Georgia" w:cs="Georgia"/>
          <w:i/>
          <w:highlight w:val="white"/>
          <w:lang w:val="en-GB"/>
        </w:rPr>
        <w:t>Tod</w:t>
      </w:r>
      <w:proofErr w:type="spellEnd"/>
      <w:r w:rsidRPr="001933C5">
        <w:rPr>
          <w:rFonts w:ascii="Georgia" w:eastAsia="Georgia" w:hAnsi="Georgia" w:cs="Georgia"/>
          <w:highlight w:val="white"/>
          <w:lang w:val="en-GB"/>
        </w:rPr>
        <w:t>) (1921):</w:t>
      </w:r>
    </w:p>
    <w:p w14:paraId="33A9D773" w14:textId="77777777" w:rsidR="00D37F1C" w:rsidRPr="001933C5" w:rsidRDefault="008445C6">
      <w:pPr>
        <w:pStyle w:val="normal0"/>
        <w:ind w:left="360"/>
        <w:rPr>
          <w:lang w:val="en-GB"/>
        </w:rPr>
      </w:pPr>
      <w:hyperlink r:id="rId13">
        <w:r w:rsidR="00672C81" w:rsidRPr="001933C5">
          <w:rPr>
            <w:rFonts w:ascii="Georgia" w:eastAsia="Georgia" w:hAnsi="Georgia" w:cs="Georgia"/>
            <w:color w:val="1155CC"/>
            <w:highlight w:val="white"/>
            <w:u w:val="single"/>
            <w:lang w:val="en-GB"/>
          </w:rPr>
          <w:t>https://www.youtube.com/watch?v=YLv5zcYu8IE</w:t>
        </w:r>
      </w:hyperlink>
    </w:p>
    <w:p w14:paraId="15BB3185" w14:textId="77777777" w:rsidR="00D37F1C" w:rsidRPr="001933C5" w:rsidRDefault="00D37F1C">
      <w:pPr>
        <w:pStyle w:val="normal0"/>
        <w:ind w:left="360"/>
        <w:rPr>
          <w:lang w:val="en-GB"/>
        </w:rPr>
      </w:pPr>
    </w:p>
    <w:p w14:paraId="49676D85" w14:textId="77777777" w:rsidR="00D37F1C" w:rsidRPr="001933C5" w:rsidRDefault="00672C81" w:rsidP="007E0C00">
      <w:pPr>
        <w:pStyle w:val="normal0"/>
        <w:rPr>
          <w:lang w:val="en-GB"/>
        </w:rPr>
      </w:pPr>
      <w:r w:rsidRPr="001933C5">
        <w:rPr>
          <w:rFonts w:ascii="Georgia" w:eastAsia="Georgia" w:hAnsi="Georgia" w:cs="Georgia"/>
          <w:highlight w:val="white"/>
          <w:lang w:val="en-GB"/>
        </w:rPr>
        <w:t xml:space="preserve">F.W. </w:t>
      </w:r>
      <w:proofErr w:type="spellStart"/>
      <w:r w:rsidRPr="001933C5">
        <w:rPr>
          <w:rFonts w:ascii="Georgia" w:eastAsia="Georgia" w:hAnsi="Georgia" w:cs="Georgia"/>
          <w:highlight w:val="white"/>
          <w:lang w:val="en-GB"/>
        </w:rPr>
        <w:t>Murnau</w:t>
      </w:r>
      <w:proofErr w:type="spellEnd"/>
      <w:r w:rsidRPr="001933C5">
        <w:rPr>
          <w:rFonts w:ascii="Georgia" w:eastAsia="Georgia" w:hAnsi="Georgia" w:cs="Georgia"/>
          <w:highlight w:val="white"/>
          <w:lang w:val="en-GB"/>
        </w:rPr>
        <w:t xml:space="preserve">, </w:t>
      </w:r>
      <w:proofErr w:type="spellStart"/>
      <w:r w:rsidRPr="001933C5">
        <w:rPr>
          <w:rFonts w:ascii="Georgia" w:eastAsia="Georgia" w:hAnsi="Georgia" w:cs="Georgia"/>
          <w:highlight w:val="white"/>
          <w:lang w:val="en-GB"/>
        </w:rPr>
        <w:t>Nosferatu</w:t>
      </w:r>
      <w:proofErr w:type="spellEnd"/>
      <w:r w:rsidRPr="001933C5">
        <w:rPr>
          <w:rFonts w:ascii="Georgia" w:eastAsia="Georgia" w:hAnsi="Georgia" w:cs="Georgia"/>
          <w:highlight w:val="white"/>
          <w:lang w:val="en-GB"/>
        </w:rPr>
        <w:t xml:space="preserve"> (</w:t>
      </w:r>
      <w:proofErr w:type="spellStart"/>
      <w:r w:rsidRPr="001933C5">
        <w:rPr>
          <w:rFonts w:ascii="Georgia" w:eastAsia="Georgia" w:hAnsi="Georgia" w:cs="Georgia"/>
          <w:i/>
          <w:color w:val="252525"/>
          <w:highlight w:val="white"/>
          <w:lang w:val="en-GB"/>
        </w:rPr>
        <w:t>Nosferatu</w:t>
      </w:r>
      <w:proofErr w:type="spellEnd"/>
      <w:r w:rsidRPr="001933C5">
        <w:rPr>
          <w:rFonts w:ascii="Georgia" w:eastAsia="Georgia" w:hAnsi="Georgia" w:cs="Georgia"/>
          <w:i/>
          <w:color w:val="252525"/>
          <w:highlight w:val="white"/>
          <w:lang w:val="en-GB"/>
        </w:rPr>
        <w:t xml:space="preserve">, </w:t>
      </w:r>
      <w:proofErr w:type="spellStart"/>
      <w:r w:rsidRPr="001933C5">
        <w:rPr>
          <w:rFonts w:ascii="Georgia" w:eastAsia="Georgia" w:hAnsi="Georgia" w:cs="Georgia"/>
          <w:i/>
          <w:color w:val="252525"/>
          <w:highlight w:val="white"/>
          <w:lang w:val="en-GB"/>
        </w:rPr>
        <w:t>eine</w:t>
      </w:r>
      <w:proofErr w:type="spellEnd"/>
      <w:r w:rsidRPr="001933C5">
        <w:rPr>
          <w:rFonts w:ascii="Georgia" w:eastAsia="Georgia" w:hAnsi="Georgia" w:cs="Georgia"/>
          <w:i/>
          <w:color w:val="252525"/>
          <w:highlight w:val="white"/>
          <w:lang w:val="en-GB"/>
        </w:rPr>
        <w:t xml:space="preserve"> </w:t>
      </w:r>
      <w:proofErr w:type="spellStart"/>
      <w:r w:rsidRPr="001933C5">
        <w:rPr>
          <w:rFonts w:ascii="Georgia" w:eastAsia="Georgia" w:hAnsi="Georgia" w:cs="Georgia"/>
          <w:i/>
          <w:color w:val="252525"/>
          <w:highlight w:val="white"/>
          <w:lang w:val="en-GB"/>
        </w:rPr>
        <w:t>Symphonie</w:t>
      </w:r>
      <w:proofErr w:type="spellEnd"/>
      <w:r w:rsidRPr="001933C5">
        <w:rPr>
          <w:rFonts w:ascii="Georgia" w:eastAsia="Georgia" w:hAnsi="Georgia" w:cs="Georgia"/>
          <w:i/>
          <w:color w:val="252525"/>
          <w:highlight w:val="white"/>
          <w:lang w:val="en-GB"/>
        </w:rPr>
        <w:t xml:space="preserve"> des </w:t>
      </w:r>
      <w:proofErr w:type="spellStart"/>
      <w:r w:rsidRPr="001933C5">
        <w:rPr>
          <w:rFonts w:ascii="Georgia" w:eastAsia="Georgia" w:hAnsi="Georgia" w:cs="Georgia"/>
          <w:i/>
          <w:color w:val="252525"/>
          <w:highlight w:val="white"/>
          <w:lang w:val="en-GB"/>
        </w:rPr>
        <w:t>Grauens</w:t>
      </w:r>
      <w:proofErr w:type="spellEnd"/>
      <w:r w:rsidRPr="001933C5">
        <w:rPr>
          <w:rFonts w:ascii="Georgia" w:eastAsia="Georgia" w:hAnsi="Georgia" w:cs="Georgia"/>
          <w:color w:val="252525"/>
          <w:highlight w:val="white"/>
          <w:lang w:val="en-GB"/>
        </w:rPr>
        <w:t>) (1922):</w:t>
      </w:r>
    </w:p>
    <w:p w14:paraId="1FE1559E" w14:textId="77777777" w:rsidR="00D37F1C" w:rsidRPr="001933C5" w:rsidRDefault="008445C6">
      <w:pPr>
        <w:pStyle w:val="normal0"/>
        <w:ind w:left="360"/>
        <w:rPr>
          <w:lang w:val="en-GB"/>
        </w:rPr>
      </w:pPr>
      <w:hyperlink r:id="rId14">
        <w:r w:rsidR="00672C81" w:rsidRPr="001933C5">
          <w:rPr>
            <w:rFonts w:ascii="Georgia" w:eastAsia="Georgia" w:hAnsi="Georgia" w:cs="Georgia"/>
            <w:color w:val="1155CC"/>
            <w:highlight w:val="white"/>
            <w:u w:val="single"/>
            <w:lang w:val="en-GB"/>
          </w:rPr>
          <w:t>https://www.youtube.com/watch?v=rcyzubFvBsA</w:t>
        </w:r>
      </w:hyperlink>
    </w:p>
    <w:p w14:paraId="229E611F" w14:textId="77777777" w:rsidR="00D37F1C" w:rsidRPr="001933C5" w:rsidRDefault="00D37F1C">
      <w:pPr>
        <w:pStyle w:val="normal0"/>
        <w:rPr>
          <w:lang w:val="en-GB"/>
        </w:rPr>
      </w:pPr>
    </w:p>
    <w:p w14:paraId="3100AA1F" w14:textId="77777777" w:rsidR="00D37F1C" w:rsidRPr="001933C5" w:rsidRDefault="00672C81" w:rsidP="007E0C00">
      <w:pPr>
        <w:pStyle w:val="normal0"/>
        <w:rPr>
          <w:lang w:val="en-GB"/>
        </w:rPr>
      </w:pPr>
      <w:r w:rsidRPr="001933C5">
        <w:rPr>
          <w:rFonts w:ascii="Georgia" w:eastAsia="Georgia" w:hAnsi="Georgia" w:cs="Georgia"/>
          <w:highlight w:val="white"/>
          <w:lang w:val="en-GB"/>
        </w:rPr>
        <w:t>Arthur Robison, Warning Shadows (</w:t>
      </w:r>
      <w:proofErr w:type="spellStart"/>
      <w:r w:rsidRPr="001933C5">
        <w:rPr>
          <w:rFonts w:ascii="Georgia" w:eastAsia="Georgia" w:hAnsi="Georgia" w:cs="Georgia"/>
          <w:i/>
          <w:highlight w:val="white"/>
          <w:lang w:val="en-GB"/>
        </w:rPr>
        <w:t>Schatten</w:t>
      </w:r>
      <w:proofErr w:type="spellEnd"/>
      <w:r w:rsidRPr="001933C5">
        <w:rPr>
          <w:rFonts w:ascii="Georgia" w:eastAsia="Georgia" w:hAnsi="Georgia" w:cs="Georgia"/>
          <w:i/>
          <w:highlight w:val="white"/>
          <w:lang w:val="en-GB"/>
        </w:rPr>
        <w:t xml:space="preserve"> – </w:t>
      </w:r>
      <w:proofErr w:type="spellStart"/>
      <w:r w:rsidRPr="001933C5">
        <w:rPr>
          <w:rFonts w:ascii="Georgia" w:eastAsia="Georgia" w:hAnsi="Georgia" w:cs="Georgia"/>
          <w:i/>
          <w:highlight w:val="white"/>
          <w:lang w:val="en-GB"/>
        </w:rPr>
        <w:t>Eine</w:t>
      </w:r>
      <w:proofErr w:type="spellEnd"/>
      <w:r w:rsidRPr="001933C5">
        <w:rPr>
          <w:rFonts w:ascii="Georgia" w:eastAsia="Georgia" w:hAnsi="Georgia" w:cs="Georgia"/>
          <w:i/>
          <w:highlight w:val="white"/>
          <w:lang w:val="en-GB"/>
        </w:rPr>
        <w:t xml:space="preserve"> </w:t>
      </w:r>
      <w:proofErr w:type="spellStart"/>
      <w:r w:rsidRPr="001933C5">
        <w:rPr>
          <w:rFonts w:ascii="Georgia" w:eastAsia="Georgia" w:hAnsi="Georgia" w:cs="Georgia"/>
          <w:i/>
          <w:highlight w:val="white"/>
          <w:lang w:val="en-GB"/>
        </w:rPr>
        <w:t>nächtliche</w:t>
      </w:r>
      <w:proofErr w:type="spellEnd"/>
      <w:r w:rsidRPr="001933C5">
        <w:rPr>
          <w:rFonts w:ascii="Georgia" w:eastAsia="Georgia" w:hAnsi="Georgia" w:cs="Georgia"/>
          <w:i/>
          <w:highlight w:val="white"/>
          <w:lang w:val="en-GB"/>
        </w:rPr>
        <w:t xml:space="preserve"> </w:t>
      </w:r>
      <w:proofErr w:type="spellStart"/>
      <w:r w:rsidRPr="001933C5">
        <w:rPr>
          <w:rFonts w:ascii="Georgia" w:eastAsia="Georgia" w:hAnsi="Georgia" w:cs="Georgia"/>
          <w:i/>
          <w:highlight w:val="white"/>
          <w:lang w:val="en-GB"/>
        </w:rPr>
        <w:t>Halluzination</w:t>
      </w:r>
      <w:proofErr w:type="spellEnd"/>
      <w:r w:rsidRPr="001933C5">
        <w:rPr>
          <w:rFonts w:ascii="Georgia" w:eastAsia="Georgia" w:hAnsi="Georgia" w:cs="Georgia"/>
          <w:highlight w:val="white"/>
          <w:lang w:val="en-GB"/>
        </w:rPr>
        <w:t>) (1923):</w:t>
      </w:r>
    </w:p>
    <w:p w14:paraId="018B2229" w14:textId="77777777" w:rsidR="00D37F1C" w:rsidRPr="001933C5" w:rsidRDefault="008445C6">
      <w:pPr>
        <w:pStyle w:val="normal0"/>
        <w:ind w:left="360"/>
        <w:rPr>
          <w:lang w:val="en-GB"/>
        </w:rPr>
      </w:pPr>
      <w:hyperlink r:id="rId15">
        <w:r w:rsidR="00672C81" w:rsidRPr="001933C5">
          <w:rPr>
            <w:rFonts w:ascii="Georgia" w:eastAsia="Georgia" w:hAnsi="Georgia" w:cs="Georgia"/>
            <w:color w:val="1155CC"/>
            <w:highlight w:val="white"/>
            <w:u w:val="single"/>
            <w:lang w:val="en-GB"/>
          </w:rPr>
          <w:t>https://www.youtube.com/watch?v=S4OcGxE60Gw</w:t>
        </w:r>
      </w:hyperlink>
    </w:p>
    <w:p w14:paraId="51AA2987" w14:textId="77777777" w:rsidR="00D37F1C" w:rsidRPr="001933C5" w:rsidRDefault="00D37F1C">
      <w:pPr>
        <w:pStyle w:val="normal0"/>
        <w:rPr>
          <w:lang w:val="en-GB"/>
        </w:rPr>
      </w:pPr>
    </w:p>
    <w:p w14:paraId="08080773" w14:textId="77777777" w:rsidR="00D37F1C" w:rsidRPr="001933C5" w:rsidRDefault="00672C81" w:rsidP="007E0C00">
      <w:pPr>
        <w:pStyle w:val="normal0"/>
        <w:rPr>
          <w:lang w:val="en-GB"/>
        </w:rPr>
      </w:pPr>
      <w:r w:rsidRPr="001933C5">
        <w:rPr>
          <w:rFonts w:ascii="Georgia" w:eastAsia="Georgia" w:hAnsi="Georgia" w:cs="Georgia"/>
          <w:highlight w:val="white"/>
          <w:lang w:val="en-GB"/>
        </w:rPr>
        <w:t xml:space="preserve">Paul </w:t>
      </w:r>
      <w:proofErr w:type="spellStart"/>
      <w:r w:rsidRPr="001933C5">
        <w:rPr>
          <w:rFonts w:ascii="Georgia" w:eastAsia="Georgia" w:hAnsi="Georgia" w:cs="Georgia"/>
          <w:highlight w:val="white"/>
          <w:lang w:val="en-GB"/>
        </w:rPr>
        <w:t>Leni</w:t>
      </w:r>
      <w:proofErr w:type="spellEnd"/>
      <w:r w:rsidRPr="001933C5">
        <w:rPr>
          <w:rFonts w:ascii="Georgia" w:eastAsia="Georgia" w:hAnsi="Georgia" w:cs="Georgia"/>
          <w:highlight w:val="white"/>
          <w:lang w:val="en-GB"/>
        </w:rPr>
        <w:t>, Waxworks (</w:t>
      </w:r>
      <w:r w:rsidRPr="001933C5">
        <w:rPr>
          <w:rFonts w:ascii="Georgia" w:eastAsia="Georgia" w:hAnsi="Georgia" w:cs="Georgia"/>
          <w:i/>
          <w:highlight w:val="white"/>
          <w:lang w:val="en-GB"/>
        </w:rPr>
        <w:t xml:space="preserve">Das </w:t>
      </w:r>
      <w:proofErr w:type="spellStart"/>
      <w:r w:rsidRPr="001933C5">
        <w:rPr>
          <w:rFonts w:ascii="Georgia" w:eastAsia="Georgia" w:hAnsi="Georgia" w:cs="Georgia"/>
          <w:i/>
          <w:highlight w:val="white"/>
          <w:lang w:val="en-GB"/>
        </w:rPr>
        <w:t>Wachsfigurenkabinett</w:t>
      </w:r>
      <w:proofErr w:type="spellEnd"/>
      <w:r w:rsidRPr="001933C5">
        <w:rPr>
          <w:rFonts w:ascii="Georgia" w:eastAsia="Georgia" w:hAnsi="Georgia" w:cs="Georgia"/>
          <w:highlight w:val="white"/>
          <w:lang w:val="en-GB"/>
        </w:rPr>
        <w:t>) (1924):</w:t>
      </w:r>
    </w:p>
    <w:p w14:paraId="371278D5" w14:textId="77777777" w:rsidR="00D37F1C" w:rsidRPr="001933C5" w:rsidRDefault="008445C6">
      <w:pPr>
        <w:pStyle w:val="normal0"/>
        <w:ind w:left="360"/>
        <w:rPr>
          <w:lang w:val="en-GB"/>
        </w:rPr>
      </w:pPr>
      <w:hyperlink r:id="rId16">
        <w:r w:rsidR="00672C81" w:rsidRPr="001933C5">
          <w:rPr>
            <w:rFonts w:ascii="Georgia" w:eastAsia="Georgia" w:hAnsi="Georgia" w:cs="Georgia"/>
            <w:color w:val="1155CC"/>
            <w:highlight w:val="white"/>
            <w:u w:val="single"/>
            <w:lang w:val="en-GB"/>
          </w:rPr>
          <w:t>https://www.youtube.com/watch?v=iNTuHjq64RA&amp;list=PLA84A1E3E7A94F1A5</w:t>
        </w:r>
      </w:hyperlink>
    </w:p>
    <w:p w14:paraId="5AB243BE" w14:textId="77777777" w:rsidR="00D37F1C" w:rsidRPr="001933C5" w:rsidRDefault="00D37F1C">
      <w:pPr>
        <w:pStyle w:val="normal0"/>
        <w:ind w:left="360"/>
        <w:rPr>
          <w:lang w:val="en-GB"/>
        </w:rPr>
      </w:pPr>
    </w:p>
    <w:p w14:paraId="03DDAAFE" w14:textId="77777777" w:rsidR="00D37F1C" w:rsidRPr="001933C5" w:rsidRDefault="00672C81" w:rsidP="007E0C00">
      <w:pPr>
        <w:pStyle w:val="normal0"/>
        <w:rPr>
          <w:lang w:val="en-GB"/>
        </w:rPr>
      </w:pPr>
      <w:r w:rsidRPr="001933C5">
        <w:rPr>
          <w:rFonts w:ascii="Georgia" w:eastAsia="Georgia" w:hAnsi="Georgia" w:cs="Georgia"/>
          <w:highlight w:val="white"/>
          <w:lang w:val="en-GB"/>
        </w:rPr>
        <w:t xml:space="preserve">Fritz Lang, Metropolis (1926): </w:t>
      </w:r>
    </w:p>
    <w:p w14:paraId="69F57304" w14:textId="77777777" w:rsidR="00D37F1C" w:rsidRPr="001933C5" w:rsidRDefault="008445C6">
      <w:pPr>
        <w:pStyle w:val="normal0"/>
        <w:ind w:left="360"/>
        <w:rPr>
          <w:lang w:val="en-GB"/>
        </w:rPr>
      </w:pPr>
      <w:hyperlink r:id="rId17">
        <w:r w:rsidR="00672C81" w:rsidRPr="001933C5">
          <w:rPr>
            <w:rFonts w:ascii="Georgia" w:eastAsia="Georgia" w:hAnsi="Georgia" w:cs="Georgia"/>
            <w:color w:val="1155CC"/>
            <w:highlight w:val="white"/>
            <w:u w:val="single"/>
            <w:lang w:val="en-GB"/>
          </w:rPr>
          <w:t>https://www.youtube.com/watch?v=j92E9J8uafc</w:t>
        </w:r>
      </w:hyperlink>
    </w:p>
    <w:p w14:paraId="084A48C2" w14:textId="77777777" w:rsidR="00D37F1C" w:rsidRDefault="00D37F1C">
      <w:pPr>
        <w:pStyle w:val="normal0"/>
        <w:widowControl w:val="0"/>
        <w:spacing w:line="480" w:lineRule="auto"/>
        <w:rPr>
          <w:lang w:val="en-GB"/>
        </w:rPr>
      </w:pPr>
    </w:p>
    <w:p w14:paraId="0F766971" w14:textId="77777777" w:rsidR="0071216D" w:rsidRDefault="0071216D">
      <w:pPr>
        <w:pStyle w:val="normal0"/>
        <w:widowControl w:val="0"/>
        <w:spacing w:line="480" w:lineRule="auto"/>
        <w:rPr>
          <w:lang w:val="en-GB"/>
        </w:rPr>
      </w:pPr>
    </w:p>
    <w:p w14:paraId="6B679529" w14:textId="77777777" w:rsidR="0071216D" w:rsidRDefault="0071216D" w:rsidP="0071216D">
      <w:pPr>
        <w:pStyle w:val="normal0"/>
        <w:rPr>
          <w:rFonts w:ascii="Georgia" w:eastAsia="Georgia" w:hAnsi="Georgia" w:cs="Georgia"/>
          <w:lang w:val="en-GB"/>
        </w:rPr>
      </w:pPr>
      <w:r>
        <w:rPr>
          <w:rFonts w:ascii="Georgia" w:eastAsia="Georgia" w:hAnsi="Georgia" w:cs="Georgia"/>
          <w:lang w:val="en-GB"/>
        </w:rPr>
        <w:t xml:space="preserve">Ryan </w:t>
      </w:r>
      <w:proofErr w:type="spellStart"/>
      <w:r>
        <w:rPr>
          <w:rFonts w:ascii="Georgia" w:eastAsia="Georgia" w:hAnsi="Georgia" w:cs="Georgia"/>
          <w:lang w:val="en-GB"/>
        </w:rPr>
        <w:t>Conrath</w:t>
      </w:r>
      <w:proofErr w:type="spellEnd"/>
    </w:p>
    <w:p w14:paraId="4051C485" w14:textId="7FD23B61" w:rsidR="0071216D" w:rsidRPr="001933C5" w:rsidRDefault="0071216D" w:rsidP="0071216D">
      <w:pPr>
        <w:pStyle w:val="normal0"/>
        <w:rPr>
          <w:lang w:val="en-GB"/>
        </w:rPr>
      </w:pPr>
      <w:r w:rsidRPr="001933C5">
        <w:rPr>
          <w:rFonts w:ascii="Georgia" w:eastAsia="Georgia" w:hAnsi="Georgia" w:cs="Georgia"/>
          <w:lang w:val="en-GB"/>
        </w:rPr>
        <w:t>University of Rochester</w:t>
      </w:r>
    </w:p>
    <w:p w14:paraId="4CB7C01C" w14:textId="77777777" w:rsidR="0071216D" w:rsidRPr="001933C5" w:rsidRDefault="0071216D">
      <w:pPr>
        <w:pStyle w:val="normal0"/>
        <w:widowControl w:val="0"/>
        <w:spacing w:line="480" w:lineRule="auto"/>
        <w:rPr>
          <w:lang w:val="en-GB"/>
        </w:rPr>
      </w:pPr>
    </w:p>
    <w:sectPr w:rsidR="0071216D" w:rsidRPr="001933C5">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57162" w14:textId="77777777" w:rsidR="00C03462" w:rsidRDefault="00672C81">
      <w:pPr>
        <w:spacing w:line="240" w:lineRule="auto"/>
      </w:pPr>
      <w:r>
        <w:separator/>
      </w:r>
    </w:p>
  </w:endnote>
  <w:endnote w:type="continuationSeparator" w:id="0">
    <w:p w14:paraId="2F5578B8" w14:textId="77777777" w:rsidR="00C03462" w:rsidRDefault="00672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5E7F6" w14:textId="77777777" w:rsidR="00C03462" w:rsidRDefault="00672C81">
      <w:pPr>
        <w:spacing w:line="240" w:lineRule="auto"/>
      </w:pPr>
      <w:r>
        <w:separator/>
      </w:r>
    </w:p>
  </w:footnote>
  <w:footnote w:type="continuationSeparator" w:id="0">
    <w:p w14:paraId="09846E34" w14:textId="77777777" w:rsidR="00C03462" w:rsidRDefault="00672C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77B0D" w14:textId="77777777" w:rsidR="00D37F1C" w:rsidRDefault="00672C81">
    <w:pPr>
      <w:pStyle w:val="normal0"/>
      <w:jc w:val="right"/>
    </w:pPr>
    <w:r>
      <w:fldChar w:fldCharType="begin"/>
    </w:r>
    <w:r>
      <w:instrText>PAGE</w:instrText>
    </w:r>
    <w:r>
      <w:fldChar w:fldCharType="separate"/>
    </w:r>
    <w:r w:rsidR="008445C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7F1C"/>
    <w:rsid w:val="000537AC"/>
    <w:rsid w:val="00087740"/>
    <w:rsid w:val="001245FA"/>
    <w:rsid w:val="001933C5"/>
    <w:rsid w:val="001B6C12"/>
    <w:rsid w:val="002D0703"/>
    <w:rsid w:val="00435CBB"/>
    <w:rsid w:val="00497CE9"/>
    <w:rsid w:val="005314F9"/>
    <w:rsid w:val="0060456D"/>
    <w:rsid w:val="00672C81"/>
    <w:rsid w:val="0071216D"/>
    <w:rsid w:val="00782E1D"/>
    <w:rsid w:val="007B6113"/>
    <w:rsid w:val="007E0C00"/>
    <w:rsid w:val="008445C6"/>
    <w:rsid w:val="009B107D"/>
    <w:rsid w:val="00A57855"/>
    <w:rsid w:val="00AA11C5"/>
    <w:rsid w:val="00AB1D56"/>
    <w:rsid w:val="00B628E3"/>
    <w:rsid w:val="00C03462"/>
    <w:rsid w:val="00C453BB"/>
    <w:rsid w:val="00D10605"/>
    <w:rsid w:val="00D1728E"/>
    <w:rsid w:val="00D24CB8"/>
    <w:rsid w:val="00D37F1C"/>
    <w:rsid w:val="00EC2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D3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D0703"/>
    <w:pPr>
      <w:spacing w:line="240" w:lineRule="auto"/>
    </w:pPr>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2D0703"/>
    <w:rPr>
      <w:rFonts w:ascii="ÉqÉâÉMÉmäpÉS ProN W3"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D0703"/>
    <w:pPr>
      <w:spacing w:line="240" w:lineRule="auto"/>
    </w:pPr>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2D0703"/>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ma.org/visit/calendar/films/1117" TargetMode="External"/><Relationship Id="rId20" Type="http://schemas.openxmlformats.org/officeDocument/2006/relationships/theme" Target="theme/theme1.xml"/><Relationship Id="rId10" Type="http://schemas.openxmlformats.org/officeDocument/2006/relationships/hyperlink" Target="https://archive.org/details/thecabinetofdrcaligari" TargetMode="External"/><Relationship Id="rId11" Type="http://schemas.openxmlformats.org/officeDocument/2006/relationships/hyperlink" Target="https://www.youtube.com/watch?v=tBw3TumvDDE" TargetMode="External"/><Relationship Id="rId12" Type="http://schemas.openxmlformats.org/officeDocument/2006/relationships/hyperlink" Target="https://archive.org/details/TheGolem_893" TargetMode="External"/><Relationship Id="rId13" Type="http://schemas.openxmlformats.org/officeDocument/2006/relationships/hyperlink" Target="https://www.youtube.com/watch?v=YLv5zcYu8IE" TargetMode="External"/><Relationship Id="rId14" Type="http://schemas.openxmlformats.org/officeDocument/2006/relationships/hyperlink" Target="https://www.youtube.com/watch?v=rcyzubFvBsA" TargetMode="External"/><Relationship Id="rId15" Type="http://schemas.openxmlformats.org/officeDocument/2006/relationships/hyperlink" Target="https://www.youtube.com/watch?v=S4OcGxE60Gw" TargetMode="External"/><Relationship Id="rId16" Type="http://schemas.openxmlformats.org/officeDocument/2006/relationships/hyperlink" Target="https://www.youtube.com/watch?v=iNTuHjq64RA&amp;list=PLA84A1E3E7A94F1A5" TargetMode="External"/><Relationship Id="rId17" Type="http://schemas.openxmlformats.org/officeDocument/2006/relationships/hyperlink" Target="https://www.youtube.com/watch?v=j92E9J8uafc"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cl.harvard.edu/hfa/films/2010octdec/wei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1E2DD8D-CFD9-384C-9180-1FA56AF79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1143</Words>
  <Characters>6521</Characters>
  <Application>Microsoft Macintosh Word</Application>
  <DocSecurity>0</DocSecurity>
  <Lines>54</Lines>
  <Paragraphs>15</Paragraphs>
  <ScaleCrop>false</ScaleCrop>
  <Company>Yale University</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Laura Dosky</cp:lastModifiedBy>
  <cp:revision>3</cp:revision>
  <dcterms:created xsi:type="dcterms:W3CDTF">2015-05-26T11:34:00Z</dcterms:created>
  <dcterms:modified xsi:type="dcterms:W3CDTF">2015-05-31T14:46:00Z</dcterms:modified>
</cp:coreProperties>
</file>