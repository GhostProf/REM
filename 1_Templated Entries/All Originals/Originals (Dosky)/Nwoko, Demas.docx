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01" w:rsidRDefault="005A3C01">
      <w:pPr>
        <w:rPr>
          <w:rFonts w:asciiTheme="majorHAnsi" w:hAnsiTheme="majorHAnsi"/>
        </w:rPr>
      </w:pPr>
      <w:bookmarkStart w:id="0" w:name="_GoBack"/>
      <w:bookmarkEnd w:id="0"/>
    </w:p>
    <w:p w:rsidR="00906188" w:rsidRPr="0038054C" w:rsidRDefault="00906188" w:rsidP="00906188">
      <w:pPr>
        <w:rPr>
          <w:rFonts w:asciiTheme="majorHAnsi" w:hAnsiTheme="majorHAnsi"/>
          <w:b/>
        </w:rPr>
      </w:pPr>
      <w:r w:rsidRPr="0038054C">
        <w:rPr>
          <w:rFonts w:asciiTheme="majorHAnsi" w:hAnsiTheme="majorHAnsi"/>
          <w:b/>
        </w:rPr>
        <w:t xml:space="preserve">NWOKO, DEMAS </w:t>
      </w:r>
    </w:p>
    <w:p w:rsidR="00906188" w:rsidRDefault="00906188" w:rsidP="00906188">
      <w:pPr>
        <w:rPr>
          <w:rFonts w:asciiTheme="majorHAnsi" w:hAnsiTheme="majorHAnsi"/>
        </w:rPr>
      </w:pPr>
      <w:r>
        <w:rPr>
          <w:rFonts w:asciiTheme="majorHAnsi" w:hAnsiTheme="majorHAnsi"/>
        </w:rPr>
        <w:t>(1935 - )</w:t>
      </w:r>
    </w:p>
    <w:p w:rsidR="00906188" w:rsidRPr="00D2089F" w:rsidRDefault="00906188">
      <w:pPr>
        <w:rPr>
          <w:rFonts w:asciiTheme="majorHAnsi" w:hAnsiTheme="majorHAnsi"/>
        </w:rPr>
      </w:pPr>
    </w:p>
    <w:p w:rsidR="00DA6D76" w:rsidRPr="00D2089F" w:rsidRDefault="00882040">
      <w:pPr>
        <w:rPr>
          <w:rFonts w:asciiTheme="majorHAnsi" w:hAnsiTheme="majorHAnsi"/>
        </w:rPr>
      </w:pPr>
      <w:ins w:id="1" w:author="Unknown" w:date="2014-02-25T21:44:00Z">
        <w:r>
          <w:rPr>
            <w:rFonts w:asciiTheme="majorHAnsi" w:hAnsiTheme="majorHAnsi"/>
          </w:rPr>
          <w:t>A</w:t>
        </w:r>
      </w:ins>
      <w:r w:rsidR="00DA6D76" w:rsidRPr="00D2089F">
        <w:rPr>
          <w:rFonts w:asciiTheme="majorHAnsi" w:hAnsiTheme="majorHAnsi"/>
        </w:rPr>
        <w:t xml:space="preserve">cross the spectrum of fine art and design, Demas </w:t>
      </w:r>
      <w:ins w:id="2" w:author="Unknown" w:date="2014-06-11T18:02:00Z">
        <w:r w:rsidR="0038054C">
          <w:rPr>
            <w:rFonts w:asciiTheme="majorHAnsi" w:hAnsiTheme="majorHAnsi"/>
          </w:rPr>
          <w:t xml:space="preserve">Nwanna </w:t>
        </w:r>
      </w:ins>
      <w:r w:rsidR="00DA6D76" w:rsidRPr="00D2089F">
        <w:rPr>
          <w:rFonts w:asciiTheme="majorHAnsi" w:hAnsiTheme="majorHAnsi"/>
        </w:rPr>
        <w:t>Nwoko has made his mark as a central contributor to a neo-traditionalist philosophy at the fo</w:t>
      </w:r>
      <w:r w:rsidR="00DE6FAD">
        <w:rPr>
          <w:rFonts w:asciiTheme="majorHAnsi" w:hAnsiTheme="majorHAnsi"/>
        </w:rPr>
        <w:t>undation of Nigerian modern art</w:t>
      </w:r>
      <w:r w:rsidR="00DA6D76" w:rsidRPr="00D2089F">
        <w:rPr>
          <w:rFonts w:asciiTheme="majorHAnsi" w:hAnsiTheme="majorHAnsi"/>
        </w:rPr>
        <w:t>. Nwoko began formal studies at Nigerian College of Art, Science and Technology, Zaria in 1957 and soon joined fellow</w:t>
      </w:r>
      <w:r w:rsidR="00DE6FAD">
        <w:rPr>
          <w:rFonts w:asciiTheme="majorHAnsi" w:hAnsiTheme="majorHAnsi"/>
        </w:rPr>
        <w:t xml:space="preserve"> art</w:t>
      </w:r>
      <w:r w:rsidR="00DA6D76" w:rsidRPr="00D2089F">
        <w:rPr>
          <w:rFonts w:asciiTheme="majorHAnsi" w:hAnsiTheme="majorHAnsi"/>
        </w:rPr>
        <w:t xml:space="preserve"> students Uche Okeke and Bruce Onobrakpeya in founding the Zaria Arts Society (Zaria Rebels) in 1958. Forming an intellectual framework dubbed </w:t>
      </w:r>
      <w:r w:rsidR="00DA6D76" w:rsidRPr="00D2089F">
        <w:rPr>
          <w:rFonts w:asciiTheme="majorHAnsi" w:hAnsiTheme="majorHAnsi"/>
          <w:i/>
        </w:rPr>
        <w:t>Natural Synthesis</w:t>
      </w:r>
      <w:r w:rsidR="00906188">
        <w:rPr>
          <w:rFonts w:asciiTheme="majorHAnsi" w:hAnsiTheme="majorHAnsi"/>
        </w:rPr>
        <w:t>, t</w:t>
      </w:r>
      <w:r w:rsidR="00DA6D76" w:rsidRPr="00D2089F">
        <w:rPr>
          <w:rFonts w:asciiTheme="majorHAnsi" w:hAnsiTheme="majorHAnsi"/>
        </w:rPr>
        <w:t xml:space="preserve">he Rebels cultivated </w:t>
      </w:r>
      <w:ins w:id="3" w:author="Unknown" w:date="2014-06-11T18:03:00Z">
        <w:r w:rsidR="0038054C">
          <w:rPr>
            <w:rFonts w:asciiTheme="majorHAnsi" w:hAnsiTheme="majorHAnsi"/>
          </w:rPr>
          <w:t xml:space="preserve">a </w:t>
        </w:r>
      </w:ins>
      <w:r w:rsidR="00DA6D76" w:rsidRPr="00D2089F">
        <w:rPr>
          <w:rFonts w:asciiTheme="majorHAnsi" w:hAnsiTheme="majorHAnsi"/>
        </w:rPr>
        <w:t>deep knowledge of indigenous artistic forms</w:t>
      </w:r>
      <w:r w:rsidR="00906188">
        <w:rPr>
          <w:rFonts w:asciiTheme="majorHAnsi" w:hAnsiTheme="majorHAnsi"/>
        </w:rPr>
        <w:t>, defining</w:t>
      </w:r>
      <w:r w:rsidR="00DA6D76" w:rsidRPr="00D2089F">
        <w:rPr>
          <w:rFonts w:asciiTheme="majorHAnsi" w:hAnsiTheme="majorHAnsi"/>
        </w:rPr>
        <w:t xml:space="preserve"> a culturally independent </w:t>
      </w:r>
      <w:r w:rsidR="004504DB">
        <w:rPr>
          <w:rFonts w:asciiTheme="majorHAnsi" w:hAnsiTheme="majorHAnsi"/>
        </w:rPr>
        <w:t xml:space="preserve">artistic </w:t>
      </w:r>
      <w:r w:rsidR="00DE6FAD">
        <w:rPr>
          <w:rFonts w:asciiTheme="majorHAnsi" w:hAnsiTheme="majorHAnsi"/>
        </w:rPr>
        <w:t>practice</w:t>
      </w:r>
      <w:r w:rsidR="00906188">
        <w:rPr>
          <w:rFonts w:asciiTheme="majorHAnsi" w:hAnsiTheme="majorHAnsi"/>
        </w:rPr>
        <w:t xml:space="preserve"> that would accompany </w:t>
      </w:r>
      <w:r w:rsidR="00DA6D76" w:rsidRPr="00D2089F">
        <w:rPr>
          <w:rFonts w:asciiTheme="majorHAnsi" w:hAnsiTheme="majorHAnsi"/>
        </w:rPr>
        <w:t xml:space="preserve">Nigeria’s impending </w:t>
      </w:r>
      <w:r w:rsidR="004504DB">
        <w:rPr>
          <w:rFonts w:asciiTheme="majorHAnsi" w:hAnsiTheme="majorHAnsi"/>
        </w:rPr>
        <w:t xml:space="preserve">independence </w:t>
      </w:r>
      <w:r w:rsidR="00DA6D76" w:rsidRPr="00D2089F">
        <w:rPr>
          <w:rFonts w:asciiTheme="majorHAnsi" w:hAnsiTheme="majorHAnsi"/>
        </w:rPr>
        <w:t xml:space="preserve">from </w:t>
      </w:r>
      <w:r w:rsidR="004504DB">
        <w:rPr>
          <w:rFonts w:asciiTheme="majorHAnsi" w:hAnsiTheme="majorHAnsi"/>
        </w:rPr>
        <w:t>British colonialism</w:t>
      </w:r>
      <w:r w:rsidR="00DA6D76" w:rsidRPr="00D2089F">
        <w:rPr>
          <w:rFonts w:asciiTheme="majorHAnsi" w:hAnsiTheme="majorHAnsi"/>
        </w:rPr>
        <w:t>.</w:t>
      </w:r>
      <w:ins w:id="4" w:author="Unknown" w:date="2014-06-11T18:04:00Z">
        <w:r w:rsidR="0038054C">
          <w:rPr>
            <w:rFonts w:asciiTheme="majorHAnsi" w:hAnsiTheme="majorHAnsi"/>
          </w:rPr>
          <w:t xml:space="preserve"> </w:t>
        </w:r>
      </w:ins>
      <w:r w:rsidR="00DA6D76" w:rsidRPr="00D2089F">
        <w:rPr>
          <w:rFonts w:asciiTheme="majorHAnsi" w:hAnsiTheme="majorHAnsi"/>
        </w:rPr>
        <w:t>To this end</w:t>
      </w:r>
      <w:ins w:id="5" w:author="Unknown" w:date="2014-02-25T21:44:00Z">
        <w:r>
          <w:rPr>
            <w:rFonts w:asciiTheme="majorHAnsi" w:hAnsiTheme="majorHAnsi"/>
          </w:rPr>
          <w:t>,</w:t>
        </w:r>
      </w:ins>
      <w:r w:rsidR="00DA6D76" w:rsidRPr="00D2089F">
        <w:rPr>
          <w:rFonts w:asciiTheme="majorHAnsi" w:hAnsiTheme="majorHAnsi"/>
        </w:rPr>
        <w:t xml:space="preserve"> Nwoko’s earliest paintings, including </w:t>
      </w:r>
      <w:r w:rsidR="00DA6D76" w:rsidRPr="00D2089F">
        <w:rPr>
          <w:rFonts w:asciiTheme="majorHAnsi" w:hAnsiTheme="majorHAnsi"/>
          <w:i/>
        </w:rPr>
        <w:t>Ogboni Chief</w:t>
      </w:r>
      <w:r w:rsidR="00DA6D76" w:rsidRPr="00D2089F">
        <w:rPr>
          <w:rFonts w:asciiTheme="majorHAnsi" w:hAnsiTheme="majorHAnsi"/>
        </w:rPr>
        <w:t xml:space="preserve"> (1960) and </w:t>
      </w:r>
      <w:r w:rsidR="00DA6D76" w:rsidRPr="00D2089F">
        <w:rPr>
          <w:rFonts w:asciiTheme="majorHAnsi" w:hAnsiTheme="majorHAnsi"/>
          <w:i/>
        </w:rPr>
        <w:t>Praise Singer</w:t>
      </w:r>
      <w:r w:rsidR="00DA6D76" w:rsidRPr="00D2089F">
        <w:rPr>
          <w:rFonts w:asciiTheme="majorHAnsi" w:hAnsiTheme="majorHAnsi"/>
        </w:rPr>
        <w:t xml:space="preserve"> (1960) highlight the subjects of everyday Nigerian life</w:t>
      </w:r>
      <w:ins w:id="6" w:author="Unknown" w:date="2014-02-25T21:45:00Z">
        <w:r>
          <w:rPr>
            <w:rFonts w:asciiTheme="majorHAnsi" w:hAnsiTheme="majorHAnsi"/>
          </w:rPr>
          <w:t>. H</w:t>
        </w:r>
      </w:ins>
      <w:r w:rsidR="00DA6D76" w:rsidRPr="00D2089F">
        <w:rPr>
          <w:rFonts w:asciiTheme="majorHAnsi" w:hAnsiTheme="majorHAnsi"/>
        </w:rPr>
        <w:t>is sculptural wo</w:t>
      </w:r>
      <w:r w:rsidR="008A481B" w:rsidRPr="00D2089F">
        <w:rPr>
          <w:rFonts w:asciiTheme="majorHAnsi" w:hAnsiTheme="majorHAnsi"/>
        </w:rPr>
        <w:t>rks</w:t>
      </w:r>
      <w:r w:rsidR="00C81C5B" w:rsidRPr="00D2089F">
        <w:rPr>
          <w:rFonts w:asciiTheme="majorHAnsi" w:hAnsiTheme="majorHAnsi"/>
        </w:rPr>
        <w:t>,</w:t>
      </w:r>
      <w:r w:rsidR="008A481B" w:rsidRPr="00D2089F">
        <w:rPr>
          <w:rFonts w:asciiTheme="majorHAnsi" w:hAnsiTheme="majorHAnsi"/>
        </w:rPr>
        <w:t xml:space="preserve"> like </w:t>
      </w:r>
      <w:r w:rsidR="008A481B" w:rsidRPr="000C0318">
        <w:rPr>
          <w:rFonts w:asciiTheme="majorHAnsi" w:hAnsiTheme="majorHAnsi"/>
          <w:i/>
        </w:rPr>
        <w:t>Adam and Eve</w:t>
      </w:r>
      <w:r w:rsidR="008A481B" w:rsidRPr="00D2089F">
        <w:rPr>
          <w:rFonts w:asciiTheme="majorHAnsi" w:hAnsiTheme="majorHAnsi"/>
        </w:rPr>
        <w:t xml:space="preserve"> (1965)</w:t>
      </w:r>
      <w:r w:rsidR="00C81C5B" w:rsidRPr="00D2089F">
        <w:rPr>
          <w:rFonts w:asciiTheme="majorHAnsi" w:hAnsiTheme="majorHAnsi"/>
        </w:rPr>
        <w:t>,</w:t>
      </w:r>
      <w:r w:rsidR="008A481B" w:rsidRPr="00D2089F">
        <w:rPr>
          <w:rFonts w:asciiTheme="majorHAnsi" w:hAnsiTheme="majorHAnsi"/>
        </w:rPr>
        <w:t xml:space="preserve"> dra</w:t>
      </w:r>
      <w:r w:rsidR="00DA6D76" w:rsidRPr="00D2089F">
        <w:rPr>
          <w:rFonts w:asciiTheme="majorHAnsi" w:hAnsiTheme="majorHAnsi"/>
        </w:rPr>
        <w:t xml:space="preserve">w studied inspiration from the Nok terracotta heads of 300 BC. </w:t>
      </w:r>
      <w:r w:rsidR="004504DB">
        <w:rPr>
          <w:rFonts w:asciiTheme="majorHAnsi" w:hAnsiTheme="majorHAnsi"/>
        </w:rPr>
        <w:t xml:space="preserve">The same philosophical approach </w:t>
      </w:r>
      <w:r w:rsidR="008A481B" w:rsidRPr="00D2089F">
        <w:rPr>
          <w:rFonts w:asciiTheme="majorHAnsi" w:hAnsiTheme="majorHAnsi"/>
        </w:rPr>
        <w:t>remains central</w:t>
      </w:r>
      <w:r w:rsidR="004504DB">
        <w:rPr>
          <w:rFonts w:asciiTheme="majorHAnsi" w:hAnsiTheme="majorHAnsi"/>
        </w:rPr>
        <w:t xml:space="preserve"> to</w:t>
      </w:r>
      <w:ins w:id="7" w:author="Unknown" w:date="2014-02-25T21:45:00Z">
        <w:r>
          <w:rPr>
            <w:rFonts w:asciiTheme="majorHAnsi" w:hAnsiTheme="majorHAnsi"/>
          </w:rPr>
          <w:t xml:space="preserve"> Nwoko’s</w:t>
        </w:r>
      </w:ins>
      <w:r w:rsidR="004504DB">
        <w:rPr>
          <w:rFonts w:asciiTheme="majorHAnsi" w:hAnsiTheme="majorHAnsi"/>
        </w:rPr>
        <w:t xml:space="preserve"> architectural work</w:t>
      </w:r>
      <w:ins w:id="8" w:author="Unknown" w:date="2014-02-26T01:11:00Z">
        <w:r w:rsidR="003D3166">
          <w:rPr>
            <w:rFonts w:asciiTheme="majorHAnsi" w:hAnsiTheme="majorHAnsi"/>
          </w:rPr>
          <w:t xml:space="preserve">, </w:t>
        </w:r>
      </w:ins>
      <w:r w:rsidR="004504DB">
        <w:rPr>
          <w:rFonts w:asciiTheme="majorHAnsi" w:hAnsiTheme="majorHAnsi"/>
        </w:rPr>
        <w:t>for which he is most widely known</w:t>
      </w:r>
      <w:r w:rsidR="008A481B" w:rsidRPr="00D2089F">
        <w:rPr>
          <w:rFonts w:asciiTheme="majorHAnsi" w:hAnsiTheme="majorHAnsi"/>
        </w:rPr>
        <w:t xml:space="preserve">. </w:t>
      </w:r>
      <w:r w:rsidR="000C0318">
        <w:rPr>
          <w:rFonts w:asciiTheme="majorHAnsi" w:hAnsiTheme="majorHAnsi"/>
        </w:rPr>
        <w:t>The f</w:t>
      </w:r>
      <w:r w:rsidR="00440BC3" w:rsidRPr="00D2089F">
        <w:rPr>
          <w:rFonts w:asciiTheme="majorHAnsi" w:hAnsiTheme="majorHAnsi"/>
        </w:rPr>
        <w:t xml:space="preserve">irst of </w:t>
      </w:r>
      <w:r w:rsidR="000C0318">
        <w:rPr>
          <w:rFonts w:asciiTheme="majorHAnsi" w:hAnsiTheme="majorHAnsi"/>
        </w:rPr>
        <w:t xml:space="preserve">his </w:t>
      </w:r>
      <w:r w:rsidR="00FC66FE">
        <w:rPr>
          <w:rFonts w:asciiTheme="majorHAnsi" w:hAnsiTheme="majorHAnsi"/>
        </w:rPr>
        <w:t>b</w:t>
      </w:r>
      <w:r w:rsidR="00440BC3" w:rsidRPr="00D2089F">
        <w:rPr>
          <w:rFonts w:asciiTheme="majorHAnsi" w:hAnsiTheme="majorHAnsi"/>
        </w:rPr>
        <w:t xml:space="preserve">uilding projects, </w:t>
      </w:r>
      <w:r w:rsidR="00440BC3" w:rsidRPr="00D2089F">
        <w:rPr>
          <w:rFonts w:asciiTheme="majorHAnsi" w:hAnsiTheme="majorHAnsi"/>
          <w:i/>
        </w:rPr>
        <w:t xml:space="preserve">The New Culture Studio and Residence </w:t>
      </w:r>
      <w:r w:rsidR="00440BC3" w:rsidRPr="00D2089F">
        <w:rPr>
          <w:rFonts w:asciiTheme="majorHAnsi" w:hAnsiTheme="majorHAnsi"/>
        </w:rPr>
        <w:t>(1967-present) provides both an aesthetic example of Nigerian-centered design and an ideological</w:t>
      </w:r>
      <w:r w:rsidR="000C0318">
        <w:rPr>
          <w:rFonts w:asciiTheme="majorHAnsi" w:hAnsiTheme="majorHAnsi"/>
        </w:rPr>
        <w:t xml:space="preserve"> home from which</w:t>
      </w:r>
      <w:r w:rsidR="004504DB">
        <w:rPr>
          <w:rFonts w:asciiTheme="majorHAnsi" w:hAnsiTheme="majorHAnsi"/>
        </w:rPr>
        <w:t xml:space="preserve"> his theatrical works and </w:t>
      </w:r>
      <w:r w:rsidR="004504DB" w:rsidRPr="00DE6FAD">
        <w:rPr>
          <w:rFonts w:asciiTheme="majorHAnsi" w:hAnsiTheme="majorHAnsi"/>
          <w:i/>
        </w:rPr>
        <w:t>New Culture Magazine</w:t>
      </w:r>
      <w:r w:rsidR="00DE6FAD">
        <w:rPr>
          <w:rFonts w:asciiTheme="majorHAnsi" w:hAnsiTheme="majorHAnsi"/>
        </w:rPr>
        <w:t xml:space="preserve"> </w:t>
      </w:r>
      <w:r w:rsidR="002C3D8F">
        <w:rPr>
          <w:rFonts w:asciiTheme="majorHAnsi" w:hAnsiTheme="majorHAnsi"/>
        </w:rPr>
        <w:t xml:space="preserve">(1978-9) </w:t>
      </w:r>
      <w:r w:rsidR="00DE6FAD">
        <w:rPr>
          <w:rFonts w:asciiTheme="majorHAnsi" w:hAnsiTheme="majorHAnsi"/>
        </w:rPr>
        <w:t>were</w:t>
      </w:r>
      <w:r w:rsidR="000C0318">
        <w:rPr>
          <w:rFonts w:asciiTheme="majorHAnsi" w:hAnsiTheme="majorHAnsi"/>
        </w:rPr>
        <w:t xml:space="preserve"> produced</w:t>
      </w:r>
      <w:r w:rsidR="004504DB">
        <w:rPr>
          <w:rFonts w:asciiTheme="majorHAnsi" w:hAnsiTheme="majorHAnsi"/>
        </w:rPr>
        <w:t>.</w:t>
      </w:r>
      <w:r w:rsidR="002C3D8F">
        <w:rPr>
          <w:rFonts w:asciiTheme="majorHAnsi" w:hAnsiTheme="majorHAnsi"/>
        </w:rPr>
        <w:t xml:space="preserve"> His most renowned</w:t>
      </w:r>
      <w:r w:rsidR="00440BC3" w:rsidRPr="00D2089F">
        <w:rPr>
          <w:rFonts w:asciiTheme="majorHAnsi" w:hAnsiTheme="majorHAnsi"/>
        </w:rPr>
        <w:t xml:space="preserve"> site</w:t>
      </w:r>
      <w:r w:rsidR="008A481B" w:rsidRPr="00D2089F">
        <w:rPr>
          <w:rFonts w:asciiTheme="majorHAnsi" w:hAnsiTheme="majorHAnsi"/>
        </w:rPr>
        <w:t xml:space="preserve">, </w:t>
      </w:r>
      <w:r w:rsidR="008A481B" w:rsidRPr="00D2089F">
        <w:rPr>
          <w:rFonts w:asciiTheme="majorHAnsi" w:hAnsiTheme="majorHAnsi"/>
          <w:i/>
        </w:rPr>
        <w:t>Dominican Institute Ibadan</w:t>
      </w:r>
      <w:r w:rsidR="00440BC3" w:rsidRPr="00D2089F">
        <w:rPr>
          <w:rFonts w:asciiTheme="majorHAnsi" w:hAnsiTheme="majorHAnsi"/>
        </w:rPr>
        <w:t xml:space="preserve"> (1970-5), exemplifies</w:t>
      </w:r>
      <w:r w:rsidR="008A481B" w:rsidRPr="00D2089F">
        <w:rPr>
          <w:rFonts w:asciiTheme="majorHAnsi" w:hAnsiTheme="majorHAnsi"/>
        </w:rPr>
        <w:t xml:space="preserve"> innovation in</w:t>
      </w:r>
      <w:ins w:id="9" w:author="Unknown" w:date="2014-02-26T01:12:00Z">
        <w:r w:rsidR="003D3166">
          <w:rPr>
            <w:rFonts w:asciiTheme="majorHAnsi" w:hAnsiTheme="majorHAnsi"/>
          </w:rPr>
          <w:t xml:space="preserve"> the use of</w:t>
        </w:r>
      </w:ins>
      <w:r w:rsidR="008A481B" w:rsidRPr="00D2089F">
        <w:rPr>
          <w:rFonts w:asciiTheme="majorHAnsi" w:hAnsiTheme="majorHAnsi"/>
        </w:rPr>
        <w:t xml:space="preserve"> modern building methods gro</w:t>
      </w:r>
      <w:r w:rsidR="00906188">
        <w:rPr>
          <w:rFonts w:asciiTheme="majorHAnsi" w:hAnsiTheme="majorHAnsi"/>
        </w:rPr>
        <w:t>unded in indigenous expression.</w:t>
      </w:r>
    </w:p>
    <w:p w:rsidR="008936C1" w:rsidRPr="00D2089F" w:rsidRDefault="008936C1">
      <w:pPr>
        <w:rPr>
          <w:rFonts w:asciiTheme="majorHAnsi" w:hAnsiTheme="majorHAnsi"/>
        </w:rPr>
      </w:pPr>
    </w:p>
    <w:p w:rsidR="000C0318" w:rsidRDefault="0038054C">
      <w:pPr>
        <w:rPr>
          <w:rFonts w:asciiTheme="majorHAnsi" w:hAnsiTheme="majorHAnsi"/>
        </w:rPr>
      </w:pPr>
      <w:ins w:id="10" w:author="Unknown" w:date="2014-06-11T18:04:00Z">
        <w:r>
          <w:rPr>
            <w:rFonts w:asciiTheme="majorHAnsi" w:hAnsiTheme="majorHAnsi"/>
          </w:rPr>
          <w:t>Born in 1935 as</w:t>
        </w:r>
      </w:ins>
      <w:del w:id="11" w:author="Unknown">
        <w:r w:rsidR="008936C1" w:rsidRPr="00D2089F" w:rsidDel="0038054C">
          <w:rPr>
            <w:rFonts w:asciiTheme="majorHAnsi" w:hAnsiTheme="majorHAnsi"/>
          </w:rPr>
          <w:delText>As</w:delText>
        </w:r>
      </w:del>
      <w:ins w:id="12" w:author="Unknown" w:date="2014-02-26T01:12:00Z">
        <w:r w:rsidR="003D3166">
          <w:rPr>
            <w:rFonts w:asciiTheme="majorHAnsi" w:hAnsiTheme="majorHAnsi"/>
          </w:rPr>
          <w:t xml:space="preserve"> the</w:t>
        </w:r>
      </w:ins>
      <w:r w:rsidR="008936C1" w:rsidRPr="00D2089F">
        <w:rPr>
          <w:rFonts w:asciiTheme="majorHAnsi" w:hAnsiTheme="majorHAnsi"/>
        </w:rPr>
        <w:t xml:space="preserve"> son of th</w:t>
      </w:r>
      <w:r w:rsidR="000C0318">
        <w:rPr>
          <w:rFonts w:asciiTheme="majorHAnsi" w:hAnsiTheme="majorHAnsi"/>
        </w:rPr>
        <w:t>e Obi of Idumuje-Ugboko v</w:t>
      </w:r>
      <w:r w:rsidR="00F03AD4" w:rsidRPr="00D2089F">
        <w:rPr>
          <w:rFonts w:asciiTheme="majorHAnsi" w:hAnsiTheme="majorHAnsi"/>
        </w:rPr>
        <w:t>illage,</w:t>
      </w:r>
      <w:r w:rsidR="008936C1" w:rsidRPr="00D2089F">
        <w:rPr>
          <w:rFonts w:asciiTheme="majorHAnsi" w:hAnsiTheme="majorHAnsi"/>
        </w:rPr>
        <w:t xml:space="preserve"> </w:t>
      </w:r>
      <w:ins w:id="13" w:author="Unknown" w:date="2014-06-11T18:05:00Z">
        <w:r>
          <w:rPr>
            <w:rFonts w:asciiTheme="majorHAnsi" w:hAnsiTheme="majorHAnsi"/>
          </w:rPr>
          <w:t xml:space="preserve">Demas </w:t>
        </w:r>
      </w:ins>
      <w:r w:rsidR="008936C1" w:rsidRPr="00D2089F">
        <w:rPr>
          <w:rFonts w:asciiTheme="majorHAnsi" w:hAnsiTheme="majorHAnsi"/>
        </w:rPr>
        <w:t>Nwoko was exposed to the world of architecture</w:t>
      </w:r>
      <w:r w:rsidR="006F338B">
        <w:rPr>
          <w:rFonts w:asciiTheme="majorHAnsi" w:hAnsiTheme="majorHAnsi"/>
        </w:rPr>
        <w:t xml:space="preserve"> at a young age</w:t>
      </w:r>
      <w:r w:rsidR="008936C1" w:rsidRPr="00D2089F">
        <w:rPr>
          <w:rFonts w:asciiTheme="majorHAnsi" w:hAnsiTheme="majorHAnsi"/>
        </w:rPr>
        <w:t xml:space="preserve"> while assisting</w:t>
      </w:r>
      <w:r w:rsidR="006F338B">
        <w:rPr>
          <w:rFonts w:asciiTheme="majorHAnsi" w:hAnsiTheme="majorHAnsi"/>
        </w:rPr>
        <w:t xml:space="preserve"> his father</w:t>
      </w:r>
      <w:r w:rsidR="000C0318">
        <w:rPr>
          <w:rFonts w:asciiTheme="majorHAnsi" w:hAnsiTheme="majorHAnsi"/>
        </w:rPr>
        <w:t xml:space="preserve"> in building</w:t>
      </w:r>
      <w:r w:rsidR="008936C1" w:rsidRPr="00D2089F">
        <w:rPr>
          <w:rFonts w:asciiTheme="majorHAnsi" w:hAnsiTheme="majorHAnsi"/>
        </w:rPr>
        <w:t xml:space="preserve"> the town from the ground up. </w:t>
      </w:r>
      <w:r w:rsidR="002C3D8F">
        <w:rPr>
          <w:rFonts w:asciiTheme="majorHAnsi" w:hAnsiTheme="majorHAnsi"/>
        </w:rPr>
        <w:t>Later, a</w:t>
      </w:r>
      <w:r w:rsidR="000C0318">
        <w:rPr>
          <w:rFonts w:asciiTheme="majorHAnsi" w:hAnsiTheme="majorHAnsi"/>
        </w:rPr>
        <w:t xml:space="preserve">s </w:t>
      </w:r>
      <w:r w:rsidR="00A264E1" w:rsidRPr="00D2089F">
        <w:rPr>
          <w:rFonts w:asciiTheme="majorHAnsi" w:hAnsiTheme="majorHAnsi"/>
        </w:rPr>
        <w:t>a</w:t>
      </w:r>
      <w:r w:rsidR="000C0318">
        <w:rPr>
          <w:rFonts w:asciiTheme="majorHAnsi" w:hAnsiTheme="majorHAnsi"/>
        </w:rPr>
        <w:t>n accomplished</w:t>
      </w:r>
      <w:r w:rsidR="00A264E1" w:rsidRPr="00D2089F">
        <w:rPr>
          <w:rFonts w:asciiTheme="majorHAnsi" w:hAnsiTheme="majorHAnsi"/>
        </w:rPr>
        <w:t xml:space="preserve"> design professional, Nwoko </w:t>
      </w:r>
      <w:r w:rsidR="000C0318">
        <w:rPr>
          <w:rFonts w:asciiTheme="majorHAnsi" w:hAnsiTheme="majorHAnsi"/>
        </w:rPr>
        <w:t>place</w:t>
      </w:r>
      <w:ins w:id="14" w:author="Unknown" w:date="2014-02-26T01:13:00Z">
        <w:r w:rsidR="003D3166">
          <w:rPr>
            <w:rFonts w:asciiTheme="majorHAnsi" w:hAnsiTheme="majorHAnsi"/>
          </w:rPr>
          <w:t>d</w:t>
        </w:r>
      </w:ins>
      <w:r w:rsidR="000C0318">
        <w:rPr>
          <w:rFonts w:asciiTheme="majorHAnsi" w:hAnsiTheme="majorHAnsi"/>
        </w:rPr>
        <w:t xml:space="preserve"> </w:t>
      </w:r>
      <w:r w:rsidR="00A264E1" w:rsidRPr="00D2089F">
        <w:rPr>
          <w:rFonts w:asciiTheme="majorHAnsi" w:hAnsiTheme="majorHAnsi"/>
        </w:rPr>
        <w:t>emph</w:t>
      </w:r>
      <w:r w:rsidR="000C0318">
        <w:rPr>
          <w:rFonts w:asciiTheme="majorHAnsi" w:hAnsiTheme="majorHAnsi"/>
        </w:rPr>
        <w:t xml:space="preserve">asis on practical creativity. In 1967 he </w:t>
      </w:r>
      <w:r w:rsidR="00F03AD4" w:rsidRPr="00D2089F">
        <w:rPr>
          <w:rFonts w:asciiTheme="majorHAnsi" w:hAnsiTheme="majorHAnsi"/>
        </w:rPr>
        <w:t xml:space="preserve">developed his own construction brick, </w:t>
      </w:r>
      <w:r w:rsidR="00A264E1" w:rsidRPr="00D2089F">
        <w:rPr>
          <w:rFonts w:asciiTheme="majorHAnsi" w:hAnsiTheme="majorHAnsi"/>
          <w:i/>
        </w:rPr>
        <w:t>Lacrete</w:t>
      </w:r>
      <w:r w:rsidR="000C0318">
        <w:rPr>
          <w:rFonts w:asciiTheme="majorHAnsi" w:hAnsiTheme="majorHAnsi"/>
        </w:rPr>
        <w:t>; m</w:t>
      </w:r>
      <w:r w:rsidR="00F03AD4" w:rsidRPr="00D2089F">
        <w:rPr>
          <w:rFonts w:asciiTheme="majorHAnsi" w:hAnsiTheme="majorHAnsi"/>
        </w:rPr>
        <w:t xml:space="preserve">ade </w:t>
      </w:r>
      <w:r w:rsidR="006F338B">
        <w:rPr>
          <w:rFonts w:asciiTheme="majorHAnsi" w:hAnsiTheme="majorHAnsi"/>
        </w:rPr>
        <w:t xml:space="preserve">spontaneously </w:t>
      </w:r>
      <w:r w:rsidR="00F03AD4" w:rsidRPr="00D2089F">
        <w:rPr>
          <w:rFonts w:asciiTheme="majorHAnsi" w:hAnsiTheme="majorHAnsi"/>
        </w:rPr>
        <w:t>from onsite materials</w:t>
      </w:r>
      <w:ins w:id="15" w:author="Erin Rice" w:date="2014-06-12T13:55:00Z">
        <w:r w:rsidR="00D3410A" w:rsidRPr="00D3410A">
          <w:rPr>
            <w:rFonts w:asciiTheme="majorHAnsi" w:hAnsiTheme="majorHAnsi"/>
            <w:i/>
            <w:rPrChange w:id="16" w:author="Erin Rice" w:date="2014-06-12T13:55:00Z">
              <w:rPr>
                <w:rFonts w:asciiTheme="majorHAnsi" w:hAnsiTheme="majorHAnsi"/>
              </w:rPr>
            </w:rPrChange>
          </w:rPr>
          <w:t>.</w:t>
        </w:r>
      </w:ins>
      <w:del w:id="17" w:author="Erin Rice" w:date="2014-06-12T13:55:00Z">
        <w:r w:rsidR="006F338B" w:rsidRPr="00D3410A" w:rsidDel="00D3410A">
          <w:rPr>
            <w:rFonts w:asciiTheme="majorHAnsi" w:hAnsiTheme="majorHAnsi"/>
            <w:i/>
            <w:rPrChange w:id="18" w:author="Erin Rice" w:date="2014-06-12T13:55:00Z">
              <w:rPr>
                <w:rFonts w:asciiTheme="majorHAnsi" w:hAnsiTheme="majorHAnsi"/>
              </w:rPr>
            </w:rPrChange>
          </w:rPr>
          <w:delText>,</w:delText>
        </w:r>
      </w:del>
      <w:r w:rsidR="00F03AD4" w:rsidRPr="00D2089F">
        <w:rPr>
          <w:rFonts w:asciiTheme="majorHAnsi" w:hAnsiTheme="majorHAnsi"/>
        </w:rPr>
        <w:t xml:space="preserve"> </w:t>
      </w:r>
      <w:ins w:id="19" w:author="Erin Rice" w:date="2014-06-12T13:55:00Z">
        <w:r w:rsidR="00D3410A">
          <w:rPr>
            <w:rFonts w:asciiTheme="majorHAnsi" w:hAnsiTheme="majorHAnsi"/>
            <w:i/>
          </w:rPr>
          <w:t>Lacrete</w:t>
        </w:r>
      </w:ins>
      <w:del w:id="20" w:author="Erin Rice" w:date="2014-06-12T13:55:00Z">
        <w:r w:rsidR="00F03AD4" w:rsidRPr="00D2089F" w:rsidDel="00D3410A">
          <w:rPr>
            <w:rFonts w:asciiTheme="majorHAnsi" w:hAnsiTheme="majorHAnsi"/>
          </w:rPr>
          <w:delText>it</w:delText>
        </w:r>
      </w:del>
      <w:r w:rsidR="00F03AD4" w:rsidRPr="00D2089F">
        <w:rPr>
          <w:rFonts w:asciiTheme="majorHAnsi" w:hAnsiTheme="majorHAnsi"/>
        </w:rPr>
        <w:t xml:space="preserve"> was unique in color and </w:t>
      </w:r>
      <w:r w:rsidR="00A264E1" w:rsidRPr="00D2089F">
        <w:rPr>
          <w:rFonts w:asciiTheme="majorHAnsi" w:hAnsiTheme="majorHAnsi"/>
        </w:rPr>
        <w:t>surpassed</w:t>
      </w:r>
      <w:r w:rsidR="00F03AD4" w:rsidRPr="00D2089F">
        <w:rPr>
          <w:rFonts w:asciiTheme="majorHAnsi" w:hAnsiTheme="majorHAnsi"/>
        </w:rPr>
        <w:t xml:space="preserve"> the strength of</w:t>
      </w:r>
      <w:r w:rsidR="00A264E1" w:rsidRPr="00D2089F">
        <w:rPr>
          <w:rFonts w:asciiTheme="majorHAnsi" w:hAnsiTheme="majorHAnsi"/>
        </w:rPr>
        <w:t xml:space="preserve"> available products at a fraction of the cost. </w:t>
      </w:r>
      <w:r w:rsidR="00F03AD4" w:rsidRPr="00D2089F">
        <w:rPr>
          <w:rFonts w:asciiTheme="majorHAnsi" w:hAnsiTheme="majorHAnsi"/>
        </w:rPr>
        <w:t>Nwoko</w:t>
      </w:r>
      <w:r w:rsidR="000C0318">
        <w:rPr>
          <w:rFonts w:asciiTheme="majorHAnsi" w:hAnsiTheme="majorHAnsi"/>
        </w:rPr>
        <w:t>’s signature</w:t>
      </w:r>
      <w:r w:rsidR="00A264E1" w:rsidRPr="00D2089F">
        <w:rPr>
          <w:rFonts w:asciiTheme="majorHAnsi" w:hAnsiTheme="majorHAnsi"/>
        </w:rPr>
        <w:t xml:space="preserve"> design solutions </w:t>
      </w:r>
      <w:r w:rsidR="000C0318">
        <w:rPr>
          <w:rFonts w:asciiTheme="majorHAnsi" w:hAnsiTheme="majorHAnsi"/>
        </w:rPr>
        <w:t>address</w:t>
      </w:r>
      <w:ins w:id="21" w:author="Unknown" w:date="2014-06-11T18:22:00Z">
        <w:r w:rsidR="006650BF">
          <w:rPr>
            <w:rFonts w:asciiTheme="majorHAnsi" w:hAnsiTheme="majorHAnsi"/>
          </w:rPr>
          <w:t>ed</w:t>
        </w:r>
      </w:ins>
      <w:r w:rsidR="000C0318">
        <w:rPr>
          <w:rFonts w:asciiTheme="majorHAnsi" w:hAnsiTheme="majorHAnsi"/>
        </w:rPr>
        <w:t xml:space="preserve"> challenges specific to </w:t>
      </w:r>
      <w:r w:rsidR="00A264E1" w:rsidRPr="00D2089F">
        <w:rPr>
          <w:rFonts w:asciiTheme="majorHAnsi" w:hAnsiTheme="majorHAnsi"/>
        </w:rPr>
        <w:t>Ni</w:t>
      </w:r>
      <w:r w:rsidR="000C0318">
        <w:rPr>
          <w:rFonts w:asciiTheme="majorHAnsi" w:hAnsiTheme="majorHAnsi"/>
        </w:rPr>
        <w:t xml:space="preserve">geria </w:t>
      </w:r>
      <w:r w:rsidR="002C3D8F">
        <w:rPr>
          <w:rFonts w:asciiTheme="majorHAnsi" w:hAnsiTheme="majorHAnsi"/>
        </w:rPr>
        <w:t>with both traditional and innovative choices, using</w:t>
      </w:r>
      <w:r w:rsidR="00A264E1" w:rsidRPr="00D2089F">
        <w:rPr>
          <w:rFonts w:asciiTheme="majorHAnsi" w:hAnsiTheme="majorHAnsi"/>
        </w:rPr>
        <w:t xml:space="preserve"> impluvi</w:t>
      </w:r>
      <w:ins w:id="22" w:author="Unknown" w:date="2014-06-11T18:22:00Z">
        <w:r w:rsidR="006650BF">
          <w:rPr>
            <w:rFonts w:asciiTheme="majorHAnsi" w:hAnsiTheme="majorHAnsi"/>
          </w:rPr>
          <w:t>a</w:t>
        </w:r>
      </w:ins>
      <w:del w:id="23" w:author="Unknown" w:date="2014-06-11T18:22:00Z">
        <w:r w:rsidR="00A264E1" w:rsidRPr="00D2089F" w:rsidDel="006650BF">
          <w:rPr>
            <w:rFonts w:asciiTheme="majorHAnsi" w:hAnsiTheme="majorHAnsi"/>
          </w:rPr>
          <w:delText>um</w:delText>
        </w:r>
        <w:r w:rsidR="00F03AD4" w:rsidRPr="00D2089F" w:rsidDel="006650BF">
          <w:rPr>
            <w:rFonts w:asciiTheme="majorHAnsi" w:hAnsiTheme="majorHAnsi"/>
          </w:rPr>
          <w:delText>s</w:delText>
        </w:r>
      </w:del>
      <w:r w:rsidR="002C3D8F">
        <w:rPr>
          <w:rFonts w:asciiTheme="majorHAnsi" w:hAnsiTheme="majorHAnsi"/>
        </w:rPr>
        <w:t xml:space="preserve"> for light and shade, </w:t>
      </w:r>
      <w:r w:rsidR="00A264E1" w:rsidRPr="00D2089F">
        <w:rPr>
          <w:rFonts w:asciiTheme="majorHAnsi" w:hAnsiTheme="majorHAnsi"/>
        </w:rPr>
        <w:t>double</w:t>
      </w:r>
      <w:r w:rsidR="000C0318">
        <w:rPr>
          <w:rFonts w:asciiTheme="majorHAnsi" w:hAnsiTheme="majorHAnsi"/>
        </w:rPr>
        <w:t xml:space="preserve"> walls for natural cooling, </w:t>
      </w:r>
      <w:r w:rsidR="002C3D8F">
        <w:rPr>
          <w:rFonts w:asciiTheme="majorHAnsi" w:hAnsiTheme="majorHAnsi"/>
        </w:rPr>
        <w:t>and</w:t>
      </w:r>
      <w:r w:rsidR="000C0318">
        <w:rPr>
          <w:rFonts w:asciiTheme="majorHAnsi" w:hAnsiTheme="majorHAnsi"/>
        </w:rPr>
        <w:t xml:space="preserve"> modern</w:t>
      </w:r>
      <w:r w:rsidR="00A264E1" w:rsidRPr="00D2089F">
        <w:rPr>
          <w:rFonts w:asciiTheme="majorHAnsi" w:hAnsiTheme="majorHAnsi"/>
        </w:rPr>
        <w:t xml:space="preserve"> versions of </w:t>
      </w:r>
      <w:r w:rsidR="000C0318">
        <w:rPr>
          <w:rFonts w:asciiTheme="majorHAnsi" w:hAnsiTheme="majorHAnsi"/>
        </w:rPr>
        <w:t xml:space="preserve">traditional </w:t>
      </w:r>
      <w:r w:rsidR="00DE6FAD">
        <w:rPr>
          <w:rFonts w:asciiTheme="majorHAnsi" w:hAnsiTheme="majorHAnsi"/>
        </w:rPr>
        <w:t>Igbo</w:t>
      </w:r>
      <w:r w:rsidR="000C0318">
        <w:rPr>
          <w:rFonts w:asciiTheme="majorHAnsi" w:hAnsiTheme="majorHAnsi"/>
        </w:rPr>
        <w:t xml:space="preserve"> </w:t>
      </w:r>
      <w:r w:rsidR="00A264E1" w:rsidRPr="00D2089F">
        <w:rPr>
          <w:rFonts w:asciiTheme="majorHAnsi" w:hAnsiTheme="majorHAnsi"/>
        </w:rPr>
        <w:t xml:space="preserve">interior courtyards. </w:t>
      </w:r>
    </w:p>
    <w:p w:rsidR="000C0318" w:rsidRDefault="000C0318">
      <w:pPr>
        <w:rPr>
          <w:rFonts w:asciiTheme="majorHAnsi" w:hAnsiTheme="majorHAnsi"/>
        </w:rPr>
      </w:pPr>
    </w:p>
    <w:p w:rsidR="00F03AD4" w:rsidRPr="00D2089F" w:rsidRDefault="00A264E1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Nwoko formalized</w:t>
      </w:r>
      <w:r w:rsidR="00F03AD4" w:rsidRPr="00D2089F">
        <w:rPr>
          <w:rFonts w:asciiTheme="majorHAnsi" w:hAnsiTheme="majorHAnsi"/>
        </w:rPr>
        <w:t xml:space="preserve"> the theory behind </w:t>
      </w:r>
      <w:r w:rsidR="00FC66FE">
        <w:rPr>
          <w:rFonts w:asciiTheme="majorHAnsi" w:hAnsiTheme="majorHAnsi"/>
        </w:rPr>
        <w:t>t</w:t>
      </w:r>
      <w:r w:rsidR="00F03AD4" w:rsidRPr="00D2089F">
        <w:rPr>
          <w:rFonts w:asciiTheme="majorHAnsi" w:hAnsiTheme="majorHAnsi"/>
        </w:rPr>
        <w:t xml:space="preserve">his </w:t>
      </w:r>
      <w:r w:rsidR="000C0318">
        <w:rPr>
          <w:rFonts w:asciiTheme="majorHAnsi" w:hAnsiTheme="majorHAnsi"/>
        </w:rPr>
        <w:t>building practice,</w:t>
      </w:r>
      <w:r w:rsidRPr="00D2089F">
        <w:rPr>
          <w:rFonts w:asciiTheme="majorHAnsi" w:hAnsiTheme="majorHAnsi"/>
        </w:rPr>
        <w:t xml:space="preserve"> labeling it </w:t>
      </w:r>
      <w:r w:rsidRPr="00D2089F">
        <w:rPr>
          <w:rFonts w:asciiTheme="majorHAnsi" w:hAnsiTheme="majorHAnsi"/>
          <w:i/>
        </w:rPr>
        <w:t>Critical Design</w:t>
      </w:r>
      <w:r w:rsidRPr="00D2089F">
        <w:rPr>
          <w:rFonts w:asciiTheme="majorHAnsi" w:hAnsiTheme="majorHAnsi"/>
        </w:rPr>
        <w:t xml:space="preserve">, a concept that calls upon the designer to guard an </w:t>
      </w:r>
      <w:r w:rsidR="00F03AD4" w:rsidRPr="00D2089F">
        <w:rPr>
          <w:rFonts w:asciiTheme="majorHAnsi" w:hAnsiTheme="majorHAnsi"/>
        </w:rPr>
        <w:t xml:space="preserve">independent </w:t>
      </w:r>
      <w:r w:rsidR="00DE6FAD">
        <w:rPr>
          <w:rFonts w:asciiTheme="majorHAnsi" w:hAnsiTheme="majorHAnsi"/>
        </w:rPr>
        <w:t xml:space="preserve">aesthetic </w:t>
      </w:r>
      <w:r w:rsidR="00F03AD4" w:rsidRPr="00D2089F">
        <w:rPr>
          <w:rFonts w:asciiTheme="majorHAnsi" w:hAnsiTheme="majorHAnsi"/>
        </w:rPr>
        <w:t xml:space="preserve">vision, </w:t>
      </w:r>
      <w:r w:rsidR="000C0318">
        <w:rPr>
          <w:rFonts w:asciiTheme="majorHAnsi" w:hAnsiTheme="majorHAnsi"/>
        </w:rPr>
        <w:t>consider</w:t>
      </w:r>
      <w:r w:rsidRPr="00D2089F">
        <w:rPr>
          <w:rFonts w:asciiTheme="majorHAnsi" w:hAnsiTheme="majorHAnsi"/>
        </w:rPr>
        <w:t xml:space="preserve"> the</w:t>
      </w:r>
      <w:r w:rsidR="000C0318">
        <w:rPr>
          <w:rFonts w:asciiTheme="majorHAnsi" w:hAnsiTheme="majorHAnsi"/>
        </w:rPr>
        <w:t xml:space="preserve"> location specific needs of the building</w:t>
      </w:r>
      <w:r w:rsidRPr="00D2089F">
        <w:rPr>
          <w:rFonts w:asciiTheme="majorHAnsi" w:hAnsiTheme="majorHAnsi"/>
        </w:rPr>
        <w:t xml:space="preserve"> site,</w:t>
      </w:r>
      <w:ins w:id="24" w:author="Unknown" w:date="2014-02-26T01:14:00Z">
        <w:r w:rsidR="002C76E0">
          <w:rPr>
            <w:rFonts w:asciiTheme="majorHAnsi" w:hAnsiTheme="majorHAnsi"/>
          </w:rPr>
          <w:t xml:space="preserve"> </w:t>
        </w:r>
        <w:r w:rsidR="002C76E0" w:rsidRPr="00D2089F">
          <w:rPr>
            <w:rFonts w:asciiTheme="majorHAnsi" w:hAnsiTheme="majorHAnsi"/>
          </w:rPr>
          <w:t xml:space="preserve">prioritize </w:t>
        </w:r>
        <w:r w:rsidR="002C76E0">
          <w:rPr>
            <w:rFonts w:asciiTheme="majorHAnsi" w:hAnsiTheme="majorHAnsi"/>
          </w:rPr>
          <w:t xml:space="preserve">environmental </w:t>
        </w:r>
        <w:r w:rsidR="002C76E0" w:rsidRPr="00D2089F">
          <w:rPr>
            <w:rFonts w:asciiTheme="majorHAnsi" w:hAnsiTheme="majorHAnsi"/>
          </w:rPr>
          <w:t>sustainability</w:t>
        </w:r>
        <w:r w:rsidR="002C76E0">
          <w:rPr>
            <w:rFonts w:asciiTheme="majorHAnsi" w:hAnsiTheme="majorHAnsi"/>
          </w:rPr>
          <w:t>, and</w:t>
        </w:r>
      </w:ins>
      <w:r w:rsidR="000C0318">
        <w:rPr>
          <w:rFonts w:asciiTheme="majorHAnsi" w:hAnsiTheme="majorHAnsi"/>
        </w:rPr>
        <w:t xml:space="preserve"> give modern expression to indigenous </w:t>
      </w:r>
      <w:r w:rsidR="00DE6FAD">
        <w:rPr>
          <w:rFonts w:asciiTheme="majorHAnsi" w:hAnsiTheme="majorHAnsi"/>
        </w:rPr>
        <w:t>artistic heritage</w:t>
      </w:r>
      <w:ins w:id="25" w:author="Unknown" w:date="2014-02-26T01:14:00Z">
        <w:r w:rsidR="002C76E0">
          <w:rPr>
            <w:rFonts w:asciiTheme="majorHAnsi" w:hAnsiTheme="majorHAnsi"/>
          </w:rPr>
          <w:t>.</w:t>
        </w:r>
      </w:ins>
      <w:del w:id="26" w:author="Unknown">
        <w:r w:rsidR="000C0318" w:rsidDel="002C76E0">
          <w:rPr>
            <w:rFonts w:asciiTheme="majorHAnsi" w:hAnsiTheme="majorHAnsi"/>
          </w:rPr>
          <w:delText>,</w:delText>
        </w:r>
        <w:r w:rsidRPr="00D2089F" w:rsidDel="002C76E0">
          <w:rPr>
            <w:rFonts w:asciiTheme="majorHAnsi" w:hAnsiTheme="majorHAnsi"/>
          </w:rPr>
          <w:delText xml:space="preserve"> and </w:delText>
        </w:r>
        <w:r w:rsidR="00F03AD4" w:rsidRPr="00D2089F" w:rsidDel="002C76E0">
          <w:rPr>
            <w:rFonts w:asciiTheme="majorHAnsi" w:hAnsiTheme="majorHAnsi"/>
          </w:rPr>
          <w:delText xml:space="preserve">to </w:delText>
        </w:r>
        <w:r w:rsidRPr="00D2089F" w:rsidDel="002C76E0">
          <w:rPr>
            <w:rFonts w:asciiTheme="majorHAnsi" w:hAnsiTheme="majorHAnsi"/>
          </w:rPr>
          <w:delText xml:space="preserve">prioritize </w:delText>
        </w:r>
        <w:r w:rsidR="00DE6FAD" w:rsidDel="002C76E0">
          <w:rPr>
            <w:rFonts w:asciiTheme="majorHAnsi" w:hAnsiTheme="majorHAnsi"/>
          </w:rPr>
          <w:delText xml:space="preserve">environmental </w:delText>
        </w:r>
        <w:r w:rsidRPr="00D2089F" w:rsidDel="002C76E0">
          <w:rPr>
            <w:rFonts w:asciiTheme="majorHAnsi" w:hAnsiTheme="majorHAnsi"/>
          </w:rPr>
          <w:delText>sustainability.</w:delText>
        </w:r>
      </w:del>
    </w:p>
    <w:p w:rsidR="008936C1" w:rsidRPr="00D2089F" w:rsidRDefault="008936C1">
      <w:pPr>
        <w:rPr>
          <w:rFonts w:asciiTheme="majorHAnsi" w:hAnsiTheme="majorHAnsi"/>
        </w:rPr>
      </w:pPr>
    </w:p>
    <w:p w:rsidR="002B74DF" w:rsidRPr="00D2089F" w:rsidRDefault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While the output of Demas N</w:t>
      </w:r>
      <w:r w:rsidR="00906188">
        <w:rPr>
          <w:rFonts w:asciiTheme="majorHAnsi" w:hAnsiTheme="majorHAnsi"/>
        </w:rPr>
        <w:t>woko’s career includes painting, sculpture</w:t>
      </w:r>
      <w:r w:rsidRPr="00D2089F">
        <w:rPr>
          <w:rFonts w:asciiTheme="majorHAnsi" w:hAnsiTheme="majorHAnsi"/>
        </w:rPr>
        <w:t>, theatre production, writing, architecture and furniture design, the integrity of his phi</w:t>
      </w:r>
      <w:r w:rsidR="00906188">
        <w:rPr>
          <w:rFonts w:asciiTheme="majorHAnsi" w:hAnsiTheme="majorHAnsi"/>
        </w:rPr>
        <w:t>losophical vision has remained constant. Most recently</w:t>
      </w:r>
      <w:r w:rsidRPr="00D2089F">
        <w:rPr>
          <w:rFonts w:asciiTheme="majorHAnsi" w:hAnsiTheme="majorHAnsi"/>
        </w:rPr>
        <w:t xml:space="preserve"> presented in his manifesto</w:t>
      </w:r>
      <w:r w:rsidRPr="006F338B">
        <w:rPr>
          <w:rFonts w:asciiTheme="majorHAnsi" w:hAnsiTheme="majorHAnsi"/>
          <w:i/>
        </w:rPr>
        <w:t>, The Impoverished Generation and the Poor Man’s Clean Rags</w:t>
      </w:r>
      <w:r w:rsidRPr="00D2089F">
        <w:rPr>
          <w:rFonts w:asciiTheme="majorHAnsi" w:hAnsiTheme="majorHAnsi"/>
        </w:rPr>
        <w:t xml:space="preserve"> (1992), Nwoko</w:t>
      </w:r>
      <w:ins w:id="27" w:author="Unknown" w:date="2014-03-30T21:46:00Z">
        <w:r w:rsidR="00D93001">
          <w:rPr>
            <w:rFonts w:asciiTheme="majorHAnsi" w:hAnsiTheme="majorHAnsi"/>
          </w:rPr>
          <w:t>’s</w:t>
        </w:r>
      </w:ins>
      <w:ins w:id="28" w:author="Unknown" w:date="2014-02-27T20:23:00Z">
        <w:r w:rsidR="00EB5F20">
          <w:rPr>
            <w:rFonts w:asciiTheme="majorHAnsi" w:hAnsiTheme="majorHAnsi"/>
          </w:rPr>
          <w:t xml:space="preserve"> life work </w:t>
        </w:r>
        <w:r w:rsidR="00EB5F20">
          <w:rPr>
            <w:rFonts w:asciiTheme="majorHAnsi" w:hAnsiTheme="majorHAnsi"/>
          </w:rPr>
          <w:lastRenderedPageBreak/>
          <w:t>continues to</w:t>
        </w:r>
      </w:ins>
      <w:r w:rsidRPr="00D2089F">
        <w:rPr>
          <w:rFonts w:asciiTheme="majorHAnsi" w:hAnsiTheme="majorHAnsi"/>
        </w:rPr>
        <w:t xml:space="preserve"> demonstrate</w:t>
      </w:r>
      <w:ins w:id="29" w:author="Unknown" w:date="2014-02-26T01:14:00Z">
        <w:r w:rsidR="002C76E0">
          <w:rPr>
            <w:rFonts w:asciiTheme="majorHAnsi" w:hAnsiTheme="majorHAnsi"/>
          </w:rPr>
          <w:t xml:space="preserve"> the dictum</w:t>
        </w:r>
      </w:ins>
      <w:r w:rsidRPr="00D2089F">
        <w:rPr>
          <w:rFonts w:asciiTheme="majorHAnsi" w:hAnsiTheme="majorHAnsi"/>
        </w:rPr>
        <w:t xml:space="preserve"> that the political, aesthetic, </w:t>
      </w:r>
      <w:r w:rsidR="002C3D8F">
        <w:rPr>
          <w:rFonts w:asciiTheme="majorHAnsi" w:hAnsiTheme="majorHAnsi"/>
        </w:rPr>
        <w:t xml:space="preserve">intellectual </w:t>
      </w:r>
      <w:r w:rsidRPr="00D2089F">
        <w:rPr>
          <w:rFonts w:asciiTheme="majorHAnsi" w:hAnsiTheme="majorHAnsi"/>
        </w:rPr>
        <w:t>and ideological remain inseparable.</w:t>
      </w:r>
    </w:p>
    <w:p w:rsidR="002B74DF" w:rsidRPr="00D2089F" w:rsidRDefault="002B74DF">
      <w:pPr>
        <w:rPr>
          <w:rFonts w:asciiTheme="majorHAnsi" w:hAnsiTheme="majorHAnsi"/>
        </w:rPr>
      </w:pPr>
    </w:p>
    <w:p w:rsidR="002B74DF" w:rsidRPr="00D2089F" w:rsidRDefault="00D3410A" w:rsidP="002B74DF">
      <w:pPr>
        <w:rPr>
          <w:rFonts w:asciiTheme="majorHAnsi" w:hAnsiTheme="majorHAnsi"/>
        </w:rPr>
      </w:pPr>
      <w:ins w:id="30" w:author="Erin Rice" w:date="2014-06-12T13:56:00Z">
        <w:r>
          <w:rPr>
            <w:rFonts w:asciiTheme="majorHAnsi" w:hAnsiTheme="majorHAnsi"/>
          </w:rPr>
          <w:t>List of</w:t>
        </w:r>
        <w:r w:rsidRPr="00D2089F">
          <w:rPr>
            <w:rFonts w:asciiTheme="majorHAnsi" w:hAnsiTheme="majorHAnsi"/>
          </w:rPr>
          <w:t xml:space="preserve"> </w:t>
        </w:r>
      </w:ins>
      <w:r w:rsidR="002B74DF" w:rsidRPr="00D2089F">
        <w:rPr>
          <w:rFonts w:asciiTheme="majorHAnsi" w:hAnsiTheme="majorHAnsi"/>
        </w:rPr>
        <w:t>works</w:t>
      </w:r>
    </w:p>
    <w:p w:rsidR="002B74DF" w:rsidRDefault="002B74DF" w:rsidP="002B74DF">
      <w:pPr>
        <w:rPr>
          <w:rFonts w:asciiTheme="majorHAnsi" w:hAnsiTheme="majorHAnsi"/>
        </w:rPr>
      </w:pPr>
    </w:p>
    <w:p w:rsidR="00630A9D" w:rsidRDefault="00630A9D" w:rsidP="002B74DF">
      <w:pPr>
        <w:rPr>
          <w:rFonts w:asciiTheme="majorHAnsi" w:hAnsiTheme="majorHAnsi"/>
        </w:rPr>
      </w:pPr>
      <w:r>
        <w:rPr>
          <w:rFonts w:asciiTheme="majorHAnsi" w:hAnsiTheme="majorHAnsi"/>
        </w:rPr>
        <w:t>1960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0A9D">
        <w:rPr>
          <w:rFonts w:asciiTheme="majorHAnsi" w:hAnsiTheme="majorHAnsi"/>
          <w:i/>
        </w:rPr>
        <w:t>Ogboni Chief. Painting.</w:t>
      </w:r>
    </w:p>
    <w:p w:rsidR="00630A9D" w:rsidRDefault="00630A9D" w:rsidP="002B74DF">
      <w:pPr>
        <w:rPr>
          <w:rFonts w:asciiTheme="majorHAnsi" w:hAnsiTheme="majorHAnsi"/>
        </w:rPr>
      </w:pPr>
    </w:p>
    <w:p w:rsidR="00630A9D" w:rsidRDefault="00630A9D" w:rsidP="002B74DF">
      <w:pPr>
        <w:rPr>
          <w:rFonts w:asciiTheme="majorHAnsi" w:hAnsiTheme="majorHAnsi"/>
        </w:rPr>
      </w:pPr>
      <w:r>
        <w:rPr>
          <w:rFonts w:asciiTheme="majorHAnsi" w:hAnsiTheme="majorHAnsi"/>
        </w:rPr>
        <w:t>1960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0A9D">
        <w:rPr>
          <w:rFonts w:asciiTheme="majorHAnsi" w:hAnsiTheme="majorHAnsi"/>
          <w:i/>
        </w:rPr>
        <w:t>Praise Singer. Painting.</w:t>
      </w:r>
    </w:p>
    <w:p w:rsidR="00630A9D" w:rsidRPr="00D2089F" w:rsidRDefault="00630A9D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1965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Adam and Eve. Sculpture, terracotta.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 xml:space="preserve">1967 - present 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The New Culture Studio and Residence, Oremeji, Ibadan.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1970 - 1975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The Dominican Institute</w:t>
      </w:r>
      <w:ins w:id="31" w:author="Unknown" w:date="2014-02-27T20:29:00Z">
        <w:r w:rsidR="00EB5F20">
          <w:rPr>
            <w:rFonts w:asciiTheme="majorHAnsi" w:hAnsiTheme="majorHAnsi"/>
            <w:i/>
          </w:rPr>
          <w:t>,</w:t>
        </w:r>
      </w:ins>
      <w:r w:rsidRPr="00D2089F">
        <w:rPr>
          <w:rFonts w:asciiTheme="majorHAnsi" w:hAnsiTheme="majorHAnsi"/>
          <w:i/>
        </w:rPr>
        <w:t xml:space="preserve"> Ibadan.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1972 – 1995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Akenzua Cultural Centre, Benin City.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1976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Children of Paradise. Play.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  <w:i/>
        </w:rPr>
      </w:pPr>
      <w:r w:rsidRPr="00D2089F">
        <w:rPr>
          <w:rFonts w:asciiTheme="majorHAnsi" w:hAnsiTheme="majorHAnsi"/>
        </w:rPr>
        <w:t>1976 – present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Residence of Demas Nwoko, Idumuje-Ugboko.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1987 – 2005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  <w:t>Benedictine Monestary, Ewu, Edo State.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Pr="00D2089F" w:rsidRDefault="002B74DF" w:rsidP="002B74DF">
      <w:pPr>
        <w:rPr>
          <w:rFonts w:asciiTheme="majorHAnsi" w:hAnsiTheme="majorHAnsi"/>
          <w:i/>
        </w:rPr>
      </w:pPr>
      <w:r w:rsidRPr="00D2089F">
        <w:rPr>
          <w:rFonts w:asciiTheme="majorHAnsi" w:hAnsiTheme="majorHAnsi"/>
        </w:rPr>
        <w:t>1992</w:t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</w:rPr>
        <w:tab/>
      </w:r>
      <w:r w:rsidRPr="00D2089F">
        <w:rPr>
          <w:rFonts w:asciiTheme="majorHAnsi" w:hAnsiTheme="majorHAnsi"/>
          <w:i/>
        </w:rPr>
        <w:t>The Impoverished Generation and the Poor Man’s Clean Rags.</w:t>
      </w:r>
    </w:p>
    <w:p w:rsidR="002B74DF" w:rsidRPr="00D2089F" w:rsidRDefault="002B74DF" w:rsidP="002B74DF">
      <w:pPr>
        <w:rPr>
          <w:rFonts w:asciiTheme="majorHAnsi" w:hAnsiTheme="majorHAnsi"/>
          <w:i/>
        </w:rPr>
      </w:pPr>
    </w:p>
    <w:p w:rsidR="002B74DF" w:rsidRPr="00D2089F" w:rsidRDefault="002B74DF" w:rsidP="002B74DF">
      <w:pPr>
        <w:rPr>
          <w:rFonts w:asciiTheme="majorHAnsi" w:hAnsiTheme="majorHAnsi"/>
        </w:rPr>
      </w:pPr>
    </w:p>
    <w:p w:rsidR="00D2089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>References and further reading</w:t>
      </w:r>
    </w:p>
    <w:p w:rsidR="00D2089F" w:rsidRPr="00D2089F" w:rsidRDefault="00D2089F" w:rsidP="002B74DF">
      <w:pPr>
        <w:rPr>
          <w:rFonts w:asciiTheme="majorHAnsi" w:hAnsiTheme="majorHAnsi"/>
        </w:rPr>
      </w:pPr>
    </w:p>
    <w:p w:rsidR="002B74D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 xml:space="preserve">Godwin, John and Gillian Hopwood. (2007) </w:t>
      </w:r>
      <w:r w:rsidRPr="00D2089F">
        <w:rPr>
          <w:rFonts w:asciiTheme="majorHAnsi" w:hAnsiTheme="majorHAnsi"/>
          <w:i/>
        </w:rPr>
        <w:t>The Architecture of Demas Nwoko</w:t>
      </w:r>
      <w:r w:rsidRPr="00D2089F">
        <w:rPr>
          <w:rFonts w:asciiTheme="majorHAnsi" w:hAnsiTheme="majorHAnsi"/>
        </w:rPr>
        <w:t>. Lagos: Farafina.</w:t>
      </w:r>
    </w:p>
    <w:p w:rsidR="00D2089F" w:rsidRDefault="00D2089F" w:rsidP="002B74DF">
      <w:pPr>
        <w:rPr>
          <w:rFonts w:asciiTheme="majorHAnsi" w:hAnsiTheme="majorHAnsi"/>
        </w:rPr>
      </w:pPr>
    </w:p>
    <w:p w:rsidR="00D2089F" w:rsidRPr="00D2089F" w:rsidRDefault="00932074" w:rsidP="002B74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Onobrakpeya, Bruce. (1995) “The Zaria Art Society,” </w:t>
      </w:r>
      <w:r w:rsidRPr="00932074">
        <w:rPr>
          <w:rFonts w:asciiTheme="majorHAnsi" w:hAnsiTheme="majorHAnsi"/>
          <w:i/>
        </w:rPr>
        <w:t>Seven Stories About Modern Art in Africa</w:t>
      </w:r>
      <w:r>
        <w:rPr>
          <w:rFonts w:asciiTheme="majorHAnsi" w:hAnsiTheme="majorHAnsi"/>
        </w:rPr>
        <w:t>. Paris: Flammarion.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Default="002B74DF" w:rsidP="002B74DF">
      <w:pPr>
        <w:rPr>
          <w:rFonts w:asciiTheme="majorHAnsi" w:hAnsiTheme="majorHAnsi"/>
        </w:rPr>
      </w:pPr>
      <w:r w:rsidRPr="00D2089F">
        <w:rPr>
          <w:rFonts w:asciiTheme="majorHAnsi" w:hAnsiTheme="majorHAnsi"/>
        </w:rPr>
        <w:t xml:space="preserve">Okeke-Agulu, Chika and John Picton. (2006) “Nationalism and the Rhetoric of Modernism in Nigeria: The Art of Uche Okeke and Demas Nwoko, 1960 – 1968,” </w:t>
      </w:r>
      <w:r w:rsidRPr="00D2089F">
        <w:rPr>
          <w:rFonts w:asciiTheme="majorHAnsi" w:hAnsiTheme="majorHAnsi"/>
          <w:i/>
        </w:rPr>
        <w:t>African Arts</w:t>
      </w:r>
      <w:r w:rsidRPr="00D2089F">
        <w:rPr>
          <w:rFonts w:asciiTheme="majorHAnsi" w:hAnsiTheme="majorHAnsi"/>
        </w:rPr>
        <w:t>, #39, Spring, 26-37.</w:t>
      </w:r>
    </w:p>
    <w:p w:rsidR="00E5027E" w:rsidRDefault="00E5027E" w:rsidP="002B74DF">
      <w:pPr>
        <w:rPr>
          <w:rFonts w:asciiTheme="majorHAnsi" w:hAnsiTheme="majorHAnsi"/>
        </w:rPr>
      </w:pPr>
    </w:p>
    <w:p w:rsidR="00E5027E" w:rsidRPr="00D2089F" w:rsidRDefault="00E5027E" w:rsidP="002B74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Udeze, Edozie. (2011) </w:t>
      </w:r>
      <w:r w:rsidR="00864CA6">
        <w:rPr>
          <w:rFonts w:asciiTheme="majorHAnsi" w:hAnsiTheme="majorHAnsi"/>
        </w:rPr>
        <w:t xml:space="preserve">“Celebrating a Zarian Rebel,” </w:t>
      </w:r>
      <w:r w:rsidR="00864CA6" w:rsidRPr="00864CA6">
        <w:rPr>
          <w:rFonts w:asciiTheme="majorHAnsi" w:hAnsiTheme="majorHAnsi"/>
          <w:i/>
        </w:rPr>
        <w:t>The Nation</w:t>
      </w:r>
      <w:r w:rsidR="00864CA6">
        <w:rPr>
          <w:rFonts w:asciiTheme="majorHAnsi" w:hAnsiTheme="majorHAnsi"/>
        </w:rPr>
        <w:t>, January 11, 2011.</w:t>
      </w:r>
    </w:p>
    <w:p w:rsidR="002B74DF" w:rsidRPr="00D2089F" w:rsidRDefault="002B74DF" w:rsidP="002B74DF">
      <w:pPr>
        <w:rPr>
          <w:rFonts w:asciiTheme="majorHAnsi" w:hAnsiTheme="majorHAnsi"/>
        </w:rPr>
      </w:pPr>
    </w:p>
    <w:p w:rsidR="002B74DF" w:rsidRDefault="002B74DF">
      <w:pPr>
        <w:rPr>
          <w:ins w:id="32" w:author="Unknown" w:date="2014-06-11T18:02:00Z"/>
          <w:rFonts w:asciiTheme="majorHAnsi" w:hAnsiTheme="majorHAnsi"/>
        </w:rPr>
      </w:pPr>
      <w:r w:rsidRPr="00D2089F">
        <w:rPr>
          <w:rFonts w:asciiTheme="majorHAnsi" w:hAnsiTheme="majorHAnsi"/>
        </w:rPr>
        <w:t xml:space="preserve">Le Roux, Hannah. (2004) “Modern Architecture in Post-Colonial Ghana and Nigeria,” </w:t>
      </w:r>
      <w:r w:rsidRPr="00D2089F">
        <w:rPr>
          <w:rFonts w:asciiTheme="majorHAnsi" w:hAnsiTheme="majorHAnsi"/>
          <w:i/>
        </w:rPr>
        <w:t>Architectural History</w:t>
      </w:r>
      <w:r w:rsidRPr="00D2089F">
        <w:rPr>
          <w:rFonts w:asciiTheme="majorHAnsi" w:hAnsiTheme="majorHAnsi"/>
        </w:rPr>
        <w:t>, #47, 361-392.</w:t>
      </w:r>
    </w:p>
    <w:p w:rsidR="0038054C" w:rsidRDefault="0038054C" w:rsidP="0038054C">
      <w:pPr>
        <w:numPr>
          <w:ins w:id="33" w:author="Unknown" w:date="2014-06-11T18:02:00Z"/>
        </w:numPr>
        <w:rPr>
          <w:ins w:id="34" w:author="Unknown" w:date="2014-06-11T18:02:00Z"/>
          <w:rFonts w:asciiTheme="majorHAnsi" w:hAnsiTheme="majorHAnsi"/>
        </w:rPr>
      </w:pPr>
      <w:ins w:id="35" w:author="Unknown" w:date="2014-06-11T18:02:00Z">
        <w:r>
          <w:rPr>
            <w:rFonts w:asciiTheme="majorHAnsi" w:hAnsiTheme="majorHAnsi"/>
            <w:noProof/>
            <w:lang w:val="en-GB" w:eastAsia="en-GB"/>
            <w:rPrChange w:id="36">
              <w:rPr>
                <w:noProof/>
                <w:lang w:val="en-GB" w:eastAsia="en-GB"/>
              </w:rPr>
            </w:rPrChange>
          </w:rPr>
          <w:drawing>
            <wp:inline distT="0" distB="0" distL="0" distR="0">
              <wp:extent cx="3977640" cy="2660904"/>
              <wp:effectExtent l="0" t="0" r="10160" b="635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woko-ibadan-outdoors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7640" cy="2660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8054C" w:rsidRDefault="0038054C" w:rsidP="0038054C">
      <w:pPr>
        <w:numPr>
          <w:ins w:id="37" w:author="Unknown" w:date="2014-06-11T18:02:00Z"/>
        </w:numPr>
        <w:rPr>
          <w:ins w:id="38" w:author="Unknown" w:date="2014-06-11T18:02:00Z"/>
          <w:rFonts w:asciiTheme="majorHAnsi" w:hAnsiTheme="majorHAnsi"/>
          <w:i/>
        </w:rPr>
      </w:pPr>
      <w:ins w:id="39" w:author="Unknown" w:date="2014-06-11T18:02:00Z">
        <w:r w:rsidRPr="00D2089F">
          <w:rPr>
            <w:rFonts w:asciiTheme="majorHAnsi" w:hAnsiTheme="majorHAnsi"/>
            <w:i/>
          </w:rPr>
          <w:t>The Dominican Institute</w:t>
        </w:r>
        <w:r>
          <w:rPr>
            <w:rFonts w:asciiTheme="majorHAnsi" w:hAnsiTheme="majorHAnsi"/>
            <w:i/>
          </w:rPr>
          <w:t>,</w:t>
        </w:r>
        <w:r w:rsidRPr="00D2089F">
          <w:rPr>
            <w:rFonts w:asciiTheme="majorHAnsi" w:hAnsiTheme="majorHAnsi"/>
            <w:i/>
          </w:rPr>
          <w:t xml:space="preserve"> Ibadan</w:t>
        </w:r>
        <w:r>
          <w:rPr>
            <w:rFonts w:asciiTheme="majorHAnsi" w:hAnsiTheme="majorHAnsi"/>
            <w:i/>
          </w:rPr>
          <w:t xml:space="preserve"> (1970 – 1975)</w:t>
        </w:r>
      </w:ins>
    </w:p>
    <w:p w:rsidR="0038054C" w:rsidRDefault="0038054C" w:rsidP="0038054C">
      <w:pPr>
        <w:numPr>
          <w:ins w:id="40" w:author="Unknown" w:date="2014-06-11T18:02:00Z"/>
        </w:numPr>
        <w:rPr>
          <w:ins w:id="41" w:author="Unknown" w:date="2014-06-11T18:02:00Z"/>
          <w:rFonts w:asciiTheme="majorHAnsi" w:hAnsiTheme="majorHAnsi"/>
        </w:rPr>
      </w:pPr>
      <w:ins w:id="42" w:author="Unknown" w:date="2014-06-11T18:02:00Z">
        <w:r>
          <w:rPr>
            <w:rFonts w:asciiTheme="majorHAnsi" w:hAnsiTheme="majorHAnsi"/>
            <w:i/>
          </w:rPr>
          <w:t xml:space="preserve">(obtained from </w:t>
        </w:r>
        <w:r w:rsidRPr="00F33268">
          <w:rPr>
            <w:rFonts w:asciiTheme="majorHAnsi" w:hAnsiTheme="majorHAnsi"/>
            <w:i/>
          </w:rPr>
          <w:t>http://memphiscaliproject.wordpress.com/2011/11/16/demas-nwoko/nwoko-ibadan-outdoors/</w:t>
        </w:r>
        <w:r>
          <w:rPr>
            <w:rFonts w:asciiTheme="majorHAnsi" w:hAnsiTheme="majorHAnsi"/>
            <w:i/>
          </w:rPr>
          <w:t>)</w:t>
        </w:r>
      </w:ins>
    </w:p>
    <w:p w:rsidR="0038054C" w:rsidRPr="00D2089F" w:rsidRDefault="0038054C">
      <w:pPr>
        <w:numPr>
          <w:ins w:id="43" w:author="Unknown" w:date="2014-06-11T18:02:00Z"/>
        </w:numPr>
        <w:rPr>
          <w:rFonts w:asciiTheme="majorHAnsi" w:hAnsiTheme="majorHAnsi"/>
        </w:rPr>
      </w:pPr>
    </w:p>
    <w:sectPr w:rsidR="0038054C" w:rsidRPr="00D2089F" w:rsidSect="00A03DD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D81" w:rsidRDefault="003D3D81" w:rsidP="006F338B">
      <w:r>
        <w:separator/>
      </w:r>
    </w:p>
  </w:endnote>
  <w:endnote w:type="continuationSeparator" w:id="0">
    <w:p w:rsidR="003D3D81" w:rsidRDefault="003D3D81" w:rsidP="006F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D81" w:rsidRDefault="003D3D81" w:rsidP="006F338B">
      <w:r>
        <w:separator/>
      </w:r>
    </w:p>
  </w:footnote>
  <w:footnote w:type="continuationSeparator" w:id="0">
    <w:p w:rsidR="003D3D81" w:rsidRDefault="003D3D81" w:rsidP="006F3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704"/>
      <w:gridCol w:w="1152"/>
    </w:tblGrid>
    <w:tr w:rsidR="006650BF">
      <w:tc>
        <w:tcPr>
          <w:tcW w:w="0" w:type="auto"/>
          <w:tcBorders>
            <w:right w:val="single" w:sz="6" w:space="0" w:color="000000" w:themeColor="text1"/>
          </w:tcBorders>
        </w:tcPr>
        <w:p w:rsidR="006650BF" w:rsidRPr="00BA6744" w:rsidRDefault="006650BF" w:rsidP="00BA6744">
          <w:pPr>
            <w:pStyle w:val="Header"/>
            <w:jc w:val="right"/>
            <w:rPr>
              <w:rFonts w:asciiTheme="majorHAnsi" w:hAnsiTheme="majorHAnsi"/>
            </w:rPr>
          </w:pPr>
          <w:r w:rsidRPr="00BA6744">
            <w:rPr>
              <w:rFonts w:asciiTheme="majorHAnsi" w:hAnsiTheme="majorHAnsi"/>
            </w:rPr>
            <w:t>Amber Croyle</w:t>
          </w:r>
          <w:ins w:id="44" w:author="Unknown" w:date="2014-02-27T20:21:00Z">
            <w:r>
              <w:rPr>
                <w:rFonts w:asciiTheme="majorHAnsi" w:hAnsiTheme="majorHAnsi"/>
              </w:rPr>
              <w:t xml:space="preserve"> Ekong</w:t>
            </w:r>
          </w:ins>
        </w:p>
        <w:p w:rsidR="006650BF" w:rsidRPr="00BA6744" w:rsidRDefault="003D3D81" w:rsidP="00BA6744">
          <w:pPr>
            <w:pStyle w:val="Header"/>
            <w:jc w:val="right"/>
            <w:rPr>
              <w:rFonts w:asciiTheme="majorHAnsi" w:hAnsiTheme="majorHAnsi"/>
              <w:b/>
              <w:bCs/>
            </w:rPr>
          </w:pPr>
          <w:sdt>
            <w:sdtPr>
              <w:rPr>
                <w:rFonts w:asciiTheme="majorHAnsi" w:hAnsiTheme="majorHAnsi"/>
                <w:bCs/>
              </w:rPr>
              <w:alias w:val="Title"/>
              <w:id w:val="78735415"/>
              <w:placeholder>
                <w:docPart w:val="5A644F386B2A5841BBBFFC84E20D7DA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650BF" w:rsidRPr="00BA6744">
                <w:rPr>
                  <w:rFonts w:asciiTheme="majorHAnsi" w:hAnsiTheme="majorHAnsi"/>
                  <w:bCs/>
                </w:rPr>
                <w:t>Christopher Shaw</w:t>
              </w:r>
            </w:sdtContent>
          </w:sdt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6650BF" w:rsidRPr="00BA6744" w:rsidRDefault="003D3D81" w:rsidP="00BA6744">
          <w:pPr>
            <w:pStyle w:val="Header"/>
            <w:rPr>
              <w:rFonts w:asciiTheme="majorHAnsi" w:hAnsiTheme="majorHAns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D3D81">
            <w:rPr>
              <w:rFonts w:asciiTheme="majorHAnsi" w:hAnsiTheme="majorHAnsi"/>
              <w:noProof/>
            </w:rPr>
            <w:t>1</w:t>
          </w:r>
          <w:r>
            <w:rPr>
              <w:rFonts w:asciiTheme="majorHAnsi" w:hAnsiTheme="majorHAnsi"/>
              <w:noProof/>
            </w:rPr>
            <w:fldChar w:fldCharType="end"/>
          </w:r>
        </w:p>
      </w:tc>
    </w:tr>
  </w:tbl>
  <w:p w:rsidR="006650BF" w:rsidRPr="006F338B" w:rsidRDefault="006650BF" w:rsidP="00BA6744">
    <w:pPr>
      <w:pStyle w:val="Head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76"/>
    <w:rsid w:val="000724C3"/>
    <w:rsid w:val="000A4DE1"/>
    <w:rsid w:val="000C0318"/>
    <w:rsid w:val="002B74DF"/>
    <w:rsid w:val="002C3D8F"/>
    <w:rsid w:val="002C76E0"/>
    <w:rsid w:val="00330CC6"/>
    <w:rsid w:val="003358DA"/>
    <w:rsid w:val="0038054C"/>
    <w:rsid w:val="003D3166"/>
    <w:rsid w:val="003D3D81"/>
    <w:rsid w:val="00432F67"/>
    <w:rsid w:val="00440BC3"/>
    <w:rsid w:val="004504DB"/>
    <w:rsid w:val="004A2B33"/>
    <w:rsid w:val="004D702B"/>
    <w:rsid w:val="00575D7D"/>
    <w:rsid w:val="005933E6"/>
    <w:rsid w:val="005A3C01"/>
    <w:rsid w:val="00630A9D"/>
    <w:rsid w:val="006650BF"/>
    <w:rsid w:val="006F338B"/>
    <w:rsid w:val="007B0740"/>
    <w:rsid w:val="00864CA6"/>
    <w:rsid w:val="00882040"/>
    <w:rsid w:val="008936C1"/>
    <w:rsid w:val="008A481B"/>
    <w:rsid w:val="00906188"/>
    <w:rsid w:val="00932074"/>
    <w:rsid w:val="009C0350"/>
    <w:rsid w:val="00A03DDD"/>
    <w:rsid w:val="00A05D2E"/>
    <w:rsid w:val="00A264E1"/>
    <w:rsid w:val="00A34631"/>
    <w:rsid w:val="00B43E3B"/>
    <w:rsid w:val="00BA6744"/>
    <w:rsid w:val="00C81C5B"/>
    <w:rsid w:val="00CC20D5"/>
    <w:rsid w:val="00D2089F"/>
    <w:rsid w:val="00D3410A"/>
    <w:rsid w:val="00D93001"/>
    <w:rsid w:val="00DA6D76"/>
    <w:rsid w:val="00DE6FAD"/>
    <w:rsid w:val="00E5027E"/>
    <w:rsid w:val="00EB5F20"/>
    <w:rsid w:val="00EB6A77"/>
    <w:rsid w:val="00F03AD4"/>
    <w:rsid w:val="00F33268"/>
    <w:rsid w:val="00F86D77"/>
    <w:rsid w:val="00FC0B64"/>
    <w:rsid w:val="00FC66FE"/>
    <w:rsid w:val="00FD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7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4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33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38B"/>
  </w:style>
  <w:style w:type="paragraph" w:styleId="Footer">
    <w:name w:val="footer"/>
    <w:basedOn w:val="Normal"/>
    <w:link w:val="FooterChar"/>
    <w:uiPriority w:val="99"/>
    <w:unhideWhenUsed/>
    <w:rsid w:val="006F33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38B"/>
  </w:style>
  <w:style w:type="table" w:styleId="TableGrid">
    <w:name w:val="Table Grid"/>
    <w:basedOn w:val="TableNormal"/>
    <w:uiPriority w:val="1"/>
    <w:rsid w:val="00BA6744"/>
    <w:rPr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20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0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0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0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0D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7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4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33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38B"/>
  </w:style>
  <w:style w:type="paragraph" w:styleId="Footer">
    <w:name w:val="footer"/>
    <w:basedOn w:val="Normal"/>
    <w:link w:val="FooterChar"/>
    <w:uiPriority w:val="99"/>
    <w:unhideWhenUsed/>
    <w:rsid w:val="006F33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38B"/>
  </w:style>
  <w:style w:type="table" w:styleId="TableGrid">
    <w:name w:val="Table Grid"/>
    <w:basedOn w:val="TableNormal"/>
    <w:uiPriority w:val="1"/>
    <w:rsid w:val="00BA6744"/>
    <w:rPr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20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0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0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0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0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644F386B2A5841BBBFFC84E20D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3427-88F2-B44E-A4D8-075E640ABED9}"/>
      </w:docPartPr>
      <w:docPartBody>
        <w:p w:rsidR="005C5339" w:rsidRDefault="005C5339" w:rsidP="005C5339">
          <w:pPr>
            <w:pStyle w:val="5A644F386B2A5841BBBFFC84E20D7DA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339"/>
    <w:rsid w:val="00313052"/>
    <w:rsid w:val="003C571A"/>
    <w:rsid w:val="005C5339"/>
    <w:rsid w:val="007258AD"/>
    <w:rsid w:val="007746CB"/>
    <w:rsid w:val="009417F3"/>
    <w:rsid w:val="009B4D7C"/>
    <w:rsid w:val="00CC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5FB2724F14EB478D348727CC7B1E18">
    <w:name w:val="D45FB2724F14EB478D348727CC7B1E18"/>
    <w:rsid w:val="005C5339"/>
  </w:style>
  <w:style w:type="paragraph" w:customStyle="1" w:styleId="5A644F386B2A5841BBBFFC84E20D7DA9">
    <w:name w:val="5A644F386B2A5841BBBFFC84E20D7DA9"/>
    <w:rsid w:val="005C53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Shaw</vt:lpstr>
    </vt:vector>
  </TitlesOfParts>
  <Company>The Northwest School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Shaw</dc:title>
  <dc:creator>Amber Croyle</dc:creator>
  <cp:lastModifiedBy>doctor</cp:lastModifiedBy>
  <cp:revision>2</cp:revision>
  <cp:lastPrinted>2014-02-26T09:10:00Z</cp:lastPrinted>
  <dcterms:created xsi:type="dcterms:W3CDTF">2014-06-18T09:39:00Z</dcterms:created>
  <dcterms:modified xsi:type="dcterms:W3CDTF">2014-06-18T09:39:00Z</dcterms:modified>
</cp:coreProperties>
</file>