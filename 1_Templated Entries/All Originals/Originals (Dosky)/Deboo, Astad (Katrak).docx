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780C7" w14:textId="77777777" w:rsidR="004B75FE" w:rsidRDefault="004B75FE" w:rsidP="004B75FE">
      <w:pPr>
        <w:rPr>
          <w:b/>
        </w:rPr>
      </w:pPr>
      <w:proofErr w:type="spellStart"/>
      <w:r>
        <w:rPr>
          <w:b/>
        </w:rPr>
        <w:t>Astad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Deboo</w:t>
      </w:r>
      <w:proofErr w:type="spellEnd"/>
      <w:r>
        <w:rPr>
          <w:b/>
        </w:rPr>
        <w:t xml:space="preserve"> (b. </w:t>
      </w:r>
      <w:r w:rsidR="00C00619">
        <w:rPr>
          <w:b/>
        </w:rPr>
        <w:t xml:space="preserve">July 13, </w:t>
      </w:r>
      <w:r>
        <w:rPr>
          <w:b/>
        </w:rPr>
        <w:t>1947, Jamshedpur, India</w:t>
      </w:r>
      <w:r w:rsidR="00C00619">
        <w:rPr>
          <w:b/>
        </w:rPr>
        <w:t xml:space="preserve"> </w:t>
      </w:r>
      <w:proofErr w:type="gramStart"/>
      <w:r w:rsidR="00C00619">
        <w:rPr>
          <w:b/>
        </w:rPr>
        <w:t xml:space="preserve">– </w:t>
      </w:r>
      <w:r>
        <w:rPr>
          <w:b/>
        </w:rPr>
        <w:t>)</w:t>
      </w:r>
      <w:proofErr w:type="gramEnd"/>
    </w:p>
    <w:p w14:paraId="1F3410EF" w14:textId="77777777" w:rsidR="004B75FE" w:rsidRDefault="004B75FE" w:rsidP="004B75FE">
      <w:pPr>
        <w:rPr>
          <w:b/>
        </w:rPr>
      </w:pPr>
    </w:p>
    <w:p w14:paraId="2B7A74F8" w14:textId="77777777" w:rsidR="00971A9E" w:rsidRDefault="00971A9E" w:rsidP="004B75FE">
      <w:pPr>
        <w:rPr>
          <w:b/>
        </w:rPr>
      </w:pPr>
      <w:r>
        <w:rPr>
          <w:b/>
        </w:rPr>
        <w:t>Summary</w:t>
      </w:r>
    </w:p>
    <w:p w14:paraId="13E62743" w14:textId="77777777" w:rsidR="004B75FE" w:rsidRDefault="004B75FE" w:rsidP="004B75FE">
      <w:proofErr w:type="spellStart"/>
      <w:r w:rsidRPr="00971A9E">
        <w:rPr>
          <w:rPrChange w:id="0" w:author="Editorial Comments" w:date="2015-05-12T15:03:00Z">
            <w:rPr>
              <w:b/>
            </w:rPr>
          </w:rPrChange>
        </w:rPr>
        <w:t>Astad</w:t>
      </w:r>
      <w:proofErr w:type="spellEnd"/>
      <w:r w:rsidRPr="00971A9E">
        <w:rPr>
          <w:rPrChange w:id="1" w:author="Editorial Comments" w:date="2015-05-12T15:03:00Z">
            <w:rPr>
              <w:b/>
            </w:rPr>
          </w:rPrChange>
        </w:rPr>
        <w:t xml:space="preserve"> </w:t>
      </w:r>
      <w:proofErr w:type="spellStart"/>
      <w:r w:rsidRPr="00971A9E">
        <w:rPr>
          <w:rPrChange w:id="2" w:author="Editorial Comments" w:date="2015-05-12T15:03:00Z">
            <w:rPr>
              <w:b/>
            </w:rPr>
          </w:rPrChange>
        </w:rPr>
        <w:t>Deboo’s</w:t>
      </w:r>
      <w:proofErr w:type="spellEnd"/>
      <w:r w:rsidRPr="00B85553">
        <w:t xml:space="preserve"> name is synonymous with Contemporary Indian Dance, a style that he pioneered at a time when innovation</w:t>
      </w:r>
      <w:r>
        <w:t xml:space="preserve">s in Indian dance were not welcomed. </w:t>
      </w:r>
      <w:proofErr w:type="spellStart"/>
      <w:r>
        <w:t>Deboo’s</w:t>
      </w:r>
      <w:proofErr w:type="spellEnd"/>
      <w:r>
        <w:t xml:space="preserve"> work</w:t>
      </w:r>
      <w:r w:rsidRPr="00B85553">
        <w:t xml:space="preserve"> </w:t>
      </w:r>
      <w:r>
        <w:t xml:space="preserve">in </w:t>
      </w:r>
      <w:r w:rsidRPr="00B85553">
        <w:t xml:space="preserve">the 1970s and </w:t>
      </w:r>
      <w:ins w:id="3" w:author="Editorial Comments" w:date="2015-05-12T15:03:00Z">
        <w:r w:rsidR="00971A9E">
          <w:t>19</w:t>
        </w:r>
      </w:ins>
      <w:r w:rsidRPr="00B85553">
        <w:t xml:space="preserve">80s was </w:t>
      </w:r>
      <w:r>
        <w:t xml:space="preserve">not </w:t>
      </w:r>
      <w:r w:rsidRPr="00B85553">
        <w:t xml:space="preserve">accepted by Indians who </w:t>
      </w:r>
      <w:del w:id="4" w:author="Editorial Comments" w:date="2015-05-12T15:03:00Z">
        <w:r w:rsidRPr="00B85553" w:rsidDel="00971A9E">
          <w:delText xml:space="preserve">saw </w:delText>
        </w:r>
      </w:del>
      <w:ins w:id="5" w:author="Editorial Comments" w:date="2015-05-12T15:03:00Z">
        <w:r w:rsidR="00971A9E">
          <w:t>critiqued</w:t>
        </w:r>
        <w:r w:rsidR="00971A9E" w:rsidRPr="00B85553">
          <w:t xml:space="preserve"> </w:t>
        </w:r>
      </w:ins>
      <w:r w:rsidRPr="00B85553">
        <w:t xml:space="preserve">it </w:t>
      </w:r>
      <w:r w:rsidRPr="003E318B">
        <w:t>as ‘</w:t>
      </w:r>
      <w:r w:rsidRPr="00B85553">
        <w:t>too western</w:t>
      </w:r>
      <w:r>
        <w:t>’</w:t>
      </w:r>
      <w:ins w:id="6" w:author="Editorial Comments" w:date="2015-05-12T15:04:00Z">
        <w:r w:rsidR="00971A9E">
          <w:t>.</w:t>
        </w:r>
      </w:ins>
      <w:r>
        <w:t xml:space="preserve"> </w:t>
      </w:r>
      <w:del w:id="7" w:author="Editorial Comments" w:date="2015-05-12T15:04:00Z">
        <w:r w:rsidRPr="00B85553" w:rsidDel="00971A9E">
          <w:delText xml:space="preserve">nor </w:delText>
        </w:r>
      </w:del>
      <w:ins w:id="8" w:author="Editorial Comments" w:date="2015-05-12T15:04:00Z">
        <w:r w:rsidR="00971A9E">
          <w:t xml:space="preserve">Ironically, </w:t>
        </w:r>
      </w:ins>
      <w:del w:id="9" w:author="Editorial Comments" w:date="2015-05-12T15:04:00Z">
        <w:r w:rsidRPr="00B85553" w:rsidDel="00971A9E">
          <w:delText xml:space="preserve">by </w:delText>
        </w:r>
      </w:del>
      <w:ins w:id="10" w:author="Editorial Comments" w:date="2015-05-12T15:04:00Z">
        <w:r w:rsidR="00971A9E">
          <w:t>many</w:t>
        </w:r>
        <w:r w:rsidR="00971A9E" w:rsidRPr="00B85553">
          <w:t xml:space="preserve"> </w:t>
        </w:r>
      </w:ins>
      <w:r>
        <w:t xml:space="preserve">westerners </w:t>
      </w:r>
      <w:r w:rsidRPr="00B85553">
        <w:t xml:space="preserve">who judged it </w:t>
      </w:r>
      <w:r>
        <w:t>as ‘</w:t>
      </w:r>
      <w:r w:rsidRPr="00B85553">
        <w:t>not Ind</w:t>
      </w:r>
      <w:r>
        <w:t xml:space="preserve">ian enough.’ By the 1990s, </w:t>
      </w:r>
      <w:r w:rsidRPr="00B85553">
        <w:t xml:space="preserve">audiences </w:t>
      </w:r>
      <w:r>
        <w:t>in India and beyond grew</w:t>
      </w:r>
      <w:r w:rsidRPr="00B85553">
        <w:t xml:space="preserve"> receptive to new </w:t>
      </w:r>
      <w:r>
        <w:t xml:space="preserve">Indian dance </w:t>
      </w:r>
      <w:r w:rsidRPr="00B85553">
        <w:t>idiom</w:t>
      </w:r>
      <w:r>
        <w:t>s partly influenced by</w:t>
      </w:r>
      <w:r w:rsidRPr="00B85553">
        <w:t xml:space="preserve"> global</w:t>
      </w:r>
      <w:r>
        <w:t>ization,</w:t>
      </w:r>
      <w:r w:rsidRPr="00B85553">
        <w:t xml:space="preserve"> </w:t>
      </w:r>
      <w:r>
        <w:t xml:space="preserve">the </w:t>
      </w:r>
      <w:proofErr w:type="gramStart"/>
      <w:r w:rsidRPr="00B85553">
        <w:t>internet</w:t>
      </w:r>
      <w:proofErr w:type="gramEnd"/>
      <w:r w:rsidRPr="00B85553">
        <w:t xml:space="preserve"> and </w:t>
      </w:r>
      <w:r>
        <w:t>increased transnational travel</w:t>
      </w:r>
      <w:r w:rsidRPr="00B85553">
        <w:t xml:space="preserve">. </w:t>
      </w:r>
      <w:proofErr w:type="spellStart"/>
      <w:r>
        <w:t>Deboo</w:t>
      </w:r>
      <w:proofErr w:type="spellEnd"/>
      <w:r>
        <w:t xml:space="preserve"> has r</w:t>
      </w:r>
      <w:r w:rsidRPr="00B85553">
        <w:t>eceived t</w:t>
      </w:r>
      <w:r>
        <w:t>wo prestigious awards from the Government of India: in 1995, the Creative Dance Award from the Government’s major Arts organization,</w:t>
      </w:r>
      <w:r w:rsidRPr="00B85553">
        <w:t xml:space="preserve"> </w:t>
      </w:r>
      <w:proofErr w:type="spellStart"/>
      <w:r w:rsidRPr="00B85553">
        <w:t>Sangeet</w:t>
      </w:r>
      <w:proofErr w:type="spellEnd"/>
      <w:r w:rsidRPr="00B85553">
        <w:t xml:space="preserve"> </w:t>
      </w:r>
      <w:proofErr w:type="spellStart"/>
      <w:r w:rsidRPr="00B85553">
        <w:t>Natak</w:t>
      </w:r>
      <w:proofErr w:type="spellEnd"/>
      <w:r w:rsidRPr="00B85553">
        <w:t xml:space="preserve"> </w:t>
      </w:r>
      <w:proofErr w:type="spellStart"/>
      <w:r w:rsidRPr="00B85553">
        <w:t>Akamedi</w:t>
      </w:r>
      <w:proofErr w:type="spellEnd"/>
      <w:r w:rsidRPr="00B85553">
        <w:t xml:space="preserve">, and in 2007, the Padma </w:t>
      </w:r>
      <w:proofErr w:type="spellStart"/>
      <w:r w:rsidRPr="00B85553">
        <w:t>Shri</w:t>
      </w:r>
      <w:proofErr w:type="spellEnd"/>
      <w:r w:rsidRPr="00B85553">
        <w:t xml:space="preserve"> recognizing him as a pionee</w:t>
      </w:r>
      <w:r>
        <w:t xml:space="preserve">r in Contemporary Indian Dance. </w:t>
      </w:r>
    </w:p>
    <w:p w14:paraId="7F7CEEA8" w14:textId="77777777" w:rsidR="004B75FE" w:rsidRDefault="004B75FE" w:rsidP="004B75FE">
      <w:pPr>
        <w:rPr>
          <w:ins w:id="11" w:author="Editorial Comments" w:date="2015-05-12T15:05:00Z"/>
        </w:rPr>
      </w:pPr>
    </w:p>
    <w:p w14:paraId="3B3E64E2" w14:textId="6521265A" w:rsidR="00860F5B" w:rsidRPr="00860F5B" w:rsidRDefault="00860F5B" w:rsidP="004B75FE">
      <w:pPr>
        <w:rPr>
          <w:b/>
          <w:rPrChange w:id="12" w:author="Editorial Comments" w:date="2015-05-12T15:05:00Z">
            <w:rPr/>
          </w:rPrChange>
        </w:rPr>
      </w:pPr>
      <w:proofErr w:type="spellStart"/>
      <w:ins w:id="13" w:author="Editorial Comments" w:date="2015-05-12T15:05:00Z">
        <w:r w:rsidRPr="00860F5B">
          <w:rPr>
            <w:b/>
            <w:rPrChange w:id="14" w:author="Editorial Comments" w:date="2015-05-12T15:05:00Z">
              <w:rPr/>
            </w:rPrChange>
          </w:rPr>
          <w:t>Deboo’s</w:t>
        </w:r>
        <w:proofErr w:type="spellEnd"/>
        <w:r w:rsidRPr="00860F5B">
          <w:rPr>
            <w:b/>
            <w:rPrChange w:id="15" w:author="Editorial Comments" w:date="2015-05-12T15:05:00Z">
              <w:rPr/>
            </w:rPrChange>
          </w:rPr>
          <w:t xml:space="preserve"> Contributions to the Field and to Modernism</w:t>
        </w:r>
      </w:ins>
    </w:p>
    <w:p w14:paraId="76DCA182" w14:textId="0CF0139F" w:rsidR="004B75FE" w:rsidRDefault="004B75FE" w:rsidP="004B75FE">
      <w:proofErr w:type="spellStart"/>
      <w:r>
        <w:t>Deboo</w:t>
      </w:r>
      <w:r w:rsidRPr="00B85553">
        <w:t>’s</w:t>
      </w:r>
      <w:proofErr w:type="spellEnd"/>
      <w:r w:rsidRPr="00B85553">
        <w:t xml:space="preserve"> dynamic dance career of over </w:t>
      </w:r>
      <w:del w:id="16" w:author="Editorial Comments" w:date="2015-05-12T15:06:00Z">
        <w:r w:rsidRPr="00B85553" w:rsidDel="00860F5B">
          <w:delText xml:space="preserve">40 </w:delText>
        </w:r>
      </w:del>
      <w:ins w:id="17" w:author="Editorial Comments" w:date="2015-05-12T15:06:00Z">
        <w:r w:rsidR="00860F5B">
          <w:t>forty</w:t>
        </w:r>
        <w:r w:rsidR="00860F5B" w:rsidRPr="00B85553">
          <w:t xml:space="preserve"> </w:t>
        </w:r>
      </w:ins>
      <w:r w:rsidRPr="00B85553">
        <w:t>years</w:t>
      </w:r>
      <w:r>
        <w:t xml:space="preserve">, with performances in over </w:t>
      </w:r>
      <w:del w:id="18" w:author="Editorial Comments" w:date="2015-05-12T15:06:00Z">
        <w:r w:rsidDel="00860F5B">
          <w:delText xml:space="preserve">60 </w:delText>
        </w:r>
      </w:del>
      <w:ins w:id="19" w:author="Editorial Comments" w:date="2015-05-12T15:06:00Z">
        <w:r w:rsidR="00860F5B">
          <w:t xml:space="preserve">sixty </w:t>
        </w:r>
      </w:ins>
      <w:r>
        <w:t>countries, includes solo, group and collaborative choreography</w:t>
      </w:r>
      <w:ins w:id="20" w:author="Editorial Comments" w:date="2015-05-12T15:06:00Z">
        <w:r w:rsidR="00860F5B">
          <w:t xml:space="preserve">. He has collaborated with </w:t>
        </w:r>
      </w:ins>
      <w:del w:id="21" w:author="Editorial Comments" w:date="2015-05-12T15:07:00Z">
        <w:r w:rsidRPr="00B85553" w:rsidDel="00860F5B">
          <w:delText xml:space="preserve"> with </w:delText>
        </w:r>
      </w:del>
      <w:proofErr w:type="gramStart"/>
      <w:r>
        <w:t>performing</w:t>
      </w:r>
      <w:proofErr w:type="gramEnd"/>
      <w:r>
        <w:t xml:space="preserve"> artists</w:t>
      </w:r>
      <w:ins w:id="22" w:author="Editorial Comments" w:date="2015-05-12T15:07:00Z">
        <w:r w:rsidR="00860F5B">
          <w:t>, including</w:t>
        </w:r>
      </w:ins>
      <w:r>
        <w:t xml:space="preserve"> </w:t>
      </w:r>
      <w:del w:id="23" w:author="Editorial Comments" w:date="2015-05-12T15:07:00Z">
        <w:r w:rsidDel="00860F5B">
          <w:delText>(</w:delText>
        </w:r>
      </w:del>
      <w:r>
        <w:t xml:space="preserve">the late </w:t>
      </w:r>
      <w:proofErr w:type="spellStart"/>
      <w:r>
        <w:t>Pina</w:t>
      </w:r>
      <w:proofErr w:type="spellEnd"/>
      <w:r>
        <w:t xml:space="preserve"> Bausch, with musicians (</w:t>
      </w:r>
      <w:proofErr w:type="spellStart"/>
      <w:r>
        <w:t>Gundecha</w:t>
      </w:r>
      <w:proofErr w:type="spellEnd"/>
      <w:r>
        <w:t xml:space="preserve"> brothers), with </w:t>
      </w:r>
      <w:proofErr w:type="spellStart"/>
      <w:r>
        <w:t>thang</w:t>
      </w:r>
      <w:proofErr w:type="spellEnd"/>
      <w:r>
        <w:t xml:space="preserve">-ta (sword and shield) martial </w:t>
      </w:r>
      <w:r w:rsidRPr="00B85553">
        <w:t>artists</w:t>
      </w:r>
      <w:r>
        <w:t xml:space="preserve"> of Manipur, and puppeteers such as </w:t>
      </w:r>
      <w:proofErr w:type="spellStart"/>
      <w:r w:rsidRPr="00B85553">
        <w:t>Dadi</w:t>
      </w:r>
      <w:proofErr w:type="spellEnd"/>
      <w:r w:rsidRPr="00B85553">
        <w:t xml:space="preserve"> </w:t>
      </w:r>
      <w:proofErr w:type="spellStart"/>
      <w:r w:rsidRPr="00B85553">
        <w:t>Pudamjee</w:t>
      </w:r>
      <w:proofErr w:type="spellEnd"/>
      <w:r>
        <w:t xml:space="preserve">. </w:t>
      </w:r>
    </w:p>
    <w:p w14:paraId="092CE972" w14:textId="77777777" w:rsidR="004B75FE" w:rsidRPr="00B85553" w:rsidRDefault="004B75FE" w:rsidP="004B75FE"/>
    <w:p w14:paraId="1B047F93" w14:textId="63288A6F" w:rsidR="004B75FE" w:rsidRDefault="004B75FE" w:rsidP="004B75FE">
      <w:proofErr w:type="spellStart"/>
      <w:r>
        <w:t>Deboo</w:t>
      </w:r>
      <w:proofErr w:type="spellEnd"/>
      <w:r>
        <w:t xml:space="preserve"> </w:t>
      </w:r>
      <w:r w:rsidRPr="00B85553">
        <w:t xml:space="preserve">describes his style as </w:t>
      </w:r>
      <w:r>
        <w:t>‘</w:t>
      </w:r>
      <w:r w:rsidRPr="00B85553">
        <w:t xml:space="preserve">contemporary in vocabulary and traditional </w:t>
      </w:r>
      <w:r>
        <w:t xml:space="preserve">in restraints.’ With a base in </w:t>
      </w:r>
      <w:proofErr w:type="spellStart"/>
      <w:r>
        <w:t>k</w:t>
      </w:r>
      <w:r w:rsidRPr="00B85553">
        <w:t>athak</w:t>
      </w:r>
      <w:proofErr w:type="spellEnd"/>
      <w:r w:rsidRPr="00B85553">
        <w:t xml:space="preserve"> </w:t>
      </w:r>
      <w:r>
        <w:t xml:space="preserve">– having </w:t>
      </w:r>
      <w:r w:rsidRPr="00B85553">
        <w:t>studie</w:t>
      </w:r>
      <w:r>
        <w:t xml:space="preserve">d with Guru </w:t>
      </w:r>
      <w:proofErr w:type="spellStart"/>
      <w:r>
        <w:t>Prahlad</w:t>
      </w:r>
      <w:proofErr w:type="spellEnd"/>
      <w:r>
        <w:t xml:space="preserve"> Das from a young age (and later having studied </w:t>
      </w:r>
      <w:proofErr w:type="spellStart"/>
      <w:r w:rsidRPr="00B85553">
        <w:t>Kathakali</w:t>
      </w:r>
      <w:proofErr w:type="spellEnd"/>
      <w:r w:rsidRPr="00B85553">
        <w:t xml:space="preserve"> with Guru E.K. </w:t>
      </w:r>
      <w:proofErr w:type="spellStart"/>
      <w:r w:rsidRPr="00B85553">
        <w:t>Pannicker</w:t>
      </w:r>
      <w:proofErr w:type="spellEnd"/>
      <w:r w:rsidRPr="00B85553">
        <w:t>)</w:t>
      </w:r>
      <w:r>
        <w:t xml:space="preserve"> </w:t>
      </w:r>
      <w:del w:id="24" w:author="Editorial Comments" w:date="2015-05-12T15:07:00Z">
        <w:r w:rsidDel="00860F5B">
          <w:delText>--</w:delText>
        </w:r>
      </w:del>
      <w:ins w:id="25" w:author="Editorial Comments" w:date="2015-05-12T15:07:00Z">
        <w:r w:rsidR="00860F5B">
          <w:t>–</w:t>
        </w:r>
      </w:ins>
      <w:r w:rsidRPr="00B85553">
        <w:t xml:space="preserve"> </w:t>
      </w:r>
      <w:del w:id="26" w:author="Editorial Comments" w:date="2015-05-12T15:07:00Z">
        <w:r w:rsidRPr="00B85553" w:rsidDel="00860F5B">
          <w:delText xml:space="preserve">Astad </w:delText>
        </w:r>
      </w:del>
      <w:proofErr w:type="spellStart"/>
      <w:ins w:id="27" w:author="Editorial Comments" w:date="2015-05-12T15:07:00Z">
        <w:r w:rsidR="00860F5B">
          <w:t>Deboo</w:t>
        </w:r>
        <w:proofErr w:type="spellEnd"/>
        <w:r w:rsidR="00860F5B" w:rsidRPr="00B85553">
          <w:t xml:space="preserve"> </w:t>
        </w:r>
      </w:ins>
      <w:r w:rsidRPr="00B85553">
        <w:t>travel</w:t>
      </w:r>
      <w:ins w:id="28" w:author="Editorial Comments" w:date="2015-05-12T15:07:00Z">
        <w:r w:rsidR="00860F5B">
          <w:t>l</w:t>
        </w:r>
      </w:ins>
      <w:r w:rsidRPr="00B85553">
        <w:t xml:space="preserve">ed </w:t>
      </w:r>
      <w:r>
        <w:t>to the U</w:t>
      </w:r>
      <w:ins w:id="29" w:author="Editorial Comments" w:date="2015-05-12T15:07:00Z">
        <w:r w:rsidR="00860F5B">
          <w:t xml:space="preserve">nited </w:t>
        </w:r>
      </w:ins>
      <w:r>
        <w:t>S</w:t>
      </w:r>
      <w:ins w:id="30" w:author="Editorial Comments" w:date="2015-05-12T15:08:00Z">
        <w:r w:rsidR="00860F5B">
          <w:t>tates</w:t>
        </w:r>
      </w:ins>
      <w:r>
        <w:t>,</w:t>
      </w:r>
      <w:r w:rsidRPr="00B85553">
        <w:t xml:space="preserve"> Eur</w:t>
      </w:r>
      <w:r>
        <w:t xml:space="preserve">ope, Southeast Asia and Japan </w:t>
      </w:r>
      <w:r w:rsidRPr="00B85553">
        <w:t xml:space="preserve">observing and learning different dance vocabularies. </w:t>
      </w:r>
      <w:del w:id="31" w:author="Editorial Comments" w:date="2015-05-12T15:08:00Z">
        <w:r w:rsidDel="00860F5B">
          <w:delText>‘</w:delText>
        </w:r>
        <w:r w:rsidRPr="00B85553" w:rsidDel="00860F5B">
          <w:delText xml:space="preserve">My style has evolved </w:delText>
        </w:r>
        <w:r w:rsidDel="00860F5B">
          <w:delText>from energetic and entertaining’ remarks Astad, ‘</w:delText>
        </w:r>
        <w:r w:rsidRPr="00B85553" w:rsidDel="00860F5B">
          <w:delText>to minimalist and introspective, from the narrative to the abstract.</w:delText>
        </w:r>
        <w:r w:rsidDel="00860F5B">
          <w:delText>’</w:delText>
        </w:r>
        <w:r w:rsidDel="00860F5B">
          <w:rPr>
            <w:rStyle w:val="EndnoteReference"/>
          </w:rPr>
          <w:endnoteReference w:id="1"/>
        </w:r>
        <w:r w:rsidRPr="00B85553" w:rsidDel="00860F5B">
          <w:delText xml:space="preserve"> </w:delText>
        </w:r>
      </w:del>
      <w:r w:rsidRPr="00B85553">
        <w:t xml:space="preserve">His signature style is characterized by intense focus, concentration and technical virtuosity along with a distinctively Indian aesthetic of evoking </w:t>
      </w:r>
      <w:r w:rsidRPr="0058720A">
        <w:rPr>
          <w:i/>
        </w:rPr>
        <w:t>rasa</w:t>
      </w:r>
      <w:r w:rsidRPr="0058720A">
        <w:t xml:space="preserve"> (emotion</w:t>
      </w:r>
      <w:r>
        <w:rPr>
          <w:i/>
        </w:rPr>
        <w:t xml:space="preserve">). </w:t>
      </w:r>
    </w:p>
    <w:p w14:paraId="169EF6FB" w14:textId="77777777" w:rsidR="004B75FE" w:rsidRPr="00B85553" w:rsidRDefault="004B75FE" w:rsidP="004B75FE"/>
    <w:p w14:paraId="6B75C715" w14:textId="596A77C9" w:rsidR="004B75FE" w:rsidRPr="00B85553" w:rsidRDefault="004B75FE" w:rsidP="004B75FE">
      <w:proofErr w:type="spellStart"/>
      <w:r>
        <w:t>Deboo</w:t>
      </w:r>
      <w:proofErr w:type="spellEnd"/>
      <w:r>
        <w:t xml:space="preserve"> collaboratively created </w:t>
      </w:r>
      <w:r w:rsidRPr="0080320D">
        <w:rPr>
          <w:i/>
        </w:rPr>
        <w:t>Rhythm Divine</w:t>
      </w:r>
      <w:r>
        <w:t xml:space="preserve"> </w:t>
      </w:r>
      <w:ins w:id="81" w:author="Editorial Comments" w:date="2015-05-12T15:09:00Z">
        <w:r w:rsidR="00860F5B">
          <w:t xml:space="preserve">(YEAR?) </w:t>
        </w:r>
      </w:ins>
      <w:r>
        <w:t xml:space="preserve">with Manipuri martial artists, </w:t>
      </w:r>
      <w:proofErr w:type="spellStart"/>
      <w:r w:rsidRPr="0080320D">
        <w:rPr>
          <w:i/>
        </w:rPr>
        <w:t>thang</w:t>
      </w:r>
      <w:proofErr w:type="spellEnd"/>
      <w:r w:rsidRPr="0080320D">
        <w:rPr>
          <w:i/>
        </w:rPr>
        <w:t>-ta</w:t>
      </w:r>
      <w:r w:rsidRPr="00B85553">
        <w:t>, and</w:t>
      </w:r>
      <w:r>
        <w:t xml:space="preserve"> drum dancers,</w:t>
      </w:r>
      <w:r w:rsidRPr="00B85553">
        <w:t xml:space="preserve"> </w:t>
      </w:r>
      <w:proofErr w:type="spellStart"/>
      <w:r w:rsidRPr="001B04CD">
        <w:rPr>
          <w:i/>
        </w:rPr>
        <w:t>pung</w:t>
      </w:r>
      <w:proofErr w:type="spellEnd"/>
      <w:r w:rsidRPr="001B04CD">
        <w:rPr>
          <w:i/>
        </w:rPr>
        <w:t xml:space="preserve"> </w:t>
      </w:r>
      <w:proofErr w:type="spellStart"/>
      <w:r w:rsidRPr="001B04CD">
        <w:rPr>
          <w:i/>
        </w:rPr>
        <w:t>cholam</w:t>
      </w:r>
      <w:proofErr w:type="spellEnd"/>
      <w:r w:rsidRPr="00B85553">
        <w:t>. Similar to</w:t>
      </w:r>
      <w:r>
        <w:t xml:space="preserve"> </w:t>
      </w:r>
      <w:proofErr w:type="spellStart"/>
      <w:r>
        <w:t>Deboo</w:t>
      </w:r>
      <w:r w:rsidRPr="00B85553">
        <w:t>’s</w:t>
      </w:r>
      <w:proofErr w:type="spellEnd"/>
      <w:r w:rsidRPr="00B85553">
        <w:t xml:space="preserve"> energy in providing a platform for Manipuri artists from India’s largely neglected Northeast, his h</w:t>
      </w:r>
      <w:r>
        <w:t xml:space="preserve">umanistic social vision with </w:t>
      </w:r>
      <w:r w:rsidRPr="00B85553">
        <w:t xml:space="preserve">the highest </w:t>
      </w:r>
      <w:r>
        <w:t>aesthetic standards inspires</w:t>
      </w:r>
      <w:r w:rsidRPr="00B85553">
        <w:t xml:space="preserve"> his creative choreography over the past twenty years with the deaf—first with The Action Players (</w:t>
      </w:r>
      <w:r w:rsidRPr="001B04CD">
        <w:rPr>
          <w:i/>
        </w:rPr>
        <w:t>Dancing Dolphins</w:t>
      </w:r>
      <w:ins w:id="82" w:author="Editorial Comments" w:date="2015-05-12T15:09:00Z">
        <w:r w:rsidR="001026E0">
          <w:t>, YEAR?</w:t>
        </w:r>
      </w:ins>
      <w:r>
        <w:t>) in Kolkata, then in Chennai with</w:t>
      </w:r>
      <w:r w:rsidRPr="00B85553">
        <w:t xml:space="preserve"> </w:t>
      </w:r>
      <w:r>
        <w:t>The Clarke School for the Deaf (</w:t>
      </w:r>
      <w:proofErr w:type="spellStart"/>
      <w:r w:rsidRPr="001B04CD">
        <w:rPr>
          <w:i/>
        </w:rPr>
        <w:t>ContraPosition</w:t>
      </w:r>
      <w:proofErr w:type="spellEnd"/>
      <w:r w:rsidRPr="001D014B">
        <w:t>)</w:t>
      </w:r>
      <w:r>
        <w:rPr>
          <w:i/>
        </w:rPr>
        <w:t>.</w:t>
      </w:r>
      <w:r w:rsidRPr="001B04CD">
        <w:rPr>
          <w:i/>
        </w:rPr>
        <w:t xml:space="preserve"> </w:t>
      </w:r>
      <w:proofErr w:type="spellStart"/>
      <w:r w:rsidRPr="001D014B">
        <w:rPr>
          <w:i/>
        </w:rPr>
        <w:t>ContraPosition</w:t>
      </w:r>
      <w:proofErr w:type="spellEnd"/>
      <w:r>
        <w:t xml:space="preserve"> </w:t>
      </w:r>
      <w:r w:rsidRPr="00B85553">
        <w:t>open</w:t>
      </w:r>
      <w:r>
        <w:t>ed</w:t>
      </w:r>
      <w:r w:rsidRPr="00B85553">
        <w:t xml:space="preserve"> th</w:t>
      </w:r>
      <w:r>
        <w:t>e International Deaf Olympics</w:t>
      </w:r>
      <w:r w:rsidRPr="00B85553">
        <w:t xml:space="preserve"> </w:t>
      </w:r>
      <w:r>
        <w:t xml:space="preserve">(Melbourne, Australia, </w:t>
      </w:r>
      <w:r w:rsidRPr="00B85553">
        <w:t>2005</w:t>
      </w:r>
      <w:r>
        <w:t xml:space="preserve">). Since 2004, </w:t>
      </w:r>
      <w:proofErr w:type="spellStart"/>
      <w:r>
        <w:t>Deboo</w:t>
      </w:r>
      <w:proofErr w:type="spellEnd"/>
      <w:r w:rsidRPr="00B85553">
        <w:t xml:space="preserve"> has led</w:t>
      </w:r>
      <w:r>
        <w:t xml:space="preserve"> the Clarke School dancers in </w:t>
      </w:r>
      <w:proofErr w:type="spellStart"/>
      <w:r w:rsidRPr="001B04CD">
        <w:rPr>
          <w:i/>
        </w:rPr>
        <w:t>ContraPositions</w:t>
      </w:r>
      <w:proofErr w:type="spellEnd"/>
      <w:r w:rsidRPr="00B85553">
        <w:t xml:space="preserve"> in </w:t>
      </w:r>
      <w:del w:id="83" w:author="Editorial Comments" w:date="2015-05-12T15:10:00Z">
        <w:r w:rsidRPr="00B85553" w:rsidDel="001026E0">
          <w:delText xml:space="preserve">75 </w:delText>
        </w:r>
      </w:del>
      <w:ins w:id="84" w:author="Editorial Comments" w:date="2015-05-12T15:10:00Z">
        <w:r w:rsidR="001026E0">
          <w:t>seventy-five</w:t>
        </w:r>
        <w:r w:rsidR="001026E0" w:rsidRPr="00B85553">
          <w:t xml:space="preserve"> </w:t>
        </w:r>
      </w:ins>
      <w:r w:rsidRPr="00B85553">
        <w:t xml:space="preserve">shows across India, Southeast Asia, Europe and Australia. The </w:t>
      </w:r>
      <w:proofErr w:type="spellStart"/>
      <w:r w:rsidRPr="00B85553">
        <w:t>Astad</w:t>
      </w:r>
      <w:proofErr w:type="spellEnd"/>
      <w:r w:rsidRPr="00B85553">
        <w:t xml:space="preserve"> </w:t>
      </w:r>
      <w:proofErr w:type="spellStart"/>
      <w:r w:rsidRPr="00B85553">
        <w:t>Deboo</w:t>
      </w:r>
      <w:proofErr w:type="spellEnd"/>
      <w:r w:rsidRPr="00B85553">
        <w:t xml:space="preserve"> Foundation, formed in 2002 aims to provide creative training to able</w:t>
      </w:r>
      <w:r>
        <w:t>-bodied</w:t>
      </w:r>
      <w:r w:rsidRPr="00B85553">
        <w:t xml:space="preserve"> and disable</w:t>
      </w:r>
      <w:r>
        <w:t>d artists</w:t>
      </w:r>
      <w:r w:rsidRPr="00B85553">
        <w:t>.</w:t>
      </w:r>
    </w:p>
    <w:p w14:paraId="206370E9" w14:textId="77777777" w:rsidR="004B75FE" w:rsidRPr="00B85553" w:rsidRDefault="004B75FE" w:rsidP="004B75FE"/>
    <w:p w14:paraId="21EF4CEC" w14:textId="32275259" w:rsidR="004B75FE" w:rsidRPr="00B85553" w:rsidRDefault="004B75FE" w:rsidP="004B75FE">
      <w:proofErr w:type="spellStart"/>
      <w:r w:rsidRPr="00B85553">
        <w:t>Astad’s</w:t>
      </w:r>
      <w:proofErr w:type="spellEnd"/>
      <w:r w:rsidRPr="00B85553">
        <w:t xml:space="preserve"> deep </w:t>
      </w:r>
      <w:r>
        <w:t>humanity</w:t>
      </w:r>
      <w:r w:rsidRPr="00B85553">
        <w:t xml:space="preserve"> led </w:t>
      </w:r>
      <w:r>
        <w:t xml:space="preserve">to his evocative work, </w:t>
      </w:r>
      <w:r w:rsidRPr="00DD4077">
        <w:rPr>
          <w:i/>
        </w:rPr>
        <w:t>Breaking Boundaries</w:t>
      </w:r>
      <w:ins w:id="85" w:author="Editorial Comments" w:date="2015-05-12T15:10:00Z">
        <w:r w:rsidR="0010425C">
          <w:t xml:space="preserve"> (YEAR?)</w:t>
        </w:r>
      </w:ins>
      <w:r>
        <w:t>, with street children of</w:t>
      </w:r>
      <w:r w:rsidRPr="00B85553">
        <w:t xml:space="preserve"> Salaam </w:t>
      </w:r>
      <w:proofErr w:type="spellStart"/>
      <w:r w:rsidRPr="00B85553">
        <w:t>Baalak</w:t>
      </w:r>
      <w:proofErr w:type="spellEnd"/>
      <w:r w:rsidRPr="00B85553">
        <w:t xml:space="preserve"> Trust</w:t>
      </w:r>
      <w:r>
        <w:t xml:space="preserve"> (established</w:t>
      </w:r>
      <w:r w:rsidRPr="00B85553">
        <w:t xml:space="preserve"> by filmmaker Mira Nair</w:t>
      </w:r>
      <w:r>
        <w:t xml:space="preserve"> after </w:t>
      </w:r>
      <w:r w:rsidRPr="001B04CD">
        <w:rPr>
          <w:i/>
        </w:rPr>
        <w:t>Salaam Bombay</w:t>
      </w:r>
      <w:r>
        <w:rPr>
          <w:i/>
        </w:rPr>
        <w:t xml:space="preserve">’s </w:t>
      </w:r>
      <w:r w:rsidRPr="00DD4077">
        <w:t>success</w:t>
      </w:r>
      <w:r>
        <w:t>)</w:t>
      </w:r>
      <w:r w:rsidRPr="00B85553">
        <w:t>. As in</w:t>
      </w:r>
      <w:r>
        <w:t xml:space="preserve"> </w:t>
      </w:r>
      <w:del w:id="86" w:author="Editorial Comments" w:date="2015-05-12T15:10:00Z">
        <w:r w:rsidDel="0010425C">
          <w:delText>Deboo</w:delText>
        </w:r>
        <w:r w:rsidRPr="00B85553" w:rsidDel="0010425C">
          <w:delText xml:space="preserve">’s </w:delText>
        </w:r>
      </w:del>
      <w:ins w:id="87" w:author="Editorial Comments" w:date="2015-05-12T15:10:00Z">
        <w:r w:rsidR="0010425C">
          <w:t>his</w:t>
        </w:r>
        <w:r w:rsidR="0010425C" w:rsidRPr="00B85553">
          <w:t xml:space="preserve"> </w:t>
        </w:r>
      </w:ins>
      <w:r w:rsidRPr="00B85553">
        <w:t>work with t</w:t>
      </w:r>
      <w:r>
        <w:t xml:space="preserve">he deaf, </w:t>
      </w:r>
      <w:del w:id="88" w:author="Editorial Comments" w:date="2015-05-12T15:10:00Z">
        <w:r w:rsidDel="0010425C">
          <w:delText xml:space="preserve">he </w:delText>
        </w:r>
      </w:del>
      <w:proofErr w:type="spellStart"/>
      <w:ins w:id="89" w:author="Editorial Comments" w:date="2015-05-12T15:10:00Z">
        <w:r w:rsidR="0010425C">
          <w:t>Deboo</w:t>
        </w:r>
        <w:proofErr w:type="spellEnd"/>
        <w:r w:rsidR="0010425C">
          <w:t xml:space="preserve"> </w:t>
        </w:r>
      </w:ins>
      <w:r>
        <w:t>challenges these youth (</w:t>
      </w:r>
      <w:r w:rsidRPr="00B85553">
        <w:t xml:space="preserve">some </w:t>
      </w:r>
      <w:r>
        <w:t xml:space="preserve">coming </w:t>
      </w:r>
      <w:r w:rsidRPr="00B85553">
        <w:t>from violent pasts</w:t>
      </w:r>
      <w:r>
        <w:t>)</w:t>
      </w:r>
      <w:r w:rsidRPr="00B85553">
        <w:t xml:space="preserve"> to achieve </w:t>
      </w:r>
      <w:proofErr w:type="spellStart"/>
      <w:r w:rsidRPr="00B85553">
        <w:t>Deboo’s</w:t>
      </w:r>
      <w:proofErr w:type="spellEnd"/>
      <w:r w:rsidRPr="00B85553">
        <w:t xml:space="preserve"> signature meditative</w:t>
      </w:r>
      <w:r>
        <w:t xml:space="preserve"> and </w:t>
      </w:r>
      <w:r w:rsidRPr="00B85553">
        <w:t>min</w:t>
      </w:r>
      <w:r>
        <w:t xml:space="preserve">imalist style. He recognizes them as artists and builds their self-confidence and group spirit through rigorous training. </w:t>
      </w:r>
      <w:proofErr w:type="spellStart"/>
      <w:r>
        <w:t>Deboo</w:t>
      </w:r>
      <w:proofErr w:type="spellEnd"/>
      <w:r>
        <w:t xml:space="preserve"> has presented </w:t>
      </w:r>
      <w:r w:rsidRPr="00B85553">
        <w:t xml:space="preserve">them in various Indian cities. </w:t>
      </w:r>
    </w:p>
    <w:p w14:paraId="7466CF00" w14:textId="77777777" w:rsidR="004B75FE" w:rsidRDefault="004B75FE" w:rsidP="004B75FE"/>
    <w:p w14:paraId="272027F7" w14:textId="30FF70F6" w:rsidR="004B75FE" w:rsidRDefault="004B75FE">
      <w:pPr>
        <w:rPr>
          <w:ins w:id="90" w:author="Editorial Comments" w:date="2015-05-12T15:11:00Z"/>
        </w:rPr>
      </w:pPr>
      <w:r w:rsidRPr="00B85553">
        <w:t xml:space="preserve">Contemporary Indian Dance has </w:t>
      </w:r>
      <w:del w:id="91" w:author="Editorial Comments" w:date="2015-05-12T15:11:00Z">
        <w:r w:rsidRPr="00B85553" w:rsidDel="0010425C">
          <w:delText xml:space="preserve">Astad’s </w:delText>
        </w:r>
      </w:del>
      <w:proofErr w:type="spellStart"/>
      <w:ins w:id="92" w:author="Editorial Comments" w:date="2015-05-12T15:11:00Z">
        <w:r w:rsidR="0010425C">
          <w:t>Deboo</w:t>
        </w:r>
        <w:r w:rsidR="0010425C" w:rsidRPr="00B85553">
          <w:t>’s</w:t>
        </w:r>
        <w:proofErr w:type="spellEnd"/>
        <w:r w:rsidR="0010425C" w:rsidRPr="00B85553">
          <w:t xml:space="preserve"> </w:t>
        </w:r>
      </w:ins>
      <w:r w:rsidRPr="00B85553">
        <w:t xml:space="preserve">unique stamp on it. His significant legacy offers innovative models for younger </w:t>
      </w:r>
      <w:r>
        <w:t xml:space="preserve">Indian </w:t>
      </w:r>
      <w:r w:rsidRPr="00B85553">
        <w:t>artists whom he exhor</w:t>
      </w:r>
      <w:r>
        <w:t>ts with characteristic clarity: ‘</w:t>
      </w:r>
      <w:r w:rsidRPr="00B85553">
        <w:t xml:space="preserve">to be contemporary Indian dancers, we must be </w:t>
      </w:r>
      <w:r w:rsidRPr="001B04CD">
        <w:rPr>
          <w:u w:val="single"/>
        </w:rPr>
        <w:t>Indian contemporary</w:t>
      </w:r>
      <w:r>
        <w:t xml:space="preserve">, not simply imitate the west.’ ‘Indian </w:t>
      </w:r>
      <w:r w:rsidRPr="00B85553">
        <w:t>contemporary</w:t>
      </w:r>
      <w:r>
        <w:t>’</w:t>
      </w:r>
      <w:r w:rsidRPr="00B85553">
        <w:t xml:space="preserve"> idiom</w:t>
      </w:r>
      <w:r>
        <w:t>s</w:t>
      </w:r>
      <w:r w:rsidRPr="00B85553">
        <w:t xml:space="preserve"> </w:t>
      </w:r>
      <w:r>
        <w:t xml:space="preserve">evolve from India’s </w:t>
      </w:r>
      <w:r w:rsidRPr="00B85553">
        <w:t xml:space="preserve">rich </w:t>
      </w:r>
      <w:r>
        <w:t xml:space="preserve">expressive </w:t>
      </w:r>
      <w:r w:rsidRPr="00B85553">
        <w:t>traditions</w:t>
      </w:r>
      <w:r>
        <w:t xml:space="preserve"> </w:t>
      </w:r>
      <w:r w:rsidRPr="00B85553">
        <w:t>along with open</w:t>
      </w:r>
      <w:r>
        <w:t>ness</w:t>
      </w:r>
      <w:r w:rsidRPr="00B85553">
        <w:t xml:space="preserve"> to intercultural and cross-disciplinary interactio</w:t>
      </w:r>
      <w:r>
        <w:t>ns in today’s</w:t>
      </w:r>
      <w:r w:rsidRPr="00B85553">
        <w:t xml:space="preserve"> globalized world. </w:t>
      </w:r>
    </w:p>
    <w:p w14:paraId="5EBB963B" w14:textId="77777777" w:rsidR="00577B67" w:rsidRDefault="00577B67">
      <w:pPr>
        <w:rPr>
          <w:ins w:id="93" w:author="Editorial Comments" w:date="2015-05-12T15:16:00Z"/>
        </w:rPr>
      </w:pPr>
    </w:p>
    <w:p w14:paraId="0ADFA448" w14:textId="7162DFF6" w:rsidR="00AE00EB" w:rsidRPr="00AE00EB" w:rsidRDefault="00AE00EB">
      <w:pPr>
        <w:rPr>
          <w:ins w:id="94" w:author="Editorial Comments" w:date="2015-05-12T15:16:00Z"/>
          <w:b/>
          <w:rPrChange w:id="95" w:author="Editorial Comments" w:date="2015-05-12T15:16:00Z">
            <w:rPr>
              <w:ins w:id="96" w:author="Editorial Comments" w:date="2015-05-12T15:16:00Z"/>
            </w:rPr>
          </w:rPrChange>
        </w:rPr>
      </w:pPr>
      <w:bookmarkStart w:id="97" w:name="_GoBack"/>
      <w:proofErr w:type="spellStart"/>
      <w:ins w:id="98" w:author="Editorial Comments" w:date="2015-05-12T15:16:00Z">
        <w:r w:rsidRPr="00AE00EB">
          <w:rPr>
            <w:b/>
            <w:rPrChange w:id="99" w:author="Editorial Comments" w:date="2015-05-12T15:16:00Z">
              <w:rPr/>
            </w:rPrChange>
          </w:rPr>
          <w:t>Ketu</w:t>
        </w:r>
        <w:proofErr w:type="spellEnd"/>
        <w:r w:rsidRPr="00AE00EB">
          <w:rPr>
            <w:b/>
            <w:rPrChange w:id="100" w:author="Editorial Comments" w:date="2015-05-12T15:16:00Z">
              <w:rPr/>
            </w:rPrChange>
          </w:rPr>
          <w:t xml:space="preserve"> </w:t>
        </w:r>
        <w:proofErr w:type="spellStart"/>
        <w:r w:rsidRPr="00AE00EB">
          <w:rPr>
            <w:b/>
            <w:rPrChange w:id="101" w:author="Editorial Comments" w:date="2015-05-12T15:16:00Z">
              <w:rPr/>
            </w:rPrChange>
          </w:rPr>
          <w:t>Katrak</w:t>
        </w:r>
        <w:proofErr w:type="spellEnd"/>
      </w:ins>
    </w:p>
    <w:bookmarkEnd w:id="97"/>
    <w:p w14:paraId="40AE14DB" w14:textId="77777777" w:rsidR="00AE00EB" w:rsidRDefault="00AE00EB">
      <w:pPr>
        <w:rPr>
          <w:ins w:id="102" w:author="Editorial Comments" w:date="2015-05-12T15:11:00Z"/>
        </w:rPr>
      </w:pPr>
    </w:p>
    <w:p w14:paraId="5D7F4BBE" w14:textId="78568749" w:rsidR="00577B67" w:rsidRDefault="00577B67">
      <w:pPr>
        <w:rPr>
          <w:ins w:id="103" w:author="Editorial Comments" w:date="2015-05-12T15:11:00Z"/>
        </w:rPr>
      </w:pPr>
      <w:ins w:id="104" w:author="Editorial Comments" w:date="2015-05-12T15:11:00Z">
        <w:r>
          <w:t>Bibliography?</w:t>
        </w:r>
      </w:ins>
    </w:p>
    <w:p w14:paraId="7789B0F4" w14:textId="77777777" w:rsidR="00577B67" w:rsidRDefault="00577B67">
      <w:pPr>
        <w:rPr>
          <w:ins w:id="105" w:author="Editorial Comments" w:date="2015-05-12T15:11:00Z"/>
        </w:rPr>
      </w:pPr>
    </w:p>
    <w:p w14:paraId="2A90E518" w14:textId="13B1A103" w:rsidR="00577B67" w:rsidRDefault="00577B67">
      <w:proofErr w:type="spellStart"/>
      <w:ins w:id="106" w:author="Editorial Comments" w:date="2015-05-12T15:11:00Z">
        <w:r>
          <w:t>Paratextual</w:t>
        </w:r>
        <w:proofErr w:type="spellEnd"/>
        <w:r>
          <w:t xml:space="preserve"> Material?</w:t>
        </w:r>
      </w:ins>
    </w:p>
    <w:sectPr w:rsidR="00577B67" w:rsidSect="004B75FE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60F6B" w14:textId="77777777" w:rsidR="004B75FE" w:rsidRDefault="004B75FE">
      <w:r>
        <w:separator/>
      </w:r>
    </w:p>
  </w:endnote>
  <w:endnote w:type="continuationSeparator" w:id="0">
    <w:p w14:paraId="70932A8F" w14:textId="77777777" w:rsidR="004B75FE" w:rsidRDefault="004B75FE">
      <w:r>
        <w:continuationSeparator/>
      </w:r>
    </w:p>
  </w:endnote>
  <w:endnote w:id="1">
    <w:p w14:paraId="72C8A5E5" w14:textId="77777777" w:rsidR="004B75FE" w:rsidDel="00860F5B" w:rsidRDefault="004B75FE">
      <w:pPr>
        <w:pStyle w:val="EndnoteText"/>
        <w:rPr>
          <w:del w:id="32" w:author="Editorial Comments" w:date="2015-05-12T15:08:00Z"/>
        </w:rPr>
      </w:pPr>
      <w:del w:id="33" w:author="Editorial Comments" w:date="2015-05-12T15:08:00Z">
        <w:r w:rsidDel="00860F5B">
          <w:rPr>
            <w:rStyle w:val="EndnoteReference"/>
          </w:rPr>
          <w:endnoteRef/>
        </w:r>
        <w:r w:rsidDel="00860F5B">
          <w:delText xml:space="preserve"> Interview with Katrak, August 2008)</w:delText>
        </w:r>
      </w:del>
    </w:p>
    <w:p w14:paraId="16912FD0" w14:textId="77777777" w:rsidR="004B75FE" w:rsidRPr="00023B52" w:rsidDel="00860F5B" w:rsidRDefault="004B75FE" w:rsidP="004B75FE">
      <w:pPr>
        <w:rPr>
          <w:del w:id="34" w:author="Editorial Comments" w:date="2015-05-12T15:08:00Z"/>
          <w:b/>
        </w:rPr>
      </w:pPr>
      <w:del w:id="35" w:author="Editorial Comments" w:date="2015-05-12T15:08:00Z">
        <w:r w:rsidDel="00860F5B">
          <w:rPr>
            <w:b/>
          </w:rPr>
          <w:delText>List of w</w:delText>
        </w:r>
        <w:r w:rsidRPr="00023B52" w:rsidDel="00860F5B">
          <w:rPr>
            <w:b/>
          </w:rPr>
          <w:delText>orks:</w:delText>
        </w:r>
      </w:del>
    </w:p>
    <w:p w14:paraId="5AE40E82" w14:textId="77777777" w:rsidR="004B75FE" w:rsidDel="00860F5B" w:rsidRDefault="004B75FE" w:rsidP="004B75FE">
      <w:pPr>
        <w:contextualSpacing/>
        <w:rPr>
          <w:del w:id="36" w:author="Editorial Comments" w:date="2015-05-12T15:08:00Z"/>
        </w:rPr>
      </w:pPr>
      <w:del w:id="37" w:author="Editorial Comments" w:date="2015-05-12T15:08:00Z">
        <w:r w:rsidRPr="00897C12" w:rsidDel="00860F5B">
          <w:rPr>
            <w:i/>
          </w:rPr>
          <w:delText>Interpreting Tagore</w:delText>
        </w:r>
        <w:r w:rsidDel="00860F5B">
          <w:delText xml:space="preserve"> (2011)</w:delText>
        </w:r>
      </w:del>
    </w:p>
    <w:p w14:paraId="7A0D8A28" w14:textId="77777777" w:rsidR="004B75FE" w:rsidDel="00860F5B" w:rsidRDefault="004B75FE" w:rsidP="004B75FE">
      <w:pPr>
        <w:contextualSpacing/>
        <w:rPr>
          <w:del w:id="38" w:author="Editorial Comments" w:date="2015-05-12T15:08:00Z"/>
        </w:rPr>
      </w:pPr>
      <w:del w:id="39" w:author="Editorial Comments" w:date="2015-05-12T15:08:00Z">
        <w:r w:rsidRPr="00897C12" w:rsidDel="00860F5B">
          <w:rPr>
            <w:i/>
          </w:rPr>
          <w:delText>Breaking Boundaries</w:delText>
        </w:r>
        <w:r w:rsidDel="00860F5B">
          <w:rPr>
            <w:i/>
          </w:rPr>
          <w:delText xml:space="preserve"> (</w:delText>
        </w:r>
        <w:r w:rsidDel="00860F5B">
          <w:delText>2009)</w:delText>
        </w:r>
      </w:del>
    </w:p>
    <w:p w14:paraId="747A272D" w14:textId="77777777" w:rsidR="004B75FE" w:rsidDel="00860F5B" w:rsidRDefault="004B75FE" w:rsidP="004B75FE">
      <w:pPr>
        <w:contextualSpacing/>
        <w:rPr>
          <w:del w:id="40" w:author="Editorial Comments" w:date="2015-05-12T15:08:00Z"/>
        </w:rPr>
      </w:pPr>
      <w:del w:id="41" w:author="Editorial Comments" w:date="2015-05-12T15:08:00Z">
        <w:r w:rsidRPr="00897C12" w:rsidDel="00860F5B">
          <w:rPr>
            <w:i/>
          </w:rPr>
          <w:delText>Rhythm Divine</w:delText>
        </w:r>
        <w:r w:rsidDel="00860F5B">
          <w:delText xml:space="preserve"> (2007)</w:delText>
        </w:r>
      </w:del>
    </w:p>
    <w:p w14:paraId="0D3DD2ED" w14:textId="77777777" w:rsidR="004B75FE" w:rsidDel="00860F5B" w:rsidRDefault="004B75FE" w:rsidP="004B75FE">
      <w:pPr>
        <w:contextualSpacing/>
        <w:rPr>
          <w:del w:id="42" w:author="Editorial Comments" w:date="2015-05-12T15:08:00Z"/>
        </w:rPr>
      </w:pPr>
      <w:del w:id="43" w:author="Editorial Comments" w:date="2015-05-12T15:08:00Z">
        <w:r w:rsidRPr="00897C12" w:rsidDel="00860F5B">
          <w:rPr>
            <w:i/>
          </w:rPr>
          <w:delText>ContraPosition</w:delText>
        </w:r>
        <w:r w:rsidDel="00860F5B">
          <w:delText xml:space="preserve"> (2004)</w:delText>
        </w:r>
      </w:del>
    </w:p>
    <w:p w14:paraId="17D17F07" w14:textId="77777777" w:rsidR="004B75FE" w:rsidDel="00860F5B" w:rsidRDefault="004B75FE" w:rsidP="004B75FE">
      <w:pPr>
        <w:contextualSpacing/>
        <w:rPr>
          <w:del w:id="44" w:author="Editorial Comments" w:date="2015-05-12T15:08:00Z"/>
        </w:rPr>
      </w:pPr>
      <w:del w:id="45" w:author="Editorial Comments" w:date="2015-05-12T15:08:00Z">
        <w:r w:rsidDel="00860F5B">
          <w:rPr>
            <w:i/>
          </w:rPr>
          <w:delText xml:space="preserve">Celebrations </w:delText>
        </w:r>
        <w:r w:rsidDel="00860F5B">
          <w:delText>(1999)</w:delText>
        </w:r>
      </w:del>
    </w:p>
    <w:p w14:paraId="5B02FA78" w14:textId="77777777" w:rsidR="004B75FE" w:rsidDel="00860F5B" w:rsidRDefault="004B75FE" w:rsidP="004B75FE">
      <w:pPr>
        <w:contextualSpacing/>
        <w:rPr>
          <w:del w:id="46" w:author="Editorial Comments" w:date="2015-05-12T15:08:00Z"/>
        </w:rPr>
      </w:pPr>
    </w:p>
    <w:p w14:paraId="1C4FC003" w14:textId="77777777" w:rsidR="004B75FE" w:rsidRPr="00023B52" w:rsidDel="00860F5B" w:rsidRDefault="004B75FE" w:rsidP="004B75FE">
      <w:pPr>
        <w:rPr>
          <w:del w:id="47" w:author="Editorial Comments" w:date="2015-05-12T15:08:00Z"/>
          <w:b/>
        </w:rPr>
      </w:pPr>
      <w:del w:id="48" w:author="Editorial Comments" w:date="2015-05-12T15:08:00Z">
        <w:r w:rsidRPr="00023B52" w:rsidDel="00860F5B">
          <w:rPr>
            <w:b/>
          </w:rPr>
          <w:delText>References and further reading:</w:delText>
        </w:r>
      </w:del>
    </w:p>
    <w:p w14:paraId="3A85F494" w14:textId="77777777" w:rsidR="004B75FE" w:rsidRPr="00DB0166" w:rsidDel="00860F5B" w:rsidRDefault="004B75FE" w:rsidP="004B75FE">
      <w:pPr>
        <w:rPr>
          <w:del w:id="49" w:author="Editorial Comments" w:date="2015-05-12T15:08:00Z"/>
          <w:i/>
        </w:rPr>
      </w:pPr>
      <w:del w:id="50" w:author="Editorial Comments" w:date="2015-05-12T15:08:00Z">
        <w:r w:rsidDel="00860F5B">
          <w:delText xml:space="preserve">Astad Deboo (2003 ). ‘Creating Endless Possibilities,’ in Sunil Kothari, ed., </w:delText>
        </w:r>
        <w:r w:rsidRPr="00171C41" w:rsidDel="00860F5B">
          <w:rPr>
            <w:i/>
          </w:rPr>
          <w:delText>New Directions in</w:delText>
        </w:r>
        <w:r w:rsidDel="00860F5B">
          <w:rPr>
            <w:i/>
          </w:rPr>
          <w:delText xml:space="preserve"> </w:delText>
        </w:r>
        <w:r w:rsidRPr="00171C41" w:rsidDel="00860F5B">
          <w:rPr>
            <w:i/>
          </w:rPr>
          <w:delText>Indian Dance</w:delText>
        </w:r>
        <w:r w:rsidDel="00860F5B">
          <w:delText xml:space="preserve"> (Mumbai: Marg Publications)</w:delText>
        </w:r>
      </w:del>
    </w:p>
    <w:p w14:paraId="4004A22A" w14:textId="77777777" w:rsidR="004B75FE" w:rsidDel="00860F5B" w:rsidRDefault="004B75FE" w:rsidP="004B75FE">
      <w:pPr>
        <w:rPr>
          <w:del w:id="51" w:author="Editorial Comments" w:date="2015-05-12T15:08:00Z"/>
        </w:rPr>
      </w:pPr>
      <w:del w:id="52" w:author="Editorial Comments" w:date="2015-05-12T15:08:00Z">
        <w:r w:rsidDel="00860F5B">
          <w:delText>(Deboo delineates his creative journey and its evolution over four decades.)</w:delText>
        </w:r>
      </w:del>
    </w:p>
    <w:p w14:paraId="0CCDFB47" w14:textId="77777777" w:rsidR="004B75FE" w:rsidDel="00860F5B" w:rsidRDefault="004B75FE" w:rsidP="004B75FE">
      <w:pPr>
        <w:pStyle w:val="EndnoteText"/>
        <w:spacing w:line="240" w:lineRule="auto"/>
        <w:rPr>
          <w:del w:id="53" w:author="Editorial Comments" w:date="2015-05-12T15:08:00Z"/>
        </w:rPr>
      </w:pPr>
    </w:p>
    <w:p w14:paraId="552D9A59" w14:textId="77777777" w:rsidR="004B75FE" w:rsidDel="00860F5B" w:rsidRDefault="004B75FE" w:rsidP="004B75FE">
      <w:pPr>
        <w:pStyle w:val="EndnoteText"/>
        <w:spacing w:line="240" w:lineRule="auto"/>
        <w:ind w:left="0" w:firstLine="0"/>
        <w:rPr>
          <w:del w:id="54" w:author="Editorial Comments" w:date="2015-05-12T15:08:00Z"/>
        </w:rPr>
      </w:pPr>
      <w:del w:id="55" w:author="Editorial Comments" w:date="2015-05-12T15:08:00Z">
        <w:r w:rsidDel="00860F5B">
          <w:delText xml:space="preserve">Ramu Ramanujan (2008). ‘Waah Ustad Waah!’ </w:delText>
        </w:r>
        <w:r w:rsidDel="00860F5B">
          <w:rPr>
            <w:i/>
          </w:rPr>
          <w:delText>India Perspectives</w:delText>
        </w:r>
        <w:r w:rsidDel="00860F5B">
          <w:delText>. April–May 2008): 57–67.</w:delText>
        </w:r>
      </w:del>
    </w:p>
    <w:p w14:paraId="51873414" w14:textId="77777777" w:rsidR="004B75FE" w:rsidDel="00860F5B" w:rsidRDefault="004B75FE" w:rsidP="004B75FE">
      <w:pPr>
        <w:pStyle w:val="EndnoteText"/>
        <w:spacing w:line="240" w:lineRule="auto"/>
        <w:rPr>
          <w:del w:id="56" w:author="Editorial Comments" w:date="2015-05-12T15:08:00Z"/>
        </w:rPr>
      </w:pPr>
      <w:del w:id="57" w:author="Editorial Comments" w:date="2015-05-12T15:08:00Z">
        <w:r w:rsidDel="00860F5B">
          <w:delText>(A comprehensive analysis of Deboo’s choreography in Contemporary Indian Dance)</w:delText>
        </w:r>
      </w:del>
    </w:p>
    <w:p w14:paraId="4AE5C4BF" w14:textId="77777777" w:rsidR="004B75FE" w:rsidDel="00860F5B" w:rsidRDefault="004B75FE" w:rsidP="004B75FE">
      <w:pPr>
        <w:pStyle w:val="EndnoteText"/>
        <w:spacing w:line="240" w:lineRule="auto"/>
        <w:ind w:left="0" w:firstLine="0"/>
        <w:rPr>
          <w:del w:id="58" w:author="Editorial Comments" w:date="2015-05-12T15:08:00Z"/>
        </w:rPr>
      </w:pPr>
    </w:p>
    <w:p w14:paraId="6BB9B949" w14:textId="77777777" w:rsidR="004B75FE" w:rsidDel="00860F5B" w:rsidRDefault="004B75FE" w:rsidP="004B75FE">
      <w:pPr>
        <w:pStyle w:val="EndnoteText"/>
        <w:spacing w:line="240" w:lineRule="auto"/>
        <w:ind w:left="0" w:firstLine="0"/>
        <w:rPr>
          <w:del w:id="59" w:author="Editorial Comments" w:date="2015-05-12T15:08:00Z"/>
          <w:i/>
        </w:rPr>
      </w:pPr>
      <w:del w:id="60" w:author="Editorial Comments" w:date="2015-05-12T15:08:00Z">
        <w:r w:rsidDel="00860F5B">
          <w:delText xml:space="preserve">Venkataraman, Leela (2009). ‘Peerless’ (on Astad Deboo’s choreography, </w:delText>
        </w:r>
        <w:r w:rsidRPr="00014F8B" w:rsidDel="00860F5B">
          <w:rPr>
            <w:i/>
          </w:rPr>
          <w:delText>Breaking</w:delText>
        </w:r>
      </w:del>
    </w:p>
    <w:p w14:paraId="4F0626EC" w14:textId="77777777" w:rsidR="004B75FE" w:rsidRPr="00551F07" w:rsidDel="00860F5B" w:rsidRDefault="004B75FE" w:rsidP="004B75FE">
      <w:pPr>
        <w:pStyle w:val="EndnoteText"/>
        <w:spacing w:line="240" w:lineRule="auto"/>
        <w:rPr>
          <w:del w:id="61" w:author="Editorial Comments" w:date="2015-05-12T15:08:00Z"/>
          <w:i/>
        </w:rPr>
      </w:pPr>
      <w:del w:id="62" w:author="Editorial Comments" w:date="2015-05-12T15:08:00Z">
        <w:r w:rsidRPr="00014F8B" w:rsidDel="00860F5B">
          <w:rPr>
            <w:i/>
          </w:rPr>
          <w:delText>Boundaries</w:delText>
        </w:r>
        <w:r w:rsidDel="00860F5B">
          <w:delText xml:space="preserve">), </w:delText>
        </w:r>
        <w:r w:rsidRPr="00014F8B" w:rsidDel="00860F5B">
          <w:rPr>
            <w:i/>
          </w:rPr>
          <w:delText>The Hindu</w:delText>
        </w:r>
        <w:r w:rsidDel="00860F5B">
          <w:delText>, 1 May 2009.</w:delText>
        </w:r>
      </w:del>
    </w:p>
    <w:p w14:paraId="3A0FF9E3" w14:textId="77777777" w:rsidR="004B75FE" w:rsidDel="00860F5B" w:rsidRDefault="004B75FE" w:rsidP="004B75FE">
      <w:pPr>
        <w:pStyle w:val="EndnoteText"/>
        <w:spacing w:line="240" w:lineRule="auto"/>
        <w:ind w:left="0" w:hanging="4"/>
        <w:rPr>
          <w:del w:id="63" w:author="Editorial Comments" w:date="2015-05-12T15:08:00Z"/>
        </w:rPr>
      </w:pPr>
      <w:del w:id="64" w:author="Editorial Comments" w:date="2015-05-12T15:08:00Z">
        <w:r w:rsidDel="00860F5B">
          <w:delText xml:space="preserve">(A positive review of Deboo’s choreography and training of street children of the Salaam Balak Trust, Delhi in </w:delText>
        </w:r>
        <w:r w:rsidRPr="00551F07" w:rsidDel="00860F5B">
          <w:rPr>
            <w:i/>
          </w:rPr>
          <w:delText>Breaking Boudaries</w:delText>
        </w:r>
        <w:r w:rsidDel="00860F5B">
          <w:delText>.)</w:delText>
        </w:r>
      </w:del>
    </w:p>
    <w:p w14:paraId="11F23E41" w14:textId="77777777" w:rsidR="004B75FE" w:rsidDel="00860F5B" w:rsidRDefault="004B75FE" w:rsidP="004B75FE">
      <w:pPr>
        <w:pStyle w:val="EndnoteText"/>
        <w:spacing w:line="240" w:lineRule="auto"/>
        <w:ind w:left="0" w:hanging="4"/>
        <w:rPr>
          <w:del w:id="65" w:author="Editorial Comments" w:date="2015-05-12T15:08:00Z"/>
        </w:rPr>
      </w:pPr>
    </w:p>
    <w:p w14:paraId="154AED5A" w14:textId="77777777" w:rsidR="004B75FE" w:rsidDel="00860F5B" w:rsidRDefault="004B75FE" w:rsidP="004B75FE">
      <w:pPr>
        <w:pStyle w:val="EndnoteText"/>
        <w:spacing w:line="240" w:lineRule="auto"/>
        <w:ind w:left="0" w:firstLine="0"/>
        <w:rPr>
          <w:del w:id="66" w:author="Editorial Comments" w:date="2015-05-12T15:08:00Z"/>
        </w:rPr>
      </w:pPr>
      <w:del w:id="67" w:author="Editorial Comments" w:date="2015-05-12T15:08:00Z">
        <w:r w:rsidDel="00860F5B">
          <w:delText xml:space="preserve">Venkat, Lalitha (2003). ‘Astad Deboo gives space a new dimension,’ www.narthaki.com </w:delText>
        </w:r>
      </w:del>
    </w:p>
    <w:p w14:paraId="76804FD6" w14:textId="77777777" w:rsidR="004B75FE" w:rsidDel="00860F5B" w:rsidRDefault="004B75FE" w:rsidP="004B75FE">
      <w:pPr>
        <w:pStyle w:val="EndnoteText"/>
        <w:spacing w:line="240" w:lineRule="auto"/>
        <w:ind w:left="0" w:firstLine="0"/>
        <w:rPr>
          <w:del w:id="68" w:author="Editorial Comments" w:date="2015-05-12T15:08:00Z"/>
        </w:rPr>
      </w:pPr>
      <w:del w:id="69" w:author="Editorial Comments" w:date="2015-05-12T15:08:00Z">
        <w:r w:rsidDel="00860F5B">
          <w:delText>19 August 2003.</w:delText>
        </w:r>
      </w:del>
    </w:p>
    <w:p w14:paraId="3383C326" w14:textId="77777777" w:rsidR="004B75FE" w:rsidDel="00860F5B" w:rsidRDefault="004B75FE" w:rsidP="004B75FE">
      <w:pPr>
        <w:pStyle w:val="EndnoteText"/>
        <w:spacing w:line="240" w:lineRule="auto"/>
        <w:rPr>
          <w:del w:id="70" w:author="Editorial Comments" w:date="2015-05-12T15:08:00Z"/>
        </w:rPr>
      </w:pPr>
      <w:del w:id="71" w:author="Editorial Comments" w:date="2015-05-12T15:08:00Z">
        <w:r w:rsidDel="00860F5B">
          <w:delText>(Discussion of Deboo’s work in Indonesia with local artists)</w:delText>
        </w:r>
      </w:del>
    </w:p>
    <w:p w14:paraId="60E24CC3" w14:textId="77777777" w:rsidR="004B75FE" w:rsidDel="00860F5B" w:rsidRDefault="004B75FE" w:rsidP="004B75FE">
      <w:pPr>
        <w:pStyle w:val="EndnoteText"/>
        <w:spacing w:line="240" w:lineRule="auto"/>
        <w:rPr>
          <w:del w:id="72" w:author="Editorial Comments" w:date="2015-05-12T15:08:00Z"/>
        </w:rPr>
      </w:pPr>
    </w:p>
    <w:p w14:paraId="64A7CB60" w14:textId="77777777" w:rsidR="004B75FE" w:rsidDel="00860F5B" w:rsidRDefault="004B75FE" w:rsidP="004B75FE">
      <w:pPr>
        <w:pStyle w:val="EndnoteText"/>
        <w:spacing w:line="240" w:lineRule="auto"/>
        <w:ind w:left="0" w:firstLine="0"/>
        <w:rPr>
          <w:del w:id="73" w:author="Editorial Comments" w:date="2015-05-12T15:08:00Z"/>
        </w:rPr>
      </w:pPr>
      <w:del w:id="74" w:author="Editorial Comments" w:date="2015-05-12T15:08:00Z">
        <w:r w:rsidDel="00860F5B">
          <w:delText xml:space="preserve">Interview with Lalitha </w:delText>
        </w:r>
        <w:r w:rsidRPr="00562573" w:rsidDel="00860F5B">
          <w:delText xml:space="preserve">Venkat, on </w:delText>
        </w:r>
        <w:r w:rsidRPr="00562573" w:rsidDel="00860F5B">
          <w:fldChar w:fldCharType="begin"/>
        </w:r>
        <w:r w:rsidRPr="00562573" w:rsidDel="00860F5B">
          <w:delInstrText xml:space="preserve"> HYPERLINK "http://www.narthaki.com" </w:delInstrText>
        </w:r>
        <w:r w:rsidRPr="00562573" w:rsidDel="00860F5B">
          <w:fldChar w:fldCharType="separate"/>
        </w:r>
        <w:r w:rsidRPr="00562573" w:rsidDel="00860F5B">
          <w:delText>www.narthaki.com</w:delText>
        </w:r>
        <w:r w:rsidRPr="00562573" w:rsidDel="00860F5B">
          <w:fldChar w:fldCharType="end"/>
        </w:r>
        <w:r w:rsidRPr="00562573" w:rsidDel="00860F5B">
          <w:delText>, 20</w:delText>
        </w:r>
        <w:r w:rsidDel="00860F5B">
          <w:delText xml:space="preserve"> November 2001</w:delText>
        </w:r>
      </w:del>
    </w:p>
    <w:p w14:paraId="1432095B" w14:textId="77777777" w:rsidR="004B75FE" w:rsidDel="00860F5B" w:rsidRDefault="004B75FE" w:rsidP="004B75FE">
      <w:pPr>
        <w:pStyle w:val="EndnoteText"/>
        <w:spacing w:line="240" w:lineRule="auto"/>
        <w:rPr>
          <w:del w:id="75" w:author="Editorial Comments" w:date="2015-05-12T15:08:00Z"/>
        </w:rPr>
      </w:pPr>
      <w:del w:id="76" w:author="Editorial Comments" w:date="2015-05-12T15:08:00Z">
        <w:r w:rsidDel="00860F5B">
          <w:delText xml:space="preserve">(Covers many aspects of Deboo’s art and his collaborations with other performing </w:delText>
        </w:r>
      </w:del>
    </w:p>
    <w:p w14:paraId="5E9D959D" w14:textId="77777777" w:rsidR="004B75FE" w:rsidDel="00860F5B" w:rsidRDefault="004B75FE" w:rsidP="004B75FE">
      <w:pPr>
        <w:pStyle w:val="EndnoteText"/>
        <w:spacing w:line="240" w:lineRule="auto"/>
        <w:ind w:left="0" w:firstLine="0"/>
        <w:rPr>
          <w:del w:id="77" w:author="Editorial Comments" w:date="2015-05-12T15:08:00Z"/>
        </w:rPr>
      </w:pPr>
      <w:del w:id="78" w:author="Editorial Comments" w:date="2015-05-12T15:08:00Z">
        <w:r w:rsidDel="00860F5B">
          <w:delText>artists, musicians, and martial artists)</w:delText>
        </w:r>
      </w:del>
    </w:p>
    <w:p w14:paraId="5E8192A8" w14:textId="77777777" w:rsidR="004B75FE" w:rsidDel="00860F5B" w:rsidRDefault="004B75FE">
      <w:pPr>
        <w:pStyle w:val="EndnoteText"/>
        <w:numPr>
          <w:ins w:id="79" w:author="Ketu Katrak" w:date="2012-07-15T21:07:00Z"/>
        </w:numPr>
        <w:rPr>
          <w:del w:id="80" w:author="Editorial Comments" w:date="2015-05-12T15:08:00Z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9F70A" w14:textId="77777777" w:rsidR="004B75FE" w:rsidRDefault="004B75FE">
      <w:r>
        <w:separator/>
      </w:r>
    </w:p>
  </w:footnote>
  <w:footnote w:type="continuationSeparator" w:id="0">
    <w:p w14:paraId="653A4717" w14:textId="77777777" w:rsidR="004B75FE" w:rsidRDefault="004B75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38E88" w14:textId="77777777" w:rsidR="004B75FE" w:rsidRDefault="004B75FE" w:rsidP="004B75F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FECBF" w14:textId="77777777" w:rsidR="004B75FE" w:rsidRDefault="004B75FE" w:rsidP="004B75F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3E7F4" w14:textId="77777777" w:rsidR="004B75FE" w:rsidRDefault="004B75FE" w:rsidP="004B75F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00EB">
      <w:rPr>
        <w:rStyle w:val="PageNumber"/>
        <w:noProof/>
      </w:rPr>
      <w:t>2</w:t>
    </w:r>
    <w:r>
      <w:rPr>
        <w:rStyle w:val="PageNumber"/>
      </w:rPr>
      <w:fldChar w:fldCharType="end"/>
    </w:r>
  </w:p>
  <w:p w14:paraId="33765807" w14:textId="77777777" w:rsidR="004B75FE" w:rsidRDefault="004B75FE" w:rsidP="004B75F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4B"/>
    <w:rsid w:val="001026E0"/>
    <w:rsid w:val="0010425C"/>
    <w:rsid w:val="001D014B"/>
    <w:rsid w:val="004B75FE"/>
    <w:rsid w:val="00577B67"/>
    <w:rsid w:val="00860F5B"/>
    <w:rsid w:val="00971A9E"/>
    <w:rsid w:val="00AE00EB"/>
    <w:rsid w:val="00B74E0C"/>
    <w:rsid w:val="00C006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91F2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14B"/>
    <w:rPr>
      <w:rFonts w:ascii="Times" w:eastAsia="Times" w:hAnsi="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EA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280EA1"/>
    <w:rPr>
      <w:rFonts w:ascii="Times" w:eastAsia="Times" w:hAnsi="Times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280EA1"/>
  </w:style>
  <w:style w:type="paragraph" w:styleId="BalloonText">
    <w:name w:val="Balloon Text"/>
    <w:basedOn w:val="Normal"/>
    <w:link w:val="BalloonTextChar"/>
    <w:uiPriority w:val="99"/>
    <w:semiHidden/>
    <w:unhideWhenUsed/>
    <w:rsid w:val="008A65EA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A65EA"/>
    <w:rPr>
      <w:rFonts w:ascii="Lucida Grande" w:eastAsia="Times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3F47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717"/>
    <w:rPr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3F4717"/>
    <w:rPr>
      <w:rFonts w:ascii="Times" w:eastAsia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7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F4717"/>
    <w:rPr>
      <w:rFonts w:ascii="Times" w:eastAsia="Times" w:hAnsi="Times"/>
      <w:b/>
      <w:bCs/>
      <w:sz w:val="24"/>
      <w:szCs w:val="24"/>
    </w:rPr>
  </w:style>
  <w:style w:type="paragraph" w:styleId="EndnoteText">
    <w:name w:val="endnote text"/>
    <w:basedOn w:val="Normal"/>
    <w:link w:val="EndnoteTextChar"/>
    <w:rsid w:val="00C11F24"/>
    <w:pPr>
      <w:spacing w:line="480" w:lineRule="auto"/>
      <w:ind w:left="454" w:hanging="454"/>
    </w:pPr>
    <w:rPr>
      <w:rFonts w:ascii="Times New Roman" w:eastAsia="Cambria" w:hAnsi="Times New Roman"/>
      <w:szCs w:val="24"/>
      <w:lang w:val="x-none" w:eastAsia="x-none"/>
    </w:rPr>
  </w:style>
  <w:style w:type="character" w:customStyle="1" w:styleId="EndnoteTextChar">
    <w:name w:val="Endnote Text Char"/>
    <w:link w:val="EndnoteText"/>
    <w:rsid w:val="00C11F24"/>
    <w:rPr>
      <w:rFonts w:ascii="Times New Roman" w:hAnsi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897C12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14B"/>
    <w:rPr>
      <w:rFonts w:ascii="Times" w:eastAsia="Times" w:hAnsi="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EA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280EA1"/>
    <w:rPr>
      <w:rFonts w:ascii="Times" w:eastAsia="Times" w:hAnsi="Times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280EA1"/>
  </w:style>
  <w:style w:type="paragraph" w:styleId="BalloonText">
    <w:name w:val="Balloon Text"/>
    <w:basedOn w:val="Normal"/>
    <w:link w:val="BalloonTextChar"/>
    <w:uiPriority w:val="99"/>
    <w:semiHidden/>
    <w:unhideWhenUsed/>
    <w:rsid w:val="008A65EA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A65EA"/>
    <w:rPr>
      <w:rFonts w:ascii="Lucida Grande" w:eastAsia="Times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3F47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717"/>
    <w:rPr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3F4717"/>
    <w:rPr>
      <w:rFonts w:ascii="Times" w:eastAsia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7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F4717"/>
    <w:rPr>
      <w:rFonts w:ascii="Times" w:eastAsia="Times" w:hAnsi="Times"/>
      <w:b/>
      <w:bCs/>
      <w:sz w:val="24"/>
      <w:szCs w:val="24"/>
    </w:rPr>
  </w:style>
  <w:style w:type="paragraph" w:styleId="EndnoteText">
    <w:name w:val="endnote text"/>
    <w:basedOn w:val="Normal"/>
    <w:link w:val="EndnoteTextChar"/>
    <w:rsid w:val="00C11F24"/>
    <w:pPr>
      <w:spacing w:line="480" w:lineRule="auto"/>
      <w:ind w:left="454" w:hanging="454"/>
    </w:pPr>
    <w:rPr>
      <w:rFonts w:ascii="Times New Roman" w:eastAsia="Cambria" w:hAnsi="Times New Roman"/>
      <w:szCs w:val="24"/>
      <w:lang w:val="x-none" w:eastAsia="x-none"/>
    </w:rPr>
  </w:style>
  <w:style w:type="character" w:customStyle="1" w:styleId="EndnoteTextChar">
    <w:name w:val="Endnote Text Char"/>
    <w:link w:val="EndnoteText"/>
    <w:rsid w:val="00C11F24"/>
    <w:rPr>
      <w:rFonts w:ascii="Times New Roman" w:hAnsi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897C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569</Words>
  <Characters>3248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Irvine</Company>
  <LinksUpToDate>false</LinksUpToDate>
  <CharactersWithSpaces>3810</CharactersWithSpaces>
  <SharedDoc>false</SharedDoc>
  <HLinks>
    <vt:vector size="6" baseType="variant">
      <vt:variant>
        <vt:i4>7667779</vt:i4>
      </vt:variant>
      <vt:variant>
        <vt:i4>0</vt:i4>
      </vt:variant>
      <vt:variant>
        <vt:i4>0</vt:i4>
      </vt:variant>
      <vt:variant>
        <vt:i4>5</vt:i4>
      </vt:variant>
      <vt:variant>
        <vt:lpwstr>http://www.narthaki.com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 Katrak</dc:creator>
  <cp:keywords/>
  <cp:lastModifiedBy>Editorial Comments</cp:lastModifiedBy>
  <cp:revision>8</cp:revision>
  <dcterms:created xsi:type="dcterms:W3CDTF">2015-05-12T21:03:00Z</dcterms:created>
  <dcterms:modified xsi:type="dcterms:W3CDTF">2015-05-12T21:16:00Z</dcterms:modified>
</cp:coreProperties>
</file>