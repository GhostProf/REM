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3E0BCA" w14:textId="16486FE1" w:rsidR="00A5517F" w:rsidRPr="007D130E" w:rsidRDefault="007A3D17" w:rsidP="00A5517F">
      <w:pPr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 w:rsidRPr="007D130E">
        <w:rPr>
          <w:rFonts w:ascii="Times New Roman" w:hAnsi="Times New Roman" w:cs="Times New Roman"/>
          <w:b/>
        </w:rPr>
        <w:t>Manjusri</w:t>
      </w:r>
      <w:proofErr w:type="spellEnd"/>
      <w:r w:rsidRPr="007D130E">
        <w:rPr>
          <w:rFonts w:ascii="Times New Roman" w:hAnsi="Times New Roman" w:cs="Times New Roman"/>
          <w:b/>
        </w:rPr>
        <w:t xml:space="preserve"> </w:t>
      </w:r>
      <w:proofErr w:type="spellStart"/>
      <w:r w:rsidRPr="007D130E">
        <w:rPr>
          <w:rFonts w:ascii="Times New Roman" w:hAnsi="Times New Roman" w:cs="Times New Roman"/>
          <w:b/>
        </w:rPr>
        <w:t>Chaki</w:t>
      </w:r>
      <w:proofErr w:type="spellEnd"/>
      <w:r w:rsidRPr="007D130E">
        <w:rPr>
          <w:rFonts w:ascii="Times New Roman" w:hAnsi="Times New Roman" w:cs="Times New Roman"/>
          <w:b/>
        </w:rPr>
        <w:t xml:space="preserve"> </w:t>
      </w:r>
      <w:proofErr w:type="spellStart"/>
      <w:r w:rsidRPr="007D130E">
        <w:rPr>
          <w:rFonts w:ascii="Times New Roman" w:hAnsi="Times New Roman" w:cs="Times New Roman"/>
          <w:b/>
        </w:rPr>
        <w:t>Sircar</w:t>
      </w:r>
      <w:proofErr w:type="spellEnd"/>
      <w:r w:rsidR="008A4EF1" w:rsidRPr="007D130E">
        <w:rPr>
          <w:rFonts w:ascii="Times New Roman" w:hAnsi="Times New Roman" w:cs="Times New Roman"/>
          <w:b/>
        </w:rPr>
        <w:t xml:space="preserve"> </w:t>
      </w:r>
      <w:r w:rsidR="00A5517F" w:rsidRPr="007D130E">
        <w:rPr>
          <w:rFonts w:ascii="Times New Roman" w:hAnsi="Times New Roman" w:cs="Times New Roman"/>
          <w:b/>
        </w:rPr>
        <w:t>(</w:t>
      </w:r>
      <w:r w:rsidR="00A5517F" w:rsidRPr="007D130E">
        <w:rPr>
          <w:rFonts w:ascii="Times New Roman" w:eastAsia="Times New Roman" w:hAnsi="Times New Roman" w:cs="Times New Roman"/>
          <w:b/>
          <w:color w:val="000000"/>
        </w:rPr>
        <w:t xml:space="preserve">b. </w:t>
      </w:r>
      <w:r w:rsidR="007D130E" w:rsidRPr="00F96610">
        <w:rPr>
          <w:rFonts w:ascii="Times New Roman" w:eastAsia="Times New Roman" w:hAnsi="Times New Roman" w:cs="Times New Roman"/>
          <w:b/>
          <w:color w:val="000000"/>
        </w:rPr>
        <w:t>28 August 1934</w:t>
      </w:r>
      <w:r w:rsidR="007D130E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 w:rsidR="00A5517F" w:rsidRPr="007D130E">
        <w:rPr>
          <w:rFonts w:ascii="Times New Roman" w:eastAsia="Times New Roman" w:hAnsi="Times New Roman" w:cs="Times New Roman"/>
          <w:b/>
          <w:color w:val="000000"/>
        </w:rPr>
        <w:t>Pabna</w:t>
      </w:r>
      <w:proofErr w:type="spellEnd"/>
      <w:r w:rsidR="00A5517F" w:rsidRPr="007D130E">
        <w:rPr>
          <w:rFonts w:ascii="Times New Roman" w:eastAsia="Times New Roman" w:hAnsi="Times New Roman" w:cs="Times New Roman"/>
          <w:b/>
          <w:color w:val="000000"/>
        </w:rPr>
        <w:t xml:space="preserve">, Bangladesh; d. </w:t>
      </w:r>
      <w:r w:rsidR="007D130E" w:rsidRPr="00F96610">
        <w:rPr>
          <w:rFonts w:ascii="Times New Roman" w:eastAsia="Times New Roman" w:hAnsi="Times New Roman" w:cs="Times New Roman"/>
          <w:b/>
          <w:color w:val="000000"/>
        </w:rPr>
        <w:t>6 June 2000</w:t>
      </w:r>
      <w:r w:rsidR="007D130E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r w:rsidR="00A5517F" w:rsidRPr="007D130E">
        <w:rPr>
          <w:rFonts w:ascii="Times New Roman" w:eastAsia="Times New Roman" w:hAnsi="Times New Roman" w:cs="Times New Roman"/>
          <w:b/>
          <w:color w:val="000000"/>
        </w:rPr>
        <w:t>Kolkata, India)</w:t>
      </w:r>
      <w:r w:rsidR="0076444C" w:rsidRPr="007D130E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7D130E">
        <w:rPr>
          <w:rFonts w:ascii="Times New Roman" w:hAnsi="Times New Roman" w:cs="Times New Roman"/>
          <w:b/>
        </w:rPr>
        <w:t xml:space="preserve">and </w:t>
      </w:r>
      <w:proofErr w:type="spellStart"/>
      <w:r w:rsidRPr="007D130E">
        <w:rPr>
          <w:rFonts w:ascii="Times New Roman" w:hAnsi="Times New Roman" w:cs="Times New Roman"/>
          <w:b/>
        </w:rPr>
        <w:t>Ranjabati</w:t>
      </w:r>
      <w:proofErr w:type="spellEnd"/>
      <w:r w:rsidRPr="007D130E">
        <w:rPr>
          <w:rFonts w:ascii="Times New Roman" w:hAnsi="Times New Roman" w:cs="Times New Roman"/>
          <w:b/>
        </w:rPr>
        <w:t xml:space="preserve"> </w:t>
      </w:r>
      <w:proofErr w:type="spellStart"/>
      <w:r w:rsidRPr="007D130E">
        <w:rPr>
          <w:rFonts w:ascii="Times New Roman" w:hAnsi="Times New Roman" w:cs="Times New Roman"/>
          <w:b/>
        </w:rPr>
        <w:t>Sircar</w:t>
      </w:r>
      <w:proofErr w:type="spellEnd"/>
      <w:r w:rsidRPr="007D130E">
        <w:rPr>
          <w:rFonts w:ascii="Times New Roman" w:hAnsi="Times New Roman" w:cs="Times New Roman"/>
          <w:b/>
        </w:rPr>
        <w:t xml:space="preserve"> </w:t>
      </w:r>
      <w:r w:rsidR="00A5517F" w:rsidRPr="007D130E">
        <w:rPr>
          <w:rFonts w:ascii="Times New Roman" w:eastAsia="Times New Roman" w:hAnsi="Times New Roman" w:cs="Times New Roman"/>
          <w:b/>
          <w:color w:val="000000"/>
        </w:rPr>
        <w:t xml:space="preserve">(b. </w:t>
      </w:r>
      <w:r w:rsidR="007D130E" w:rsidRPr="00F96610">
        <w:rPr>
          <w:rFonts w:ascii="Times New Roman" w:eastAsia="Times New Roman" w:hAnsi="Times New Roman" w:cs="Times New Roman"/>
          <w:b/>
          <w:color w:val="000000"/>
        </w:rPr>
        <w:t>29 March 1963</w:t>
      </w:r>
      <w:r w:rsidR="007D130E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 w:rsidR="00A5517F" w:rsidRPr="007D130E">
        <w:rPr>
          <w:rFonts w:ascii="Times New Roman" w:eastAsia="Times New Roman" w:hAnsi="Times New Roman" w:cs="Times New Roman"/>
          <w:b/>
          <w:color w:val="000000"/>
        </w:rPr>
        <w:t>Nsukka</w:t>
      </w:r>
      <w:proofErr w:type="spellEnd"/>
      <w:r w:rsidR="00A5517F" w:rsidRPr="007D130E">
        <w:rPr>
          <w:rFonts w:ascii="Times New Roman" w:eastAsia="Times New Roman" w:hAnsi="Times New Roman" w:cs="Times New Roman"/>
          <w:b/>
          <w:color w:val="000000"/>
        </w:rPr>
        <w:t xml:space="preserve">, Nigeria; d. </w:t>
      </w:r>
      <w:r w:rsidR="007D130E" w:rsidRPr="00F96610">
        <w:rPr>
          <w:rFonts w:ascii="Times New Roman" w:eastAsia="Times New Roman" w:hAnsi="Times New Roman" w:cs="Times New Roman"/>
          <w:b/>
          <w:color w:val="000000"/>
        </w:rPr>
        <w:t>23 October 1999</w:t>
      </w:r>
      <w:r w:rsidR="007D130E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r w:rsidR="00A5517F" w:rsidRPr="007D130E">
        <w:rPr>
          <w:rFonts w:ascii="Times New Roman" w:eastAsia="Times New Roman" w:hAnsi="Times New Roman" w:cs="Times New Roman"/>
          <w:b/>
          <w:color w:val="000000"/>
        </w:rPr>
        <w:t>Mumbai, India)</w:t>
      </w:r>
    </w:p>
    <w:p w14:paraId="42FF3E21" w14:textId="77777777" w:rsidR="00E706AF" w:rsidRPr="007D130E" w:rsidRDefault="00E706AF">
      <w:pPr>
        <w:rPr>
          <w:rFonts w:ascii="Times New Roman" w:hAnsi="Times New Roman" w:cs="Times New Roman"/>
        </w:rPr>
      </w:pPr>
    </w:p>
    <w:p w14:paraId="54FF4324" w14:textId="77777777" w:rsidR="00E706AF" w:rsidRPr="007D130E" w:rsidRDefault="00FE553A">
      <w:pPr>
        <w:rPr>
          <w:rFonts w:ascii="Times New Roman" w:hAnsi="Times New Roman" w:cs="Times New Roman"/>
          <w:b/>
        </w:rPr>
      </w:pPr>
      <w:r w:rsidRPr="007D130E">
        <w:rPr>
          <w:rFonts w:ascii="Times New Roman" w:hAnsi="Times New Roman" w:cs="Times New Roman"/>
          <w:b/>
        </w:rPr>
        <w:t>Summary</w:t>
      </w:r>
    </w:p>
    <w:p w14:paraId="5FBF9D09" w14:textId="2B7EA848" w:rsidR="00E706AF" w:rsidRPr="007D130E" w:rsidRDefault="00E706AF" w:rsidP="00A5517F">
      <w:pPr>
        <w:rPr>
          <w:rFonts w:ascii="Times New Roman" w:hAnsi="Times New Roman" w:cs="Times New Roman"/>
        </w:rPr>
      </w:pPr>
      <w:r w:rsidRPr="007D130E">
        <w:rPr>
          <w:rFonts w:ascii="Times New Roman" w:hAnsi="Times New Roman" w:cs="Times New Roman"/>
          <w:lang w:val="en-GB"/>
        </w:rPr>
        <w:t xml:space="preserve">In early </w:t>
      </w:r>
      <w:r w:rsidR="00970414" w:rsidRPr="007D130E">
        <w:rPr>
          <w:rFonts w:ascii="Times New Roman" w:hAnsi="Times New Roman" w:cs="Times New Roman"/>
          <w:lang w:val="en-GB"/>
        </w:rPr>
        <w:t>19</w:t>
      </w:r>
      <w:r w:rsidRPr="007D130E">
        <w:rPr>
          <w:rFonts w:ascii="Times New Roman" w:hAnsi="Times New Roman" w:cs="Times New Roman"/>
          <w:lang w:val="en-GB"/>
        </w:rPr>
        <w:t xml:space="preserve">80s, </w:t>
      </w:r>
      <w:proofErr w:type="spellStart"/>
      <w:r w:rsidRPr="007D130E">
        <w:rPr>
          <w:rFonts w:ascii="Times New Roman" w:hAnsi="Times New Roman" w:cs="Times New Roman"/>
          <w:lang w:val="en-GB"/>
        </w:rPr>
        <w:t>Manjusri</w:t>
      </w:r>
      <w:proofErr w:type="spellEnd"/>
      <w:r w:rsidRPr="007D130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D130E">
        <w:rPr>
          <w:rFonts w:ascii="Times New Roman" w:hAnsi="Times New Roman" w:cs="Times New Roman"/>
          <w:lang w:val="en-GB"/>
        </w:rPr>
        <w:t>Chaki</w:t>
      </w:r>
      <w:proofErr w:type="spellEnd"/>
      <w:r w:rsidRPr="007D130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D130E">
        <w:rPr>
          <w:rFonts w:ascii="Times New Roman" w:hAnsi="Times New Roman" w:cs="Times New Roman"/>
          <w:lang w:val="en-GB"/>
        </w:rPr>
        <w:t>Sircar</w:t>
      </w:r>
      <w:proofErr w:type="spellEnd"/>
      <w:r w:rsidRPr="007D130E">
        <w:rPr>
          <w:rFonts w:ascii="Times New Roman" w:hAnsi="Times New Roman" w:cs="Times New Roman"/>
          <w:lang w:val="en-GB"/>
        </w:rPr>
        <w:t xml:space="preserve"> and her daughter </w:t>
      </w:r>
      <w:proofErr w:type="spellStart"/>
      <w:r w:rsidRPr="007D130E">
        <w:rPr>
          <w:rFonts w:ascii="Times New Roman" w:hAnsi="Times New Roman" w:cs="Times New Roman"/>
          <w:lang w:val="en-GB"/>
        </w:rPr>
        <w:t>Ranjabati</w:t>
      </w:r>
      <w:proofErr w:type="spellEnd"/>
      <w:r w:rsidRPr="007D130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D130E">
        <w:rPr>
          <w:rFonts w:ascii="Times New Roman" w:hAnsi="Times New Roman" w:cs="Times New Roman"/>
          <w:lang w:val="en-GB"/>
        </w:rPr>
        <w:t>Sircar</w:t>
      </w:r>
      <w:proofErr w:type="spellEnd"/>
      <w:r w:rsidRPr="007D130E">
        <w:rPr>
          <w:rFonts w:ascii="Times New Roman" w:hAnsi="Times New Roman" w:cs="Times New Roman"/>
          <w:lang w:val="en-GB"/>
        </w:rPr>
        <w:t xml:space="preserve"> coined the term ‘</w:t>
      </w:r>
      <w:proofErr w:type="spellStart"/>
      <w:r w:rsidRPr="007D130E">
        <w:rPr>
          <w:rFonts w:ascii="Times New Roman" w:hAnsi="Times New Roman" w:cs="Times New Roman"/>
          <w:i/>
          <w:lang w:val="en-GB"/>
        </w:rPr>
        <w:t>Navanritya</w:t>
      </w:r>
      <w:proofErr w:type="spellEnd"/>
      <w:r w:rsidRPr="007D130E">
        <w:rPr>
          <w:rFonts w:ascii="Times New Roman" w:hAnsi="Times New Roman" w:cs="Times New Roman"/>
          <w:lang w:val="en-GB"/>
        </w:rPr>
        <w:t>’ or New Dance</w:t>
      </w:r>
      <w:r w:rsidR="00D156A9" w:rsidRPr="007D130E">
        <w:rPr>
          <w:rFonts w:ascii="Times New Roman" w:hAnsi="Times New Roman" w:cs="Times New Roman"/>
          <w:lang w:val="en-GB"/>
        </w:rPr>
        <w:t xml:space="preserve"> for their methodology of dance training and choreography</w:t>
      </w:r>
      <w:r w:rsidRPr="007D130E">
        <w:rPr>
          <w:rFonts w:ascii="Times New Roman" w:hAnsi="Times New Roman" w:cs="Times New Roman"/>
          <w:lang w:val="en-GB"/>
        </w:rPr>
        <w:t xml:space="preserve">. The </w:t>
      </w:r>
      <w:proofErr w:type="spellStart"/>
      <w:r w:rsidRPr="007D130E">
        <w:rPr>
          <w:rFonts w:ascii="Times New Roman" w:hAnsi="Times New Roman" w:cs="Times New Roman"/>
          <w:lang w:val="en-GB"/>
        </w:rPr>
        <w:t>Sircars</w:t>
      </w:r>
      <w:proofErr w:type="spellEnd"/>
      <w:r w:rsidRPr="007D130E">
        <w:rPr>
          <w:rFonts w:ascii="Times New Roman" w:hAnsi="Times New Roman" w:cs="Times New Roman"/>
          <w:lang w:val="en-GB"/>
        </w:rPr>
        <w:t xml:space="preserve">’ New Dance </w:t>
      </w:r>
      <w:r w:rsidR="00F53114" w:rsidRPr="007D130E">
        <w:rPr>
          <w:rFonts w:ascii="Times New Roman" w:hAnsi="Times New Roman" w:cs="Times New Roman"/>
        </w:rPr>
        <w:t xml:space="preserve">emerged from the Bengal region </w:t>
      </w:r>
      <w:r w:rsidR="00782BEF" w:rsidRPr="007D130E">
        <w:rPr>
          <w:rFonts w:ascii="Times New Roman" w:hAnsi="Times New Roman" w:cs="Times New Roman"/>
        </w:rPr>
        <w:t xml:space="preserve">of India in </w:t>
      </w:r>
      <w:r w:rsidRPr="007D130E">
        <w:rPr>
          <w:rFonts w:ascii="Times New Roman" w:hAnsi="Times New Roman" w:cs="Times New Roman"/>
        </w:rPr>
        <w:t xml:space="preserve">a </w:t>
      </w:r>
      <w:r w:rsidR="00940B17" w:rsidRPr="007D130E">
        <w:rPr>
          <w:rFonts w:ascii="Times New Roman" w:hAnsi="Times New Roman" w:cs="Times New Roman"/>
        </w:rPr>
        <w:t xml:space="preserve">period that </w:t>
      </w:r>
      <w:r w:rsidR="00E002C2" w:rsidRPr="007D130E">
        <w:rPr>
          <w:rFonts w:ascii="Times New Roman" w:hAnsi="Times New Roman" w:cs="Times New Roman"/>
        </w:rPr>
        <w:t xml:space="preserve">simultaneously </w:t>
      </w:r>
      <w:r w:rsidR="00940B17" w:rsidRPr="007D130E">
        <w:rPr>
          <w:rFonts w:ascii="Times New Roman" w:hAnsi="Times New Roman" w:cs="Times New Roman"/>
        </w:rPr>
        <w:t xml:space="preserve">witnessed a nationwide </w:t>
      </w:r>
      <w:r w:rsidRPr="007D130E">
        <w:rPr>
          <w:rFonts w:ascii="Times New Roman" w:hAnsi="Times New Roman" w:cs="Times New Roman"/>
        </w:rPr>
        <w:t>upsurge of women’s rights movements and the rise of right wing anti-feminist politics.</w:t>
      </w:r>
      <w:r w:rsidR="00940B17" w:rsidRPr="007D130E">
        <w:rPr>
          <w:rFonts w:ascii="Times New Roman" w:hAnsi="Times New Roman" w:cs="Times New Roman"/>
        </w:rPr>
        <w:t xml:space="preserve"> </w:t>
      </w:r>
      <w:r w:rsidR="005F7B55" w:rsidRPr="007D130E">
        <w:rPr>
          <w:rFonts w:ascii="Times New Roman" w:hAnsi="Times New Roman" w:cs="Times New Roman"/>
        </w:rPr>
        <w:t>Energized by the feminist movement, t</w:t>
      </w:r>
      <w:r w:rsidR="00ED4584" w:rsidRPr="007D130E">
        <w:rPr>
          <w:rFonts w:ascii="Times New Roman" w:hAnsi="Times New Roman" w:cs="Times New Roman"/>
        </w:rPr>
        <w:t>he</w:t>
      </w:r>
      <w:r w:rsidR="00ED55F7" w:rsidRPr="007D130E">
        <w:rPr>
          <w:rFonts w:ascii="Times New Roman" w:hAnsi="Times New Roman" w:cs="Times New Roman"/>
        </w:rPr>
        <w:t xml:space="preserve"> </w:t>
      </w:r>
      <w:proofErr w:type="spellStart"/>
      <w:r w:rsidR="00ED55F7" w:rsidRPr="007D130E">
        <w:rPr>
          <w:rFonts w:ascii="Times New Roman" w:hAnsi="Times New Roman" w:cs="Times New Roman"/>
        </w:rPr>
        <w:t>Sircars</w:t>
      </w:r>
      <w:proofErr w:type="spellEnd"/>
      <w:r w:rsidR="00ED4584" w:rsidRPr="007D130E">
        <w:rPr>
          <w:rFonts w:ascii="Times New Roman" w:hAnsi="Times New Roman" w:cs="Times New Roman"/>
        </w:rPr>
        <w:t xml:space="preserve"> </w:t>
      </w:r>
      <w:r w:rsidR="00D156A9" w:rsidRPr="007D130E">
        <w:rPr>
          <w:rFonts w:ascii="Times New Roman" w:hAnsi="Times New Roman" w:cs="Times New Roman"/>
        </w:rPr>
        <w:t xml:space="preserve">challenged and critiqued patriarchal frameworks governing the production of dance for the </w:t>
      </w:r>
      <w:r w:rsidR="008A4EF1" w:rsidRPr="007D130E">
        <w:rPr>
          <w:rFonts w:ascii="Times New Roman" w:hAnsi="Times New Roman" w:cs="Times New Roman"/>
        </w:rPr>
        <w:t xml:space="preserve">modern </w:t>
      </w:r>
      <w:r w:rsidR="00D156A9" w:rsidRPr="007D130E">
        <w:rPr>
          <w:rFonts w:ascii="Times New Roman" w:hAnsi="Times New Roman" w:cs="Times New Roman"/>
        </w:rPr>
        <w:t>Indian stage. They</w:t>
      </w:r>
      <w:r w:rsidR="00ED4584" w:rsidRPr="007D130E">
        <w:rPr>
          <w:rFonts w:ascii="Times New Roman" w:hAnsi="Times New Roman" w:cs="Times New Roman"/>
        </w:rPr>
        <w:t xml:space="preserve"> questioned</w:t>
      </w:r>
      <w:r w:rsidR="008A4EF1" w:rsidRPr="007D130E">
        <w:rPr>
          <w:rFonts w:ascii="Times New Roman" w:hAnsi="Times New Roman" w:cs="Times New Roman"/>
        </w:rPr>
        <w:t>, both</w:t>
      </w:r>
      <w:r w:rsidR="00ED4584" w:rsidRPr="007D130E">
        <w:rPr>
          <w:rFonts w:ascii="Times New Roman" w:hAnsi="Times New Roman" w:cs="Times New Roman"/>
        </w:rPr>
        <w:t xml:space="preserve"> through their </w:t>
      </w:r>
      <w:r w:rsidR="00D156A9" w:rsidRPr="007D130E">
        <w:rPr>
          <w:rFonts w:ascii="Times New Roman" w:hAnsi="Times New Roman" w:cs="Times New Roman"/>
        </w:rPr>
        <w:t>dancing bodies as well as through</w:t>
      </w:r>
      <w:r w:rsidR="008A4EF1" w:rsidRPr="007D130E">
        <w:rPr>
          <w:rFonts w:ascii="Times New Roman" w:hAnsi="Times New Roman" w:cs="Times New Roman"/>
        </w:rPr>
        <w:t xml:space="preserve"> their</w:t>
      </w:r>
      <w:r w:rsidR="00D156A9" w:rsidRPr="007D130E">
        <w:rPr>
          <w:rFonts w:ascii="Times New Roman" w:hAnsi="Times New Roman" w:cs="Times New Roman"/>
        </w:rPr>
        <w:t xml:space="preserve"> </w:t>
      </w:r>
      <w:r w:rsidR="008A4EF1" w:rsidRPr="007D130E">
        <w:rPr>
          <w:rFonts w:ascii="Times New Roman" w:hAnsi="Times New Roman" w:cs="Times New Roman"/>
        </w:rPr>
        <w:t>published work</w:t>
      </w:r>
      <w:r w:rsidR="005B1DFD" w:rsidRPr="007D130E">
        <w:rPr>
          <w:rFonts w:ascii="Times New Roman" w:hAnsi="Times New Roman" w:cs="Times New Roman"/>
        </w:rPr>
        <w:t xml:space="preserve">, </w:t>
      </w:r>
      <w:r w:rsidR="00ED4584" w:rsidRPr="007D130E">
        <w:rPr>
          <w:rFonts w:ascii="Times New Roman" w:hAnsi="Times New Roman" w:cs="Times New Roman"/>
        </w:rPr>
        <w:t>existing conv</w:t>
      </w:r>
      <w:r w:rsidR="005B1DFD" w:rsidRPr="007D130E">
        <w:rPr>
          <w:rFonts w:ascii="Times New Roman" w:hAnsi="Times New Roman" w:cs="Times New Roman"/>
        </w:rPr>
        <w:t>entions of dance-performance such as</w:t>
      </w:r>
      <w:r w:rsidR="00ED4584" w:rsidRPr="007D130E">
        <w:rPr>
          <w:rFonts w:ascii="Times New Roman" w:hAnsi="Times New Roman" w:cs="Times New Roman"/>
        </w:rPr>
        <w:t xml:space="preserve"> the </w:t>
      </w:r>
      <w:r w:rsidR="008A4EF1" w:rsidRPr="007D130E">
        <w:rPr>
          <w:rFonts w:ascii="Times New Roman" w:hAnsi="Times New Roman" w:cs="Times New Roman"/>
        </w:rPr>
        <w:t xml:space="preserve">stereotypical </w:t>
      </w:r>
      <w:r w:rsidR="00ED4584" w:rsidRPr="007D130E">
        <w:rPr>
          <w:rFonts w:ascii="Times New Roman" w:hAnsi="Times New Roman" w:cs="Times New Roman"/>
        </w:rPr>
        <w:t>representation of w</w:t>
      </w:r>
      <w:r w:rsidR="00ED55F7" w:rsidRPr="007D130E">
        <w:rPr>
          <w:rFonts w:ascii="Times New Roman" w:hAnsi="Times New Roman" w:cs="Times New Roman"/>
        </w:rPr>
        <w:t xml:space="preserve">omen </w:t>
      </w:r>
      <w:r w:rsidR="00D91953" w:rsidRPr="007D130E">
        <w:rPr>
          <w:rFonts w:ascii="Times New Roman" w:hAnsi="Times New Roman" w:cs="Times New Roman"/>
        </w:rPr>
        <w:t>in performance</w:t>
      </w:r>
      <w:r w:rsidR="009C5CE3" w:rsidRPr="007D130E">
        <w:rPr>
          <w:rFonts w:ascii="Times New Roman" w:hAnsi="Times New Roman" w:cs="Times New Roman"/>
        </w:rPr>
        <w:t xml:space="preserve">. They </w:t>
      </w:r>
      <w:r w:rsidR="00ED4584" w:rsidRPr="007D130E">
        <w:rPr>
          <w:rFonts w:ascii="Times New Roman" w:hAnsi="Times New Roman" w:cs="Times New Roman"/>
        </w:rPr>
        <w:t xml:space="preserve">presented highly </w:t>
      </w:r>
      <w:r w:rsidR="00243567" w:rsidRPr="007D130E">
        <w:rPr>
          <w:rFonts w:ascii="Times New Roman" w:hAnsi="Times New Roman" w:cs="Times New Roman"/>
        </w:rPr>
        <w:t xml:space="preserve">innovative and subversive dance </w:t>
      </w:r>
      <w:r w:rsidR="005B1DFD" w:rsidRPr="007D130E">
        <w:rPr>
          <w:rFonts w:ascii="Times New Roman" w:hAnsi="Times New Roman" w:cs="Times New Roman"/>
        </w:rPr>
        <w:t xml:space="preserve">works that provided fresh, </w:t>
      </w:r>
      <w:r w:rsidR="00ED4584" w:rsidRPr="007D130E">
        <w:rPr>
          <w:rFonts w:ascii="Times New Roman" w:hAnsi="Times New Roman" w:cs="Times New Roman"/>
        </w:rPr>
        <w:t xml:space="preserve">startling </w:t>
      </w:r>
      <w:r w:rsidR="00243567" w:rsidRPr="007D130E">
        <w:rPr>
          <w:rFonts w:ascii="Times New Roman" w:hAnsi="Times New Roman" w:cs="Times New Roman"/>
        </w:rPr>
        <w:t xml:space="preserve">and contemporary </w:t>
      </w:r>
      <w:r w:rsidR="00ED4584" w:rsidRPr="007D130E">
        <w:rPr>
          <w:rFonts w:ascii="Times New Roman" w:hAnsi="Times New Roman" w:cs="Times New Roman"/>
        </w:rPr>
        <w:t>inter</w:t>
      </w:r>
      <w:r w:rsidR="008A4EF1" w:rsidRPr="007D130E">
        <w:rPr>
          <w:rFonts w:ascii="Times New Roman" w:hAnsi="Times New Roman" w:cs="Times New Roman"/>
        </w:rPr>
        <w:t xml:space="preserve">pretations of available </w:t>
      </w:r>
      <w:r w:rsidR="00ED4584" w:rsidRPr="007D130E">
        <w:rPr>
          <w:rFonts w:ascii="Times New Roman" w:hAnsi="Times New Roman" w:cs="Times New Roman"/>
        </w:rPr>
        <w:t>literary sources</w:t>
      </w:r>
      <w:r w:rsidR="00243567" w:rsidRPr="007D130E">
        <w:rPr>
          <w:rFonts w:ascii="Times New Roman" w:hAnsi="Times New Roman" w:cs="Times New Roman"/>
        </w:rPr>
        <w:t xml:space="preserve"> and </w:t>
      </w:r>
      <w:r w:rsidR="005B1DFD" w:rsidRPr="007D130E">
        <w:rPr>
          <w:rFonts w:ascii="Times New Roman" w:hAnsi="Times New Roman" w:cs="Times New Roman"/>
        </w:rPr>
        <w:t xml:space="preserve">inherited </w:t>
      </w:r>
      <w:r w:rsidR="00243567" w:rsidRPr="007D130E">
        <w:rPr>
          <w:rFonts w:ascii="Times New Roman" w:hAnsi="Times New Roman" w:cs="Times New Roman"/>
        </w:rPr>
        <w:t>dance-drama traditions</w:t>
      </w:r>
      <w:r w:rsidR="00ED4584" w:rsidRPr="007D130E">
        <w:rPr>
          <w:rFonts w:ascii="Times New Roman" w:hAnsi="Times New Roman" w:cs="Times New Roman"/>
        </w:rPr>
        <w:t xml:space="preserve">. </w:t>
      </w:r>
    </w:p>
    <w:p w14:paraId="54F83DC2" w14:textId="77777777" w:rsidR="00FE553A" w:rsidRPr="007D130E" w:rsidRDefault="00FE553A" w:rsidP="00A5517F">
      <w:pPr>
        <w:rPr>
          <w:rFonts w:ascii="Times New Roman" w:hAnsi="Times New Roman" w:cs="Times New Roman"/>
        </w:rPr>
      </w:pPr>
    </w:p>
    <w:p w14:paraId="52660CFF" w14:textId="77777777" w:rsidR="00803E0F" w:rsidRPr="007D130E" w:rsidRDefault="00FE553A" w:rsidP="00FE553A">
      <w:pPr>
        <w:rPr>
          <w:rFonts w:ascii="Times New Roman" w:hAnsi="Times New Roman" w:cs="Times New Roman"/>
          <w:b/>
        </w:rPr>
      </w:pPr>
      <w:r w:rsidRPr="007D130E">
        <w:rPr>
          <w:rFonts w:ascii="Times New Roman" w:hAnsi="Times New Roman" w:cs="Times New Roman"/>
          <w:b/>
        </w:rPr>
        <w:t>Training</w:t>
      </w:r>
    </w:p>
    <w:p w14:paraId="300D8474" w14:textId="6D15BB71" w:rsidR="00D156A9" w:rsidRPr="007D130E" w:rsidRDefault="00ED4584" w:rsidP="00A5517F">
      <w:pPr>
        <w:widowControl w:val="0"/>
        <w:autoSpaceDE w:val="0"/>
        <w:autoSpaceDN w:val="0"/>
        <w:adjustRightInd w:val="0"/>
        <w:ind w:right="-319"/>
        <w:rPr>
          <w:rFonts w:ascii="Times New Roman" w:hAnsi="Times New Roman" w:cs="Times New Roman"/>
        </w:rPr>
      </w:pPr>
      <w:proofErr w:type="spellStart"/>
      <w:r w:rsidRPr="007D130E">
        <w:rPr>
          <w:rFonts w:ascii="Times New Roman" w:hAnsi="Times New Roman" w:cs="Times New Roman"/>
        </w:rPr>
        <w:t>Manjusri</w:t>
      </w:r>
      <w:proofErr w:type="spellEnd"/>
      <w:r w:rsidRPr="007D130E">
        <w:rPr>
          <w:rFonts w:ascii="Times New Roman" w:hAnsi="Times New Roman" w:cs="Times New Roman"/>
        </w:rPr>
        <w:t xml:space="preserve"> </w:t>
      </w:r>
      <w:proofErr w:type="spellStart"/>
      <w:r w:rsidRPr="007D130E">
        <w:rPr>
          <w:rFonts w:ascii="Times New Roman" w:hAnsi="Times New Roman" w:cs="Times New Roman"/>
        </w:rPr>
        <w:t>Chaki</w:t>
      </w:r>
      <w:proofErr w:type="spellEnd"/>
      <w:r w:rsidRPr="007D130E">
        <w:rPr>
          <w:rFonts w:ascii="Times New Roman" w:hAnsi="Times New Roman" w:cs="Times New Roman"/>
        </w:rPr>
        <w:t xml:space="preserve"> </w:t>
      </w:r>
      <w:proofErr w:type="spellStart"/>
      <w:r w:rsidRPr="007D130E">
        <w:rPr>
          <w:rFonts w:ascii="Times New Roman" w:hAnsi="Times New Roman" w:cs="Times New Roman"/>
        </w:rPr>
        <w:t>Sircar</w:t>
      </w:r>
      <w:proofErr w:type="spellEnd"/>
      <w:r w:rsidRPr="007D130E">
        <w:rPr>
          <w:rFonts w:ascii="Times New Roman" w:hAnsi="Times New Roman" w:cs="Times New Roman"/>
        </w:rPr>
        <w:t xml:space="preserve"> </w:t>
      </w:r>
      <w:r w:rsidR="005F7B55" w:rsidRPr="007D130E">
        <w:rPr>
          <w:rFonts w:ascii="Times New Roman" w:hAnsi="Times New Roman" w:cs="Times New Roman"/>
        </w:rPr>
        <w:t>trained in several Indian</w:t>
      </w:r>
      <w:r w:rsidR="00D156A9" w:rsidRPr="007D130E">
        <w:rPr>
          <w:rFonts w:ascii="Times New Roman" w:hAnsi="Times New Roman" w:cs="Times New Roman"/>
        </w:rPr>
        <w:t xml:space="preserve"> classical dances </w:t>
      </w:r>
      <w:r w:rsidR="005F7B55" w:rsidRPr="007D130E">
        <w:rPr>
          <w:rFonts w:ascii="Times New Roman" w:hAnsi="Times New Roman" w:cs="Times New Roman"/>
        </w:rPr>
        <w:t xml:space="preserve">such as </w:t>
      </w:r>
      <w:proofErr w:type="spellStart"/>
      <w:r w:rsidR="005F7B55" w:rsidRPr="007D130E">
        <w:rPr>
          <w:rFonts w:ascii="Times New Roman" w:hAnsi="Times New Roman" w:cs="Times New Roman"/>
        </w:rPr>
        <w:t>Kathak</w:t>
      </w:r>
      <w:proofErr w:type="spellEnd"/>
      <w:r w:rsidR="005F7B55" w:rsidRPr="007D130E">
        <w:rPr>
          <w:rFonts w:ascii="Times New Roman" w:hAnsi="Times New Roman" w:cs="Times New Roman"/>
        </w:rPr>
        <w:t xml:space="preserve">, Manipuri, </w:t>
      </w:r>
      <w:proofErr w:type="spellStart"/>
      <w:r w:rsidR="005F7B55" w:rsidRPr="007D130E">
        <w:rPr>
          <w:rFonts w:ascii="Times New Roman" w:hAnsi="Times New Roman" w:cs="Times New Roman"/>
        </w:rPr>
        <w:t>Bharatanatyam</w:t>
      </w:r>
      <w:proofErr w:type="spellEnd"/>
      <w:r w:rsidR="007D130E">
        <w:rPr>
          <w:rFonts w:ascii="Times New Roman" w:hAnsi="Times New Roman" w:cs="Times New Roman"/>
        </w:rPr>
        <w:t>,</w:t>
      </w:r>
      <w:r w:rsidR="005F7B55" w:rsidRPr="007D130E">
        <w:rPr>
          <w:rFonts w:ascii="Times New Roman" w:hAnsi="Times New Roman" w:cs="Times New Roman"/>
        </w:rPr>
        <w:t xml:space="preserve"> </w:t>
      </w:r>
      <w:r w:rsidR="00D156A9" w:rsidRPr="007D130E">
        <w:rPr>
          <w:rFonts w:ascii="Times New Roman" w:hAnsi="Times New Roman" w:cs="Times New Roman"/>
        </w:rPr>
        <w:t xml:space="preserve">and </w:t>
      </w:r>
      <w:proofErr w:type="spellStart"/>
      <w:r w:rsidR="00D156A9" w:rsidRPr="007D130E">
        <w:rPr>
          <w:rFonts w:ascii="Times New Roman" w:hAnsi="Times New Roman" w:cs="Times New Roman"/>
        </w:rPr>
        <w:t>Kathakali</w:t>
      </w:r>
      <w:proofErr w:type="spellEnd"/>
      <w:r w:rsidR="00D156A9" w:rsidRPr="007D130E">
        <w:rPr>
          <w:rFonts w:ascii="Times New Roman" w:hAnsi="Times New Roman" w:cs="Times New Roman"/>
        </w:rPr>
        <w:t xml:space="preserve"> </w:t>
      </w:r>
      <w:r w:rsidR="002D541D" w:rsidRPr="007D130E">
        <w:rPr>
          <w:rFonts w:ascii="Times New Roman" w:hAnsi="Times New Roman" w:cs="Times New Roman"/>
        </w:rPr>
        <w:t>with various gurus in Bengal.</w:t>
      </w:r>
      <w:r w:rsidR="005F7B55" w:rsidRPr="007D130E">
        <w:rPr>
          <w:rFonts w:ascii="Times New Roman" w:hAnsi="Times New Roman" w:cs="Times New Roman"/>
        </w:rPr>
        <w:t xml:space="preserve"> A graduate from</w:t>
      </w:r>
      <w:r w:rsidR="00D156A9" w:rsidRPr="007D130E">
        <w:rPr>
          <w:rFonts w:ascii="Times New Roman" w:hAnsi="Times New Roman" w:cs="Times New Roman"/>
        </w:rPr>
        <w:t xml:space="preserve"> Presidency College</w:t>
      </w:r>
      <w:r w:rsidR="005F7B55" w:rsidRPr="007D130E">
        <w:rPr>
          <w:rFonts w:ascii="Times New Roman" w:hAnsi="Times New Roman" w:cs="Times New Roman"/>
        </w:rPr>
        <w:t>, Kolkata</w:t>
      </w:r>
      <w:r w:rsidR="007D130E">
        <w:rPr>
          <w:rFonts w:ascii="Times New Roman" w:hAnsi="Times New Roman" w:cs="Times New Roman"/>
        </w:rPr>
        <w:t>,</w:t>
      </w:r>
      <w:r w:rsidR="005F7B55" w:rsidRPr="007D130E">
        <w:rPr>
          <w:rFonts w:ascii="Times New Roman" w:hAnsi="Times New Roman" w:cs="Times New Roman"/>
        </w:rPr>
        <w:t xml:space="preserve"> and </w:t>
      </w:r>
      <w:r w:rsidR="007461C6" w:rsidRPr="007D130E">
        <w:rPr>
          <w:rFonts w:ascii="Times New Roman" w:hAnsi="Times New Roman" w:cs="Times New Roman"/>
        </w:rPr>
        <w:t xml:space="preserve">with </w:t>
      </w:r>
      <w:r w:rsidR="005F7B55" w:rsidRPr="007D130E">
        <w:rPr>
          <w:rFonts w:ascii="Times New Roman" w:hAnsi="Times New Roman" w:cs="Times New Roman"/>
        </w:rPr>
        <w:t xml:space="preserve">a doctoral degree </w:t>
      </w:r>
      <w:r w:rsidR="007461C6" w:rsidRPr="007D130E">
        <w:rPr>
          <w:rFonts w:ascii="Times New Roman" w:hAnsi="Times New Roman" w:cs="Times New Roman"/>
        </w:rPr>
        <w:t>in Anthropology</w:t>
      </w:r>
      <w:r w:rsidR="005F7B55" w:rsidRPr="007D130E">
        <w:rPr>
          <w:rFonts w:ascii="Times New Roman" w:hAnsi="Times New Roman" w:cs="Times New Roman"/>
        </w:rPr>
        <w:t xml:space="preserve"> from Columbia University, New York</w:t>
      </w:r>
      <w:r w:rsidR="002D541D" w:rsidRPr="007D130E">
        <w:rPr>
          <w:rFonts w:ascii="Times New Roman" w:hAnsi="Times New Roman" w:cs="Times New Roman"/>
        </w:rPr>
        <w:t xml:space="preserve">, </w:t>
      </w:r>
      <w:proofErr w:type="spellStart"/>
      <w:r w:rsidR="002D541D" w:rsidRPr="007D130E">
        <w:rPr>
          <w:rFonts w:ascii="Times New Roman" w:hAnsi="Times New Roman" w:cs="Times New Roman"/>
        </w:rPr>
        <w:t>Manjusri</w:t>
      </w:r>
      <w:proofErr w:type="spellEnd"/>
      <w:r w:rsidR="002D541D" w:rsidRPr="007D130E">
        <w:rPr>
          <w:rFonts w:ascii="Times New Roman" w:hAnsi="Times New Roman" w:cs="Times New Roman"/>
        </w:rPr>
        <w:t xml:space="preserve"> </w:t>
      </w:r>
      <w:r w:rsidR="007461C6" w:rsidRPr="007D130E">
        <w:rPr>
          <w:rFonts w:ascii="Times New Roman" w:hAnsi="Times New Roman" w:cs="Times New Roman"/>
        </w:rPr>
        <w:t xml:space="preserve">returned to India from the United States and set up </w:t>
      </w:r>
      <w:r w:rsidR="00B70C96" w:rsidRPr="007D130E">
        <w:rPr>
          <w:rFonts w:ascii="Times New Roman" w:hAnsi="Times New Roman" w:cs="Times New Roman"/>
        </w:rPr>
        <w:t xml:space="preserve">the contemporary dance company, </w:t>
      </w:r>
      <w:r w:rsidR="007461C6" w:rsidRPr="007D130E">
        <w:rPr>
          <w:rFonts w:ascii="Times New Roman" w:hAnsi="Times New Roman" w:cs="Times New Roman"/>
        </w:rPr>
        <w:t>Dancers’ Guild</w:t>
      </w:r>
      <w:r w:rsidR="00B70C96" w:rsidRPr="007D130E">
        <w:rPr>
          <w:rFonts w:ascii="Times New Roman" w:hAnsi="Times New Roman" w:cs="Times New Roman"/>
        </w:rPr>
        <w:t>,</w:t>
      </w:r>
      <w:r w:rsidR="007461C6" w:rsidRPr="007D130E">
        <w:rPr>
          <w:rFonts w:ascii="Times New Roman" w:hAnsi="Times New Roman" w:cs="Times New Roman"/>
        </w:rPr>
        <w:t xml:space="preserve"> with her daughter </w:t>
      </w:r>
      <w:proofErr w:type="spellStart"/>
      <w:r w:rsidR="007461C6" w:rsidRPr="007D130E">
        <w:rPr>
          <w:rFonts w:ascii="Times New Roman" w:hAnsi="Times New Roman" w:cs="Times New Roman"/>
        </w:rPr>
        <w:t>Ranjabati</w:t>
      </w:r>
      <w:proofErr w:type="spellEnd"/>
      <w:r w:rsidR="007461C6" w:rsidRPr="007D130E">
        <w:rPr>
          <w:rFonts w:ascii="Times New Roman" w:hAnsi="Times New Roman" w:cs="Times New Roman"/>
        </w:rPr>
        <w:t xml:space="preserve"> in 1983. The company went on to become a significant voice in the cultural landscape of modern India.</w:t>
      </w:r>
      <w:r w:rsidR="00ED0B69" w:rsidRPr="007D130E">
        <w:rPr>
          <w:rFonts w:ascii="Times New Roman" w:hAnsi="Times New Roman" w:cs="Times New Roman"/>
        </w:rPr>
        <w:t xml:space="preserve"> </w:t>
      </w:r>
      <w:proofErr w:type="spellStart"/>
      <w:r w:rsidR="00243567" w:rsidRPr="007D130E">
        <w:rPr>
          <w:rFonts w:ascii="Times New Roman" w:hAnsi="Times New Roman" w:cs="Times New Roman"/>
        </w:rPr>
        <w:t>Ranjabati</w:t>
      </w:r>
      <w:proofErr w:type="spellEnd"/>
      <w:r w:rsidR="00324017" w:rsidRPr="007D130E">
        <w:rPr>
          <w:rFonts w:ascii="Times New Roman" w:hAnsi="Times New Roman" w:cs="Times New Roman"/>
        </w:rPr>
        <w:t>, as co-artistic director of the Guild,</w:t>
      </w:r>
      <w:r w:rsidR="00243567" w:rsidRPr="007D130E">
        <w:rPr>
          <w:rFonts w:ascii="Times New Roman" w:hAnsi="Times New Roman" w:cs="Times New Roman"/>
        </w:rPr>
        <w:t xml:space="preserve"> also</w:t>
      </w:r>
      <w:r w:rsidR="00ED0B69" w:rsidRPr="007D130E">
        <w:rPr>
          <w:rFonts w:ascii="Times New Roman" w:hAnsi="Times New Roman" w:cs="Times New Roman"/>
        </w:rPr>
        <w:t xml:space="preserve"> blended a career as an academic, writer and dancer. A first</w:t>
      </w:r>
      <w:r w:rsidR="007D130E">
        <w:rPr>
          <w:rFonts w:ascii="Times New Roman" w:hAnsi="Times New Roman" w:cs="Times New Roman"/>
        </w:rPr>
        <w:t>-</w:t>
      </w:r>
      <w:r w:rsidR="00ED0B69" w:rsidRPr="007D130E">
        <w:rPr>
          <w:rFonts w:ascii="Times New Roman" w:hAnsi="Times New Roman" w:cs="Times New Roman"/>
        </w:rPr>
        <w:t xml:space="preserve">class graduate in English Literature from </w:t>
      </w:r>
      <w:proofErr w:type="spellStart"/>
      <w:r w:rsidR="00ED0B69" w:rsidRPr="007D130E">
        <w:rPr>
          <w:rFonts w:ascii="Times New Roman" w:hAnsi="Times New Roman" w:cs="Times New Roman"/>
        </w:rPr>
        <w:t>Jadavpur</w:t>
      </w:r>
      <w:proofErr w:type="spellEnd"/>
      <w:r w:rsidR="00ED0B69" w:rsidRPr="007D130E">
        <w:rPr>
          <w:rFonts w:ascii="Times New Roman" w:hAnsi="Times New Roman" w:cs="Times New Roman"/>
        </w:rPr>
        <w:t xml:space="preserve"> University</w:t>
      </w:r>
      <w:r w:rsidR="00243567" w:rsidRPr="007D130E">
        <w:rPr>
          <w:rFonts w:ascii="Times New Roman" w:hAnsi="Times New Roman" w:cs="Times New Roman"/>
        </w:rPr>
        <w:t xml:space="preserve">, Kolkata, </w:t>
      </w:r>
      <w:r w:rsidR="00CA1340" w:rsidRPr="007D130E">
        <w:rPr>
          <w:rFonts w:ascii="Times New Roman" w:hAnsi="Times New Roman" w:cs="Times New Roman"/>
        </w:rPr>
        <w:t xml:space="preserve">and trained in </w:t>
      </w:r>
      <w:proofErr w:type="spellStart"/>
      <w:r w:rsidR="00CA1340" w:rsidRPr="007D130E">
        <w:rPr>
          <w:rFonts w:ascii="Times New Roman" w:hAnsi="Times New Roman" w:cs="Times New Roman"/>
        </w:rPr>
        <w:t>Bharatanatyam</w:t>
      </w:r>
      <w:proofErr w:type="spellEnd"/>
      <w:r w:rsidR="00CA1340" w:rsidRPr="007D130E">
        <w:rPr>
          <w:rFonts w:ascii="Times New Roman" w:hAnsi="Times New Roman" w:cs="Times New Roman"/>
        </w:rPr>
        <w:t xml:space="preserve"> and </w:t>
      </w:r>
      <w:proofErr w:type="spellStart"/>
      <w:r w:rsidR="00CA1340" w:rsidRPr="007D130E">
        <w:rPr>
          <w:rFonts w:ascii="Times New Roman" w:hAnsi="Times New Roman" w:cs="Times New Roman"/>
        </w:rPr>
        <w:t>Kathakali</w:t>
      </w:r>
      <w:proofErr w:type="spellEnd"/>
      <w:r w:rsidR="00CA1340" w:rsidRPr="007D130E">
        <w:rPr>
          <w:rFonts w:ascii="Times New Roman" w:hAnsi="Times New Roman" w:cs="Times New Roman"/>
        </w:rPr>
        <w:t xml:space="preserve">, </w:t>
      </w:r>
      <w:r w:rsidR="00243567" w:rsidRPr="007D130E">
        <w:rPr>
          <w:rFonts w:ascii="Times New Roman" w:hAnsi="Times New Roman" w:cs="Times New Roman"/>
        </w:rPr>
        <w:t>she</w:t>
      </w:r>
      <w:r w:rsidR="00ED0B69" w:rsidRPr="007D130E">
        <w:rPr>
          <w:rFonts w:ascii="Times New Roman" w:hAnsi="Times New Roman" w:cs="Times New Roman"/>
        </w:rPr>
        <w:t xml:space="preserve"> combined critical thinking with dance training and choreography</w:t>
      </w:r>
      <w:r w:rsidR="000937CA" w:rsidRPr="007D130E">
        <w:rPr>
          <w:rFonts w:ascii="Times New Roman" w:hAnsi="Times New Roman" w:cs="Times New Roman"/>
        </w:rPr>
        <w:t>, performing nationally and internationally both as a solo artist as well as a company member of Dancers’ Guild.</w:t>
      </w:r>
      <w:r w:rsidR="00ED0B69" w:rsidRPr="007D130E">
        <w:rPr>
          <w:rFonts w:ascii="Times New Roman" w:hAnsi="Times New Roman" w:cs="Times New Roman"/>
        </w:rPr>
        <w:t xml:space="preserve"> </w:t>
      </w:r>
      <w:r w:rsidR="00B70C96" w:rsidRPr="007D130E">
        <w:rPr>
          <w:rFonts w:ascii="Times New Roman" w:hAnsi="Times New Roman" w:cs="Times New Roman"/>
        </w:rPr>
        <w:t>Although the</w:t>
      </w:r>
      <w:r w:rsidR="005B1DFD" w:rsidRPr="007D130E">
        <w:rPr>
          <w:rFonts w:ascii="Times New Roman" w:hAnsi="Times New Roman" w:cs="Times New Roman"/>
        </w:rPr>
        <w:t xml:space="preserve"> </w:t>
      </w:r>
      <w:proofErr w:type="spellStart"/>
      <w:r w:rsidR="005B1DFD" w:rsidRPr="007D130E">
        <w:rPr>
          <w:rFonts w:ascii="Times New Roman" w:hAnsi="Times New Roman" w:cs="Times New Roman"/>
        </w:rPr>
        <w:t>Sircars</w:t>
      </w:r>
      <w:proofErr w:type="spellEnd"/>
      <w:r w:rsidR="00ED0B69" w:rsidRPr="007D130E">
        <w:rPr>
          <w:rFonts w:ascii="Times New Roman" w:hAnsi="Times New Roman" w:cs="Times New Roman"/>
        </w:rPr>
        <w:t xml:space="preserve"> </w:t>
      </w:r>
      <w:r w:rsidR="00B70C96" w:rsidRPr="007D130E">
        <w:rPr>
          <w:rFonts w:ascii="Times New Roman" w:hAnsi="Times New Roman" w:cs="Times New Roman"/>
        </w:rPr>
        <w:t xml:space="preserve">began their early careers by training </w:t>
      </w:r>
      <w:r w:rsidR="0021029D" w:rsidRPr="007D130E">
        <w:rPr>
          <w:rFonts w:ascii="Times New Roman" w:hAnsi="Times New Roman" w:cs="Times New Roman"/>
        </w:rPr>
        <w:t xml:space="preserve">in Indian </w:t>
      </w:r>
      <w:r w:rsidR="00B70C96" w:rsidRPr="007D130E">
        <w:rPr>
          <w:rFonts w:ascii="Times New Roman" w:hAnsi="Times New Roman" w:cs="Times New Roman"/>
        </w:rPr>
        <w:t>classical</w:t>
      </w:r>
      <w:r w:rsidR="0021029D" w:rsidRPr="007D130E">
        <w:rPr>
          <w:rFonts w:ascii="Times New Roman" w:hAnsi="Times New Roman" w:cs="Times New Roman"/>
        </w:rPr>
        <w:t xml:space="preserve"> dance forms, the Guild became their creative laboratory </w:t>
      </w:r>
      <w:r w:rsidR="00BA6525" w:rsidRPr="007D130E">
        <w:rPr>
          <w:rFonts w:ascii="Times New Roman" w:hAnsi="Times New Roman" w:cs="Times New Roman"/>
        </w:rPr>
        <w:t xml:space="preserve">for experimentations with the form, content and pedagogy of Indian dance systems. </w:t>
      </w:r>
    </w:p>
    <w:p w14:paraId="119F2C9C" w14:textId="77777777" w:rsidR="00ED4584" w:rsidRPr="007D130E" w:rsidRDefault="00ED4584" w:rsidP="00FE553A">
      <w:pPr>
        <w:rPr>
          <w:rFonts w:ascii="Times New Roman" w:hAnsi="Times New Roman" w:cs="Times New Roman"/>
        </w:rPr>
      </w:pPr>
    </w:p>
    <w:p w14:paraId="227F27AD" w14:textId="77777777" w:rsidR="003A51C4" w:rsidRPr="007D130E" w:rsidRDefault="00A27988">
      <w:pPr>
        <w:rPr>
          <w:rFonts w:ascii="Times New Roman" w:hAnsi="Times New Roman" w:cs="Times New Roman"/>
          <w:b/>
          <w:rPrChange w:id="0" w:author="Editorial Comments" w:date="2015-07-17T21:38:00Z">
            <w:rPr>
              <w:rFonts w:ascii="Arial" w:hAnsi="Arial"/>
              <w:b/>
            </w:rPr>
          </w:rPrChange>
        </w:rPr>
      </w:pPr>
      <w:r w:rsidRPr="007D130E">
        <w:rPr>
          <w:rFonts w:ascii="Times New Roman" w:hAnsi="Times New Roman" w:cs="Times New Roman"/>
          <w:b/>
          <w:rPrChange w:id="1" w:author="Editorial Comments" w:date="2015-07-17T21:38:00Z">
            <w:rPr>
              <w:rFonts w:ascii="Arial" w:hAnsi="Arial"/>
              <w:b/>
            </w:rPr>
          </w:rPrChange>
        </w:rPr>
        <w:t>Contribution</w:t>
      </w:r>
      <w:ins w:id="2" w:author="Janet O'Shea" w:date="2015-06-22T12:45:00Z">
        <w:r w:rsidR="00A5517F" w:rsidRPr="007D130E">
          <w:rPr>
            <w:rFonts w:ascii="Times New Roman" w:hAnsi="Times New Roman" w:cs="Times New Roman"/>
            <w:b/>
            <w:rPrChange w:id="3" w:author="Editorial Comments" w:date="2015-07-17T21:38:00Z">
              <w:rPr>
                <w:rFonts w:ascii="Arial" w:hAnsi="Arial"/>
                <w:b/>
              </w:rPr>
            </w:rPrChange>
          </w:rPr>
          <w:t>s</w:t>
        </w:r>
      </w:ins>
      <w:r w:rsidRPr="007D130E">
        <w:rPr>
          <w:rFonts w:ascii="Times New Roman" w:hAnsi="Times New Roman" w:cs="Times New Roman"/>
          <w:b/>
          <w:rPrChange w:id="4" w:author="Editorial Comments" w:date="2015-07-17T21:38:00Z">
            <w:rPr>
              <w:rFonts w:ascii="Arial" w:hAnsi="Arial"/>
              <w:b/>
            </w:rPr>
          </w:rPrChange>
        </w:rPr>
        <w:t xml:space="preserve"> to modernism</w:t>
      </w:r>
    </w:p>
    <w:p w14:paraId="0321EADF" w14:textId="77777777" w:rsidR="00865ADF" w:rsidRPr="007D130E" w:rsidRDefault="00A476F7" w:rsidP="00A5517F">
      <w:pPr>
        <w:pStyle w:val="Title"/>
        <w:jc w:val="left"/>
        <w:rPr>
          <w:rFonts w:ascii="Times New Roman" w:hAnsi="Times New Roman"/>
          <w:b w:val="0"/>
          <w:bCs w:val="0"/>
          <w:rPrChange w:id="5" w:author="Editorial Comments" w:date="2015-07-17T21:38:00Z">
            <w:rPr>
              <w:rFonts w:ascii="Arial" w:hAnsi="Arial" w:cs="Arial"/>
              <w:b w:val="0"/>
              <w:bCs w:val="0"/>
            </w:rPr>
          </w:rPrChange>
        </w:rPr>
      </w:pPr>
      <w:proofErr w:type="spellStart"/>
      <w:r w:rsidRPr="007D130E">
        <w:rPr>
          <w:rFonts w:ascii="Times New Roman" w:hAnsi="Times New Roman"/>
          <w:b w:val="0"/>
          <w:rPrChange w:id="6" w:author="Editorial Comments" w:date="2015-07-17T21:38:00Z">
            <w:rPr>
              <w:rFonts w:ascii="Arial" w:hAnsi="Arial" w:cs="Arial"/>
              <w:b w:val="0"/>
            </w:rPr>
          </w:rPrChange>
        </w:rPr>
        <w:t>Manjus</w:t>
      </w:r>
      <w:r w:rsidR="00CB54B1" w:rsidRPr="007D130E">
        <w:rPr>
          <w:rFonts w:ascii="Times New Roman" w:hAnsi="Times New Roman"/>
          <w:b w:val="0"/>
          <w:rPrChange w:id="7" w:author="Editorial Comments" w:date="2015-07-17T21:38:00Z">
            <w:rPr>
              <w:rFonts w:ascii="Arial" w:hAnsi="Arial" w:cs="Arial"/>
              <w:b w:val="0"/>
            </w:rPr>
          </w:rPrChange>
        </w:rPr>
        <w:t>ri</w:t>
      </w:r>
      <w:proofErr w:type="spellEnd"/>
      <w:r w:rsidR="00CB54B1" w:rsidRPr="007D130E">
        <w:rPr>
          <w:rFonts w:ascii="Times New Roman" w:hAnsi="Times New Roman"/>
          <w:b w:val="0"/>
          <w:rPrChange w:id="8" w:author="Editorial Comments" w:date="2015-07-17T21:38:00Z">
            <w:rPr>
              <w:rFonts w:ascii="Arial" w:hAnsi="Arial" w:cs="Arial"/>
              <w:b w:val="0"/>
            </w:rPr>
          </w:rPrChange>
        </w:rPr>
        <w:t xml:space="preserve"> and</w:t>
      </w:r>
      <w:r w:rsidRPr="007D130E">
        <w:rPr>
          <w:rFonts w:ascii="Times New Roman" w:hAnsi="Times New Roman"/>
          <w:b w:val="0"/>
          <w:rPrChange w:id="9" w:author="Editorial Comments" w:date="2015-07-17T21:38:00Z">
            <w:rPr>
              <w:rFonts w:ascii="Arial" w:hAnsi="Arial" w:cs="Arial"/>
              <w:b w:val="0"/>
            </w:rPr>
          </w:rPrChange>
        </w:rPr>
        <w:t xml:space="preserve"> </w:t>
      </w:r>
      <w:proofErr w:type="spellStart"/>
      <w:r w:rsidRPr="007D130E">
        <w:rPr>
          <w:rFonts w:ascii="Times New Roman" w:hAnsi="Times New Roman"/>
          <w:b w:val="0"/>
          <w:rPrChange w:id="10" w:author="Editorial Comments" w:date="2015-07-17T21:38:00Z">
            <w:rPr>
              <w:rFonts w:ascii="Arial" w:hAnsi="Arial" w:cs="Arial"/>
              <w:b w:val="0"/>
            </w:rPr>
          </w:rPrChange>
        </w:rPr>
        <w:t>Ranjabati</w:t>
      </w:r>
      <w:proofErr w:type="spellEnd"/>
      <w:r w:rsidRPr="007D130E">
        <w:rPr>
          <w:rFonts w:ascii="Times New Roman" w:hAnsi="Times New Roman"/>
          <w:b w:val="0"/>
          <w:rPrChange w:id="11" w:author="Editorial Comments" w:date="2015-07-17T21:38:00Z">
            <w:rPr>
              <w:rFonts w:ascii="Arial" w:hAnsi="Arial" w:cs="Arial"/>
              <w:b w:val="0"/>
            </w:rPr>
          </w:rPrChange>
        </w:rPr>
        <w:t xml:space="preserve"> </w:t>
      </w:r>
      <w:r w:rsidR="00125EEE" w:rsidRPr="007D130E">
        <w:rPr>
          <w:rFonts w:ascii="Times New Roman" w:hAnsi="Times New Roman"/>
          <w:b w:val="0"/>
          <w:rPrChange w:id="12" w:author="Editorial Comments" w:date="2015-07-17T21:38:00Z">
            <w:rPr>
              <w:rFonts w:ascii="Arial" w:hAnsi="Arial" w:cs="Arial"/>
              <w:b w:val="0"/>
            </w:rPr>
          </w:rPrChange>
        </w:rPr>
        <w:t xml:space="preserve">contributed a </w:t>
      </w:r>
      <w:r w:rsidR="00D6053C" w:rsidRPr="007D130E">
        <w:rPr>
          <w:rFonts w:ascii="Times New Roman" w:hAnsi="Times New Roman"/>
          <w:b w:val="0"/>
          <w:rPrChange w:id="13" w:author="Editorial Comments" w:date="2015-07-17T21:38:00Z">
            <w:rPr>
              <w:rFonts w:ascii="Arial" w:hAnsi="Arial" w:cs="Arial"/>
              <w:b w:val="0"/>
            </w:rPr>
          </w:rPrChange>
        </w:rPr>
        <w:t xml:space="preserve">modern Indian </w:t>
      </w:r>
      <w:r w:rsidR="00125EEE" w:rsidRPr="007D130E">
        <w:rPr>
          <w:rFonts w:ascii="Times New Roman" w:hAnsi="Times New Roman"/>
          <w:b w:val="0"/>
          <w:rPrChange w:id="14" w:author="Editorial Comments" w:date="2015-07-17T21:38:00Z">
            <w:rPr>
              <w:rFonts w:ascii="Arial" w:hAnsi="Arial" w:cs="Arial"/>
              <w:b w:val="0"/>
            </w:rPr>
          </w:rPrChange>
        </w:rPr>
        <w:t xml:space="preserve">dance technique, </w:t>
      </w:r>
      <w:proofErr w:type="spellStart"/>
      <w:r w:rsidRPr="007D130E">
        <w:rPr>
          <w:rFonts w:ascii="Times New Roman" w:hAnsi="Times New Roman"/>
          <w:b w:val="0"/>
          <w:i/>
          <w:rPrChange w:id="15" w:author="Editorial Comments" w:date="2015-07-17T21:38:00Z">
            <w:rPr>
              <w:rFonts w:ascii="Arial" w:hAnsi="Arial" w:cs="Arial"/>
              <w:b w:val="0"/>
              <w:i/>
            </w:rPr>
          </w:rPrChange>
        </w:rPr>
        <w:t>Navanritya</w:t>
      </w:r>
      <w:proofErr w:type="spellEnd"/>
      <w:r w:rsidR="00125EEE" w:rsidRPr="007D130E">
        <w:rPr>
          <w:rFonts w:ascii="Times New Roman" w:hAnsi="Times New Roman"/>
          <w:b w:val="0"/>
          <w:i/>
          <w:rPrChange w:id="16" w:author="Editorial Comments" w:date="2015-07-17T21:38:00Z">
            <w:rPr>
              <w:rFonts w:ascii="Arial" w:hAnsi="Arial" w:cs="Arial"/>
              <w:b w:val="0"/>
              <w:i/>
            </w:rPr>
          </w:rPrChange>
        </w:rPr>
        <w:t xml:space="preserve">, </w:t>
      </w:r>
      <w:r w:rsidR="00125EEE" w:rsidRPr="007D130E">
        <w:rPr>
          <w:rFonts w:ascii="Times New Roman" w:hAnsi="Times New Roman"/>
          <w:b w:val="0"/>
          <w:rPrChange w:id="17" w:author="Editorial Comments" w:date="2015-07-17T21:38:00Z">
            <w:rPr>
              <w:rFonts w:ascii="Arial" w:hAnsi="Arial" w:cs="Arial"/>
              <w:b w:val="0"/>
            </w:rPr>
          </w:rPrChange>
        </w:rPr>
        <w:t xml:space="preserve">to the repository of </w:t>
      </w:r>
      <w:r w:rsidR="00D6053C" w:rsidRPr="007D130E">
        <w:rPr>
          <w:rFonts w:ascii="Times New Roman" w:hAnsi="Times New Roman"/>
          <w:b w:val="0"/>
          <w:rPrChange w:id="18" w:author="Editorial Comments" w:date="2015-07-17T21:38:00Z">
            <w:rPr>
              <w:rFonts w:ascii="Arial" w:hAnsi="Arial" w:cs="Arial"/>
              <w:b w:val="0"/>
            </w:rPr>
          </w:rPrChange>
        </w:rPr>
        <w:t xml:space="preserve">existing </w:t>
      </w:r>
      <w:r w:rsidR="00125EEE" w:rsidRPr="007D130E">
        <w:rPr>
          <w:rFonts w:ascii="Times New Roman" w:hAnsi="Times New Roman"/>
          <w:b w:val="0"/>
          <w:rPrChange w:id="19" w:author="Editorial Comments" w:date="2015-07-17T21:38:00Z">
            <w:rPr>
              <w:rFonts w:ascii="Arial" w:hAnsi="Arial" w:cs="Arial"/>
              <w:b w:val="0"/>
            </w:rPr>
          </w:rPrChange>
        </w:rPr>
        <w:t xml:space="preserve">Indian dance forms. They initially described their ‘New Dance’ </w:t>
      </w:r>
      <w:r w:rsidRPr="007D130E">
        <w:rPr>
          <w:rFonts w:ascii="Times New Roman" w:hAnsi="Times New Roman"/>
          <w:b w:val="0"/>
          <w:rPrChange w:id="20" w:author="Editorial Comments" w:date="2015-07-17T21:38:00Z">
            <w:rPr>
              <w:rFonts w:ascii="Arial" w:hAnsi="Arial" w:cs="Arial"/>
              <w:b w:val="0"/>
            </w:rPr>
          </w:rPrChange>
        </w:rPr>
        <w:t>as</w:t>
      </w:r>
      <w:r w:rsidR="00C729EF" w:rsidRPr="007D130E">
        <w:rPr>
          <w:rFonts w:ascii="Times New Roman" w:hAnsi="Times New Roman"/>
          <w:b w:val="0"/>
          <w:rPrChange w:id="21" w:author="Editorial Comments" w:date="2015-07-17T21:38:00Z">
            <w:rPr>
              <w:rFonts w:ascii="Arial" w:hAnsi="Arial" w:cs="Arial"/>
              <w:b w:val="0"/>
            </w:rPr>
          </w:rPrChange>
        </w:rPr>
        <w:t xml:space="preserve"> an open-ended</w:t>
      </w:r>
      <w:r w:rsidR="00125EEE" w:rsidRPr="007D130E">
        <w:rPr>
          <w:rFonts w:ascii="Times New Roman" w:hAnsi="Times New Roman"/>
          <w:b w:val="0"/>
          <w:rPrChange w:id="22" w:author="Editorial Comments" w:date="2015-07-17T21:38:00Z">
            <w:rPr>
              <w:rFonts w:ascii="Arial" w:hAnsi="Arial" w:cs="Arial"/>
              <w:b w:val="0"/>
            </w:rPr>
          </w:rPrChange>
        </w:rPr>
        <w:t xml:space="preserve"> methodology, which</w:t>
      </w:r>
      <w:r w:rsidRPr="007D130E">
        <w:rPr>
          <w:rFonts w:ascii="Times New Roman" w:hAnsi="Times New Roman"/>
          <w:b w:val="0"/>
          <w:rPrChange w:id="23" w:author="Editorial Comments" w:date="2015-07-17T21:38:00Z">
            <w:rPr>
              <w:rFonts w:ascii="Arial" w:hAnsi="Arial" w:cs="Arial"/>
              <w:b w:val="0"/>
            </w:rPr>
          </w:rPrChange>
        </w:rPr>
        <w:t xml:space="preserve"> involved a ‘chemical synthesis’ of different Indian classical, semi-classical, folk and martial mov</w:t>
      </w:r>
      <w:r w:rsidR="009D43D5" w:rsidRPr="007D130E">
        <w:rPr>
          <w:rFonts w:ascii="Times New Roman" w:hAnsi="Times New Roman"/>
          <w:b w:val="0"/>
          <w:rPrChange w:id="24" w:author="Editorial Comments" w:date="2015-07-17T21:38:00Z">
            <w:rPr>
              <w:rFonts w:ascii="Arial" w:hAnsi="Arial" w:cs="Arial"/>
              <w:b w:val="0"/>
            </w:rPr>
          </w:rPrChange>
        </w:rPr>
        <w:t xml:space="preserve">ements and yoga. The </w:t>
      </w:r>
      <w:proofErr w:type="spellStart"/>
      <w:r w:rsidR="009D43D5" w:rsidRPr="007D130E">
        <w:rPr>
          <w:rFonts w:ascii="Times New Roman" w:hAnsi="Times New Roman"/>
          <w:b w:val="0"/>
          <w:rPrChange w:id="25" w:author="Editorial Comments" w:date="2015-07-17T21:38:00Z">
            <w:rPr>
              <w:rFonts w:ascii="Arial" w:hAnsi="Arial" w:cs="Arial"/>
              <w:b w:val="0"/>
            </w:rPr>
          </w:rPrChange>
        </w:rPr>
        <w:t>Sircars</w:t>
      </w:r>
      <w:proofErr w:type="spellEnd"/>
      <w:r w:rsidR="009D43D5" w:rsidRPr="007D130E">
        <w:rPr>
          <w:rFonts w:ascii="Times New Roman" w:hAnsi="Times New Roman"/>
          <w:b w:val="0"/>
          <w:rPrChange w:id="26" w:author="Editorial Comments" w:date="2015-07-17T21:38:00Z">
            <w:rPr>
              <w:rFonts w:ascii="Arial" w:hAnsi="Arial" w:cs="Arial"/>
              <w:b w:val="0"/>
            </w:rPr>
          </w:rPrChange>
        </w:rPr>
        <w:t xml:space="preserve"> then</w:t>
      </w:r>
      <w:r w:rsidRPr="007D130E">
        <w:rPr>
          <w:rFonts w:ascii="Times New Roman" w:hAnsi="Times New Roman"/>
          <w:b w:val="0"/>
          <w:rPrChange w:id="27" w:author="Editorial Comments" w:date="2015-07-17T21:38:00Z">
            <w:rPr>
              <w:rFonts w:ascii="Arial" w:hAnsi="Arial" w:cs="Arial"/>
              <w:b w:val="0"/>
            </w:rPr>
          </w:rPrChange>
        </w:rPr>
        <w:t xml:space="preserve"> </w:t>
      </w:r>
      <w:r w:rsidR="00CB54B1" w:rsidRPr="007D130E">
        <w:rPr>
          <w:rFonts w:ascii="Times New Roman" w:hAnsi="Times New Roman"/>
          <w:b w:val="0"/>
          <w:rPrChange w:id="28" w:author="Editorial Comments" w:date="2015-07-17T21:38:00Z">
            <w:rPr>
              <w:rFonts w:ascii="Arial" w:hAnsi="Arial" w:cs="Arial"/>
              <w:b w:val="0"/>
            </w:rPr>
          </w:rPrChange>
        </w:rPr>
        <w:t>systematized</w:t>
      </w:r>
      <w:r w:rsidR="009D43D5" w:rsidRPr="007D130E">
        <w:rPr>
          <w:rFonts w:ascii="Times New Roman" w:hAnsi="Times New Roman"/>
          <w:b w:val="0"/>
          <w:rPrChange w:id="29" w:author="Editorial Comments" w:date="2015-07-17T21:38:00Z">
            <w:rPr>
              <w:rFonts w:ascii="Arial" w:hAnsi="Arial" w:cs="Arial"/>
              <w:b w:val="0"/>
            </w:rPr>
          </w:rPrChange>
        </w:rPr>
        <w:t xml:space="preserve"> their process of </w:t>
      </w:r>
      <w:r w:rsidR="00EE0D8B" w:rsidRPr="007D130E">
        <w:rPr>
          <w:rFonts w:ascii="Times New Roman" w:hAnsi="Times New Roman"/>
          <w:b w:val="0"/>
          <w:rPrChange w:id="30" w:author="Editorial Comments" w:date="2015-07-17T21:38:00Z">
            <w:rPr>
              <w:rFonts w:ascii="Arial" w:hAnsi="Arial" w:cs="Arial"/>
              <w:b w:val="0"/>
            </w:rPr>
          </w:rPrChange>
        </w:rPr>
        <w:t>synthesizing</w:t>
      </w:r>
      <w:r w:rsidR="009D43D5" w:rsidRPr="007D130E">
        <w:rPr>
          <w:rFonts w:ascii="Times New Roman" w:hAnsi="Times New Roman"/>
          <w:b w:val="0"/>
          <w:rPrChange w:id="31" w:author="Editorial Comments" w:date="2015-07-17T21:38:00Z">
            <w:rPr>
              <w:rFonts w:ascii="Arial" w:hAnsi="Arial" w:cs="Arial"/>
              <w:b w:val="0"/>
            </w:rPr>
          </w:rPrChange>
        </w:rPr>
        <w:t xml:space="preserve"> material from </w:t>
      </w:r>
      <w:r w:rsidR="009F7DBA" w:rsidRPr="007D130E">
        <w:rPr>
          <w:rFonts w:ascii="Times New Roman" w:hAnsi="Times New Roman"/>
          <w:b w:val="0"/>
          <w:rPrChange w:id="32" w:author="Editorial Comments" w:date="2015-07-17T21:38:00Z">
            <w:rPr>
              <w:rFonts w:ascii="Arial" w:hAnsi="Arial" w:cs="Arial"/>
              <w:b w:val="0"/>
            </w:rPr>
          </w:rPrChange>
        </w:rPr>
        <w:t>these diverse</w:t>
      </w:r>
      <w:r w:rsidR="009D43D5" w:rsidRPr="007D130E">
        <w:rPr>
          <w:rFonts w:ascii="Times New Roman" w:hAnsi="Times New Roman"/>
          <w:b w:val="0"/>
          <w:rPrChange w:id="33" w:author="Editorial Comments" w:date="2015-07-17T21:38:00Z">
            <w:rPr>
              <w:rFonts w:ascii="Arial" w:hAnsi="Arial" w:cs="Arial"/>
              <w:b w:val="0"/>
            </w:rPr>
          </w:rPrChange>
        </w:rPr>
        <w:t xml:space="preserve"> movement </w:t>
      </w:r>
      <w:r w:rsidR="00D6053C" w:rsidRPr="007D130E">
        <w:rPr>
          <w:rFonts w:ascii="Times New Roman" w:hAnsi="Times New Roman"/>
          <w:b w:val="0"/>
          <w:rPrChange w:id="34" w:author="Editorial Comments" w:date="2015-07-17T21:38:00Z">
            <w:rPr>
              <w:rFonts w:ascii="Arial" w:hAnsi="Arial" w:cs="Arial"/>
              <w:b w:val="0"/>
            </w:rPr>
          </w:rPrChange>
        </w:rPr>
        <w:t>genres</w:t>
      </w:r>
      <w:r w:rsidR="00970414" w:rsidRPr="007D130E">
        <w:rPr>
          <w:rFonts w:ascii="Times New Roman" w:hAnsi="Times New Roman"/>
          <w:b w:val="0"/>
          <w:rPrChange w:id="35" w:author="Editorial Comments" w:date="2015-07-17T21:38:00Z">
            <w:rPr>
              <w:rFonts w:ascii="Arial" w:hAnsi="Arial" w:cs="Arial"/>
              <w:b w:val="0"/>
            </w:rPr>
          </w:rPrChange>
        </w:rPr>
        <w:t>.</w:t>
      </w:r>
      <w:r w:rsidR="00EE0D8B" w:rsidRPr="007D130E">
        <w:rPr>
          <w:rFonts w:ascii="Times New Roman" w:hAnsi="Times New Roman"/>
          <w:b w:val="0"/>
          <w:rPrChange w:id="36" w:author="Editorial Comments" w:date="2015-07-17T21:38:00Z">
            <w:rPr>
              <w:rFonts w:ascii="Arial" w:hAnsi="Arial" w:cs="Arial"/>
              <w:b w:val="0"/>
            </w:rPr>
          </w:rPrChange>
        </w:rPr>
        <w:t xml:space="preserve"> </w:t>
      </w:r>
      <w:ins w:id="37" w:author="Information and Learning Services" w:date="2012-07-03T10:31:00Z">
        <w:r w:rsidR="002B6740" w:rsidRPr="007D130E">
          <w:rPr>
            <w:rFonts w:ascii="Times New Roman" w:hAnsi="Times New Roman"/>
            <w:b w:val="0"/>
            <w:rPrChange w:id="38" w:author="Editorial Comments" w:date="2015-07-17T21:38:00Z">
              <w:rPr>
                <w:rFonts w:ascii="Arial" w:hAnsi="Arial" w:cs="Arial"/>
                <w:b w:val="0"/>
              </w:rPr>
            </w:rPrChange>
          </w:rPr>
          <w:t xml:space="preserve">The </w:t>
        </w:r>
      </w:ins>
      <w:r w:rsidR="00D6053C" w:rsidRPr="007D130E">
        <w:rPr>
          <w:rFonts w:ascii="Times New Roman" w:hAnsi="Times New Roman"/>
          <w:b w:val="0"/>
          <w:rPrChange w:id="39" w:author="Editorial Comments" w:date="2015-07-17T21:38:00Z">
            <w:rPr>
              <w:rFonts w:ascii="Arial" w:hAnsi="Arial" w:cs="Arial"/>
              <w:b w:val="0"/>
            </w:rPr>
          </w:rPrChange>
        </w:rPr>
        <w:t>‘</w:t>
      </w:r>
      <w:proofErr w:type="spellStart"/>
      <w:r w:rsidR="00D6053C" w:rsidRPr="007D130E">
        <w:rPr>
          <w:rFonts w:ascii="Times New Roman" w:hAnsi="Times New Roman"/>
          <w:b w:val="0"/>
          <w:i/>
          <w:rPrChange w:id="40" w:author="Editorial Comments" w:date="2015-07-17T21:38:00Z">
            <w:rPr>
              <w:rFonts w:ascii="Arial" w:hAnsi="Arial" w:cs="Arial"/>
              <w:b w:val="0"/>
              <w:i/>
            </w:rPr>
          </w:rPrChange>
        </w:rPr>
        <w:t>Navanritya</w:t>
      </w:r>
      <w:proofErr w:type="spellEnd"/>
      <w:r w:rsidR="00D6053C" w:rsidRPr="007D130E">
        <w:rPr>
          <w:rFonts w:ascii="Times New Roman" w:hAnsi="Times New Roman"/>
          <w:b w:val="0"/>
          <w:rPrChange w:id="41" w:author="Editorial Comments" w:date="2015-07-17T21:38:00Z">
            <w:rPr>
              <w:rFonts w:ascii="Arial" w:hAnsi="Arial" w:cs="Arial"/>
              <w:b w:val="0"/>
            </w:rPr>
          </w:rPrChange>
        </w:rPr>
        <w:t>’</w:t>
      </w:r>
      <w:ins w:id="42" w:author="Information and Learning Services" w:date="2012-07-03T10:31:00Z">
        <w:r w:rsidR="002B6740" w:rsidRPr="007D130E">
          <w:rPr>
            <w:rFonts w:ascii="Times New Roman" w:hAnsi="Times New Roman"/>
            <w:b w:val="0"/>
            <w:rPrChange w:id="43" w:author="Editorial Comments" w:date="2015-07-17T21:38:00Z">
              <w:rPr>
                <w:rFonts w:ascii="Arial" w:hAnsi="Arial" w:cs="Arial"/>
                <w:b w:val="0"/>
              </w:rPr>
            </w:rPrChange>
          </w:rPr>
          <w:t xml:space="preserve"> movement vocabulary</w:t>
        </w:r>
      </w:ins>
      <w:r w:rsidR="00D6053C" w:rsidRPr="007D130E">
        <w:rPr>
          <w:rFonts w:ascii="Times New Roman" w:hAnsi="Times New Roman"/>
          <w:b w:val="0"/>
          <w:bCs w:val="0"/>
          <w:rPrChange w:id="44" w:author="Editorial Comments" w:date="2015-07-17T21:38:00Z">
            <w:rPr>
              <w:rFonts w:ascii="Arial" w:hAnsi="Arial" w:cs="Arial"/>
              <w:b w:val="0"/>
              <w:bCs w:val="0"/>
            </w:rPr>
          </w:rPrChange>
        </w:rPr>
        <w:t xml:space="preserve"> was divided into an eight-part structure of movement groups, depending on the </w:t>
      </w:r>
      <w:r w:rsidR="000111FE" w:rsidRPr="007D130E">
        <w:rPr>
          <w:rFonts w:ascii="Times New Roman" w:hAnsi="Times New Roman"/>
          <w:b w:val="0"/>
          <w:bCs w:val="0"/>
          <w:rPrChange w:id="45" w:author="Editorial Comments" w:date="2015-07-17T21:38:00Z">
            <w:rPr>
              <w:rFonts w:ascii="Arial" w:hAnsi="Arial" w:cs="Arial"/>
              <w:b w:val="0"/>
              <w:bCs w:val="0"/>
            </w:rPr>
          </w:rPrChange>
        </w:rPr>
        <w:t>body’ s relation to space.</w:t>
      </w:r>
      <w:r w:rsidR="00EE0D8B" w:rsidRPr="007D130E">
        <w:rPr>
          <w:rFonts w:ascii="Times New Roman" w:hAnsi="Times New Roman"/>
          <w:b w:val="0"/>
          <w:bCs w:val="0"/>
          <w:rPrChange w:id="46" w:author="Editorial Comments" w:date="2015-07-17T21:38:00Z">
            <w:rPr>
              <w:rFonts w:ascii="Arial" w:hAnsi="Arial" w:cs="Arial"/>
              <w:b w:val="0"/>
              <w:bCs w:val="0"/>
            </w:rPr>
          </w:rPrChange>
        </w:rPr>
        <w:t xml:space="preserve"> </w:t>
      </w:r>
      <w:r w:rsidR="002D624A" w:rsidRPr="007D130E">
        <w:rPr>
          <w:rFonts w:ascii="Times New Roman" w:hAnsi="Times New Roman"/>
          <w:b w:val="0"/>
          <w:bCs w:val="0"/>
          <w:rPrChange w:id="47" w:author="Editorial Comments" w:date="2015-07-17T21:38:00Z">
            <w:rPr>
              <w:rFonts w:ascii="Arial" w:hAnsi="Arial" w:cs="Arial"/>
              <w:b w:val="0"/>
              <w:bCs w:val="0"/>
            </w:rPr>
          </w:rPrChange>
        </w:rPr>
        <w:t>They</w:t>
      </w:r>
      <w:r w:rsidR="009F7DBA" w:rsidRPr="007D130E">
        <w:rPr>
          <w:rFonts w:ascii="Times New Roman" w:hAnsi="Times New Roman"/>
          <w:b w:val="0"/>
          <w:bCs w:val="0"/>
          <w:rPrChange w:id="48" w:author="Editorial Comments" w:date="2015-07-17T21:38:00Z">
            <w:rPr>
              <w:rFonts w:ascii="Arial" w:hAnsi="Arial" w:cs="Arial"/>
              <w:b w:val="0"/>
              <w:bCs w:val="0"/>
            </w:rPr>
          </w:rPrChange>
        </w:rPr>
        <w:t xml:space="preserve"> re-envisioned the Indian dancing body’s use of space by </w:t>
      </w:r>
      <w:r w:rsidR="002D624A" w:rsidRPr="007D130E">
        <w:rPr>
          <w:rFonts w:ascii="Times New Roman" w:hAnsi="Times New Roman"/>
          <w:b w:val="0"/>
          <w:bCs w:val="0"/>
          <w:rPrChange w:id="49" w:author="Editorial Comments" w:date="2015-07-17T21:38:00Z">
            <w:rPr>
              <w:rFonts w:ascii="Arial" w:hAnsi="Arial" w:cs="Arial"/>
              <w:b w:val="0"/>
              <w:bCs w:val="0"/>
            </w:rPr>
          </w:rPrChange>
        </w:rPr>
        <w:t xml:space="preserve">incorporating floor movements, body </w:t>
      </w:r>
      <w:r w:rsidR="009F7DBA" w:rsidRPr="007D130E">
        <w:rPr>
          <w:rFonts w:ascii="Times New Roman" w:hAnsi="Times New Roman"/>
          <w:b w:val="0"/>
          <w:bCs w:val="0"/>
          <w:rPrChange w:id="50" w:author="Editorial Comments" w:date="2015-07-17T21:38:00Z">
            <w:rPr>
              <w:rFonts w:ascii="Arial" w:hAnsi="Arial" w:cs="Arial"/>
              <w:b w:val="0"/>
              <w:bCs w:val="0"/>
            </w:rPr>
          </w:rPrChange>
        </w:rPr>
        <w:t>clusters</w:t>
      </w:r>
      <w:r w:rsidR="002D624A" w:rsidRPr="007D130E">
        <w:rPr>
          <w:rFonts w:ascii="Times New Roman" w:hAnsi="Times New Roman"/>
          <w:b w:val="0"/>
          <w:bCs w:val="0"/>
          <w:rPrChange w:id="51" w:author="Editorial Comments" w:date="2015-07-17T21:38:00Z">
            <w:rPr>
              <w:rFonts w:ascii="Arial" w:hAnsi="Arial" w:cs="Arial"/>
              <w:b w:val="0"/>
              <w:bCs w:val="0"/>
            </w:rPr>
          </w:rPrChange>
        </w:rPr>
        <w:t xml:space="preserve"> and jumps. Movements sourced from yoga and martial arts demanded greater flexibility and freedom of the moving body</w:t>
      </w:r>
      <w:ins w:id="52" w:author="Janet O'Shea" w:date="2012-05-11T06:49:00Z">
        <w:r w:rsidR="00CD539F" w:rsidRPr="007D130E">
          <w:rPr>
            <w:rFonts w:ascii="Times New Roman" w:hAnsi="Times New Roman"/>
            <w:b w:val="0"/>
            <w:bCs w:val="0"/>
            <w:rPrChange w:id="53" w:author="Editorial Comments" w:date="2015-07-17T21:38:00Z">
              <w:rPr>
                <w:rFonts w:ascii="Arial" w:hAnsi="Arial" w:cs="Arial"/>
                <w:b w:val="0"/>
                <w:bCs w:val="0"/>
              </w:rPr>
            </w:rPrChange>
          </w:rPr>
          <w:t xml:space="preserve"> than the classical forms</w:t>
        </w:r>
      </w:ins>
      <w:r w:rsidR="002D624A" w:rsidRPr="007D130E">
        <w:rPr>
          <w:rFonts w:ascii="Times New Roman" w:hAnsi="Times New Roman"/>
          <w:b w:val="0"/>
          <w:bCs w:val="0"/>
          <w:rPrChange w:id="54" w:author="Editorial Comments" w:date="2015-07-17T21:38:00Z">
            <w:rPr>
              <w:rFonts w:ascii="Arial" w:hAnsi="Arial" w:cs="Arial"/>
              <w:b w:val="0"/>
              <w:bCs w:val="0"/>
            </w:rPr>
          </w:rPrChange>
        </w:rPr>
        <w:t xml:space="preserve">. </w:t>
      </w:r>
      <w:proofErr w:type="spellStart"/>
      <w:r w:rsidR="00AC7A5A" w:rsidRPr="007D130E">
        <w:rPr>
          <w:rFonts w:ascii="Times New Roman" w:hAnsi="Times New Roman"/>
          <w:b w:val="0"/>
          <w:bCs w:val="0"/>
          <w:i/>
          <w:rPrChange w:id="55" w:author="Editorial Comments" w:date="2015-07-17T21:38:00Z">
            <w:rPr>
              <w:rFonts w:ascii="Arial" w:hAnsi="Arial" w:cs="Arial"/>
              <w:b w:val="0"/>
              <w:bCs w:val="0"/>
              <w:i/>
            </w:rPr>
          </w:rPrChange>
        </w:rPr>
        <w:t>Navanritya</w:t>
      </w:r>
      <w:proofErr w:type="spellEnd"/>
      <w:r w:rsidR="002D624A" w:rsidRPr="007D130E">
        <w:rPr>
          <w:rFonts w:ascii="Times New Roman" w:hAnsi="Times New Roman"/>
          <w:b w:val="0"/>
          <w:bCs w:val="0"/>
          <w:rPrChange w:id="56" w:author="Editorial Comments" w:date="2015-07-17T21:38:00Z">
            <w:rPr>
              <w:rFonts w:ascii="Arial" w:hAnsi="Arial" w:cs="Arial"/>
              <w:b w:val="0"/>
              <w:bCs w:val="0"/>
            </w:rPr>
          </w:rPrChange>
        </w:rPr>
        <w:t xml:space="preserve"> therefore liberated the body, particularly the female body, from pre-codified structures of physicality in Indian dance.</w:t>
      </w:r>
      <w:r w:rsidR="002D624A" w:rsidRPr="007D130E">
        <w:rPr>
          <w:rFonts w:ascii="Times New Roman" w:hAnsi="Times New Roman"/>
          <w:bCs w:val="0"/>
          <w:rPrChange w:id="57" w:author="Editorial Comments" w:date="2015-07-17T21:38:00Z">
            <w:rPr>
              <w:rFonts w:ascii="Arial" w:hAnsi="Arial" w:cs="Arial"/>
              <w:bCs w:val="0"/>
            </w:rPr>
          </w:rPrChange>
        </w:rPr>
        <w:t xml:space="preserve"> </w:t>
      </w:r>
      <w:r w:rsidR="00865ADF" w:rsidRPr="007D130E">
        <w:rPr>
          <w:rFonts w:ascii="Times New Roman" w:hAnsi="Times New Roman"/>
          <w:b w:val="0"/>
          <w:bCs w:val="0"/>
          <w:rPrChange w:id="58" w:author="Editorial Comments" w:date="2015-07-17T21:38:00Z">
            <w:rPr>
              <w:rFonts w:ascii="Arial" w:hAnsi="Arial" w:cs="Arial"/>
              <w:b w:val="0"/>
              <w:bCs w:val="0"/>
            </w:rPr>
          </w:rPrChange>
        </w:rPr>
        <w:t xml:space="preserve">The female body claiming space - physically, symbolically and politically - becomes of utmost significance and is indeed the founding principle in the </w:t>
      </w:r>
      <w:proofErr w:type="spellStart"/>
      <w:r w:rsidR="00865ADF" w:rsidRPr="007D130E">
        <w:rPr>
          <w:rFonts w:ascii="Times New Roman" w:hAnsi="Times New Roman"/>
          <w:b w:val="0"/>
          <w:bCs w:val="0"/>
          <w:rPrChange w:id="59" w:author="Editorial Comments" w:date="2015-07-17T21:38:00Z">
            <w:rPr>
              <w:rFonts w:ascii="Arial" w:hAnsi="Arial" w:cs="Arial"/>
              <w:b w:val="0"/>
              <w:bCs w:val="0"/>
            </w:rPr>
          </w:rPrChange>
        </w:rPr>
        <w:t>Sircars</w:t>
      </w:r>
      <w:proofErr w:type="spellEnd"/>
      <w:r w:rsidR="00865ADF" w:rsidRPr="007D130E">
        <w:rPr>
          <w:rFonts w:ascii="Times New Roman" w:hAnsi="Times New Roman"/>
          <w:b w:val="0"/>
          <w:bCs w:val="0"/>
          <w:rPrChange w:id="60" w:author="Editorial Comments" w:date="2015-07-17T21:38:00Z">
            <w:rPr>
              <w:rFonts w:ascii="Arial" w:hAnsi="Arial" w:cs="Arial"/>
              <w:b w:val="0"/>
              <w:bCs w:val="0"/>
            </w:rPr>
          </w:rPrChange>
        </w:rPr>
        <w:t xml:space="preserve">’ </w:t>
      </w:r>
      <w:proofErr w:type="spellStart"/>
      <w:r w:rsidR="00AC7A5A" w:rsidRPr="007D130E">
        <w:rPr>
          <w:rFonts w:ascii="Times New Roman" w:hAnsi="Times New Roman"/>
          <w:b w:val="0"/>
          <w:bCs w:val="0"/>
          <w:i/>
          <w:rPrChange w:id="61" w:author="Editorial Comments" w:date="2015-07-17T21:38:00Z">
            <w:rPr>
              <w:rFonts w:ascii="Arial" w:hAnsi="Arial" w:cs="Arial"/>
              <w:b w:val="0"/>
              <w:bCs w:val="0"/>
              <w:i/>
            </w:rPr>
          </w:rPrChange>
        </w:rPr>
        <w:t>Navanritya</w:t>
      </w:r>
      <w:proofErr w:type="spellEnd"/>
      <w:r w:rsidR="00865ADF" w:rsidRPr="007D130E">
        <w:rPr>
          <w:rFonts w:ascii="Times New Roman" w:hAnsi="Times New Roman"/>
          <w:b w:val="0"/>
          <w:bCs w:val="0"/>
          <w:rPrChange w:id="62" w:author="Editorial Comments" w:date="2015-07-17T21:38:00Z">
            <w:rPr>
              <w:rFonts w:ascii="Arial" w:hAnsi="Arial" w:cs="Arial"/>
              <w:b w:val="0"/>
              <w:bCs w:val="0"/>
            </w:rPr>
          </w:rPrChange>
        </w:rPr>
        <w:t xml:space="preserve">. </w:t>
      </w:r>
    </w:p>
    <w:p w14:paraId="473C2A61" w14:textId="77777777" w:rsidR="003A51C4" w:rsidRPr="007D130E" w:rsidRDefault="003A51C4" w:rsidP="00FE553A">
      <w:pPr>
        <w:rPr>
          <w:rFonts w:ascii="Times New Roman" w:hAnsi="Times New Roman" w:cs="Times New Roman"/>
          <w:b/>
          <w:rPrChange w:id="63" w:author="Editorial Comments" w:date="2015-07-17T21:38:00Z">
            <w:rPr>
              <w:rFonts w:ascii="Arial" w:hAnsi="Arial"/>
              <w:b/>
            </w:rPr>
          </w:rPrChange>
        </w:rPr>
      </w:pPr>
    </w:p>
    <w:p w14:paraId="32980897" w14:textId="75C4C4B3" w:rsidR="003A51C4" w:rsidRPr="007D130E" w:rsidRDefault="003A51C4">
      <w:pPr>
        <w:rPr>
          <w:rFonts w:ascii="Times New Roman" w:hAnsi="Times New Roman" w:cs="Times New Roman"/>
          <w:b/>
        </w:rPr>
      </w:pPr>
      <w:r w:rsidRPr="007D130E">
        <w:rPr>
          <w:rFonts w:ascii="Times New Roman" w:hAnsi="Times New Roman" w:cs="Times New Roman"/>
          <w:b/>
        </w:rPr>
        <w:lastRenderedPageBreak/>
        <w:t>Legacy</w:t>
      </w:r>
    </w:p>
    <w:p w14:paraId="0D8E591B" w14:textId="092FF51C" w:rsidR="00865ADF" w:rsidRPr="007D130E" w:rsidRDefault="00F00598" w:rsidP="00A5517F">
      <w:pPr>
        <w:rPr>
          <w:rFonts w:ascii="Times New Roman" w:hAnsi="Times New Roman" w:cs="Times New Roman"/>
        </w:rPr>
      </w:pPr>
      <w:r w:rsidRPr="007D130E">
        <w:rPr>
          <w:rFonts w:ascii="Times New Roman" w:hAnsi="Times New Roman" w:cs="Times New Roman"/>
        </w:rPr>
        <w:t xml:space="preserve">The </w:t>
      </w:r>
      <w:proofErr w:type="spellStart"/>
      <w:r w:rsidRPr="007D130E">
        <w:rPr>
          <w:rFonts w:ascii="Times New Roman" w:hAnsi="Times New Roman" w:cs="Times New Roman"/>
        </w:rPr>
        <w:t>Sircars</w:t>
      </w:r>
      <w:proofErr w:type="spellEnd"/>
      <w:r w:rsidR="00865ADF" w:rsidRPr="007D130E">
        <w:rPr>
          <w:rFonts w:ascii="Times New Roman" w:hAnsi="Times New Roman" w:cs="Times New Roman"/>
        </w:rPr>
        <w:t xml:space="preserve"> </w:t>
      </w:r>
      <w:r w:rsidR="00970414" w:rsidRPr="007D130E">
        <w:rPr>
          <w:rFonts w:ascii="Times New Roman" w:hAnsi="Times New Roman" w:cs="Times New Roman"/>
        </w:rPr>
        <w:t>‘</w:t>
      </w:r>
      <w:proofErr w:type="spellStart"/>
      <w:r w:rsidR="00AC7A5A" w:rsidRPr="007D130E">
        <w:rPr>
          <w:rFonts w:ascii="Times New Roman" w:hAnsi="Times New Roman" w:cs="Times New Roman"/>
          <w:i/>
        </w:rPr>
        <w:t>Navanritya</w:t>
      </w:r>
      <w:proofErr w:type="spellEnd"/>
      <w:r w:rsidR="00970414" w:rsidRPr="007D130E">
        <w:rPr>
          <w:rFonts w:ascii="Times New Roman" w:hAnsi="Times New Roman" w:cs="Times New Roman"/>
        </w:rPr>
        <w:t xml:space="preserve">’ is currently taught in Dancers’ Guild, Kolkata, which also performs their </w:t>
      </w:r>
      <w:proofErr w:type="gramStart"/>
      <w:r w:rsidR="00970414" w:rsidRPr="007D130E">
        <w:rPr>
          <w:rFonts w:ascii="Times New Roman" w:hAnsi="Times New Roman" w:cs="Times New Roman"/>
        </w:rPr>
        <w:t>c</w:t>
      </w:r>
      <w:r w:rsidR="00E002C2" w:rsidRPr="007D130E">
        <w:rPr>
          <w:rFonts w:ascii="Times New Roman" w:hAnsi="Times New Roman" w:cs="Times New Roman"/>
        </w:rPr>
        <w:t>horeographic</w:t>
      </w:r>
      <w:proofErr w:type="gramEnd"/>
      <w:r w:rsidR="00E002C2" w:rsidRPr="007D130E">
        <w:rPr>
          <w:rFonts w:ascii="Times New Roman" w:hAnsi="Times New Roman" w:cs="Times New Roman"/>
        </w:rPr>
        <w:t xml:space="preserve"> works</w:t>
      </w:r>
      <w:r w:rsidR="00EB58B3" w:rsidRPr="007D130E">
        <w:rPr>
          <w:rFonts w:ascii="Times New Roman" w:hAnsi="Times New Roman" w:cs="Times New Roman"/>
        </w:rPr>
        <w:t xml:space="preserve"> nationally and globally</w:t>
      </w:r>
      <w:r w:rsidR="00E002C2" w:rsidRPr="007D130E">
        <w:rPr>
          <w:rFonts w:ascii="Times New Roman" w:hAnsi="Times New Roman" w:cs="Times New Roman"/>
        </w:rPr>
        <w:t xml:space="preserve">. </w:t>
      </w:r>
      <w:r w:rsidR="007D130E">
        <w:rPr>
          <w:rFonts w:ascii="Times New Roman" w:hAnsi="Times New Roman" w:cs="Times New Roman"/>
        </w:rPr>
        <w:t>Through their innovative contributions, t</w:t>
      </w:r>
      <w:r w:rsidR="00E002C2" w:rsidRPr="007D130E">
        <w:rPr>
          <w:rFonts w:ascii="Times New Roman" w:hAnsi="Times New Roman" w:cs="Times New Roman"/>
        </w:rPr>
        <w:t xml:space="preserve">he </w:t>
      </w:r>
      <w:proofErr w:type="spellStart"/>
      <w:r w:rsidR="00E002C2" w:rsidRPr="007D130E">
        <w:rPr>
          <w:rFonts w:ascii="Times New Roman" w:hAnsi="Times New Roman" w:cs="Times New Roman"/>
        </w:rPr>
        <w:t>Sircars</w:t>
      </w:r>
      <w:proofErr w:type="spellEnd"/>
      <w:r w:rsidR="00970414" w:rsidRPr="007D130E">
        <w:rPr>
          <w:rFonts w:ascii="Times New Roman" w:hAnsi="Times New Roman" w:cs="Times New Roman"/>
        </w:rPr>
        <w:t xml:space="preserve"> have </w:t>
      </w:r>
      <w:r w:rsidR="00EB58B3" w:rsidRPr="007D130E">
        <w:rPr>
          <w:rFonts w:ascii="Times New Roman" w:hAnsi="Times New Roman" w:cs="Times New Roman"/>
        </w:rPr>
        <w:t xml:space="preserve">informed and </w:t>
      </w:r>
      <w:proofErr w:type="spellStart"/>
      <w:r w:rsidR="00D91953" w:rsidRPr="007D130E">
        <w:rPr>
          <w:rFonts w:ascii="Times New Roman" w:hAnsi="Times New Roman" w:cs="Times New Roman"/>
        </w:rPr>
        <w:t>energised</w:t>
      </w:r>
      <w:proofErr w:type="spellEnd"/>
      <w:r w:rsidR="00970414" w:rsidRPr="007D130E">
        <w:rPr>
          <w:rFonts w:ascii="Times New Roman" w:hAnsi="Times New Roman" w:cs="Times New Roman"/>
        </w:rPr>
        <w:t xml:space="preserve"> the minds </w:t>
      </w:r>
      <w:r w:rsidR="0099195B" w:rsidRPr="007D130E">
        <w:rPr>
          <w:rFonts w:ascii="Times New Roman" w:hAnsi="Times New Roman" w:cs="Times New Roman"/>
        </w:rPr>
        <w:t xml:space="preserve">and bodies </w:t>
      </w:r>
      <w:r w:rsidR="00970414" w:rsidRPr="007D130E">
        <w:rPr>
          <w:rFonts w:ascii="Times New Roman" w:hAnsi="Times New Roman" w:cs="Times New Roman"/>
        </w:rPr>
        <w:t xml:space="preserve">of </w:t>
      </w:r>
      <w:r w:rsidR="00EB58B3" w:rsidRPr="007D130E">
        <w:rPr>
          <w:rFonts w:ascii="Times New Roman" w:hAnsi="Times New Roman" w:cs="Times New Roman"/>
        </w:rPr>
        <w:t>dancers and academics across the world.</w:t>
      </w:r>
    </w:p>
    <w:p w14:paraId="28FD28E4" w14:textId="77777777" w:rsidR="003A51C4" w:rsidRDefault="003A51C4" w:rsidP="00FE553A">
      <w:pPr>
        <w:rPr>
          <w:rFonts w:ascii="Times New Roman" w:hAnsi="Times New Roman" w:cs="Times New Roman"/>
          <w:b/>
        </w:rPr>
      </w:pPr>
    </w:p>
    <w:p w14:paraId="52936AC2" w14:textId="77777777" w:rsidR="007D130E" w:rsidRPr="007D130E" w:rsidRDefault="007D130E" w:rsidP="007D130E">
      <w:pPr>
        <w:rPr>
          <w:rFonts w:ascii="Times New Roman" w:eastAsia="Times New Roman" w:hAnsi="Times New Roman" w:cs="Times New Roman"/>
          <w:b/>
        </w:rPr>
      </w:pPr>
      <w:proofErr w:type="spellStart"/>
      <w:r w:rsidRPr="007D130E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Prarthana</w:t>
      </w:r>
      <w:proofErr w:type="spellEnd"/>
      <w:r w:rsidRPr="007D130E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</w:t>
      </w:r>
      <w:proofErr w:type="spellStart"/>
      <w:r w:rsidRPr="007D130E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Purkayastha</w:t>
      </w:r>
      <w:proofErr w:type="spellEnd"/>
    </w:p>
    <w:p w14:paraId="3704EA0B" w14:textId="77777777" w:rsidR="007D130E" w:rsidRPr="007D130E" w:rsidRDefault="007D130E" w:rsidP="00FE553A">
      <w:pPr>
        <w:rPr>
          <w:rFonts w:ascii="Times New Roman" w:hAnsi="Times New Roman" w:cs="Times New Roman"/>
          <w:b/>
        </w:rPr>
      </w:pPr>
    </w:p>
    <w:p w14:paraId="619E1F1F" w14:textId="01DBA30D" w:rsidR="003A51C4" w:rsidRPr="007D130E" w:rsidRDefault="003A51C4">
      <w:pPr>
        <w:rPr>
          <w:rFonts w:ascii="Times New Roman" w:hAnsi="Times New Roman" w:cs="Times New Roman"/>
          <w:b/>
        </w:rPr>
      </w:pPr>
      <w:r w:rsidRPr="007D130E">
        <w:rPr>
          <w:rFonts w:ascii="Times New Roman" w:hAnsi="Times New Roman" w:cs="Times New Roman"/>
          <w:b/>
        </w:rPr>
        <w:t xml:space="preserve">List of </w:t>
      </w:r>
      <w:r w:rsidR="003E35B5" w:rsidRPr="007D130E">
        <w:rPr>
          <w:rFonts w:ascii="Times New Roman" w:hAnsi="Times New Roman" w:cs="Times New Roman"/>
          <w:b/>
        </w:rPr>
        <w:t xml:space="preserve">Key </w:t>
      </w:r>
      <w:r w:rsidRPr="007D130E">
        <w:rPr>
          <w:rFonts w:ascii="Times New Roman" w:hAnsi="Times New Roman" w:cs="Times New Roman"/>
          <w:b/>
        </w:rPr>
        <w:t>Works</w:t>
      </w:r>
    </w:p>
    <w:p w14:paraId="0A1CD0CA" w14:textId="77777777" w:rsidR="003A51C4" w:rsidRPr="007D130E" w:rsidRDefault="008849E6">
      <w:pPr>
        <w:rPr>
          <w:rFonts w:ascii="Times New Roman" w:hAnsi="Times New Roman" w:cs="Times New Roman"/>
          <w:lang w:val="en-GB"/>
        </w:rPr>
      </w:pPr>
      <w:proofErr w:type="spellStart"/>
      <w:r w:rsidRPr="007D130E">
        <w:rPr>
          <w:rFonts w:ascii="Times New Roman" w:hAnsi="Times New Roman" w:cs="Times New Roman"/>
          <w:i/>
          <w:lang w:val="en-GB"/>
        </w:rPr>
        <w:t>Tomari</w:t>
      </w:r>
      <w:proofErr w:type="spellEnd"/>
      <w:r w:rsidRPr="007D130E">
        <w:rPr>
          <w:rFonts w:ascii="Times New Roman" w:hAnsi="Times New Roman" w:cs="Times New Roman"/>
          <w:i/>
          <w:lang w:val="en-GB"/>
        </w:rPr>
        <w:t xml:space="preserve"> </w:t>
      </w:r>
      <w:proofErr w:type="spellStart"/>
      <w:r w:rsidRPr="007D130E">
        <w:rPr>
          <w:rFonts w:ascii="Times New Roman" w:hAnsi="Times New Roman" w:cs="Times New Roman"/>
          <w:i/>
          <w:lang w:val="en-GB"/>
        </w:rPr>
        <w:t>Matir</w:t>
      </w:r>
      <w:proofErr w:type="spellEnd"/>
      <w:r w:rsidRPr="007D130E">
        <w:rPr>
          <w:rFonts w:ascii="Times New Roman" w:hAnsi="Times New Roman" w:cs="Times New Roman"/>
          <w:i/>
          <w:lang w:val="en-GB"/>
        </w:rPr>
        <w:t xml:space="preserve"> </w:t>
      </w:r>
      <w:proofErr w:type="spellStart"/>
      <w:r w:rsidRPr="007D130E">
        <w:rPr>
          <w:rFonts w:ascii="Times New Roman" w:hAnsi="Times New Roman" w:cs="Times New Roman"/>
          <w:i/>
          <w:lang w:val="en-GB"/>
        </w:rPr>
        <w:t>Kanya</w:t>
      </w:r>
      <w:proofErr w:type="spellEnd"/>
      <w:r w:rsidRPr="007D130E">
        <w:rPr>
          <w:rFonts w:ascii="Times New Roman" w:hAnsi="Times New Roman" w:cs="Times New Roman"/>
          <w:lang w:val="en-GB"/>
        </w:rPr>
        <w:t xml:space="preserve"> </w:t>
      </w:r>
      <w:r w:rsidR="00A721A4" w:rsidRPr="007D130E">
        <w:rPr>
          <w:rFonts w:ascii="Times New Roman" w:hAnsi="Times New Roman" w:cs="Times New Roman"/>
          <w:lang w:val="en-GB"/>
        </w:rPr>
        <w:t>(1987)</w:t>
      </w:r>
    </w:p>
    <w:p w14:paraId="0E8297C6" w14:textId="77777777" w:rsidR="008849E6" w:rsidRPr="007D130E" w:rsidRDefault="008849E6">
      <w:pPr>
        <w:rPr>
          <w:rFonts w:ascii="Times New Roman" w:hAnsi="Times New Roman" w:cs="Times New Roman"/>
          <w:lang w:val="it-IT"/>
        </w:rPr>
      </w:pPr>
      <w:proofErr w:type="spellStart"/>
      <w:r w:rsidRPr="007D130E">
        <w:rPr>
          <w:rFonts w:ascii="Times New Roman" w:hAnsi="Times New Roman" w:cs="Times New Roman"/>
          <w:i/>
          <w:lang w:val="it-IT"/>
        </w:rPr>
        <w:t>Chitrangada</w:t>
      </w:r>
      <w:proofErr w:type="spellEnd"/>
      <w:r w:rsidR="00A721A4" w:rsidRPr="007D130E">
        <w:rPr>
          <w:rFonts w:ascii="Times New Roman" w:hAnsi="Times New Roman" w:cs="Times New Roman"/>
          <w:i/>
          <w:lang w:val="it-IT"/>
        </w:rPr>
        <w:t xml:space="preserve"> </w:t>
      </w:r>
      <w:r w:rsidR="00A721A4" w:rsidRPr="007D130E">
        <w:rPr>
          <w:rFonts w:ascii="Times New Roman" w:hAnsi="Times New Roman" w:cs="Times New Roman"/>
          <w:lang w:val="it-IT"/>
        </w:rPr>
        <w:t>(1988)</w:t>
      </w:r>
    </w:p>
    <w:p w14:paraId="430537DC" w14:textId="77777777" w:rsidR="008849E6" w:rsidRPr="007D130E" w:rsidRDefault="008849E6">
      <w:pPr>
        <w:rPr>
          <w:rFonts w:ascii="Times New Roman" w:hAnsi="Times New Roman" w:cs="Times New Roman"/>
          <w:lang w:val="it-IT"/>
        </w:rPr>
      </w:pPr>
      <w:proofErr w:type="spellStart"/>
      <w:r w:rsidRPr="007D130E">
        <w:rPr>
          <w:rFonts w:ascii="Times New Roman" w:hAnsi="Times New Roman" w:cs="Times New Roman"/>
          <w:i/>
          <w:lang w:val="it-IT"/>
        </w:rPr>
        <w:t>Aranya</w:t>
      </w:r>
      <w:proofErr w:type="spellEnd"/>
      <w:r w:rsidRPr="007D130E">
        <w:rPr>
          <w:rFonts w:ascii="Times New Roman" w:hAnsi="Times New Roman" w:cs="Times New Roman"/>
          <w:i/>
          <w:lang w:val="it-IT"/>
        </w:rPr>
        <w:t xml:space="preserve"> </w:t>
      </w:r>
      <w:proofErr w:type="spellStart"/>
      <w:r w:rsidRPr="007D130E">
        <w:rPr>
          <w:rFonts w:ascii="Times New Roman" w:hAnsi="Times New Roman" w:cs="Times New Roman"/>
          <w:i/>
          <w:lang w:val="it-IT"/>
        </w:rPr>
        <w:t>Amrita</w:t>
      </w:r>
      <w:proofErr w:type="spellEnd"/>
      <w:r w:rsidR="00A721A4" w:rsidRPr="007D130E">
        <w:rPr>
          <w:rFonts w:ascii="Times New Roman" w:hAnsi="Times New Roman" w:cs="Times New Roman"/>
          <w:i/>
          <w:lang w:val="it-IT"/>
        </w:rPr>
        <w:t xml:space="preserve"> </w:t>
      </w:r>
      <w:r w:rsidR="00A721A4" w:rsidRPr="007D130E">
        <w:rPr>
          <w:rFonts w:ascii="Times New Roman" w:hAnsi="Times New Roman" w:cs="Times New Roman"/>
          <w:lang w:val="it-IT"/>
        </w:rPr>
        <w:t>(1989)</w:t>
      </w:r>
    </w:p>
    <w:p w14:paraId="3A3CBDDA" w14:textId="77777777" w:rsidR="003E35B5" w:rsidRPr="007D130E" w:rsidRDefault="003E35B5">
      <w:pPr>
        <w:rPr>
          <w:rFonts w:ascii="Times New Roman" w:hAnsi="Times New Roman" w:cs="Times New Roman"/>
          <w:lang w:val="it-IT"/>
        </w:rPr>
      </w:pPr>
      <w:proofErr w:type="spellStart"/>
      <w:r w:rsidRPr="007D130E">
        <w:rPr>
          <w:rFonts w:ascii="Times New Roman" w:hAnsi="Times New Roman" w:cs="Times New Roman"/>
          <w:i/>
          <w:lang w:val="it-IT"/>
        </w:rPr>
        <w:t>Tasher</w:t>
      </w:r>
      <w:proofErr w:type="spellEnd"/>
      <w:r w:rsidRPr="007D130E">
        <w:rPr>
          <w:rFonts w:ascii="Times New Roman" w:hAnsi="Times New Roman" w:cs="Times New Roman"/>
          <w:i/>
          <w:lang w:val="it-IT"/>
        </w:rPr>
        <w:t xml:space="preserve"> </w:t>
      </w:r>
      <w:proofErr w:type="spellStart"/>
      <w:r w:rsidRPr="007D130E">
        <w:rPr>
          <w:rFonts w:ascii="Times New Roman" w:hAnsi="Times New Roman" w:cs="Times New Roman"/>
          <w:i/>
          <w:lang w:val="it-IT"/>
        </w:rPr>
        <w:t>Desh</w:t>
      </w:r>
      <w:proofErr w:type="spellEnd"/>
      <w:r w:rsidRPr="007D130E">
        <w:rPr>
          <w:rFonts w:ascii="Times New Roman" w:hAnsi="Times New Roman" w:cs="Times New Roman"/>
          <w:i/>
          <w:lang w:val="it-IT"/>
        </w:rPr>
        <w:t xml:space="preserve"> </w:t>
      </w:r>
      <w:r w:rsidRPr="007D130E">
        <w:rPr>
          <w:rFonts w:ascii="Times New Roman" w:hAnsi="Times New Roman" w:cs="Times New Roman"/>
          <w:lang w:val="it-IT"/>
        </w:rPr>
        <w:t>(1991)</w:t>
      </w:r>
    </w:p>
    <w:p w14:paraId="474C203F" w14:textId="77777777" w:rsidR="008849E6" w:rsidRPr="007D130E" w:rsidRDefault="008849E6">
      <w:pPr>
        <w:rPr>
          <w:rFonts w:ascii="Times New Roman" w:hAnsi="Times New Roman" w:cs="Times New Roman"/>
          <w:lang w:val="it-IT"/>
        </w:rPr>
      </w:pPr>
      <w:proofErr w:type="spellStart"/>
      <w:r w:rsidRPr="007D130E">
        <w:rPr>
          <w:rFonts w:ascii="Times New Roman" w:hAnsi="Times New Roman" w:cs="Times New Roman"/>
          <w:i/>
          <w:lang w:val="it-IT"/>
        </w:rPr>
        <w:t>Yugasandhi</w:t>
      </w:r>
      <w:proofErr w:type="spellEnd"/>
      <w:r w:rsidR="00A721A4" w:rsidRPr="007D130E">
        <w:rPr>
          <w:rFonts w:ascii="Times New Roman" w:hAnsi="Times New Roman" w:cs="Times New Roman"/>
          <w:i/>
          <w:lang w:val="it-IT"/>
        </w:rPr>
        <w:t xml:space="preserve"> </w:t>
      </w:r>
      <w:r w:rsidR="00A721A4" w:rsidRPr="007D130E">
        <w:rPr>
          <w:rFonts w:ascii="Times New Roman" w:hAnsi="Times New Roman" w:cs="Times New Roman"/>
          <w:lang w:val="it-IT"/>
        </w:rPr>
        <w:t>(1993)</w:t>
      </w:r>
    </w:p>
    <w:p w14:paraId="4E7DF8BD" w14:textId="77777777" w:rsidR="008849E6" w:rsidRPr="007D130E" w:rsidRDefault="008849E6">
      <w:pPr>
        <w:rPr>
          <w:rFonts w:ascii="Times New Roman" w:hAnsi="Times New Roman" w:cs="Times New Roman"/>
          <w:lang w:val="it-IT"/>
        </w:rPr>
      </w:pPr>
      <w:proofErr w:type="spellStart"/>
      <w:r w:rsidRPr="007D130E">
        <w:rPr>
          <w:rFonts w:ascii="Times New Roman" w:hAnsi="Times New Roman" w:cs="Times New Roman"/>
          <w:i/>
          <w:lang w:val="it-IT"/>
        </w:rPr>
        <w:t>Gangavataran</w:t>
      </w:r>
      <w:proofErr w:type="spellEnd"/>
      <w:r w:rsidR="00A721A4" w:rsidRPr="007D130E">
        <w:rPr>
          <w:rFonts w:ascii="Times New Roman" w:hAnsi="Times New Roman" w:cs="Times New Roman"/>
          <w:i/>
          <w:lang w:val="it-IT"/>
        </w:rPr>
        <w:t xml:space="preserve"> </w:t>
      </w:r>
      <w:r w:rsidR="00A721A4" w:rsidRPr="007D130E">
        <w:rPr>
          <w:rFonts w:ascii="Times New Roman" w:hAnsi="Times New Roman" w:cs="Times New Roman"/>
          <w:lang w:val="it-IT"/>
        </w:rPr>
        <w:t>(1992)</w:t>
      </w:r>
    </w:p>
    <w:p w14:paraId="51BC3B0F" w14:textId="77777777" w:rsidR="008849E6" w:rsidRPr="007D130E" w:rsidRDefault="00A721A4">
      <w:pPr>
        <w:rPr>
          <w:rFonts w:ascii="Times New Roman" w:hAnsi="Times New Roman" w:cs="Times New Roman"/>
          <w:lang w:val="it-IT"/>
        </w:rPr>
      </w:pPr>
      <w:r w:rsidRPr="007D130E">
        <w:rPr>
          <w:rFonts w:ascii="Times New Roman" w:hAnsi="Times New Roman" w:cs="Times New Roman"/>
          <w:i/>
          <w:lang w:val="it-IT"/>
        </w:rPr>
        <w:t>Fable for La Gran</w:t>
      </w:r>
      <w:r w:rsidR="008849E6" w:rsidRPr="007D130E">
        <w:rPr>
          <w:rFonts w:ascii="Times New Roman" w:hAnsi="Times New Roman" w:cs="Times New Roman"/>
          <w:i/>
          <w:lang w:val="it-IT"/>
        </w:rPr>
        <w:t xml:space="preserve"> </w:t>
      </w:r>
      <w:proofErr w:type="spellStart"/>
      <w:r w:rsidR="008849E6" w:rsidRPr="007D130E">
        <w:rPr>
          <w:rFonts w:ascii="Times New Roman" w:hAnsi="Times New Roman" w:cs="Times New Roman"/>
          <w:i/>
          <w:lang w:val="it-IT"/>
        </w:rPr>
        <w:t>Sabana</w:t>
      </w:r>
      <w:proofErr w:type="spellEnd"/>
      <w:r w:rsidRPr="007D130E">
        <w:rPr>
          <w:rFonts w:ascii="Times New Roman" w:hAnsi="Times New Roman" w:cs="Times New Roman"/>
          <w:i/>
          <w:lang w:val="it-IT"/>
        </w:rPr>
        <w:t xml:space="preserve"> </w:t>
      </w:r>
      <w:r w:rsidRPr="007D130E">
        <w:rPr>
          <w:rFonts w:ascii="Times New Roman" w:hAnsi="Times New Roman" w:cs="Times New Roman"/>
          <w:lang w:val="it-IT"/>
        </w:rPr>
        <w:t>(1993)</w:t>
      </w:r>
    </w:p>
    <w:p w14:paraId="3D328478" w14:textId="77777777" w:rsidR="008849E6" w:rsidRPr="007D130E" w:rsidRDefault="008849E6">
      <w:pPr>
        <w:rPr>
          <w:rFonts w:ascii="Times New Roman" w:hAnsi="Times New Roman" w:cs="Times New Roman"/>
          <w:lang w:val="en-GB"/>
        </w:rPr>
      </w:pPr>
      <w:r w:rsidRPr="007D130E">
        <w:rPr>
          <w:rFonts w:ascii="Times New Roman" w:hAnsi="Times New Roman" w:cs="Times New Roman"/>
          <w:i/>
          <w:lang w:val="en-GB"/>
        </w:rPr>
        <w:t>Cassandra</w:t>
      </w:r>
      <w:r w:rsidR="003E35B5" w:rsidRPr="007D130E">
        <w:rPr>
          <w:rFonts w:ascii="Times New Roman" w:hAnsi="Times New Roman" w:cs="Times New Roman"/>
          <w:i/>
          <w:lang w:val="en-GB"/>
        </w:rPr>
        <w:t xml:space="preserve"> </w:t>
      </w:r>
      <w:r w:rsidR="003E35B5" w:rsidRPr="007D130E">
        <w:rPr>
          <w:rFonts w:ascii="Times New Roman" w:hAnsi="Times New Roman" w:cs="Times New Roman"/>
          <w:lang w:val="en-GB"/>
        </w:rPr>
        <w:t>(1994)</w:t>
      </w:r>
    </w:p>
    <w:p w14:paraId="5610B726" w14:textId="77777777" w:rsidR="008849E6" w:rsidRPr="007D130E" w:rsidRDefault="008849E6">
      <w:pPr>
        <w:rPr>
          <w:rFonts w:ascii="Times New Roman" w:hAnsi="Times New Roman" w:cs="Times New Roman"/>
        </w:rPr>
      </w:pPr>
      <w:r w:rsidRPr="007D130E">
        <w:rPr>
          <w:rFonts w:ascii="Times New Roman" w:hAnsi="Times New Roman" w:cs="Times New Roman"/>
          <w:i/>
        </w:rPr>
        <w:t>She Said…</w:t>
      </w:r>
      <w:r w:rsidR="003E35B5" w:rsidRPr="007D130E">
        <w:rPr>
          <w:rFonts w:ascii="Times New Roman" w:hAnsi="Times New Roman" w:cs="Times New Roman"/>
          <w:i/>
        </w:rPr>
        <w:t xml:space="preserve"> </w:t>
      </w:r>
      <w:r w:rsidR="003E35B5" w:rsidRPr="007D130E">
        <w:rPr>
          <w:rFonts w:ascii="Times New Roman" w:hAnsi="Times New Roman" w:cs="Times New Roman"/>
        </w:rPr>
        <w:t>(</w:t>
      </w:r>
      <w:r w:rsidR="00636390" w:rsidRPr="007D130E">
        <w:rPr>
          <w:rFonts w:ascii="Times New Roman" w:hAnsi="Times New Roman" w:cs="Times New Roman"/>
        </w:rPr>
        <w:t>1999/</w:t>
      </w:r>
      <w:r w:rsidR="003E35B5" w:rsidRPr="007D130E">
        <w:rPr>
          <w:rFonts w:ascii="Times New Roman" w:hAnsi="Times New Roman" w:cs="Times New Roman"/>
        </w:rPr>
        <w:t>2001)</w:t>
      </w:r>
    </w:p>
    <w:p w14:paraId="276DBAB5" w14:textId="77777777" w:rsidR="008849E6" w:rsidRPr="007D130E" w:rsidRDefault="008849E6">
      <w:pPr>
        <w:rPr>
          <w:rFonts w:ascii="Times New Roman" w:hAnsi="Times New Roman" w:cs="Times New Roman"/>
          <w:b/>
        </w:rPr>
      </w:pPr>
    </w:p>
    <w:p w14:paraId="21272549" w14:textId="1FA11627" w:rsidR="00166D1A" w:rsidRPr="007D130E" w:rsidRDefault="00E1133F">
      <w:pPr>
        <w:rPr>
          <w:rFonts w:ascii="Times New Roman" w:hAnsi="Times New Roman" w:cs="Times New Roman"/>
          <w:b/>
        </w:rPr>
      </w:pPr>
      <w:r w:rsidRPr="007D130E">
        <w:rPr>
          <w:rFonts w:ascii="Times New Roman" w:hAnsi="Times New Roman" w:cs="Times New Roman"/>
          <w:b/>
        </w:rPr>
        <w:t>References and Further Reading</w:t>
      </w:r>
    </w:p>
    <w:p w14:paraId="0204BE67" w14:textId="0FDAE42E" w:rsidR="00E2258C" w:rsidRPr="007D130E" w:rsidRDefault="0066040C" w:rsidP="00A5517F">
      <w:pPr>
        <w:rPr>
          <w:rFonts w:ascii="Times New Roman" w:hAnsi="Times New Roman" w:cs="Times New Roman"/>
          <w:lang w:val="en-GB"/>
        </w:rPr>
      </w:pPr>
      <w:proofErr w:type="spellStart"/>
      <w:r w:rsidRPr="007D130E">
        <w:rPr>
          <w:rFonts w:ascii="Times New Roman" w:hAnsi="Times New Roman" w:cs="Times New Roman"/>
          <w:lang w:val="en-GB"/>
        </w:rPr>
        <w:t>Chakraborty</w:t>
      </w:r>
      <w:proofErr w:type="spellEnd"/>
      <w:r w:rsidRPr="007D130E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7D130E">
        <w:rPr>
          <w:rFonts w:ascii="Times New Roman" w:hAnsi="Times New Roman" w:cs="Times New Roman"/>
          <w:lang w:val="en-GB"/>
        </w:rPr>
        <w:t>Aishika</w:t>
      </w:r>
      <w:proofErr w:type="spellEnd"/>
      <w:r w:rsidRPr="007D130E">
        <w:rPr>
          <w:rFonts w:ascii="Times New Roman" w:hAnsi="Times New Roman" w:cs="Times New Roman"/>
          <w:lang w:val="en-GB"/>
        </w:rPr>
        <w:t xml:space="preserve"> (2008) </w:t>
      </w:r>
      <w:proofErr w:type="spellStart"/>
      <w:r w:rsidR="00D95B67" w:rsidRPr="007D130E">
        <w:rPr>
          <w:rFonts w:ascii="Times New Roman" w:hAnsi="Times New Roman" w:cs="Times New Roman"/>
          <w:i/>
          <w:iCs/>
          <w:lang w:val="en-GB"/>
        </w:rPr>
        <w:t>Ranjabati</w:t>
      </w:r>
      <w:proofErr w:type="spellEnd"/>
      <w:r w:rsidR="00D95B67" w:rsidRPr="007D130E">
        <w:rPr>
          <w:rFonts w:ascii="Times New Roman" w:hAnsi="Times New Roman" w:cs="Times New Roman"/>
          <w:i/>
          <w:iCs/>
          <w:lang w:val="en-GB"/>
        </w:rPr>
        <w:t>: A</w:t>
      </w:r>
      <w:r w:rsidRPr="007D130E">
        <w:rPr>
          <w:rFonts w:ascii="Times New Roman" w:hAnsi="Times New Roman" w:cs="Times New Roman"/>
          <w:i/>
          <w:iCs/>
          <w:lang w:val="en-GB"/>
        </w:rPr>
        <w:t xml:space="preserve"> Dancer and Her World</w:t>
      </w:r>
      <w:r w:rsidRPr="007D130E">
        <w:rPr>
          <w:rFonts w:ascii="Times New Roman" w:hAnsi="Times New Roman" w:cs="Times New Roman"/>
          <w:lang w:val="en-GB"/>
        </w:rPr>
        <w:t xml:space="preserve">. Kolkata: </w:t>
      </w:r>
      <w:proofErr w:type="spellStart"/>
      <w:r w:rsidRPr="007D130E">
        <w:rPr>
          <w:rFonts w:ascii="Times New Roman" w:hAnsi="Times New Roman" w:cs="Times New Roman"/>
          <w:lang w:val="en-GB"/>
        </w:rPr>
        <w:t>Thema</w:t>
      </w:r>
      <w:proofErr w:type="spellEnd"/>
      <w:r w:rsidRPr="007D130E">
        <w:rPr>
          <w:rFonts w:ascii="Times New Roman" w:hAnsi="Times New Roman" w:cs="Times New Roman"/>
          <w:lang w:val="en-GB"/>
        </w:rPr>
        <w:t>.</w:t>
      </w:r>
    </w:p>
    <w:p w14:paraId="0B09235A" w14:textId="77777777" w:rsidR="00E1133F" w:rsidRPr="007D130E" w:rsidRDefault="00E2258C" w:rsidP="007D130E">
      <w:pPr>
        <w:rPr>
          <w:rFonts w:ascii="Times New Roman" w:hAnsi="Times New Roman" w:cs="Times New Roman"/>
        </w:rPr>
      </w:pPr>
      <w:r w:rsidRPr="007D130E">
        <w:rPr>
          <w:rFonts w:ascii="Times New Roman" w:hAnsi="Times New Roman" w:cs="Times New Roman"/>
        </w:rPr>
        <w:t xml:space="preserve">A collection of selected writings by </w:t>
      </w:r>
      <w:proofErr w:type="spellStart"/>
      <w:r w:rsidRPr="007D130E">
        <w:rPr>
          <w:rFonts w:ascii="Times New Roman" w:hAnsi="Times New Roman" w:cs="Times New Roman"/>
        </w:rPr>
        <w:t>Ranjabati</w:t>
      </w:r>
      <w:proofErr w:type="spellEnd"/>
      <w:r w:rsidRPr="007D130E">
        <w:rPr>
          <w:rFonts w:ascii="Times New Roman" w:hAnsi="Times New Roman" w:cs="Times New Roman"/>
        </w:rPr>
        <w:t xml:space="preserve"> </w:t>
      </w:r>
      <w:proofErr w:type="spellStart"/>
      <w:r w:rsidRPr="007D130E">
        <w:rPr>
          <w:rFonts w:ascii="Times New Roman" w:hAnsi="Times New Roman" w:cs="Times New Roman"/>
        </w:rPr>
        <w:t>Sircar</w:t>
      </w:r>
      <w:proofErr w:type="spellEnd"/>
      <w:r w:rsidRPr="007D130E">
        <w:rPr>
          <w:rFonts w:ascii="Times New Roman" w:hAnsi="Times New Roman" w:cs="Times New Roman"/>
        </w:rPr>
        <w:t>, edited a</w:t>
      </w:r>
      <w:r w:rsidR="00C42ABA" w:rsidRPr="007D130E">
        <w:rPr>
          <w:rFonts w:ascii="Times New Roman" w:hAnsi="Times New Roman" w:cs="Times New Roman"/>
        </w:rPr>
        <w:t>n</w:t>
      </w:r>
      <w:r w:rsidRPr="007D130E">
        <w:rPr>
          <w:rFonts w:ascii="Times New Roman" w:hAnsi="Times New Roman" w:cs="Times New Roman"/>
        </w:rPr>
        <w:t xml:space="preserve">d introduced by historian Dr. </w:t>
      </w:r>
      <w:proofErr w:type="spellStart"/>
      <w:r w:rsidRPr="007D130E">
        <w:rPr>
          <w:rFonts w:ascii="Times New Roman" w:hAnsi="Times New Roman" w:cs="Times New Roman"/>
        </w:rPr>
        <w:t>Aishika</w:t>
      </w:r>
      <w:proofErr w:type="spellEnd"/>
      <w:r w:rsidRPr="007D130E">
        <w:rPr>
          <w:rFonts w:ascii="Times New Roman" w:hAnsi="Times New Roman" w:cs="Times New Roman"/>
        </w:rPr>
        <w:t xml:space="preserve"> </w:t>
      </w:r>
      <w:proofErr w:type="spellStart"/>
      <w:r w:rsidRPr="007D130E">
        <w:rPr>
          <w:rFonts w:ascii="Times New Roman" w:hAnsi="Times New Roman" w:cs="Times New Roman"/>
        </w:rPr>
        <w:t>Chakraborty</w:t>
      </w:r>
      <w:proofErr w:type="spellEnd"/>
      <w:r w:rsidRPr="007D130E">
        <w:rPr>
          <w:rFonts w:ascii="Times New Roman" w:hAnsi="Times New Roman" w:cs="Times New Roman"/>
        </w:rPr>
        <w:t xml:space="preserve">, this book provides an overview of the philosophy and ideology behind </w:t>
      </w:r>
      <w:proofErr w:type="spellStart"/>
      <w:r w:rsidRPr="007D130E">
        <w:rPr>
          <w:rFonts w:ascii="Times New Roman" w:hAnsi="Times New Roman" w:cs="Times New Roman"/>
        </w:rPr>
        <w:t>Navanritya</w:t>
      </w:r>
      <w:proofErr w:type="spellEnd"/>
      <w:r w:rsidRPr="007D130E">
        <w:rPr>
          <w:rFonts w:ascii="Times New Roman" w:hAnsi="Times New Roman" w:cs="Times New Roman"/>
        </w:rPr>
        <w:t xml:space="preserve">. It also features published articles, performance reviews, travel writings and essays on gender written by </w:t>
      </w:r>
      <w:proofErr w:type="spellStart"/>
      <w:r w:rsidRPr="007D130E">
        <w:rPr>
          <w:rFonts w:ascii="Times New Roman" w:hAnsi="Times New Roman" w:cs="Times New Roman"/>
        </w:rPr>
        <w:t>Sircar</w:t>
      </w:r>
      <w:proofErr w:type="spellEnd"/>
      <w:r w:rsidRPr="007D130E">
        <w:rPr>
          <w:rFonts w:ascii="Times New Roman" w:hAnsi="Times New Roman" w:cs="Times New Roman"/>
        </w:rPr>
        <w:t xml:space="preserve"> during her lifetime.</w:t>
      </w:r>
    </w:p>
    <w:p w14:paraId="789DF46F" w14:textId="77777777" w:rsidR="00E2258C" w:rsidRPr="007D130E" w:rsidRDefault="00E2258C" w:rsidP="00FE553A">
      <w:pPr>
        <w:rPr>
          <w:rFonts w:ascii="Times New Roman" w:hAnsi="Times New Roman" w:cs="Times New Roman"/>
        </w:rPr>
      </w:pPr>
    </w:p>
    <w:p w14:paraId="356FDD81" w14:textId="5B70643E" w:rsidR="00E2258C" w:rsidRPr="007D130E" w:rsidRDefault="00B57E5F" w:rsidP="007D130E">
      <w:pPr>
        <w:pStyle w:val="BodyTex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D130E">
        <w:rPr>
          <w:rFonts w:ascii="Times New Roman" w:hAnsi="Times New Roman" w:cs="Times New Roman"/>
          <w:sz w:val="24"/>
          <w:szCs w:val="24"/>
        </w:rPr>
        <w:t>Chakraborty</w:t>
      </w:r>
      <w:proofErr w:type="spellEnd"/>
      <w:r w:rsidRPr="007D13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130E">
        <w:rPr>
          <w:rFonts w:ascii="Times New Roman" w:hAnsi="Times New Roman" w:cs="Times New Roman"/>
          <w:sz w:val="24"/>
          <w:szCs w:val="24"/>
        </w:rPr>
        <w:t>Aishika</w:t>
      </w:r>
      <w:proofErr w:type="spellEnd"/>
      <w:r w:rsidRPr="007D130E">
        <w:rPr>
          <w:rFonts w:ascii="Times New Roman" w:hAnsi="Times New Roman" w:cs="Times New Roman"/>
          <w:sz w:val="24"/>
          <w:szCs w:val="24"/>
        </w:rPr>
        <w:t xml:space="preserve"> (2006) ‘</w:t>
      </w:r>
      <w:proofErr w:type="spellStart"/>
      <w:r w:rsidRPr="007D130E">
        <w:rPr>
          <w:rFonts w:ascii="Times New Roman" w:hAnsi="Times New Roman" w:cs="Times New Roman"/>
          <w:sz w:val="24"/>
          <w:szCs w:val="24"/>
        </w:rPr>
        <w:t>Navanritya</w:t>
      </w:r>
      <w:proofErr w:type="spellEnd"/>
      <w:r w:rsidRPr="007D130E">
        <w:rPr>
          <w:rFonts w:ascii="Times New Roman" w:hAnsi="Times New Roman" w:cs="Times New Roman"/>
          <w:sz w:val="24"/>
          <w:szCs w:val="24"/>
        </w:rPr>
        <w:t xml:space="preserve">: Her Body, Her Dance’, </w:t>
      </w:r>
      <w:proofErr w:type="spellStart"/>
      <w:r w:rsidRPr="007D130E">
        <w:rPr>
          <w:rFonts w:ascii="Times New Roman" w:hAnsi="Times New Roman" w:cs="Times New Roman"/>
          <w:i/>
          <w:iCs/>
          <w:sz w:val="24"/>
          <w:szCs w:val="24"/>
        </w:rPr>
        <w:t>Sephis</w:t>
      </w:r>
      <w:proofErr w:type="spellEnd"/>
      <w:r w:rsidRPr="007D130E">
        <w:rPr>
          <w:rFonts w:ascii="Times New Roman" w:hAnsi="Times New Roman" w:cs="Times New Roman"/>
          <w:i/>
          <w:iCs/>
          <w:sz w:val="24"/>
          <w:szCs w:val="24"/>
        </w:rPr>
        <w:t xml:space="preserve"> e-magazine, South-South Exchange </w:t>
      </w:r>
      <w:proofErr w:type="spellStart"/>
      <w:r w:rsidRPr="007D130E">
        <w:rPr>
          <w:rFonts w:ascii="Times New Roman" w:hAnsi="Times New Roman" w:cs="Times New Roman"/>
          <w:i/>
          <w:iCs/>
          <w:sz w:val="24"/>
          <w:szCs w:val="24"/>
        </w:rPr>
        <w:t>Programme</w:t>
      </w:r>
      <w:proofErr w:type="spellEnd"/>
      <w:r w:rsidRPr="007D130E">
        <w:rPr>
          <w:rFonts w:ascii="Times New Roman" w:hAnsi="Times New Roman" w:cs="Times New Roman"/>
          <w:i/>
          <w:iCs/>
          <w:sz w:val="24"/>
          <w:szCs w:val="24"/>
        </w:rPr>
        <w:t xml:space="preserve"> for Research on the History of Development, </w:t>
      </w:r>
      <w:r w:rsidRPr="007D130E">
        <w:rPr>
          <w:rFonts w:ascii="Times New Roman" w:hAnsi="Times New Roman" w:cs="Times New Roman"/>
          <w:sz w:val="24"/>
          <w:szCs w:val="24"/>
        </w:rPr>
        <w:t>Vol.2, No.2, January 2006, 7-11.</w:t>
      </w:r>
    </w:p>
    <w:p w14:paraId="1F916E57" w14:textId="77777777" w:rsidR="00983AC1" w:rsidRPr="007D130E" w:rsidRDefault="00983AC1" w:rsidP="007D130E">
      <w:pPr>
        <w:pStyle w:val="BodyTex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D130E">
        <w:rPr>
          <w:rFonts w:ascii="Times New Roman" w:hAnsi="Times New Roman" w:cs="Times New Roman"/>
          <w:sz w:val="24"/>
          <w:szCs w:val="24"/>
        </w:rPr>
        <w:t>Chakraborty’s</w:t>
      </w:r>
      <w:proofErr w:type="spellEnd"/>
      <w:r w:rsidRPr="007D130E">
        <w:rPr>
          <w:rFonts w:ascii="Times New Roman" w:hAnsi="Times New Roman" w:cs="Times New Roman"/>
          <w:sz w:val="24"/>
          <w:szCs w:val="24"/>
        </w:rPr>
        <w:t xml:space="preserve"> article provides an overview of the ideology underpinning ‘</w:t>
      </w:r>
      <w:proofErr w:type="spellStart"/>
      <w:r w:rsidRPr="007D130E">
        <w:rPr>
          <w:rFonts w:ascii="Times New Roman" w:hAnsi="Times New Roman" w:cs="Times New Roman"/>
          <w:sz w:val="24"/>
          <w:szCs w:val="24"/>
        </w:rPr>
        <w:t>Navanritya</w:t>
      </w:r>
      <w:proofErr w:type="spellEnd"/>
      <w:r w:rsidRPr="007D130E">
        <w:rPr>
          <w:rFonts w:ascii="Times New Roman" w:hAnsi="Times New Roman" w:cs="Times New Roman"/>
          <w:sz w:val="24"/>
          <w:szCs w:val="24"/>
        </w:rPr>
        <w:t>’ and examines the historical significance of this dance form in terms of women’s self-representation.</w:t>
      </w:r>
    </w:p>
    <w:p w14:paraId="2942B63B" w14:textId="77777777" w:rsidR="00B57E5F" w:rsidRPr="007D130E" w:rsidRDefault="00B57E5F" w:rsidP="00FE553A">
      <w:pPr>
        <w:rPr>
          <w:rFonts w:ascii="Times New Roman" w:hAnsi="Times New Roman" w:cs="Times New Roman"/>
        </w:rPr>
      </w:pPr>
    </w:p>
    <w:p w14:paraId="7F55B8DE" w14:textId="77777777" w:rsidR="00B57E5F" w:rsidRPr="007D130E" w:rsidRDefault="00B57E5F" w:rsidP="007D130E">
      <w:pPr>
        <w:pStyle w:val="BodyText"/>
        <w:jc w:val="left"/>
        <w:rPr>
          <w:rFonts w:ascii="Times New Roman" w:hAnsi="Times New Roman" w:cs="Times New Roman"/>
          <w:sz w:val="24"/>
          <w:szCs w:val="24"/>
        </w:rPr>
      </w:pPr>
      <w:r w:rsidRPr="007D130E">
        <w:rPr>
          <w:rFonts w:ascii="Times New Roman" w:hAnsi="Times New Roman" w:cs="Times New Roman"/>
          <w:sz w:val="24"/>
          <w:szCs w:val="24"/>
        </w:rPr>
        <w:t xml:space="preserve">Lopez y </w:t>
      </w:r>
      <w:proofErr w:type="spellStart"/>
      <w:r w:rsidRPr="007D130E">
        <w:rPr>
          <w:rFonts w:ascii="Times New Roman" w:hAnsi="Times New Roman" w:cs="Times New Roman"/>
          <w:sz w:val="24"/>
          <w:szCs w:val="24"/>
        </w:rPr>
        <w:t>Royo</w:t>
      </w:r>
      <w:proofErr w:type="spellEnd"/>
      <w:r w:rsidRPr="007D130E">
        <w:rPr>
          <w:rFonts w:ascii="Times New Roman" w:hAnsi="Times New Roman" w:cs="Times New Roman"/>
          <w:sz w:val="24"/>
          <w:szCs w:val="24"/>
        </w:rPr>
        <w:t xml:space="preserve">, Alessandra (2003) 'Classicism, post-classicism and </w:t>
      </w:r>
      <w:proofErr w:type="spellStart"/>
      <w:r w:rsidRPr="007D130E">
        <w:rPr>
          <w:rFonts w:ascii="Times New Roman" w:hAnsi="Times New Roman" w:cs="Times New Roman"/>
          <w:sz w:val="24"/>
          <w:szCs w:val="24"/>
        </w:rPr>
        <w:t>Ranjabati</w:t>
      </w:r>
      <w:proofErr w:type="spellEnd"/>
      <w:r w:rsidRPr="007D1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30E">
        <w:rPr>
          <w:rFonts w:ascii="Times New Roman" w:hAnsi="Times New Roman" w:cs="Times New Roman"/>
          <w:sz w:val="24"/>
          <w:szCs w:val="24"/>
        </w:rPr>
        <w:t>Sircar's</w:t>
      </w:r>
      <w:proofErr w:type="spellEnd"/>
      <w:r w:rsidRPr="007D130E">
        <w:rPr>
          <w:rFonts w:ascii="Times New Roman" w:hAnsi="Times New Roman" w:cs="Times New Roman"/>
          <w:sz w:val="24"/>
          <w:szCs w:val="24"/>
        </w:rPr>
        <w:t xml:space="preserve"> work: re-defining the terms of Indian contemporary dance discourses' in </w:t>
      </w:r>
      <w:r w:rsidRPr="007D130E">
        <w:rPr>
          <w:rFonts w:ascii="Times New Roman" w:hAnsi="Times New Roman" w:cs="Times New Roman"/>
          <w:i/>
          <w:iCs/>
          <w:sz w:val="24"/>
          <w:szCs w:val="24"/>
        </w:rPr>
        <w:t>South Asia Research</w:t>
      </w:r>
      <w:r w:rsidRPr="007D130E">
        <w:rPr>
          <w:rFonts w:ascii="Times New Roman" w:hAnsi="Times New Roman" w:cs="Times New Roman"/>
          <w:sz w:val="24"/>
          <w:szCs w:val="24"/>
        </w:rPr>
        <w:t xml:space="preserve"> 23,1:153-169.</w:t>
      </w:r>
    </w:p>
    <w:p w14:paraId="16A208C6" w14:textId="77777777" w:rsidR="00983AC1" w:rsidRPr="007D130E" w:rsidRDefault="00983AC1" w:rsidP="007D130E">
      <w:pPr>
        <w:pStyle w:val="BodyText"/>
        <w:jc w:val="left"/>
        <w:rPr>
          <w:rFonts w:ascii="Times New Roman" w:hAnsi="Times New Roman" w:cs="Times New Roman"/>
          <w:sz w:val="24"/>
          <w:szCs w:val="24"/>
        </w:rPr>
      </w:pPr>
      <w:r w:rsidRPr="007D130E">
        <w:rPr>
          <w:rFonts w:ascii="Times New Roman" w:hAnsi="Times New Roman" w:cs="Times New Roman"/>
          <w:sz w:val="24"/>
          <w:szCs w:val="24"/>
        </w:rPr>
        <w:t xml:space="preserve">Lopez y </w:t>
      </w:r>
      <w:proofErr w:type="spellStart"/>
      <w:r w:rsidRPr="007D130E">
        <w:rPr>
          <w:rFonts w:ascii="Times New Roman" w:hAnsi="Times New Roman" w:cs="Times New Roman"/>
          <w:sz w:val="24"/>
          <w:szCs w:val="24"/>
        </w:rPr>
        <w:t>Royo’s</w:t>
      </w:r>
      <w:proofErr w:type="spellEnd"/>
      <w:r w:rsidRPr="007D130E">
        <w:rPr>
          <w:rFonts w:ascii="Times New Roman" w:hAnsi="Times New Roman" w:cs="Times New Roman"/>
          <w:sz w:val="24"/>
          <w:szCs w:val="24"/>
        </w:rPr>
        <w:t xml:space="preserve"> article</w:t>
      </w:r>
      <w:r w:rsidR="00A178F4" w:rsidRPr="007D130E">
        <w:rPr>
          <w:rFonts w:ascii="Times New Roman" w:hAnsi="Times New Roman" w:cs="Times New Roman"/>
          <w:sz w:val="24"/>
          <w:szCs w:val="24"/>
        </w:rPr>
        <w:t xml:space="preserve"> discusses </w:t>
      </w:r>
      <w:r w:rsidR="000705FC" w:rsidRPr="007D130E">
        <w:rPr>
          <w:rFonts w:ascii="Times New Roman" w:hAnsi="Times New Roman" w:cs="Times New Roman"/>
          <w:sz w:val="24"/>
          <w:szCs w:val="24"/>
        </w:rPr>
        <w:t>the nuanced</w:t>
      </w:r>
      <w:r w:rsidR="00A178F4" w:rsidRPr="007D130E">
        <w:rPr>
          <w:rFonts w:ascii="Times New Roman" w:hAnsi="Times New Roman" w:cs="Times New Roman"/>
          <w:sz w:val="24"/>
          <w:szCs w:val="24"/>
        </w:rPr>
        <w:t xml:space="preserve"> relationships </w:t>
      </w:r>
      <w:r w:rsidR="000705FC" w:rsidRPr="007D130E">
        <w:rPr>
          <w:rFonts w:ascii="Times New Roman" w:hAnsi="Times New Roman" w:cs="Times New Roman"/>
          <w:sz w:val="24"/>
          <w:szCs w:val="24"/>
        </w:rPr>
        <w:t xml:space="preserve">that exist </w:t>
      </w:r>
      <w:r w:rsidR="00A178F4" w:rsidRPr="007D130E">
        <w:rPr>
          <w:rFonts w:ascii="Times New Roman" w:hAnsi="Times New Roman" w:cs="Times New Roman"/>
          <w:sz w:val="24"/>
          <w:szCs w:val="24"/>
        </w:rPr>
        <w:t xml:space="preserve">between </w:t>
      </w:r>
      <w:r w:rsidR="00C42ABA" w:rsidRPr="007D130E">
        <w:rPr>
          <w:rFonts w:ascii="Times New Roman" w:hAnsi="Times New Roman" w:cs="Times New Roman"/>
          <w:sz w:val="24"/>
          <w:szCs w:val="24"/>
        </w:rPr>
        <w:t xml:space="preserve">classical and ‘post-classical’ dance forms in India, arguing that </w:t>
      </w:r>
      <w:proofErr w:type="spellStart"/>
      <w:r w:rsidR="00C42ABA" w:rsidRPr="007D130E">
        <w:rPr>
          <w:rFonts w:ascii="Times New Roman" w:hAnsi="Times New Roman" w:cs="Times New Roman"/>
          <w:sz w:val="24"/>
          <w:szCs w:val="24"/>
        </w:rPr>
        <w:t>Ranjabati</w:t>
      </w:r>
      <w:proofErr w:type="spellEnd"/>
      <w:r w:rsidR="00C42ABA" w:rsidRPr="007D1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ABA" w:rsidRPr="007D130E">
        <w:rPr>
          <w:rFonts w:ascii="Times New Roman" w:hAnsi="Times New Roman" w:cs="Times New Roman"/>
          <w:sz w:val="24"/>
          <w:szCs w:val="24"/>
        </w:rPr>
        <w:t>Sircar’s</w:t>
      </w:r>
      <w:proofErr w:type="spellEnd"/>
      <w:r w:rsidR="00C42ABA" w:rsidRPr="007D130E">
        <w:rPr>
          <w:rFonts w:ascii="Times New Roman" w:hAnsi="Times New Roman" w:cs="Times New Roman"/>
          <w:sz w:val="24"/>
          <w:szCs w:val="24"/>
        </w:rPr>
        <w:t xml:space="preserve"> </w:t>
      </w:r>
      <w:r w:rsidR="000705FC" w:rsidRPr="007D130E">
        <w:rPr>
          <w:rFonts w:ascii="Times New Roman" w:hAnsi="Times New Roman" w:cs="Times New Roman"/>
          <w:sz w:val="24"/>
          <w:szCs w:val="24"/>
        </w:rPr>
        <w:t xml:space="preserve">experimental </w:t>
      </w:r>
      <w:r w:rsidR="00C42ABA" w:rsidRPr="007D130E">
        <w:rPr>
          <w:rFonts w:ascii="Times New Roman" w:hAnsi="Times New Roman" w:cs="Times New Roman"/>
          <w:sz w:val="24"/>
          <w:szCs w:val="24"/>
        </w:rPr>
        <w:t xml:space="preserve">dance works, particularly her choreography </w:t>
      </w:r>
      <w:r w:rsidR="00C42ABA" w:rsidRPr="007D130E">
        <w:rPr>
          <w:rFonts w:ascii="Times New Roman" w:hAnsi="Times New Roman" w:cs="Times New Roman"/>
          <w:i/>
          <w:sz w:val="24"/>
          <w:szCs w:val="24"/>
        </w:rPr>
        <w:t xml:space="preserve">She Said </w:t>
      </w:r>
      <w:r w:rsidR="00C42ABA" w:rsidRPr="007D130E">
        <w:rPr>
          <w:rFonts w:ascii="Times New Roman" w:hAnsi="Times New Roman" w:cs="Times New Roman"/>
          <w:sz w:val="24"/>
          <w:szCs w:val="24"/>
        </w:rPr>
        <w:t>(1999/2001)</w:t>
      </w:r>
      <w:r w:rsidR="008A1D1D" w:rsidRPr="007D130E">
        <w:rPr>
          <w:rFonts w:ascii="Times New Roman" w:hAnsi="Times New Roman" w:cs="Times New Roman"/>
          <w:sz w:val="24"/>
          <w:szCs w:val="24"/>
        </w:rPr>
        <w:t xml:space="preserve"> offers </w:t>
      </w:r>
      <w:r w:rsidR="000705FC" w:rsidRPr="007D130E">
        <w:rPr>
          <w:rFonts w:ascii="Times New Roman" w:hAnsi="Times New Roman" w:cs="Times New Roman"/>
          <w:sz w:val="24"/>
          <w:szCs w:val="24"/>
        </w:rPr>
        <w:t xml:space="preserve">an alternative to the conventional understanding and definition of </w:t>
      </w:r>
      <w:r w:rsidR="00642EEB" w:rsidRPr="007D130E">
        <w:rPr>
          <w:rFonts w:ascii="Times New Roman" w:hAnsi="Times New Roman" w:cs="Times New Roman"/>
          <w:sz w:val="24"/>
          <w:szCs w:val="24"/>
        </w:rPr>
        <w:t xml:space="preserve">Indian </w:t>
      </w:r>
      <w:r w:rsidR="000705FC" w:rsidRPr="007D130E">
        <w:rPr>
          <w:rFonts w:ascii="Times New Roman" w:hAnsi="Times New Roman" w:cs="Times New Roman"/>
          <w:sz w:val="24"/>
          <w:szCs w:val="24"/>
        </w:rPr>
        <w:t>dance</w:t>
      </w:r>
      <w:r w:rsidR="00642EEB" w:rsidRPr="007D130E">
        <w:rPr>
          <w:rFonts w:ascii="Times New Roman" w:hAnsi="Times New Roman" w:cs="Times New Roman"/>
          <w:sz w:val="24"/>
          <w:szCs w:val="24"/>
        </w:rPr>
        <w:t xml:space="preserve"> forms</w:t>
      </w:r>
      <w:r w:rsidR="000705FC" w:rsidRPr="007D130E">
        <w:rPr>
          <w:rFonts w:ascii="Times New Roman" w:hAnsi="Times New Roman" w:cs="Times New Roman"/>
          <w:sz w:val="24"/>
          <w:szCs w:val="24"/>
        </w:rPr>
        <w:t>.</w:t>
      </w:r>
    </w:p>
    <w:p w14:paraId="61374B9A" w14:textId="77777777" w:rsidR="00B57E5F" w:rsidRPr="007D130E" w:rsidRDefault="00B57E5F" w:rsidP="00FE553A">
      <w:pPr>
        <w:rPr>
          <w:rFonts w:ascii="Times New Roman" w:hAnsi="Times New Roman" w:cs="Times New Roman"/>
        </w:rPr>
      </w:pPr>
    </w:p>
    <w:p w14:paraId="67F28F68" w14:textId="01C28CD2" w:rsidR="00885AA7" w:rsidRPr="007D130E" w:rsidRDefault="00B57E5F" w:rsidP="007D130E">
      <w:pPr>
        <w:pStyle w:val="BodyTex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D130E">
        <w:rPr>
          <w:rFonts w:ascii="Times New Roman" w:hAnsi="Times New Roman" w:cs="Times New Roman"/>
          <w:sz w:val="24"/>
          <w:szCs w:val="24"/>
        </w:rPr>
        <w:t>Sircar</w:t>
      </w:r>
      <w:proofErr w:type="spellEnd"/>
      <w:r w:rsidRPr="007D13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130E">
        <w:rPr>
          <w:rFonts w:ascii="Times New Roman" w:hAnsi="Times New Roman" w:cs="Times New Roman"/>
          <w:sz w:val="24"/>
          <w:szCs w:val="24"/>
        </w:rPr>
        <w:t>Manjusri</w:t>
      </w:r>
      <w:proofErr w:type="spellEnd"/>
      <w:r w:rsidRPr="007D1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30E">
        <w:rPr>
          <w:rFonts w:ascii="Times New Roman" w:hAnsi="Times New Roman" w:cs="Times New Roman"/>
          <w:sz w:val="24"/>
          <w:szCs w:val="24"/>
        </w:rPr>
        <w:t>Chaki</w:t>
      </w:r>
      <w:proofErr w:type="spellEnd"/>
      <w:r w:rsidRPr="007D130E">
        <w:rPr>
          <w:rFonts w:ascii="Times New Roman" w:hAnsi="Times New Roman" w:cs="Times New Roman"/>
          <w:sz w:val="24"/>
          <w:szCs w:val="24"/>
        </w:rPr>
        <w:t xml:space="preserve"> (1995) ‘Tagore and Modernization of Dance’ in </w:t>
      </w:r>
      <w:r w:rsidRPr="007D130E">
        <w:rPr>
          <w:rFonts w:ascii="Times New Roman" w:hAnsi="Times New Roman" w:cs="Times New Roman"/>
          <w:i/>
          <w:iCs/>
          <w:sz w:val="24"/>
          <w:szCs w:val="24"/>
        </w:rPr>
        <w:t xml:space="preserve">Rasa: The Indian Performing Arts in the Last Twenty-Five Years, </w:t>
      </w:r>
      <w:r w:rsidRPr="007D130E">
        <w:rPr>
          <w:rFonts w:ascii="Times New Roman" w:hAnsi="Times New Roman" w:cs="Times New Roman"/>
          <w:sz w:val="24"/>
          <w:szCs w:val="24"/>
        </w:rPr>
        <w:t xml:space="preserve">Volume 1, Calcutta: </w:t>
      </w:r>
      <w:proofErr w:type="spellStart"/>
      <w:r w:rsidRPr="007D130E">
        <w:rPr>
          <w:rFonts w:ascii="Times New Roman" w:hAnsi="Times New Roman" w:cs="Times New Roman"/>
          <w:sz w:val="24"/>
          <w:szCs w:val="24"/>
        </w:rPr>
        <w:t>Anamika</w:t>
      </w:r>
      <w:proofErr w:type="spellEnd"/>
      <w:r w:rsidRPr="007D130E">
        <w:rPr>
          <w:rFonts w:ascii="Times New Roman" w:hAnsi="Times New Roman" w:cs="Times New Roman"/>
          <w:sz w:val="24"/>
          <w:szCs w:val="24"/>
        </w:rPr>
        <w:t xml:space="preserve"> Kala </w:t>
      </w:r>
      <w:proofErr w:type="spellStart"/>
      <w:r w:rsidRPr="007D130E">
        <w:rPr>
          <w:rFonts w:ascii="Times New Roman" w:hAnsi="Times New Roman" w:cs="Times New Roman"/>
          <w:sz w:val="24"/>
          <w:szCs w:val="24"/>
        </w:rPr>
        <w:t>Sangham</w:t>
      </w:r>
      <w:proofErr w:type="spellEnd"/>
      <w:r w:rsidRPr="007D130E">
        <w:rPr>
          <w:rFonts w:ascii="Times New Roman" w:hAnsi="Times New Roman" w:cs="Times New Roman"/>
          <w:sz w:val="24"/>
          <w:szCs w:val="24"/>
        </w:rPr>
        <w:t>.</w:t>
      </w:r>
    </w:p>
    <w:p w14:paraId="5F746BFC" w14:textId="77777777" w:rsidR="00885AA7" w:rsidRPr="007D130E" w:rsidRDefault="00885AA7">
      <w:pPr>
        <w:rPr>
          <w:rFonts w:ascii="Times New Roman" w:hAnsi="Times New Roman" w:cs="Times New Roman"/>
        </w:rPr>
      </w:pPr>
      <w:proofErr w:type="spellStart"/>
      <w:r w:rsidRPr="007D130E">
        <w:rPr>
          <w:rFonts w:ascii="Times New Roman" w:hAnsi="Times New Roman" w:cs="Times New Roman"/>
        </w:rPr>
        <w:t>Manjusri</w:t>
      </w:r>
      <w:proofErr w:type="spellEnd"/>
      <w:r w:rsidRPr="007D130E">
        <w:rPr>
          <w:rFonts w:ascii="Times New Roman" w:hAnsi="Times New Roman" w:cs="Times New Roman"/>
        </w:rPr>
        <w:t xml:space="preserve"> </w:t>
      </w:r>
      <w:proofErr w:type="spellStart"/>
      <w:r w:rsidRPr="007D130E">
        <w:rPr>
          <w:rFonts w:ascii="Times New Roman" w:hAnsi="Times New Roman" w:cs="Times New Roman"/>
        </w:rPr>
        <w:t>Chaki</w:t>
      </w:r>
      <w:proofErr w:type="spellEnd"/>
      <w:r w:rsidRPr="007D130E">
        <w:rPr>
          <w:rFonts w:ascii="Times New Roman" w:hAnsi="Times New Roman" w:cs="Times New Roman"/>
        </w:rPr>
        <w:t xml:space="preserve"> </w:t>
      </w:r>
      <w:proofErr w:type="spellStart"/>
      <w:r w:rsidRPr="007D130E">
        <w:rPr>
          <w:rFonts w:ascii="Times New Roman" w:hAnsi="Times New Roman" w:cs="Times New Roman"/>
        </w:rPr>
        <w:t>Sircar’s</w:t>
      </w:r>
      <w:proofErr w:type="spellEnd"/>
      <w:r w:rsidRPr="007D130E">
        <w:rPr>
          <w:rFonts w:ascii="Times New Roman" w:hAnsi="Times New Roman" w:cs="Times New Roman"/>
        </w:rPr>
        <w:t xml:space="preserve"> article </w:t>
      </w:r>
      <w:r w:rsidR="00864265" w:rsidRPr="007D130E">
        <w:rPr>
          <w:rFonts w:ascii="Times New Roman" w:hAnsi="Times New Roman" w:cs="Times New Roman"/>
        </w:rPr>
        <w:t>critically examines key examples of female autonomy within</w:t>
      </w:r>
      <w:r w:rsidR="0096597E" w:rsidRPr="007D130E">
        <w:rPr>
          <w:rFonts w:ascii="Times New Roman" w:hAnsi="Times New Roman" w:cs="Times New Roman"/>
        </w:rPr>
        <w:t xml:space="preserve"> </w:t>
      </w:r>
      <w:r w:rsidR="00260182" w:rsidRPr="007D130E">
        <w:rPr>
          <w:rFonts w:ascii="Times New Roman" w:hAnsi="Times New Roman" w:cs="Times New Roman"/>
        </w:rPr>
        <w:t xml:space="preserve">Rabindranath Tagore’s literary </w:t>
      </w:r>
      <w:r w:rsidR="00864265" w:rsidRPr="007D130E">
        <w:rPr>
          <w:rFonts w:ascii="Times New Roman" w:hAnsi="Times New Roman" w:cs="Times New Roman"/>
        </w:rPr>
        <w:t xml:space="preserve">repertoire and </w:t>
      </w:r>
      <w:r w:rsidR="0096597E" w:rsidRPr="007D130E">
        <w:rPr>
          <w:rFonts w:ascii="Times New Roman" w:hAnsi="Times New Roman" w:cs="Times New Roman"/>
        </w:rPr>
        <w:t xml:space="preserve">underscores the significance and impact of </w:t>
      </w:r>
      <w:r w:rsidR="00864265" w:rsidRPr="007D130E">
        <w:rPr>
          <w:rFonts w:ascii="Times New Roman" w:hAnsi="Times New Roman" w:cs="Times New Roman"/>
        </w:rPr>
        <w:t>his modernist vision on</w:t>
      </w:r>
      <w:r w:rsidR="00260182" w:rsidRPr="007D130E">
        <w:rPr>
          <w:rFonts w:ascii="Times New Roman" w:hAnsi="Times New Roman" w:cs="Times New Roman"/>
        </w:rPr>
        <w:t xml:space="preserve"> her own choreographic choices. The article situates ‘</w:t>
      </w:r>
      <w:proofErr w:type="spellStart"/>
      <w:r w:rsidR="00260182" w:rsidRPr="007D130E">
        <w:rPr>
          <w:rFonts w:ascii="Times New Roman" w:hAnsi="Times New Roman" w:cs="Times New Roman"/>
        </w:rPr>
        <w:t>Navanritya</w:t>
      </w:r>
      <w:proofErr w:type="spellEnd"/>
      <w:r w:rsidR="00260182" w:rsidRPr="007D130E">
        <w:rPr>
          <w:rFonts w:ascii="Times New Roman" w:hAnsi="Times New Roman" w:cs="Times New Roman"/>
        </w:rPr>
        <w:t xml:space="preserve">’ firmly within the </w:t>
      </w:r>
      <w:r w:rsidR="00E821B8" w:rsidRPr="007D130E">
        <w:rPr>
          <w:rFonts w:ascii="Times New Roman" w:hAnsi="Times New Roman" w:cs="Times New Roman"/>
        </w:rPr>
        <w:t>territory</w:t>
      </w:r>
      <w:r w:rsidR="00260182" w:rsidRPr="007D130E">
        <w:rPr>
          <w:rFonts w:ascii="Times New Roman" w:hAnsi="Times New Roman" w:cs="Times New Roman"/>
        </w:rPr>
        <w:t xml:space="preserve"> of da</w:t>
      </w:r>
      <w:r w:rsidR="00864265" w:rsidRPr="007D130E">
        <w:rPr>
          <w:rFonts w:ascii="Times New Roman" w:hAnsi="Times New Roman" w:cs="Times New Roman"/>
        </w:rPr>
        <w:t xml:space="preserve">nce experimentation and female emancipation in performance that </w:t>
      </w:r>
      <w:proofErr w:type="spellStart"/>
      <w:r w:rsidR="00864265" w:rsidRPr="007D130E">
        <w:rPr>
          <w:rFonts w:ascii="Times New Roman" w:hAnsi="Times New Roman" w:cs="Times New Roman"/>
        </w:rPr>
        <w:t>Sircar</w:t>
      </w:r>
      <w:proofErr w:type="spellEnd"/>
      <w:r w:rsidR="00864265" w:rsidRPr="007D130E">
        <w:rPr>
          <w:rFonts w:ascii="Times New Roman" w:hAnsi="Times New Roman" w:cs="Times New Roman"/>
        </w:rPr>
        <w:t xml:space="preserve"> ascribes to Tagore. </w:t>
      </w:r>
    </w:p>
    <w:p w14:paraId="105F8F45" w14:textId="77777777" w:rsidR="00885AA7" w:rsidRPr="007D130E" w:rsidRDefault="00885AA7" w:rsidP="00A5517F">
      <w:pPr>
        <w:rPr>
          <w:rFonts w:ascii="Times New Roman" w:hAnsi="Times New Roman" w:cs="Times New Roman"/>
        </w:rPr>
      </w:pPr>
    </w:p>
    <w:p w14:paraId="3D08130C" w14:textId="77777777" w:rsidR="00FE553A" w:rsidRPr="007D130E" w:rsidRDefault="00FE553A" w:rsidP="006B7341">
      <w:pPr>
        <w:rPr>
          <w:rFonts w:ascii="Times New Roman" w:hAnsi="Times New Roman" w:cs="Times New Roman"/>
          <w:b/>
        </w:rPr>
      </w:pPr>
      <w:proofErr w:type="spellStart"/>
      <w:r w:rsidRPr="007D130E">
        <w:rPr>
          <w:rFonts w:ascii="Times New Roman" w:hAnsi="Times New Roman" w:cs="Times New Roman"/>
          <w:b/>
        </w:rPr>
        <w:lastRenderedPageBreak/>
        <w:t>Paratextual</w:t>
      </w:r>
      <w:proofErr w:type="spellEnd"/>
      <w:r w:rsidRPr="007D130E">
        <w:rPr>
          <w:rFonts w:ascii="Times New Roman" w:hAnsi="Times New Roman" w:cs="Times New Roman"/>
          <w:b/>
        </w:rPr>
        <w:t xml:space="preserve"> Materials:</w:t>
      </w:r>
    </w:p>
    <w:p w14:paraId="7588B182" w14:textId="7C73683E" w:rsidR="00FE553A" w:rsidRPr="007D130E" w:rsidRDefault="00FE553A" w:rsidP="007D130E">
      <w:pPr>
        <w:rPr>
          <w:rFonts w:ascii="Times New Roman" w:hAnsi="Times New Roman" w:cs="Times New Roman"/>
        </w:rPr>
      </w:pPr>
      <w:proofErr w:type="spellStart"/>
      <w:r w:rsidRPr="007D130E">
        <w:rPr>
          <w:rFonts w:ascii="Times New Roman" w:hAnsi="Times New Roman" w:cs="Times New Roman"/>
        </w:rPr>
        <w:t>Tomari</w:t>
      </w:r>
      <w:proofErr w:type="spellEnd"/>
      <w:r w:rsidRPr="007D130E">
        <w:rPr>
          <w:rFonts w:ascii="Times New Roman" w:hAnsi="Times New Roman" w:cs="Times New Roman"/>
        </w:rPr>
        <w:t xml:space="preserve"> </w:t>
      </w:r>
      <w:proofErr w:type="spellStart"/>
      <w:r w:rsidRPr="007D130E">
        <w:rPr>
          <w:rFonts w:ascii="Times New Roman" w:hAnsi="Times New Roman" w:cs="Times New Roman"/>
        </w:rPr>
        <w:t>Matir</w:t>
      </w:r>
      <w:proofErr w:type="spellEnd"/>
      <w:r w:rsidRPr="007D130E">
        <w:rPr>
          <w:rFonts w:ascii="Times New Roman" w:hAnsi="Times New Roman" w:cs="Times New Roman"/>
        </w:rPr>
        <w:t xml:space="preserve"> </w:t>
      </w:r>
      <w:proofErr w:type="spellStart"/>
      <w:r w:rsidRPr="007D130E">
        <w:rPr>
          <w:rFonts w:ascii="Times New Roman" w:hAnsi="Times New Roman" w:cs="Times New Roman"/>
        </w:rPr>
        <w:t>Kanya</w:t>
      </w:r>
      <w:proofErr w:type="spellEnd"/>
    </w:p>
    <w:p w14:paraId="180EAD15" w14:textId="77777777" w:rsidR="00FE553A" w:rsidRPr="007D130E" w:rsidRDefault="00FE553A" w:rsidP="007D130E">
      <w:pPr>
        <w:rPr>
          <w:rFonts w:ascii="Times New Roman" w:hAnsi="Times New Roman" w:cs="Times New Roman"/>
        </w:rPr>
      </w:pPr>
      <w:proofErr w:type="spellStart"/>
      <w:r w:rsidRPr="007D130E">
        <w:rPr>
          <w:rFonts w:ascii="Times New Roman" w:hAnsi="Times New Roman" w:cs="Times New Roman"/>
        </w:rPr>
        <w:t>Krauncha</w:t>
      </w:r>
      <w:proofErr w:type="spellEnd"/>
      <w:r w:rsidRPr="007D130E">
        <w:rPr>
          <w:rFonts w:ascii="Times New Roman" w:hAnsi="Times New Roman" w:cs="Times New Roman"/>
        </w:rPr>
        <w:t xml:space="preserve"> Katha</w:t>
      </w:r>
    </w:p>
    <w:p w14:paraId="0612C4FE" w14:textId="77777777" w:rsidR="00E1133F" w:rsidRPr="007D130E" w:rsidRDefault="00E1133F">
      <w:pPr>
        <w:rPr>
          <w:rFonts w:ascii="Times New Roman" w:hAnsi="Times New Roman" w:cs="Times New Roman"/>
          <w:b/>
        </w:rPr>
      </w:pPr>
    </w:p>
    <w:p w14:paraId="191BE6E5" w14:textId="77777777" w:rsidR="00FE553A" w:rsidRPr="007D130E" w:rsidRDefault="00FE553A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7D130E">
        <w:rPr>
          <w:rFonts w:ascii="Times New Roman" w:eastAsia="Times New Roman" w:hAnsi="Times New Roman" w:cs="Times New Roman"/>
          <w:color w:val="000000"/>
          <w:shd w:val="clear" w:color="auto" w:fill="FFFFFF"/>
        </w:rPr>
        <w:t>Copyright:</w:t>
      </w:r>
    </w:p>
    <w:p w14:paraId="5E758F85" w14:textId="77777777" w:rsidR="00FE553A" w:rsidRPr="007D130E" w:rsidRDefault="00FE553A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proofErr w:type="spellStart"/>
      <w:r w:rsidRPr="007D130E">
        <w:rPr>
          <w:rFonts w:ascii="Times New Roman" w:eastAsia="Times New Roman" w:hAnsi="Times New Roman" w:cs="Times New Roman"/>
          <w:color w:val="000000"/>
          <w:shd w:val="clear" w:color="auto" w:fill="FFFFFF"/>
        </w:rPr>
        <w:t>Avinash</w:t>
      </w:r>
      <w:proofErr w:type="spellEnd"/>
      <w:r w:rsidRPr="007D130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7D130E">
        <w:rPr>
          <w:rFonts w:ascii="Times New Roman" w:eastAsia="Times New Roman" w:hAnsi="Times New Roman" w:cs="Times New Roman"/>
          <w:color w:val="000000"/>
          <w:shd w:val="clear" w:color="auto" w:fill="FFFFFF"/>
        </w:rPr>
        <w:t>Pasricha</w:t>
      </w:r>
      <w:bookmarkStart w:id="64" w:name="_GoBack"/>
      <w:bookmarkEnd w:id="64"/>
      <w:proofErr w:type="spellEnd"/>
      <w:r w:rsidRPr="007D130E">
        <w:rPr>
          <w:rFonts w:ascii="Times New Roman" w:eastAsia="Times New Roman" w:hAnsi="Times New Roman" w:cs="Times New Roman"/>
          <w:color w:val="000000"/>
          <w:shd w:val="clear" w:color="auto" w:fill="FFFFFF"/>
        </w:rPr>
        <w:br/>
        <w:t>17 Hanuman Road</w:t>
      </w:r>
      <w:r w:rsidRPr="007D130E">
        <w:rPr>
          <w:rFonts w:ascii="Times New Roman" w:eastAsia="Times New Roman" w:hAnsi="Times New Roman" w:cs="Times New Roman"/>
          <w:color w:val="000000"/>
          <w:shd w:val="clear" w:color="auto" w:fill="FFFFFF"/>
        </w:rPr>
        <w:br/>
        <w:t>New Delhi 110001</w:t>
      </w:r>
      <w:r w:rsidRPr="007D130E">
        <w:rPr>
          <w:rFonts w:ascii="Times New Roman" w:eastAsia="Times New Roman" w:hAnsi="Times New Roman" w:cs="Times New Roman"/>
          <w:color w:val="000000"/>
          <w:shd w:val="clear" w:color="auto" w:fill="FFFFFF"/>
        </w:rPr>
        <w:br/>
      </w:r>
      <w:proofErr w:type="spellStart"/>
      <w:r w:rsidRPr="007D130E">
        <w:rPr>
          <w:rFonts w:ascii="Times New Roman" w:eastAsia="Times New Roman" w:hAnsi="Times New Roman" w:cs="Times New Roman"/>
          <w:color w:val="000000"/>
          <w:shd w:val="clear" w:color="auto" w:fill="FFFFFF"/>
        </w:rPr>
        <w:t>Ph</w:t>
      </w:r>
      <w:proofErr w:type="spellEnd"/>
      <w:r w:rsidRPr="007D130E">
        <w:rPr>
          <w:rFonts w:ascii="Times New Roman" w:eastAsia="Times New Roman" w:hAnsi="Times New Roman" w:cs="Times New Roman"/>
          <w:color w:val="000000"/>
          <w:shd w:val="clear" w:color="auto" w:fill="FFFFFF"/>
        </w:rPr>
        <w:t>: 011-2334 0636; 4150 2660</w:t>
      </w:r>
      <w:r w:rsidRPr="007D130E">
        <w:rPr>
          <w:rFonts w:ascii="Times New Roman" w:eastAsia="Times New Roman" w:hAnsi="Times New Roman" w:cs="Times New Roman"/>
          <w:color w:val="000000"/>
          <w:shd w:val="clear" w:color="auto" w:fill="FFFFFF"/>
        </w:rPr>
        <w:br/>
        <w:t>Mobile: 98185 14811</w:t>
      </w:r>
      <w:r w:rsidRPr="007D130E">
        <w:rPr>
          <w:rFonts w:ascii="Times New Roman" w:eastAsia="Times New Roman" w:hAnsi="Times New Roman" w:cs="Times New Roman"/>
          <w:color w:val="000000"/>
          <w:shd w:val="clear" w:color="auto" w:fill="FFFFFF"/>
        </w:rPr>
        <w:br/>
        <w:t>Email: </w:t>
      </w:r>
      <w:hyperlink r:id="rId5" w:history="1">
        <w:r w:rsidRPr="007D130E">
          <w:rPr>
            <w:rFonts w:ascii="Times New Roman" w:eastAsia="Times New Roman" w:hAnsi="Times New Roman" w:cs="Times New Roman"/>
            <w:color w:val="0000FF"/>
            <w:u w:val="single"/>
            <w:shd w:val="clear" w:color="auto" w:fill="FFFFFF"/>
          </w:rPr>
          <w:t>avinashpasricha@airtelmail.in</w:t>
        </w:r>
      </w:hyperlink>
    </w:p>
    <w:p w14:paraId="5F0FC139" w14:textId="77777777" w:rsidR="00FE553A" w:rsidRPr="007D130E" w:rsidRDefault="00FE553A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7A7494B9" w14:textId="77777777" w:rsidR="00FE553A" w:rsidRPr="007D130E" w:rsidRDefault="00FE553A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28D083F5" w14:textId="77777777" w:rsidR="00ED4584" w:rsidRPr="007D130E" w:rsidRDefault="00ED4584">
      <w:pPr>
        <w:rPr>
          <w:rFonts w:ascii="Times New Roman" w:hAnsi="Times New Roman" w:cs="Times New Roman"/>
          <w:b/>
        </w:rPr>
      </w:pPr>
    </w:p>
    <w:sectPr w:rsidR="00ED4584" w:rsidRPr="007D130E" w:rsidSect="00ED458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D17"/>
    <w:rsid w:val="000111FE"/>
    <w:rsid w:val="00037839"/>
    <w:rsid w:val="000705FC"/>
    <w:rsid w:val="000937CA"/>
    <w:rsid w:val="00125EEE"/>
    <w:rsid w:val="001428D1"/>
    <w:rsid w:val="00166D1A"/>
    <w:rsid w:val="00167547"/>
    <w:rsid w:val="001721FB"/>
    <w:rsid w:val="00176448"/>
    <w:rsid w:val="001D03E5"/>
    <w:rsid w:val="00204DB3"/>
    <w:rsid w:val="0021029D"/>
    <w:rsid w:val="00214003"/>
    <w:rsid w:val="002152C8"/>
    <w:rsid w:val="00243567"/>
    <w:rsid w:val="00260182"/>
    <w:rsid w:val="002B6740"/>
    <w:rsid w:val="002C6269"/>
    <w:rsid w:val="002D541D"/>
    <w:rsid w:val="002D624A"/>
    <w:rsid w:val="002E4BE6"/>
    <w:rsid w:val="00324017"/>
    <w:rsid w:val="003543F1"/>
    <w:rsid w:val="00363B75"/>
    <w:rsid w:val="003A51C4"/>
    <w:rsid w:val="003E35B5"/>
    <w:rsid w:val="004563B1"/>
    <w:rsid w:val="004749FA"/>
    <w:rsid w:val="00495DAC"/>
    <w:rsid w:val="004D23E4"/>
    <w:rsid w:val="00574137"/>
    <w:rsid w:val="005B1DFD"/>
    <w:rsid w:val="005B6D61"/>
    <w:rsid w:val="005C76D1"/>
    <w:rsid w:val="005E062E"/>
    <w:rsid w:val="005E3942"/>
    <w:rsid w:val="005F7B55"/>
    <w:rsid w:val="0061157E"/>
    <w:rsid w:val="00636390"/>
    <w:rsid w:val="00642EEB"/>
    <w:rsid w:val="006563E9"/>
    <w:rsid w:val="0066040C"/>
    <w:rsid w:val="006B7341"/>
    <w:rsid w:val="006C4121"/>
    <w:rsid w:val="006D5D1B"/>
    <w:rsid w:val="007461C6"/>
    <w:rsid w:val="007470AE"/>
    <w:rsid w:val="0076444C"/>
    <w:rsid w:val="007826D6"/>
    <w:rsid w:val="00782BEF"/>
    <w:rsid w:val="007A275A"/>
    <w:rsid w:val="007A3D17"/>
    <w:rsid w:val="007A5A6C"/>
    <w:rsid w:val="007D130E"/>
    <w:rsid w:val="007E62B3"/>
    <w:rsid w:val="007E7687"/>
    <w:rsid w:val="007F35C7"/>
    <w:rsid w:val="00803E0F"/>
    <w:rsid w:val="00864265"/>
    <w:rsid w:val="00865ADF"/>
    <w:rsid w:val="00883319"/>
    <w:rsid w:val="008849E6"/>
    <w:rsid w:val="00885AA7"/>
    <w:rsid w:val="008A1D1D"/>
    <w:rsid w:val="008A4EF1"/>
    <w:rsid w:val="008A68AB"/>
    <w:rsid w:val="009032F2"/>
    <w:rsid w:val="00914C64"/>
    <w:rsid w:val="00940B17"/>
    <w:rsid w:val="009411AA"/>
    <w:rsid w:val="00964560"/>
    <w:rsid w:val="0096597E"/>
    <w:rsid w:val="00970414"/>
    <w:rsid w:val="00983AC1"/>
    <w:rsid w:val="0099195B"/>
    <w:rsid w:val="009C5CE3"/>
    <w:rsid w:val="009D43D5"/>
    <w:rsid w:val="009F7DBA"/>
    <w:rsid w:val="00A178F4"/>
    <w:rsid w:val="00A26E3A"/>
    <w:rsid w:val="00A27988"/>
    <w:rsid w:val="00A476F7"/>
    <w:rsid w:val="00A5517F"/>
    <w:rsid w:val="00A6376F"/>
    <w:rsid w:val="00A721A4"/>
    <w:rsid w:val="00AA7D00"/>
    <w:rsid w:val="00AC7A5A"/>
    <w:rsid w:val="00AF5720"/>
    <w:rsid w:val="00AF7F6F"/>
    <w:rsid w:val="00B2314E"/>
    <w:rsid w:val="00B57E5F"/>
    <w:rsid w:val="00B629AC"/>
    <w:rsid w:val="00B70C96"/>
    <w:rsid w:val="00BA6525"/>
    <w:rsid w:val="00BA688D"/>
    <w:rsid w:val="00BF3E22"/>
    <w:rsid w:val="00C42ABA"/>
    <w:rsid w:val="00C729EF"/>
    <w:rsid w:val="00CA1340"/>
    <w:rsid w:val="00CB54B1"/>
    <w:rsid w:val="00CB6AEF"/>
    <w:rsid w:val="00CD539F"/>
    <w:rsid w:val="00D156A9"/>
    <w:rsid w:val="00D15920"/>
    <w:rsid w:val="00D6053C"/>
    <w:rsid w:val="00D91953"/>
    <w:rsid w:val="00D95B67"/>
    <w:rsid w:val="00DA0772"/>
    <w:rsid w:val="00DA44E7"/>
    <w:rsid w:val="00E002C2"/>
    <w:rsid w:val="00E05206"/>
    <w:rsid w:val="00E1133F"/>
    <w:rsid w:val="00E2258C"/>
    <w:rsid w:val="00E706AF"/>
    <w:rsid w:val="00E821B8"/>
    <w:rsid w:val="00EB58B3"/>
    <w:rsid w:val="00ED0B69"/>
    <w:rsid w:val="00ED4584"/>
    <w:rsid w:val="00ED55F7"/>
    <w:rsid w:val="00EE0D8B"/>
    <w:rsid w:val="00EF57E9"/>
    <w:rsid w:val="00F00598"/>
    <w:rsid w:val="00F53114"/>
    <w:rsid w:val="00F66911"/>
    <w:rsid w:val="00FA280C"/>
    <w:rsid w:val="00FC2313"/>
    <w:rsid w:val="00FE553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7598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FA3AE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2926B9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FA3AEA"/>
    <w:rPr>
      <w:rFonts w:ascii="Lucida Grande" w:hAnsi="Lucida Grande"/>
      <w:sz w:val="18"/>
      <w:szCs w:val="18"/>
    </w:rPr>
  </w:style>
  <w:style w:type="paragraph" w:styleId="Title">
    <w:name w:val="Title"/>
    <w:basedOn w:val="Normal"/>
    <w:link w:val="TitleChar"/>
    <w:qFormat/>
    <w:rsid w:val="00865ADF"/>
    <w:pPr>
      <w:jc w:val="center"/>
    </w:pPr>
    <w:rPr>
      <w:rFonts w:ascii="Tahoma" w:eastAsia="Times New Roman" w:hAnsi="Tahoma" w:cs="Times New Roman"/>
      <w:b/>
      <w:bCs/>
      <w:lang w:val="en-GB"/>
    </w:rPr>
  </w:style>
  <w:style w:type="character" w:customStyle="1" w:styleId="TitleChar">
    <w:name w:val="Title Char"/>
    <w:basedOn w:val="DefaultParagraphFont"/>
    <w:link w:val="Title"/>
    <w:rsid w:val="00865ADF"/>
    <w:rPr>
      <w:rFonts w:ascii="Tahoma" w:eastAsia="Times New Roman" w:hAnsi="Tahoma" w:cs="Times New Roman"/>
      <w:b/>
      <w:bCs/>
      <w:lang w:val="en-GB"/>
    </w:rPr>
  </w:style>
  <w:style w:type="paragraph" w:styleId="BodyText">
    <w:name w:val="Body Text"/>
    <w:basedOn w:val="Normal"/>
    <w:link w:val="BodyTextChar"/>
    <w:rsid w:val="00B57E5F"/>
    <w:pPr>
      <w:jc w:val="both"/>
    </w:pPr>
    <w:rPr>
      <w:rFonts w:ascii="Arial" w:eastAsia="Times New Roman" w:hAnsi="Arial" w:cs="Arial"/>
      <w:color w:val="000000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B57E5F"/>
    <w:rPr>
      <w:rFonts w:ascii="Arial" w:eastAsia="Times New Roman" w:hAnsi="Arial" w:cs="Arial"/>
      <w:color w:val="000000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782BE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2BE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2BE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2BE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2BEF"/>
    <w:rPr>
      <w:b/>
      <w:bCs/>
      <w:sz w:val="20"/>
      <w:szCs w:val="20"/>
    </w:rPr>
  </w:style>
  <w:style w:type="character" w:customStyle="1" w:styleId="xapple-style-span">
    <w:name w:val="x_apple-style-span"/>
    <w:basedOn w:val="DefaultParagraphFont"/>
    <w:rsid w:val="00FE553A"/>
  </w:style>
  <w:style w:type="character" w:styleId="Hyperlink">
    <w:name w:val="Hyperlink"/>
    <w:basedOn w:val="DefaultParagraphFont"/>
    <w:uiPriority w:val="99"/>
    <w:semiHidden/>
    <w:unhideWhenUsed/>
    <w:rsid w:val="00FE553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FA3AE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2926B9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FA3AEA"/>
    <w:rPr>
      <w:rFonts w:ascii="Lucida Grande" w:hAnsi="Lucida Grande"/>
      <w:sz w:val="18"/>
      <w:szCs w:val="18"/>
    </w:rPr>
  </w:style>
  <w:style w:type="paragraph" w:styleId="Title">
    <w:name w:val="Title"/>
    <w:basedOn w:val="Normal"/>
    <w:link w:val="TitleChar"/>
    <w:qFormat/>
    <w:rsid w:val="00865ADF"/>
    <w:pPr>
      <w:jc w:val="center"/>
    </w:pPr>
    <w:rPr>
      <w:rFonts w:ascii="Tahoma" w:eastAsia="Times New Roman" w:hAnsi="Tahoma" w:cs="Times New Roman"/>
      <w:b/>
      <w:bCs/>
      <w:lang w:val="en-GB"/>
    </w:rPr>
  </w:style>
  <w:style w:type="character" w:customStyle="1" w:styleId="TitleChar">
    <w:name w:val="Title Char"/>
    <w:basedOn w:val="DefaultParagraphFont"/>
    <w:link w:val="Title"/>
    <w:rsid w:val="00865ADF"/>
    <w:rPr>
      <w:rFonts w:ascii="Tahoma" w:eastAsia="Times New Roman" w:hAnsi="Tahoma" w:cs="Times New Roman"/>
      <w:b/>
      <w:bCs/>
      <w:lang w:val="en-GB"/>
    </w:rPr>
  </w:style>
  <w:style w:type="paragraph" w:styleId="BodyText">
    <w:name w:val="Body Text"/>
    <w:basedOn w:val="Normal"/>
    <w:link w:val="BodyTextChar"/>
    <w:rsid w:val="00B57E5F"/>
    <w:pPr>
      <w:jc w:val="both"/>
    </w:pPr>
    <w:rPr>
      <w:rFonts w:ascii="Arial" w:eastAsia="Times New Roman" w:hAnsi="Arial" w:cs="Arial"/>
      <w:color w:val="000000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B57E5F"/>
    <w:rPr>
      <w:rFonts w:ascii="Arial" w:eastAsia="Times New Roman" w:hAnsi="Arial" w:cs="Arial"/>
      <w:color w:val="000000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782BE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2BE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2BE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2BE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2BEF"/>
    <w:rPr>
      <w:b/>
      <w:bCs/>
      <w:sz w:val="20"/>
      <w:szCs w:val="20"/>
    </w:rPr>
  </w:style>
  <w:style w:type="character" w:customStyle="1" w:styleId="xapple-style-span">
    <w:name w:val="x_apple-style-span"/>
    <w:basedOn w:val="DefaultParagraphFont"/>
    <w:rsid w:val="00FE553A"/>
  </w:style>
  <w:style w:type="character" w:styleId="Hyperlink">
    <w:name w:val="Hyperlink"/>
    <w:basedOn w:val="DefaultParagraphFont"/>
    <w:uiPriority w:val="99"/>
    <w:semiHidden/>
    <w:unhideWhenUsed/>
    <w:rsid w:val="00FE55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ail.em.ucla.edu/owa/redir.aspx?SURL=eT-pOXR79gKdC1QqtPGoDrivdUsc6Ju-Z1k4fXexIk-jIk0CSnfSCG0AYQBpAGwAdABvADoAYQB2AGkAbgBhAHMAaABwAGEAcwByAGkAYwBoAGEAQABhAGkAcgB0AGUAbABtAGEAaQBsAC4AaQBuAA..&amp;URL=mailto%3aavinashpasricha%40airtelmail.i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946</Words>
  <Characters>5394</Characters>
  <Application>Microsoft Macintosh Word</Application>
  <DocSecurity>0</DocSecurity>
  <Lines>44</Lines>
  <Paragraphs>12</Paragraphs>
  <ScaleCrop>false</ScaleCrop>
  <Company>University</Company>
  <LinksUpToDate>false</LinksUpToDate>
  <CharactersWithSpaces>6328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and Learning Services</dc:creator>
  <cp:keywords/>
  <cp:lastModifiedBy>Editorial Comments</cp:lastModifiedBy>
  <cp:revision>3</cp:revision>
  <dcterms:created xsi:type="dcterms:W3CDTF">2015-07-18T04:37:00Z</dcterms:created>
  <dcterms:modified xsi:type="dcterms:W3CDTF">2015-07-18T04:45:00Z</dcterms:modified>
</cp:coreProperties>
</file>