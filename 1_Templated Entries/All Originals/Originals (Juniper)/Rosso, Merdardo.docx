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597" w:rsidRDefault="004A4597" w:rsidP="001D51C4">
      <w:pPr>
        <w:jc w:val="both"/>
        <w:rPr>
          <w:rFonts w:ascii="Times New Roman" w:hAnsi="Times New Roman" w:cs="Times New Roman"/>
          <w:b/>
        </w:rPr>
      </w:pPr>
    </w:p>
    <w:p w:rsidR="007965CD" w:rsidRDefault="001D51C4" w:rsidP="001D51C4">
      <w:pPr>
        <w:jc w:val="both"/>
        <w:rPr>
          <w:rFonts w:ascii="Times New Roman" w:hAnsi="Times New Roman" w:cs="Times New Roman"/>
          <w:b/>
        </w:rPr>
      </w:pPr>
      <w:proofErr w:type="spellStart"/>
      <w:r w:rsidRPr="004A4597">
        <w:rPr>
          <w:rFonts w:ascii="Times New Roman" w:hAnsi="Times New Roman" w:cs="Times New Roman"/>
          <w:b/>
        </w:rPr>
        <w:t>Rosso</w:t>
      </w:r>
      <w:proofErr w:type="spellEnd"/>
      <w:ins w:id="0" w:author="Danielle Child" w:date="2014-03-24T15:04:00Z">
        <w:r w:rsidR="002B1BBD">
          <w:rPr>
            <w:rFonts w:ascii="Times New Roman" w:hAnsi="Times New Roman" w:cs="Times New Roman"/>
            <w:b/>
          </w:rPr>
          <w:t xml:space="preserve">, </w:t>
        </w:r>
        <w:proofErr w:type="spellStart"/>
        <w:r w:rsidR="002B1BBD" w:rsidRPr="004A4597">
          <w:rPr>
            <w:rFonts w:ascii="Times New Roman" w:hAnsi="Times New Roman" w:cs="Times New Roman"/>
            <w:b/>
          </w:rPr>
          <w:t>Medardo</w:t>
        </w:r>
      </w:ins>
      <w:proofErr w:type="spellEnd"/>
      <w:r w:rsidRPr="004A4597">
        <w:rPr>
          <w:rFonts w:ascii="Times New Roman" w:hAnsi="Times New Roman" w:cs="Times New Roman"/>
          <w:b/>
        </w:rPr>
        <w:t xml:space="preserve"> (1858-1928)</w:t>
      </w:r>
    </w:p>
    <w:p w:rsidR="00856C62" w:rsidRPr="00856C62" w:rsidRDefault="00856C62" w:rsidP="00856C62">
      <w:pPr>
        <w:jc w:val="both"/>
        <w:rPr>
          <w:rFonts w:ascii="Times New Roman" w:hAnsi="Times New Roman" w:cs="Times New Roman"/>
          <w:b/>
        </w:rPr>
      </w:pPr>
    </w:p>
    <w:p w:rsidR="00856C62" w:rsidRDefault="00856C62" w:rsidP="00856C62">
      <w:pPr>
        <w:jc w:val="both"/>
        <w:rPr>
          <w:rFonts w:ascii="Times New Roman" w:hAnsi="Times New Roman" w:cs="Times New Roman"/>
          <w:b/>
        </w:rPr>
      </w:pPr>
      <w:r w:rsidRPr="00856C62">
        <w:rPr>
          <w:rFonts w:ascii="Times New Roman" w:hAnsi="Times New Roman" w:cs="Times New Roman"/>
          <w:b/>
        </w:rPr>
        <w:t xml:space="preserve">"An image can be this one:   </w:t>
      </w:r>
    </w:p>
    <w:p w:rsidR="00856C62" w:rsidRPr="000E74A4" w:rsidRDefault="00856C62" w:rsidP="00856C62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i/>
        </w:rPr>
        <w:t xml:space="preserve">Ecce </w:t>
      </w:r>
      <w:proofErr w:type="spellStart"/>
      <w:r>
        <w:rPr>
          <w:rFonts w:ascii="Times New Roman" w:hAnsi="Times New Roman" w:cs="Times New Roman"/>
          <w:i/>
        </w:rPr>
        <w:t>puer</w:t>
      </w:r>
      <w:proofErr w:type="spellEnd"/>
      <w:r>
        <w:rPr>
          <w:rFonts w:ascii="Times New Roman" w:hAnsi="Times New Roman" w:cs="Times New Roman"/>
        </w:rPr>
        <w:t xml:space="preserve">, 1906, Venice, Galleria </w:t>
      </w:r>
      <w:proofErr w:type="spellStart"/>
      <w:r>
        <w:rPr>
          <w:rFonts w:ascii="Times New Roman" w:hAnsi="Times New Roman" w:cs="Times New Roman"/>
        </w:rPr>
        <w:t>Internazionale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d’Arte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Moderna</w:t>
      </w:r>
      <w:proofErr w:type="spellEnd"/>
      <w:r>
        <w:rPr>
          <w:rFonts w:ascii="Times New Roman" w:hAnsi="Times New Roman" w:cs="Times New Roman"/>
        </w:rPr>
        <w:t xml:space="preserve"> di Ca’ Pesaro.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856C62" w:rsidRDefault="00856C62" w:rsidP="00856C62">
      <w:pPr>
        <w:rPr>
          <w:rFonts w:ascii="Times New Roman" w:hAnsi="Times New Roman" w:cs="Times New Roman"/>
          <w:b/>
        </w:rPr>
      </w:pPr>
    </w:p>
    <w:p w:rsidR="00856C62" w:rsidRDefault="00856C62" w:rsidP="00856C62">
      <w:pPr>
        <w:jc w:val="both"/>
        <w:rPr>
          <w:rFonts w:ascii="Times New Roman" w:hAnsi="Times New Roman" w:cs="Times New Roman"/>
          <w:b/>
        </w:rPr>
      </w:pPr>
      <w:hyperlink r:id="rId7" w:history="1">
        <w:r w:rsidRPr="00F20CFA">
          <w:rPr>
            <w:rStyle w:val="Hyperlink"/>
            <w:rFonts w:ascii="Times New Roman" w:hAnsi="Times New Roman" w:cs="Times New Roman"/>
            <w:b/>
          </w:rPr>
          <w:t>http://portr</w:t>
        </w:r>
        <w:r w:rsidRPr="00F20CFA">
          <w:rPr>
            <w:rStyle w:val="Hyperlink"/>
            <w:rFonts w:ascii="Times New Roman" w:hAnsi="Times New Roman" w:cs="Times New Roman"/>
            <w:b/>
          </w:rPr>
          <w:t>a</w:t>
        </w:r>
        <w:r w:rsidRPr="00F20CFA">
          <w:rPr>
            <w:rStyle w:val="Hyperlink"/>
            <w:rFonts w:ascii="Times New Roman" w:hAnsi="Times New Roman" w:cs="Times New Roman"/>
            <w:b/>
          </w:rPr>
          <w:t>it.pulitzerarts.org/lower-gallery/ecce-puer/</w:t>
        </w:r>
      </w:hyperlink>
    </w:p>
    <w:p w:rsidR="00856C62" w:rsidRPr="00856C62" w:rsidRDefault="00856C62" w:rsidP="00856C62">
      <w:pPr>
        <w:jc w:val="both"/>
        <w:rPr>
          <w:rFonts w:ascii="Times New Roman" w:hAnsi="Times New Roman" w:cs="Times New Roman"/>
          <w:b/>
        </w:rPr>
      </w:pPr>
      <w:bookmarkStart w:id="1" w:name="_GoBack"/>
      <w:bookmarkEnd w:id="1"/>
    </w:p>
    <w:p w:rsidR="00856C62" w:rsidRPr="004A4597" w:rsidRDefault="00856C62" w:rsidP="00856C62">
      <w:pPr>
        <w:jc w:val="both"/>
        <w:rPr>
          <w:rFonts w:ascii="Times New Roman" w:hAnsi="Times New Roman" w:cs="Times New Roman"/>
          <w:b/>
        </w:rPr>
      </w:pPr>
      <w:r w:rsidRPr="00856C62">
        <w:rPr>
          <w:rFonts w:ascii="Times New Roman" w:hAnsi="Times New Roman" w:cs="Times New Roman"/>
          <w:b/>
        </w:rPr>
        <w:t>You would need to request permission from the Pulitzer Foundation for the Arts. You can tell Mrs. Pulitzer it is to accompany an entry I wrote for your publication."</w:t>
      </w:r>
    </w:p>
    <w:p w:rsidR="001D51C4" w:rsidRPr="004A4597" w:rsidRDefault="001D51C4" w:rsidP="001D51C4">
      <w:pPr>
        <w:jc w:val="both"/>
        <w:rPr>
          <w:rFonts w:ascii="Times New Roman" w:hAnsi="Times New Roman" w:cs="Times New Roman"/>
          <w:b/>
        </w:rPr>
      </w:pPr>
    </w:p>
    <w:p w:rsidR="00144676" w:rsidRDefault="00E1083A" w:rsidP="005442F8">
      <w:pPr>
        <w:jc w:val="both"/>
        <w:rPr>
          <w:rFonts w:ascii="Times New Roman" w:hAnsi="Times New Roman" w:cs="Times New Roman"/>
        </w:rPr>
      </w:pPr>
      <w:proofErr w:type="spellStart"/>
      <w:r w:rsidRPr="004A4597">
        <w:rPr>
          <w:rFonts w:ascii="Times New Roman" w:hAnsi="Times New Roman" w:cs="Times New Roman"/>
        </w:rPr>
        <w:t>Medardo</w:t>
      </w:r>
      <w:proofErr w:type="spellEnd"/>
      <w:r w:rsidRPr="004A4597">
        <w:rPr>
          <w:rFonts w:ascii="Times New Roman" w:hAnsi="Times New Roman" w:cs="Times New Roman"/>
        </w:rPr>
        <w:t xml:space="preserve"> </w:t>
      </w:r>
      <w:proofErr w:type="spellStart"/>
      <w:r w:rsidRPr="004A4597">
        <w:rPr>
          <w:rFonts w:ascii="Times New Roman" w:hAnsi="Times New Roman" w:cs="Times New Roman"/>
        </w:rPr>
        <w:t>Rosso</w:t>
      </w:r>
      <w:proofErr w:type="spellEnd"/>
      <w:r w:rsidRPr="004A4597">
        <w:rPr>
          <w:rFonts w:ascii="Times New Roman" w:hAnsi="Times New Roman" w:cs="Times New Roman"/>
        </w:rPr>
        <w:t xml:space="preserve"> was</w:t>
      </w:r>
      <w:r w:rsidR="006449E6">
        <w:rPr>
          <w:rFonts w:ascii="Times New Roman" w:hAnsi="Times New Roman" w:cs="Times New Roman"/>
        </w:rPr>
        <w:t xml:space="preserve"> a</w:t>
      </w:r>
      <w:r w:rsidR="00714815">
        <w:rPr>
          <w:rFonts w:ascii="Times New Roman" w:hAnsi="Times New Roman" w:cs="Times New Roman"/>
        </w:rPr>
        <w:t xml:space="preserve"> pivotal yet enigmatic figure for</w:t>
      </w:r>
      <w:r w:rsidR="006449E6">
        <w:rPr>
          <w:rFonts w:ascii="Times New Roman" w:hAnsi="Times New Roman" w:cs="Times New Roman"/>
        </w:rPr>
        <w:t xml:space="preserve"> the origin</w:t>
      </w:r>
      <w:r w:rsidRPr="004A4597">
        <w:rPr>
          <w:rFonts w:ascii="Times New Roman" w:hAnsi="Times New Roman" w:cs="Times New Roman"/>
        </w:rPr>
        <w:t xml:space="preserve"> and development of modern European sculpture. </w:t>
      </w:r>
      <w:r w:rsidR="005B6CFD">
        <w:rPr>
          <w:rFonts w:ascii="Times New Roman" w:hAnsi="Times New Roman" w:cs="Times New Roman"/>
        </w:rPr>
        <w:t>In h</w:t>
      </w:r>
      <w:r w:rsidR="009A6A75" w:rsidRPr="004A4597">
        <w:rPr>
          <w:rFonts w:ascii="Times New Roman" w:hAnsi="Times New Roman" w:cs="Times New Roman"/>
        </w:rPr>
        <w:t xml:space="preserve">is fewer </w:t>
      </w:r>
      <w:r w:rsidR="004A4597" w:rsidRPr="004A4597">
        <w:rPr>
          <w:rFonts w:ascii="Times New Roman" w:hAnsi="Times New Roman" w:cs="Times New Roman"/>
        </w:rPr>
        <w:t xml:space="preserve">than fifty </w:t>
      </w:r>
      <w:r w:rsidR="005B6CFD">
        <w:rPr>
          <w:rFonts w:ascii="Times New Roman" w:hAnsi="Times New Roman" w:cs="Times New Roman"/>
        </w:rPr>
        <w:t xml:space="preserve">original </w:t>
      </w:r>
      <w:r w:rsidR="00A862C9">
        <w:rPr>
          <w:rFonts w:ascii="Times New Roman" w:hAnsi="Times New Roman" w:cs="Times New Roman"/>
        </w:rPr>
        <w:t>subjects</w:t>
      </w:r>
      <w:r w:rsidR="004A4597" w:rsidRPr="004A4597">
        <w:rPr>
          <w:rFonts w:ascii="Times New Roman" w:hAnsi="Times New Roman" w:cs="Times New Roman"/>
        </w:rPr>
        <w:t xml:space="preserve"> cast </w:t>
      </w:r>
      <w:r w:rsidR="009A6A75" w:rsidRPr="004A4597">
        <w:rPr>
          <w:rFonts w:ascii="Times New Roman" w:hAnsi="Times New Roman" w:cs="Times New Roman"/>
        </w:rPr>
        <w:t xml:space="preserve">in plaster, wax and bronze, </w:t>
      </w:r>
      <w:r w:rsidR="005B6CFD">
        <w:rPr>
          <w:rFonts w:ascii="Times New Roman" w:hAnsi="Times New Roman" w:cs="Times New Roman"/>
        </w:rPr>
        <w:t xml:space="preserve">he </w:t>
      </w:r>
      <w:r w:rsidR="009A6A75" w:rsidRPr="004A4597">
        <w:rPr>
          <w:rFonts w:ascii="Times New Roman" w:hAnsi="Times New Roman" w:cs="Times New Roman"/>
        </w:rPr>
        <w:t xml:space="preserve">represented </w:t>
      </w:r>
      <w:r w:rsidR="004A4597" w:rsidRPr="004A4597">
        <w:rPr>
          <w:rFonts w:ascii="Times New Roman" w:hAnsi="Times New Roman" w:cs="Times New Roman"/>
        </w:rPr>
        <w:t xml:space="preserve">emotionally charged </w:t>
      </w:r>
      <w:r w:rsidR="009A6A75" w:rsidRPr="004A4597">
        <w:rPr>
          <w:rFonts w:ascii="Times New Roman" w:hAnsi="Times New Roman" w:cs="Times New Roman"/>
        </w:rPr>
        <w:t>glimpses of introverted, sick, laughing</w:t>
      </w:r>
      <w:r w:rsidR="006449E6">
        <w:rPr>
          <w:rFonts w:ascii="Times New Roman" w:hAnsi="Times New Roman" w:cs="Times New Roman"/>
        </w:rPr>
        <w:t>, anxious</w:t>
      </w:r>
      <w:r w:rsidR="009A6A75" w:rsidRPr="004A4597">
        <w:rPr>
          <w:rFonts w:ascii="Times New Roman" w:hAnsi="Times New Roman" w:cs="Times New Roman"/>
        </w:rPr>
        <w:t xml:space="preserve"> or smiling </w:t>
      </w:r>
      <w:r w:rsidR="006449E6">
        <w:rPr>
          <w:rFonts w:ascii="Times New Roman" w:hAnsi="Times New Roman" w:cs="Times New Roman"/>
        </w:rPr>
        <w:t>heads and figurines</w:t>
      </w:r>
      <w:r w:rsidR="00A862C9">
        <w:rPr>
          <w:rFonts w:ascii="Times New Roman" w:hAnsi="Times New Roman" w:cs="Times New Roman"/>
        </w:rPr>
        <w:t>, especially</w:t>
      </w:r>
      <w:r w:rsidR="009A6A75" w:rsidRPr="004A4597">
        <w:rPr>
          <w:rFonts w:ascii="Times New Roman" w:hAnsi="Times New Roman" w:cs="Times New Roman"/>
        </w:rPr>
        <w:t xml:space="preserve"> </w:t>
      </w:r>
      <w:r w:rsidR="004A4597" w:rsidRPr="004A4597">
        <w:rPr>
          <w:rFonts w:ascii="Times New Roman" w:hAnsi="Times New Roman" w:cs="Times New Roman"/>
        </w:rPr>
        <w:t xml:space="preserve">of </w:t>
      </w:r>
      <w:r w:rsidR="009A6A75" w:rsidRPr="004A4597">
        <w:rPr>
          <w:rFonts w:ascii="Times New Roman" w:hAnsi="Times New Roman" w:cs="Times New Roman"/>
        </w:rPr>
        <w:t xml:space="preserve">women, children and the elderly. </w:t>
      </w:r>
      <w:r w:rsidR="005B6CFD">
        <w:rPr>
          <w:rFonts w:ascii="Times New Roman" w:hAnsi="Times New Roman" w:cs="Times New Roman"/>
        </w:rPr>
        <w:t xml:space="preserve">By </w:t>
      </w:r>
      <w:r w:rsidR="00F64D05">
        <w:rPr>
          <w:rFonts w:ascii="Times New Roman" w:hAnsi="Times New Roman" w:cs="Times New Roman"/>
        </w:rPr>
        <w:t>modulating</w:t>
      </w:r>
      <w:r w:rsidR="006449E6">
        <w:rPr>
          <w:rFonts w:ascii="Times New Roman" w:hAnsi="Times New Roman" w:cs="Times New Roman"/>
        </w:rPr>
        <w:t xml:space="preserve"> sculpture’s</w:t>
      </w:r>
      <w:r w:rsidR="00F64D05">
        <w:rPr>
          <w:rFonts w:ascii="Times New Roman" w:hAnsi="Times New Roman" w:cs="Times New Roman"/>
        </w:rPr>
        <w:t xml:space="preserve"> surface</w:t>
      </w:r>
      <w:r w:rsidR="006449E6">
        <w:rPr>
          <w:rFonts w:ascii="Times New Roman" w:hAnsi="Times New Roman" w:cs="Times New Roman"/>
        </w:rPr>
        <w:t>s, he made his</w:t>
      </w:r>
      <w:r w:rsidR="005B6CFD">
        <w:rPr>
          <w:rFonts w:ascii="Times New Roman" w:hAnsi="Times New Roman" w:cs="Times New Roman"/>
        </w:rPr>
        <w:t xml:space="preserve"> diaphanously modeled images </w:t>
      </w:r>
      <w:r w:rsidR="009A6A75" w:rsidRPr="004A4597">
        <w:rPr>
          <w:rFonts w:ascii="Times New Roman" w:hAnsi="Times New Roman" w:cs="Times New Roman"/>
        </w:rPr>
        <w:t>recep</w:t>
      </w:r>
      <w:r w:rsidR="004A4597" w:rsidRPr="004A4597">
        <w:rPr>
          <w:rFonts w:ascii="Times New Roman" w:hAnsi="Times New Roman" w:cs="Times New Roman"/>
        </w:rPr>
        <w:t>t</w:t>
      </w:r>
      <w:r w:rsidR="005B6CFD">
        <w:rPr>
          <w:rFonts w:ascii="Times New Roman" w:hAnsi="Times New Roman" w:cs="Times New Roman"/>
        </w:rPr>
        <w:t>ive to subtle changes of light</w:t>
      </w:r>
      <w:r w:rsidR="00F64D05">
        <w:rPr>
          <w:rFonts w:ascii="Times New Roman" w:hAnsi="Times New Roman" w:cs="Times New Roman"/>
        </w:rPr>
        <w:t>,</w:t>
      </w:r>
      <w:r w:rsidR="005B6CFD">
        <w:rPr>
          <w:rFonts w:ascii="Times New Roman" w:hAnsi="Times New Roman" w:cs="Times New Roman"/>
        </w:rPr>
        <w:t xml:space="preserve"> </w:t>
      </w:r>
      <w:r w:rsidR="004A4597" w:rsidRPr="004A4597">
        <w:rPr>
          <w:rFonts w:ascii="Times New Roman" w:hAnsi="Times New Roman" w:cs="Times New Roman"/>
        </w:rPr>
        <w:t>express</w:t>
      </w:r>
      <w:r w:rsidR="00F64D05">
        <w:rPr>
          <w:rFonts w:ascii="Times New Roman" w:hAnsi="Times New Roman" w:cs="Times New Roman"/>
        </w:rPr>
        <w:t>ing</w:t>
      </w:r>
      <w:r w:rsidR="004A4597" w:rsidRPr="004A4597">
        <w:rPr>
          <w:rFonts w:ascii="Times New Roman" w:hAnsi="Times New Roman" w:cs="Times New Roman"/>
        </w:rPr>
        <w:t xml:space="preserve"> </w:t>
      </w:r>
      <w:r w:rsidR="006449E6">
        <w:rPr>
          <w:rFonts w:ascii="Times New Roman" w:hAnsi="Times New Roman" w:cs="Times New Roman"/>
        </w:rPr>
        <w:t xml:space="preserve">a </w:t>
      </w:r>
      <w:r w:rsidR="00144676" w:rsidRPr="004A4597">
        <w:rPr>
          <w:rFonts w:ascii="Times New Roman" w:hAnsi="Times New Roman" w:cs="Times New Roman"/>
        </w:rPr>
        <w:t xml:space="preserve">radical </w:t>
      </w:r>
      <w:r w:rsidR="006449E6">
        <w:rPr>
          <w:rFonts w:ascii="Times New Roman" w:hAnsi="Times New Roman" w:cs="Times New Roman"/>
        </w:rPr>
        <w:t>idea</w:t>
      </w:r>
      <w:r w:rsidR="00856C62">
        <w:rPr>
          <w:rFonts w:ascii="Times New Roman" w:hAnsi="Times New Roman" w:cs="Times New Roman"/>
        </w:rPr>
        <w:t xml:space="preserve"> of “</w:t>
      </w:r>
      <w:proofErr w:type="spellStart"/>
      <w:r w:rsidR="00856C62">
        <w:rPr>
          <w:rFonts w:ascii="Times New Roman" w:hAnsi="Times New Roman" w:cs="Times New Roman"/>
        </w:rPr>
        <w:t>dematerialis</w:t>
      </w:r>
      <w:r w:rsidR="00A862C9">
        <w:rPr>
          <w:rFonts w:ascii="Times New Roman" w:hAnsi="Times New Roman" w:cs="Times New Roman"/>
        </w:rPr>
        <w:t>in</w:t>
      </w:r>
      <w:r w:rsidR="00560754">
        <w:rPr>
          <w:rFonts w:ascii="Times New Roman" w:hAnsi="Times New Roman" w:cs="Times New Roman"/>
        </w:rPr>
        <w:t>g</w:t>
      </w:r>
      <w:proofErr w:type="spellEnd"/>
      <w:r w:rsidR="00560754">
        <w:rPr>
          <w:rFonts w:ascii="Times New Roman" w:hAnsi="Times New Roman" w:cs="Times New Roman"/>
        </w:rPr>
        <w:t>” the three-dimensional object</w:t>
      </w:r>
      <w:r w:rsidR="001D1287">
        <w:rPr>
          <w:rFonts w:ascii="Times New Roman" w:hAnsi="Times New Roman" w:cs="Times New Roman"/>
        </w:rPr>
        <w:t>,</w:t>
      </w:r>
      <w:r w:rsidR="00560754">
        <w:rPr>
          <w:rFonts w:ascii="Times New Roman" w:hAnsi="Times New Roman" w:cs="Times New Roman"/>
        </w:rPr>
        <w:t xml:space="preserve"> as if</w:t>
      </w:r>
      <w:r w:rsidR="00A862C9">
        <w:rPr>
          <w:rFonts w:ascii="Times New Roman" w:hAnsi="Times New Roman" w:cs="Times New Roman"/>
        </w:rPr>
        <w:t xml:space="preserve"> </w:t>
      </w:r>
      <w:r w:rsidR="001D1287">
        <w:rPr>
          <w:rFonts w:ascii="Times New Roman" w:hAnsi="Times New Roman" w:cs="Times New Roman"/>
        </w:rPr>
        <w:t xml:space="preserve">it were </w:t>
      </w:r>
      <w:r w:rsidR="00A862C9">
        <w:rPr>
          <w:rFonts w:ascii="Times New Roman" w:hAnsi="Times New Roman" w:cs="Times New Roman"/>
        </w:rPr>
        <w:t xml:space="preserve">subject to the influence of time and its surrounding atmosphere. </w:t>
      </w:r>
      <w:proofErr w:type="spellStart"/>
      <w:r w:rsidR="009A6A75" w:rsidRPr="004A4597">
        <w:rPr>
          <w:rFonts w:ascii="Times New Roman" w:hAnsi="Times New Roman" w:cs="Times New Roman"/>
        </w:rPr>
        <w:t>Rosso</w:t>
      </w:r>
      <w:proofErr w:type="spellEnd"/>
      <w:r w:rsidR="00144676" w:rsidRPr="004A4597">
        <w:rPr>
          <w:rFonts w:ascii="Times New Roman" w:hAnsi="Times New Roman" w:cs="Times New Roman"/>
        </w:rPr>
        <w:t xml:space="preserve"> began his career in</w:t>
      </w:r>
      <w:r w:rsidR="009A6A75" w:rsidRPr="004A4597">
        <w:rPr>
          <w:rFonts w:ascii="Times New Roman" w:hAnsi="Times New Roman" w:cs="Times New Roman"/>
        </w:rPr>
        <w:t xml:space="preserve"> </w:t>
      </w:r>
      <w:r w:rsidR="00144676" w:rsidRPr="004A4597">
        <w:rPr>
          <w:rFonts w:ascii="Times New Roman" w:hAnsi="Times New Roman" w:cs="Times New Roman"/>
        </w:rPr>
        <w:t>Milan but</w:t>
      </w:r>
      <w:r w:rsidRPr="004A4597">
        <w:rPr>
          <w:rFonts w:ascii="Times New Roman" w:hAnsi="Times New Roman" w:cs="Times New Roman"/>
        </w:rPr>
        <w:t xml:space="preserve"> spent three decades in Paris</w:t>
      </w:r>
      <w:r w:rsidR="005B6CFD">
        <w:rPr>
          <w:rFonts w:ascii="Times New Roman" w:hAnsi="Times New Roman" w:cs="Times New Roman"/>
        </w:rPr>
        <w:t xml:space="preserve"> </w:t>
      </w:r>
      <w:r w:rsidR="00856C62">
        <w:rPr>
          <w:rFonts w:ascii="Times New Roman" w:hAnsi="Times New Roman" w:cs="Times New Roman"/>
        </w:rPr>
        <w:t xml:space="preserve">and was </w:t>
      </w:r>
      <w:proofErr w:type="spellStart"/>
      <w:r w:rsidR="00856C62">
        <w:rPr>
          <w:rFonts w:ascii="Times New Roman" w:hAnsi="Times New Roman" w:cs="Times New Roman"/>
        </w:rPr>
        <w:t>naturalis</w:t>
      </w:r>
      <w:r w:rsidR="006449E6">
        <w:rPr>
          <w:rFonts w:ascii="Times New Roman" w:hAnsi="Times New Roman" w:cs="Times New Roman"/>
        </w:rPr>
        <w:t>ed</w:t>
      </w:r>
      <w:proofErr w:type="spellEnd"/>
      <w:r w:rsidR="006449E6">
        <w:rPr>
          <w:rFonts w:ascii="Times New Roman" w:hAnsi="Times New Roman" w:cs="Times New Roman"/>
        </w:rPr>
        <w:t xml:space="preserve"> as a French citizen </w:t>
      </w:r>
      <w:r w:rsidRPr="004A4597">
        <w:rPr>
          <w:rFonts w:ascii="Times New Roman" w:hAnsi="Times New Roman" w:cs="Times New Roman"/>
        </w:rPr>
        <w:t xml:space="preserve">before returning to Milan </w:t>
      </w:r>
      <w:r w:rsidR="006449E6">
        <w:rPr>
          <w:rFonts w:ascii="Times New Roman" w:hAnsi="Times New Roman" w:cs="Times New Roman"/>
        </w:rPr>
        <w:t xml:space="preserve">in his </w:t>
      </w:r>
      <w:ins w:id="2" w:author="Danielle Child" w:date="2014-03-24T15:06:00Z">
        <w:r w:rsidR="00EB2D1D">
          <w:rPr>
            <w:rFonts w:ascii="Times New Roman" w:hAnsi="Times New Roman" w:cs="Times New Roman"/>
          </w:rPr>
          <w:t xml:space="preserve">final </w:t>
        </w:r>
      </w:ins>
      <w:r w:rsidR="006449E6">
        <w:rPr>
          <w:rFonts w:ascii="Times New Roman" w:hAnsi="Times New Roman" w:cs="Times New Roman"/>
        </w:rPr>
        <w:t>years</w:t>
      </w:r>
      <w:r w:rsidRPr="004A4597">
        <w:rPr>
          <w:rFonts w:ascii="Times New Roman" w:hAnsi="Times New Roman" w:cs="Times New Roman"/>
        </w:rPr>
        <w:t>.</w:t>
      </w:r>
      <w:r w:rsidR="00A862C9">
        <w:rPr>
          <w:rFonts w:ascii="Times New Roman" w:hAnsi="Times New Roman" w:cs="Times New Roman"/>
        </w:rPr>
        <w:t xml:space="preserve"> </w:t>
      </w:r>
      <w:r w:rsidR="000522BC">
        <w:rPr>
          <w:rFonts w:ascii="Times New Roman" w:hAnsi="Times New Roman" w:cs="Times New Roman"/>
        </w:rPr>
        <w:t>H</w:t>
      </w:r>
      <w:r w:rsidR="00A862C9">
        <w:rPr>
          <w:rFonts w:ascii="Times New Roman" w:hAnsi="Times New Roman" w:cs="Times New Roman"/>
        </w:rPr>
        <w:t>e was considered</w:t>
      </w:r>
      <w:r w:rsidR="00144676" w:rsidRPr="004A4597">
        <w:rPr>
          <w:rFonts w:ascii="Times New Roman" w:hAnsi="Times New Roman" w:cs="Times New Roman"/>
        </w:rPr>
        <w:t xml:space="preserve"> </w:t>
      </w:r>
      <w:r w:rsidRPr="004A4597">
        <w:rPr>
          <w:rFonts w:ascii="Times New Roman" w:hAnsi="Times New Roman" w:cs="Times New Roman"/>
        </w:rPr>
        <w:t>the founder of “Impressionist s</w:t>
      </w:r>
      <w:r w:rsidR="009A6A75" w:rsidRPr="004A4597">
        <w:rPr>
          <w:rFonts w:ascii="Times New Roman" w:hAnsi="Times New Roman" w:cs="Times New Roman"/>
        </w:rPr>
        <w:t>culpture,” although his works also reflect the influence of Realism and Symbolism.</w:t>
      </w:r>
      <w:r w:rsidR="00144676" w:rsidRPr="004A4597">
        <w:rPr>
          <w:rFonts w:ascii="Times New Roman" w:hAnsi="Times New Roman" w:cs="Times New Roman"/>
        </w:rPr>
        <w:t xml:space="preserve"> I</w:t>
      </w:r>
      <w:r w:rsidRPr="004A4597">
        <w:rPr>
          <w:rFonts w:ascii="Times New Roman" w:hAnsi="Times New Roman" w:cs="Times New Roman"/>
        </w:rPr>
        <w:t xml:space="preserve">n France, critics believed </w:t>
      </w:r>
      <w:r w:rsidR="006449E6">
        <w:rPr>
          <w:rFonts w:ascii="Times New Roman" w:hAnsi="Times New Roman" w:cs="Times New Roman"/>
        </w:rPr>
        <w:t>he was</w:t>
      </w:r>
      <w:r w:rsidRPr="004A4597">
        <w:rPr>
          <w:rFonts w:ascii="Times New Roman" w:hAnsi="Times New Roman" w:cs="Times New Roman"/>
        </w:rPr>
        <w:t xml:space="preserve"> </w:t>
      </w:r>
      <w:proofErr w:type="spellStart"/>
      <w:r w:rsidRPr="004A4597">
        <w:rPr>
          <w:rFonts w:ascii="Times New Roman" w:hAnsi="Times New Roman" w:cs="Times New Roman"/>
        </w:rPr>
        <w:t>Auguste</w:t>
      </w:r>
      <w:proofErr w:type="spellEnd"/>
      <w:r w:rsidRPr="004A4597">
        <w:rPr>
          <w:rFonts w:ascii="Times New Roman" w:hAnsi="Times New Roman" w:cs="Times New Roman"/>
        </w:rPr>
        <w:t xml:space="preserve"> Rodin’s unacknowledged rival in the birth of modern sculpture</w:t>
      </w:r>
      <w:r w:rsidR="009A6A75" w:rsidRPr="004A4597">
        <w:rPr>
          <w:rFonts w:ascii="Times New Roman" w:hAnsi="Times New Roman" w:cs="Times New Roman"/>
        </w:rPr>
        <w:t xml:space="preserve"> a</w:t>
      </w:r>
      <w:r w:rsidR="00C31B6A">
        <w:rPr>
          <w:rFonts w:ascii="Times New Roman" w:hAnsi="Times New Roman" w:cs="Times New Roman"/>
        </w:rPr>
        <w:t>nd a</w:t>
      </w:r>
      <w:r w:rsidR="006449E6">
        <w:rPr>
          <w:rFonts w:ascii="Times New Roman" w:hAnsi="Times New Roman" w:cs="Times New Roman"/>
        </w:rPr>
        <w:t>n</w:t>
      </w:r>
      <w:r w:rsidR="00C31B6A">
        <w:rPr>
          <w:rFonts w:ascii="Times New Roman" w:hAnsi="Times New Roman" w:cs="Times New Roman"/>
        </w:rPr>
        <w:t xml:space="preserve"> influence on the 1898</w:t>
      </w:r>
      <w:r w:rsidR="009A6A75" w:rsidRPr="004A4597">
        <w:rPr>
          <w:rFonts w:ascii="Times New Roman" w:hAnsi="Times New Roman" w:cs="Times New Roman"/>
        </w:rPr>
        <w:t xml:space="preserve"> </w:t>
      </w:r>
      <w:r w:rsidR="009A6A75" w:rsidRPr="004A4597">
        <w:rPr>
          <w:rFonts w:ascii="Times New Roman" w:hAnsi="Times New Roman" w:cs="Times New Roman"/>
          <w:i/>
        </w:rPr>
        <w:t>Monument to Balzac</w:t>
      </w:r>
      <w:r w:rsidR="009A6A75" w:rsidRPr="004A4597">
        <w:rPr>
          <w:rFonts w:ascii="Times New Roman" w:hAnsi="Times New Roman" w:cs="Times New Roman"/>
        </w:rPr>
        <w:t>.</w:t>
      </w:r>
      <w:r w:rsidR="00144676" w:rsidRPr="004A4597">
        <w:rPr>
          <w:rFonts w:ascii="Times New Roman" w:hAnsi="Times New Roman" w:cs="Times New Roman"/>
        </w:rPr>
        <w:t xml:space="preserve"> I</w:t>
      </w:r>
      <w:r w:rsidRPr="004A4597">
        <w:rPr>
          <w:rFonts w:ascii="Times New Roman" w:hAnsi="Times New Roman" w:cs="Times New Roman"/>
        </w:rPr>
        <w:t>n Italy</w:t>
      </w:r>
      <w:r w:rsidR="004A4597" w:rsidRPr="004A4597">
        <w:rPr>
          <w:rFonts w:ascii="Times New Roman" w:hAnsi="Times New Roman" w:cs="Times New Roman"/>
        </w:rPr>
        <w:t>,</w:t>
      </w:r>
      <w:r w:rsidRPr="004A4597">
        <w:rPr>
          <w:rFonts w:ascii="Times New Roman" w:hAnsi="Times New Roman" w:cs="Times New Roman"/>
        </w:rPr>
        <w:t xml:space="preserve"> he was hailed as the forefather of Futurism</w:t>
      </w:r>
      <w:r w:rsidR="009A6A75" w:rsidRPr="004A4597">
        <w:rPr>
          <w:rFonts w:ascii="Times New Roman" w:hAnsi="Times New Roman" w:cs="Times New Roman"/>
        </w:rPr>
        <w:t xml:space="preserve">, </w:t>
      </w:r>
      <w:r w:rsidR="006449E6">
        <w:rPr>
          <w:rFonts w:ascii="Times New Roman" w:hAnsi="Times New Roman" w:cs="Times New Roman"/>
        </w:rPr>
        <w:t>prefiguring</w:t>
      </w:r>
      <w:r w:rsidR="009A6A75" w:rsidRPr="004A4597">
        <w:rPr>
          <w:rFonts w:ascii="Times New Roman" w:hAnsi="Times New Roman" w:cs="Times New Roman"/>
        </w:rPr>
        <w:t xml:space="preserve"> their experiments with movement and speed</w:t>
      </w:r>
      <w:r w:rsidRPr="004A4597">
        <w:rPr>
          <w:rFonts w:ascii="Times New Roman" w:hAnsi="Times New Roman" w:cs="Times New Roman"/>
        </w:rPr>
        <w:t xml:space="preserve">. </w:t>
      </w:r>
      <w:r w:rsidR="004A4597" w:rsidRPr="004A4597">
        <w:rPr>
          <w:rFonts w:ascii="Times New Roman" w:hAnsi="Times New Roman" w:cs="Times New Roman"/>
        </w:rPr>
        <w:t>Today</w:t>
      </w:r>
      <w:r w:rsidR="00560754">
        <w:rPr>
          <w:rFonts w:ascii="Times New Roman" w:hAnsi="Times New Roman" w:cs="Times New Roman"/>
        </w:rPr>
        <w:t>, contemporary artists admire</w:t>
      </w:r>
      <w:r w:rsidR="004A4597" w:rsidRPr="004A4597">
        <w:rPr>
          <w:rFonts w:ascii="Times New Roman" w:hAnsi="Times New Roman" w:cs="Times New Roman"/>
        </w:rPr>
        <w:t xml:space="preserve"> his precocious interest in </w:t>
      </w:r>
      <w:r w:rsidR="006449E6">
        <w:rPr>
          <w:rFonts w:ascii="Times New Roman" w:hAnsi="Times New Roman" w:cs="Times New Roman"/>
        </w:rPr>
        <w:t xml:space="preserve">materials and </w:t>
      </w:r>
      <w:r w:rsidR="00560754">
        <w:rPr>
          <w:rFonts w:ascii="Times New Roman" w:hAnsi="Times New Roman" w:cs="Times New Roman"/>
        </w:rPr>
        <w:t xml:space="preserve">creative casting that left evidence of </w:t>
      </w:r>
      <w:r w:rsidR="004A4597" w:rsidRPr="004A4597">
        <w:rPr>
          <w:rFonts w:ascii="Times New Roman" w:hAnsi="Times New Roman" w:cs="Times New Roman"/>
        </w:rPr>
        <w:t>artistic process</w:t>
      </w:r>
      <w:r w:rsidR="00560754">
        <w:rPr>
          <w:rFonts w:ascii="Times New Roman" w:hAnsi="Times New Roman" w:cs="Times New Roman"/>
        </w:rPr>
        <w:t xml:space="preserve"> on his works</w:t>
      </w:r>
      <w:r w:rsidR="004A4597" w:rsidRPr="004A4597">
        <w:rPr>
          <w:rFonts w:ascii="Times New Roman" w:hAnsi="Times New Roman" w:cs="Times New Roman"/>
        </w:rPr>
        <w:t>.</w:t>
      </w:r>
    </w:p>
    <w:p w:rsidR="00736638" w:rsidRPr="00A862C9" w:rsidRDefault="00736638" w:rsidP="005442F8">
      <w:pPr>
        <w:jc w:val="both"/>
        <w:rPr>
          <w:rFonts w:ascii="Times New Roman" w:hAnsi="Times New Roman" w:cs="Times New Roman"/>
        </w:rPr>
      </w:pPr>
    </w:p>
    <w:p w:rsidR="00EB2D1D" w:rsidRDefault="00EB2D1D" w:rsidP="007044E2">
      <w:pPr>
        <w:numPr>
          <w:ins w:id="3" w:author="Danielle Child" w:date="2014-03-24T15:07:00Z"/>
        </w:numPr>
        <w:jc w:val="both"/>
        <w:rPr>
          <w:ins w:id="4" w:author="Danielle Child" w:date="2014-03-24T15:07:00Z"/>
          <w:rFonts w:ascii="Times New Roman" w:hAnsi="Times New Roman" w:cs="Times New Roman"/>
        </w:rPr>
      </w:pPr>
    </w:p>
    <w:p w:rsidR="0097410D" w:rsidRDefault="00A862C9" w:rsidP="007044E2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Medardo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7410D">
        <w:rPr>
          <w:rFonts w:ascii="Times New Roman" w:hAnsi="Times New Roman" w:cs="Times New Roman"/>
        </w:rPr>
        <w:t>Rosso</w:t>
      </w:r>
      <w:proofErr w:type="spellEnd"/>
      <w:r w:rsidR="0097410D">
        <w:rPr>
          <w:rFonts w:ascii="Times New Roman" w:hAnsi="Times New Roman" w:cs="Times New Roman"/>
        </w:rPr>
        <w:t xml:space="preserve"> was born in Turin in 1858, the son of a train stationmaster. He began his career in Milan in </w:t>
      </w:r>
      <w:r w:rsidR="00DE644E">
        <w:rPr>
          <w:rFonts w:ascii="Times New Roman" w:hAnsi="Times New Roman" w:cs="Times New Roman"/>
        </w:rPr>
        <w:t>1881</w:t>
      </w:r>
      <w:r w:rsidR="0097410D">
        <w:rPr>
          <w:rFonts w:ascii="Times New Roman" w:hAnsi="Times New Roman" w:cs="Times New Roman"/>
        </w:rPr>
        <w:t xml:space="preserve"> without official artistic training. His </w:t>
      </w:r>
      <w:r w:rsidR="000A5604">
        <w:rPr>
          <w:rFonts w:ascii="Times New Roman" w:hAnsi="Times New Roman" w:cs="Times New Roman"/>
        </w:rPr>
        <w:t xml:space="preserve">subsequent </w:t>
      </w:r>
      <w:r w:rsidR="0097410D">
        <w:rPr>
          <w:rFonts w:ascii="Times New Roman" w:hAnsi="Times New Roman" w:cs="Times New Roman"/>
        </w:rPr>
        <w:t xml:space="preserve">enrollment at the </w:t>
      </w:r>
      <w:proofErr w:type="spellStart"/>
      <w:r w:rsidR="0097410D">
        <w:rPr>
          <w:rFonts w:ascii="Times New Roman" w:hAnsi="Times New Roman" w:cs="Times New Roman"/>
        </w:rPr>
        <w:t>Brera</w:t>
      </w:r>
      <w:proofErr w:type="spellEnd"/>
      <w:r w:rsidR="0097410D">
        <w:rPr>
          <w:rFonts w:ascii="Times New Roman" w:hAnsi="Times New Roman" w:cs="Times New Roman"/>
        </w:rPr>
        <w:t xml:space="preserve"> Art Academy in Milan en</w:t>
      </w:r>
      <w:r w:rsidR="00DE4440">
        <w:rPr>
          <w:rFonts w:ascii="Times New Roman" w:hAnsi="Times New Roman" w:cs="Times New Roman"/>
        </w:rPr>
        <w:t>ded in expulsion</w:t>
      </w:r>
      <w:r w:rsidR="000A5604">
        <w:rPr>
          <w:rFonts w:ascii="Times New Roman" w:hAnsi="Times New Roman" w:cs="Times New Roman"/>
        </w:rPr>
        <w:t>, while</w:t>
      </w:r>
      <w:r w:rsidR="00DE4440">
        <w:rPr>
          <w:rFonts w:ascii="Times New Roman" w:hAnsi="Times New Roman" w:cs="Times New Roman"/>
        </w:rPr>
        <w:t xml:space="preserve"> his experimental </w:t>
      </w:r>
      <w:r w:rsidR="00736638">
        <w:rPr>
          <w:rFonts w:ascii="Times New Roman" w:hAnsi="Times New Roman" w:cs="Times New Roman"/>
        </w:rPr>
        <w:t>art was</w:t>
      </w:r>
      <w:r w:rsidR="00856C62">
        <w:rPr>
          <w:rFonts w:ascii="Times New Roman" w:hAnsi="Times New Roman" w:cs="Times New Roman"/>
        </w:rPr>
        <w:t xml:space="preserve"> </w:t>
      </w:r>
      <w:proofErr w:type="spellStart"/>
      <w:r w:rsidR="00856C62">
        <w:rPr>
          <w:rFonts w:ascii="Times New Roman" w:hAnsi="Times New Roman" w:cs="Times New Roman"/>
        </w:rPr>
        <w:t>criticis</w:t>
      </w:r>
      <w:r w:rsidR="00DE4440">
        <w:rPr>
          <w:rFonts w:ascii="Times New Roman" w:hAnsi="Times New Roman" w:cs="Times New Roman"/>
        </w:rPr>
        <w:t>ed</w:t>
      </w:r>
      <w:proofErr w:type="spellEnd"/>
      <w:r w:rsidR="00736638">
        <w:rPr>
          <w:rFonts w:ascii="Times New Roman" w:hAnsi="Times New Roman" w:cs="Times New Roman"/>
        </w:rPr>
        <w:t xml:space="preserve"> or ignored</w:t>
      </w:r>
      <w:r w:rsidR="00DE4440">
        <w:rPr>
          <w:rFonts w:ascii="Times New Roman" w:hAnsi="Times New Roman" w:cs="Times New Roman"/>
        </w:rPr>
        <w:t>.</w:t>
      </w:r>
      <w:r w:rsidR="0097410D">
        <w:rPr>
          <w:rFonts w:ascii="Times New Roman" w:hAnsi="Times New Roman" w:cs="Times New Roman"/>
        </w:rPr>
        <w:t xml:space="preserve"> </w:t>
      </w:r>
      <w:r w:rsidR="00240FDD">
        <w:rPr>
          <w:rFonts w:ascii="Times New Roman" w:hAnsi="Times New Roman" w:cs="Times New Roman"/>
        </w:rPr>
        <w:t>A</w:t>
      </w:r>
      <w:r w:rsidR="00DE4440">
        <w:rPr>
          <w:rFonts w:ascii="Times New Roman" w:hAnsi="Times New Roman" w:cs="Times New Roman"/>
        </w:rPr>
        <w:t xml:space="preserve"> brief marriage to </w:t>
      </w:r>
      <w:proofErr w:type="spellStart"/>
      <w:r w:rsidR="00DE4440">
        <w:rPr>
          <w:rFonts w:ascii="Times New Roman" w:hAnsi="Times New Roman" w:cs="Times New Roman"/>
        </w:rPr>
        <w:t>Giuditta</w:t>
      </w:r>
      <w:proofErr w:type="spellEnd"/>
      <w:r w:rsidR="00DE4440">
        <w:rPr>
          <w:rFonts w:ascii="Times New Roman" w:hAnsi="Times New Roman" w:cs="Times New Roman"/>
        </w:rPr>
        <w:t xml:space="preserve"> </w:t>
      </w:r>
      <w:proofErr w:type="spellStart"/>
      <w:r w:rsidR="00DE4440">
        <w:rPr>
          <w:rFonts w:ascii="Times New Roman" w:hAnsi="Times New Roman" w:cs="Times New Roman"/>
        </w:rPr>
        <w:t>Pozzi</w:t>
      </w:r>
      <w:proofErr w:type="spellEnd"/>
      <w:r w:rsidR="00DE4440">
        <w:rPr>
          <w:rFonts w:ascii="Times New Roman" w:hAnsi="Times New Roman" w:cs="Times New Roman"/>
        </w:rPr>
        <w:t xml:space="preserve"> led to the birth of his son, Francesco. </w:t>
      </w:r>
      <w:proofErr w:type="spellStart"/>
      <w:r w:rsidR="00DE4440">
        <w:rPr>
          <w:rFonts w:ascii="Times New Roman" w:hAnsi="Times New Roman" w:cs="Times New Roman"/>
        </w:rPr>
        <w:t>Rosso’s</w:t>
      </w:r>
      <w:proofErr w:type="spellEnd"/>
      <w:r w:rsidR="0097410D">
        <w:rPr>
          <w:rFonts w:ascii="Times New Roman" w:hAnsi="Times New Roman" w:cs="Times New Roman"/>
        </w:rPr>
        <w:t xml:space="preserve"> </w:t>
      </w:r>
      <w:r w:rsidR="00DE4440">
        <w:rPr>
          <w:rFonts w:ascii="Times New Roman" w:hAnsi="Times New Roman" w:cs="Times New Roman"/>
        </w:rPr>
        <w:t xml:space="preserve">early </w:t>
      </w:r>
      <w:r w:rsidR="0097410D">
        <w:rPr>
          <w:rFonts w:ascii="Times New Roman" w:hAnsi="Times New Roman" w:cs="Times New Roman"/>
        </w:rPr>
        <w:t xml:space="preserve">works </w:t>
      </w:r>
      <w:r w:rsidR="00DE644E">
        <w:rPr>
          <w:rFonts w:ascii="Times New Roman" w:hAnsi="Times New Roman" w:cs="Times New Roman"/>
        </w:rPr>
        <w:t xml:space="preserve">demonstrate </w:t>
      </w:r>
      <w:r w:rsidR="000A5604">
        <w:rPr>
          <w:rFonts w:ascii="Times New Roman" w:hAnsi="Times New Roman" w:cs="Times New Roman"/>
        </w:rPr>
        <w:t>interest in French R</w:t>
      </w:r>
      <w:r w:rsidR="0097410D">
        <w:rPr>
          <w:rFonts w:ascii="Times New Roman" w:hAnsi="Times New Roman" w:cs="Times New Roman"/>
        </w:rPr>
        <w:t>eal</w:t>
      </w:r>
      <w:r w:rsidR="00DE4440">
        <w:rPr>
          <w:rFonts w:ascii="Times New Roman" w:hAnsi="Times New Roman" w:cs="Times New Roman"/>
        </w:rPr>
        <w:t>ism</w:t>
      </w:r>
      <w:ins w:id="5" w:author="Danielle Child" w:date="2014-03-24T15:07:00Z">
        <w:r w:rsidR="00EB2D1D">
          <w:rPr>
            <w:rFonts w:ascii="Times New Roman" w:hAnsi="Times New Roman" w:cs="Times New Roman"/>
          </w:rPr>
          <w:t xml:space="preserve"> - </w:t>
        </w:r>
      </w:ins>
      <w:proofErr w:type="spellStart"/>
      <w:r w:rsidR="00CE7F63">
        <w:rPr>
          <w:rFonts w:ascii="Times New Roman" w:hAnsi="Times New Roman" w:cs="Times New Roman"/>
        </w:rPr>
        <w:t>Honorè</w:t>
      </w:r>
      <w:proofErr w:type="spellEnd"/>
      <w:r w:rsidR="00CE7F63">
        <w:rPr>
          <w:rFonts w:ascii="Times New Roman" w:hAnsi="Times New Roman" w:cs="Times New Roman"/>
        </w:rPr>
        <w:t xml:space="preserve"> </w:t>
      </w:r>
      <w:r w:rsidR="00DE4440">
        <w:rPr>
          <w:rFonts w:ascii="Times New Roman" w:hAnsi="Times New Roman" w:cs="Times New Roman"/>
        </w:rPr>
        <w:t xml:space="preserve">Daumier, </w:t>
      </w:r>
      <w:r w:rsidR="00CE7F63">
        <w:rPr>
          <w:rFonts w:ascii="Times New Roman" w:hAnsi="Times New Roman" w:cs="Times New Roman"/>
        </w:rPr>
        <w:t xml:space="preserve">Gustave </w:t>
      </w:r>
      <w:r w:rsidR="00DE4440">
        <w:rPr>
          <w:rFonts w:ascii="Times New Roman" w:hAnsi="Times New Roman" w:cs="Times New Roman"/>
        </w:rPr>
        <w:t xml:space="preserve">Courbet and </w:t>
      </w:r>
      <w:proofErr w:type="spellStart"/>
      <w:r w:rsidR="00CE7F63">
        <w:rPr>
          <w:rFonts w:ascii="Times New Roman" w:hAnsi="Times New Roman" w:cs="Times New Roman"/>
        </w:rPr>
        <w:t>Édouard</w:t>
      </w:r>
      <w:proofErr w:type="spellEnd"/>
      <w:r w:rsidR="00CE7F63">
        <w:rPr>
          <w:rFonts w:ascii="Times New Roman" w:hAnsi="Times New Roman" w:cs="Times New Roman"/>
        </w:rPr>
        <w:t xml:space="preserve"> </w:t>
      </w:r>
      <w:proofErr w:type="spellStart"/>
      <w:r w:rsidR="00DE4440">
        <w:rPr>
          <w:rFonts w:ascii="Times New Roman" w:hAnsi="Times New Roman" w:cs="Times New Roman"/>
        </w:rPr>
        <w:t>Mane</w:t>
      </w:r>
      <w:ins w:id="6" w:author="Danielle Child" w:date="2014-03-24T15:07:00Z">
        <w:r w:rsidR="00EB2D1D">
          <w:rPr>
            <w:rFonts w:ascii="Times New Roman" w:hAnsi="Times New Roman" w:cs="Times New Roman"/>
          </w:rPr>
          <w:t>t</w:t>
        </w:r>
        <w:proofErr w:type="spellEnd"/>
        <w:r w:rsidR="00EB2D1D">
          <w:rPr>
            <w:rFonts w:ascii="Times New Roman" w:hAnsi="Times New Roman" w:cs="Times New Roman"/>
          </w:rPr>
          <w:t xml:space="preserve"> - </w:t>
        </w:r>
      </w:ins>
      <w:r w:rsidR="0097410D">
        <w:rPr>
          <w:rFonts w:ascii="Times New Roman" w:hAnsi="Times New Roman" w:cs="Times New Roman"/>
        </w:rPr>
        <w:t>foreign to late-nineteenth century Italian art</w:t>
      </w:r>
      <w:r w:rsidR="000A5604">
        <w:rPr>
          <w:rFonts w:ascii="Times New Roman" w:hAnsi="Times New Roman" w:cs="Times New Roman"/>
        </w:rPr>
        <w:t xml:space="preserve"> (</w:t>
      </w:r>
      <w:r w:rsidR="005715F9">
        <w:rPr>
          <w:rFonts w:ascii="Times New Roman" w:hAnsi="Times New Roman" w:cs="Times New Roman"/>
          <w:i/>
        </w:rPr>
        <w:t>Procuress</w:t>
      </w:r>
      <w:r w:rsidR="005715F9">
        <w:rPr>
          <w:rFonts w:ascii="Times New Roman" w:hAnsi="Times New Roman" w:cs="Times New Roman"/>
        </w:rPr>
        <w:t>, 1883)</w:t>
      </w:r>
      <w:r w:rsidR="0097410D">
        <w:rPr>
          <w:rFonts w:ascii="Times New Roman" w:hAnsi="Times New Roman" w:cs="Times New Roman"/>
        </w:rPr>
        <w:t>.</w:t>
      </w:r>
      <w:r w:rsidR="00DE4440">
        <w:rPr>
          <w:rFonts w:ascii="Times New Roman" w:hAnsi="Times New Roman" w:cs="Times New Roman"/>
        </w:rPr>
        <w:t xml:space="preserve"> </w:t>
      </w:r>
      <w:r w:rsidR="00DE644E">
        <w:rPr>
          <w:rFonts w:ascii="Times New Roman" w:hAnsi="Times New Roman" w:cs="Times New Roman"/>
        </w:rPr>
        <w:t>A</w:t>
      </w:r>
      <w:r w:rsidR="000A5604">
        <w:rPr>
          <w:rFonts w:ascii="Times New Roman" w:hAnsi="Times New Roman" w:cs="Times New Roman"/>
        </w:rPr>
        <w:t xml:space="preserve"> major</w:t>
      </w:r>
      <w:r w:rsidR="00DE644E">
        <w:rPr>
          <w:rFonts w:ascii="Times New Roman" w:hAnsi="Times New Roman" w:cs="Times New Roman"/>
        </w:rPr>
        <w:t xml:space="preserve"> stylis</w:t>
      </w:r>
      <w:r w:rsidR="000A5604">
        <w:rPr>
          <w:rFonts w:ascii="Times New Roman" w:hAnsi="Times New Roman" w:cs="Times New Roman"/>
        </w:rPr>
        <w:t xml:space="preserve">tic shift </w:t>
      </w:r>
      <w:r w:rsidR="00736638">
        <w:rPr>
          <w:rFonts w:ascii="Times New Roman" w:hAnsi="Times New Roman" w:cs="Times New Roman"/>
        </w:rPr>
        <w:t xml:space="preserve">in 1884 </w:t>
      </w:r>
      <w:r w:rsidR="000A5604">
        <w:rPr>
          <w:rFonts w:ascii="Times New Roman" w:hAnsi="Times New Roman" w:cs="Times New Roman"/>
        </w:rPr>
        <w:t xml:space="preserve">suggested sacrifice </w:t>
      </w:r>
      <w:r w:rsidR="00DE644E">
        <w:rPr>
          <w:rFonts w:ascii="Times New Roman" w:hAnsi="Times New Roman" w:cs="Times New Roman"/>
        </w:rPr>
        <w:t>of detail in favor of sketchy modeling, flattened planes, and gently modulated surfaces to soften the play of light and shadow</w:t>
      </w:r>
      <w:r w:rsidR="00CE7F63">
        <w:rPr>
          <w:rFonts w:ascii="Times New Roman" w:hAnsi="Times New Roman" w:cs="Times New Roman"/>
        </w:rPr>
        <w:t>, rendering</w:t>
      </w:r>
      <w:r w:rsidR="00C31B6A">
        <w:rPr>
          <w:rFonts w:ascii="Times New Roman" w:hAnsi="Times New Roman" w:cs="Times New Roman"/>
        </w:rPr>
        <w:t xml:space="preserve"> three-</w:t>
      </w:r>
      <w:r w:rsidR="00DE644E">
        <w:rPr>
          <w:rFonts w:ascii="Times New Roman" w:hAnsi="Times New Roman" w:cs="Times New Roman"/>
        </w:rPr>
        <w:t>dimensional object</w:t>
      </w:r>
      <w:r w:rsidR="00A9632C">
        <w:rPr>
          <w:rFonts w:ascii="Times New Roman" w:hAnsi="Times New Roman" w:cs="Times New Roman"/>
        </w:rPr>
        <w:t>s</w:t>
      </w:r>
      <w:r w:rsidR="00DE644E">
        <w:rPr>
          <w:rFonts w:ascii="Times New Roman" w:hAnsi="Times New Roman" w:cs="Times New Roman"/>
        </w:rPr>
        <w:t xml:space="preserve"> recep</w:t>
      </w:r>
      <w:r w:rsidR="00C31B6A">
        <w:rPr>
          <w:rFonts w:ascii="Times New Roman" w:hAnsi="Times New Roman" w:cs="Times New Roman"/>
        </w:rPr>
        <w:t>tive to atmospheric conditions</w:t>
      </w:r>
      <w:r w:rsidR="000A5604">
        <w:rPr>
          <w:rFonts w:ascii="Times New Roman" w:hAnsi="Times New Roman" w:cs="Times New Roman"/>
        </w:rPr>
        <w:t xml:space="preserve"> (</w:t>
      </w:r>
      <w:r w:rsidR="000A5604">
        <w:rPr>
          <w:rFonts w:ascii="Times New Roman" w:hAnsi="Times New Roman" w:cs="Times New Roman"/>
          <w:i/>
        </w:rPr>
        <w:t>Concierge</w:t>
      </w:r>
      <w:r w:rsidR="000A5604">
        <w:rPr>
          <w:rFonts w:ascii="Times New Roman" w:hAnsi="Times New Roman" w:cs="Times New Roman"/>
        </w:rPr>
        <w:t>, 1884)</w:t>
      </w:r>
      <w:r w:rsidR="00C31B6A">
        <w:rPr>
          <w:rFonts w:ascii="Times New Roman" w:hAnsi="Times New Roman" w:cs="Times New Roman"/>
        </w:rPr>
        <w:t xml:space="preserve">. </w:t>
      </w:r>
      <w:r w:rsidR="00DE4440">
        <w:rPr>
          <w:rFonts w:ascii="Times New Roman" w:hAnsi="Times New Roman" w:cs="Times New Roman"/>
        </w:rPr>
        <w:t>Aft</w:t>
      </w:r>
      <w:r w:rsidR="00736638">
        <w:rPr>
          <w:rFonts w:ascii="Times New Roman" w:hAnsi="Times New Roman" w:cs="Times New Roman"/>
        </w:rPr>
        <w:t xml:space="preserve">er </w:t>
      </w:r>
      <w:r w:rsidR="00A9632C">
        <w:rPr>
          <w:rFonts w:ascii="Times New Roman" w:hAnsi="Times New Roman" w:cs="Times New Roman"/>
        </w:rPr>
        <w:t>moving to</w:t>
      </w:r>
      <w:r w:rsidR="00736638">
        <w:rPr>
          <w:rFonts w:ascii="Times New Roman" w:hAnsi="Times New Roman" w:cs="Times New Roman"/>
        </w:rPr>
        <w:t xml:space="preserve"> Paris in 1889, </w:t>
      </w:r>
      <w:proofErr w:type="spellStart"/>
      <w:r w:rsidR="00736638">
        <w:rPr>
          <w:rFonts w:ascii="Times New Roman" w:hAnsi="Times New Roman" w:cs="Times New Roman"/>
        </w:rPr>
        <w:t>Rosso</w:t>
      </w:r>
      <w:proofErr w:type="spellEnd"/>
      <w:r w:rsidR="00DE4440">
        <w:rPr>
          <w:rFonts w:ascii="Times New Roman" w:hAnsi="Times New Roman" w:cs="Times New Roman"/>
        </w:rPr>
        <w:t xml:space="preserve"> intensified his interest in </w:t>
      </w:r>
      <w:r w:rsidR="000E74A4">
        <w:rPr>
          <w:rFonts w:ascii="Times New Roman" w:hAnsi="Times New Roman" w:cs="Times New Roman"/>
        </w:rPr>
        <w:t xml:space="preserve">Impressionist </w:t>
      </w:r>
      <w:r w:rsidR="00DE4440">
        <w:rPr>
          <w:rFonts w:ascii="Times New Roman" w:hAnsi="Times New Roman" w:cs="Times New Roman"/>
          <w:i/>
        </w:rPr>
        <w:t xml:space="preserve">vie </w:t>
      </w:r>
      <w:proofErr w:type="spellStart"/>
      <w:r w:rsidR="00DE4440">
        <w:rPr>
          <w:rFonts w:ascii="Times New Roman" w:hAnsi="Times New Roman" w:cs="Times New Roman"/>
          <w:i/>
        </w:rPr>
        <w:t>moderne</w:t>
      </w:r>
      <w:proofErr w:type="spellEnd"/>
      <w:r w:rsidR="00DE4440">
        <w:rPr>
          <w:rFonts w:ascii="Times New Roman" w:hAnsi="Times New Roman" w:cs="Times New Roman"/>
          <w:i/>
        </w:rPr>
        <w:t xml:space="preserve"> </w:t>
      </w:r>
      <w:r w:rsidR="00DE4440">
        <w:rPr>
          <w:rFonts w:ascii="Times New Roman" w:hAnsi="Times New Roman" w:cs="Times New Roman"/>
        </w:rPr>
        <w:t>subjects</w:t>
      </w:r>
      <w:r w:rsidR="000A5604">
        <w:rPr>
          <w:rFonts w:ascii="Times New Roman" w:hAnsi="Times New Roman" w:cs="Times New Roman"/>
        </w:rPr>
        <w:t xml:space="preserve"> </w:t>
      </w:r>
      <w:r w:rsidR="001D1287">
        <w:rPr>
          <w:rFonts w:ascii="Times New Roman" w:hAnsi="Times New Roman" w:cs="Times New Roman"/>
        </w:rPr>
        <w:t>of Degas and Toulouse Lautrec</w:t>
      </w:r>
      <w:r w:rsidR="00736638">
        <w:rPr>
          <w:rFonts w:ascii="Times New Roman" w:hAnsi="Times New Roman" w:cs="Times New Roman"/>
        </w:rPr>
        <w:t xml:space="preserve"> </w:t>
      </w:r>
      <w:r w:rsidR="000A5604">
        <w:rPr>
          <w:rFonts w:ascii="Times New Roman" w:hAnsi="Times New Roman" w:cs="Times New Roman"/>
        </w:rPr>
        <w:t>(</w:t>
      </w:r>
      <w:r w:rsidR="00736638" w:rsidRPr="00736638">
        <w:rPr>
          <w:rFonts w:ascii="Times New Roman" w:hAnsi="Times New Roman" w:cs="Times New Roman"/>
          <w:i/>
        </w:rPr>
        <w:t>Bookmaker</w:t>
      </w:r>
      <w:r w:rsidR="001D1287">
        <w:rPr>
          <w:rFonts w:ascii="Times New Roman" w:hAnsi="Times New Roman" w:cs="Times New Roman"/>
        </w:rPr>
        <w:t>,</w:t>
      </w:r>
      <w:r w:rsidR="00736638">
        <w:rPr>
          <w:rFonts w:ascii="Times New Roman" w:hAnsi="Times New Roman" w:cs="Times New Roman"/>
        </w:rPr>
        <w:t xml:space="preserve"> </w:t>
      </w:r>
      <w:r w:rsidR="000A5604" w:rsidRPr="005715F9">
        <w:rPr>
          <w:rFonts w:ascii="Times New Roman" w:hAnsi="Times New Roman" w:cs="Times New Roman"/>
          <w:i/>
        </w:rPr>
        <w:t>Yvette</w:t>
      </w:r>
      <w:r w:rsidR="000A5604">
        <w:rPr>
          <w:rFonts w:ascii="Times New Roman" w:hAnsi="Times New Roman" w:cs="Times New Roman"/>
          <w:i/>
        </w:rPr>
        <w:t xml:space="preserve"> </w:t>
      </w:r>
      <w:proofErr w:type="spellStart"/>
      <w:r w:rsidR="000A5604">
        <w:rPr>
          <w:rFonts w:ascii="Times New Roman" w:hAnsi="Times New Roman" w:cs="Times New Roman"/>
          <w:i/>
        </w:rPr>
        <w:t>Guilber</w:t>
      </w:r>
      <w:r w:rsidR="001D1287">
        <w:rPr>
          <w:rFonts w:ascii="Times New Roman" w:hAnsi="Times New Roman" w:cs="Times New Roman"/>
          <w:i/>
        </w:rPr>
        <w:t>t</w:t>
      </w:r>
      <w:proofErr w:type="spellEnd"/>
      <w:r w:rsidR="00CE7F63">
        <w:rPr>
          <w:rFonts w:ascii="Times New Roman" w:hAnsi="Times New Roman" w:cs="Times New Roman"/>
        </w:rPr>
        <w:t xml:space="preserve">, </w:t>
      </w:r>
      <w:r w:rsidR="001D1287">
        <w:rPr>
          <w:rFonts w:ascii="Times New Roman" w:hAnsi="Times New Roman" w:cs="Times New Roman"/>
        </w:rPr>
        <w:t>1894-5)</w:t>
      </w:r>
      <w:r w:rsidR="001D1287" w:rsidRPr="001D1287">
        <w:rPr>
          <w:rFonts w:ascii="Times New Roman" w:hAnsi="Times New Roman" w:cs="Times New Roman"/>
        </w:rPr>
        <w:t xml:space="preserve"> </w:t>
      </w:r>
      <w:r w:rsidR="001D1287">
        <w:rPr>
          <w:rFonts w:ascii="Times New Roman" w:hAnsi="Times New Roman" w:cs="Times New Roman"/>
        </w:rPr>
        <w:t xml:space="preserve">while </w:t>
      </w:r>
      <w:r w:rsidR="00CE7F63">
        <w:rPr>
          <w:rFonts w:ascii="Times New Roman" w:hAnsi="Times New Roman" w:cs="Times New Roman"/>
        </w:rPr>
        <w:t>attentive to</w:t>
      </w:r>
      <w:r w:rsidR="00A9632C">
        <w:rPr>
          <w:rFonts w:ascii="Times New Roman" w:hAnsi="Times New Roman" w:cs="Times New Roman"/>
        </w:rPr>
        <w:t xml:space="preserve"> Symbolism</w:t>
      </w:r>
      <w:r w:rsidR="001D1287">
        <w:rPr>
          <w:rFonts w:ascii="Times New Roman" w:hAnsi="Times New Roman" w:cs="Times New Roman"/>
        </w:rPr>
        <w:t>.</w:t>
      </w:r>
      <w:r w:rsidR="000A5604">
        <w:rPr>
          <w:rFonts w:ascii="Times New Roman" w:hAnsi="Times New Roman" w:cs="Times New Roman"/>
        </w:rPr>
        <w:t xml:space="preserve"> </w:t>
      </w:r>
      <w:r w:rsidR="00C31B6A">
        <w:rPr>
          <w:rFonts w:ascii="Times New Roman" w:hAnsi="Times New Roman" w:cs="Times New Roman"/>
        </w:rPr>
        <w:t>He exhibited around Europe</w:t>
      </w:r>
      <w:r w:rsidR="00DE4440">
        <w:rPr>
          <w:rFonts w:ascii="Times New Roman" w:hAnsi="Times New Roman" w:cs="Times New Roman"/>
        </w:rPr>
        <w:t xml:space="preserve"> and </w:t>
      </w:r>
      <w:r w:rsidR="00A9632C">
        <w:rPr>
          <w:rFonts w:ascii="Times New Roman" w:hAnsi="Times New Roman" w:cs="Times New Roman"/>
        </w:rPr>
        <w:t>cast</w:t>
      </w:r>
      <w:r w:rsidR="00180486">
        <w:rPr>
          <w:rFonts w:ascii="Times New Roman" w:hAnsi="Times New Roman" w:cs="Times New Roman"/>
        </w:rPr>
        <w:t xml:space="preserve"> </w:t>
      </w:r>
      <w:r w:rsidR="00DE4440">
        <w:rPr>
          <w:rFonts w:ascii="Times New Roman" w:hAnsi="Times New Roman" w:cs="Times New Roman"/>
        </w:rPr>
        <w:t xml:space="preserve">in </w:t>
      </w:r>
      <w:r w:rsidR="000A5604">
        <w:rPr>
          <w:rFonts w:ascii="Times New Roman" w:hAnsi="Times New Roman" w:cs="Times New Roman"/>
        </w:rPr>
        <w:t xml:space="preserve">his </w:t>
      </w:r>
      <w:r w:rsidR="00DE4440">
        <w:rPr>
          <w:rFonts w:ascii="Times New Roman" w:hAnsi="Times New Roman" w:cs="Times New Roman"/>
        </w:rPr>
        <w:t>studio-foundry</w:t>
      </w:r>
      <w:ins w:id="7" w:author="Danielle Child" w:date="2014-03-24T15:08:00Z">
        <w:r w:rsidR="00EB2D1D">
          <w:rPr>
            <w:rFonts w:ascii="Times New Roman" w:hAnsi="Times New Roman" w:cs="Times New Roman"/>
          </w:rPr>
          <w:t xml:space="preserve"> - </w:t>
        </w:r>
      </w:ins>
      <w:r w:rsidR="00A9632C">
        <w:rPr>
          <w:rFonts w:ascii="Times New Roman" w:hAnsi="Times New Roman" w:cs="Times New Roman"/>
        </w:rPr>
        <w:t>also as a form of performance</w:t>
      </w:r>
      <w:ins w:id="8" w:author="Danielle Child" w:date="2014-03-24T15:08:00Z">
        <w:r w:rsidR="00EB2D1D">
          <w:rPr>
            <w:rFonts w:ascii="Times New Roman" w:hAnsi="Times New Roman" w:cs="Times New Roman"/>
          </w:rPr>
          <w:t xml:space="preserve"> </w:t>
        </w:r>
        <w:proofErr w:type="gramStart"/>
        <w:r w:rsidR="00EB2D1D">
          <w:rPr>
            <w:rFonts w:ascii="Times New Roman" w:hAnsi="Times New Roman" w:cs="Times New Roman"/>
          </w:rPr>
          <w:t xml:space="preserve">- </w:t>
        </w:r>
      </w:ins>
      <w:r w:rsidR="00A9632C">
        <w:rPr>
          <w:rFonts w:ascii="Times New Roman" w:hAnsi="Times New Roman" w:cs="Times New Roman"/>
        </w:rPr>
        <w:t xml:space="preserve"> </w:t>
      </w:r>
      <w:r w:rsidR="00C31B6A">
        <w:rPr>
          <w:rFonts w:ascii="Times New Roman" w:hAnsi="Times New Roman" w:cs="Times New Roman"/>
        </w:rPr>
        <w:t>using</w:t>
      </w:r>
      <w:proofErr w:type="gramEnd"/>
      <w:r w:rsidR="00C31B6A">
        <w:rPr>
          <w:rFonts w:ascii="Times New Roman" w:hAnsi="Times New Roman" w:cs="Times New Roman"/>
        </w:rPr>
        <w:t xml:space="preserve"> </w:t>
      </w:r>
      <w:r w:rsidR="000E74A4">
        <w:rPr>
          <w:rFonts w:ascii="Times New Roman" w:hAnsi="Times New Roman" w:cs="Times New Roman"/>
        </w:rPr>
        <w:t>wax as a final</w:t>
      </w:r>
      <w:r w:rsidR="003F1510">
        <w:rPr>
          <w:rFonts w:ascii="Times New Roman" w:hAnsi="Times New Roman" w:cs="Times New Roman"/>
        </w:rPr>
        <w:t xml:space="preserve"> medium</w:t>
      </w:r>
      <w:r w:rsidR="00DE4440">
        <w:rPr>
          <w:rFonts w:ascii="Times New Roman" w:hAnsi="Times New Roman" w:cs="Times New Roman"/>
        </w:rPr>
        <w:t xml:space="preserve">. His </w:t>
      </w:r>
      <w:r w:rsidR="000A5604">
        <w:rPr>
          <w:rFonts w:ascii="Times New Roman" w:hAnsi="Times New Roman" w:cs="Times New Roman"/>
        </w:rPr>
        <w:t>radical ideas</w:t>
      </w:r>
      <w:r w:rsidR="00DE4440">
        <w:rPr>
          <w:rFonts w:ascii="Times New Roman" w:hAnsi="Times New Roman" w:cs="Times New Roman"/>
        </w:rPr>
        <w:t xml:space="preserve"> </w:t>
      </w:r>
      <w:r w:rsidR="000A5604">
        <w:rPr>
          <w:rFonts w:ascii="Times New Roman" w:hAnsi="Times New Roman" w:cs="Times New Roman"/>
        </w:rPr>
        <w:t xml:space="preserve">about “dematerialized” sculpture </w:t>
      </w:r>
      <w:r w:rsidR="00DE4440">
        <w:rPr>
          <w:rFonts w:ascii="Times New Roman" w:hAnsi="Times New Roman" w:cs="Times New Roman"/>
        </w:rPr>
        <w:t xml:space="preserve">attracted second-generation symbolists </w:t>
      </w:r>
      <w:r w:rsidR="00A9632C">
        <w:rPr>
          <w:rFonts w:ascii="Times New Roman" w:hAnsi="Times New Roman" w:cs="Times New Roman"/>
        </w:rPr>
        <w:t>like</w:t>
      </w:r>
      <w:r w:rsidR="00DE4440">
        <w:rPr>
          <w:rFonts w:ascii="Times New Roman" w:hAnsi="Times New Roman" w:cs="Times New Roman"/>
        </w:rPr>
        <w:t xml:space="preserve"> Charles </w:t>
      </w:r>
      <w:proofErr w:type="spellStart"/>
      <w:r w:rsidR="00DE4440">
        <w:rPr>
          <w:rFonts w:ascii="Times New Roman" w:hAnsi="Times New Roman" w:cs="Times New Roman"/>
        </w:rPr>
        <w:t>Morice</w:t>
      </w:r>
      <w:proofErr w:type="spellEnd"/>
      <w:r w:rsidR="00DE4440">
        <w:rPr>
          <w:rFonts w:ascii="Times New Roman" w:hAnsi="Times New Roman" w:cs="Times New Roman"/>
        </w:rPr>
        <w:t>. Julius Meier-</w:t>
      </w:r>
      <w:proofErr w:type="spellStart"/>
      <w:r w:rsidR="00DE4440">
        <w:rPr>
          <w:rFonts w:ascii="Times New Roman" w:hAnsi="Times New Roman" w:cs="Times New Roman"/>
        </w:rPr>
        <w:t>Graefe</w:t>
      </w:r>
      <w:proofErr w:type="spellEnd"/>
      <w:r w:rsidR="00DE4440">
        <w:rPr>
          <w:rFonts w:ascii="Times New Roman" w:hAnsi="Times New Roman" w:cs="Times New Roman"/>
        </w:rPr>
        <w:t xml:space="preserve"> </w:t>
      </w:r>
      <w:r w:rsidR="00A9632C">
        <w:rPr>
          <w:rFonts w:ascii="Times New Roman" w:hAnsi="Times New Roman" w:cs="Times New Roman"/>
        </w:rPr>
        <w:t>gave him a chapter in</w:t>
      </w:r>
      <w:r w:rsidR="00C31B6A">
        <w:rPr>
          <w:rFonts w:ascii="Times New Roman" w:hAnsi="Times New Roman" w:cs="Times New Roman"/>
        </w:rPr>
        <w:t xml:space="preserve"> his </w:t>
      </w:r>
      <w:r w:rsidR="0077298C">
        <w:rPr>
          <w:rFonts w:ascii="Times New Roman" w:hAnsi="Times New Roman" w:cs="Times New Roman"/>
        </w:rPr>
        <w:t xml:space="preserve">1904 </w:t>
      </w:r>
      <w:r w:rsidR="00C31B6A">
        <w:rPr>
          <w:rFonts w:ascii="Times New Roman" w:hAnsi="Times New Roman" w:cs="Times New Roman"/>
        </w:rPr>
        <w:t>history of m</w:t>
      </w:r>
      <w:r w:rsidR="000A5604">
        <w:rPr>
          <w:rFonts w:ascii="Times New Roman" w:hAnsi="Times New Roman" w:cs="Times New Roman"/>
        </w:rPr>
        <w:t xml:space="preserve">odern art. </w:t>
      </w:r>
      <w:proofErr w:type="spellStart"/>
      <w:r w:rsidR="000A5604">
        <w:rPr>
          <w:rFonts w:ascii="Times New Roman" w:hAnsi="Times New Roman" w:cs="Times New Roman"/>
        </w:rPr>
        <w:t>Rosso’s</w:t>
      </w:r>
      <w:proofErr w:type="spellEnd"/>
      <w:r w:rsidR="00DE4440">
        <w:rPr>
          <w:rFonts w:ascii="Times New Roman" w:hAnsi="Times New Roman" w:cs="Times New Roman"/>
        </w:rPr>
        <w:t xml:space="preserve"> friendship with </w:t>
      </w:r>
      <w:proofErr w:type="spellStart"/>
      <w:r w:rsidR="00DE4440">
        <w:rPr>
          <w:rFonts w:ascii="Times New Roman" w:hAnsi="Times New Roman" w:cs="Times New Roman"/>
        </w:rPr>
        <w:t>Auguste</w:t>
      </w:r>
      <w:proofErr w:type="spellEnd"/>
      <w:r w:rsidR="00DE4440">
        <w:rPr>
          <w:rFonts w:ascii="Times New Roman" w:hAnsi="Times New Roman" w:cs="Times New Roman"/>
        </w:rPr>
        <w:t xml:space="preserve"> Rodin soured after critics accused Rodin of having appropriated </w:t>
      </w:r>
      <w:proofErr w:type="spellStart"/>
      <w:r w:rsidR="00DE4440">
        <w:rPr>
          <w:rFonts w:ascii="Times New Roman" w:hAnsi="Times New Roman" w:cs="Times New Roman"/>
        </w:rPr>
        <w:t>Rosso’s</w:t>
      </w:r>
      <w:proofErr w:type="spellEnd"/>
      <w:r w:rsidR="00DE4440">
        <w:rPr>
          <w:rFonts w:ascii="Times New Roman" w:hAnsi="Times New Roman" w:cs="Times New Roman"/>
        </w:rPr>
        <w:t xml:space="preserve"> ideas for his </w:t>
      </w:r>
      <w:r w:rsidR="00DE4440">
        <w:rPr>
          <w:rFonts w:ascii="Times New Roman" w:hAnsi="Times New Roman" w:cs="Times New Roman"/>
          <w:i/>
        </w:rPr>
        <w:t>Monument to Balzac</w:t>
      </w:r>
      <w:r w:rsidR="00C31B6A">
        <w:rPr>
          <w:rFonts w:ascii="Times New Roman" w:hAnsi="Times New Roman" w:cs="Times New Roman"/>
        </w:rPr>
        <w:t xml:space="preserve"> (1898)</w:t>
      </w:r>
      <w:r w:rsidR="000A5604">
        <w:rPr>
          <w:rFonts w:ascii="Times New Roman" w:hAnsi="Times New Roman" w:cs="Times New Roman"/>
        </w:rPr>
        <w:t xml:space="preserve">; the </w:t>
      </w:r>
      <w:r w:rsidR="00DE4440">
        <w:rPr>
          <w:rFonts w:ascii="Times New Roman" w:hAnsi="Times New Roman" w:cs="Times New Roman"/>
        </w:rPr>
        <w:t xml:space="preserve">embittered </w:t>
      </w:r>
      <w:proofErr w:type="spellStart"/>
      <w:r w:rsidR="00DE4440">
        <w:rPr>
          <w:rFonts w:ascii="Times New Roman" w:hAnsi="Times New Roman" w:cs="Times New Roman"/>
        </w:rPr>
        <w:t>Rosso</w:t>
      </w:r>
      <w:proofErr w:type="spellEnd"/>
      <w:r w:rsidR="00DE4440">
        <w:rPr>
          <w:rFonts w:ascii="Times New Roman" w:hAnsi="Times New Roman" w:cs="Times New Roman"/>
        </w:rPr>
        <w:t xml:space="preserve"> became convinced of the unacknowledged debt. He continued to exhibit and sell works to </w:t>
      </w:r>
      <w:r w:rsidR="00A9632C">
        <w:rPr>
          <w:rFonts w:ascii="Times New Roman" w:hAnsi="Times New Roman" w:cs="Times New Roman"/>
        </w:rPr>
        <w:t xml:space="preserve">European </w:t>
      </w:r>
      <w:r w:rsidR="00DE4440">
        <w:rPr>
          <w:rFonts w:ascii="Times New Roman" w:hAnsi="Times New Roman" w:cs="Times New Roman"/>
        </w:rPr>
        <w:t xml:space="preserve">collectors and </w:t>
      </w:r>
      <w:r w:rsidR="00A9632C">
        <w:rPr>
          <w:rFonts w:ascii="Times New Roman" w:hAnsi="Times New Roman" w:cs="Times New Roman"/>
        </w:rPr>
        <w:t>museums, making</w:t>
      </w:r>
      <w:r w:rsidR="00DE4440">
        <w:rPr>
          <w:rFonts w:ascii="Times New Roman" w:hAnsi="Times New Roman" w:cs="Times New Roman"/>
        </w:rPr>
        <w:t xml:space="preserve"> only one new </w:t>
      </w:r>
      <w:r w:rsidR="000A5604">
        <w:rPr>
          <w:rFonts w:ascii="Times New Roman" w:hAnsi="Times New Roman" w:cs="Times New Roman"/>
        </w:rPr>
        <w:t xml:space="preserve">work </w:t>
      </w:r>
      <w:r w:rsidR="00253FDB">
        <w:rPr>
          <w:rFonts w:ascii="Times New Roman" w:hAnsi="Times New Roman" w:cs="Times New Roman"/>
        </w:rPr>
        <w:t xml:space="preserve">after </w:t>
      </w:r>
      <w:r w:rsidR="00A9632C">
        <w:rPr>
          <w:rFonts w:ascii="Times New Roman" w:hAnsi="Times New Roman" w:cs="Times New Roman"/>
        </w:rPr>
        <w:t>1900</w:t>
      </w:r>
      <w:r w:rsidR="00736638">
        <w:rPr>
          <w:rFonts w:ascii="Times New Roman" w:hAnsi="Times New Roman" w:cs="Times New Roman"/>
        </w:rPr>
        <w:t xml:space="preserve">, </w:t>
      </w:r>
      <w:r w:rsidR="00736638">
        <w:rPr>
          <w:rFonts w:ascii="Times New Roman" w:hAnsi="Times New Roman" w:cs="Times New Roman"/>
        </w:rPr>
        <w:lastRenderedPageBreak/>
        <w:t xml:space="preserve">the </w:t>
      </w:r>
      <w:r w:rsidR="00253FDB">
        <w:rPr>
          <w:rFonts w:ascii="Times New Roman" w:hAnsi="Times New Roman" w:cs="Times New Roman"/>
        </w:rPr>
        <w:t xml:space="preserve">haunting </w:t>
      </w:r>
      <w:r w:rsidR="00253FDB">
        <w:rPr>
          <w:rFonts w:ascii="Times New Roman" w:hAnsi="Times New Roman" w:cs="Times New Roman"/>
          <w:i/>
        </w:rPr>
        <w:t xml:space="preserve">Ecce </w:t>
      </w:r>
      <w:proofErr w:type="spellStart"/>
      <w:r w:rsidR="00253FDB">
        <w:rPr>
          <w:rFonts w:ascii="Times New Roman" w:hAnsi="Times New Roman" w:cs="Times New Roman"/>
          <w:i/>
        </w:rPr>
        <w:t>puer</w:t>
      </w:r>
      <w:proofErr w:type="spellEnd"/>
      <w:r w:rsidR="003565B7">
        <w:rPr>
          <w:rFonts w:ascii="Times New Roman" w:hAnsi="Times New Roman" w:cs="Times New Roman"/>
        </w:rPr>
        <w:t xml:space="preserve"> (1906</w:t>
      </w:r>
      <w:r w:rsidR="000A5604">
        <w:rPr>
          <w:rFonts w:ascii="Times New Roman" w:hAnsi="Times New Roman" w:cs="Times New Roman"/>
        </w:rPr>
        <w:t>).</w:t>
      </w:r>
      <w:r w:rsidR="00253FDB">
        <w:rPr>
          <w:rFonts w:ascii="Times New Roman" w:hAnsi="Times New Roman" w:cs="Times New Roman"/>
        </w:rPr>
        <w:t xml:space="preserve"> </w:t>
      </w:r>
      <w:r w:rsidR="00C31B6A">
        <w:rPr>
          <w:rFonts w:ascii="Times New Roman" w:hAnsi="Times New Roman" w:cs="Times New Roman"/>
        </w:rPr>
        <w:t xml:space="preserve">He returned to Italy to curate his legacy in </w:t>
      </w:r>
      <w:r w:rsidR="00A9632C">
        <w:rPr>
          <w:rFonts w:ascii="Times New Roman" w:hAnsi="Times New Roman" w:cs="Times New Roman"/>
        </w:rPr>
        <w:t>his</w:t>
      </w:r>
      <w:r w:rsidR="00C31B6A">
        <w:rPr>
          <w:rFonts w:ascii="Times New Roman" w:hAnsi="Times New Roman" w:cs="Times New Roman"/>
        </w:rPr>
        <w:t xml:space="preserve"> last decade. </w:t>
      </w:r>
      <w:proofErr w:type="spellStart"/>
      <w:r w:rsidR="00C31B6A">
        <w:rPr>
          <w:rFonts w:ascii="Times New Roman" w:hAnsi="Times New Roman" w:cs="Times New Roman"/>
        </w:rPr>
        <w:t>Rosso’s</w:t>
      </w:r>
      <w:proofErr w:type="spellEnd"/>
      <w:r w:rsidR="00C31B6A">
        <w:rPr>
          <w:rFonts w:ascii="Times New Roman" w:hAnsi="Times New Roman" w:cs="Times New Roman"/>
        </w:rPr>
        <w:t xml:space="preserve"> </w:t>
      </w:r>
      <w:r w:rsidR="000A5604">
        <w:rPr>
          <w:rFonts w:ascii="Times New Roman" w:hAnsi="Times New Roman" w:cs="Times New Roman"/>
        </w:rPr>
        <w:t xml:space="preserve">innovative </w:t>
      </w:r>
      <w:r w:rsidR="00253FDB">
        <w:rPr>
          <w:rFonts w:ascii="Times New Roman" w:hAnsi="Times New Roman" w:cs="Times New Roman"/>
        </w:rPr>
        <w:t xml:space="preserve">photographic production and drawings </w:t>
      </w:r>
      <w:r w:rsidR="00C31B6A">
        <w:rPr>
          <w:rFonts w:ascii="Times New Roman" w:hAnsi="Times New Roman" w:cs="Times New Roman"/>
        </w:rPr>
        <w:t xml:space="preserve">further </w:t>
      </w:r>
      <w:r w:rsidR="00253FDB">
        <w:rPr>
          <w:rFonts w:ascii="Times New Roman" w:hAnsi="Times New Roman" w:cs="Times New Roman"/>
        </w:rPr>
        <w:t xml:space="preserve">highlight </w:t>
      </w:r>
      <w:r w:rsidR="00C31B6A">
        <w:rPr>
          <w:rFonts w:ascii="Times New Roman" w:hAnsi="Times New Roman" w:cs="Times New Roman"/>
        </w:rPr>
        <w:t>his experiments with the play</w:t>
      </w:r>
      <w:r w:rsidR="00253FDB">
        <w:rPr>
          <w:rFonts w:ascii="Times New Roman" w:hAnsi="Times New Roman" w:cs="Times New Roman"/>
        </w:rPr>
        <w:t xml:space="preserve"> between painting and sculpture, light and shadow, material objects and intangible surrounding</w:t>
      </w:r>
      <w:r w:rsidR="00A9632C">
        <w:rPr>
          <w:rFonts w:ascii="Times New Roman" w:hAnsi="Times New Roman" w:cs="Times New Roman"/>
        </w:rPr>
        <w:t>s</w:t>
      </w:r>
      <w:r w:rsidR="00253FDB">
        <w:rPr>
          <w:rFonts w:ascii="Times New Roman" w:hAnsi="Times New Roman" w:cs="Times New Roman"/>
        </w:rPr>
        <w:t>.</w:t>
      </w:r>
    </w:p>
    <w:p w:rsidR="007044E2" w:rsidRDefault="007044E2" w:rsidP="007044E2">
      <w:pPr>
        <w:jc w:val="both"/>
        <w:rPr>
          <w:rFonts w:ascii="Times New Roman" w:hAnsi="Times New Roman" w:cs="Times New Roman"/>
        </w:rPr>
      </w:pPr>
    </w:p>
    <w:p w:rsidR="007044E2" w:rsidRDefault="000E74A4" w:rsidP="007044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 and further reading:</w:t>
      </w:r>
    </w:p>
    <w:p w:rsidR="003F1510" w:rsidRDefault="003F1510" w:rsidP="007044E2">
      <w:pPr>
        <w:jc w:val="both"/>
        <w:rPr>
          <w:rFonts w:ascii="Times New Roman" w:hAnsi="Times New Roman" w:cs="Times New Roman"/>
        </w:rPr>
      </w:pPr>
    </w:p>
    <w:p w:rsidR="003F1510" w:rsidRDefault="000A5604" w:rsidP="007044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Barr, M. S. (1963)</w:t>
      </w:r>
      <w:r w:rsidR="003F1510">
        <w:rPr>
          <w:rFonts w:ascii="Times New Roman" w:hAnsi="Times New Roman" w:cs="Times New Roman"/>
        </w:rPr>
        <w:t xml:space="preserve">, </w:t>
      </w:r>
      <w:proofErr w:type="spellStart"/>
      <w:r w:rsidR="003F1510">
        <w:rPr>
          <w:rFonts w:ascii="Times New Roman" w:hAnsi="Times New Roman" w:cs="Times New Roman"/>
          <w:i/>
        </w:rPr>
        <w:t>Medardo</w:t>
      </w:r>
      <w:proofErr w:type="spellEnd"/>
      <w:r w:rsidR="003F1510">
        <w:rPr>
          <w:rFonts w:ascii="Times New Roman" w:hAnsi="Times New Roman" w:cs="Times New Roman"/>
          <w:i/>
        </w:rPr>
        <w:t xml:space="preserve"> </w:t>
      </w:r>
      <w:proofErr w:type="spellStart"/>
      <w:r w:rsidR="003F1510">
        <w:rPr>
          <w:rFonts w:ascii="Times New Roman" w:hAnsi="Times New Roman" w:cs="Times New Roman"/>
          <w:i/>
        </w:rPr>
        <w:t>Rosso</w:t>
      </w:r>
      <w:proofErr w:type="spellEnd"/>
      <w:r w:rsidR="003F1510">
        <w:rPr>
          <w:rFonts w:ascii="Times New Roman" w:hAnsi="Times New Roman" w:cs="Times New Roman"/>
        </w:rPr>
        <w:t>, New York: Museum of Modern Art.</w:t>
      </w:r>
    </w:p>
    <w:p w:rsidR="003F1510" w:rsidRDefault="003F1510" w:rsidP="007044E2">
      <w:pPr>
        <w:jc w:val="both"/>
        <w:rPr>
          <w:rFonts w:ascii="Times New Roman" w:hAnsi="Times New Roman" w:cs="Times New Roman"/>
        </w:rPr>
      </w:pPr>
    </w:p>
    <w:p w:rsidR="003F1510" w:rsidRDefault="003F1510" w:rsidP="007044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Claris, E</w:t>
      </w:r>
      <w:r w:rsidR="000A5604">
        <w:rPr>
          <w:rFonts w:ascii="Times New Roman" w:hAnsi="Times New Roman" w:cs="Times New Roman"/>
        </w:rPr>
        <w:t>. (1902),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De </w:t>
      </w:r>
      <w:proofErr w:type="spellStart"/>
      <w:r>
        <w:rPr>
          <w:rFonts w:ascii="Times New Roman" w:hAnsi="Times New Roman" w:cs="Times New Roman"/>
          <w:i/>
        </w:rPr>
        <w:t>l’Impressionnisme</w:t>
      </w:r>
      <w:proofErr w:type="spellEnd"/>
      <w:r>
        <w:rPr>
          <w:rFonts w:ascii="Times New Roman" w:hAnsi="Times New Roman" w:cs="Times New Roman"/>
          <w:i/>
        </w:rPr>
        <w:t xml:space="preserve"> en sculpture: </w:t>
      </w:r>
      <w:proofErr w:type="spellStart"/>
      <w:r>
        <w:rPr>
          <w:rFonts w:ascii="Times New Roman" w:hAnsi="Times New Roman" w:cs="Times New Roman"/>
          <w:i/>
        </w:rPr>
        <w:t>Lettres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gramStart"/>
      <w:r>
        <w:rPr>
          <w:rFonts w:ascii="Times New Roman" w:hAnsi="Times New Roman" w:cs="Times New Roman"/>
          <w:i/>
        </w:rPr>
        <w:t>et</w:t>
      </w:r>
      <w:proofErr w:type="gramEnd"/>
      <w:r>
        <w:rPr>
          <w:rFonts w:ascii="Times New Roman" w:hAnsi="Times New Roman" w:cs="Times New Roman"/>
          <w:i/>
        </w:rPr>
        <w:t xml:space="preserve"> opinions de Rodin, </w:t>
      </w:r>
      <w:proofErr w:type="spellStart"/>
      <w:r>
        <w:rPr>
          <w:rFonts w:ascii="Times New Roman" w:hAnsi="Times New Roman" w:cs="Times New Roman"/>
          <w:i/>
        </w:rPr>
        <w:t>Rosso</w:t>
      </w:r>
      <w:proofErr w:type="spellEnd"/>
      <w:r>
        <w:rPr>
          <w:rFonts w:ascii="Times New Roman" w:hAnsi="Times New Roman" w:cs="Times New Roman"/>
          <w:i/>
        </w:rPr>
        <w:t xml:space="preserve">, Constantin </w:t>
      </w:r>
      <w:proofErr w:type="spellStart"/>
      <w:r>
        <w:rPr>
          <w:rFonts w:ascii="Times New Roman" w:hAnsi="Times New Roman" w:cs="Times New Roman"/>
          <w:i/>
        </w:rPr>
        <w:t>Meunier</w:t>
      </w:r>
      <w:proofErr w:type="spellEnd"/>
      <w:r>
        <w:rPr>
          <w:rFonts w:ascii="Times New Roman" w:hAnsi="Times New Roman" w:cs="Times New Roman"/>
          <w:i/>
        </w:rPr>
        <w:t>, etc.</w:t>
      </w:r>
      <w:r>
        <w:rPr>
          <w:rFonts w:ascii="Times New Roman" w:hAnsi="Times New Roman" w:cs="Times New Roman"/>
        </w:rPr>
        <w:t>, Paris: La Nouvelle Revue</w:t>
      </w:r>
      <w:r w:rsidR="000A5604">
        <w:rPr>
          <w:rFonts w:ascii="Times New Roman" w:hAnsi="Times New Roman" w:cs="Times New Roman"/>
        </w:rPr>
        <w:t>.</w:t>
      </w:r>
    </w:p>
    <w:p w:rsidR="000E74A4" w:rsidRDefault="000E74A4" w:rsidP="007044E2">
      <w:pPr>
        <w:jc w:val="both"/>
        <w:rPr>
          <w:rFonts w:ascii="Times New Roman" w:hAnsi="Times New Roman" w:cs="Times New Roman"/>
        </w:rPr>
      </w:pPr>
    </w:p>
    <w:p w:rsidR="000E74A4" w:rsidRDefault="000E74A4" w:rsidP="007044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Cooper</w:t>
      </w:r>
      <w:r w:rsidR="003F1510">
        <w:rPr>
          <w:rFonts w:ascii="Times New Roman" w:hAnsi="Times New Roman" w:cs="Times New Roman"/>
        </w:rPr>
        <w:t>, H</w:t>
      </w:r>
      <w:r w:rsidR="000A560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and Hecker, </w:t>
      </w:r>
      <w:r w:rsidR="003F1510">
        <w:rPr>
          <w:rFonts w:ascii="Times New Roman" w:hAnsi="Times New Roman" w:cs="Times New Roman"/>
        </w:rPr>
        <w:t>S</w:t>
      </w:r>
      <w:r w:rsidR="000A5604">
        <w:rPr>
          <w:rFonts w:ascii="Times New Roman" w:hAnsi="Times New Roman" w:cs="Times New Roman"/>
        </w:rPr>
        <w:t xml:space="preserve">. </w:t>
      </w:r>
      <w:r w:rsidR="003565B7">
        <w:rPr>
          <w:rFonts w:ascii="Times New Roman" w:hAnsi="Times New Roman" w:cs="Times New Roman"/>
        </w:rPr>
        <w:t xml:space="preserve">(2003), </w:t>
      </w:r>
      <w:proofErr w:type="spellStart"/>
      <w:r w:rsidRPr="000E74A4">
        <w:rPr>
          <w:rFonts w:ascii="Times New Roman" w:hAnsi="Times New Roman" w:cs="Times New Roman"/>
          <w:i/>
        </w:rPr>
        <w:t>Medardo</w:t>
      </w:r>
      <w:proofErr w:type="spellEnd"/>
      <w:r w:rsidRPr="000E74A4">
        <w:rPr>
          <w:rFonts w:ascii="Times New Roman" w:hAnsi="Times New Roman" w:cs="Times New Roman"/>
          <w:i/>
        </w:rPr>
        <w:t xml:space="preserve"> </w:t>
      </w:r>
      <w:proofErr w:type="spellStart"/>
      <w:r w:rsidRPr="000E74A4">
        <w:rPr>
          <w:rFonts w:ascii="Times New Roman" w:hAnsi="Times New Roman" w:cs="Times New Roman"/>
          <w:i/>
        </w:rPr>
        <w:t>Rosso</w:t>
      </w:r>
      <w:proofErr w:type="spellEnd"/>
      <w:r>
        <w:rPr>
          <w:rFonts w:ascii="Times New Roman" w:hAnsi="Times New Roman" w:cs="Times New Roman"/>
          <w:i/>
        </w:rPr>
        <w:t>: Second Impressions</w:t>
      </w:r>
      <w:r w:rsidR="000A5604">
        <w:rPr>
          <w:rFonts w:ascii="Times New Roman" w:hAnsi="Times New Roman" w:cs="Times New Roman"/>
        </w:rPr>
        <w:t xml:space="preserve">. </w:t>
      </w:r>
      <w:proofErr w:type="gramStart"/>
      <w:r w:rsidR="000A5604">
        <w:rPr>
          <w:rFonts w:ascii="Times New Roman" w:hAnsi="Times New Roman" w:cs="Times New Roman"/>
        </w:rPr>
        <w:t>Yale University Press.</w:t>
      </w:r>
      <w:proofErr w:type="gramEnd"/>
    </w:p>
    <w:p w:rsidR="003F1510" w:rsidRDefault="003F1510" w:rsidP="007044E2">
      <w:pPr>
        <w:jc w:val="both"/>
        <w:rPr>
          <w:rFonts w:ascii="Times New Roman" w:hAnsi="Times New Roman" w:cs="Times New Roman"/>
        </w:rPr>
      </w:pPr>
    </w:p>
    <w:p w:rsidR="003F1510" w:rsidRDefault="000A5604" w:rsidP="007044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Meier-</w:t>
      </w:r>
      <w:proofErr w:type="spellStart"/>
      <w:r>
        <w:rPr>
          <w:rFonts w:ascii="Times New Roman" w:hAnsi="Times New Roman" w:cs="Times New Roman"/>
        </w:rPr>
        <w:t>Graefe</w:t>
      </w:r>
      <w:proofErr w:type="spellEnd"/>
      <w:r>
        <w:rPr>
          <w:rFonts w:ascii="Times New Roman" w:hAnsi="Times New Roman" w:cs="Times New Roman"/>
        </w:rPr>
        <w:t>, J</w:t>
      </w:r>
      <w:r w:rsidR="00736638">
        <w:rPr>
          <w:rFonts w:ascii="Times New Roman" w:hAnsi="Times New Roman" w:cs="Times New Roman"/>
        </w:rPr>
        <w:t>.</w:t>
      </w:r>
      <w:r w:rsidR="003F15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(1904), </w:t>
      </w:r>
      <w:r w:rsidR="003F1510">
        <w:rPr>
          <w:rFonts w:ascii="Times New Roman" w:hAnsi="Times New Roman" w:cs="Times New Roman"/>
        </w:rPr>
        <w:t>“</w:t>
      </w:r>
      <w:proofErr w:type="spellStart"/>
      <w:r w:rsidR="003F1510">
        <w:rPr>
          <w:rFonts w:ascii="Times New Roman" w:hAnsi="Times New Roman" w:cs="Times New Roman"/>
        </w:rPr>
        <w:t>Medardo</w:t>
      </w:r>
      <w:proofErr w:type="spellEnd"/>
      <w:r w:rsidR="003F1510">
        <w:rPr>
          <w:rFonts w:ascii="Times New Roman" w:hAnsi="Times New Roman" w:cs="Times New Roman"/>
        </w:rPr>
        <w:t xml:space="preserve"> </w:t>
      </w:r>
      <w:proofErr w:type="spellStart"/>
      <w:r w:rsidR="003F1510">
        <w:rPr>
          <w:rFonts w:ascii="Times New Roman" w:hAnsi="Times New Roman" w:cs="Times New Roman"/>
        </w:rPr>
        <w:t>Rosso</w:t>
      </w:r>
      <w:proofErr w:type="spellEnd"/>
      <w:r w:rsidR="003F1510">
        <w:rPr>
          <w:rFonts w:ascii="Times New Roman" w:hAnsi="Times New Roman" w:cs="Times New Roman"/>
        </w:rPr>
        <w:t xml:space="preserve">,” in </w:t>
      </w:r>
      <w:proofErr w:type="spellStart"/>
      <w:r w:rsidR="003F1510">
        <w:rPr>
          <w:rFonts w:ascii="Times New Roman" w:hAnsi="Times New Roman" w:cs="Times New Roman"/>
          <w:i/>
        </w:rPr>
        <w:t>Entwicklungsgeschichte</w:t>
      </w:r>
      <w:proofErr w:type="spellEnd"/>
      <w:r w:rsidR="003F1510">
        <w:rPr>
          <w:rFonts w:ascii="Times New Roman" w:hAnsi="Times New Roman" w:cs="Times New Roman"/>
          <w:i/>
        </w:rPr>
        <w:t xml:space="preserve"> der </w:t>
      </w:r>
      <w:proofErr w:type="spellStart"/>
      <w:r w:rsidR="003F1510">
        <w:rPr>
          <w:rFonts w:ascii="Times New Roman" w:hAnsi="Times New Roman" w:cs="Times New Roman"/>
          <w:i/>
        </w:rPr>
        <w:t>modernen</w:t>
      </w:r>
      <w:proofErr w:type="spellEnd"/>
      <w:r w:rsidR="003F1510">
        <w:rPr>
          <w:rFonts w:ascii="Times New Roman" w:hAnsi="Times New Roman" w:cs="Times New Roman"/>
          <w:i/>
        </w:rPr>
        <w:t xml:space="preserve"> </w:t>
      </w:r>
      <w:proofErr w:type="spellStart"/>
      <w:r w:rsidR="003F1510">
        <w:rPr>
          <w:rFonts w:ascii="Times New Roman" w:hAnsi="Times New Roman" w:cs="Times New Roman"/>
          <w:i/>
        </w:rPr>
        <w:t>Kunst</w:t>
      </w:r>
      <w:proofErr w:type="spellEnd"/>
      <w:r w:rsidR="00736638">
        <w:rPr>
          <w:rFonts w:ascii="Times New Roman" w:hAnsi="Times New Roman" w:cs="Times New Roman"/>
        </w:rPr>
        <w:t>, 3 vols., Stuttgar</w:t>
      </w:r>
      <w:r w:rsidR="003F1510">
        <w:rPr>
          <w:rFonts w:ascii="Times New Roman" w:hAnsi="Times New Roman" w:cs="Times New Roman"/>
        </w:rPr>
        <w:t xml:space="preserve">t: Hoffmann,; as </w:t>
      </w:r>
      <w:r w:rsidR="003F1510">
        <w:rPr>
          <w:rFonts w:ascii="Times New Roman" w:hAnsi="Times New Roman" w:cs="Times New Roman"/>
          <w:i/>
        </w:rPr>
        <w:t>Modern Art, Being a Contribution to a New System of Aesthetics,</w:t>
      </w:r>
      <w:r w:rsidR="003F1510">
        <w:rPr>
          <w:rFonts w:ascii="Times New Roman" w:hAnsi="Times New Roman" w:cs="Times New Roman"/>
        </w:rPr>
        <w:t xml:space="preserve"> translated by Florence </w:t>
      </w:r>
      <w:r w:rsidR="00736638">
        <w:rPr>
          <w:rFonts w:ascii="Times New Roman" w:hAnsi="Times New Roman" w:cs="Times New Roman"/>
        </w:rPr>
        <w:t>Simmonds and George W. Chrystal</w:t>
      </w:r>
      <w:r w:rsidR="003F1510">
        <w:rPr>
          <w:rFonts w:ascii="Times New Roman" w:hAnsi="Times New Roman" w:cs="Times New Roman"/>
        </w:rPr>
        <w:t xml:space="preserve"> </w:t>
      </w:r>
      <w:r w:rsidR="00736638">
        <w:rPr>
          <w:rFonts w:ascii="Times New Roman" w:hAnsi="Times New Roman" w:cs="Times New Roman"/>
        </w:rPr>
        <w:t xml:space="preserve">(1908) </w:t>
      </w:r>
      <w:r w:rsidR="003F1510">
        <w:rPr>
          <w:rFonts w:ascii="Times New Roman" w:hAnsi="Times New Roman" w:cs="Times New Roman"/>
        </w:rPr>
        <w:t>vol. 2, New York: Putnam, and London: He</w:t>
      </w:r>
      <w:r w:rsidR="00240FDD">
        <w:rPr>
          <w:rFonts w:ascii="Times New Roman" w:hAnsi="Times New Roman" w:cs="Times New Roman"/>
        </w:rPr>
        <w:t>i</w:t>
      </w:r>
      <w:r w:rsidR="003F1510">
        <w:rPr>
          <w:rFonts w:ascii="Times New Roman" w:hAnsi="Times New Roman" w:cs="Times New Roman"/>
        </w:rPr>
        <w:t>nemann,; reprint</w:t>
      </w:r>
      <w:r w:rsidR="00736638">
        <w:rPr>
          <w:rFonts w:ascii="Times New Roman" w:hAnsi="Times New Roman" w:cs="Times New Roman"/>
        </w:rPr>
        <w:t xml:space="preserve"> (1968), New York: Arno</w:t>
      </w:r>
      <w:r w:rsidR="003F1510">
        <w:rPr>
          <w:rFonts w:ascii="Times New Roman" w:hAnsi="Times New Roman" w:cs="Times New Roman"/>
        </w:rPr>
        <w:t>.</w:t>
      </w:r>
    </w:p>
    <w:p w:rsidR="00240FDD" w:rsidRDefault="00240FDD" w:rsidP="007044E2">
      <w:pPr>
        <w:jc w:val="both"/>
        <w:rPr>
          <w:rFonts w:ascii="Times New Roman" w:hAnsi="Times New Roman" w:cs="Times New Roman"/>
        </w:rPr>
      </w:pPr>
    </w:p>
    <w:p w:rsidR="00240FDD" w:rsidRPr="00240FDD" w:rsidRDefault="00736638" w:rsidP="007044E2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Mola</w:t>
      </w:r>
      <w:proofErr w:type="spellEnd"/>
      <w:r>
        <w:rPr>
          <w:rFonts w:ascii="Times New Roman" w:hAnsi="Times New Roman" w:cs="Times New Roman"/>
        </w:rPr>
        <w:t>, P.</w:t>
      </w:r>
      <w:r w:rsidR="003565B7">
        <w:rPr>
          <w:rFonts w:ascii="Times New Roman" w:hAnsi="Times New Roman" w:cs="Times New Roman"/>
        </w:rPr>
        <w:t xml:space="preserve"> and </w:t>
      </w:r>
      <w:proofErr w:type="spellStart"/>
      <w:r w:rsidR="003565B7">
        <w:rPr>
          <w:rFonts w:ascii="Times New Roman" w:hAnsi="Times New Roman" w:cs="Times New Roman"/>
        </w:rPr>
        <w:t>Vittucci</w:t>
      </w:r>
      <w:proofErr w:type="spellEnd"/>
      <w:r w:rsidR="003565B7">
        <w:rPr>
          <w:rFonts w:ascii="Times New Roman" w:hAnsi="Times New Roman" w:cs="Times New Roman"/>
        </w:rPr>
        <w:t xml:space="preserve"> F. (2009</w:t>
      </w:r>
      <w:r>
        <w:rPr>
          <w:rFonts w:ascii="Times New Roman" w:hAnsi="Times New Roman" w:cs="Times New Roman"/>
        </w:rPr>
        <w:t>)</w:t>
      </w:r>
      <w:r w:rsidR="00240FDD">
        <w:rPr>
          <w:rFonts w:ascii="Times New Roman" w:hAnsi="Times New Roman" w:cs="Times New Roman"/>
        </w:rPr>
        <w:t xml:space="preserve">, </w:t>
      </w:r>
      <w:proofErr w:type="spellStart"/>
      <w:r w:rsidR="00240FDD">
        <w:rPr>
          <w:rFonts w:ascii="Times New Roman" w:hAnsi="Times New Roman" w:cs="Times New Roman"/>
          <w:i/>
        </w:rPr>
        <w:t>Medardo</w:t>
      </w:r>
      <w:proofErr w:type="spellEnd"/>
      <w:r w:rsidR="00240FDD">
        <w:rPr>
          <w:rFonts w:ascii="Times New Roman" w:hAnsi="Times New Roman" w:cs="Times New Roman"/>
          <w:i/>
        </w:rPr>
        <w:t xml:space="preserve"> </w:t>
      </w:r>
      <w:proofErr w:type="spellStart"/>
      <w:r w:rsidR="00240FDD">
        <w:rPr>
          <w:rFonts w:ascii="Times New Roman" w:hAnsi="Times New Roman" w:cs="Times New Roman"/>
          <w:i/>
        </w:rPr>
        <w:t>Rosso</w:t>
      </w:r>
      <w:proofErr w:type="spellEnd"/>
      <w:r w:rsidR="00240FDD">
        <w:rPr>
          <w:rFonts w:ascii="Times New Roman" w:hAnsi="Times New Roman" w:cs="Times New Roman"/>
          <w:i/>
        </w:rPr>
        <w:t xml:space="preserve">: </w:t>
      </w:r>
      <w:proofErr w:type="spellStart"/>
      <w:r w:rsidR="00240FDD">
        <w:rPr>
          <w:rFonts w:ascii="Times New Roman" w:hAnsi="Times New Roman" w:cs="Times New Roman"/>
          <w:i/>
        </w:rPr>
        <w:t>Catalogo</w:t>
      </w:r>
      <w:proofErr w:type="spellEnd"/>
      <w:r w:rsidR="00240FDD">
        <w:rPr>
          <w:rFonts w:ascii="Times New Roman" w:hAnsi="Times New Roman" w:cs="Times New Roman"/>
          <w:i/>
        </w:rPr>
        <w:t xml:space="preserve"> </w:t>
      </w:r>
      <w:proofErr w:type="spellStart"/>
      <w:r w:rsidR="00240FDD" w:rsidRPr="003565B7">
        <w:rPr>
          <w:rFonts w:ascii="Times New Roman" w:hAnsi="Times New Roman" w:cs="Times New Roman"/>
          <w:i/>
        </w:rPr>
        <w:t>ragionato</w:t>
      </w:r>
      <w:proofErr w:type="spellEnd"/>
      <w:r w:rsidR="003565B7">
        <w:rPr>
          <w:rFonts w:ascii="Times New Roman" w:hAnsi="Times New Roman" w:cs="Times New Roman"/>
        </w:rPr>
        <w:t xml:space="preserve">. Geneva and Milan: </w:t>
      </w:r>
      <w:proofErr w:type="spellStart"/>
      <w:r w:rsidR="003565B7">
        <w:rPr>
          <w:rFonts w:ascii="Times New Roman" w:hAnsi="Times New Roman" w:cs="Times New Roman"/>
        </w:rPr>
        <w:t>Skira</w:t>
      </w:r>
      <w:proofErr w:type="spellEnd"/>
      <w:r w:rsidR="003565B7">
        <w:rPr>
          <w:rFonts w:ascii="Times New Roman" w:hAnsi="Times New Roman" w:cs="Times New Roman"/>
        </w:rPr>
        <w:t>.</w:t>
      </w:r>
    </w:p>
    <w:p w:rsidR="000E74A4" w:rsidRDefault="000E74A4" w:rsidP="007044E2">
      <w:pPr>
        <w:jc w:val="both"/>
        <w:rPr>
          <w:rFonts w:ascii="Times New Roman" w:hAnsi="Times New Roman" w:cs="Times New Roman"/>
        </w:rPr>
      </w:pPr>
    </w:p>
    <w:p w:rsidR="003F1510" w:rsidRDefault="00736638" w:rsidP="007044E2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Società</w:t>
      </w:r>
      <w:proofErr w:type="spellEnd"/>
      <w:r>
        <w:rPr>
          <w:rFonts w:ascii="Times New Roman" w:hAnsi="Times New Roman" w:cs="Times New Roman"/>
        </w:rPr>
        <w:t xml:space="preserve"> per le Belle </w:t>
      </w:r>
      <w:proofErr w:type="spellStart"/>
      <w:r>
        <w:rPr>
          <w:rFonts w:ascii="Times New Roman" w:hAnsi="Times New Roman" w:cs="Times New Roman"/>
        </w:rPr>
        <w:t>Arti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ed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Esposizione</w:t>
      </w:r>
      <w:proofErr w:type="spellEnd"/>
      <w:r>
        <w:rPr>
          <w:rFonts w:ascii="Times New Roman" w:hAnsi="Times New Roman" w:cs="Times New Roman"/>
        </w:rPr>
        <w:t xml:space="preserve"> Permanente (Milan), </w:t>
      </w:r>
      <w:proofErr w:type="spellStart"/>
      <w:r w:rsidR="003F1510">
        <w:rPr>
          <w:rFonts w:ascii="Times New Roman" w:hAnsi="Times New Roman" w:cs="Times New Roman"/>
          <w:i/>
        </w:rPr>
        <w:t>Mostra</w:t>
      </w:r>
      <w:proofErr w:type="spellEnd"/>
      <w:r w:rsidR="003F1510">
        <w:rPr>
          <w:rFonts w:ascii="Times New Roman" w:hAnsi="Times New Roman" w:cs="Times New Roman"/>
          <w:i/>
        </w:rPr>
        <w:t xml:space="preserve"> di </w:t>
      </w:r>
      <w:proofErr w:type="spellStart"/>
      <w:r w:rsidR="003F1510">
        <w:rPr>
          <w:rFonts w:ascii="Times New Roman" w:hAnsi="Times New Roman" w:cs="Times New Roman"/>
          <w:i/>
        </w:rPr>
        <w:t>Medardo</w:t>
      </w:r>
      <w:proofErr w:type="spellEnd"/>
      <w:r w:rsidR="003F1510">
        <w:rPr>
          <w:rFonts w:ascii="Times New Roman" w:hAnsi="Times New Roman" w:cs="Times New Roman"/>
          <w:i/>
        </w:rPr>
        <w:t xml:space="preserve"> </w:t>
      </w:r>
      <w:proofErr w:type="spellStart"/>
      <w:r w:rsidR="003F1510">
        <w:rPr>
          <w:rFonts w:ascii="Times New Roman" w:hAnsi="Times New Roman" w:cs="Times New Roman"/>
          <w:i/>
        </w:rPr>
        <w:t>Rosso</w:t>
      </w:r>
      <w:proofErr w:type="spellEnd"/>
      <w:r w:rsidR="003F1510">
        <w:rPr>
          <w:rFonts w:ascii="Times New Roman" w:hAnsi="Times New Roman" w:cs="Times New Roman"/>
          <w:i/>
        </w:rPr>
        <w:t xml:space="preserve"> (1858-1928)</w:t>
      </w:r>
      <w:r w:rsidR="003F151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(1979) </w:t>
      </w:r>
      <w:r w:rsidR="003F1510">
        <w:rPr>
          <w:rFonts w:ascii="Times New Roman" w:hAnsi="Times New Roman" w:cs="Times New Roman"/>
        </w:rPr>
        <w:t>(exhib</w:t>
      </w:r>
      <w:r>
        <w:rPr>
          <w:rFonts w:ascii="Times New Roman" w:hAnsi="Times New Roman" w:cs="Times New Roman"/>
        </w:rPr>
        <w:t>ition catalogue).</w:t>
      </w:r>
    </w:p>
    <w:p w:rsidR="003F1510" w:rsidRDefault="003F1510" w:rsidP="007044E2">
      <w:pPr>
        <w:jc w:val="both"/>
        <w:rPr>
          <w:rFonts w:ascii="Times New Roman" w:hAnsi="Times New Roman" w:cs="Times New Roman"/>
        </w:rPr>
      </w:pPr>
    </w:p>
    <w:p w:rsidR="003F1510" w:rsidRDefault="003F1510" w:rsidP="007044E2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Rosso</w:t>
      </w:r>
      <w:proofErr w:type="spellEnd"/>
      <w:r>
        <w:rPr>
          <w:rFonts w:ascii="Times New Roman" w:hAnsi="Times New Roman" w:cs="Times New Roman"/>
        </w:rPr>
        <w:t>, M</w:t>
      </w:r>
      <w:r w:rsidR="0073663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736638">
        <w:rPr>
          <w:rFonts w:ascii="Times New Roman" w:hAnsi="Times New Roman" w:cs="Times New Roman"/>
        </w:rPr>
        <w:t xml:space="preserve">(12 January 1926), </w:t>
      </w: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Concepimento-limite-infinito</w:t>
      </w:r>
      <w:proofErr w:type="spellEnd"/>
      <w:r>
        <w:rPr>
          <w:rFonts w:ascii="Times New Roman" w:hAnsi="Times New Roman" w:cs="Times New Roman"/>
        </w:rPr>
        <w:t xml:space="preserve">,” </w:t>
      </w:r>
      <w:proofErr w:type="spellStart"/>
      <w:r>
        <w:rPr>
          <w:rFonts w:ascii="Times New Roman" w:hAnsi="Times New Roman" w:cs="Times New Roman"/>
          <w:i/>
        </w:rPr>
        <w:t>L’Ambrosiano</w:t>
      </w:r>
      <w:proofErr w:type="spellEnd"/>
      <w:r w:rsidR="00736638">
        <w:rPr>
          <w:rFonts w:ascii="Times New Roman" w:hAnsi="Times New Roman" w:cs="Times New Roman"/>
        </w:rPr>
        <w:t>.</w:t>
      </w:r>
      <w:proofErr w:type="gramEnd"/>
    </w:p>
    <w:p w:rsidR="003F1510" w:rsidRDefault="003F1510" w:rsidP="007044E2">
      <w:pPr>
        <w:jc w:val="both"/>
        <w:rPr>
          <w:rFonts w:ascii="Times New Roman" w:hAnsi="Times New Roman" w:cs="Times New Roman"/>
        </w:rPr>
      </w:pPr>
    </w:p>
    <w:p w:rsidR="00736638" w:rsidRDefault="003F1510" w:rsidP="00736638">
      <w:pPr>
        <w:jc w:val="both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</w:rPr>
        <w:t>Rosso</w:t>
      </w:r>
      <w:proofErr w:type="spellEnd"/>
      <w:r>
        <w:rPr>
          <w:rFonts w:ascii="Times New Roman" w:hAnsi="Times New Roman" w:cs="Times New Roman"/>
        </w:rPr>
        <w:t>, M</w:t>
      </w:r>
      <w:r w:rsidR="0073663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736638">
        <w:rPr>
          <w:rFonts w:ascii="Times New Roman" w:hAnsi="Times New Roman" w:cs="Times New Roman"/>
        </w:rPr>
        <w:t xml:space="preserve">(15 January 1926), </w:t>
      </w:r>
      <w:r>
        <w:rPr>
          <w:rFonts w:ascii="Times New Roman" w:hAnsi="Times New Roman" w:cs="Times New Roman"/>
        </w:rPr>
        <w:t xml:space="preserve">“Chi largamente </w:t>
      </w:r>
      <w:proofErr w:type="spellStart"/>
      <w:r>
        <w:rPr>
          <w:rFonts w:ascii="Times New Roman" w:hAnsi="Times New Roman" w:cs="Times New Roman"/>
        </w:rPr>
        <w:t>vede</w:t>
      </w:r>
      <w:proofErr w:type="spellEnd"/>
      <w:r>
        <w:rPr>
          <w:rFonts w:ascii="Times New Roman" w:hAnsi="Times New Roman" w:cs="Times New Roman"/>
        </w:rPr>
        <w:t xml:space="preserve">, largamente </w:t>
      </w:r>
      <w:proofErr w:type="spellStart"/>
      <w:r>
        <w:rPr>
          <w:rFonts w:ascii="Times New Roman" w:hAnsi="Times New Roman" w:cs="Times New Roman"/>
        </w:rPr>
        <w:t>pensa</w:t>
      </w:r>
      <w:proofErr w:type="spellEnd"/>
      <w:r>
        <w:rPr>
          <w:rFonts w:ascii="Times New Roman" w:hAnsi="Times New Roman" w:cs="Times New Roman"/>
        </w:rPr>
        <w:t xml:space="preserve">, ha </w:t>
      </w:r>
      <w:proofErr w:type="spellStart"/>
      <w:proofErr w:type="gramStart"/>
      <w:r>
        <w:rPr>
          <w:rFonts w:ascii="Times New Roman" w:hAnsi="Times New Roman" w:cs="Times New Roman"/>
        </w:rPr>
        <w:t>il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gesto</w:t>
      </w:r>
      <w:proofErr w:type="spellEnd"/>
      <w:r>
        <w:rPr>
          <w:rFonts w:ascii="Times New Roman" w:hAnsi="Times New Roman" w:cs="Times New Roman"/>
        </w:rPr>
        <w:t xml:space="preserve">,” </w:t>
      </w:r>
      <w:proofErr w:type="spellStart"/>
      <w:r>
        <w:rPr>
          <w:rFonts w:ascii="Times New Roman" w:hAnsi="Times New Roman" w:cs="Times New Roman"/>
          <w:i/>
        </w:rPr>
        <w:t>L’ambrosiano</w:t>
      </w:r>
      <w:proofErr w:type="spellEnd"/>
      <w:r w:rsidR="00736638">
        <w:rPr>
          <w:rFonts w:ascii="Times New Roman" w:hAnsi="Times New Roman" w:cs="Times New Roman"/>
          <w:i/>
        </w:rPr>
        <w:t>.</w:t>
      </w:r>
    </w:p>
    <w:p w:rsidR="003F1510" w:rsidRPr="003F1510" w:rsidRDefault="003F1510" w:rsidP="0073663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 </w:t>
      </w:r>
    </w:p>
    <w:p w:rsidR="007044E2" w:rsidRDefault="007044E2"/>
    <w:sectPr w:rsidR="007044E2" w:rsidSect="00CC30F6">
      <w:headerReference w:type="default" r:id="rId8"/>
      <w:pgSz w:w="11900" w:h="16840"/>
      <w:pgMar w:top="1440" w:right="1797" w:bottom="1440" w:left="1797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2F0" w:rsidRDefault="00F122F0">
      <w:r>
        <w:separator/>
      </w:r>
    </w:p>
  </w:endnote>
  <w:endnote w:type="continuationSeparator" w:id="0">
    <w:p w:rsidR="00F122F0" w:rsidRDefault="00F12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2F0" w:rsidRDefault="00F122F0">
      <w:r>
        <w:separator/>
      </w:r>
    </w:p>
  </w:footnote>
  <w:footnote w:type="continuationSeparator" w:id="0">
    <w:p w:rsidR="00F122F0" w:rsidRDefault="00F122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62A" w:rsidRPr="004A4597" w:rsidRDefault="00BB162A" w:rsidP="00CD26E0">
    <w:pPr>
      <w:numPr>
        <w:ins w:id="9" w:author="Danielle Child" w:date="2014-03-24T15:04:00Z"/>
      </w:numPr>
      <w:jc w:val="both"/>
      <w:rPr>
        <w:ins w:id="10" w:author="Danielle Child" w:date="2014-03-24T15:04:00Z"/>
        <w:rFonts w:ascii="Times New Roman" w:hAnsi="Times New Roman" w:cs="Times New Roman"/>
      </w:rPr>
    </w:pPr>
    <w:ins w:id="11" w:author="Danielle Child" w:date="2014-03-24T15:04:00Z">
      <w:r w:rsidRPr="004A4597">
        <w:rPr>
          <w:rFonts w:ascii="Times New Roman" w:hAnsi="Times New Roman" w:cs="Times New Roman"/>
        </w:rPr>
        <w:t xml:space="preserve">Sharon </w:t>
      </w:r>
      <w:proofErr w:type="spellStart"/>
      <w:r w:rsidRPr="004A4597">
        <w:rPr>
          <w:rFonts w:ascii="Times New Roman" w:hAnsi="Times New Roman" w:cs="Times New Roman"/>
        </w:rPr>
        <w:t>Hecker</w:t>
      </w:r>
      <w:proofErr w:type="spellEnd"/>
    </w:ins>
  </w:p>
  <w:p w:rsidR="00BB162A" w:rsidRDefault="00BB16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1C4"/>
    <w:rsid w:val="000522BC"/>
    <w:rsid w:val="000A5604"/>
    <w:rsid w:val="000E74A4"/>
    <w:rsid w:val="00144676"/>
    <w:rsid w:val="00180486"/>
    <w:rsid w:val="001D1287"/>
    <w:rsid w:val="001D51C4"/>
    <w:rsid w:val="00240FDD"/>
    <w:rsid w:val="00253FDB"/>
    <w:rsid w:val="002B1BBD"/>
    <w:rsid w:val="003565B7"/>
    <w:rsid w:val="003F1510"/>
    <w:rsid w:val="00490791"/>
    <w:rsid w:val="004A4597"/>
    <w:rsid w:val="004B38EA"/>
    <w:rsid w:val="005334C5"/>
    <w:rsid w:val="005442F8"/>
    <w:rsid w:val="00560754"/>
    <w:rsid w:val="005715F9"/>
    <w:rsid w:val="005B6CFD"/>
    <w:rsid w:val="006449E6"/>
    <w:rsid w:val="0067497B"/>
    <w:rsid w:val="007044E2"/>
    <w:rsid w:val="00714815"/>
    <w:rsid w:val="00727B91"/>
    <w:rsid w:val="00736638"/>
    <w:rsid w:val="0077298C"/>
    <w:rsid w:val="007965CD"/>
    <w:rsid w:val="00856C62"/>
    <w:rsid w:val="0097410D"/>
    <w:rsid w:val="009A6A75"/>
    <w:rsid w:val="00A862C9"/>
    <w:rsid w:val="00A9632C"/>
    <w:rsid w:val="00BB162A"/>
    <w:rsid w:val="00C31B6A"/>
    <w:rsid w:val="00CC30F6"/>
    <w:rsid w:val="00CD26E0"/>
    <w:rsid w:val="00CE7F63"/>
    <w:rsid w:val="00DE4440"/>
    <w:rsid w:val="00DE644E"/>
    <w:rsid w:val="00E1083A"/>
    <w:rsid w:val="00E53D9F"/>
    <w:rsid w:val="00E631E4"/>
    <w:rsid w:val="00EB2D1D"/>
    <w:rsid w:val="00F122F0"/>
    <w:rsid w:val="00F51E6F"/>
    <w:rsid w:val="00F64D0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D26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26E0"/>
  </w:style>
  <w:style w:type="paragraph" w:styleId="Footer">
    <w:name w:val="footer"/>
    <w:basedOn w:val="Normal"/>
    <w:link w:val="FooterChar"/>
    <w:uiPriority w:val="99"/>
    <w:semiHidden/>
    <w:unhideWhenUsed/>
    <w:rsid w:val="00CD26E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26E0"/>
  </w:style>
  <w:style w:type="paragraph" w:styleId="BalloonText">
    <w:name w:val="Balloon Text"/>
    <w:basedOn w:val="Normal"/>
    <w:link w:val="BalloonTextChar"/>
    <w:uiPriority w:val="99"/>
    <w:semiHidden/>
    <w:unhideWhenUsed/>
    <w:rsid w:val="00CD26E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6E0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56C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6C6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D26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26E0"/>
  </w:style>
  <w:style w:type="paragraph" w:styleId="Footer">
    <w:name w:val="footer"/>
    <w:basedOn w:val="Normal"/>
    <w:link w:val="FooterChar"/>
    <w:uiPriority w:val="99"/>
    <w:semiHidden/>
    <w:unhideWhenUsed/>
    <w:rsid w:val="00CD26E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26E0"/>
  </w:style>
  <w:style w:type="paragraph" w:styleId="BalloonText">
    <w:name w:val="Balloon Text"/>
    <w:basedOn w:val="Normal"/>
    <w:link w:val="BalloonTextChar"/>
    <w:uiPriority w:val="99"/>
    <w:semiHidden/>
    <w:unhideWhenUsed/>
    <w:rsid w:val="00CD26E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6E0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56C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6C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portrait.pulitzerarts.org/lower-gallery/ecce-puer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4741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 Hecker</dc:creator>
  <cp:lastModifiedBy>doctor</cp:lastModifiedBy>
  <cp:revision>2</cp:revision>
  <dcterms:created xsi:type="dcterms:W3CDTF">2014-04-21T11:30:00Z</dcterms:created>
  <dcterms:modified xsi:type="dcterms:W3CDTF">2014-04-21T11:30:00Z</dcterms:modified>
</cp:coreProperties>
</file>