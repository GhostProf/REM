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9BB" w:rsidRDefault="003661DB">
      <w:proofErr w:type="spellStart"/>
      <w:ins w:id="0" w:author="Erin Rice" w:date="2014-03-29T14:16:00Z">
        <w:r w:rsidRPr="003661DB">
          <w:rPr>
            <w:b/>
            <w:rPrChange w:id="1" w:author="Erin Rice" w:date="2014-03-29T14:16:00Z">
              <w:rPr/>
            </w:rPrChange>
          </w:rPr>
          <w:t>Kappata</w:t>
        </w:r>
        <w:proofErr w:type="spellEnd"/>
        <w:r w:rsidRPr="003661DB">
          <w:rPr>
            <w:b/>
            <w:rPrChange w:id="2" w:author="Erin Rice" w:date="2014-03-29T14:16:00Z">
              <w:rPr/>
            </w:rPrChange>
          </w:rPr>
          <w:t xml:space="preserve">, </w:t>
        </w:r>
      </w:ins>
      <w:r w:rsidRPr="003661DB">
        <w:rPr>
          <w:b/>
          <w:rPrChange w:id="3" w:author="Erin Rice" w:date="2014-03-29T14:16:00Z">
            <w:rPr/>
          </w:rPrChange>
        </w:rPr>
        <w:t>Stephen</w:t>
      </w:r>
      <w:r w:rsidR="005F7F29">
        <w:t xml:space="preserve"> </w:t>
      </w:r>
      <w:del w:id="4" w:author="Erin Rice" w:date="2014-03-29T14:15:00Z">
        <w:r w:rsidR="00326DEC" w:rsidDel="00FE57D0">
          <w:delText xml:space="preserve">Chipango </w:delText>
        </w:r>
      </w:del>
      <w:del w:id="5" w:author="Erin Rice" w:date="2014-03-29T14:16:00Z">
        <w:r w:rsidR="005F7F29" w:rsidDel="00FE57D0">
          <w:delText>Kappata</w:delText>
        </w:r>
      </w:del>
      <w:r w:rsidR="00942E67">
        <w:t xml:space="preserve"> (1936-2007</w:t>
      </w:r>
      <w:r w:rsidR="005F7F29">
        <w:t>)</w:t>
      </w:r>
    </w:p>
    <w:p w:rsidR="00081470" w:rsidDel="00E35FDD" w:rsidRDefault="00E35FDD" w:rsidP="00081470">
      <w:pPr>
        <w:rPr>
          <w:ins w:id="6" w:author="2464506" w:date="2014-03-31T15:44:00Z"/>
          <w:del w:id="7" w:author="Erin Rice" w:date="2014-04-03T12:15:00Z"/>
        </w:rPr>
      </w:pPr>
      <w:ins w:id="8" w:author="Erin Rice" w:date="2014-04-03T12:15:00Z">
        <w:r>
          <w:t xml:space="preserve">Stephen </w:t>
        </w:r>
        <w:proofErr w:type="spellStart"/>
        <w:r>
          <w:t>Chipango</w:t>
        </w:r>
        <w:proofErr w:type="spellEnd"/>
        <w:r>
          <w:t xml:space="preserve"> </w:t>
        </w:r>
      </w:ins>
      <w:ins w:id="9" w:author="2464506" w:date="2014-03-31T15:44:00Z">
        <w:del w:id="10" w:author="Erin Rice" w:date="2014-04-03T12:15:00Z">
          <w:r w:rsidR="00081470" w:rsidDel="00E35FDD">
            <w:delText>Stephen Kappata began painting in 1969-1970 following a meeting with an artist who sold paintings depicting</w:delText>
          </w:r>
        </w:del>
        <w:del w:id="11" w:author="Erin Rice" w:date="2014-03-31T15:56:00Z">
          <w:r w:rsidR="00081470" w:rsidDel="00162B70">
            <w:delText xml:space="preserve"> </w:delText>
          </w:r>
        </w:del>
        <w:del w:id="12" w:author="Erin Rice" w:date="2014-04-03T12:15:00Z">
          <w:r w:rsidR="00081470" w:rsidDel="00E35FDD">
            <w:delText xml:space="preserve"> Victoria Falls to the local tourist market. At first Kappata sold his paintings to a mainly local market centred around the town of Mongu. Following a brief period abroad in Britain where he received some training in film, photography and illustration, Kappata returned to Zambia where in 1982 he met a Danish woman called Anna-Lise Clausen who helped organise Kappata’s first solo exhibition at the Mpapa Gallery in 1986. Stephen Kappata went on to take part in numerous international shows including the Third Havana Biennial in Cuba in 1989.</w:delText>
          </w:r>
        </w:del>
      </w:ins>
    </w:p>
    <w:p w:rsidR="00162B70" w:rsidRDefault="00326DEC" w:rsidP="00081470">
      <w:pPr>
        <w:rPr>
          <w:ins w:id="13" w:author="Erin Rice" w:date="2014-04-03T12:15:00Z"/>
        </w:rPr>
      </w:pPr>
      <w:del w:id="14" w:author="Erin Rice" w:date="2014-04-03T12:14:00Z">
        <w:r w:rsidDel="00E35FDD">
          <w:delText xml:space="preserve">Stephen </w:delText>
        </w:r>
      </w:del>
      <w:del w:id="15" w:author="Erin Rice" w:date="2014-03-31T15:59:00Z">
        <w:r w:rsidDel="00162B70">
          <w:delText>Chipango</w:delText>
        </w:r>
      </w:del>
      <w:del w:id="16" w:author="Erin Rice" w:date="2014-03-29T14:15:00Z">
        <w:r w:rsidDel="00FE57D0">
          <w:delText xml:space="preserve"> </w:delText>
        </w:r>
      </w:del>
      <w:del w:id="17" w:author="2464506" w:date="2014-03-31T15:41:00Z">
        <w:r w:rsidDel="00081470">
          <w:delText xml:space="preserve"> </w:delText>
        </w:r>
      </w:del>
      <w:proofErr w:type="spellStart"/>
      <w:r>
        <w:t>Kappata</w:t>
      </w:r>
      <w:proofErr w:type="spellEnd"/>
      <w:del w:id="18" w:author="Erin Rice" w:date="2014-03-31T15:59:00Z">
        <w:r w:rsidDel="00162B70">
          <w:delText xml:space="preserve"> </w:delText>
        </w:r>
      </w:del>
      <w:del w:id="19" w:author="2464506" w:date="2014-03-31T15:37:00Z">
        <w:r w:rsidR="003F18AD" w:rsidDel="00081470">
          <w:delText xml:space="preserve"> </w:delText>
        </w:r>
      </w:del>
      <w:ins w:id="20" w:author="2464506" w:date="2014-03-31T15:37:00Z">
        <w:r w:rsidR="00081470">
          <w:t xml:space="preserve"> </w:t>
        </w:r>
      </w:ins>
      <w:r w:rsidR="003F18AD">
        <w:t>was born in Zambia in 1936 to</w:t>
      </w:r>
      <w:r>
        <w:t xml:space="preserve"> Angolan migrant parents who fled Angola during the Portuguese wars of conquest during the First World War. </w:t>
      </w:r>
      <w:proofErr w:type="spellStart"/>
      <w:ins w:id="21" w:author="doctor" w:date="2014-04-22T21:18:00Z">
        <w:r w:rsidR="00D33703">
          <w:t>Kappata</w:t>
        </w:r>
        <w:proofErr w:type="spellEnd"/>
        <w:r w:rsidR="00D33703">
          <w:t xml:space="preserve"> began painting in 1969-1970 following a meeting with an artist who sold paintings depicting Victoria Falls to the local tourist market. At first </w:t>
        </w:r>
        <w:proofErr w:type="spellStart"/>
        <w:r w:rsidR="00D33703">
          <w:t>Kappata</w:t>
        </w:r>
        <w:proofErr w:type="spellEnd"/>
        <w:r w:rsidR="00D33703">
          <w:t xml:space="preserve"> sold his paintings to a mainly local market centred </w:t>
        </w:r>
        <w:proofErr w:type="gramStart"/>
        <w:r w:rsidR="00D33703">
          <w:t>around</w:t>
        </w:r>
        <w:proofErr w:type="gramEnd"/>
        <w:r w:rsidR="00D33703">
          <w:t xml:space="preserve"> the town of </w:t>
        </w:r>
        <w:proofErr w:type="spellStart"/>
        <w:r w:rsidR="00D33703">
          <w:t>Mongu</w:t>
        </w:r>
        <w:proofErr w:type="spellEnd"/>
        <w:r w:rsidR="00D33703">
          <w:t xml:space="preserve">. Following a brief period abroad in Britain where he received some training in film, photography and illustration, </w:t>
        </w:r>
        <w:proofErr w:type="spellStart"/>
        <w:r w:rsidR="00D33703">
          <w:t>Kappata</w:t>
        </w:r>
        <w:proofErr w:type="spellEnd"/>
        <w:r w:rsidR="00D33703">
          <w:t xml:space="preserve"> returned to Zambia where in 1982 he met a Danish woman called Anna-</w:t>
        </w:r>
        <w:proofErr w:type="spellStart"/>
        <w:r w:rsidR="00D33703">
          <w:t>Lise</w:t>
        </w:r>
        <w:proofErr w:type="spellEnd"/>
        <w:r w:rsidR="00D33703">
          <w:t xml:space="preserve"> Clausen who helped organise </w:t>
        </w:r>
        <w:proofErr w:type="spellStart"/>
        <w:r w:rsidR="00D33703">
          <w:t>Kappata’s</w:t>
        </w:r>
        <w:proofErr w:type="spellEnd"/>
        <w:r w:rsidR="00D33703">
          <w:t xml:space="preserve"> first solo exhibition at the </w:t>
        </w:r>
        <w:proofErr w:type="spellStart"/>
        <w:r w:rsidR="00D33703">
          <w:t>Mpapa</w:t>
        </w:r>
        <w:proofErr w:type="spellEnd"/>
        <w:r w:rsidR="00D33703">
          <w:t xml:space="preserve"> Gallery in 1986. Stephen </w:t>
        </w:r>
        <w:proofErr w:type="spellStart"/>
        <w:r w:rsidR="00D33703">
          <w:t>Kappata</w:t>
        </w:r>
        <w:proofErr w:type="spellEnd"/>
        <w:r w:rsidR="00D33703">
          <w:t xml:space="preserve"> went on to take part in numerous international shows including the Third Havana Biennial in Cuba in 1989.</w:t>
        </w:r>
        <w:r w:rsidR="00D33703" w:rsidRPr="00D33703">
          <w:t xml:space="preserve"> </w:t>
        </w:r>
        <w:r w:rsidR="00D33703">
          <w:t xml:space="preserve"> </w:t>
        </w:r>
        <w:proofErr w:type="spellStart"/>
        <w:r w:rsidR="00D33703">
          <w:t>Kappata’s</w:t>
        </w:r>
        <w:proofErr w:type="spellEnd"/>
        <w:r w:rsidR="00D33703">
          <w:t xml:space="preserve"> work is a complex interplay between satire and </w:t>
        </w:r>
        <w:proofErr w:type="gramStart"/>
        <w:r w:rsidR="00D33703">
          <w:t>educa</w:t>
        </w:r>
        <w:r w:rsidR="00D33703">
          <w:t>tion</w:t>
        </w:r>
      </w:ins>
      <w:ins w:id="22" w:author="doctor" w:date="2014-04-22T21:19:00Z">
        <w:r w:rsidR="00D33703">
          <w:t>,</w:t>
        </w:r>
      </w:ins>
      <w:bookmarkStart w:id="23" w:name="_GoBack"/>
      <w:bookmarkEnd w:id="23"/>
      <w:proofErr w:type="gramEnd"/>
      <w:ins w:id="24" w:author="doctor" w:date="2014-04-22T21:18:00Z">
        <w:r w:rsidR="00D33703">
          <w:t xml:space="preserve"> his paintings broadly cover three main themes: Zambians traditions, customs and culture; the historical experience and injustice of colonialism, and the social commentary on contemporary issues including alcoholism, AIDS, sexual promiscuity and workers’ rights. Although </w:t>
        </w:r>
        <w:proofErr w:type="spellStart"/>
        <w:r w:rsidR="00D33703">
          <w:t>Kappata’s</w:t>
        </w:r>
        <w:proofErr w:type="spellEnd"/>
        <w:r w:rsidR="00D33703">
          <w:t xml:space="preserve"> work was in many ways marketed by a western driven African art market as ‘naïve’, ‘self-trained’ and ‘folkloristic’, today his paintings stand out as an important testament of Zambian and South African political and social history.</w:t>
        </w:r>
      </w:ins>
      <w:del w:id="25" w:author="doctor" w:date="2014-04-22T21:18:00Z">
        <w:r w:rsidDel="00D33703">
          <w:delText xml:space="preserve">Kappata’s father was a migrant labourer and woodcarver who made drums, mortars and baskets. </w:delText>
        </w:r>
        <w:r w:rsidR="006E42A9" w:rsidDel="00D33703">
          <w:delText xml:space="preserve"> Stephen was</w:delText>
        </w:r>
        <w:r w:rsidR="003F18AD" w:rsidDel="00D33703">
          <w:delText xml:space="preserve"> the only child out of seven pregnancies to survive, and</w:delText>
        </w:r>
        <w:r w:rsidR="00407B91" w:rsidDel="00D33703">
          <w:delText xml:space="preserve"> he was brought up with </w:delText>
        </w:r>
      </w:del>
      <w:ins w:id="26" w:author="Erin Rice" w:date="2014-03-29T14:16:00Z">
        <w:del w:id="27" w:author="doctor" w:date="2014-04-22T21:18:00Z">
          <w:r w:rsidR="00FE57D0" w:rsidDel="00D33703">
            <w:delText xml:space="preserve">in </w:delText>
          </w:r>
        </w:del>
      </w:ins>
      <w:del w:id="28" w:author="doctor" w:date="2014-04-22T21:18:00Z">
        <w:r w:rsidR="003F18AD" w:rsidDel="00D33703">
          <w:delText>t</w:delText>
        </w:r>
        <w:r w:rsidR="006E42A9" w:rsidDel="00D33703">
          <w:delText>he Watchtower</w:delText>
        </w:r>
        <w:r w:rsidR="00407B91" w:rsidDel="00D33703">
          <w:delText xml:space="preserve"> faith</w:delText>
        </w:r>
        <w:r w:rsidR="00E2618E" w:rsidDel="00D33703">
          <w:delText xml:space="preserve">, a popular movement </w:delText>
        </w:r>
        <w:r w:rsidR="006E42A9" w:rsidDel="00D33703">
          <w:delText xml:space="preserve">especially among migrant communities </w:delText>
        </w:r>
        <w:r w:rsidR="00E2618E" w:rsidDel="00D33703">
          <w:delText>in the Baroseland district during the 1930s</w:delText>
        </w:r>
        <w:r w:rsidR="00C47470" w:rsidDel="00D33703">
          <w:delText>, which</w:delText>
        </w:r>
        <w:r w:rsidR="006E42A9" w:rsidDel="00D33703">
          <w:delText xml:space="preserve"> was considered suspiciously </w:delText>
        </w:r>
        <w:r w:rsidR="00E2618E" w:rsidDel="00D33703">
          <w:delText>anti-European and anti-nationalistic both by the British colonialists and later by independent African nations alike.</w:delText>
        </w:r>
        <w:r w:rsidR="006E42A9" w:rsidDel="00D33703">
          <w:delText xml:space="preserve"> </w:delText>
        </w:r>
        <w:r w:rsidR="002A62E4" w:rsidDel="00D33703">
          <w:delText xml:space="preserve"> </w:delText>
        </w:r>
      </w:del>
    </w:p>
    <w:p w:rsidR="00E35FDD" w:rsidDel="00D33703" w:rsidRDefault="00E35FDD" w:rsidP="00081470">
      <w:pPr>
        <w:numPr>
          <w:ins w:id="29" w:author="Erin Rice" w:date="2014-04-03T12:15:00Z"/>
        </w:numPr>
        <w:rPr>
          <w:ins w:id="30" w:author="Erin Rice" w:date="2014-03-31T15:59:00Z"/>
          <w:del w:id="31" w:author="doctor" w:date="2014-04-22T21:18:00Z"/>
        </w:rPr>
      </w:pPr>
      <w:ins w:id="32" w:author="Erin Rice" w:date="2014-04-03T12:15:00Z">
        <w:del w:id="33" w:author="doctor" w:date="2014-04-22T21:18:00Z">
          <w:r w:rsidDel="00D33703">
            <w:delText>Kappata began painting in 1969-1970 following a meeting with an artist who sold paintings depicting Victoria Falls to the local tourist market. At first Kappata sold his paintings to a mainly local market centred around the town of Mongu. Following a brief period abroad in Britain where he received some training in film, photography and illustration, Kappata returned to Zambia where in 1982 he met a Danish woman called Anna-Lise Clausen who helped organise Kappata’s first solo exhibition at the Mpapa Gallery in 1986. Stephen Kappata went on to take part in numerous international shows including the Third Havana Biennial in Cuba in 1989.</w:delText>
          </w:r>
        </w:del>
      </w:ins>
    </w:p>
    <w:p w:rsidR="00326DEC" w:rsidRDefault="00D33703" w:rsidP="00081470">
      <w:pPr>
        <w:numPr>
          <w:ins w:id="34" w:author="Erin Rice" w:date="2014-03-31T15:59:00Z"/>
        </w:numPr>
      </w:pPr>
      <w:proofErr w:type="spellStart"/>
      <w:ins w:id="35" w:author="doctor" w:date="2014-04-22T21:18:00Z">
        <w:r>
          <w:t>Kappata’s</w:t>
        </w:r>
        <w:proofErr w:type="spellEnd"/>
        <w:r>
          <w:t xml:space="preserve"> father was a migrant labourer and woodcarver who made drums, mortars and baskets.  Stephen was the only child out of seven pregnancies to survive, and he was brought up in the Watchtower faith, a popular movement especially among migrant communities in the </w:t>
        </w:r>
        <w:proofErr w:type="spellStart"/>
        <w:r>
          <w:t>Baroseland</w:t>
        </w:r>
        <w:proofErr w:type="spellEnd"/>
        <w:r>
          <w:t xml:space="preserve"> district during the 1930s, which was considered suspiciously anti-European and anti-nationalistic both by the British colonialists and later by independent African nations alike.  </w:t>
        </w:r>
      </w:ins>
      <w:r w:rsidR="002A62E4">
        <w:t xml:space="preserve">Stephen </w:t>
      </w:r>
      <w:proofErr w:type="spellStart"/>
      <w:r w:rsidR="002A62E4">
        <w:t>Kappata</w:t>
      </w:r>
      <w:proofErr w:type="spellEnd"/>
      <w:r w:rsidR="002A62E4">
        <w:t xml:space="preserve"> began drawing in primary school despite receiving no formal art education or training. </w:t>
      </w:r>
      <w:r w:rsidR="003F18AD">
        <w:t xml:space="preserve"> </w:t>
      </w:r>
      <w:r w:rsidR="006E42A9">
        <w:t xml:space="preserve">After completing his primary education, </w:t>
      </w:r>
      <w:r w:rsidR="003F18AD">
        <w:t>he</w:t>
      </w:r>
      <w:r w:rsidR="006E42A9">
        <w:t xml:space="preserve"> worked as a cleric </w:t>
      </w:r>
      <w:r w:rsidR="007956CE">
        <w:t xml:space="preserve">in Zambia </w:t>
      </w:r>
      <w:r w:rsidR="006E42A9">
        <w:t xml:space="preserve">and a labourer </w:t>
      </w:r>
      <w:r w:rsidR="007956CE">
        <w:t xml:space="preserve">in </w:t>
      </w:r>
      <w:r w:rsidR="00407B91">
        <w:t>the gold mines in</w:t>
      </w:r>
      <w:r w:rsidR="007956CE">
        <w:t xml:space="preserve"> </w:t>
      </w:r>
      <w:r w:rsidR="002A62E4">
        <w:t xml:space="preserve">South Africa in 1960 </w:t>
      </w:r>
      <w:r w:rsidR="00407B91">
        <w:t>during the</w:t>
      </w:r>
      <w:r w:rsidR="002A62E4">
        <w:t xml:space="preserve"> great political upheaval following the massacre of Sharpeville.</w:t>
      </w:r>
      <w:r w:rsidR="003F18AD">
        <w:t xml:space="preserve"> </w:t>
      </w:r>
      <w:r w:rsidR="002A62E4">
        <w:t xml:space="preserve">In 1962, </w:t>
      </w:r>
      <w:del w:id="36" w:author="Erin Rice" w:date="2014-03-29T14:18:00Z">
        <w:r w:rsidR="002A62E4" w:rsidDel="00FE57D0">
          <w:delText xml:space="preserve">Stephen </w:delText>
        </w:r>
      </w:del>
      <w:proofErr w:type="spellStart"/>
      <w:r w:rsidR="002A62E4">
        <w:t>Kappata</w:t>
      </w:r>
      <w:proofErr w:type="spellEnd"/>
      <w:r w:rsidR="002A62E4">
        <w:t xml:space="preserve"> returned home to witness the collapse of the Federation of Rhodesia and Nyasaland and the birth of the independent nations of Zambia and Malawi. For a short period</w:t>
      </w:r>
      <w:del w:id="37" w:author="Erin Rice" w:date="2014-03-29T14:17:00Z">
        <w:r w:rsidR="002A62E4" w:rsidDel="00FE57D0">
          <w:delText xml:space="preserve"> Stephen</w:delText>
        </w:r>
      </w:del>
      <w:r w:rsidR="002A62E4">
        <w:t xml:space="preserve"> </w:t>
      </w:r>
      <w:proofErr w:type="spellStart"/>
      <w:r w:rsidR="002A62E4">
        <w:t>Kappata</w:t>
      </w:r>
      <w:proofErr w:type="spellEnd"/>
      <w:r w:rsidR="002A62E4">
        <w:t xml:space="preserve"> became secretary and then chairman of the United National Independence Party (UNIP), but his political career ended due to the conflict with his family’s beliefs. </w:t>
      </w:r>
    </w:p>
    <w:p w:rsidR="0027592C" w:rsidDel="00162B70" w:rsidRDefault="003F18AD" w:rsidP="00475D96">
      <w:pPr>
        <w:rPr>
          <w:del w:id="38" w:author="Erin Rice" w:date="2014-03-31T15:57:00Z"/>
        </w:rPr>
      </w:pPr>
      <w:del w:id="39" w:author="Erin Rice" w:date="2014-03-29T14:22:00Z">
        <w:r w:rsidDel="008C05CC">
          <w:delText xml:space="preserve"> </w:delText>
        </w:r>
      </w:del>
      <w:del w:id="40" w:author="Erin Rice" w:date="2014-03-31T15:57:00Z">
        <w:r w:rsidDel="00162B70">
          <w:delText xml:space="preserve">Kappata began </w:delText>
        </w:r>
        <w:r w:rsidR="00C47470" w:rsidDel="00162B70">
          <w:delText>drawing</w:delText>
        </w:r>
        <w:r w:rsidDel="00162B70">
          <w:delText xml:space="preserve"> and selling his work in South Africa – </w:delText>
        </w:r>
      </w:del>
      <w:ins w:id="41" w:author="2464506" w:date="2014-03-31T15:49:00Z">
        <w:del w:id="42" w:author="Erin Rice" w:date="2014-03-31T15:57:00Z">
          <w:r w:rsidR="00475D96" w:rsidDel="00162B70">
            <w:delText xml:space="preserve"> of </w:delText>
          </w:r>
        </w:del>
      </w:ins>
      <w:del w:id="43" w:author="Erin Rice" w:date="2014-03-31T15:57:00Z">
        <w:r w:rsidDel="00162B70">
          <w:delText>mainly naked wome</w:delText>
        </w:r>
        <w:r w:rsidR="00407B91" w:rsidDel="00162B70">
          <w:delText>n to sexually starved labourers</w:delText>
        </w:r>
        <w:r w:rsidDel="00162B70">
          <w:delText xml:space="preserve"> - </w:delText>
        </w:r>
      </w:del>
      <w:ins w:id="44" w:author="2464506" w:date="2014-03-31T15:49:00Z">
        <w:del w:id="45" w:author="Erin Rice" w:date="2014-03-31T15:57:00Z">
          <w:r w:rsidR="00475D96" w:rsidDel="00162B70">
            <w:delText xml:space="preserve">in South Africa, </w:delText>
          </w:r>
        </w:del>
      </w:ins>
      <w:del w:id="46" w:author="Erin Rice" w:date="2014-03-31T15:57:00Z">
        <w:r w:rsidR="00C47470" w:rsidDel="00162B70">
          <w:delText>but his career as an artist</w:delText>
        </w:r>
        <w:r w:rsidR="0027592C" w:rsidDel="00162B70">
          <w:delText xml:space="preserve"> </w:delText>
        </w:r>
        <w:r w:rsidR="00C47470" w:rsidDel="00162B70">
          <w:delText>started</w:delText>
        </w:r>
        <w:r w:rsidR="0027592C" w:rsidDel="00162B70">
          <w:delText xml:space="preserve"> in</w:delText>
        </w:r>
        <w:r w:rsidR="00C47470" w:rsidDel="00162B70">
          <w:delText xml:space="preserve"> Zambia </w:delText>
        </w:r>
        <w:r w:rsidR="0027592C" w:rsidDel="00162B70">
          <w:delText xml:space="preserve">first as a </w:delText>
        </w:r>
        <w:r w:rsidR="00C47470" w:rsidDel="00162B70">
          <w:delText>political cartoon</w:delText>
        </w:r>
        <w:r w:rsidR="0027592C" w:rsidDel="00162B70">
          <w:delText>ist</w:delText>
        </w:r>
        <w:r w:rsidR="00407B91" w:rsidDel="00162B70">
          <w:delText xml:space="preserve">s </w:delText>
        </w:r>
        <w:r w:rsidR="0027592C" w:rsidDel="00162B70">
          <w:delText xml:space="preserve">and designer of </w:delText>
        </w:r>
        <w:r w:rsidR="00C47470" w:rsidDel="00162B70">
          <w:delText>postcards</w:delText>
        </w:r>
        <w:r w:rsidR="0027592C" w:rsidDel="00162B70">
          <w:delText xml:space="preserve"> and</w:delText>
        </w:r>
        <w:r w:rsidR="00C47470" w:rsidDel="00162B70">
          <w:delText xml:space="preserve"> placards</w:delText>
        </w:r>
        <w:r w:rsidR="0027592C" w:rsidDel="00162B70">
          <w:delText xml:space="preserve">, and then as an illustrator </w:delText>
        </w:r>
        <w:r w:rsidR="00C47470" w:rsidDel="00162B70">
          <w:delText>producing illustrations for agricultural courses</w:delText>
        </w:r>
        <w:r w:rsidR="0027592C" w:rsidDel="00162B70">
          <w:delText>, which led to his appointment</w:delText>
        </w:r>
        <w:r w:rsidR="00A3262E" w:rsidDel="00162B70">
          <w:delText xml:space="preserve"> </w:delText>
        </w:r>
        <w:r w:rsidR="0027592C" w:rsidDel="00162B70">
          <w:delText xml:space="preserve">for six years </w:delText>
        </w:r>
        <w:r w:rsidR="00A3262E" w:rsidDel="00162B70">
          <w:delText>as</w:delText>
        </w:r>
        <w:r w:rsidR="00407B91" w:rsidDel="00162B70">
          <w:delText xml:space="preserve"> the</w:delText>
        </w:r>
        <w:r w:rsidR="00A3262E" w:rsidDel="00162B70">
          <w:delText xml:space="preserve"> designer </w:delText>
        </w:r>
        <w:r w:rsidR="00C47470" w:rsidDel="00162B70">
          <w:delText xml:space="preserve">at the Ministry of Agricultural Headquarters in </w:delText>
        </w:r>
        <w:r w:rsidR="00A3262E" w:rsidDel="00162B70">
          <w:delText>Lusaka</w:delText>
        </w:r>
        <w:r w:rsidR="007956CE" w:rsidDel="00162B70">
          <w:delText xml:space="preserve"> in 1976</w:delText>
        </w:r>
        <w:r w:rsidR="00C47470" w:rsidDel="00162B70">
          <w:delText xml:space="preserve">. </w:delText>
        </w:r>
      </w:del>
    </w:p>
    <w:p w:rsidR="0027592C" w:rsidDel="00081470" w:rsidRDefault="0027592C" w:rsidP="000A7102">
      <w:pPr>
        <w:rPr>
          <w:del w:id="47" w:author="2464506" w:date="2014-03-31T15:44:00Z"/>
        </w:rPr>
      </w:pPr>
      <w:del w:id="48" w:author="2464506" w:date="2014-03-31T15:44:00Z">
        <w:r w:rsidDel="00081470">
          <w:delText>Stephen Kappata began painting</w:delText>
        </w:r>
        <w:r w:rsidR="00A3262E" w:rsidDel="00081470">
          <w:delText xml:space="preserve"> in 1969-1970 following a</w:delText>
        </w:r>
        <w:r w:rsidR="00407B91" w:rsidDel="00081470">
          <w:delText xml:space="preserve"> meeting with an</w:delText>
        </w:r>
        <w:r w:rsidDel="00081470">
          <w:delText xml:space="preserve"> artist who sold paintings of Victoria Falls to the </w:delText>
        </w:r>
        <w:r w:rsidR="00407B91" w:rsidDel="00081470">
          <w:delText xml:space="preserve">local </w:delText>
        </w:r>
        <w:r w:rsidDel="00081470">
          <w:delText>tourist market. At first Kappata</w:delText>
        </w:r>
        <w:r w:rsidR="00407B91" w:rsidDel="00081470">
          <w:delText xml:space="preserve"> sold his</w:delText>
        </w:r>
        <w:r w:rsidDel="00081470">
          <w:delText xml:space="preserve"> paintings d to a mainly local m</w:delText>
        </w:r>
        <w:r w:rsidR="00F62632" w:rsidDel="00081470">
          <w:delText>arket</w:delText>
        </w:r>
        <w:r w:rsidR="000A7102" w:rsidDel="00081470">
          <w:delText xml:space="preserve"> centred around the</w:delText>
        </w:r>
        <w:r w:rsidR="00407B91" w:rsidDel="00081470">
          <w:delText>l town of Mongu</w:delText>
        </w:r>
        <w:r w:rsidR="00F62632" w:rsidDel="00081470">
          <w:delText>.</w:delText>
        </w:r>
        <w:r w:rsidR="00A3262E" w:rsidDel="00081470">
          <w:delText xml:space="preserve"> </w:delText>
        </w:r>
        <w:r w:rsidR="007956CE" w:rsidDel="00081470">
          <w:delText xml:space="preserve">Following a brief period abroad in Britain where he received some training in film, photography and illustration, Stephen </w:delText>
        </w:r>
        <w:r w:rsidR="000A7102" w:rsidDel="00081470">
          <w:delText>Kappata returned to Zambia where</w:delText>
        </w:r>
        <w:r w:rsidR="007956CE" w:rsidDel="00081470">
          <w:delText xml:space="preserve"> in 1982 he met a Danish woman called</w:delText>
        </w:r>
        <w:r w:rsidR="00A3262E" w:rsidDel="00081470">
          <w:delText xml:space="preserve"> Anna-Lise Clausen who </w:delText>
        </w:r>
        <w:r w:rsidR="007956CE" w:rsidDel="00081470">
          <w:delText>helped</w:delText>
        </w:r>
        <w:r w:rsidR="00407B91" w:rsidDel="00081470">
          <w:delText xml:space="preserve"> organise</w:delText>
        </w:r>
        <w:r w:rsidR="007956CE" w:rsidDel="00081470">
          <w:delText xml:space="preserve"> Stephen Kappata’s </w:delText>
        </w:r>
        <w:r w:rsidR="00A3262E" w:rsidDel="00081470">
          <w:delText xml:space="preserve">first solo exhibition at the Mpapa Gallery in 1986. Stephen Kappata went on to take part </w:delText>
        </w:r>
        <w:r w:rsidR="000A7102" w:rsidDel="00081470">
          <w:delText>in numerous international shows</w:delText>
        </w:r>
        <w:r w:rsidR="00A3262E" w:rsidDel="00081470">
          <w:delText xml:space="preserve"> including the Third </w:delText>
        </w:r>
        <w:r w:rsidR="00206C60" w:rsidDel="00081470">
          <w:delText>Havana Biennial in Cuba in 1989.</w:delText>
        </w:r>
      </w:del>
    </w:p>
    <w:p w:rsidR="00F62632" w:rsidDel="00D33703" w:rsidRDefault="00F62632" w:rsidP="000A7102">
      <w:pPr>
        <w:rPr>
          <w:del w:id="49" w:author="doctor" w:date="2014-04-22T21:17:00Z"/>
        </w:rPr>
      </w:pPr>
      <w:del w:id="50" w:author="doctor" w:date="2014-04-22T21:17:00Z">
        <w:r w:rsidDel="00D33703">
          <w:delText xml:space="preserve">Stephen Kappata’s </w:delText>
        </w:r>
        <w:r w:rsidR="00206C60" w:rsidDel="00D33703">
          <w:delText xml:space="preserve">work is </w:delText>
        </w:r>
        <w:r w:rsidR="009F3FDA" w:rsidDel="00D33703">
          <w:delText>a complex interplay between satire and educa</w:delText>
        </w:r>
        <w:r w:rsidR="000A7102" w:rsidDel="00D33703">
          <w:delText>tion;</w:delText>
        </w:r>
        <w:r w:rsidR="00206C60" w:rsidDel="00D33703">
          <w:delText xml:space="preserve"> his </w:delText>
        </w:r>
        <w:r w:rsidDel="00D33703">
          <w:delText>paintin</w:delText>
        </w:r>
        <w:r w:rsidR="000A7102" w:rsidDel="00D33703">
          <w:delText>gs broadly cover</w:delText>
        </w:r>
        <w:r w:rsidDel="00D33703">
          <w:delText xml:space="preserve"> three main themes: Zambians traditions</w:delText>
        </w:r>
        <w:r w:rsidR="00206C60" w:rsidDel="00D33703">
          <w:delText>, customs</w:delText>
        </w:r>
        <w:r w:rsidDel="00D33703">
          <w:delText xml:space="preserve"> and culture</w:delText>
        </w:r>
        <w:r w:rsidR="00206C60" w:rsidDel="00D33703">
          <w:delText>; the historical</w:delText>
        </w:r>
        <w:r w:rsidDel="00D33703">
          <w:delText xml:space="preserve"> experience </w:delText>
        </w:r>
        <w:r w:rsidR="00206C60" w:rsidDel="00D33703">
          <w:delText xml:space="preserve">and injustice </w:delText>
        </w:r>
        <w:r w:rsidDel="00D33703">
          <w:delText xml:space="preserve">of colonialism, and </w:delText>
        </w:r>
        <w:r w:rsidR="009F3FDA" w:rsidDel="00D33703">
          <w:delText xml:space="preserve">the </w:delText>
        </w:r>
        <w:r w:rsidDel="00D33703">
          <w:delText xml:space="preserve">social commentary </w:delText>
        </w:r>
        <w:r w:rsidR="007956CE" w:rsidDel="00D33703">
          <w:delText xml:space="preserve">on contemporary </w:delText>
        </w:r>
        <w:r w:rsidDel="00D33703">
          <w:delText xml:space="preserve">issues </w:delText>
        </w:r>
        <w:r w:rsidR="007956CE" w:rsidDel="00D33703">
          <w:delText>including</w:delText>
        </w:r>
        <w:r w:rsidDel="00D33703">
          <w:delText xml:space="preserve"> alcoholism, AIDS, sexual promiscuity</w:delText>
        </w:r>
        <w:r w:rsidR="007956CE" w:rsidDel="00D33703">
          <w:delText xml:space="preserve"> and</w:delText>
        </w:r>
        <w:r w:rsidDel="00D33703">
          <w:delText xml:space="preserve"> workers’</w:delText>
        </w:r>
        <w:r w:rsidR="007956CE" w:rsidDel="00D33703">
          <w:delText xml:space="preserve"> rights. </w:delText>
        </w:r>
        <w:r w:rsidR="00206C60" w:rsidDel="00D33703">
          <w:delText xml:space="preserve">Although Stephen Kappata’s work was in many ways marketed by </w:delText>
        </w:r>
        <w:r w:rsidR="009F3FDA" w:rsidDel="00D33703">
          <w:delText>a</w:delText>
        </w:r>
        <w:r w:rsidR="00206C60" w:rsidDel="00D33703">
          <w:delText xml:space="preserve"> western driven African art market as ‘naïve’, ‘self-trained’ and ‘folkloristic’, today his paintings </w:delText>
        </w:r>
        <w:r w:rsidR="000A7102" w:rsidDel="00D33703">
          <w:delText xml:space="preserve">stand out as </w:delText>
        </w:r>
        <w:r w:rsidR="00206C60" w:rsidDel="00D33703">
          <w:delText>an important testament of Zambian and South African political and social history.</w:delText>
        </w:r>
      </w:del>
    </w:p>
    <w:p w:rsidR="00326DEC" w:rsidRDefault="000A7102" w:rsidP="0027592C">
      <w:r>
        <w:t>Further Reading:</w:t>
      </w:r>
    </w:p>
    <w:p w:rsidR="00326DEC" w:rsidRDefault="00326DEC" w:rsidP="00326DEC">
      <w:r>
        <w:t xml:space="preserve">Hugh Macmillan The Life and Art of Stephen </w:t>
      </w:r>
      <w:proofErr w:type="spellStart"/>
      <w:r>
        <w:t>Kappata</w:t>
      </w:r>
      <w:proofErr w:type="spellEnd"/>
    </w:p>
    <w:p w:rsidR="000A7102" w:rsidRDefault="00326DEC" w:rsidP="000A7102">
      <w:r>
        <w:t>Source: African Arts, Vol. 30, No. 1 (Winter, 1997), pp. 20-31+93-94</w:t>
      </w:r>
    </w:p>
    <w:p w:rsidR="00326DEC" w:rsidRDefault="009F3FDA" w:rsidP="000A7102">
      <w:r>
        <w:t xml:space="preserve">Stable URL: </w:t>
      </w:r>
      <w:r>
        <w:rPr>
          <w:rFonts w:ascii="Times New Roman" w:hAnsi="Times New Roman" w:cs="Times New Roman"/>
        </w:rPr>
        <w:t>http://www.jstor.org/stable/3337469 .</w:t>
      </w:r>
      <w:r>
        <w:t>Accessed: 28/02/2014 08:46</w:t>
      </w:r>
    </w:p>
    <w:p w:rsidR="00326DEC" w:rsidRDefault="00326DEC" w:rsidP="00326DEC">
      <w:r>
        <w:t>Image</w:t>
      </w:r>
      <w:r w:rsidR="000A7102">
        <w:t>:</w:t>
      </w:r>
    </w:p>
    <w:p w:rsidR="005F7F29" w:rsidRDefault="005F7F29">
      <w:r>
        <w:rPr>
          <w:noProof/>
          <w:lang w:eastAsia="en-GB"/>
        </w:rPr>
        <w:lastRenderedPageBreak/>
        <w:drawing>
          <wp:inline distT="0" distB="0" distL="0" distR="0">
            <wp:extent cx="5731510" cy="3793451"/>
            <wp:effectExtent l="0" t="0" r="2540" b="0"/>
            <wp:docPr id="1" name="Picture 1" descr="Liki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kish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793451"/>
                    </a:xfrm>
                    <a:prstGeom prst="rect">
                      <a:avLst/>
                    </a:prstGeom>
                    <a:noFill/>
                    <a:ln>
                      <a:noFill/>
                    </a:ln>
                  </pic:spPr>
                </pic:pic>
              </a:graphicData>
            </a:graphic>
          </wp:inline>
        </w:drawing>
      </w:r>
    </w:p>
    <w:p w:rsidR="005F7F29" w:rsidRDefault="005F7F29"/>
    <w:p w:rsidR="005F7F29" w:rsidRDefault="00A03D12">
      <w:hyperlink r:id="rId8" w:history="1">
        <w:r w:rsidR="005F7F29" w:rsidRPr="00CA1E7D">
          <w:rPr>
            <w:rStyle w:val="Hyperlink"/>
          </w:rPr>
          <w:t>http://ichef.bbci.co.uk/arts/yourpaintings/images/paintings/gm/624x544/gl_gm_a_1990_41_624x544.jpg</w:t>
        </w:r>
      </w:hyperlink>
    </w:p>
    <w:p w:rsidR="005F7F29" w:rsidRDefault="005F7F29"/>
    <w:p w:rsidR="005F7F29" w:rsidRDefault="005F7F29" w:rsidP="005F7F29">
      <w:pPr>
        <w:jc w:val="both"/>
      </w:pPr>
      <w:r>
        <w:t xml:space="preserve">Title: </w:t>
      </w:r>
      <w:proofErr w:type="spellStart"/>
      <w:r>
        <w:t>Likishi</w:t>
      </w:r>
      <w:proofErr w:type="spellEnd"/>
    </w:p>
    <w:p w:rsidR="005F7F29" w:rsidRDefault="005F7F29" w:rsidP="005F7F29">
      <w:pPr>
        <w:jc w:val="both"/>
      </w:pPr>
      <w:r>
        <w:t>Oil on Canvas, 46 x 68.5 cm</w:t>
      </w:r>
    </w:p>
    <w:p w:rsidR="005F7F29" w:rsidRDefault="005F7F29" w:rsidP="005F7F29">
      <w:pPr>
        <w:jc w:val="both"/>
      </w:pPr>
      <w:r>
        <w:t>Collection: Glasgow Museums</w:t>
      </w:r>
    </w:p>
    <w:p w:rsidR="005F7F29" w:rsidRDefault="005F7F29"/>
    <w:p w:rsidR="005F7F29" w:rsidRDefault="005F7F29"/>
    <w:sectPr w:rsidR="005F7F29" w:rsidSect="00C5232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D12" w:rsidRDefault="00A03D12" w:rsidP="005F7F29">
      <w:pPr>
        <w:spacing w:after="0" w:line="240" w:lineRule="auto"/>
      </w:pPr>
      <w:r>
        <w:separator/>
      </w:r>
    </w:p>
  </w:endnote>
  <w:endnote w:type="continuationSeparator" w:id="0">
    <w:p w:rsidR="00A03D12" w:rsidRDefault="00A03D12" w:rsidP="005F7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de">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D12" w:rsidRDefault="00A03D12" w:rsidP="005F7F29">
      <w:pPr>
        <w:spacing w:after="0" w:line="240" w:lineRule="auto"/>
      </w:pPr>
      <w:r>
        <w:separator/>
      </w:r>
    </w:p>
  </w:footnote>
  <w:footnote w:type="continuationSeparator" w:id="0">
    <w:p w:rsidR="00A03D12" w:rsidRDefault="00A03D12" w:rsidP="005F7F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B70" w:rsidRDefault="00162B70">
    <w:pPr>
      <w:pStyle w:val="Header"/>
    </w:pPr>
    <w:ins w:id="51" w:author="Erin Rice" w:date="2014-03-29T14:16:00Z">
      <w:r>
        <w:t xml:space="preserve">Author: </w:t>
      </w:r>
    </w:ins>
    <w:r>
      <w:t xml:space="preserve">Helena </w:t>
    </w:r>
    <w:proofErr w:type="spellStart"/>
    <w:r>
      <w:t>Cantone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F29"/>
    <w:rsid w:val="00043A3D"/>
    <w:rsid w:val="00081470"/>
    <w:rsid w:val="000A7102"/>
    <w:rsid w:val="00162B70"/>
    <w:rsid w:val="00206C60"/>
    <w:rsid w:val="002609BB"/>
    <w:rsid w:val="0027592C"/>
    <w:rsid w:val="002A62E4"/>
    <w:rsid w:val="00326DEC"/>
    <w:rsid w:val="003661DB"/>
    <w:rsid w:val="003F18AD"/>
    <w:rsid w:val="00407B91"/>
    <w:rsid w:val="00475D96"/>
    <w:rsid w:val="00486510"/>
    <w:rsid w:val="005F7F29"/>
    <w:rsid w:val="006E42A9"/>
    <w:rsid w:val="007956CE"/>
    <w:rsid w:val="00797B55"/>
    <w:rsid w:val="008C05CC"/>
    <w:rsid w:val="00942E67"/>
    <w:rsid w:val="009F3FDA"/>
    <w:rsid w:val="00A03D12"/>
    <w:rsid w:val="00A3262E"/>
    <w:rsid w:val="00B13358"/>
    <w:rsid w:val="00C47470"/>
    <w:rsid w:val="00C5232F"/>
    <w:rsid w:val="00D33703"/>
    <w:rsid w:val="00E2618E"/>
    <w:rsid w:val="00E35FDD"/>
    <w:rsid w:val="00F62632"/>
    <w:rsid w:val="00FE57D0"/>
  </w:rsids>
  <m:mathPr>
    <m:mathFont m:val="Cambria Math"/>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F29"/>
  </w:style>
  <w:style w:type="paragraph" w:styleId="Footer">
    <w:name w:val="footer"/>
    <w:basedOn w:val="Normal"/>
    <w:link w:val="FooterChar"/>
    <w:uiPriority w:val="99"/>
    <w:unhideWhenUsed/>
    <w:rsid w:val="005F7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F29"/>
  </w:style>
  <w:style w:type="paragraph" w:styleId="BalloonText">
    <w:name w:val="Balloon Text"/>
    <w:basedOn w:val="Normal"/>
    <w:link w:val="BalloonTextChar"/>
    <w:uiPriority w:val="99"/>
    <w:semiHidden/>
    <w:unhideWhenUsed/>
    <w:rsid w:val="005F7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F29"/>
    <w:rPr>
      <w:rFonts w:ascii="Tahoma" w:hAnsi="Tahoma" w:cs="Tahoma"/>
      <w:sz w:val="16"/>
      <w:szCs w:val="16"/>
    </w:rPr>
  </w:style>
  <w:style w:type="character" w:styleId="Hyperlink">
    <w:name w:val="Hyperlink"/>
    <w:basedOn w:val="DefaultParagraphFont"/>
    <w:uiPriority w:val="99"/>
    <w:unhideWhenUsed/>
    <w:rsid w:val="005F7F29"/>
    <w:rPr>
      <w:color w:val="0000FF" w:themeColor="hyperlink"/>
      <w:u w:val="single"/>
    </w:rPr>
  </w:style>
  <w:style w:type="paragraph" w:customStyle="1" w:styleId="Default">
    <w:name w:val="Default"/>
    <w:rsid w:val="009F3FDA"/>
    <w:pPr>
      <w:autoSpaceDE w:val="0"/>
      <w:autoSpaceDN w:val="0"/>
      <w:adjustRightInd w:val="0"/>
      <w:spacing w:after="0" w:line="240" w:lineRule="auto"/>
    </w:pPr>
    <w:rPr>
      <w:rFonts w:ascii="Code" w:hAnsi="Code" w:cs="Cod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F29"/>
  </w:style>
  <w:style w:type="paragraph" w:styleId="Footer">
    <w:name w:val="footer"/>
    <w:basedOn w:val="Normal"/>
    <w:link w:val="FooterChar"/>
    <w:uiPriority w:val="99"/>
    <w:unhideWhenUsed/>
    <w:rsid w:val="005F7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F29"/>
  </w:style>
  <w:style w:type="paragraph" w:styleId="BalloonText">
    <w:name w:val="Balloon Text"/>
    <w:basedOn w:val="Normal"/>
    <w:link w:val="BalloonTextChar"/>
    <w:uiPriority w:val="99"/>
    <w:semiHidden/>
    <w:unhideWhenUsed/>
    <w:rsid w:val="005F7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F29"/>
    <w:rPr>
      <w:rFonts w:ascii="Tahoma" w:hAnsi="Tahoma" w:cs="Tahoma"/>
      <w:sz w:val="16"/>
      <w:szCs w:val="16"/>
    </w:rPr>
  </w:style>
  <w:style w:type="character" w:styleId="Hyperlink">
    <w:name w:val="Hyperlink"/>
    <w:basedOn w:val="DefaultParagraphFont"/>
    <w:uiPriority w:val="99"/>
    <w:unhideWhenUsed/>
    <w:rsid w:val="005F7F29"/>
    <w:rPr>
      <w:color w:val="0000FF" w:themeColor="hyperlink"/>
      <w:u w:val="single"/>
    </w:rPr>
  </w:style>
  <w:style w:type="paragraph" w:customStyle="1" w:styleId="Default">
    <w:name w:val="Default"/>
    <w:rsid w:val="009F3FDA"/>
    <w:pPr>
      <w:autoSpaceDE w:val="0"/>
      <w:autoSpaceDN w:val="0"/>
      <w:adjustRightInd w:val="0"/>
      <w:spacing w:after="0" w:line="240" w:lineRule="auto"/>
    </w:pPr>
    <w:rPr>
      <w:rFonts w:ascii="Code"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chef.bbci.co.uk/arts/yourpaintings/images/paintings/gm/624x544/gl_gm_a_1990_41_624x544.jpg"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doctor</cp:lastModifiedBy>
  <cp:revision>2</cp:revision>
  <dcterms:created xsi:type="dcterms:W3CDTF">2014-04-22T20:21:00Z</dcterms:created>
  <dcterms:modified xsi:type="dcterms:W3CDTF">2014-04-22T20:21:00Z</dcterms:modified>
</cp:coreProperties>
</file>