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D724C" w14:textId="77777777" w:rsidR="00907E15" w:rsidRPr="00324FD7" w:rsidRDefault="00907E15" w:rsidP="00F47EAD">
      <w:pPr>
        <w:rPr>
          <w:rFonts w:ascii="Times New Roman" w:hAnsi="Times New Roman"/>
          <w:b/>
        </w:rPr>
      </w:pPr>
      <w:bookmarkStart w:id="0" w:name="_GoBack"/>
      <w:bookmarkEnd w:id="0"/>
      <w:r w:rsidRPr="00324FD7">
        <w:rPr>
          <w:rFonts w:ascii="Times New Roman" w:hAnsi="Times New Roman"/>
          <w:b/>
        </w:rPr>
        <w:t xml:space="preserve">Levinson, André (Andrei </w:t>
      </w:r>
      <w:proofErr w:type="spellStart"/>
      <w:r w:rsidRPr="00324FD7">
        <w:rPr>
          <w:rFonts w:ascii="Times New Roman" w:hAnsi="Times New Roman"/>
          <w:b/>
        </w:rPr>
        <w:t>Iakovlevich</w:t>
      </w:r>
      <w:proofErr w:type="spellEnd"/>
      <w:r w:rsidRPr="00324FD7">
        <w:rPr>
          <w:rFonts w:ascii="Times New Roman" w:hAnsi="Times New Roman"/>
          <w:b/>
        </w:rPr>
        <w:t xml:space="preserve"> Levinson; b. 1 January 1887, St. Petersburg, Russia; d. 3 December 1933, Paris, France)</w:t>
      </w:r>
    </w:p>
    <w:p w14:paraId="62569BC2" w14:textId="77777777" w:rsidR="00907E15" w:rsidRPr="00324FD7" w:rsidRDefault="00907E15" w:rsidP="00F47EAD">
      <w:pPr>
        <w:rPr>
          <w:rFonts w:ascii="Times New Roman" w:hAnsi="Times New Roman"/>
          <w:b/>
        </w:rPr>
      </w:pPr>
    </w:p>
    <w:p w14:paraId="2FA24CA0" w14:textId="77777777" w:rsidR="00907E15" w:rsidRPr="00324FD7" w:rsidRDefault="00907E15" w:rsidP="00F47EAD">
      <w:pPr>
        <w:rPr>
          <w:rFonts w:ascii="Times New Roman" w:hAnsi="Times New Roman"/>
        </w:rPr>
      </w:pPr>
      <w:r w:rsidRPr="00324FD7">
        <w:rPr>
          <w:rFonts w:ascii="Times New Roman" w:hAnsi="Times New Roman"/>
          <w:b/>
        </w:rPr>
        <w:t>Summary</w:t>
      </w:r>
    </w:p>
    <w:p w14:paraId="0062663A" w14:textId="77777777" w:rsidR="00907E15" w:rsidRPr="00324FD7" w:rsidRDefault="00907E15" w:rsidP="00F47EAD">
      <w:pPr>
        <w:rPr>
          <w:rFonts w:ascii="Times New Roman" w:hAnsi="Times New Roman"/>
        </w:rPr>
      </w:pPr>
      <w:r w:rsidRPr="00324FD7">
        <w:rPr>
          <w:rFonts w:ascii="Times New Roman" w:hAnsi="Times New Roman"/>
        </w:rPr>
        <w:t xml:space="preserve">A critic and theorist, André Levinson continued the nineteenth-century continental tradition of dance and ballet criticism as part of philosophical and aesthetic inquiry:  dance as the embodiment of ideas. He supported classical dance as it had evolved out of the French and Russian schools, which he considered technically and therefore aesthetically superior to most other movement forms and genres. His scathing reflections on modern dance, particularly that of the German persuasion, revealed a distaste for emotive expression on the part of the individual performer as well as what he considered clichéd and superficial movement. Levinson hailed the aesthetics of classical ballet as the ultimate pinnacle of dance. Modern dance should aspire to the principles of classical training, its structural and technical clarity and the narrative power of </w:t>
      </w:r>
      <w:r w:rsidRPr="00DC7E56">
        <w:rPr>
          <w:rFonts w:ascii="Times New Roman" w:hAnsi="Times New Roman"/>
        </w:rPr>
        <w:t>Romantic</w:t>
      </w:r>
      <w:r w:rsidRPr="00324FD7">
        <w:rPr>
          <w:rFonts w:ascii="Times New Roman" w:hAnsi="Times New Roman"/>
        </w:rPr>
        <w:t xml:space="preserve"> and late nineteenth-century ballet.  Modernist approaches, such as those of Diaghilev’s Ballets </w:t>
      </w:r>
      <w:proofErr w:type="spellStart"/>
      <w:r w:rsidRPr="00324FD7">
        <w:rPr>
          <w:rFonts w:ascii="Times New Roman" w:hAnsi="Times New Roman"/>
        </w:rPr>
        <w:t>Russes</w:t>
      </w:r>
      <w:proofErr w:type="spellEnd"/>
      <w:r w:rsidRPr="00324FD7">
        <w:rPr>
          <w:rFonts w:ascii="Times New Roman" w:hAnsi="Times New Roman"/>
        </w:rPr>
        <w:t xml:space="preserve">, were futile attempts to transform ballet from within. Though he admired Isadora Duncan, he viewed the purpose of modern dance as inspiring and ultimately re-enforcing ballet. </w:t>
      </w:r>
    </w:p>
    <w:p w14:paraId="59F87937" w14:textId="77777777" w:rsidR="00907E15" w:rsidRPr="00324FD7" w:rsidRDefault="00907E15" w:rsidP="00F47EAD">
      <w:pPr>
        <w:rPr>
          <w:rFonts w:ascii="Times New Roman" w:hAnsi="Times New Roman"/>
        </w:rPr>
      </w:pPr>
    </w:p>
    <w:p w14:paraId="2C4F0B06" w14:textId="77777777" w:rsidR="00907E15" w:rsidRPr="00324FD7" w:rsidRDefault="00907E15" w:rsidP="00F47EAD">
      <w:pPr>
        <w:rPr>
          <w:rFonts w:ascii="Times New Roman" w:hAnsi="Times New Roman"/>
        </w:rPr>
      </w:pPr>
      <w:r w:rsidRPr="00324FD7">
        <w:rPr>
          <w:rFonts w:ascii="Times New Roman" w:hAnsi="Times New Roman"/>
          <w:b/>
        </w:rPr>
        <w:t>Background</w:t>
      </w:r>
    </w:p>
    <w:p w14:paraId="6F66B773" w14:textId="77777777" w:rsidR="00907E15" w:rsidRPr="00324FD7" w:rsidRDefault="00907E15" w:rsidP="00F47EAD">
      <w:pPr>
        <w:rPr>
          <w:rFonts w:ascii="Times New Roman" w:hAnsi="Times New Roman"/>
        </w:rPr>
      </w:pPr>
      <w:r w:rsidRPr="00324FD7">
        <w:rPr>
          <w:rFonts w:ascii="Times New Roman" w:hAnsi="Times New Roman"/>
        </w:rPr>
        <w:t xml:space="preserve">Levinson came from an affluent professional Russian-Jewish family. He studied at the Imperial University of Saint Petersburg where he joined the Faculty of History and Philology as a lecturer in French in 1910. From 1908, his art and literature reviews and biographical sketches regularly appeared in the press.  He </w:t>
      </w:r>
      <w:r w:rsidRPr="00DC7E56">
        <w:rPr>
          <w:rFonts w:ascii="Times New Roman" w:hAnsi="Times New Roman"/>
        </w:rPr>
        <w:t xml:space="preserve">wrote for </w:t>
      </w:r>
      <w:proofErr w:type="spellStart"/>
      <w:r w:rsidRPr="00DC7E56">
        <w:rPr>
          <w:rFonts w:ascii="Times New Roman" w:hAnsi="Times New Roman"/>
          <w:i/>
        </w:rPr>
        <w:t>Rech</w:t>
      </w:r>
      <w:proofErr w:type="spellEnd"/>
      <w:r>
        <w:rPr>
          <w:rFonts w:ascii="Times New Roman" w:hAnsi="Times New Roman"/>
          <w:i/>
        </w:rPr>
        <w:t>’</w:t>
      </w:r>
      <w:r w:rsidRPr="00DC7E56">
        <w:rPr>
          <w:rFonts w:ascii="Times New Roman" w:hAnsi="Times New Roman"/>
          <w:i/>
        </w:rPr>
        <w:t xml:space="preserve"> </w:t>
      </w:r>
      <w:r w:rsidRPr="00DC7E56">
        <w:rPr>
          <w:rFonts w:ascii="Times New Roman" w:hAnsi="Times New Roman"/>
        </w:rPr>
        <w:t>(</w:t>
      </w:r>
      <w:r w:rsidRPr="00DC7E56">
        <w:rPr>
          <w:rFonts w:ascii="Times New Roman" w:hAnsi="Times New Roman"/>
          <w:i/>
        </w:rPr>
        <w:t>Speech</w:t>
      </w:r>
      <w:r w:rsidRPr="00DC7E56">
        <w:rPr>
          <w:rFonts w:ascii="Times New Roman" w:hAnsi="Times New Roman"/>
        </w:rPr>
        <w:t>), the newspaper of the Liberal party;</w:t>
      </w:r>
      <w:r w:rsidRPr="00DC7E56">
        <w:rPr>
          <w:rFonts w:ascii="Times New Roman" w:hAnsi="Times New Roman"/>
          <w:i/>
        </w:rPr>
        <w:t xml:space="preserve"> </w:t>
      </w:r>
      <w:proofErr w:type="spellStart"/>
      <w:r w:rsidRPr="00DC7E56">
        <w:rPr>
          <w:rFonts w:ascii="Times New Roman" w:hAnsi="Times New Roman"/>
          <w:i/>
        </w:rPr>
        <w:t>Apollon</w:t>
      </w:r>
      <w:proofErr w:type="spellEnd"/>
      <w:r w:rsidRPr="00DC7E56">
        <w:rPr>
          <w:rFonts w:ascii="Times New Roman" w:hAnsi="Times New Roman"/>
        </w:rPr>
        <w:t xml:space="preserve"> (</w:t>
      </w:r>
      <w:r w:rsidRPr="00DC7E56">
        <w:rPr>
          <w:rFonts w:ascii="Times New Roman" w:hAnsi="Times New Roman"/>
          <w:i/>
        </w:rPr>
        <w:t>Apollo</w:t>
      </w:r>
      <w:r w:rsidRPr="00DC7E56">
        <w:rPr>
          <w:rFonts w:ascii="Times New Roman" w:hAnsi="Times New Roman"/>
        </w:rPr>
        <w:t xml:space="preserve">), St. Petersburg’s avant-garde art and poetry journal; </w:t>
      </w:r>
      <w:proofErr w:type="spellStart"/>
      <w:r w:rsidRPr="00DC7E56">
        <w:rPr>
          <w:rFonts w:ascii="Times New Roman" w:hAnsi="Times New Roman"/>
          <w:i/>
        </w:rPr>
        <w:t>Zhizn</w:t>
      </w:r>
      <w:proofErr w:type="spellEnd"/>
      <w:r w:rsidRPr="00DC7E56">
        <w:rPr>
          <w:rFonts w:ascii="Times New Roman" w:hAnsi="Times New Roman"/>
          <w:i/>
        </w:rPr>
        <w:t xml:space="preserve">' </w:t>
      </w:r>
      <w:proofErr w:type="spellStart"/>
      <w:r w:rsidRPr="00DC7E56">
        <w:rPr>
          <w:rFonts w:ascii="Times New Roman" w:hAnsi="Times New Roman"/>
          <w:i/>
        </w:rPr>
        <w:t>iskusstva</w:t>
      </w:r>
      <w:proofErr w:type="spellEnd"/>
      <w:r w:rsidRPr="00DC7E56">
        <w:rPr>
          <w:rFonts w:ascii="Times New Roman" w:hAnsi="Times New Roman"/>
        </w:rPr>
        <w:t xml:space="preserve"> (</w:t>
      </w:r>
      <w:r w:rsidRPr="00DC7E56">
        <w:rPr>
          <w:rFonts w:ascii="Times New Roman" w:hAnsi="Times New Roman"/>
          <w:i/>
        </w:rPr>
        <w:t>Life of Art</w:t>
      </w:r>
      <w:r w:rsidRPr="00DC7E56">
        <w:rPr>
          <w:rFonts w:ascii="Times New Roman" w:hAnsi="Times New Roman"/>
        </w:rPr>
        <w:t xml:space="preserve">), a theatrical weekly; and </w:t>
      </w:r>
      <w:proofErr w:type="spellStart"/>
      <w:r w:rsidRPr="00DC7E56">
        <w:rPr>
          <w:rFonts w:ascii="Times New Roman" w:hAnsi="Times New Roman"/>
          <w:i/>
        </w:rPr>
        <w:t>Sovremennyi</w:t>
      </w:r>
      <w:proofErr w:type="spellEnd"/>
      <w:r w:rsidRPr="00DC7E56">
        <w:rPr>
          <w:rFonts w:ascii="Times New Roman" w:hAnsi="Times New Roman"/>
          <w:i/>
        </w:rPr>
        <w:t xml:space="preserve"> Mir</w:t>
      </w:r>
      <w:r w:rsidRPr="00DC7E56">
        <w:rPr>
          <w:rFonts w:ascii="Times New Roman" w:hAnsi="Times New Roman"/>
        </w:rPr>
        <w:t xml:space="preserve"> (</w:t>
      </w:r>
      <w:r w:rsidRPr="00DC7E56">
        <w:rPr>
          <w:rFonts w:ascii="Times New Roman" w:hAnsi="Times New Roman"/>
          <w:i/>
        </w:rPr>
        <w:t>Contemporary World</w:t>
      </w:r>
      <w:r w:rsidRPr="00DC7E56">
        <w:rPr>
          <w:rFonts w:ascii="Times New Roman" w:hAnsi="Times New Roman"/>
        </w:rPr>
        <w:t xml:space="preserve">), the literary monthly. In 1911, Levinson began </w:t>
      </w:r>
      <w:r>
        <w:rPr>
          <w:rFonts w:ascii="Times New Roman" w:hAnsi="Times New Roman"/>
        </w:rPr>
        <w:t xml:space="preserve">to </w:t>
      </w:r>
      <w:r w:rsidRPr="00DC7E56">
        <w:rPr>
          <w:rFonts w:ascii="Times New Roman" w:hAnsi="Times New Roman"/>
        </w:rPr>
        <w:t>publish essays and reviews on ballet with reflections on art and literature</w:t>
      </w:r>
      <w:r w:rsidRPr="00324FD7">
        <w:rPr>
          <w:rFonts w:ascii="Times New Roman" w:hAnsi="Times New Roman"/>
        </w:rPr>
        <w:t xml:space="preserve">. Along with his fellow Russians, the philosopher and art historian </w:t>
      </w:r>
      <w:proofErr w:type="spellStart"/>
      <w:r w:rsidRPr="00324FD7">
        <w:rPr>
          <w:rFonts w:ascii="Times New Roman" w:hAnsi="Times New Roman"/>
        </w:rPr>
        <w:t>Akim</w:t>
      </w:r>
      <w:proofErr w:type="spellEnd"/>
      <w:r w:rsidRPr="00324FD7">
        <w:rPr>
          <w:rFonts w:ascii="Times New Roman" w:hAnsi="Times New Roman"/>
        </w:rPr>
        <w:t xml:space="preserve"> </w:t>
      </w:r>
      <w:proofErr w:type="spellStart"/>
      <w:r w:rsidRPr="00324FD7">
        <w:rPr>
          <w:rFonts w:ascii="Times New Roman" w:hAnsi="Times New Roman"/>
        </w:rPr>
        <w:t>Volynsky</w:t>
      </w:r>
      <w:proofErr w:type="spellEnd"/>
      <w:r w:rsidRPr="00324FD7">
        <w:rPr>
          <w:rFonts w:ascii="Times New Roman" w:hAnsi="Times New Roman"/>
        </w:rPr>
        <w:t xml:space="preserve"> (1861-1926) and Joseph </w:t>
      </w:r>
      <w:proofErr w:type="spellStart"/>
      <w:r w:rsidRPr="00324FD7">
        <w:rPr>
          <w:rFonts w:ascii="Times New Roman" w:hAnsi="Times New Roman"/>
        </w:rPr>
        <w:t>Lewitan</w:t>
      </w:r>
      <w:proofErr w:type="spellEnd"/>
      <w:r w:rsidRPr="00324FD7">
        <w:rPr>
          <w:rFonts w:ascii="Times New Roman" w:hAnsi="Times New Roman"/>
        </w:rPr>
        <w:t xml:space="preserve"> (1894-1976), Levinson made ballet a subject of serious consideration. All three writers placed dance </w:t>
      </w:r>
      <w:r>
        <w:rPr>
          <w:rFonts w:ascii="Times New Roman" w:hAnsi="Times New Roman"/>
        </w:rPr>
        <w:t xml:space="preserve">criticism </w:t>
      </w:r>
      <w:r w:rsidRPr="00324FD7">
        <w:rPr>
          <w:rFonts w:ascii="Times New Roman" w:hAnsi="Times New Roman"/>
        </w:rPr>
        <w:t>within a larger context of artistic and historical contemplation. While he lived in Russia, Levinson focus</w:t>
      </w:r>
      <w:r>
        <w:rPr>
          <w:rFonts w:ascii="Times New Roman" w:hAnsi="Times New Roman"/>
        </w:rPr>
        <w:t>s</w:t>
      </w:r>
      <w:r w:rsidRPr="00324FD7">
        <w:rPr>
          <w:rFonts w:ascii="Times New Roman" w:hAnsi="Times New Roman"/>
        </w:rPr>
        <w:t xml:space="preserve">ed his attention on the </w:t>
      </w:r>
      <w:proofErr w:type="spellStart"/>
      <w:r w:rsidRPr="00324FD7">
        <w:rPr>
          <w:rFonts w:ascii="Times New Roman" w:hAnsi="Times New Roman"/>
        </w:rPr>
        <w:t>Maryinski</w:t>
      </w:r>
      <w:proofErr w:type="spellEnd"/>
      <w:r w:rsidRPr="00324FD7">
        <w:rPr>
          <w:rFonts w:ascii="Times New Roman" w:hAnsi="Times New Roman"/>
        </w:rPr>
        <w:t xml:space="preserve"> Theatre in St Petersburg as the cradle of classical style and neglected the performances of the Bolshoi Ballet in Moscow. He rejected Michel Fokine’s </w:t>
      </w:r>
      <w:r>
        <w:rPr>
          <w:rFonts w:ascii="Times New Roman" w:hAnsi="Times New Roman"/>
        </w:rPr>
        <w:t>(</w:t>
      </w:r>
      <w:r w:rsidRPr="00324FD7">
        <w:rPr>
          <w:rFonts w:ascii="Times New Roman" w:hAnsi="Times New Roman"/>
        </w:rPr>
        <w:t>1880-1942</w:t>
      </w:r>
      <w:r>
        <w:rPr>
          <w:rFonts w:ascii="Times New Roman" w:hAnsi="Times New Roman"/>
        </w:rPr>
        <w:t>)</w:t>
      </w:r>
      <w:r w:rsidRPr="00324FD7">
        <w:rPr>
          <w:rFonts w:ascii="Times New Roman" w:hAnsi="Times New Roman"/>
        </w:rPr>
        <w:t xml:space="preserve"> reforms and considered him </w:t>
      </w:r>
      <w:r>
        <w:rPr>
          <w:rFonts w:ascii="Times New Roman" w:hAnsi="Times New Roman"/>
        </w:rPr>
        <w:t>‘</w:t>
      </w:r>
      <w:r w:rsidRPr="00324FD7">
        <w:rPr>
          <w:rFonts w:ascii="Times New Roman" w:hAnsi="Times New Roman"/>
        </w:rPr>
        <w:t>vain</w:t>
      </w:r>
      <w:r>
        <w:rPr>
          <w:rFonts w:ascii="Times New Roman" w:hAnsi="Times New Roman"/>
        </w:rPr>
        <w:t>’</w:t>
      </w:r>
      <w:r w:rsidRPr="00324FD7">
        <w:rPr>
          <w:rFonts w:ascii="Times New Roman" w:hAnsi="Times New Roman"/>
        </w:rPr>
        <w:t xml:space="preserve"> and impulsive. He claimed that Fokine no longer practised an autonomous art form. His dances depended on the other arts and overemphas</w:t>
      </w:r>
      <w:r>
        <w:rPr>
          <w:rFonts w:ascii="Times New Roman" w:hAnsi="Times New Roman"/>
        </w:rPr>
        <w:t>is</w:t>
      </w:r>
      <w:r w:rsidRPr="00324FD7">
        <w:rPr>
          <w:rFonts w:ascii="Times New Roman" w:hAnsi="Times New Roman"/>
        </w:rPr>
        <w:t xml:space="preserve">ed rhythm to exploit modish trends. For Levinson, Fokine could never live up to the great ideal of Marius </w:t>
      </w:r>
      <w:proofErr w:type="spellStart"/>
      <w:r w:rsidRPr="00324FD7">
        <w:rPr>
          <w:rFonts w:ascii="Times New Roman" w:hAnsi="Times New Roman"/>
        </w:rPr>
        <w:t>Petipa</w:t>
      </w:r>
      <w:proofErr w:type="spellEnd"/>
      <w:r w:rsidRPr="00324FD7">
        <w:rPr>
          <w:rFonts w:ascii="Times New Roman" w:hAnsi="Times New Roman"/>
        </w:rPr>
        <w:t xml:space="preserve"> </w:t>
      </w:r>
      <w:r>
        <w:rPr>
          <w:rFonts w:ascii="Times New Roman" w:hAnsi="Times New Roman"/>
        </w:rPr>
        <w:t>(</w:t>
      </w:r>
      <w:r w:rsidRPr="00324FD7">
        <w:rPr>
          <w:rFonts w:ascii="Times New Roman" w:hAnsi="Times New Roman"/>
        </w:rPr>
        <w:t>1818-1910</w:t>
      </w:r>
      <w:r>
        <w:rPr>
          <w:rFonts w:ascii="Times New Roman" w:hAnsi="Times New Roman"/>
        </w:rPr>
        <w:t>)</w:t>
      </w:r>
      <w:r w:rsidRPr="00324FD7">
        <w:rPr>
          <w:rFonts w:ascii="Times New Roman" w:hAnsi="Times New Roman"/>
        </w:rPr>
        <w:t xml:space="preserve">; his attempts to reform the great master’s work were </w:t>
      </w:r>
      <w:proofErr w:type="gramStart"/>
      <w:r w:rsidRPr="00324FD7">
        <w:rPr>
          <w:rFonts w:ascii="Times New Roman" w:hAnsi="Times New Roman"/>
        </w:rPr>
        <w:t>ill-informed</w:t>
      </w:r>
      <w:proofErr w:type="gramEnd"/>
      <w:r w:rsidRPr="00324FD7">
        <w:rPr>
          <w:rFonts w:ascii="Times New Roman" w:hAnsi="Times New Roman"/>
        </w:rPr>
        <w:t xml:space="preserve"> and, by questioning classicism, bound to fail.</w:t>
      </w:r>
    </w:p>
    <w:p w14:paraId="5298A18D" w14:textId="77777777" w:rsidR="00907E15" w:rsidRPr="00324FD7" w:rsidRDefault="00907E15" w:rsidP="00F47EAD">
      <w:pPr>
        <w:rPr>
          <w:rFonts w:ascii="Times New Roman" w:hAnsi="Times New Roman"/>
        </w:rPr>
      </w:pPr>
    </w:p>
    <w:p w14:paraId="447A71EB" w14:textId="77777777" w:rsidR="00907E15" w:rsidRPr="00324FD7" w:rsidRDefault="00907E15" w:rsidP="00F47EAD">
      <w:pPr>
        <w:rPr>
          <w:rFonts w:ascii="Times New Roman" w:hAnsi="Times New Roman"/>
        </w:rPr>
      </w:pPr>
      <w:r w:rsidRPr="00324FD7">
        <w:rPr>
          <w:rFonts w:ascii="Times New Roman" w:hAnsi="Times New Roman"/>
          <w:b/>
        </w:rPr>
        <w:t>Contribution to the Field and to Modernism</w:t>
      </w:r>
      <w:r w:rsidRPr="00324FD7">
        <w:rPr>
          <w:rFonts w:ascii="Times New Roman" w:hAnsi="Times New Roman"/>
        </w:rPr>
        <w:t xml:space="preserve"> </w:t>
      </w:r>
    </w:p>
    <w:p w14:paraId="28711A17" w14:textId="77777777" w:rsidR="00907E15" w:rsidRDefault="00907E15" w:rsidP="00F47EAD">
      <w:pPr>
        <w:rPr>
          <w:rFonts w:ascii="Times New Roman" w:hAnsi="Times New Roman"/>
        </w:rPr>
      </w:pPr>
      <w:r w:rsidRPr="00324FD7">
        <w:rPr>
          <w:rFonts w:ascii="Times New Roman" w:hAnsi="Times New Roman"/>
        </w:rPr>
        <w:t>By the 1910s Levinson was securely established as a member of the Russian intelligentsia</w:t>
      </w:r>
      <w:r>
        <w:rPr>
          <w:rFonts w:ascii="Times New Roman" w:hAnsi="Times New Roman"/>
        </w:rPr>
        <w:t xml:space="preserve">.  However, </w:t>
      </w:r>
      <w:r w:rsidRPr="00324FD7">
        <w:rPr>
          <w:rFonts w:ascii="Times New Roman" w:hAnsi="Times New Roman"/>
        </w:rPr>
        <w:t xml:space="preserve">the Bolshevik Revolution of 1917 destroyed his bourgeois academic and cultural world; he despised Communist ideology and left Soviet Russia in 1921 to settle in Paris. (He received French nationality in 1932.) He continued writing reviews as a freelance journalist and became part of the French intellectual and critical establishment. He wrote for magazines such as </w:t>
      </w:r>
      <w:r w:rsidRPr="00324FD7">
        <w:rPr>
          <w:rFonts w:ascii="Times New Roman" w:hAnsi="Times New Roman"/>
          <w:i/>
        </w:rPr>
        <w:t>Le Temps</w:t>
      </w:r>
      <w:r w:rsidRPr="00324FD7">
        <w:rPr>
          <w:rFonts w:ascii="Times New Roman" w:hAnsi="Times New Roman"/>
        </w:rPr>
        <w:t xml:space="preserve">, </w:t>
      </w:r>
      <w:r w:rsidRPr="00324FD7">
        <w:rPr>
          <w:rFonts w:ascii="Times New Roman" w:hAnsi="Times New Roman"/>
          <w:i/>
        </w:rPr>
        <w:t xml:space="preserve">Les </w:t>
      </w:r>
      <w:proofErr w:type="spellStart"/>
      <w:r w:rsidRPr="00324FD7">
        <w:rPr>
          <w:rFonts w:ascii="Times New Roman" w:hAnsi="Times New Roman"/>
          <w:i/>
        </w:rPr>
        <w:t>Nouvelles</w:t>
      </w:r>
      <w:proofErr w:type="spellEnd"/>
      <w:r w:rsidRPr="00324FD7">
        <w:rPr>
          <w:rFonts w:ascii="Times New Roman" w:hAnsi="Times New Roman"/>
          <w:i/>
        </w:rPr>
        <w:t xml:space="preserve"> </w:t>
      </w:r>
      <w:proofErr w:type="spellStart"/>
      <w:r w:rsidRPr="00324FD7">
        <w:rPr>
          <w:rFonts w:ascii="Times New Roman" w:hAnsi="Times New Roman"/>
          <w:i/>
        </w:rPr>
        <w:t>Littéraires</w:t>
      </w:r>
      <w:proofErr w:type="spellEnd"/>
      <w:r w:rsidRPr="00324FD7">
        <w:rPr>
          <w:rFonts w:ascii="Times New Roman" w:hAnsi="Times New Roman"/>
          <w:i/>
        </w:rPr>
        <w:t xml:space="preserve">, </w:t>
      </w:r>
      <w:proofErr w:type="spellStart"/>
      <w:r w:rsidRPr="00324FD7">
        <w:rPr>
          <w:rFonts w:ascii="Times New Roman" w:hAnsi="Times New Roman"/>
          <w:i/>
        </w:rPr>
        <w:t>L’Art</w:t>
      </w:r>
      <w:proofErr w:type="spellEnd"/>
      <w:r w:rsidRPr="00324FD7">
        <w:rPr>
          <w:rFonts w:ascii="Times New Roman" w:hAnsi="Times New Roman"/>
          <w:i/>
        </w:rPr>
        <w:t xml:space="preserve"> Vivant </w:t>
      </w:r>
      <w:r w:rsidRPr="00324FD7">
        <w:rPr>
          <w:rFonts w:ascii="Times New Roman" w:hAnsi="Times New Roman"/>
        </w:rPr>
        <w:t xml:space="preserve">and </w:t>
      </w:r>
      <w:proofErr w:type="spellStart"/>
      <w:r w:rsidRPr="00324FD7">
        <w:rPr>
          <w:rFonts w:ascii="Times New Roman" w:hAnsi="Times New Roman"/>
          <w:i/>
        </w:rPr>
        <w:t>Comoedia</w:t>
      </w:r>
      <w:proofErr w:type="spellEnd"/>
      <w:r w:rsidRPr="00324FD7">
        <w:rPr>
          <w:rFonts w:ascii="Times New Roman" w:hAnsi="Times New Roman"/>
          <w:i/>
        </w:rPr>
        <w:t xml:space="preserve"> </w:t>
      </w:r>
      <w:r w:rsidRPr="00324FD7">
        <w:rPr>
          <w:rFonts w:ascii="Times New Roman" w:hAnsi="Times New Roman"/>
        </w:rPr>
        <w:t xml:space="preserve">but also for the American </w:t>
      </w:r>
      <w:r w:rsidRPr="00324FD7">
        <w:rPr>
          <w:rFonts w:ascii="Times New Roman" w:hAnsi="Times New Roman"/>
          <w:i/>
        </w:rPr>
        <w:t>Theatre Arts Monthly</w:t>
      </w:r>
      <w:r w:rsidRPr="00324FD7">
        <w:rPr>
          <w:rFonts w:ascii="Times New Roman" w:hAnsi="Times New Roman"/>
        </w:rPr>
        <w:t xml:space="preserve">. </w:t>
      </w:r>
    </w:p>
    <w:p w14:paraId="1602B668" w14:textId="77777777" w:rsidR="00907E15" w:rsidRPr="00324FD7" w:rsidRDefault="00907E15" w:rsidP="00F47EAD">
      <w:pPr>
        <w:rPr>
          <w:rFonts w:ascii="Times New Roman" w:hAnsi="Times New Roman"/>
        </w:rPr>
      </w:pPr>
    </w:p>
    <w:p w14:paraId="011C634A" w14:textId="77777777" w:rsidR="00907E15" w:rsidRDefault="00907E15" w:rsidP="00F47EAD">
      <w:pPr>
        <w:rPr>
          <w:rFonts w:ascii="Times New Roman" w:hAnsi="Times New Roman"/>
        </w:rPr>
      </w:pPr>
      <w:r w:rsidRPr="00324FD7">
        <w:rPr>
          <w:rFonts w:ascii="Times New Roman" w:hAnsi="Times New Roman"/>
        </w:rPr>
        <w:t xml:space="preserve">He also continued to develop a theory and aesthetics of ballet as pure, abstract movement expression. The incarnation of his ideal was Marie </w:t>
      </w:r>
      <w:proofErr w:type="spellStart"/>
      <w:r w:rsidRPr="00324FD7">
        <w:rPr>
          <w:rFonts w:ascii="Times New Roman" w:hAnsi="Times New Roman"/>
        </w:rPr>
        <w:t>Taglioni</w:t>
      </w:r>
      <w:proofErr w:type="spellEnd"/>
      <w:r w:rsidRPr="00324FD7">
        <w:rPr>
          <w:rFonts w:ascii="Times New Roman" w:hAnsi="Times New Roman"/>
        </w:rPr>
        <w:t xml:space="preserve"> </w:t>
      </w:r>
      <w:r>
        <w:rPr>
          <w:rFonts w:ascii="Times New Roman" w:hAnsi="Times New Roman"/>
        </w:rPr>
        <w:t>(</w:t>
      </w:r>
      <w:r w:rsidRPr="00324FD7">
        <w:rPr>
          <w:rFonts w:ascii="Times New Roman" w:hAnsi="Times New Roman"/>
        </w:rPr>
        <w:t>1804-1884</w:t>
      </w:r>
      <w:r>
        <w:rPr>
          <w:rFonts w:ascii="Times New Roman" w:hAnsi="Times New Roman"/>
        </w:rPr>
        <w:t>)</w:t>
      </w:r>
      <w:r w:rsidRPr="00324FD7">
        <w:rPr>
          <w:rFonts w:ascii="Times New Roman" w:hAnsi="Times New Roman"/>
        </w:rPr>
        <w:t xml:space="preserve"> who danced, so he wrote, what the German philosopher Immanuel Kant </w:t>
      </w:r>
      <w:r>
        <w:rPr>
          <w:rFonts w:ascii="Times New Roman" w:hAnsi="Times New Roman"/>
        </w:rPr>
        <w:t>(</w:t>
      </w:r>
      <w:r w:rsidRPr="00324FD7">
        <w:rPr>
          <w:rFonts w:ascii="Times New Roman" w:hAnsi="Times New Roman"/>
        </w:rPr>
        <w:t>1724-1804</w:t>
      </w:r>
      <w:r>
        <w:rPr>
          <w:rFonts w:ascii="Times New Roman" w:hAnsi="Times New Roman"/>
        </w:rPr>
        <w:t>)</w:t>
      </w:r>
      <w:r w:rsidRPr="00324FD7">
        <w:rPr>
          <w:rFonts w:ascii="Times New Roman" w:hAnsi="Times New Roman"/>
        </w:rPr>
        <w:t xml:space="preserve"> thought. That, for Levinson, was the absolute power of beauty in movement. Dance, through Marie </w:t>
      </w:r>
      <w:proofErr w:type="spellStart"/>
      <w:r w:rsidRPr="00324FD7">
        <w:rPr>
          <w:rFonts w:ascii="Times New Roman" w:hAnsi="Times New Roman"/>
        </w:rPr>
        <w:t>Taglioni’s</w:t>
      </w:r>
      <w:proofErr w:type="spellEnd"/>
      <w:r w:rsidRPr="00324FD7">
        <w:rPr>
          <w:rFonts w:ascii="Times New Roman" w:hAnsi="Times New Roman"/>
        </w:rPr>
        <w:t xml:space="preserve"> creation of the sylph, turned into a </w:t>
      </w:r>
      <w:r>
        <w:rPr>
          <w:rFonts w:ascii="Times New Roman" w:hAnsi="Times New Roman"/>
        </w:rPr>
        <w:t>‘</w:t>
      </w:r>
      <w:r w:rsidRPr="00324FD7">
        <w:rPr>
          <w:rFonts w:ascii="Times New Roman" w:hAnsi="Times New Roman"/>
        </w:rPr>
        <w:t>transcendental language</w:t>
      </w:r>
      <w:r>
        <w:rPr>
          <w:rFonts w:ascii="Times New Roman" w:hAnsi="Times New Roman"/>
        </w:rPr>
        <w:t>’</w:t>
      </w:r>
      <w:r w:rsidRPr="00324FD7">
        <w:rPr>
          <w:rFonts w:ascii="Times New Roman" w:hAnsi="Times New Roman"/>
        </w:rPr>
        <w:t xml:space="preserve">. It became the </w:t>
      </w:r>
      <w:r>
        <w:rPr>
          <w:rFonts w:ascii="Times New Roman" w:hAnsi="Times New Roman"/>
        </w:rPr>
        <w:t>‘</w:t>
      </w:r>
      <w:r w:rsidRPr="00324FD7">
        <w:rPr>
          <w:rFonts w:ascii="Times New Roman" w:hAnsi="Times New Roman"/>
        </w:rPr>
        <w:t>classical dance</w:t>
      </w:r>
      <w:r>
        <w:rPr>
          <w:rFonts w:ascii="Times New Roman" w:hAnsi="Times New Roman"/>
        </w:rPr>
        <w:t>’</w:t>
      </w:r>
      <w:r w:rsidRPr="00324FD7">
        <w:rPr>
          <w:rFonts w:ascii="Times New Roman" w:hAnsi="Times New Roman"/>
        </w:rPr>
        <w:t xml:space="preserve">, with a </w:t>
      </w:r>
      <w:r>
        <w:rPr>
          <w:rFonts w:ascii="Times New Roman" w:hAnsi="Times New Roman"/>
        </w:rPr>
        <w:t>‘</w:t>
      </w:r>
      <w:r w:rsidRPr="00324FD7">
        <w:rPr>
          <w:rFonts w:ascii="Times New Roman" w:hAnsi="Times New Roman"/>
        </w:rPr>
        <w:t>classical technique</w:t>
      </w:r>
      <w:r>
        <w:rPr>
          <w:rFonts w:ascii="Times New Roman" w:hAnsi="Times New Roman"/>
        </w:rPr>
        <w:t xml:space="preserve">’ </w:t>
      </w:r>
      <w:r w:rsidRPr="00324FD7">
        <w:rPr>
          <w:rFonts w:ascii="Times New Roman" w:hAnsi="Times New Roman"/>
        </w:rPr>
        <w:t>and thus a perfect combination and summary of European civilisation and intellectual as much as physical ideals. When ballet became classical, it turned itself into a tradition with a formal codex; Levinson interlinked and reinforced the two aspects. Romanticism paved the way for the classical tradition as the sublimation of the corporeal human being: the concept of the white ballet symbol</w:t>
      </w:r>
      <w:r>
        <w:rPr>
          <w:rFonts w:ascii="Times New Roman" w:hAnsi="Times New Roman"/>
        </w:rPr>
        <w:t>is</w:t>
      </w:r>
      <w:r w:rsidRPr="00324FD7">
        <w:rPr>
          <w:rFonts w:ascii="Times New Roman" w:hAnsi="Times New Roman"/>
        </w:rPr>
        <w:t xml:space="preserve">ed the purity and sanctity of flesh as thought, a language of </w:t>
      </w:r>
      <w:r>
        <w:rPr>
          <w:rFonts w:ascii="Times New Roman" w:hAnsi="Times New Roman"/>
        </w:rPr>
        <w:t>‘</w:t>
      </w:r>
      <w:r w:rsidRPr="00324FD7">
        <w:rPr>
          <w:rFonts w:ascii="Times New Roman" w:hAnsi="Times New Roman"/>
        </w:rPr>
        <w:t>celestial calligraphy</w:t>
      </w:r>
      <w:r>
        <w:rPr>
          <w:rFonts w:ascii="Times New Roman" w:hAnsi="Times New Roman"/>
        </w:rPr>
        <w:t>’</w:t>
      </w:r>
      <w:r w:rsidRPr="00324FD7">
        <w:rPr>
          <w:rFonts w:ascii="Times New Roman" w:hAnsi="Times New Roman"/>
        </w:rPr>
        <w:t xml:space="preserve">. </w:t>
      </w:r>
    </w:p>
    <w:p w14:paraId="3919C781" w14:textId="77777777" w:rsidR="00907E15" w:rsidRDefault="00907E15" w:rsidP="00F47EAD">
      <w:pPr>
        <w:rPr>
          <w:rFonts w:ascii="Times New Roman" w:hAnsi="Times New Roman"/>
        </w:rPr>
      </w:pPr>
    </w:p>
    <w:p w14:paraId="2D076D7E" w14:textId="77777777" w:rsidR="00907E15" w:rsidRPr="00324FD7" w:rsidRDefault="00907E15" w:rsidP="00F47EAD">
      <w:pPr>
        <w:rPr>
          <w:rFonts w:ascii="Times New Roman" w:hAnsi="Times New Roman"/>
        </w:rPr>
      </w:pPr>
      <w:r>
        <w:rPr>
          <w:rFonts w:ascii="Times New Roman" w:hAnsi="Times New Roman"/>
        </w:rPr>
        <w:t xml:space="preserve">His theory skewed ballet towards the past and made the evaluation of contemporary dance practices only possible in relation to that past and not relevant as approaches with independent modern aesthetics. </w:t>
      </w:r>
      <w:r w:rsidRPr="00324FD7">
        <w:rPr>
          <w:rFonts w:ascii="Times New Roman" w:hAnsi="Times New Roman"/>
        </w:rPr>
        <w:t>When he assessed performances of contemporary dancers he always positioned them within the framework of an ideal</w:t>
      </w:r>
      <w:r>
        <w:rPr>
          <w:rFonts w:ascii="Times New Roman" w:hAnsi="Times New Roman"/>
        </w:rPr>
        <w:t>is</w:t>
      </w:r>
      <w:r w:rsidRPr="00324FD7">
        <w:rPr>
          <w:rFonts w:ascii="Times New Roman" w:hAnsi="Times New Roman"/>
        </w:rPr>
        <w:t xml:space="preserve">ed notion of the transcendental classicism of ballet. Modern dancers could be applauded if they fulfilled the formal categories of tradition and classicism: Anna </w:t>
      </w:r>
      <w:proofErr w:type="spellStart"/>
      <w:r w:rsidRPr="00324FD7">
        <w:rPr>
          <w:rFonts w:ascii="Times New Roman" w:hAnsi="Times New Roman"/>
        </w:rPr>
        <w:t>Pavlova</w:t>
      </w:r>
      <w:proofErr w:type="spellEnd"/>
      <w:r w:rsidRPr="00324FD7">
        <w:rPr>
          <w:rFonts w:ascii="Times New Roman" w:hAnsi="Times New Roman"/>
        </w:rPr>
        <w:t xml:space="preserve"> </w:t>
      </w:r>
      <w:r>
        <w:rPr>
          <w:rFonts w:ascii="Times New Roman" w:hAnsi="Times New Roman"/>
        </w:rPr>
        <w:t>(</w:t>
      </w:r>
      <w:r w:rsidRPr="00324FD7">
        <w:rPr>
          <w:rFonts w:ascii="Times New Roman" w:hAnsi="Times New Roman"/>
        </w:rPr>
        <w:t>1881-1931</w:t>
      </w:r>
      <w:r>
        <w:rPr>
          <w:rFonts w:ascii="Times New Roman" w:hAnsi="Times New Roman"/>
        </w:rPr>
        <w:t>)</w:t>
      </w:r>
      <w:r w:rsidRPr="00324FD7">
        <w:rPr>
          <w:rFonts w:ascii="Times New Roman" w:hAnsi="Times New Roman"/>
        </w:rPr>
        <w:t>, for Levinson, took up and</w:t>
      </w:r>
      <w:r>
        <w:rPr>
          <w:rFonts w:ascii="Times New Roman" w:hAnsi="Times New Roman"/>
        </w:rPr>
        <w:t xml:space="preserve"> continued in the tradition which</w:t>
      </w:r>
      <w:r w:rsidRPr="00324FD7">
        <w:rPr>
          <w:rFonts w:ascii="Times New Roman" w:hAnsi="Times New Roman"/>
        </w:rPr>
        <w:t xml:space="preserve"> M</w:t>
      </w:r>
      <w:r>
        <w:rPr>
          <w:rFonts w:ascii="Times New Roman" w:hAnsi="Times New Roman"/>
        </w:rPr>
        <w:t xml:space="preserve">arie </w:t>
      </w:r>
      <w:proofErr w:type="spellStart"/>
      <w:r>
        <w:rPr>
          <w:rFonts w:ascii="Times New Roman" w:hAnsi="Times New Roman"/>
        </w:rPr>
        <w:t>Taglioni’s</w:t>
      </w:r>
      <w:proofErr w:type="spellEnd"/>
      <w:r>
        <w:rPr>
          <w:rFonts w:ascii="Times New Roman" w:hAnsi="Times New Roman"/>
        </w:rPr>
        <w:t xml:space="preserve"> had introduced; thus</w:t>
      </w:r>
      <w:r w:rsidRPr="00324FD7">
        <w:rPr>
          <w:rFonts w:ascii="Times New Roman" w:hAnsi="Times New Roman"/>
        </w:rPr>
        <w:t xml:space="preserve"> she deserved applause. </w:t>
      </w:r>
    </w:p>
    <w:p w14:paraId="1100409C" w14:textId="77777777" w:rsidR="00907E15" w:rsidRDefault="00907E15" w:rsidP="00F47EAD">
      <w:pPr>
        <w:rPr>
          <w:rFonts w:ascii="Times New Roman" w:hAnsi="Times New Roman"/>
        </w:rPr>
      </w:pPr>
    </w:p>
    <w:p w14:paraId="51BB5F3C" w14:textId="77777777" w:rsidR="00907E15" w:rsidRPr="00324FD7" w:rsidRDefault="00907E15" w:rsidP="00F47EAD">
      <w:pPr>
        <w:rPr>
          <w:rFonts w:ascii="Times New Roman" w:hAnsi="Times New Roman"/>
        </w:rPr>
      </w:pPr>
      <w:r>
        <w:rPr>
          <w:rFonts w:ascii="Times New Roman" w:hAnsi="Times New Roman"/>
        </w:rPr>
        <w:t xml:space="preserve">According to Levinson, </w:t>
      </w:r>
      <w:r w:rsidRPr="00324FD7">
        <w:rPr>
          <w:rFonts w:ascii="Times New Roman" w:hAnsi="Times New Roman"/>
        </w:rPr>
        <w:t xml:space="preserve">Spanish dance was interesting as an ancient (i.e. traditional) movement culture with categories comparable to ballet. Though its true origins had been lost, enough of its </w:t>
      </w:r>
      <w:r>
        <w:rPr>
          <w:rFonts w:ascii="Times New Roman" w:hAnsi="Times New Roman"/>
        </w:rPr>
        <w:t>‘</w:t>
      </w:r>
      <w:r w:rsidRPr="00324FD7">
        <w:rPr>
          <w:rFonts w:ascii="Times New Roman" w:hAnsi="Times New Roman"/>
        </w:rPr>
        <w:t>essential dynamic</w:t>
      </w:r>
      <w:r>
        <w:rPr>
          <w:rFonts w:ascii="Times New Roman" w:hAnsi="Times New Roman"/>
        </w:rPr>
        <w:t>’</w:t>
      </w:r>
      <w:r w:rsidRPr="00324FD7">
        <w:rPr>
          <w:rFonts w:ascii="Times New Roman" w:hAnsi="Times New Roman"/>
        </w:rPr>
        <w:t xml:space="preserve"> and </w:t>
      </w:r>
      <w:r>
        <w:rPr>
          <w:rFonts w:ascii="Times New Roman" w:hAnsi="Times New Roman"/>
        </w:rPr>
        <w:t>‘</w:t>
      </w:r>
      <w:r w:rsidRPr="00324FD7">
        <w:rPr>
          <w:rFonts w:ascii="Times New Roman" w:hAnsi="Times New Roman"/>
        </w:rPr>
        <w:t>plastic characteristics</w:t>
      </w:r>
      <w:r>
        <w:rPr>
          <w:rFonts w:ascii="Times New Roman" w:hAnsi="Times New Roman"/>
        </w:rPr>
        <w:t>’</w:t>
      </w:r>
      <w:r w:rsidRPr="00324FD7">
        <w:rPr>
          <w:rFonts w:ascii="Times New Roman" w:hAnsi="Times New Roman"/>
        </w:rPr>
        <w:t xml:space="preserve"> were still visible to demonstrate its Eastern origins. Levinson saw in Spanish dance the living</w:t>
      </w:r>
      <w:r>
        <w:rPr>
          <w:rFonts w:ascii="Times New Roman" w:hAnsi="Times New Roman"/>
        </w:rPr>
        <w:t xml:space="preserve"> ‘</w:t>
      </w:r>
      <w:r w:rsidRPr="00324FD7">
        <w:rPr>
          <w:rFonts w:ascii="Times New Roman" w:hAnsi="Times New Roman"/>
        </w:rPr>
        <w:t>antithesis</w:t>
      </w:r>
      <w:r>
        <w:rPr>
          <w:rFonts w:ascii="Times New Roman" w:hAnsi="Times New Roman"/>
        </w:rPr>
        <w:t>’</w:t>
      </w:r>
      <w:r w:rsidRPr="00324FD7">
        <w:rPr>
          <w:rFonts w:ascii="Times New Roman" w:hAnsi="Times New Roman"/>
        </w:rPr>
        <w:t xml:space="preserve"> to Western movement forms and sensibilities. La Argentina </w:t>
      </w:r>
      <w:r>
        <w:rPr>
          <w:rFonts w:ascii="Times New Roman" w:hAnsi="Times New Roman"/>
        </w:rPr>
        <w:t xml:space="preserve">(Antonia </w:t>
      </w:r>
      <w:proofErr w:type="spellStart"/>
      <w:r>
        <w:rPr>
          <w:rFonts w:ascii="Times New Roman" w:hAnsi="Times New Roman"/>
        </w:rPr>
        <w:t>Mercé</w:t>
      </w:r>
      <w:proofErr w:type="spellEnd"/>
      <w:r>
        <w:rPr>
          <w:rFonts w:ascii="Times New Roman" w:hAnsi="Times New Roman"/>
        </w:rPr>
        <w:t xml:space="preserve"> [</w:t>
      </w:r>
      <w:r w:rsidRPr="00324FD7">
        <w:rPr>
          <w:rFonts w:ascii="Times New Roman" w:hAnsi="Times New Roman"/>
        </w:rPr>
        <w:t>1890-1936</w:t>
      </w:r>
      <w:r>
        <w:rPr>
          <w:rFonts w:ascii="Times New Roman" w:hAnsi="Times New Roman"/>
        </w:rPr>
        <w:t>])</w:t>
      </w:r>
      <w:r w:rsidRPr="00324FD7">
        <w:rPr>
          <w:rFonts w:ascii="Times New Roman" w:hAnsi="Times New Roman"/>
        </w:rPr>
        <w:t xml:space="preserve">, a dancer whom Levinson admired, bridged the gap between Eastern and Western dance, thus revealing its beginnings. She transposed </w:t>
      </w:r>
      <w:r>
        <w:rPr>
          <w:rFonts w:ascii="Times New Roman" w:hAnsi="Times New Roman"/>
        </w:rPr>
        <w:t>‘</w:t>
      </w:r>
      <w:r w:rsidRPr="00324FD7">
        <w:rPr>
          <w:rFonts w:ascii="Times New Roman" w:hAnsi="Times New Roman"/>
        </w:rPr>
        <w:t>primitive</w:t>
      </w:r>
      <w:r>
        <w:rPr>
          <w:rFonts w:ascii="Times New Roman" w:hAnsi="Times New Roman"/>
        </w:rPr>
        <w:t>’</w:t>
      </w:r>
      <w:r w:rsidRPr="00324FD7">
        <w:rPr>
          <w:rFonts w:ascii="Times New Roman" w:hAnsi="Times New Roman"/>
        </w:rPr>
        <w:t xml:space="preserve"> folklore into style; passion was contained by noblesse, sensuality lifted above carnal desire. Even Javanese dance, cultivating ancient, millennia old notions, was accorded its own cl</w:t>
      </w:r>
      <w:r>
        <w:rPr>
          <w:rFonts w:ascii="Times New Roman" w:hAnsi="Times New Roman"/>
        </w:rPr>
        <w:t>assicism, albeit one which</w:t>
      </w:r>
      <w:r w:rsidRPr="00324FD7">
        <w:rPr>
          <w:rFonts w:ascii="Times New Roman" w:hAnsi="Times New Roman"/>
        </w:rPr>
        <w:t xml:space="preserve"> relied on a </w:t>
      </w:r>
      <w:r>
        <w:rPr>
          <w:rFonts w:ascii="Times New Roman" w:hAnsi="Times New Roman"/>
        </w:rPr>
        <w:t>‘</w:t>
      </w:r>
      <w:r w:rsidRPr="00324FD7">
        <w:rPr>
          <w:rFonts w:ascii="Times New Roman" w:hAnsi="Times New Roman"/>
        </w:rPr>
        <w:t>static</w:t>
      </w:r>
      <w:r>
        <w:rPr>
          <w:rFonts w:ascii="Times New Roman" w:hAnsi="Times New Roman"/>
        </w:rPr>
        <w:t>’</w:t>
      </w:r>
      <w:r w:rsidRPr="00324FD7">
        <w:rPr>
          <w:rFonts w:ascii="Times New Roman" w:hAnsi="Times New Roman"/>
        </w:rPr>
        <w:t xml:space="preserve"> concept of motion: a ritualistic procession-like transition dependent on constant creation of equil</w:t>
      </w:r>
      <w:r>
        <w:rPr>
          <w:rFonts w:ascii="Times New Roman" w:hAnsi="Times New Roman"/>
        </w:rPr>
        <w:t>ibrium. In addition, it emphasis</w:t>
      </w:r>
      <w:r w:rsidRPr="00324FD7">
        <w:rPr>
          <w:rFonts w:ascii="Times New Roman" w:hAnsi="Times New Roman"/>
        </w:rPr>
        <w:t xml:space="preserve">ed an inflected, </w:t>
      </w:r>
      <w:r>
        <w:rPr>
          <w:rFonts w:ascii="Times New Roman" w:hAnsi="Times New Roman"/>
        </w:rPr>
        <w:t>‘</w:t>
      </w:r>
      <w:r w:rsidRPr="00324FD7">
        <w:rPr>
          <w:rFonts w:ascii="Times New Roman" w:hAnsi="Times New Roman"/>
        </w:rPr>
        <w:t>concentric</w:t>
      </w:r>
      <w:r>
        <w:rPr>
          <w:rFonts w:ascii="Times New Roman" w:hAnsi="Times New Roman"/>
        </w:rPr>
        <w:t>’</w:t>
      </w:r>
      <w:r w:rsidRPr="00324FD7">
        <w:rPr>
          <w:rFonts w:ascii="Times New Roman" w:hAnsi="Times New Roman"/>
        </w:rPr>
        <w:t xml:space="preserve"> movement, without elevation or extension, the body retracted from the line of gravity. </w:t>
      </w:r>
      <w:r>
        <w:rPr>
          <w:rFonts w:ascii="Times New Roman" w:hAnsi="Times New Roman"/>
        </w:rPr>
        <w:t>However,</w:t>
      </w:r>
      <w:r w:rsidRPr="00324FD7">
        <w:rPr>
          <w:rFonts w:ascii="Times New Roman" w:hAnsi="Times New Roman"/>
        </w:rPr>
        <w:t xml:space="preserve"> dancers like </w:t>
      </w:r>
      <w:r w:rsidRPr="003328EA">
        <w:rPr>
          <w:rFonts w:ascii="Times New Roman" w:hAnsi="Times New Roman"/>
        </w:rPr>
        <w:t xml:space="preserve">Mas </w:t>
      </w:r>
      <w:proofErr w:type="spellStart"/>
      <w:r w:rsidRPr="003328EA">
        <w:rPr>
          <w:rFonts w:ascii="Times New Roman" w:hAnsi="Times New Roman"/>
        </w:rPr>
        <w:t>Madjadjawa</w:t>
      </w:r>
      <w:proofErr w:type="spellEnd"/>
      <w:r w:rsidRPr="003328EA">
        <w:rPr>
          <w:rFonts w:ascii="Times New Roman" w:hAnsi="Times New Roman"/>
        </w:rPr>
        <w:t xml:space="preserve"> </w:t>
      </w:r>
      <w:r>
        <w:rPr>
          <w:rFonts w:ascii="Times New Roman" w:hAnsi="Times New Roman"/>
        </w:rPr>
        <w:t>(dates unknown)</w:t>
      </w:r>
      <w:r w:rsidRPr="00324FD7">
        <w:rPr>
          <w:rFonts w:ascii="Times New Roman" w:hAnsi="Times New Roman"/>
        </w:rPr>
        <w:t xml:space="preserve"> or </w:t>
      </w:r>
      <w:proofErr w:type="spellStart"/>
      <w:r w:rsidRPr="00324FD7">
        <w:rPr>
          <w:rFonts w:ascii="Times New Roman" w:hAnsi="Times New Roman"/>
        </w:rPr>
        <w:t>Raden</w:t>
      </w:r>
      <w:proofErr w:type="spellEnd"/>
      <w:r w:rsidRPr="00324FD7">
        <w:rPr>
          <w:rFonts w:ascii="Times New Roman" w:hAnsi="Times New Roman"/>
        </w:rPr>
        <w:t xml:space="preserve"> Mas </w:t>
      </w:r>
      <w:proofErr w:type="spellStart"/>
      <w:r w:rsidRPr="00324FD7">
        <w:rPr>
          <w:rFonts w:ascii="Times New Roman" w:hAnsi="Times New Roman"/>
        </w:rPr>
        <w:t>Jodjana</w:t>
      </w:r>
      <w:proofErr w:type="spellEnd"/>
      <w:r w:rsidRPr="00324FD7">
        <w:rPr>
          <w:rFonts w:ascii="Times New Roman" w:hAnsi="Times New Roman"/>
        </w:rPr>
        <w:t xml:space="preserve"> </w:t>
      </w:r>
      <w:r>
        <w:rPr>
          <w:rFonts w:ascii="Times New Roman" w:hAnsi="Times New Roman"/>
        </w:rPr>
        <w:t>(</w:t>
      </w:r>
      <w:r w:rsidRPr="00324FD7">
        <w:rPr>
          <w:rFonts w:ascii="Times New Roman" w:hAnsi="Times New Roman"/>
        </w:rPr>
        <w:t>1893-1972</w:t>
      </w:r>
      <w:r>
        <w:rPr>
          <w:rFonts w:ascii="Times New Roman" w:hAnsi="Times New Roman"/>
        </w:rPr>
        <w:t>)</w:t>
      </w:r>
      <w:r w:rsidRPr="00324FD7">
        <w:rPr>
          <w:rFonts w:ascii="Times New Roman" w:hAnsi="Times New Roman"/>
        </w:rPr>
        <w:t xml:space="preserve"> achieved nobility and style in their traditions</w:t>
      </w:r>
      <w:r>
        <w:rPr>
          <w:rFonts w:ascii="Times New Roman" w:hAnsi="Times New Roman"/>
        </w:rPr>
        <w:t>,</w:t>
      </w:r>
      <w:r w:rsidRPr="00324FD7">
        <w:rPr>
          <w:rFonts w:ascii="Times New Roman" w:hAnsi="Times New Roman"/>
        </w:rPr>
        <w:t xml:space="preserve"> and thus Levinson granted them high artistry. </w:t>
      </w:r>
    </w:p>
    <w:p w14:paraId="1C417457" w14:textId="77777777" w:rsidR="00907E15" w:rsidRPr="00324FD7" w:rsidRDefault="00907E15" w:rsidP="00F47EAD">
      <w:pPr>
        <w:rPr>
          <w:rFonts w:ascii="Times New Roman" w:hAnsi="Times New Roman"/>
        </w:rPr>
      </w:pPr>
      <w:r w:rsidRPr="00324FD7">
        <w:rPr>
          <w:rFonts w:ascii="Times New Roman" w:hAnsi="Times New Roman"/>
        </w:rPr>
        <w:t xml:space="preserve"> </w:t>
      </w:r>
    </w:p>
    <w:p w14:paraId="1618E488" w14:textId="77777777" w:rsidR="00907E15" w:rsidRDefault="00907E15" w:rsidP="00F47EAD">
      <w:pPr>
        <w:rPr>
          <w:rFonts w:ascii="Times New Roman" w:hAnsi="Times New Roman"/>
          <w:lang w:val="en-US"/>
        </w:rPr>
      </w:pPr>
      <w:r w:rsidRPr="00324FD7">
        <w:rPr>
          <w:rFonts w:ascii="Times New Roman" w:hAnsi="Times New Roman"/>
        </w:rPr>
        <w:t>Levins</w:t>
      </w:r>
      <w:r>
        <w:rPr>
          <w:rFonts w:ascii="Times New Roman" w:hAnsi="Times New Roman"/>
        </w:rPr>
        <w:t>on also wrote on new art media</w:t>
      </w:r>
      <w:r w:rsidRPr="00324FD7">
        <w:rPr>
          <w:rFonts w:ascii="Times New Roman" w:hAnsi="Times New Roman"/>
        </w:rPr>
        <w:t xml:space="preserve">; his essay on a poetics of film was included in a volume </w:t>
      </w:r>
      <w:r>
        <w:rPr>
          <w:rFonts w:ascii="Times New Roman" w:hAnsi="Times New Roman"/>
          <w:i/>
          <w:lang w:val="fr-FR"/>
        </w:rPr>
        <w:t>L</w:t>
      </w:r>
      <w:r w:rsidRPr="00324FD7">
        <w:rPr>
          <w:rFonts w:ascii="Times New Roman" w:hAnsi="Times New Roman"/>
          <w:i/>
          <w:lang w:val="fr-FR"/>
        </w:rPr>
        <w:t>’Art cinématographique</w:t>
      </w:r>
      <w:r w:rsidRPr="00324FD7">
        <w:rPr>
          <w:rFonts w:ascii="Times New Roman" w:hAnsi="Times New Roman"/>
          <w:lang w:val="fr-FR"/>
        </w:rPr>
        <w:t xml:space="preserve">, </w:t>
      </w:r>
      <w:proofErr w:type="spellStart"/>
      <w:r w:rsidRPr="00324FD7">
        <w:rPr>
          <w:rFonts w:ascii="Times New Roman" w:hAnsi="Times New Roman"/>
          <w:lang w:val="fr-FR"/>
        </w:rPr>
        <w:t>edited</w:t>
      </w:r>
      <w:proofErr w:type="spellEnd"/>
      <w:r w:rsidRPr="00324FD7">
        <w:rPr>
          <w:rFonts w:ascii="Times New Roman" w:hAnsi="Times New Roman"/>
          <w:lang w:val="fr-FR"/>
        </w:rPr>
        <w:t xml:space="preserve"> by Félix </w:t>
      </w:r>
      <w:r>
        <w:rPr>
          <w:rFonts w:ascii="Times New Roman" w:hAnsi="Times New Roman"/>
          <w:lang w:val="fr-FR"/>
        </w:rPr>
        <w:t xml:space="preserve">Alcan in 1927. </w:t>
      </w:r>
      <w:proofErr w:type="spellStart"/>
      <w:r>
        <w:rPr>
          <w:rFonts w:ascii="Times New Roman" w:hAnsi="Times New Roman"/>
          <w:lang w:val="fr-FR"/>
        </w:rPr>
        <w:t>Levinson</w:t>
      </w:r>
      <w:proofErr w:type="spellEnd"/>
      <w:r>
        <w:rPr>
          <w:rFonts w:ascii="Times New Roman" w:hAnsi="Times New Roman"/>
          <w:lang w:val="fr-FR"/>
        </w:rPr>
        <w:t xml:space="preserve"> </w:t>
      </w:r>
      <w:proofErr w:type="spellStart"/>
      <w:r>
        <w:rPr>
          <w:rFonts w:ascii="Times New Roman" w:hAnsi="Times New Roman"/>
          <w:lang w:val="fr-FR"/>
        </w:rPr>
        <w:t>recognis</w:t>
      </w:r>
      <w:r w:rsidRPr="00324FD7">
        <w:rPr>
          <w:rFonts w:ascii="Times New Roman" w:hAnsi="Times New Roman"/>
          <w:lang w:val="fr-FR"/>
        </w:rPr>
        <w:t>ed</w:t>
      </w:r>
      <w:proofErr w:type="spellEnd"/>
      <w:r w:rsidRPr="00324FD7">
        <w:rPr>
          <w:rFonts w:ascii="Times New Roman" w:hAnsi="Times New Roman"/>
          <w:lang w:val="fr-FR"/>
        </w:rPr>
        <w:t xml:space="preserve"> </w:t>
      </w:r>
      <w:proofErr w:type="spellStart"/>
      <w:r w:rsidRPr="00324FD7">
        <w:rPr>
          <w:rFonts w:ascii="Times New Roman" w:hAnsi="Times New Roman"/>
          <w:lang w:val="fr-FR"/>
        </w:rPr>
        <w:t>that</w:t>
      </w:r>
      <w:proofErr w:type="spellEnd"/>
      <w:r w:rsidRPr="00324FD7">
        <w:rPr>
          <w:rFonts w:ascii="Times New Roman" w:hAnsi="Times New Roman"/>
          <w:lang w:val="fr-FR"/>
        </w:rPr>
        <w:t xml:space="preserve"> </w:t>
      </w:r>
      <w:r w:rsidRPr="00324FD7">
        <w:rPr>
          <w:rFonts w:ascii="Times New Roman" w:hAnsi="Times New Roman"/>
          <w:lang w:val="en-US"/>
        </w:rPr>
        <w:t>cinema created a different point of view and a new perspective on space. With its own technique it channeled creative imagination towards a different reality; its aestheti</w:t>
      </w:r>
      <w:r>
        <w:rPr>
          <w:rFonts w:ascii="Times New Roman" w:hAnsi="Times New Roman"/>
          <w:lang w:val="en-US"/>
        </w:rPr>
        <w:t xml:space="preserve">c principles needed to be </w:t>
      </w:r>
      <w:proofErr w:type="spellStart"/>
      <w:r>
        <w:rPr>
          <w:rFonts w:ascii="Times New Roman" w:hAnsi="Times New Roman"/>
          <w:lang w:val="en-US"/>
        </w:rPr>
        <w:t>analys</w:t>
      </w:r>
      <w:r w:rsidRPr="00324FD7">
        <w:rPr>
          <w:rFonts w:ascii="Times New Roman" w:hAnsi="Times New Roman"/>
          <w:lang w:val="en-US"/>
        </w:rPr>
        <w:t>ed</w:t>
      </w:r>
      <w:proofErr w:type="spellEnd"/>
      <w:r w:rsidRPr="00324FD7">
        <w:rPr>
          <w:rFonts w:ascii="Times New Roman" w:hAnsi="Times New Roman"/>
          <w:lang w:val="en-US"/>
        </w:rPr>
        <w:t xml:space="preserve"> to understand the power of th</w:t>
      </w:r>
      <w:r>
        <w:rPr>
          <w:rFonts w:ascii="Times New Roman" w:hAnsi="Times New Roman"/>
          <w:lang w:val="en-US"/>
        </w:rPr>
        <w:t>e new medium. As Levinson was o</w:t>
      </w:r>
      <w:r w:rsidRPr="00324FD7">
        <w:rPr>
          <w:rFonts w:ascii="Times New Roman" w:hAnsi="Times New Roman"/>
          <w:lang w:val="en-US"/>
        </w:rPr>
        <w:t xml:space="preserve">nly </w:t>
      </w:r>
      <w:r>
        <w:rPr>
          <w:rFonts w:ascii="Times New Roman" w:hAnsi="Times New Roman"/>
          <w:lang w:val="en-US"/>
        </w:rPr>
        <w:t xml:space="preserve">familiar with </w:t>
      </w:r>
      <w:r w:rsidRPr="00324FD7">
        <w:rPr>
          <w:rFonts w:ascii="Times New Roman" w:hAnsi="Times New Roman"/>
          <w:lang w:val="en-US"/>
        </w:rPr>
        <w:t xml:space="preserve">silent films, his discussion concentrated on the idea of chains or frames of </w:t>
      </w:r>
      <w:proofErr w:type="gramStart"/>
      <w:r w:rsidRPr="00324FD7">
        <w:rPr>
          <w:rFonts w:ascii="Times New Roman" w:hAnsi="Times New Roman"/>
          <w:lang w:val="en-US"/>
        </w:rPr>
        <w:t xml:space="preserve">images </w:t>
      </w:r>
      <w:r>
        <w:rPr>
          <w:rFonts w:ascii="Times New Roman" w:hAnsi="Times New Roman"/>
          <w:lang w:val="en-US"/>
        </w:rPr>
        <w:t>which</w:t>
      </w:r>
      <w:proofErr w:type="gramEnd"/>
      <w:r w:rsidRPr="00324FD7">
        <w:rPr>
          <w:rFonts w:ascii="Times New Roman" w:hAnsi="Times New Roman"/>
          <w:lang w:val="en-US"/>
        </w:rPr>
        <w:t>, like paintings, achieved a</w:t>
      </w:r>
      <w:r>
        <w:rPr>
          <w:rFonts w:ascii="Times New Roman" w:hAnsi="Times New Roman"/>
          <w:lang w:val="en-US"/>
        </w:rPr>
        <w:t xml:space="preserve">bstraction of reality and </w:t>
      </w:r>
      <w:proofErr w:type="spellStart"/>
      <w:r>
        <w:rPr>
          <w:rFonts w:ascii="Times New Roman" w:hAnsi="Times New Roman"/>
          <w:lang w:val="en-US"/>
        </w:rPr>
        <w:t>stylis</w:t>
      </w:r>
      <w:r w:rsidRPr="00324FD7">
        <w:rPr>
          <w:rFonts w:ascii="Times New Roman" w:hAnsi="Times New Roman"/>
          <w:lang w:val="en-US"/>
        </w:rPr>
        <w:t>ed</w:t>
      </w:r>
      <w:proofErr w:type="spellEnd"/>
      <w:r w:rsidRPr="00324FD7">
        <w:rPr>
          <w:rFonts w:ascii="Times New Roman" w:hAnsi="Times New Roman"/>
          <w:lang w:val="en-US"/>
        </w:rPr>
        <w:t xml:space="preserve"> it into something fascinating.</w:t>
      </w:r>
      <w:r>
        <w:rPr>
          <w:rFonts w:ascii="Times New Roman" w:hAnsi="Times New Roman"/>
          <w:lang w:val="en-US"/>
        </w:rPr>
        <w:t xml:space="preserve"> Film as a sequence of moving images could therefore teach the modern observer of dance much about the interaction between dance technique and film technology. The human body on display – on stage or seen through the camera lens – invited a debate on the real and the </w:t>
      </w:r>
      <w:r>
        <w:rPr>
          <w:rFonts w:ascii="Times New Roman" w:hAnsi="Times New Roman"/>
          <w:lang w:val="en-US"/>
        </w:rPr>
        <w:lastRenderedPageBreak/>
        <w:t xml:space="preserve">projected body. The aesthetic and technological processes which imposed ideas onto bodies and enabled bodies to integrate philosophical principles could be see either through film or dance. It is no coincidence that Levinson’s thoughts on film appeared at a time when other cultural critics were also discussing theories of the moving body on screen and viewing movement as a vital means to comprehend social developments. Unlike Siegfried </w:t>
      </w:r>
      <w:proofErr w:type="spellStart"/>
      <w:r>
        <w:rPr>
          <w:rFonts w:ascii="Times New Roman" w:hAnsi="Times New Roman"/>
          <w:lang w:val="en-US"/>
        </w:rPr>
        <w:t>Kracauer</w:t>
      </w:r>
      <w:proofErr w:type="spellEnd"/>
      <w:r>
        <w:rPr>
          <w:rFonts w:ascii="Times New Roman" w:hAnsi="Times New Roman"/>
          <w:lang w:val="en-US"/>
        </w:rPr>
        <w:t xml:space="preserve"> (1889-1966) or Walter Benjamin (1892-1940), who argued within a </w:t>
      </w:r>
      <w:proofErr w:type="gramStart"/>
      <w:r>
        <w:rPr>
          <w:rFonts w:ascii="Times New Roman" w:hAnsi="Times New Roman"/>
          <w:lang w:val="en-US"/>
        </w:rPr>
        <w:t>left-wing</w:t>
      </w:r>
      <w:proofErr w:type="gramEnd"/>
      <w:r>
        <w:rPr>
          <w:rFonts w:ascii="Times New Roman" w:hAnsi="Times New Roman"/>
          <w:lang w:val="en-US"/>
        </w:rPr>
        <w:t xml:space="preserve">, even Marxist, political framework, Levinson opposed the </w:t>
      </w:r>
      <w:proofErr w:type="spellStart"/>
      <w:r>
        <w:rPr>
          <w:rFonts w:ascii="Times New Roman" w:hAnsi="Times New Roman"/>
          <w:lang w:val="en-US"/>
        </w:rPr>
        <w:t>politicisation</w:t>
      </w:r>
      <w:proofErr w:type="spellEnd"/>
      <w:r>
        <w:rPr>
          <w:rFonts w:ascii="Times New Roman" w:hAnsi="Times New Roman"/>
          <w:lang w:val="en-US"/>
        </w:rPr>
        <w:t xml:space="preserve"> of dance and the arts. His criticism and writings reflect the unity of the arts, which is why his publications on literature or film are as informative in relation to the establishment of a general aesthetic theory as those on dance or ballet.</w:t>
      </w:r>
    </w:p>
    <w:p w14:paraId="5403EE5A" w14:textId="77777777" w:rsidR="00907E15" w:rsidRDefault="00907E15" w:rsidP="00F47EAD">
      <w:pPr>
        <w:rPr>
          <w:rFonts w:ascii="Times New Roman" w:hAnsi="Times New Roman"/>
          <w:lang w:val="en-US"/>
        </w:rPr>
      </w:pPr>
    </w:p>
    <w:p w14:paraId="35DBCE55" w14:textId="77777777" w:rsidR="00907E15" w:rsidRDefault="00907E15" w:rsidP="00F47EAD">
      <w:pPr>
        <w:rPr>
          <w:rFonts w:ascii="Times New Roman" w:hAnsi="Times New Roman"/>
          <w:lang w:val="en-US"/>
        </w:rPr>
      </w:pPr>
      <w:r>
        <w:rPr>
          <w:rFonts w:ascii="Times New Roman" w:hAnsi="Times New Roman"/>
        </w:rPr>
        <w:t xml:space="preserve">How much his insight went beyond the narrow confines of a descriptive assessment of dance became clear in </w:t>
      </w:r>
      <w:r w:rsidRPr="00324FD7">
        <w:rPr>
          <w:rFonts w:ascii="Times New Roman" w:hAnsi="Times New Roman"/>
        </w:rPr>
        <w:t>Levinson’s review of the German dance congress in 1928</w:t>
      </w:r>
      <w:r>
        <w:rPr>
          <w:rFonts w:ascii="Times New Roman" w:hAnsi="Times New Roman"/>
        </w:rPr>
        <w:t>. This article</w:t>
      </w:r>
      <w:r w:rsidRPr="00324FD7">
        <w:rPr>
          <w:rFonts w:ascii="Times New Roman" w:hAnsi="Times New Roman"/>
        </w:rPr>
        <w:t xml:space="preserve"> revealed the peculiar racial zeal </w:t>
      </w:r>
      <w:r>
        <w:rPr>
          <w:rFonts w:ascii="Times New Roman" w:hAnsi="Times New Roman"/>
        </w:rPr>
        <w:t>of</w:t>
      </w:r>
      <w:r w:rsidRPr="00324FD7">
        <w:rPr>
          <w:rFonts w:ascii="Times New Roman" w:hAnsi="Times New Roman"/>
        </w:rPr>
        <w:t xml:space="preserve"> </w:t>
      </w:r>
      <w:r>
        <w:rPr>
          <w:rFonts w:ascii="Times New Roman" w:hAnsi="Times New Roman"/>
        </w:rPr>
        <w:t>the German</w:t>
      </w:r>
      <w:r w:rsidRPr="00324FD7">
        <w:rPr>
          <w:rFonts w:ascii="Times New Roman" w:hAnsi="Times New Roman"/>
        </w:rPr>
        <w:t xml:space="preserve"> modern movement, well before the Nat</w:t>
      </w:r>
      <w:r>
        <w:rPr>
          <w:rFonts w:ascii="Times New Roman" w:hAnsi="Times New Roman"/>
        </w:rPr>
        <w:t xml:space="preserve">ional Socialists came to power, and as such was a political statement as much as an aesthetic condemnation. He would have had to reject the aesthetics of this particular modern dance in any case as it did not fulfil his basic requirements of movement grounded in ‘classical technique’ and an </w:t>
      </w:r>
      <w:proofErr w:type="gramStart"/>
      <w:r>
        <w:rPr>
          <w:rFonts w:ascii="Times New Roman" w:hAnsi="Times New Roman"/>
        </w:rPr>
        <w:t>art which</w:t>
      </w:r>
      <w:proofErr w:type="gramEnd"/>
      <w:r>
        <w:rPr>
          <w:rFonts w:ascii="Times New Roman" w:hAnsi="Times New Roman"/>
        </w:rPr>
        <w:t xml:space="preserve"> defines itself in relation to the past. His analysis, however, went further: he connected the ideology of German dance to the ideology of a political </w:t>
      </w:r>
      <w:proofErr w:type="gramStart"/>
      <w:r>
        <w:rPr>
          <w:rFonts w:ascii="Times New Roman" w:hAnsi="Times New Roman"/>
        </w:rPr>
        <w:t>group which</w:t>
      </w:r>
      <w:proofErr w:type="gramEnd"/>
      <w:r>
        <w:rPr>
          <w:rFonts w:ascii="Times New Roman" w:hAnsi="Times New Roman"/>
        </w:rPr>
        <w:t xml:space="preserve"> was in the process of destroying the foundations of the Weimar Republic. Few saw with such clarity the core message of German dance and its racist orientation. In this case, Levinson analysed the principles of German movement modernism and juxtaposed it with his own understanding of modern dance. His favourable reviews of Josephine Baker, a performer who would have been considered ‘degenerate’ by the German modernist, should act as a counterpoint to the essay on German modern dance. </w:t>
      </w:r>
    </w:p>
    <w:p w14:paraId="4C877256" w14:textId="77777777" w:rsidR="00907E15" w:rsidRPr="00324FD7" w:rsidRDefault="00907E15" w:rsidP="00F47EAD">
      <w:pPr>
        <w:rPr>
          <w:rFonts w:ascii="Times New Roman" w:hAnsi="Times New Roman"/>
        </w:rPr>
      </w:pPr>
    </w:p>
    <w:p w14:paraId="033A36D2" w14:textId="77777777" w:rsidR="00907E15" w:rsidRPr="00324FD7" w:rsidRDefault="00907E15" w:rsidP="00F47EAD">
      <w:pPr>
        <w:numPr>
          <w:ins w:id="1" w:author="Lynn Garafola" w:date="2012-08-04T11:15:00Z"/>
        </w:numPr>
        <w:rPr>
          <w:rFonts w:ascii="Times New Roman" w:hAnsi="Times New Roman"/>
        </w:rPr>
      </w:pPr>
      <w:r w:rsidRPr="00324FD7">
        <w:rPr>
          <w:rFonts w:ascii="Times New Roman" w:hAnsi="Times New Roman"/>
        </w:rPr>
        <w:t xml:space="preserve">Though Levinson demanded that ballet develop and incorporate reform, in practice he preferred a conservative approach. He imagined an </w:t>
      </w:r>
      <w:proofErr w:type="gramStart"/>
      <w:r w:rsidRPr="00324FD7">
        <w:rPr>
          <w:rFonts w:ascii="Times New Roman" w:hAnsi="Times New Roman"/>
        </w:rPr>
        <w:t>ever evolving</w:t>
      </w:r>
      <w:proofErr w:type="gramEnd"/>
      <w:r w:rsidRPr="00324FD7">
        <w:rPr>
          <w:rFonts w:ascii="Times New Roman" w:hAnsi="Times New Roman"/>
        </w:rPr>
        <w:t xml:space="preserve"> </w:t>
      </w:r>
      <w:r>
        <w:rPr>
          <w:rFonts w:ascii="Times New Roman" w:hAnsi="Times New Roman"/>
        </w:rPr>
        <w:t>art</w:t>
      </w:r>
      <w:r w:rsidRPr="00324FD7">
        <w:rPr>
          <w:rFonts w:ascii="Times New Roman" w:hAnsi="Times New Roman"/>
        </w:rPr>
        <w:t xml:space="preserve"> within the limits set by the late </w:t>
      </w:r>
      <w:r>
        <w:rPr>
          <w:rFonts w:ascii="Times New Roman" w:hAnsi="Times New Roman"/>
        </w:rPr>
        <w:t>nineteenth</w:t>
      </w:r>
      <w:r w:rsidRPr="00324FD7">
        <w:rPr>
          <w:rFonts w:ascii="Times New Roman" w:hAnsi="Times New Roman"/>
        </w:rPr>
        <w:t xml:space="preserve"> century – not its repetition nor its rupture</w:t>
      </w:r>
      <w:r>
        <w:rPr>
          <w:rFonts w:ascii="Times New Roman" w:hAnsi="Times New Roman"/>
        </w:rPr>
        <w:t xml:space="preserve"> – a goal </w:t>
      </w:r>
      <w:r w:rsidRPr="00324FD7">
        <w:rPr>
          <w:rFonts w:ascii="Times New Roman" w:hAnsi="Times New Roman"/>
        </w:rPr>
        <w:t>impossible to achieve. He found it diffi</w:t>
      </w:r>
      <w:r>
        <w:rPr>
          <w:rFonts w:ascii="Times New Roman" w:hAnsi="Times New Roman"/>
        </w:rPr>
        <w:t>cult to condone experimentation as this</w:t>
      </w:r>
      <w:r w:rsidRPr="00324FD7">
        <w:rPr>
          <w:rFonts w:ascii="Times New Roman" w:hAnsi="Times New Roman"/>
        </w:rPr>
        <w:t xml:space="preserve"> subverted his strict classical ideals and thus threatened the tradition. His attitude towards</w:t>
      </w:r>
      <w:r w:rsidRPr="00324FD7">
        <w:rPr>
          <w:rFonts w:ascii="Times New Roman" w:hAnsi="Times New Roman"/>
          <w:i/>
        </w:rPr>
        <w:t xml:space="preserve"> </w:t>
      </w:r>
      <w:r w:rsidRPr="00324FD7">
        <w:rPr>
          <w:rFonts w:ascii="Times New Roman" w:hAnsi="Times New Roman"/>
        </w:rPr>
        <w:t xml:space="preserve">George Balanchine’s </w:t>
      </w:r>
      <w:r>
        <w:rPr>
          <w:rFonts w:ascii="Times New Roman" w:hAnsi="Times New Roman"/>
        </w:rPr>
        <w:t>(</w:t>
      </w:r>
      <w:r w:rsidRPr="00324FD7">
        <w:rPr>
          <w:rFonts w:ascii="Times New Roman" w:hAnsi="Times New Roman"/>
        </w:rPr>
        <w:t>1904-1983</w:t>
      </w:r>
      <w:r>
        <w:rPr>
          <w:rFonts w:ascii="Times New Roman" w:hAnsi="Times New Roman"/>
        </w:rPr>
        <w:t>)</w:t>
      </w:r>
      <w:r w:rsidRPr="00324FD7">
        <w:rPr>
          <w:rFonts w:ascii="Times New Roman" w:hAnsi="Times New Roman"/>
        </w:rPr>
        <w:t xml:space="preserve"> early works demonstrated his ambivalence. On the one hand</w:t>
      </w:r>
      <w:r>
        <w:rPr>
          <w:rFonts w:ascii="Times New Roman" w:hAnsi="Times New Roman"/>
        </w:rPr>
        <w:t>,</w:t>
      </w:r>
      <w:r w:rsidRPr="00324FD7">
        <w:rPr>
          <w:rFonts w:ascii="Times New Roman" w:hAnsi="Times New Roman"/>
        </w:rPr>
        <w:t xml:space="preserve"> Balanchine had the gift to invent graceful movements anchored within the classical tradition, or the </w:t>
      </w:r>
      <w:r>
        <w:rPr>
          <w:rFonts w:ascii="Times New Roman" w:hAnsi="Times New Roman"/>
        </w:rPr>
        <w:t>‘</w:t>
      </w:r>
      <w:r w:rsidRPr="00324FD7">
        <w:rPr>
          <w:rFonts w:ascii="Times New Roman" w:hAnsi="Times New Roman"/>
        </w:rPr>
        <w:t>heritage</w:t>
      </w:r>
      <w:r>
        <w:rPr>
          <w:rFonts w:ascii="Times New Roman" w:hAnsi="Times New Roman"/>
        </w:rPr>
        <w:t>’, as Levinson called it.  O</w:t>
      </w:r>
      <w:r w:rsidRPr="00324FD7">
        <w:rPr>
          <w:rFonts w:ascii="Times New Roman" w:hAnsi="Times New Roman"/>
        </w:rPr>
        <w:t>n the other</w:t>
      </w:r>
      <w:r>
        <w:rPr>
          <w:rFonts w:ascii="Times New Roman" w:hAnsi="Times New Roman"/>
        </w:rPr>
        <w:t>,</w:t>
      </w:r>
      <w:r w:rsidRPr="00324FD7">
        <w:rPr>
          <w:rFonts w:ascii="Times New Roman" w:hAnsi="Times New Roman"/>
        </w:rPr>
        <w:t xml:space="preserve"> he knew no boundaries: Balanchine’s movement inventi</w:t>
      </w:r>
      <w:r>
        <w:rPr>
          <w:rFonts w:ascii="Times New Roman" w:hAnsi="Times New Roman"/>
        </w:rPr>
        <w:t>ons were either interpretations</w:t>
      </w:r>
      <w:r w:rsidRPr="00324FD7">
        <w:rPr>
          <w:rFonts w:ascii="Times New Roman" w:hAnsi="Times New Roman"/>
        </w:rPr>
        <w:t xml:space="preserve"> and acceptable</w:t>
      </w:r>
      <w:r>
        <w:rPr>
          <w:rFonts w:ascii="Times New Roman" w:hAnsi="Times New Roman"/>
        </w:rPr>
        <w:t>,</w:t>
      </w:r>
      <w:r w:rsidRPr="00324FD7">
        <w:rPr>
          <w:rFonts w:ascii="Times New Roman" w:hAnsi="Times New Roman"/>
        </w:rPr>
        <w:t xml:space="preserve"> as in </w:t>
      </w:r>
      <w:proofErr w:type="spellStart"/>
      <w:r w:rsidRPr="00324FD7">
        <w:rPr>
          <w:rFonts w:ascii="Times New Roman" w:hAnsi="Times New Roman"/>
          <w:i/>
        </w:rPr>
        <w:t>Pastorale</w:t>
      </w:r>
      <w:proofErr w:type="spellEnd"/>
      <w:r w:rsidRPr="00324FD7">
        <w:rPr>
          <w:rFonts w:ascii="Times New Roman" w:hAnsi="Times New Roman"/>
          <w:i/>
        </w:rPr>
        <w:t xml:space="preserve"> </w:t>
      </w:r>
      <w:r>
        <w:rPr>
          <w:rFonts w:ascii="Times New Roman" w:hAnsi="Times New Roman"/>
        </w:rPr>
        <w:t>(</w:t>
      </w:r>
      <w:r w:rsidRPr="00324FD7">
        <w:rPr>
          <w:rFonts w:ascii="Times New Roman" w:hAnsi="Times New Roman"/>
        </w:rPr>
        <w:t>1926</w:t>
      </w:r>
      <w:r>
        <w:rPr>
          <w:rFonts w:ascii="Times New Roman" w:hAnsi="Times New Roman"/>
        </w:rPr>
        <w:t>), or deformations</w:t>
      </w:r>
      <w:r w:rsidRPr="00324FD7">
        <w:rPr>
          <w:rFonts w:ascii="Times New Roman" w:hAnsi="Times New Roman"/>
        </w:rPr>
        <w:t xml:space="preserve"> and unacceptable</w:t>
      </w:r>
      <w:r>
        <w:rPr>
          <w:rFonts w:ascii="Times New Roman" w:hAnsi="Times New Roman"/>
        </w:rPr>
        <w:t>,</w:t>
      </w:r>
      <w:r w:rsidRPr="00324FD7">
        <w:rPr>
          <w:rFonts w:ascii="Times New Roman" w:hAnsi="Times New Roman"/>
        </w:rPr>
        <w:t xml:space="preserve"> as</w:t>
      </w:r>
      <w:r>
        <w:rPr>
          <w:rFonts w:ascii="Times New Roman" w:hAnsi="Times New Roman"/>
        </w:rPr>
        <w:t xml:space="preserve"> in</w:t>
      </w:r>
      <w:r w:rsidRPr="00324FD7">
        <w:rPr>
          <w:rFonts w:ascii="Times New Roman" w:hAnsi="Times New Roman"/>
        </w:rPr>
        <w:t xml:space="preserve"> </w:t>
      </w:r>
      <w:r w:rsidRPr="00324FD7">
        <w:rPr>
          <w:rFonts w:ascii="Times New Roman" w:hAnsi="Times New Roman"/>
          <w:i/>
        </w:rPr>
        <w:t xml:space="preserve">Apollo </w:t>
      </w:r>
      <w:r>
        <w:rPr>
          <w:rFonts w:ascii="Times New Roman" w:hAnsi="Times New Roman"/>
        </w:rPr>
        <w:t>(</w:t>
      </w:r>
      <w:r w:rsidRPr="00324FD7">
        <w:rPr>
          <w:rFonts w:ascii="Times New Roman" w:hAnsi="Times New Roman"/>
        </w:rPr>
        <w:t>1928</w:t>
      </w:r>
      <w:r>
        <w:rPr>
          <w:rFonts w:ascii="Times New Roman" w:hAnsi="Times New Roman"/>
        </w:rPr>
        <w:t>)</w:t>
      </w:r>
      <w:r w:rsidRPr="00324FD7">
        <w:rPr>
          <w:rFonts w:ascii="Times New Roman" w:hAnsi="Times New Roman"/>
        </w:rPr>
        <w:t xml:space="preserve">. </w:t>
      </w:r>
      <w:r>
        <w:rPr>
          <w:rFonts w:ascii="Times New Roman" w:hAnsi="Times New Roman"/>
        </w:rPr>
        <w:t xml:space="preserve"> The choreographer</w:t>
      </w:r>
      <w:r w:rsidRPr="00324FD7">
        <w:rPr>
          <w:rFonts w:ascii="Times New Roman" w:hAnsi="Times New Roman"/>
        </w:rPr>
        <w:t xml:space="preserve"> should have remained more strictly within the treasured classical canon to find approval with Levinson. </w:t>
      </w:r>
    </w:p>
    <w:p w14:paraId="6B55C724" w14:textId="77777777" w:rsidR="00907E15" w:rsidRPr="00324FD7" w:rsidRDefault="00907E15" w:rsidP="00F47EAD">
      <w:pPr>
        <w:rPr>
          <w:rFonts w:ascii="Times New Roman" w:hAnsi="Times New Roman"/>
        </w:rPr>
      </w:pPr>
    </w:p>
    <w:p w14:paraId="54C59A67" w14:textId="77777777" w:rsidR="00907E15" w:rsidRPr="00324FD7" w:rsidRDefault="00907E15" w:rsidP="00F47EAD">
      <w:pPr>
        <w:rPr>
          <w:rFonts w:ascii="Times New Roman" w:hAnsi="Times New Roman"/>
        </w:rPr>
      </w:pPr>
      <w:r w:rsidRPr="00324FD7">
        <w:rPr>
          <w:rFonts w:ascii="Times New Roman" w:hAnsi="Times New Roman"/>
        </w:rPr>
        <w:t xml:space="preserve">Levinson was elected to the </w:t>
      </w:r>
      <w:proofErr w:type="spellStart"/>
      <w:r w:rsidRPr="00324FD7">
        <w:rPr>
          <w:rFonts w:ascii="Times New Roman" w:hAnsi="Times New Roman"/>
        </w:rPr>
        <w:t>Légion</w:t>
      </w:r>
      <w:proofErr w:type="spellEnd"/>
      <w:r w:rsidRPr="00324FD7">
        <w:rPr>
          <w:rFonts w:ascii="Times New Roman" w:hAnsi="Times New Roman"/>
        </w:rPr>
        <w:t xml:space="preserve"> </w:t>
      </w:r>
      <w:proofErr w:type="spellStart"/>
      <w:r w:rsidRPr="00324FD7">
        <w:rPr>
          <w:rFonts w:ascii="Times New Roman" w:hAnsi="Times New Roman"/>
        </w:rPr>
        <w:t>d'Honneur</w:t>
      </w:r>
      <w:proofErr w:type="spellEnd"/>
      <w:r w:rsidRPr="00324FD7">
        <w:rPr>
          <w:rFonts w:ascii="Times New Roman" w:hAnsi="Times New Roman"/>
        </w:rPr>
        <w:t xml:space="preserve"> in 1928. </w:t>
      </w:r>
    </w:p>
    <w:p w14:paraId="3BC14898" w14:textId="77777777" w:rsidR="00907E15" w:rsidRPr="00324FD7" w:rsidRDefault="00907E15" w:rsidP="00F47EAD">
      <w:pPr>
        <w:rPr>
          <w:rFonts w:ascii="Times New Roman" w:hAnsi="Times New Roman"/>
        </w:rPr>
      </w:pPr>
    </w:p>
    <w:p w14:paraId="010ACDA2" w14:textId="77777777" w:rsidR="00907E15" w:rsidRPr="00324FD7" w:rsidRDefault="00907E15" w:rsidP="00F47EAD">
      <w:pPr>
        <w:rPr>
          <w:rFonts w:ascii="Times New Roman" w:hAnsi="Times New Roman"/>
          <w:b/>
        </w:rPr>
      </w:pPr>
      <w:r w:rsidRPr="00324FD7">
        <w:rPr>
          <w:rFonts w:ascii="Times New Roman" w:hAnsi="Times New Roman"/>
          <w:b/>
        </w:rPr>
        <w:t xml:space="preserve">Legacy </w:t>
      </w:r>
    </w:p>
    <w:p w14:paraId="167F6E3C" w14:textId="77777777" w:rsidR="00907E15" w:rsidRPr="00324FD7" w:rsidRDefault="00907E15" w:rsidP="00F47EAD">
      <w:pPr>
        <w:rPr>
          <w:rFonts w:ascii="Times New Roman" w:hAnsi="Times New Roman"/>
        </w:rPr>
      </w:pPr>
      <w:r w:rsidRPr="00324FD7">
        <w:rPr>
          <w:rFonts w:ascii="Times New Roman" w:hAnsi="Times New Roman"/>
        </w:rPr>
        <w:t xml:space="preserve">Levinson’s books on dance history and representatives of ballet past and present left a deep mark on the scholarly debate on dance. There are several reasons for his </w:t>
      </w:r>
      <w:proofErr w:type="spellStart"/>
      <w:r w:rsidRPr="00324FD7">
        <w:rPr>
          <w:rFonts w:ascii="Times New Roman" w:hAnsi="Times New Roman"/>
        </w:rPr>
        <w:t>ongoing</w:t>
      </w:r>
      <w:proofErr w:type="spellEnd"/>
      <w:r w:rsidRPr="00324FD7">
        <w:rPr>
          <w:rFonts w:ascii="Times New Roman" w:hAnsi="Times New Roman"/>
        </w:rPr>
        <w:t xml:space="preserve"> influence: as a critic he closely followed dance performances and assessed them in a </w:t>
      </w:r>
      <w:proofErr w:type="spellStart"/>
      <w:r w:rsidRPr="00324FD7">
        <w:rPr>
          <w:rFonts w:ascii="Times New Roman" w:hAnsi="Times New Roman"/>
        </w:rPr>
        <w:t>rigo</w:t>
      </w:r>
      <w:r>
        <w:rPr>
          <w:rFonts w:ascii="Times New Roman" w:hAnsi="Times New Roman"/>
        </w:rPr>
        <w:t>u</w:t>
      </w:r>
      <w:r w:rsidRPr="00324FD7">
        <w:rPr>
          <w:rFonts w:ascii="Times New Roman" w:hAnsi="Times New Roman"/>
        </w:rPr>
        <w:t>rous</w:t>
      </w:r>
      <w:proofErr w:type="spellEnd"/>
      <w:r w:rsidRPr="00324FD7">
        <w:rPr>
          <w:rFonts w:ascii="Times New Roman" w:hAnsi="Times New Roman"/>
        </w:rPr>
        <w:t xml:space="preserve"> as well as sophisticated way. He took sides and articulated his likes and dislikes very clearly. His evaluation of his contemporaries reflected his political as well as his aesthetic perspectives. As a scholar he developed theories as a means to </w:t>
      </w:r>
      <w:r w:rsidRPr="00324FD7">
        <w:rPr>
          <w:rFonts w:ascii="Times New Roman" w:hAnsi="Times New Roman"/>
        </w:rPr>
        <w:lastRenderedPageBreak/>
        <w:t xml:space="preserve">understand dance history, an approach particularly powerful in his assessment of Marie </w:t>
      </w:r>
      <w:proofErr w:type="spellStart"/>
      <w:r w:rsidRPr="00324FD7">
        <w:rPr>
          <w:rFonts w:ascii="Times New Roman" w:hAnsi="Times New Roman"/>
        </w:rPr>
        <w:t>Taglioni</w:t>
      </w:r>
      <w:proofErr w:type="spellEnd"/>
      <w:r w:rsidRPr="00324FD7">
        <w:rPr>
          <w:rFonts w:ascii="Times New Roman" w:hAnsi="Times New Roman"/>
        </w:rPr>
        <w:t xml:space="preserve"> and </w:t>
      </w:r>
      <w:r>
        <w:rPr>
          <w:rFonts w:ascii="Times New Roman" w:hAnsi="Times New Roman"/>
        </w:rPr>
        <w:t>R</w:t>
      </w:r>
      <w:r w:rsidRPr="00324FD7">
        <w:rPr>
          <w:rFonts w:ascii="Times New Roman" w:hAnsi="Times New Roman"/>
        </w:rPr>
        <w:t xml:space="preserve">omanticism in dance. His theory of </w:t>
      </w:r>
      <w:r>
        <w:rPr>
          <w:rFonts w:ascii="Times New Roman" w:hAnsi="Times New Roman"/>
        </w:rPr>
        <w:t>the R</w:t>
      </w:r>
      <w:r w:rsidRPr="00324FD7">
        <w:rPr>
          <w:rFonts w:ascii="Times New Roman" w:hAnsi="Times New Roman"/>
        </w:rPr>
        <w:t>oma</w:t>
      </w:r>
      <w:r>
        <w:rPr>
          <w:rFonts w:ascii="Times New Roman" w:hAnsi="Times New Roman"/>
        </w:rPr>
        <w:t>ntic ballet as a form of idealis</w:t>
      </w:r>
      <w:r w:rsidRPr="00324FD7">
        <w:rPr>
          <w:rFonts w:ascii="Times New Roman" w:hAnsi="Times New Roman"/>
        </w:rPr>
        <w:t xml:space="preserve">ed thought and his </w:t>
      </w:r>
      <w:proofErr w:type="spellStart"/>
      <w:r w:rsidRPr="00324FD7">
        <w:rPr>
          <w:rFonts w:ascii="Times New Roman" w:hAnsi="Times New Roman"/>
        </w:rPr>
        <w:t>periodisation</w:t>
      </w:r>
      <w:proofErr w:type="spellEnd"/>
      <w:r w:rsidRPr="00324FD7">
        <w:rPr>
          <w:rFonts w:ascii="Times New Roman" w:hAnsi="Times New Roman"/>
        </w:rPr>
        <w:t xml:space="preserve"> of </w:t>
      </w:r>
      <w:r>
        <w:rPr>
          <w:rFonts w:ascii="Times New Roman" w:hAnsi="Times New Roman"/>
        </w:rPr>
        <w:t>R</w:t>
      </w:r>
      <w:r w:rsidRPr="00324FD7">
        <w:rPr>
          <w:rFonts w:ascii="Times New Roman" w:hAnsi="Times New Roman"/>
        </w:rPr>
        <w:t xml:space="preserve">omantic ballet in France are still acknowledged. Many of his articles are relevant today, not only as historical documents of a bygone era but </w:t>
      </w:r>
      <w:r>
        <w:rPr>
          <w:rFonts w:ascii="Times New Roman" w:hAnsi="Times New Roman"/>
        </w:rPr>
        <w:t xml:space="preserve">also </w:t>
      </w:r>
      <w:r w:rsidRPr="00324FD7">
        <w:rPr>
          <w:rFonts w:ascii="Times New Roman" w:hAnsi="Times New Roman"/>
        </w:rPr>
        <w:t xml:space="preserve">as examples of aesthetic interventions in the public sphere. His works contributed to an </w:t>
      </w:r>
      <w:proofErr w:type="spellStart"/>
      <w:r w:rsidRPr="00324FD7">
        <w:rPr>
          <w:rFonts w:ascii="Times New Roman" w:hAnsi="Times New Roman"/>
        </w:rPr>
        <w:t>ongoing</w:t>
      </w:r>
      <w:proofErr w:type="spellEnd"/>
      <w:r w:rsidRPr="00324FD7">
        <w:rPr>
          <w:rFonts w:ascii="Times New Roman" w:hAnsi="Times New Roman"/>
        </w:rPr>
        <w:t xml:space="preserve"> public debate, first in Russia, then in France, in which writing on the arts contributed to the making of a ‘spirit of an age’ and helped to shape a civic sense of the importance of high culture. He thus has to be placed in the continuum of enlightened philosophical and aesthetic discourse of Western thought. His essays on classical dance established </w:t>
      </w:r>
      <w:proofErr w:type="gramStart"/>
      <w:r w:rsidRPr="00324FD7">
        <w:rPr>
          <w:rFonts w:ascii="Times New Roman" w:hAnsi="Times New Roman"/>
        </w:rPr>
        <w:t xml:space="preserve">trajectories </w:t>
      </w:r>
      <w:r>
        <w:rPr>
          <w:rFonts w:ascii="Times New Roman" w:hAnsi="Times New Roman"/>
        </w:rPr>
        <w:t>which</w:t>
      </w:r>
      <w:proofErr w:type="gramEnd"/>
      <w:r w:rsidRPr="00324FD7">
        <w:rPr>
          <w:rFonts w:ascii="Times New Roman" w:hAnsi="Times New Roman"/>
        </w:rPr>
        <w:t xml:space="preserve"> explained the necessity of tradition; his essays on Asian dance reflected the fascination with non-European customs as a means to invigorate old conventions. This fascination was shared across all the arts and can be traced in Claude Debussy’s </w:t>
      </w:r>
      <w:r>
        <w:rPr>
          <w:rFonts w:ascii="Times New Roman" w:hAnsi="Times New Roman"/>
        </w:rPr>
        <w:t>(</w:t>
      </w:r>
      <w:r w:rsidRPr="00324FD7">
        <w:rPr>
          <w:rFonts w:ascii="Times New Roman" w:hAnsi="Times New Roman"/>
        </w:rPr>
        <w:t>1862-1918</w:t>
      </w:r>
      <w:r>
        <w:rPr>
          <w:rFonts w:ascii="Times New Roman" w:hAnsi="Times New Roman"/>
        </w:rPr>
        <w:t>)</w:t>
      </w:r>
      <w:r w:rsidRPr="00324FD7">
        <w:rPr>
          <w:rFonts w:ascii="Times New Roman" w:hAnsi="Times New Roman"/>
        </w:rPr>
        <w:t xml:space="preserve"> music, the paintings of Paul Gauguin </w:t>
      </w:r>
      <w:r>
        <w:rPr>
          <w:rFonts w:ascii="Times New Roman" w:hAnsi="Times New Roman"/>
        </w:rPr>
        <w:t>(</w:t>
      </w:r>
      <w:r w:rsidRPr="00324FD7">
        <w:rPr>
          <w:rFonts w:ascii="Times New Roman" w:hAnsi="Times New Roman"/>
        </w:rPr>
        <w:t>1848-1903</w:t>
      </w:r>
      <w:r>
        <w:rPr>
          <w:rFonts w:ascii="Times New Roman" w:hAnsi="Times New Roman"/>
        </w:rPr>
        <w:t>)</w:t>
      </w:r>
      <w:r w:rsidRPr="00324FD7">
        <w:rPr>
          <w:rFonts w:ascii="Times New Roman" w:hAnsi="Times New Roman"/>
        </w:rPr>
        <w:t xml:space="preserve"> or the debate concerning the ‘primitive’ as </w:t>
      </w:r>
      <w:r>
        <w:rPr>
          <w:rFonts w:ascii="Times New Roman" w:hAnsi="Times New Roman"/>
        </w:rPr>
        <w:t>a means of</w:t>
      </w:r>
      <w:r w:rsidRPr="00324FD7">
        <w:rPr>
          <w:rFonts w:ascii="Times New Roman" w:hAnsi="Times New Roman"/>
        </w:rPr>
        <w:t xml:space="preserve"> tap</w:t>
      </w:r>
      <w:r>
        <w:rPr>
          <w:rFonts w:ascii="Times New Roman" w:hAnsi="Times New Roman"/>
        </w:rPr>
        <w:t>ping</w:t>
      </w:r>
      <w:r w:rsidRPr="00324FD7">
        <w:rPr>
          <w:rFonts w:ascii="Times New Roman" w:hAnsi="Times New Roman"/>
        </w:rPr>
        <w:t xml:space="preserve"> into prim</w:t>
      </w:r>
      <w:r>
        <w:rPr>
          <w:rFonts w:ascii="Times New Roman" w:hAnsi="Times New Roman"/>
        </w:rPr>
        <w:t>or</w:t>
      </w:r>
      <w:r w:rsidRPr="00324FD7">
        <w:rPr>
          <w:rFonts w:ascii="Times New Roman" w:hAnsi="Times New Roman"/>
        </w:rPr>
        <w:t xml:space="preserve">dial powers of creation. </w:t>
      </w:r>
      <w:r>
        <w:rPr>
          <w:rFonts w:ascii="Times New Roman" w:hAnsi="Times New Roman"/>
        </w:rPr>
        <w:t>Levinson’s study of</w:t>
      </w:r>
      <w:r w:rsidRPr="00324FD7">
        <w:rPr>
          <w:rFonts w:ascii="Times New Roman" w:hAnsi="Times New Roman"/>
        </w:rPr>
        <w:t xml:space="preserve"> La Argentina credited her with the revival of true Spanish dance and the renaissance of its creative power and dignity, rescued from cheap oblivion. Most of his essays and reviews, read toda</w:t>
      </w:r>
      <w:r>
        <w:rPr>
          <w:rFonts w:ascii="Times New Roman" w:hAnsi="Times New Roman"/>
        </w:rPr>
        <w:t xml:space="preserve">y, demonstrate a worldview in which </w:t>
      </w:r>
      <w:r w:rsidRPr="00324FD7">
        <w:rPr>
          <w:rFonts w:ascii="Times New Roman" w:hAnsi="Times New Roman"/>
        </w:rPr>
        <w:t xml:space="preserve">the high arts </w:t>
      </w:r>
      <w:r>
        <w:rPr>
          <w:rFonts w:ascii="Times New Roman" w:hAnsi="Times New Roman"/>
        </w:rPr>
        <w:t>were</w:t>
      </w:r>
      <w:r w:rsidRPr="00324FD7">
        <w:rPr>
          <w:rFonts w:ascii="Times New Roman" w:hAnsi="Times New Roman"/>
        </w:rPr>
        <w:t xml:space="preserve"> the most essential and prized possession of a cultivated nation. </w:t>
      </w:r>
      <w:r>
        <w:rPr>
          <w:rFonts w:ascii="Times New Roman" w:hAnsi="Times New Roman"/>
        </w:rPr>
        <w:t xml:space="preserve"> </w:t>
      </w:r>
    </w:p>
    <w:p w14:paraId="31B4B7FC" w14:textId="77777777" w:rsidR="00907E15" w:rsidRPr="00324FD7" w:rsidRDefault="00907E15" w:rsidP="00F47EAD">
      <w:pPr>
        <w:rPr>
          <w:rFonts w:ascii="Times New Roman" w:hAnsi="Times New Roman"/>
        </w:rPr>
      </w:pPr>
    </w:p>
    <w:p w14:paraId="7D0308C3" w14:textId="77777777" w:rsidR="00907E15" w:rsidRPr="00324FD7" w:rsidRDefault="00907E15" w:rsidP="00F47EAD">
      <w:pPr>
        <w:rPr>
          <w:rFonts w:ascii="Times New Roman" w:hAnsi="Times New Roman"/>
        </w:rPr>
      </w:pPr>
    </w:p>
    <w:p w14:paraId="78740A99" w14:textId="77777777" w:rsidR="00907E15" w:rsidRPr="00324FD7" w:rsidRDefault="00907E15" w:rsidP="00F47EAD">
      <w:pPr>
        <w:rPr>
          <w:rFonts w:ascii="Times New Roman" w:hAnsi="Times New Roman"/>
          <w:b/>
        </w:rPr>
      </w:pPr>
      <w:r w:rsidRPr="00324FD7">
        <w:rPr>
          <w:rFonts w:ascii="Times New Roman" w:hAnsi="Times New Roman"/>
          <w:b/>
        </w:rPr>
        <w:t>Selected List of Works</w:t>
      </w:r>
    </w:p>
    <w:p w14:paraId="16C78B71" w14:textId="77777777" w:rsidR="00907E15" w:rsidRPr="00324FD7" w:rsidRDefault="00907E15" w:rsidP="00F47EAD">
      <w:pPr>
        <w:rPr>
          <w:rFonts w:ascii="Times New Roman" w:hAnsi="Times New Roman"/>
        </w:rPr>
      </w:pPr>
      <w:r w:rsidRPr="00324FD7">
        <w:rPr>
          <w:rFonts w:ascii="Times New Roman" w:hAnsi="Times New Roman"/>
        </w:rPr>
        <w:t xml:space="preserve">Levinson, A. (1914) </w:t>
      </w:r>
      <w:proofErr w:type="spellStart"/>
      <w:r w:rsidRPr="00324FD7">
        <w:rPr>
          <w:rFonts w:ascii="Times New Roman" w:hAnsi="Times New Roman"/>
          <w:i/>
        </w:rPr>
        <w:t>Mastera</w:t>
      </w:r>
      <w:proofErr w:type="spellEnd"/>
      <w:r w:rsidRPr="00324FD7">
        <w:rPr>
          <w:rFonts w:ascii="Times New Roman" w:hAnsi="Times New Roman"/>
          <w:i/>
        </w:rPr>
        <w:t xml:space="preserve"> </w:t>
      </w:r>
      <w:proofErr w:type="spellStart"/>
      <w:r w:rsidRPr="00324FD7">
        <w:rPr>
          <w:rFonts w:ascii="Times New Roman" w:hAnsi="Times New Roman"/>
          <w:i/>
        </w:rPr>
        <w:t>baleta</w:t>
      </w:r>
      <w:proofErr w:type="spellEnd"/>
      <w:r w:rsidRPr="00324FD7">
        <w:rPr>
          <w:rFonts w:ascii="Times New Roman" w:hAnsi="Times New Roman"/>
          <w:i/>
        </w:rPr>
        <w:t xml:space="preserve">:  </w:t>
      </w:r>
      <w:proofErr w:type="spellStart"/>
      <w:r w:rsidRPr="00324FD7">
        <w:rPr>
          <w:rFonts w:ascii="Times New Roman" w:hAnsi="Times New Roman"/>
          <w:i/>
        </w:rPr>
        <w:t>Ocherki</w:t>
      </w:r>
      <w:proofErr w:type="spellEnd"/>
      <w:r w:rsidRPr="00324FD7">
        <w:rPr>
          <w:rFonts w:ascii="Times New Roman" w:hAnsi="Times New Roman"/>
          <w:i/>
        </w:rPr>
        <w:t xml:space="preserve"> </w:t>
      </w:r>
      <w:proofErr w:type="spellStart"/>
      <w:r w:rsidRPr="00324FD7">
        <w:rPr>
          <w:rFonts w:ascii="Times New Roman" w:hAnsi="Times New Roman"/>
          <w:i/>
        </w:rPr>
        <w:t>istorii</w:t>
      </w:r>
      <w:proofErr w:type="spellEnd"/>
      <w:r w:rsidRPr="00324FD7">
        <w:rPr>
          <w:rFonts w:ascii="Times New Roman" w:hAnsi="Times New Roman"/>
          <w:i/>
        </w:rPr>
        <w:t xml:space="preserve"> </w:t>
      </w:r>
      <w:proofErr w:type="spellStart"/>
      <w:r w:rsidRPr="00324FD7">
        <w:rPr>
          <w:rFonts w:ascii="Times New Roman" w:hAnsi="Times New Roman"/>
          <w:i/>
        </w:rPr>
        <w:t>i</w:t>
      </w:r>
      <w:proofErr w:type="spellEnd"/>
      <w:r w:rsidRPr="00324FD7">
        <w:rPr>
          <w:rFonts w:ascii="Times New Roman" w:hAnsi="Times New Roman"/>
          <w:i/>
        </w:rPr>
        <w:t xml:space="preserve"> </w:t>
      </w:r>
      <w:proofErr w:type="spellStart"/>
      <w:r w:rsidRPr="00324FD7">
        <w:rPr>
          <w:rFonts w:ascii="Times New Roman" w:hAnsi="Times New Roman"/>
          <w:i/>
        </w:rPr>
        <w:t>teorii</w:t>
      </w:r>
      <w:proofErr w:type="spellEnd"/>
      <w:r w:rsidRPr="00324FD7">
        <w:rPr>
          <w:rFonts w:ascii="Times New Roman" w:hAnsi="Times New Roman"/>
          <w:i/>
        </w:rPr>
        <w:t xml:space="preserve"> </w:t>
      </w:r>
      <w:proofErr w:type="spellStart"/>
      <w:r w:rsidRPr="00324FD7">
        <w:rPr>
          <w:rFonts w:ascii="Times New Roman" w:hAnsi="Times New Roman"/>
          <w:i/>
        </w:rPr>
        <w:t>tantsa</w:t>
      </w:r>
      <w:proofErr w:type="spellEnd"/>
      <w:r w:rsidRPr="00324FD7">
        <w:rPr>
          <w:rFonts w:ascii="Times New Roman" w:hAnsi="Times New Roman"/>
        </w:rPr>
        <w:t xml:space="preserve"> (</w:t>
      </w:r>
      <w:r w:rsidRPr="00324FD7">
        <w:rPr>
          <w:rFonts w:ascii="Times New Roman" w:hAnsi="Times New Roman"/>
          <w:i/>
        </w:rPr>
        <w:t>Ballet Masters:  Essays on the History and Theory of Dance</w:t>
      </w:r>
      <w:r w:rsidRPr="00324FD7">
        <w:rPr>
          <w:rFonts w:ascii="Times New Roman" w:hAnsi="Times New Roman"/>
        </w:rPr>
        <w:t xml:space="preserve">), St. Petersburg: N. V. </w:t>
      </w:r>
      <w:proofErr w:type="spellStart"/>
      <w:r w:rsidRPr="00324FD7">
        <w:rPr>
          <w:rFonts w:ascii="Times New Roman" w:hAnsi="Times New Roman"/>
        </w:rPr>
        <w:t>Solov’ev</w:t>
      </w:r>
      <w:proofErr w:type="spellEnd"/>
      <w:r w:rsidRPr="00324FD7">
        <w:rPr>
          <w:rFonts w:ascii="Times New Roman" w:hAnsi="Times New Roman"/>
        </w:rPr>
        <w:t>.</w:t>
      </w:r>
    </w:p>
    <w:p w14:paraId="003D2B45" w14:textId="77777777" w:rsidR="00907E15" w:rsidRPr="00324FD7" w:rsidRDefault="00907E15" w:rsidP="00F47EAD">
      <w:pPr>
        <w:rPr>
          <w:rFonts w:ascii="Times New Roman" w:hAnsi="Times New Roman"/>
          <w:i/>
        </w:rPr>
      </w:pPr>
    </w:p>
    <w:p w14:paraId="45B1B8E7" w14:textId="77777777" w:rsidR="00907E15" w:rsidRPr="00324FD7" w:rsidRDefault="00907E15" w:rsidP="00F47EAD">
      <w:pPr>
        <w:rPr>
          <w:rFonts w:ascii="Times New Roman" w:hAnsi="Times New Roman"/>
        </w:rPr>
      </w:pPr>
      <w:r w:rsidRPr="00324FD7">
        <w:rPr>
          <w:rFonts w:ascii="Times New Roman" w:hAnsi="Times New Roman"/>
          <w:i/>
        </w:rPr>
        <w:t xml:space="preserve">----- </w:t>
      </w:r>
      <w:r w:rsidRPr="00324FD7">
        <w:rPr>
          <w:rFonts w:ascii="Times New Roman" w:hAnsi="Times New Roman"/>
        </w:rPr>
        <w:t>(</w:t>
      </w:r>
      <w:proofErr w:type="gramStart"/>
      <w:r w:rsidRPr="00324FD7">
        <w:rPr>
          <w:rFonts w:ascii="Times New Roman" w:hAnsi="Times New Roman"/>
        </w:rPr>
        <w:t>no</w:t>
      </w:r>
      <w:proofErr w:type="gramEnd"/>
      <w:r w:rsidRPr="00324FD7">
        <w:rPr>
          <w:rFonts w:ascii="Times New Roman" w:hAnsi="Times New Roman"/>
        </w:rPr>
        <w:t xml:space="preserve"> date, before 1917) </w:t>
      </w:r>
      <w:r w:rsidRPr="00324FD7">
        <w:rPr>
          <w:rFonts w:ascii="Times New Roman" w:hAnsi="Times New Roman"/>
          <w:i/>
        </w:rPr>
        <w:t xml:space="preserve">Eugene </w:t>
      </w:r>
      <w:proofErr w:type="spellStart"/>
      <w:r w:rsidRPr="00324FD7">
        <w:rPr>
          <w:rFonts w:ascii="Times New Roman" w:hAnsi="Times New Roman"/>
          <w:i/>
        </w:rPr>
        <w:t>Laermans</w:t>
      </w:r>
      <w:proofErr w:type="spellEnd"/>
      <w:r w:rsidRPr="00324FD7">
        <w:rPr>
          <w:rFonts w:ascii="Times New Roman" w:hAnsi="Times New Roman"/>
        </w:rPr>
        <w:t xml:space="preserve">. </w:t>
      </w:r>
      <w:proofErr w:type="spellStart"/>
      <w:r w:rsidRPr="00324FD7">
        <w:rPr>
          <w:rFonts w:ascii="Times New Roman" w:hAnsi="Times New Roman"/>
        </w:rPr>
        <w:t>Yekateringrad</w:t>
      </w:r>
      <w:proofErr w:type="spellEnd"/>
      <w:r w:rsidRPr="00324FD7">
        <w:rPr>
          <w:rFonts w:ascii="Times New Roman" w:hAnsi="Times New Roman"/>
        </w:rPr>
        <w:t xml:space="preserve">: </w:t>
      </w:r>
      <w:proofErr w:type="spellStart"/>
      <w:r w:rsidRPr="00324FD7">
        <w:rPr>
          <w:rFonts w:ascii="Times New Roman" w:hAnsi="Times New Roman"/>
        </w:rPr>
        <w:t>Chronost</w:t>
      </w:r>
      <w:proofErr w:type="spellEnd"/>
      <w:r w:rsidRPr="00324FD7">
        <w:rPr>
          <w:rFonts w:ascii="Times New Roman" w:hAnsi="Times New Roman"/>
        </w:rPr>
        <w:t>. (Russian)</w:t>
      </w:r>
    </w:p>
    <w:p w14:paraId="4E0F50A8" w14:textId="77777777" w:rsidR="00907E15" w:rsidRPr="00324FD7" w:rsidRDefault="00907E15" w:rsidP="00F47EAD">
      <w:pPr>
        <w:rPr>
          <w:rFonts w:ascii="Times New Roman" w:hAnsi="Times New Roman"/>
          <w:i/>
        </w:rPr>
      </w:pPr>
    </w:p>
    <w:p w14:paraId="3C9623FC" w14:textId="77777777" w:rsidR="00907E15" w:rsidRDefault="00907E15" w:rsidP="00F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324FD7">
        <w:rPr>
          <w:rFonts w:ascii="Times New Roman" w:hAnsi="Times New Roman"/>
        </w:rPr>
        <w:t xml:space="preserve">----- (1918) </w:t>
      </w:r>
      <w:proofErr w:type="spellStart"/>
      <w:r w:rsidRPr="00324FD7">
        <w:rPr>
          <w:rFonts w:ascii="Times New Roman" w:hAnsi="Times New Roman"/>
          <w:i/>
        </w:rPr>
        <w:t>Staryi</w:t>
      </w:r>
      <w:proofErr w:type="spellEnd"/>
      <w:r w:rsidRPr="00324FD7">
        <w:rPr>
          <w:rFonts w:ascii="Times New Roman" w:hAnsi="Times New Roman"/>
          <w:i/>
        </w:rPr>
        <w:t xml:space="preserve"> </w:t>
      </w:r>
      <w:proofErr w:type="spellStart"/>
      <w:r w:rsidRPr="00324FD7">
        <w:rPr>
          <w:rFonts w:ascii="Times New Roman" w:hAnsi="Times New Roman"/>
          <w:i/>
        </w:rPr>
        <w:t>i</w:t>
      </w:r>
      <w:proofErr w:type="spellEnd"/>
      <w:r w:rsidRPr="00324FD7">
        <w:rPr>
          <w:rFonts w:ascii="Times New Roman" w:hAnsi="Times New Roman"/>
          <w:i/>
        </w:rPr>
        <w:t xml:space="preserve"> </w:t>
      </w:r>
      <w:proofErr w:type="spellStart"/>
      <w:r w:rsidRPr="00324FD7">
        <w:rPr>
          <w:rFonts w:ascii="Times New Roman" w:hAnsi="Times New Roman"/>
          <w:i/>
        </w:rPr>
        <w:t>novyi</w:t>
      </w:r>
      <w:proofErr w:type="spellEnd"/>
      <w:r w:rsidRPr="00324FD7">
        <w:rPr>
          <w:rFonts w:ascii="Times New Roman" w:hAnsi="Times New Roman"/>
          <w:i/>
        </w:rPr>
        <w:t xml:space="preserve"> </w:t>
      </w:r>
      <w:proofErr w:type="spellStart"/>
      <w:r w:rsidRPr="00324FD7">
        <w:rPr>
          <w:rFonts w:ascii="Times New Roman" w:hAnsi="Times New Roman"/>
          <w:i/>
        </w:rPr>
        <w:t>balet</w:t>
      </w:r>
      <w:proofErr w:type="spellEnd"/>
      <w:r w:rsidRPr="00324FD7">
        <w:rPr>
          <w:rFonts w:ascii="Times New Roman" w:hAnsi="Times New Roman"/>
        </w:rPr>
        <w:t xml:space="preserve"> (</w:t>
      </w:r>
      <w:r w:rsidRPr="00324FD7">
        <w:rPr>
          <w:rFonts w:ascii="Times New Roman" w:hAnsi="Times New Roman"/>
          <w:i/>
        </w:rPr>
        <w:t>Ballets Old and New</w:t>
      </w:r>
      <w:r w:rsidRPr="00324FD7">
        <w:rPr>
          <w:rFonts w:ascii="Times New Roman" w:hAnsi="Times New Roman"/>
        </w:rPr>
        <w:t>)</w:t>
      </w:r>
      <w:r w:rsidRPr="00324FD7">
        <w:rPr>
          <w:rFonts w:ascii="Times New Roman" w:hAnsi="Times New Roman"/>
          <w:i/>
        </w:rPr>
        <w:t>,</w:t>
      </w:r>
      <w:r w:rsidRPr="00324FD7">
        <w:rPr>
          <w:rFonts w:ascii="Times New Roman" w:hAnsi="Times New Roman"/>
        </w:rPr>
        <w:t xml:space="preserve"> Petrograd: </w:t>
      </w:r>
      <w:proofErr w:type="spellStart"/>
      <w:r w:rsidRPr="00324FD7">
        <w:rPr>
          <w:rFonts w:ascii="Times New Roman" w:hAnsi="Times New Roman"/>
        </w:rPr>
        <w:t>Svobodnoe</w:t>
      </w:r>
      <w:proofErr w:type="spellEnd"/>
      <w:r w:rsidRPr="00324FD7">
        <w:rPr>
          <w:rFonts w:ascii="Times New Roman" w:hAnsi="Times New Roman"/>
        </w:rPr>
        <w:t xml:space="preserve"> </w:t>
      </w:r>
      <w:proofErr w:type="spellStart"/>
      <w:r w:rsidRPr="00324FD7">
        <w:rPr>
          <w:rFonts w:ascii="Times New Roman" w:hAnsi="Times New Roman"/>
        </w:rPr>
        <w:t>iskusstvo</w:t>
      </w:r>
      <w:proofErr w:type="spellEnd"/>
      <w:r w:rsidRPr="00324FD7">
        <w:rPr>
          <w:rFonts w:ascii="Times New Roman" w:hAnsi="Times New Roman"/>
        </w:rPr>
        <w:t xml:space="preserve">.  </w:t>
      </w:r>
    </w:p>
    <w:p w14:paraId="66EF440D" w14:textId="77777777" w:rsidR="00907E15" w:rsidRDefault="00907E15" w:rsidP="00F47EAD">
      <w:pPr>
        <w:rPr>
          <w:rFonts w:ascii="Times New Roman" w:hAnsi="Times New Roman"/>
        </w:rPr>
      </w:pPr>
    </w:p>
    <w:p w14:paraId="041287D5" w14:textId="77777777" w:rsidR="00907E15" w:rsidRDefault="00907E15" w:rsidP="00F47EAD">
      <w:pPr>
        <w:rPr>
          <w:rFonts w:ascii="Times New Roman" w:hAnsi="Times New Roman"/>
        </w:rPr>
      </w:pPr>
      <w:r w:rsidRPr="00324FD7">
        <w:rPr>
          <w:rFonts w:ascii="Times New Roman" w:hAnsi="Times New Roman"/>
        </w:rPr>
        <w:t>----- (1922)</w:t>
      </w:r>
      <w:r w:rsidRPr="00324FD7">
        <w:rPr>
          <w:rFonts w:ascii="Times New Roman" w:hAnsi="Times New Roman"/>
          <w:i/>
        </w:rPr>
        <w:t xml:space="preserve"> </w:t>
      </w:r>
      <w:proofErr w:type="spellStart"/>
      <w:r w:rsidRPr="00324FD7">
        <w:rPr>
          <w:rFonts w:ascii="Times New Roman" w:hAnsi="Times New Roman"/>
          <w:i/>
        </w:rPr>
        <w:t>L'Œuvre</w:t>
      </w:r>
      <w:proofErr w:type="spellEnd"/>
      <w:r w:rsidRPr="00324FD7">
        <w:rPr>
          <w:rFonts w:ascii="Times New Roman" w:hAnsi="Times New Roman"/>
          <w:i/>
        </w:rPr>
        <w:t xml:space="preserve"> de Léon Bakst </w:t>
      </w:r>
      <w:proofErr w:type="gramStart"/>
      <w:r w:rsidRPr="00324FD7">
        <w:rPr>
          <w:rFonts w:ascii="Times New Roman" w:hAnsi="Times New Roman"/>
          <w:i/>
        </w:rPr>
        <w:t>pour</w:t>
      </w:r>
      <w:proofErr w:type="gramEnd"/>
      <w:r w:rsidRPr="00324FD7">
        <w:rPr>
          <w:rFonts w:ascii="Times New Roman" w:hAnsi="Times New Roman"/>
          <w:i/>
        </w:rPr>
        <w:t xml:space="preserve"> La Belle au bois dormant </w:t>
      </w:r>
      <w:r w:rsidRPr="00324FD7">
        <w:rPr>
          <w:rFonts w:ascii="Times New Roman" w:hAnsi="Times New Roman"/>
        </w:rPr>
        <w:t>(</w:t>
      </w:r>
      <w:r w:rsidRPr="00324FD7">
        <w:rPr>
          <w:rFonts w:ascii="Times New Roman" w:hAnsi="Times New Roman"/>
          <w:i/>
        </w:rPr>
        <w:t>The Work of Léon Bakst for The Sleeping Beauty</w:t>
      </w:r>
      <w:r w:rsidRPr="00324FD7">
        <w:rPr>
          <w:rFonts w:ascii="Times New Roman" w:hAnsi="Times New Roman"/>
        </w:rPr>
        <w:t xml:space="preserve">), Paris:  de </w:t>
      </w:r>
      <w:proofErr w:type="spellStart"/>
      <w:r w:rsidRPr="00324FD7">
        <w:rPr>
          <w:rFonts w:ascii="Times New Roman" w:hAnsi="Times New Roman"/>
        </w:rPr>
        <w:t>Brunoff</w:t>
      </w:r>
      <w:proofErr w:type="spellEnd"/>
      <w:r w:rsidRPr="00324FD7">
        <w:rPr>
          <w:rFonts w:ascii="Times New Roman" w:hAnsi="Times New Roman"/>
        </w:rPr>
        <w:t xml:space="preserve">.  </w:t>
      </w:r>
    </w:p>
    <w:p w14:paraId="55F1B970" w14:textId="77777777" w:rsidR="00907E15" w:rsidRPr="00324FD7" w:rsidRDefault="00907E15" w:rsidP="00F47EAD">
      <w:pPr>
        <w:rPr>
          <w:rFonts w:ascii="Times New Roman" w:hAnsi="Times New Roman"/>
        </w:rPr>
      </w:pPr>
    </w:p>
    <w:p w14:paraId="3563ED55" w14:textId="77777777" w:rsidR="00907E15" w:rsidRDefault="00907E15" w:rsidP="00F47EAD">
      <w:pPr>
        <w:rPr>
          <w:rFonts w:ascii="Times New Roman" w:hAnsi="Times New Roman"/>
        </w:rPr>
      </w:pPr>
      <w:r w:rsidRPr="00324FD7">
        <w:rPr>
          <w:rFonts w:ascii="Times New Roman" w:hAnsi="Times New Roman"/>
        </w:rPr>
        <w:t xml:space="preserve">----- (1922) </w:t>
      </w:r>
      <w:r w:rsidRPr="00324FD7">
        <w:rPr>
          <w:rFonts w:ascii="Times New Roman" w:hAnsi="Times New Roman"/>
          <w:i/>
        </w:rPr>
        <w:t>Bakst: The Story of the Artist's Life</w:t>
      </w:r>
      <w:r w:rsidRPr="00324FD7">
        <w:rPr>
          <w:rFonts w:ascii="Times New Roman" w:hAnsi="Times New Roman"/>
        </w:rPr>
        <w:t>, New York: Brentano’s.  Published in German in 1922 as</w:t>
      </w:r>
      <w:r w:rsidRPr="00324FD7">
        <w:rPr>
          <w:rFonts w:ascii="Times New Roman" w:hAnsi="Times New Roman"/>
          <w:i/>
        </w:rPr>
        <w:t xml:space="preserve"> Ballets </w:t>
      </w:r>
      <w:proofErr w:type="spellStart"/>
      <w:proofErr w:type="gramStart"/>
      <w:r w:rsidRPr="00324FD7">
        <w:rPr>
          <w:rFonts w:ascii="Times New Roman" w:hAnsi="Times New Roman"/>
          <w:i/>
        </w:rPr>
        <w:t>Russes</w:t>
      </w:r>
      <w:proofErr w:type="spellEnd"/>
      <w:r w:rsidRPr="00324FD7">
        <w:rPr>
          <w:rFonts w:ascii="Times New Roman" w:hAnsi="Times New Roman"/>
          <w:i/>
        </w:rPr>
        <w:t xml:space="preserve"> :</w:t>
      </w:r>
      <w:proofErr w:type="gramEnd"/>
      <w:r w:rsidRPr="00324FD7">
        <w:rPr>
          <w:rFonts w:ascii="Times New Roman" w:hAnsi="Times New Roman"/>
          <w:i/>
        </w:rPr>
        <w:t xml:space="preserve"> die </w:t>
      </w:r>
      <w:proofErr w:type="spellStart"/>
      <w:r w:rsidRPr="00324FD7">
        <w:rPr>
          <w:rFonts w:ascii="Times New Roman" w:hAnsi="Times New Roman"/>
          <w:i/>
        </w:rPr>
        <w:t>Kunst</w:t>
      </w:r>
      <w:proofErr w:type="spellEnd"/>
      <w:r w:rsidRPr="00324FD7">
        <w:rPr>
          <w:rFonts w:ascii="Times New Roman" w:hAnsi="Times New Roman"/>
          <w:i/>
        </w:rPr>
        <w:t xml:space="preserve"> des Léon Bakst</w:t>
      </w:r>
      <w:r w:rsidRPr="00324FD7">
        <w:rPr>
          <w:rFonts w:ascii="Times New Roman" w:hAnsi="Times New Roman"/>
        </w:rPr>
        <w:t xml:space="preserve"> (</w:t>
      </w:r>
      <w:r w:rsidRPr="00324FD7">
        <w:rPr>
          <w:rFonts w:ascii="Times New Roman" w:hAnsi="Times New Roman"/>
          <w:i/>
        </w:rPr>
        <w:t xml:space="preserve">Ballets </w:t>
      </w:r>
      <w:proofErr w:type="spellStart"/>
      <w:r w:rsidRPr="00324FD7">
        <w:rPr>
          <w:rFonts w:ascii="Times New Roman" w:hAnsi="Times New Roman"/>
        </w:rPr>
        <w:t>Russes</w:t>
      </w:r>
      <w:proofErr w:type="spellEnd"/>
      <w:r w:rsidRPr="00324FD7">
        <w:rPr>
          <w:rFonts w:ascii="Times New Roman" w:hAnsi="Times New Roman"/>
          <w:i/>
        </w:rPr>
        <w:t>:  The Art of Léon Bakst</w:t>
      </w:r>
      <w:r w:rsidRPr="00324FD7">
        <w:rPr>
          <w:rFonts w:ascii="Times New Roman" w:hAnsi="Times New Roman"/>
        </w:rPr>
        <w:t xml:space="preserve">), Berlin: A. </w:t>
      </w:r>
      <w:proofErr w:type="spellStart"/>
      <w:r w:rsidRPr="00324FD7">
        <w:rPr>
          <w:rFonts w:ascii="Times New Roman" w:hAnsi="Times New Roman"/>
        </w:rPr>
        <w:t>Kogan</w:t>
      </w:r>
      <w:proofErr w:type="spellEnd"/>
      <w:r w:rsidRPr="00324FD7">
        <w:rPr>
          <w:rFonts w:ascii="Times New Roman" w:hAnsi="Times New Roman"/>
        </w:rPr>
        <w:t xml:space="preserve">/Russian Art; and in French in 1924 as </w:t>
      </w:r>
      <w:r w:rsidRPr="00324FD7">
        <w:rPr>
          <w:rFonts w:ascii="Times New Roman" w:hAnsi="Times New Roman"/>
          <w:i/>
        </w:rPr>
        <w:t xml:space="preserve">Histoire de Léon Bakst </w:t>
      </w:r>
      <w:r w:rsidRPr="00324FD7">
        <w:rPr>
          <w:rFonts w:ascii="Times New Roman" w:hAnsi="Times New Roman"/>
        </w:rPr>
        <w:t>(</w:t>
      </w:r>
      <w:r w:rsidRPr="00324FD7">
        <w:rPr>
          <w:rFonts w:ascii="Times New Roman" w:hAnsi="Times New Roman"/>
          <w:i/>
        </w:rPr>
        <w:t>The Story of Léon Bakst</w:t>
      </w:r>
      <w:r w:rsidRPr="00324FD7">
        <w:rPr>
          <w:rFonts w:ascii="Times New Roman" w:hAnsi="Times New Roman"/>
        </w:rPr>
        <w:t xml:space="preserve">), Paris: Henry Reynaud. </w:t>
      </w:r>
    </w:p>
    <w:p w14:paraId="5594A214" w14:textId="77777777" w:rsidR="00907E15" w:rsidRPr="00324FD7" w:rsidRDefault="007E47D3" w:rsidP="00F47EAD">
      <w:pPr>
        <w:rPr>
          <w:rFonts w:ascii="Times New Roman" w:hAnsi="Times New Roman"/>
        </w:rPr>
      </w:pPr>
      <w:hyperlink r:id="rId6" w:history="1">
        <w:r w:rsidR="00907E15" w:rsidRPr="00324FD7">
          <w:rPr>
            <w:rFonts w:ascii="Times New Roman" w:hAnsi="Times New Roman"/>
            <w:u w:val="single"/>
          </w:rPr>
          <w:t xml:space="preserve"> </w:t>
        </w:r>
      </w:hyperlink>
    </w:p>
    <w:p w14:paraId="421ACF0E" w14:textId="77777777" w:rsidR="00907E15" w:rsidRDefault="00907E15" w:rsidP="003C3206">
      <w:pPr>
        <w:pStyle w:val="Heading1"/>
        <w:spacing w:before="2" w:after="2"/>
        <w:rPr>
          <w:rFonts w:ascii="Times New Roman" w:hAnsi="Times New Roman"/>
          <w:b w:val="0"/>
          <w:sz w:val="24"/>
          <w:szCs w:val="24"/>
        </w:rPr>
      </w:pPr>
      <w:r w:rsidRPr="00324FD7">
        <w:rPr>
          <w:rFonts w:ascii="Times New Roman" w:hAnsi="Times New Roman"/>
          <w:b w:val="0"/>
          <w:sz w:val="24"/>
          <w:szCs w:val="24"/>
        </w:rPr>
        <w:t xml:space="preserve">----- (1922) </w:t>
      </w:r>
      <w:r w:rsidRPr="00324FD7">
        <w:rPr>
          <w:rFonts w:ascii="Times New Roman" w:hAnsi="Times New Roman"/>
          <w:b w:val="0"/>
          <w:i/>
          <w:sz w:val="24"/>
          <w:szCs w:val="24"/>
        </w:rPr>
        <w:t xml:space="preserve">La literature </w:t>
      </w:r>
      <w:proofErr w:type="spellStart"/>
      <w:r w:rsidRPr="00324FD7">
        <w:rPr>
          <w:rFonts w:ascii="Times New Roman" w:hAnsi="Times New Roman"/>
          <w:b w:val="0"/>
          <w:i/>
          <w:sz w:val="24"/>
          <w:szCs w:val="24"/>
        </w:rPr>
        <w:t>russe</w:t>
      </w:r>
      <w:proofErr w:type="spellEnd"/>
      <w:r w:rsidRPr="00324FD7">
        <w:rPr>
          <w:rFonts w:ascii="Times New Roman" w:hAnsi="Times New Roman"/>
          <w:b w:val="0"/>
          <w:i/>
          <w:sz w:val="24"/>
          <w:szCs w:val="24"/>
        </w:rPr>
        <w:t xml:space="preserve"> </w:t>
      </w:r>
      <w:proofErr w:type="spellStart"/>
      <w:r w:rsidRPr="00324FD7">
        <w:rPr>
          <w:rFonts w:ascii="Times New Roman" w:hAnsi="Times New Roman"/>
          <w:b w:val="0"/>
          <w:i/>
          <w:sz w:val="24"/>
          <w:szCs w:val="24"/>
        </w:rPr>
        <w:t>actuelle</w:t>
      </w:r>
      <w:proofErr w:type="spellEnd"/>
      <w:r w:rsidRPr="00324FD7">
        <w:rPr>
          <w:rFonts w:ascii="Times New Roman" w:hAnsi="Times New Roman"/>
          <w:b w:val="0"/>
          <w:i/>
          <w:sz w:val="24"/>
          <w:szCs w:val="24"/>
        </w:rPr>
        <w:t xml:space="preserve">:  guerre, revolution, </w:t>
      </w:r>
      <w:proofErr w:type="spellStart"/>
      <w:r w:rsidRPr="00324FD7">
        <w:rPr>
          <w:rFonts w:ascii="Times New Roman" w:hAnsi="Times New Roman"/>
          <w:b w:val="0"/>
          <w:i/>
          <w:sz w:val="24"/>
          <w:szCs w:val="24"/>
        </w:rPr>
        <w:t>exil</w:t>
      </w:r>
      <w:proofErr w:type="spellEnd"/>
      <w:r w:rsidRPr="00324FD7">
        <w:rPr>
          <w:rFonts w:ascii="Times New Roman" w:hAnsi="Times New Roman"/>
          <w:b w:val="0"/>
          <w:i/>
          <w:sz w:val="24"/>
          <w:szCs w:val="24"/>
        </w:rPr>
        <w:t xml:space="preserve"> </w:t>
      </w:r>
      <w:r w:rsidRPr="00324FD7">
        <w:rPr>
          <w:rFonts w:ascii="Times New Roman" w:hAnsi="Times New Roman"/>
          <w:b w:val="0"/>
          <w:sz w:val="24"/>
          <w:szCs w:val="24"/>
        </w:rPr>
        <w:t>(</w:t>
      </w:r>
      <w:r w:rsidRPr="00324FD7">
        <w:rPr>
          <w:rFonts w:ascii="Times New Roman" w:hAnsi="Times New Roman"/>
          <w:b w:val="0"/>
          <w:i/>
          <w:sz w:val="24"/>
          <w:szCs w:val="24"/>
        </w:rPr>
        <w:t>Russian Literature Today:  War, Revolution Exile</w:t>
      </w:r>
      <w:r w:rsidRPr="00324FD7">
        <w:rPr>
          <w:rFonts w:ascii="Times New Roman" w:hAnsi="Times New Roman"/>
          <w:b w:val="0"/>
          <w:sz w:val="24"/>
          <w:szCs w:val="24"/>
        </w:rPr>
        <w:t xml:space="preserve">), Paris:  J. </w:t>
      </w:r>
      <w:proofErr w:type="spellStart"/>
      <w:r w:rsidRPr="00324FD7">
        <w:rPr>
          <w:rFonts w:ascii="Times New Roman" w:hAnsi="Times New Roman"/>
          <w:b w:val="0"/>
          <w:sz w:val="24"/>
          <w:szCs w:val="24"/>
        </w:rPr>
        <w:t>Povolozky</w:t>
      </w:r>
      <w:proofErr w:type="spellEnd"/>
      <w:r w:rsidRPr="00324FD7">
        <w:rPr>
          <w:rFonts w:ascii="Times New Roman" w:hAnsi="Times New Roman"/>
          <w:b w:val="0"/>
          <w:sz w:val="24"/>
          <w:szCs w:val="24"/>
        </w:rPr>
        <w:t xml:space="preserve">.  </w:t>
      </w:r>
      <w:proofErr w:type="spellStart"/>
      <w:proofErr w:type="gramStart"/>
      <w:r w:rsidRPr="00324FD7">
        <w:rPr>
          <w:rFonts w:ascii="Times New Roman" w:hAnsi="Times New Roman"/>
          <w:b w:val="0"/>
          <w:sz w:val="24"/>
          <w:szCs w:val="24"/>
        </w:rPr>
        <w:t>Leçon</w:t>
      </w:r>
      <w:proofErr w:type="spellEnd"/>
      <w:r w:rsidRPr="00324FD7">
        <w:rPr>
          <w:rFonts w:ascii="Times New Roman" w:hAnsi="Times New Roman"/>
          <w:b w:val="0"/>
          <w:sz w:val="24"/>
          <w:szCs w:val="24"/>
        </w:rPr>
        <w:t xml:space="preserve"> </w:t>
      </w:r>
      <w:proofErr w:type="spellStart"/>
      <w:r w:rsidRPr="00324FD7">
        <w:rPr>
          <w:rFonts w:ascii="Times New Roman" w:hAnsi="Times New Roman"/>
          <w:b w:val="0"/>
          <w:sz w:val="24"/>
          <w:szCs w:val="24"/>
        </w:rPr>
        <w:t>d'ouverture</w:t>
      </w:r>
      <w:proofErr w:type="spellEnd"/>
      <w:r w:rsidRPr="00324FD7">
        <w:rPr>
          <w:rFonts w:ascii="Times New Roman" w:hAnsi="Times New Roman"/>
          <w:b w:val="0"/>
          <w:sz w:val="24"/>
          <w:szCs w:val="24"/>
        </w:rPr>
        <w:t xml:space="preserve"> </w:t>
      </w:r>
      <w:proofErr w:type="spellStart"/>
      <w:r w:rsidRPr="00324FD7">
        <w:rPr>
          <w:rFonts w:ascii="Times New Roman" w:hAnsi="Times New Roman"/>
          <w:b w:val="0"/>
          <w:sz w:val="24"/>
          <w:szCs w:val="24"/>
        </w:rPr>
        <w:t>faite</w:t>
      </w:r>
      <w:proofErr w:type="spellEnd"/>
      <w:r w:rsidRPr="00324FD7">
        <w:rPr>
          <w:rFonts w:ascii="Times New Roman" w:hAnsi="Times New Roman"/>
          <w:b w:val="0"/>
          <w:sz w:val="24"/>
          <w:szCs w:val="24"/>
        </w:rPr>
        <w:t xml:space="preserve"> à la Sorbonne, le 20 </w:t>
      </w:r>
      <w:proofErr w:type="spellStart"/>
      <w:r w:rsidRPr="00324FD7">
        <w:rPr>
          <w:rFonts w:ascii="Times New Roman" w:hAnsi="Times New Roman"/>
          <w:b w:val="0"/>
          <w:sz w:val="24"/>
          <w:szCs w:val="24"/>
        </w:rPr>
        <w:t>mai</w:t>
      </w:r>
      <w:proofErr w:type="spellEnd"/>
      <w:r w:rsidRPr="00324FD7">
        <w:rPr>
          <w:rFonts w:ascii="Times New Roman" w:hAnsi="Times New Roman"/>
          <w:b w:val="0"/>
          <w:sz w:val="24"/>
          <w:szCs w:val="24"/>
        </w:rPr>
        <w:t xml:space="preserve"> 1922 (Collection des </w:t>
      </w:r>
      <w:proofErr w:type="spellStart"/>
      <w:r w:rsidRPr="00324FD7">
        <w:rPr>
          <w:rFonts w:ascii="Times New Roman" w:hAnsi="Times New Roman"/>
          <w:b w:val="0"/>
          <w:sz w:val="24"/>
          <w:szCs w:val="24"/>
        </w:rPr>
        <w:t>grandes</w:t>
      </w:r>
      <w:proofErr w:type="spellEnd"/>
      <w:r w:rsidRPr="00324FD7">
        <w:rPr>
          <w:rFonts w:ascii="Times New Roman" w:hAnsi="Times New Roman"/>
          <w:b w:val="0"/>
          <w:sz w:val="24"/>
          <w:szCs w:val="24"/>
        </w:rPr>
        <w:t xml:space="preserve"> </w:t>
      </w:r>
      <w:proofErr w:type="spellStart"/>
      <w:r w:rsidRPr="00324FD7">
        <w:rPr>
          <w:rFonts w:ascii="Times New Roman" w:hAnsi="Times New Roman"/>
          <w:b w:val="0"/>
          <w:sz w:val="24"/>
          <w:szCs w:val="24"/>
        </w:rPr>
        <w:t>conférences</w:t>
      </w:r>
      <w:proofErr w:type="spellEnd"/>
      <w:r w:rsidRPr="00324FD7">
        <w:rPr>
          <w:rFonts w:ascii="Times New Roman" w:hAnsi="Times New Roman"/>
          <w:b w:val="0"/>
          <w:sz w:val="24"/>
          <w:szCs w:val="24"/>
        </w:rPr>
        <w:t>).</w:t>
      </w:r>
      <w:proofErr w:type="gramEnd"/>
      <w:r w:rsidRPr="00324FD7">
        <w:rPr>
          <w:rFonts w:ascii="Times New Roman" w:hAnsi="Times New Roman"/>
          <w:b w:val="0"/>
          <w:sz w:val="24"/>
          <w:szCs w:val="24"/>
        </w:rPr>
        <w:t xml:space="preserve"> </w:t>
      </w:r>
    </w:p>
    <w:p w14:paraId="1986143F" w14:textId="77777777" w:rsidR="00907E15" w:rsidRPr="00324FD7" w:rsidRDefault="00907E15" w:rsidP="00F47EAD">
      <w:pPr>
        <w:rPr>
          <w:rFonts w:ascii="Times New Roman" w:hAnsi="Times New Roman"/>
        </w:rPr>
      </w:pPr>
    </w:p>
    <w:p w14:paraId="47C3654A" w14:textId="77777777" w:rsidR="00907E15" w:rsidRDefault="00907E15" w:rsidP="00F47EAD">
      <w:pPr>
        <w:rPr>
          <w:rFonts w:ascii="Times New Roman" w:hAnsi="Times New Roman"/>
        </w:rPr>
      </w:pPr>
      <w:r w:rsidRPr="00324FD7">
        <w:rPr>
          <w:rFonts w:ascii="Times New Roman" w:hAnsi="Times New Roman"/>
        </w:rPr>
        <w:t xml:space="preserve">----- (1924) </w:t>
      </w:r>
      <w:r w:rsidRPr="00324FD7">
        <w:rPr>
          <w:rFonts w:ascii="Times New Roman" w:hAnsi="Times New Roman"/>
          <w:i/>
        </w:rPr>
        <w:t xml:space="preserve">La </w:t>
      </w:r>
      <w:proofErr w:type="spellStart"/>
      <w:r w:rsidRPr="00324FD7">
        <w:rPr>
          <w:rFonts w:ascii="Times New Roman" w:hAnsi="Times New Roman"/>
          <w:i/>
        </w:rPr>
        <w:t>danse</w:t>
      </w:r>
      <w:proofErr w:type="spellEnd"/>
      <w:r w:rsidRPr="00324FD7">
        <w:rPr>
          <w:rFonts w:ascii="Times New Roman" w:hAnsi="Times New Roman"/>
          <w:i/>
        </w:rPr>
        <w:t xml:space="preserve"> au </w:t>
      </w:r>
      <w:proofErr w:type="spellStart"/>
      <w:r w:rsidRPr="00324FD7">
        <w:rPr>
          <w:rFonts w:ascii="Times New Roman" w:hAnsi="Times New Roman"/>
          <w:i/>
        </w:rPr>
        <w:t>théâtre</w:t>
      </w:r>
      <w:proofErr w:type="spellEnd"/>
      <w:r w:rsidRPr="00324FD7">
        <w:rPr>
          <w:rFonts w:ascii="Times New Roman" w:hAnsi="Times New Roman"/>
          <w:i/>
        </w:rPr>
        <w:t xml:space="preserve">:  </w:t>
      </w:r>
      <w:proofErr w:type="spellStart"/>
      <w:r w:rsidRPr="00324FD7">
        <w:rPr>
          <w:rFonts w:ascii="Times New Roman" w:hAnsi="Times New Roman"/>
          <w:i/>
        </w:rPr>
        <w:t>esthétique</w:t>
      </w:r>
      <w:proofErr w:type="spellEnd"/>
      <w:r w:rsidRPr="00324FD7">
        <w:rPr>
          <w:rFonts w:ascii="Times New Roman" w:hAnsi="Times New Roman"/>
          <w:i/>
        </w:rPr>
        <w:t xml:space="preserve"> </w:t>
      </w:r>
      <w:proofErr w:type="gramStart"/>
      <w:r w:rsidRPr="00324FD7">
        <w:rPr>
          <w:rFonts w:ascii="Times New Roman" w:hAnsi="Times New Roman"/>
          <w:i/>
        </w:rPr>
        <w:t>et</w:t>
      </w:r>
      <w:proofErr w:type="gramEnd"/>
      <w:r w:rsidRPr="00324FD7">
        <w:rPr>
          <w:rFonts w:ascii="Times New Roman" w:hAnsi="Times New Roman"/>
          <w:i/>
        </w:rPr>
        <w:t xml:space="preserve"> </w:t>
      </w:r>
      <w:proofErr w:type="spellStart"/>
      <w:r w:rsidRPr="00324FD7">
        <w:rPr>
          <w:rFonts w:ascii="Times New Roman" w:hAnsi="Times New Roman"/>
          <w:i/>
        </w:rPr>
        <w:t>actualité</w:t>
      </w:r>
      <w:proofErr w:type="spellEnd"/>
      <w:r w:rsidRPr="00324FD7">
        <w:rPr>
          <w:rFonts w:ascii="Times New Roman" w:hAnsi="Times New Roman"/>
          <w:i/>
        </w:rPr>
        <w:t xml:space="preserve"> mêlées </w:t>
      </w:r>
      <w:r w:rsidRPr="00324FD7">
        <w:rPr>
          <w:rFonts w:ascii="Times New Roman" w:hAnsi="Times New Roman"/>
        </w:rPr>
        <w:t>(</w:t>
      </w:r>
      <w:r w:rsidRPr="00324FD7">
        <w:rPr>
          <w:rFonts w:ascii="Times New Roman" w:hAnsi="Times New Roman"/>
          <w:i/>
        </w:rPr>
        <w:t>Theatre Dance:  Aesthetics and the Contemporary Combined),</w:t>
      </w:r>
      <w:r w:rsidRPr="00324FD7">
        <w:rPr>
          <w:rFonts w:ascii="Times New Roman" w:hAnsi="Times New Roman"/>
        </w:rPr>
        <w:t xml:space="preserve"> Paris: </w:t>
      </w:r>
      <w:proofErr w:type="spellStart"/>
      <w:r w:rsidRPr="00324FD7">
        <w:rPr>
          <w:rFonts w:ascii="Times New Roman" w:hAnsi="Times New Roman"/>
        </w:rPr>
        <w:t>Bloud</w:t>
      </w:r>
      <w:proofErr w:type="spellEnd"/>
      <w:r w:rsidRPr="00324FD7">
        <w:rPr>
          <w:rFonts w:ascii="Times New Roman" w:hAnsi="Times New Roman"/>
        </w:rPr>
        <w:t xml:space="preserve"> et Gay. </w:t>
      </w:r>
    </w:p>
    <w:p w14:paraId="2E11AEC3" w14:textId="77777777" w:rsidR="00907E15" w:rsidRPr="00324FD7" w:rsidRDefault="00907E15" w:rsidP="00F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rPr>
      </w:pPr>
    </w:p>
    <w:p w14:paraId="776A3160" w14:textId="77777777" w:rsidR="00907E15" w:rsidRDefault="00907E15" w:rsidP="00F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324FD7">
        <w:rPr>
          <w:rFonts w:ascii="Times New Roman" w:hAnsi="Times New Roman"/>
        </w:rPr>
        <w:t xml:space="preserve">----- (1927) </w:t>
      </w:r>
      <w:r w:rsidRPr="00324FD7">
        <w:rPr>
          <w:rFonts w:ascii="Times New Roman" w:hAnsi="Times New Roman"/>
          <w:i/>
        </w:rPr>
        <w:t xml:space="preserve">Ballet </w:t>
      </w:r>
      <w:proofErr w:type="spellStart"/>
      <w:r w:rsidRPr="00324FD7">
        <w:rPr>
          <w:rFonts w:ascii="Times New Roman" w:hAnsi="Times New Roman"/>
          <w:i/>
        </w:rPr>
        <w:t>romantique</w:t>
      </w:r>
      <w:proofErr w:type="spellEnd"/>
      <w:r w:rsidRPr="00324FD7">
        <w:rPr>
          <w:rFonts w:ascii="Times New Roman" w:hAnsi="Times New Roman"/>
        </w:rPr>
        <w:t xml:space="preserve"> (</w:t>
      </w:r>
      <w:r w:rsidRPr="00324FD7">
        <w:rPr>
          <w:rFonts w:ascii="Times New Roman" w:hAnsi="Times New Roman"/>
          <w:i/>
        </w:rPr>
        <w:t>Romantic Ballet</w:t>
      </w:r>
      <w:r w:rsidRPr="00324FD7">
        <w:rPr>
          <w:rFonts w:ascii="Times New Roman" w:hAnsi="Times New Roman"/>
        </w:rPr>
        <w:t xml:space="preserve">), Paris: Editions de </w:t>
      </w:r>
      <w:proofErr w:type="spellStart"/>
      <w:r w:rsidRPr="00324FD7">
        <w:rPr>
          <w:rFonts w:ascii="Times New Roman" w:hAnsi="Times New Roman"/>
        </w:rPr>
        <w:t>Trianon</w:t>
      </w:r>
      <w:proofErr w:type="spellEnd"/>
      <w:r w:rsidRPr="00324FD7">
        <w:rPr>
          <w:rFonts w:ascii="Times New Roman" w:hAnsi="Times New Roman"/>
        </w:rPr>
        <w:t xml:space="preserve">. </w:t>
      </w:r>
    </w:p>
    <w:p w14:paraId="3FF5151A" w14:textId="77777777" w:rsidR="00907E15" w:rsidRPr="00324FD7" w:rsidRDefault="00907E15" w:rsidP="00F47EAD">
      <w:pPr>
        <w:rPr>
          <w:rFonts w:ascii="Times New Roman" w:hAnsi="Times New Roman"/>
          <w:i/>
        </w:rPr>
      </w:pPr>
    </w:p>
    <w:p w14:paraId="38376F92" w14:textId="77777777" w:rsidR="00907E15" w:rsidRDefault="00907E15" w:rsidP="00F47EAD">
      <w:pPr>
        <w:pStyle w:val="HTMLPreformatted"/>
        <w:rPr>
          <w:rFonts w:ascii="Times New Roman" w:hAnsi="Times New Roman" w:cs="Times New Roman"/>
          <w:sz w:val="24"/>
          <w:szCs w:val="24"/>
        </w:rPr>
      </w:pPr>
      <w:r w:rsidRPr="00324FD7">
        <w:rPr>
          <w:rFonts w:ascii="Times New Roman" w:hAnsi="Times New Roman" w:cs="Times New Roman"/>
          <w:sz w:val="24"/>
          <w:szCs w:val="24"/>
        </w:rPr>
        <w:t xml:space="preserve">----- (1927) ‘Vie de </w:t>
      </w:r>
      <w:proofErr w:type="spellStart"/>
      <w:r w:rsidRPr="00324FD7">
        <w:rPr>
          <w:rFonts w:ascii="Times New Roman" w:hAnsi="Times New Roman" w:cs="Times New Roman"/>
          <w:sz w:val="24"/>
          <w:szCs w:val="24"/>
        </w:rPr>
        <w:t>Noverre</w:t>
      </w:r>
      <w:proofErr w:type="spellEnd"/>
      <w:r w:rsidRPr="00324FD7">
        <w:rPr>
          <w:rFonts w:ascii="Times New Roman" w:hAnsi="Times New Roman" w:cs="Times New Roman"/>
          <w:sz w:val="24"/>
          <w:szCs w:val="24"/>
        </w:rPr>
        <w:t xml:space="preserve">’ (‘Life of </w:t>
      </w:r>
      <w:proofErr w:type="spellStart"/>
      <w:r w:rsidRPr="00324FD7">
        <w:rPr>
          <w:rFonts w:ascii="Times New Roman" w:hAnsi="Times New Roman" w:cs="Times New Roman"/>
          <w:sz w:val="24"/>
          <w:szCs w:val="24"/>
        </w:rPr>
        <w:t>Noverre</w:t>
      </w:r>
      <w:proofErr w:type="spellEnd"/>
      <w:r w:rsidRPr="00324FD7">
        <w:rPr>
          <w:rFonts w:ascii="Times New Roman" w:hAnsi="Times New Roman" w:cs="Times New Roman"/>
          <w:sz w:val="24"/>
          <w:szCs w:val="24"/>
        </w:rPr>
        <w:t xml:space="preserve">’), </w:t>
      </w:r>
      <w:proofErr w:type="spellStart"/>
      <w:r w:rsidRPr="00324FD7">
        <w:rPr>
          <w:rFonts w:ascii="Times New Roman" w:hAnsi="Times New Roman" w:cs="Times New Roman"/>
          <w:sz w:val="24"/>
          <w:szCs w:val="24"/>
        </w:rPr>
        <w:t>introd</w:t>
      </w:r>
      <w:proofErr w:type="spellEnd"/>
      <w:r w:rsidRPr="00324FD7">
        <w:rPr>
          <w:rFonts w:ascii="Times New Roman" w:hAnsi="Times New Roman" w:cs="Times New Roman"/>
          <w:sz w:val="24"/>
          <w:szCs w:val="24"/>
        </w:rPr>
        <w:t xml:space="preserve">. </w:t>
      </w:r>
      <w:proofErr w:type="gramStart"/>
      <w:r w:rsidRPr="00324FD7">
        <w:rPr>
          <w:rFonts w:ascii="Times New Roman" w:hAnsi="Times New Roman" w:cs="Times New Roman"/>
          <w:sz w:val="24"/>
          <w:szCs w:val="24"/>
        </w:rPr>
        <w:t>to</w:t>
      </w:r>
      <w:proofErr w:type="gramEnd"/>
      <w:r w:rsidRPr="00324FD7">
        <w:rPr>
          <w:rFonts w:ascii="Times New Roman" w:hAnsi="Times New Roman" w:cs="Times New Roman"/>
          <w:sz w:val="24"/>
          <w:szCs w:val="24"/>
        </w:rPr>
        <w:t xml:space="preserve"> </w:t>
      </w:r>
      <w:proofErr w:type="spellStart"/>
      <w:r w:rsidRPr="00324FD7">
        <w:rPr>
          <w:rFonts w:ascii="Times New Roman" w:hAnsi="Times New Roman" w:cs="Times New Roman"/>
          <w:i/>
          <w:sz w:val="24"/>
          <w:szCs w:val="24"/>
        </w:rPr>
        <w:t>Lettres</w:t>
      </w:r>
      <w:proofErr w:type="spellEnd"/>
      <w:r w:rsidRPr="00324FD7">
        <w:rPr>
          <w:rFonts w:ascii="Times New Roman" w:hAnsi="Times New Roman" w:cs="Times New Roman"/>
          <w:i/>
          <w:sz w:val="24"/>
          <w:szCs w:val="24"/>
        </w:rPr>
        <w:t xml:space="preserve"> </w:t>
      </w:r>
      <w:proofErr w:type="spellStart"/>
      <w:r w:rsidRPr="00324FD7">
        <w:rPr>
          <w:rFonts w:ascii="Times New Roman" w:hAnsi="Times New Roman" w:cs="Times New Roman"/>
          <w:i/>
          <w:sz w:val="24"/>
          <w:szCs w:val="24"/>
        </w:rPr>
        <w:t>sur</w:t>
      </w:r>
      <w:proofErr w:type="spellEnd"/>
      <w:r w:rsidRPr="00324FD7">
        <w:rPr>
          <w:rFonts w:ascii="Times New Roman" w:hAnsi="Times New Roman" w:cs="Times New Roman"/>
          <w:i/>
          <w:sz w:val="24"/>
          <w:szCs w:val="24"/>
        </w:rPr>
        <w:t xml:space="preserve"> la </w:t>
      </w:r>
      <w:proofErr w:type="spellStart"/>
      <w:r w:rsidRPr="00324FD7">
        <w:rPr>
          <w:rFonts w:ascii="Times New Roman" w:hAnsi="Times New Roman" w:cs="Times New Roman"/>
          <w:i/>
          <w:sz w:val="24"/>
          <w:szCs w:val="24"/>
        </w:rPr>
        <w:t>danse</w:t>
      </w:r>
      <w:proofErr w:type="spellEnd"/>
      <w:r w:rsidRPr="00324FD7">
        <w:rPr>
          <w:rFonts w:ascii="Times New Roman" w:hAnsi="Times New Roman" w:cs="Times New Roman"/>
          <w:i/>
          <w:sz w:val="24"/>
          <w:szCs w:val="24"/>
        </w:rPr>
        <w:t xml:space="preserve"> et </w:t>
      </w:r>
      <w:proofErr w:type="spellStart"/>
      <w:r w:rsidRPr="00324FD7">
        <w:rPr>
          <w:rFonts w:ascii="Times New Roman" w:hAnsi="Times New Roman" w:cs="Times New Roman"/>
          <w:i/>
          <w:sz w:val="24"/>
          <w:szCs w:val="24"/>
        </w:rPr>
        <w:t>sur</w:t>
      </w:r>
      <w:proofErr w:type="spellEnd"/>
      <w:r w:rsidRPr="00324FD7">
        <w:rPr>
          <w:rFonts w:ascii="Times New Roman" w:hAnsi="Times New Roman" w:cs="Times New Roman"/>
          <w:i/>
          <w:sz w:val="24"/>
          <w:szCs w:val="24"/>
        </w:rPr>
        <w:t xml:space="preserve"> les ballets</w:t>
      </w:r>
      <w:r w:rsidRPr="00324FD7">
        <w:rPr>
          <w:rFonts w:ascii="Times New Roman" w:hAnsi="Times New Roman" w:cs="Times New Roman"/>
          <w:sz w:val="24"/>
          <w:szCs w:val="24"/>
        </w:rPr>
        <w:t xml:space="preserve"> (</w:t>
      </w:r>
      <w:r w:rsidRPr="00324FD7">
        <w:rPr>
          <w:rFonts w:ascii="Times New Roman" w:hAnsi="Times New Roman" w:cs="Times New Roman"/>
          <w:i/>
          <w:sz w:val="24"/>
          <w:szCs w:val="24"/>
        </w:rPr>
        <w:t>Letters on Dancing and the Ballets</w:t>
      </w:r>
      <w:r w:rsidRPr="00324FD7">
        <w:rPr>
          <w:rFonts w:ascii="Times New Roman" w:hAnsi="Times New Roman" w:cs="Times New Roman"/>
          <w:sz w:val="24"/>
          <w:szCs w:val="24"/>
        </w:rPr>
        <w:t xml:space="preserve">), Paris: Editions de la </w:t>
      </w:r>
      <w:proofErr w:type="spellStart"/>
      <w:r w:rsidRPr="00324FD7">
        <w:rPr>
          <w:rFonts w:ascii="Times New Roman" w:hAnsi="Times New Roman" w:cs="Times New Roman"/>
          <w:sz w:val="24"/>
          <w:szCs w:val="24"/>
        </w:rPr>
        <w:t>Tourelle</w:t>
      </w:r>
      <w:proofErr w:type="spellEnd"/>
      <w:r w:rsidRPr="00324FD7">
        <w:rPr>
          <w:rFonts w:ascii="Times New Roman" w:hAnsi="Times New Roman" w:cs="Times New Roman"/>
          <w:sz w:val="24"/>
          <w:szCs w:val="24"/>
        </w:rPr>
        <w:t xml:space="preserve">. </w:t>
      </w:r>
    </w:p>
    <w:p w14:paraId="41C007CF" w14:textId="77777777" w:rsidR="00907E15" w:rsidRPr="00324FD7" w:rsidRDefault="00907E15" w:rsidP="00F47EAD">
      <w:pPr>
        <w:pStyle w:val="HTMLPreformatted"/>
        <w:rPr>
          <w:rFonts w:ascii="Times New Roman" w:hAnsi="Times New Roman" w:cs="Times New Roman"/>
          <w:sz w:val="24"/>
          <w:szCs w:val="24"/>
        </w:rPr>
      </w:pPr>
    </w:p>
    <w:p w14:paraId="7EF86CE2" w14:textId="77777777" w:rsidR="00907E15" w:rsidRPr="00324FD7" w:rsidRDefault="00907E15" w:rsidP="00F47EAD">
      <w:pPr>
        <w:pStyle w:val="HTMLPreformatted"/>
        <w:rPr>
          <w:rFonts w:ascii="Times New Roman" w:hAnsi="Times New Roman" w:cs="Times New Roman"/>
          <w:sz w:val="24"/>
          <w:szCs w:val="24"/>
        </w:rPr>
      </w:pPr>
      <w:r w:rsidRPr="00324FD7">
        <w:rPr>
          <w:rFonts w:ascii="Times New Roman" w:hAnsi="Times New Roman" w:cs="Times New Roman"/>
          <w:sz w:val="24"/>
          <w:szCs w:val="24"/>
        </w:rPr>
        <w:lastRenderedPageBreak/>
        <w:t>----- (</w:t>
      </w:r>
      <w:proofErr w:type="spellStart"/>
      <w:r w:rsidRPr="00324FD7">
        <w:rPr>
          <w:rFonts w:ascii="Times New Roman" w:hAnsi="Times New Roman" w:cs="Times New Roman"/>
          <w:sz w:val="24"/>
          <w:szCs w:val="24"/>
        </w:rPr>
        <w:t>ca</w:t>
      </w:r>
      <w:proofErr w:type="spellEnd"/>
      <w:r w:rsidRPr="00324FD7">
        <w:rPr>
          <w:rFonts w:ascii="Times New Roman" w:hAnsi="Times New Roman" w:cs="Times New Roman"/>
          <w:sz w:val="24"/>
          <w:szCs w:val="24"/>
        </w:rPr>
        <w:t xml:space="preserve"> 1925/1930) </w:t>
      </w:r>
      <w:proofErr w:type="spellStart"/>
      <w:r w:rsidRPr="00324FD7">
        <w:rPr>
          <w:rFonts w:ascii="Times New Roman" w:hAnsi="Times New Roman" w:cs="Times New Roman"/>
          <w:i/>
          <w:sz w:val="24"/>
          <w:szCs w:val="24"/>
        </w:rPr>
        <w:t>Jaques</w:t>
      </w:r>
      <w:proofErr w:type="spellEnd"/>
      <w:r w:rsidRPr="00324FD7">
        <w:rPr>
          <w:rFonts w:ascii="Times New Roman" w:hAnsi="Times New Roman" w:cs="Times New Roman"/>
          <w:i/>
          <w:sz w:val="24"/>
          <w:szCs w:val="24"/>
        </w:rPr>
        <w:t xml:space="preserve"> </w:t>
      </w:r>
      <w:proofErr w:type="spellStart"/>
      <w:r w:rsidRPr="00324FD7">
        <w:rPr>
          <w:rFonts w:ascii="Times New Roman" w:hAnsi="Times New Roman" w:cs="Times New Roman"/>
          <w:i/>
          <w:sz w:val="24"/>
          <w:szCs w:val="24"/>
        </w:rPr>
        <w:t>Loutchansky</w:t>
      </w:r>
      <w:proofErr w:type="spellEnd"/>
      <w:r w:rsidRPr="00324FD7">
        <w:rPr>
          <w:rFonts w:ascii="Times New Roman" w:hAnsi="Times New Roman" w:cs="Times New Roman"/>
          <w:sz w:val="24"/>
          <w:szCs w:val="24"/>
        </w:rPr>
        <w:t xml:space="preserve">. </w:t>
      </w:r>
      <w:proofErr w:type="gramStart"/>
      <w:r w:rsidRPr="00324FD7">
        <w:rPr>
          <w:rFonts w:ascii="Times New Roman" w:hAnsi="Times New Roman" w:cs="Times New Roman"/>
          <w:sz w:val="24"/>
          <w:szCs w:val="24"/>
        </w:rPr>
        <w:t xml:space="preserve">Les Artistes </w:t>
      </w:r>
      <w:proofErr w:type="spellStart"/>
      <w:r w:rsidRPr="00324FD7">
        <w:rPr>
          <w:rFonts w:ascii="Times New Roman" w:hAnsi="Times New Roman" w:cs="Times New Roman"/>
          <w:sz w:val="24"/>
          <w:szCs w:val="24"/>
        </w:rPr>
        <w:t>Juifs</w:t>
      </w:r>
      <w:proofErr w:type="spellEnd"/>
      <w:r w:rsidRPr="00324FD7">
        <w:rPr>
          <w:rFonts w:ascii="Times New Roman" w:hAnsi="Times New Roman" w:cs="Times New Roman"/>
          <w:sz w:val="24"/>
          <w:szCs w:val="24"/>
        </w:rPr>
        <w:t>.</w:t>
      </w:r>
      <w:proofErr w:type="gramEnd"/>
      <w:r w:rsidRPr="00324FD7">
        <w:rPr>
          <w:rFonts w:ascii="Times New Roman" w:hAnsi="Times New Roman" w:cs="Times New Roman"/>
          <w:sz w:val="24"/>
          <w:szCs w:val="24"/>
        </w:rPr>
        <w:t xml:space="preserve"> Paris: Editions Le triangle </w:t>
      </w:r>
      <w:proofErr w:type="spellStart"/>
      <w:r w:rsidRPr="00324FD7">
        <w:rPr>
          <w:rFonts w:ascii="Times New Roman" w:hAnsi="Times New Roman" w:cs="Times New Roman"/>
          <w:sz w:val="24"/>
          <w:szCs w:val="24"/>
        </w:rPr>
        <w:t>ca</w:t>
      </w:r>
      <w:proofErr w:type="spellEnd"/>
      <w:r w:rsidRPr="00324FD7">
        <w:rPr>
          <w:rFonts w:ascii="Times New Roman" w:hAnsi="Times New Roman" w:cs="Times New Roman"/>
          <w:sz w:val="24"/>
          <w:szCs w:val="24"/>
        </w:rPr>
        <w:t xml:space="preserve"> 1925/1930.</w:t>
      </w:r>
    </w:p>
    <w:p w14:paraId="1B760E65" w14:textId="77777777" w:rsidR="00907E15" w:rsidRPr="00324FD7" w:rsidRDefault="00907E15" w:rsidP="00F47EAD">
      <w:pPr>
        <w:pStyle w:val="HTMLPreformatted"/>
        <w:rPr>
          <w:rFonts w:ascii="Times New Roman" w:hAnsi="Times New Roman" w:cs="Times New Roman"/>
          <w:sz w:val="24"/>
          <w:szCs w:val="24"/>
        </w:rPr>
      </w:pPr>
    </w:p>
    <w:p w14:paraId="1B12E893" w14:textId="77777777" w:rsidR="00907E15" w:rsidRDefault="00907E15" w:rsidP="00F47EAD">
      <w:pPr>
        <w:pStyle w:val="HTMLPreformatted"/>
        <w:rPr>
          <w:rFonts w:ascii="Times New Roman" w:hAnsi="Times New Roman" w:cs="Times New Roman"/>
          <w:sz w:val="24"/>
          <w:szCs w:val="24"/>
          <w:lang w:val="en-US"/>
        </w:rPr>
      </w:pPr>
      <w:r w:rsidRPr="00324FD7">
        <w:rPr>
          <w:rFonts w:ascii="Times New Roman" w:hAnsi="Times New Roman" w:cs="Times New Roman"/>
          <w:sz w:val="24"/>
          <w:szCs w:val="24"/>
          <w:lang w:val="fr-FR"/>
        </w:rPr>
        <w:t>----- (</w:t>
      </w:r>
      <w:r>
        <w:rPr>
          <w:rFonts w:ascii="Times New Roman" w:hAnsi="Times New Roman" w:cs="Times New Roman"/>
          <w:sz w:val="24"/>
          <w:szCs w:val="24"/>
          <w:lang w:val="fr-FR"/>
        </w:rPr>
        <w:t xml:space="preserve">c. </w:t>
      </w:r>
      <w:r w:rsidRPr="00324FD7">
        <w:rPr>
          <w:rFonts w:ascii="Times New Roman" w:hAnsi="Times New Roman" w:cs="Times New Roman"/>
          <w:sz w:val="24"/>
          <w:szCs w:val="24"/>
          <w:lang w:val="fr-FR"/>
        </w:rPr>
        <w:t xml:space="preserve">1927) </w:t>
      </w:r>
      <w:r w:rsidRPr="00324FD7">
        <w:rPr>
          <w:rFonts w:ascii="Times New Roman" w:hAnsi="Times New Roman" w:cs="Times New Roman"/>
          <w:i/>
          <w:sz w:val="24"/>
          <w:szCs w:val="24"/>
          <w:lang w:val="fr-FR"/>
        </w:rPr>
        <w:t>Croisières. Vingt Études sur des ‘</w:t>
      </w:r>
      <w:proofErr w:type="spellStart"/>
      <w:r w:rsidRPr="00324FD7">
        <w:rPr>
          <w:rFonts w:ascii="Times New Roman" w:hAnsi="Times New Roman" w:cs="Times New Roman"/>
          <w:i/>
          <w:sz w:val="24"/>
          <w:szCs w:val="24"/>
          <w:lang w:val="fr-FR"/>
        </w:rPr>
        <w:t>ecrivains</w:t>
      </w:r>
      <w:proofErr w:type="spellEnd"/>
      <w:r w:rsidRPr="00324FD7">
        <w:rPr>
          <w:rFonts w:ascii="Times New Roman" w:hAnsi="Times New Roman" w:cs="Times New Roman"/>
          <w:i/>
          <w:sz w:val="24"/>
          <w:szCs w:val="24"/>
          <w:lang w:val="fr-FR"/>
        </w:rPr>
        <w:t xml:space="preserve"> étrangers de ce temps.</w:t>
      </w:r>
      <w:r w:rsidRPr="00324FD7">
        <w:rPr>
          <w:rFonts w:ascii="Times New Roman" w:hAnsi="Times New Roman" w:cs="Times New Roman"/>
          <w:sz w:val="24"/>
          <w:szCs w:val="24"/>
          <w:lang w:val="fr-FR"/>
        </w:rPr>
        <w:t xml:space="preserve"> (</w:t>
      </w:r>
      <w:proofErr w:type="spellStart"/>
      <w:r w:rsidRPr="00324FD7">
        <w:rPr>
          <w:rFonts w:ascii="Times New Roman" w:hAnsi="Times New Roman" w:cs="Times New Roman"/>
          <w:sz w:val="24"/>
          <w:szCs w:val="24"/>
          <w:lang w:val="fr-FR"/>
        </w:rPr>
        <w:t>Crossroads</w:t>
      </w:r>
      <w:proofErr w:type="spellEnd"/>
      <w:r w:rsidRPr="00324FD7">
        <w:rPr>
          <w:rFonts w:ascii="Times New Roman" w:hAnsi="Times New Roman" w:cs="Times New Roman"/>
          <w:sz w:val="24"/>
          <w:szCs w:val="24"/>
          <w:lang w:val="fr-FR"/>
        </w:rPr>
        <w:t xml:space="preserve">. </w:t>
      </w:r>
      <w:proofErr w:type="spellStart"/>
      <w:r w:rsidRPr="00324FD7">
        <w:rPr>
          <w:rFonts w:ascii="Times New Roman" w:hAnsi="Times New Roman" w:cs="Times New Roman"/>
          <w:sz w:val="24"/>
          <w:szCs w:val="24"/>
          <w:lang w:val="fr-FR"/>
        </w:rPr>
        <w:t>Twenty</w:t>
      </w:r>
      <w:proofErr w:type="spellEnd"/>
      <w:r w:rsidRPr="00324FD7">
        <w:rPr>
          <w:rFonts w:ascii="Times New Roman" w:hAnsi="Times New Roman" w:cs="Times New Roman"/>
          <w:sz w:val="24"/>
          <w:szCs w:val="24"/>
          <w:lang w:val="fr-FR"/>
        </w:rPr>
        <w:t xml:space="preserve"> Sketches on </w:t>
      </w:r>
      <w:proofErr w:type="spellStart"/>
      <w:r w:rsidRPr="00324FD7">
        <w:rPr>
          <w:rFonts w:ascii="Times New Roman" w:hAnsi="Times New Roman" w:cs="Times New Roman"/>
          <w:sz w:val="24"/>
          <w:szCs w:val="24"/>
          <w:lang w:val="fr-FR"/>
        </w:rPr>
        <w:t>foreign</w:t>
      </w:r>
      <w:proofErr w:type="spellEnd"/>
      <w:r w:rsidRPr="00324FD7">
        <w:rPr>
          <w:rFonts w:ascii="Times New Roman" w:hAnsi="Times New Roman" w:cs="Times New Roman"/>
          <w:sz w:val="24"/>
          <w:szCs w:val="24"/>
          <w:lang w:val="fr-FR"/>
        </w:rPr>
        <w:t xml:space="preserve"> </w:t>
      </w:r>
      <w:proofErr w:type="spellStart"/>
      <w:r w:rsidRPr="00324FD7">
        <w:rPr>
          <w:rFonts w:ascii="Times New Roman" w:hAnsi="Times New Roman" w:cs="Times New Roman"/>
          <w:sz w:val="24"/>
          <w:szCs w:val="24"/>
          <w:lang w:val="fr-FR"/>
        </w:rPr>
        <w:t>writers</w:t>
      </w:r>
      <w:proofErr w:type="spellEnd"/>
      <w:r w:rsidRPr="00324FD7">
        <w:rPr>
          <w:rFonts w:ascii="Times New Roman" w:hAnsi="Times New Roman" w:cs="Times New Roman"/>
          <w:sz w:val="24"/>
          <w:szCs w:val="24"/>
          <w:lang w:val="fr-FR"/>
        </w:rPr>
        <w:t xml:space="preserve"> of </w:t>
      </w:r>
      <w:proofErr w:type="spellStart"/>
      <w:r w:rsidRPr="00324FD7">
        <w:rPr>
          <w:rFonts w:ascii="Times New Roman" w:hAnsi="Times New Roman" w:cs="Times New Roman"/>
          <w:sz w:val="24"/>
          <w:szCs w:val="24"/>
          <w:lang w:val="fr-FR"/>
        </w:rPr>
        <w:t>our</w:t>
      </w:r>
      <w:proofErr w:type="spellEnd"/>
      <w:r w:rsidRPr="00324FD7">
        <w:rPr>
          <w:rFonts w:ascii="Times New Roman" w:hAnsi="Times New Roman" w:cs="Times New Roman"/>
          <w:sz w:val="24"/>
          <w:szCs w:val="24"/>
          <w:lang w:val="fr-FR"/>
        </w:rPr>
        <w:t xml:space="preserve"> times.) Paris: Éditions de </w:t>
      </w:r>
      <w:r w:rsidRPr="00324FD7">
        <w:rPr>
          <w:rFonts w:ascii="Times New Roman" w:hAnsi="Times New Roman" w:cs="Times New Roman"/>
          <w:sz w:val="24"/>
          <w:szCs w:val="24"/>
          <w:lang w:val="en-US"/>
        </w:rPr>
        <w:t xml:space="preserve">La Renaissance). </w:t>
      </w:r>
    </w:p>
    <w:p w14:paraId="3F710580" w14:textId="77777777" w:rsidR="00907E15" w:rsidRPr="00324FD7" w:rsidRDefault="00907E15" w:rsidP="00F47EAD">
      <w:pPr>
        <w:pStyle w:val="HTMLPreformatted"/>
        <w:rPr>
          <w:rFonts w:ascii="Times New Roman" w:hAnsi="Times New Roman" w:cs="Times New Roman"/>
          <w:sz w:val="24"/>
          <w:szCs w:val="24"/>
          <w:lang w:val="en-US"/>
        </w:rPr>
      </w:pPr>
    </w:p>
    <w:p w14:paraId="6DECDEE2" w14:textId="77777777" w:rsidR="00907E15" w:rsidRPr="00324FD7" w:rsidRDefault="00907E15" w:rsidP="00F47EAD">
      <w:pPr>
        <w:pStyle w:val="HTMLPreformatted"/>
        <w:rPr>
          <w:rFonts w:ascii="Times New Roman" w:hAnsi="Times New Roman" w:cs="Times New Roman"/>
          <w:sz w:val="24"/>
          <w:szCs w:val="24"/>
        </w:rPr>
      </w:pPr>
      <w:r w:rsidRPr="00324FD7">
        <w:rPr>
          <w:rFonts w:ascii="Times New Roman" w:hAnsi="Times New Roman" w:cs="Times New Roman"/>
          <w:sz w:val="24"/>
          <w:szCs w:val="24"/>
        </w:rPr>
        <w:t xml:space="preserve">----- (1927) </w:t>
      </w:r>
      <w:r w:rsidRPr="00324FD7">
        <w:rPr>
          <w:rFonts w:ascii="Times New Roman" w:hAnsi="Times New Roman" w:cs="Times New Roman"/>
          <w:i/>
          <w:sz w:val="24"/>
          <w:szCs w:val="24"/>
        </w:rPr>
        <w:t xml:space="preserve">Paul Valéry, philosophe de la </w:t>
      </w:r>
      <w:proofErr w:type="spellStart"/>
      <w:r w:rsidRPr="00324FD7">
        <w:rPr>
          <w:rFonts w:ascii="Times New Roman" w:hAnsi="Times New Roman" w:cs="Times New Roman"/>
          <w:i/>
          <w:sz w:val="24"/>
          <w:szCs w:val="24"/>
        </w:rPr>
        <w:t>danse</w:t>
      </w:r>
      <w:proofErr w:type="spellEnd"/>
      <w:r w:rsidRPr="00324FD7">
        <w:rPr>
          <w:rFonts w:ascii="Times New Roman" w:hAnsi="Times New Roman" w:cs="Times New Roman"/>
          <w:sz w:val="24"/>
          <w:szCs w:val="24"/>
        </w:rPr>
        <w:t xml:space="preserve"> (</w:t>
      </w:r>
      <w:r w:rsidRPr="00324FD7">
        <w:rPr>
          <w:rFonts w:ascii="Times New Roman" w:hAnsi="Times New Roman" w:cs="Times New Roman"/>
          <w:i/>
          <w:sz w:val="24"/>
          <w:szCs w:val="24"/>
        </w:rPr>
        <w:t>Paul Valéry:  Philosopher of the Dance</w:t>
      </w:r>
      <w:r w:rsidRPr="00324FD7">
        <w:rPr>
          <w:rFonts w:ascii="Times New Roman" w:hAnsi="Times New Roman" w:cs="Times New Roman"/>
          <w:sz w:val="24"/>
          <w:szCs w:val="24"/>
        </w:rPr>
        <w:t xml:space="preserve">), Paris:  La Tour d’Ivoire.  </w:t>
      </w:r>
    </w:p>
    <w:p w14:paraId="332F66B5" w14:textId="77777777" w:rsidR="00907E15" w:rsidRPr="00324FD7" w:rsidRDefault="00907E15" w:rsidP="00F47EAD">
      <w:pPr>
        <w:pStyle w:val="HTMLPreformatted"/>
        <w:rPr>
          <w:rFonts w:ascii="Times New Roman" w:hAnsi="Times New Roman" w:cs="Times New Roman"/>
          <w:b/>
          <w:sz w:val="24"/>
          <w:szCs w:val="24"/>
        </w:rPr>
      </w:pPr>
    </w:p>
    <w:p w14:paraId="3C840918" w14:textId="77777777" w:rsidR="00907E15" w:rsidRPr="00324FD7" w:rsidRDefault="00907E15" w:rsidP="00F47EAD">
      <w:pPr>
        <w:pStyle w:val="HTMLPreformatted"/>
        <w:rPr>
          <w:rFonts w:ascii="Times New Roman" w:hAnsi="Times New Roman" w:cs="Times New Roman"/>
          <w:sz w:val="24"/>
          <w:szCs w:val="24"/>
        </w:rPr>
      </w:pPr>
      <w:r w:rsidRPr="00324FD7">
        <w:rPr>
          <w:rFonts w:ascii="Times New Roman" w:hAnsi="Times New Roman" w:cs="Times New Roman"/>
          <w:sz w:val="24"/>
          <w:szCs w:val="24"/>
        </w:rPr>
        <w:t xml:space="preserve">----- (1928) </w:t>
      </w:r>
      <w:r w:rsidRPr="00324FD7">
        <w:rPr>
          <w:rFonts w:ascii="Times New Roman" w:hAnsi="Times New Roman" w:cs="Times New Roman"/>
          <w:i/>
          <w:sz w:val="24"/>
          <w:szCs w:val="24"/>
        </w:rPr>
        <w:t xml:space="preserve">Anna </w:t>
      </w:r>
      <w:proofErr w:type="spellStart"/>
      <w:r w:rsidRPr="00324FD7">
        <w:rPr>
          <w:rFonts w:ascii="Times New Roman" w:hAnsi="Times New Roman" w:cs="Times New Roman"/>
          <w:i/>
          <w:sz w:val="24"/>
          <w:szCs w:val="24"/>
        </w:rPr>
        <w:t>Pavlova</w:t>
      </w:r>
      <w:proofErr w:type="spellEnd"/>
      <w:r w:rsidRPr="00324FD7">
        <w:rPr>
          <w:rFonts w:ascii="Times New Roman" w:hAnsi="Times New Roman" w:cs="Times New Roman"/>
          <w:sz w:val="24"/>
          <w:szCs w:val="24"/>
        </w:rPr>
        <w:t xml:space="preserve">, Paris:  </w:t>
      </w:r>
      <w:proofErr w:type="spellStart"/>
      <w:r w:rsidRPr="00324FD7">
        <w:rPr>
          <w:rFonts w:ascii="Times New Roman" w:hAnsi="Times New Roman" w:cs="Times New Roman"/>
          <w:sz w:val="24"/>
          <w:szCs w:val="24"/>
        </w:rPr>
        <w:t>Grjébine</w:t>
      </w:r>
      <w:proofErr w:type="spellEnd"/>
      <w:r w:rsidRPr="00324FD7">
        <w:rPr>
          <w:rFonts w:ascii="Times New Roman" w:hAnsi="Times New Roman" w:cs="Times New Roman"/>
          <w:sz w:val="24"/>
          <w:szCs w:val="24"/>
        </w:rPr>
        <w:t xml:space="preserve"> </w:t>
      </w:r>
      <w:proofErr w:type="gramStart"/>
      <w:r w:rsidRPr="00324FD7">
        <w:rPr>
          <w:rFonts w:ascii="Times New Roman" w:hAnsi="Times New Roman" w:cs="Times New Roman"/>
          <w:sz w:val="24"/>
          <w:szCs w:val="24"/>
        </w:rPr>
        <w:t>et</w:t>
      </w:r>
      <w:proofErr w:type="gramEnd"/>
      <w:r w:rsidRPr="00324FD7">
        <w:rPr>
          <w:rFonts w:ascii="Times New Roman" w:hAnsi="Times New Roman" w:cs="Times New Roman"/>
          <w:sz w:val="24"/>
          <w:szCs w:val="24"/>
        </w:rPr>
        <w:t xml:space="preserve"> </w:t>
      </w:r>
      <w:proofErr w:type="spellStart"/>
      <w:r w:rsidRPr="00324FD7">
        <w:rPr>
          <w:rFonts w:ascii="Times New Roman" w:hAnsi="Times New Roman" w:cs="Times New Roman"/>
          <w:sz w:val="24"/>
          <w:szCs w:val="24"/>
        </w:rPr>
        <w:t>Vishgnak</w:t>
      </w:r>
      <w:proofErr w:type="spellEnd"/>
      <w:r w:rsidRPr="00324FD7">
        <w:rPr>
          <w:rFonts w:ascii="Times New Roman" w:hAnsi="Times New Roman" w:cs="Times New Roman"/>
          <w:sz w:val="24"/>
          <w:szCs w:val="24"/>
        </w:rPr>
        <w:t xml:space="preserve">.  </w:t>
      </w:r>
    </w:p>
    <w:p w14:paraId="305DA14E" w14:textId="77777777" w:rsidR="00907E15" w:rsidRPr="00324FD7" w:rsidRDefault="00907E15" w:rsidP="00F47EAD">
      <w:pPr>
        <w:pStyle w:val="HTMLPreformatted"/>
        <w:rPr>
          <w:rFonts w:ascii="Times New Roman" w:hAnsi="Times New Roman" w:cs="Times New Roman"/>
          <w:b/>
          <w:sz w:val="24"/>
          <w:szCs w:val="24"/>
        </w:rPr>
      </w:pPr>
    </w:p>
    <w:p w14:paraId="13020109" w14:textId="77777777" w:rsidR="00907E15" w:rsidRPr="00324FD7" w:rsidRDefault="00907E15" w:rsidP="00F47EAD">
      <w:pPr>
        <w:rPr>
          <w:rFonts w:ascii="Times New Roman" w:hAnsi="Times New Roman"/>
        </w:rPr>
      </w:pPr>
      <w:r w:rsidRPr="00324FD7">
        <w:rPr>
          <w:rFonts w:ascii="Times New Roman" w:hAnsi="Times New Roman"/>
        </w:rPr>
        <w:t xml:space="preserve">----- (1928) </w:t>
      </w:r>
      <w:r w:rsidRPr="00324FD7">
        <w:rPr>
          <w:rFonts w:ascii="Times New Roman" w:hAnsi="Times New Roman"/>
          <w:i/>
        </w:rPr>
        <w:t xml:space="preserve">La Argentina:  </w:t>
      </w:r>
      <w:proofErr w:type="spellStart"/>
      <w:r w:rsidRPr="00324FD7">
        <w:rPr>
          <w:rFonts w:ascii="Times New Roman" w:hAnsi="Times New Roman"/>
          <w:i/>
        </w:rPr>
        <w:t>Essai</w:t>
      </w:r>
      <w:proofErr w:type="spellEnd"/>
      <w:r w:rsidRPr="00324FD7">
        <w:rPr>
          <w:rFonts w:ascii="Times New Roman" w:hAnsi="Times New Roman"/>
          <w:i/>
        </w:rPr>
        <w:t xml:space="preserve"> </w:t>
      </w:r>
      <w:proofErr w:type="spellStart"/>
      <w:r w:rsidRPr="00324FD7">
        <w:rPr>
          <w:rFonts w:ascii="Times New Roman" w:hAnsi="Times New Roman"/>
          <w:i/>
        </w:rPr>
        <w:t>sur</w:t>
      </w:r>
      <w:proofErr w:type="spellEnd"/>
      <w:r w:rsidRPr="00324FD7">
        <w:rPr>
          <w:rFonts w:ascii="Times New Roman" w:hAnsi="Times New Roman"/>
          <w:i/>
        </w:rPr>
        <w:t xml:space="preserve"> la </w:t>
      </w:r>
      <w:proofErr w:type="spellStart"/>
      <w:r w:rsidRPr="00324FD7">
        <w:rPr>
          <w:rFonts w:ascii="Times New Roman" w:hAnsi="Times New Roman"/>
          <w:i/>
        </w:rPr>
        <w:t>danse</w:t>
      </w:r>
      <w:proofErr w:type="spellEnd"/>
      <w:r w:rsidRPr="00324FD7">
        <w:rPr>
          <w:rFonts w:ascii="Times New Roman" w:hAnsi="Times New Roman"/>
          <w:i/>
        </w:rPr>
        <w:t xml:space="preserve"> </w:t>
      </w:r>
      <w:proofErr w:type="spellStart"/>
      <w:r w:rsidRPr="00324FD7">
        <w:rPr>
          <w:rFonts w:ascii="Times New Roman" w:hAnsi="Times New Roman"/>
          <w:i/>
        </w:rPr>
        <w:t>espagnole</w:t>
      </w:r>
      <w:proofErr w:type="spellEnd"/>
      <w:r w:rsidRPr="00324FD7">
        <w:rPr>
          <w:rFonts w:ascii="Times New Roman" w:hAnsi="Times New Roman"/>
        </w:rPr>
        <w:t xml:space="preserve"> (</w:t>
      </w:r>
      <w:r w:rsidRPr="00324FD7">
        <w:rPr>
          <w:rFonts w:ascii="Times New Roman" w:hAnsi="Times New Roman"/>
          <w:i/>
        </w:rPr>
        <w:t>La Argentina:  Essay on the Spanish Dance</w:t>
      </w:r>
      <w:r w:rsidRPr="00324FD7">
        <w:rPr>
          <w:rFonts w:ascii="Times New Roman" w:hAnsi="Times New Roman"/>
        </w:rPr>
        <w:t xml:space="preserve">), Paris: Editions des </w:t>
      </w:r>
      <w:proofErr w:type="spellStart"/>
      <w:r w:rsidRPr="00324FD7">
        <w:rPr>
          <w:rFonts w:ascii="Times New Roman" w:hAnsi="Times New Roman"/>
        </w:rPr>
        <w:t>Chroniques</w:t>
      </w:r>
      <w:proofErr w:type="spellEnd"/>
      <w:r w:rsidRPr="00324FD7">
        <w:rPr>
          <w:rFonts w:ascii="Times New Roman" w:hAnsi="Times New Roman"/>
        </w:rPr>
        <w:t xml:space="preserve"> du Jour.  </w:t>
      </w:r>
    </w:p>
    <w:p w14:paraId="4EEE65A0" w14:textId="77777777" w:rsidR="00907E15" w:rsidRPr="00324FD7" w:rsidRDefault="00907E15" w:rsidP="00F47EAD">
      <w:pPr>
        <w:rPr>
          <w:rFonts w:ascii="Times New Roman" w:hAnsi="Times New Roman"/>
          <w:i/>
        </w:rPr>
      </w:pPr>
    </w:p>
    <w:p w14:paraId="2ABD7D2C" w14:textId="77777777" w:rsidR="00907E15" w:rsidRDefault="00907E15" w:rsidP="00F47EAD">
      <w:pPr>
        <w:rPr>
          <w:rFonts w:ascii="Times New Roman" w:hAnsi="Times New Roman"/>
        </w:rPr>
      </w:pPr>
      <w:r w:rsidRPr="00324FD7">
        <w:rPr>
          <w:rFonts w:ascii="Times New Roman" w:hAnsi="Times New Roman"/>
        </w:rPr>
        <w:t xml:space="preserve">----- (1929) </w:t>
      </w:r>
      <w:r w:rsidRPr="00324FD7">
        <w:rPr>
          <w:rFonts w:ascii="Times New Roman" w:hAnsi="Times New Roman"/>
          <w:i/>
        </w:rPr>
        <w:t xml:space="preserve">La </w:t>
      </w:r>
      <w:proofErr w:type="spellStart"/>
      <w:r w:rsidRPr="00324FD7">
        <w:rPr>
          <w:rFonts w:ascii="Times New Roman" w:hAnsi="Times New Roman"/>
          <w:i/>
        </w:rPr>
        <w:t>danse</w:t>
      </w:r>
      <w:proofErr w:type="spellEnd"/>
      <w:r w:rsidRPr="00324FD7">
        <w:rPr>
          <w:rFonts w:ascii="Times New Roman" w:hAnsi="Times New Roman"/>
          <w:i/>
        </w:rPr>
        <w:t xml:space="preserve"> </w:t>
      </w:r>
      <w:proofErr w:type="spellStart"/>
      <w:r w:rsidRPr="00324FD7">
        <w:rPr>
          <w:rFonts w:ascii="Times New Roman" w:hAnsi="Times New Roman"/>
          <w:i/>
        </w:rPr>
        <w:t>d'aujourd'hui</w:t>
      </w:r>
      <w:proofErr w:type="spellEnd"/>
      <w:r w:rsidRPr="00324FD7">
        <w:rPr>
          <w:rFonts w:ascii="Times New Roman" w:hAnsi="Times New Roman"/>
          <w:i/>
        </w:rPr>
        <w:t xml:space="preserve">: </w:t>
      </w:r>
      <w:proofErr w:type="spellStart"/>
      <w:r w:rsidRPr="00324FD7">
        <w:rPr>
          <w:rFonts w:ascii="Times New Roman" w:hAnsi="Times New Roman"/>
          <w:i/>
        </w:rPr>
        <w:t>études</w:t>
      </w:r>
      <w:proofErr w:type="spellEnd"/>
      <w:r w:rsidRPr="00324FD7">
        <w:rPr>
          <w:rFonts w:ascii="Times New Roman" w:hAnsi="Times New Roman"/>
          <w:i/>
        </w:rPr>
        <w:t>, notes, portraits</w:t>
      </w:r>
      <w:r w:rsidRPr="00324FD7">
        <w:rPr>
          <w:rFonts w:ascii="Times New Roman" w:hAnsi="Times New Roman"/>
        </w:rPr>
        <w:t xml:space="preserve"> (</w:t>
      </w:r>
      <w:r w:rsidRPr="00324FD7">
        <w:rPr>
          <w:rFonts w:ascii="Times New Roman" w:hAnsi="Times New Roman"/>
          <w:i/>
        </w:rPr>
        <w:t>Dance of Today:  Studies, Notes, Portraits</w:t>
      </w:r>
      <w:r w:rsidRPr="00324FD7">
        <w:rPr>
          <w:rFonts w:ascii="Times New Roman" w:hAnsi="Times New Roman"/>
        </w:rPr>
        <w:t xml:space="preserve">), Paris: </w:t>
      </w:r>
      <w:proofErr w:type="spellStart"/>
      <w:r w:rsidRPr="00324FD7">
        <w:rPr>
          <w:rFonts w:ascii="Times New Roman" w:hAnsi="Times New Roman"/>
        </w:rPr>
        <w:t>Duchartre</w:t>
      </w:r>
      <w:proofErr w:type="spellEnd"/>
      <w:r w:rsidRPr="00324FD7">
        <w:rPr>
          <w:rFonts w:ascii="Times New Roman" w:hAnsi="Times New Roman"/>
        </w:rPr>
        <w:t xml:space="preserve"> </w:t>
      </w:r>
      <w:proofErr w:type="gramStart"/>
      <w:r w:rsidRPr="00324FD7">
        <w:rPr>
          <w:rFonts w:ascii="Times New Roman" w:hAnsi="Times New Roman"/>
        </w:rPr>
        <w:t>et</w:t>
      </w:r>
      <w:proofErr w:type="gramEnd"/>
      <w:r w:rsidRPr="00324FD7">
        <w:rPr>
          <w:rFonts w:ascii="Times New Roman" w:hAnsi="Times New Roman"/>
        </w:rPr>
        <w:t xml:space="preserve"> Van </w:t>
      </w:r>
      <w:proofErr w:type="spellStart"/>
      <w:r w:rsidRPr="00324FD7">
        <w:rPr>
          <w:rFonts w:ascii="Times New Roman" w:hAnsi="Times New Roman"/>
        </w:rPr>
        <w:t>Buggenhoudt</w:t>
      </w:r>
      <w:proofErr w:type="spellEnd"/>
      <w:r w:rsidRPr="00324FD7">
        <w:rPr>
          <w:rFonts w:ascii="Times New Roman" w:hAnsi="Times New Roman"/>
        </w:rPr>
        <w:t xml:space="preserve">. </w:t>
      </w:r>
    </w:p>
    <w:p w14:paraId="4277D6DA" w14:textId="77777777" w:rsidR="00907E15" w:rsidRPr="00324FD7" w:rsidRDefault="00907E15" w:rsidP="00F47EAD">
      <w:pPr>
        <w:rPr>
          <w:rFonts w:ascii="Times New Roman" w:hAnsi="Times New Roman"/>
        </w:rPr>
      </w:pPr>
    </w:p>
    <w:p w14:paraId="0A7A492F" w14:textId="77777777" w:rsidR="00907E15" w:rsidRDefault="00907E15" w:rsidP="00F47EAD">
      <w:pPr>
        <w:rPr>
          <w:rFonts w:ascii="Times New Roman" w:hAnsi="Times New Roman"/>
        </w:rPr>
      </w:pPr>
      <w:r w:rsidRPr="00324FD7">
        <w:rPr>
          <w:rFonts w:ascii="Times New Roman" w:hAnsi="Times New Roman"/>
        </w:rPr>
        <w:t xml:space="preserve">----- (1929) </w:t>
      </w:r>
      <w:r w:rsidRPr="00324FD7">
        <w:rPr>
          <w:rFonts w:ascii="Times New Roman" w:hAnsi="Times New Roman"/>
          <w:i/>
        </w:rPr>
        <w:t xml:space="preserve">Figures </w:t>
      </w:r>
      <w:proofErr w:type="spellStart"/>
      <w:r w:rsidRPr="00324FD7">
        <w:rPr>
          <w:rFonts w:ascii="Times New Roman" w:hAnsi="Times New Roman"/>
          <w:i/>
        </w:rPr>
        <w:t>américaines</w:t>
      </w:r>
      <w:proofErr w:type="spellEnd"/>
      <w:r w:rsidRPr="00324FD7">
        <w:rPr>
          <w:rFonts w:ascii="Times New Roman" w:hAnsi="Times New Roman"/>
          <w:i/>
        </w:rPr>
        <w:t xml:space="preserve">: 18 </w:t>
      </w:r>
      <w:proofErr w:type="spellStart"/>
      <w:r w:rsidRPr="00324FD7">
        <w:rPr>
          <w:rFonts w:ascii="Times New Roman" w:hAnsi="Times New Roman"/>
          <w:i/>
        </w:rPr>
        <w:t>études</w:t>
      </w:r>
      <w:proofErr w:type="spellEnd"/>
      <w:r w:rsidRPr="00324FD7">
        <w:rPr>
          <w:rFonts w:ascii="Times New Roman" w:hAnsi="Times New Roman"/>
          <w:i/>
        </w:rPr>
        <w:t xml:space="preserve"> </w:t>
      </w:r>
      <w:proofErr w:type="spellStart"/>
      <w:r w:rsidRPr="00324FD7">
        <w:rPr>
          <w:rFonts w:ascii="Times New Roman" w:hAnsi="Times New Roman"/>
          <w:i/>
        </w:rPr>
        <w:t>sur</w:t>
      </w:r>
      <w:proofErr w:type="spellEnd"/>
      <w:r w:rsidRPr="00324FD7">
        <w:rPr>
          <w:rFonts w:ascii="Times New Roman" w:hAnsi="Times New Roman"/>
          <w:i/>
        </w:rPr>
        <w:t xml:space="preserve"> des </w:t>
      </w:r>
      <w:proofErr w:type="spellStart"/>
      <w:r w:rsidRPr="00324FD7">
        <w:rPr>
          <w:rFonts w:ascii="Times New Roman" w:hAnsi="Times New Roman"/>
          <w:i/>
        </w:rPr>
        <w:t>écrivains</w:t>
      </w:r>
      <w:proofErr w:type="spellEnd"/>
      <w:r w:rsidRPr="00324FD7">
        <w:rPr>
          <w:rFonts w:ascii="Times New Roman" w:hAnsi="Times New Roman"/>
          <w:i/>
        </w:rPr>
        <w:t xml:space="preserve"> de </w:t>
      </w:r>
      <w:proofErr w:type="spellStart"/>
      <w:r w:rsidRPr="00324FD7">
        <w:rPr>
          <w:rFonts w:ascii="Times New Roman" w:hAnsi="Times New Roman"/>
          <w:i/>
        </w:rPr>
        <w:t>ce</w:t>
      </w:r>
      <w:proofErr w:type="spellEnd"/>
      <w:r w:rsidRPr="00324FD7">
        <w:rPr>
          <w:rFonts w:ascii="Times New Roman" w:hAnsi="Times New Roman"/>
          <w:i/>
        </w:rPr>
        <w:t xml:space="preserve"> temps</w:t>
      </w:r>
      <w:r w:rsidRPr="00324FD7">
        <w:rPr>
          <w:rFonts w:ascii="Times New Roman" w:hAnsi="Times New Roman"/>
        </w:rPr>
        <w:t xml:space="preserve"> (</w:t>
      </w:r>
      <w:r w:rsidRPr="00324FD7">
        <w:rPr>
          <w:rFonts w:ascii="Times New Roman" w:hAnsi="Times New Roman"/>
          <w:i/>
        </w:rPr>
        <w:t>American Figures:  18 Studies of Writers of Today</w:t>
      </w:r>
      <w:r w:rsidRPr="00324FD7">
        <w:rPr>
          <w:rFonts w:ascii="Times New Roman" w:hAnsi="Times New Roman"/>
        </w:rPr>
        <w:t>)</w:t>
      </w:r>
      <w:proofErr w:type="gramStart"/>
      <w:r w:rsidRPr="00324FD7">
        <w:rPr>
          <w:rFonts w:ascii="Times New Roman" w:hAnsi="Times New Roman"/>
        </w:rPr>
        <w:t>,  Paris</w:t>
      </w:r>
      <w:proofErr w:type="gramEnd"/>
      <w:r w:rsidRPr="00324FD7">
        <w:rPr>
          <w:rFonts w:ascii="Times New Roman" w:hAnsi="Times New Roman"/>
        </w:rPr>
        <w:t xml:space="preserve">: Victor </w:t>
      </w:r>
      <w:proofErr w:type="spellStart"/>
      <w:r w:rsidRPr="00324FD7">
        <w:rPr>
          <w:rFonts w:ascii="Times New Roman" w:hAnsi="Times New Roman"/>
        </w:rPr>
        <w:t>Attinger</w:t>
      </w:r>
      <w:proofErr w:type="spellEnd"/>
      <w:r w:rsidRPr="00324FD7">
        <w:rPr>
          <w:rFonts w:ascii="Times New Roman" w:hAnsi="Times New Roman"/>
        </w:rPr>
        <w:t xml:space="preserve">. </w:t>
      </w:r>
    </w:p>
    <w:p w14:paraId="10563757" w14:textId="77777777" w:rsidR="00907E15" w:rsidRPr="00324FD7" w:rsidRDefault="00907E15" w:rsidP="00F47EAD">
      <w:pPr>
        <w:rPr>
          <w:rFonts w:ascii="Times New Roman" w:hAnsi="Times New Roman"/>
          <w:i/>
        </w:rPr>
      </w:pPr>
    </w:p>
    <w:p w14:paraId="5695BEF9" w14:textId="77777777" w:rsidR="00907E15" w:rsidRPr="00324FD7" w:rsidRDefault="00907E15" w:rsidP="00F47EAD">
      <w:pPr>
        <w:rPr>
          <w:rFonts w:ascii="Times New Roman" w:hAnsi="Times New Roman"/>
        </w:rPr>
      </w:pPr>
      <w:r w:rsidRPr="00324FD7">
        <w:rPr>
          <w:rFonts w:ascii="Times New Roman" w:hAnsi="Times New Roman"/>
        </w:rPr>
        <w:t xml:space="preserve">----- (1929) </w:t>
      </w:r>
      <w:r w:rsidRPr="00324FD7">
        <w:rPr>
          <w:rFonts w:ascii="Times New Roman" w:hAnsi="Times New Roman"/>
          <w:i/>
        </w:rPr>
        <w:t xml:space="preserve">Marie </w:t>
      </w:r>
      <w:proofErr w:type="spellStart"/>
      <w:r w:rsidRPr="00324FD7">
        <w:rPr>
          <w:rFonts w:ascii="Times New Roman" w:hAnsi="Times New Roman"/>
          <w:i/>
        </w:rPr>
        <w:t>Taglioni</w:t>
      </w:r>
      <w:proofErr w:type="spellEnd"/>
      <w:r w:rsidRPr="00324FD7">
        <w:rPr>
          <w:rFonts w:ascii="Times New Roman" w:hAnsi="Times New Roman"/>
          <w:i/>
        </w:rPr>
        <w:t xml:space="preserve"> (1804-1884)</w:t>
      </w:r>
      <w:r w:rsidRPr="00324FD7">
        <w:rPr>
          <w:rFonts w:ascii="Times New Roman" w:hAnsi="Times New Roman"/>
        </w:rPr>
        <w:t xml:space="preserve">, Paris: </w:t>
      </w:r>
      <w:proofErr w:type="spellStart"/>
      <w:r w:rsidRPr="00324FD7">
        <w:rPr>
          <w:rFonts w:ascii="Times New Roman" w:hAnsi="Times New Roman"/>
        </w:rPr>
        <w:t>Librairie</w:t>
      </w:r>
      <w:proofErr w:type="spellEnd"/>
      <w:r w:rsidRPr="00324FD7">
        <w:rPr>
          <w:rFonts w:ascii="Times New Roman" w:hAnsi="Times New Roman"/>
        </w:rPr>
        <w:t xml:space="preserve"> Félix Alcan. Published in 1930 in an English translation by Cyril W. Beaumont as </w:t>
      </w:r>
      <w:r w:rsidRPr="00324FD7">
        <w:rPr>
          <w:rFonts w:ascii="Times New Roman" w:hAnsi="Times New Roman"/>
          <w:i/>
        </w:rPr>
        <w:t xml:space="preserve">Marie </w:t>
      </w:r>
      <w:proofErr w:type="spellStart"/>
      <w:r w:rsidRPr="00324FD7">
        <w:rPr>
          <w:rFonts w:ascii="Times New Roman" w:hAnsi="Times New Roman"/>
          <w:i/>
        </w:rPr>
        <w:t>Taglioni</w:t>
      </w:r>
      <w:proofErr w:type="spellEnd"/>
      <w:r w:rsidRPr="00324FD7">
        <w:rPr>
          <w:rFonts w:ascii="Times New Roman" w:hAnsi="Times New Roman"/>
        </w:rPr>
        <w:t>, London:  Imperial Society of Teachers of Dancing.</w:t>
      </w:r>
      <w:hyperlink r:id="rId7" w:history="1">
        <w:r w:rsidRPr="00324FD7">
          <w:rPr>
            <w:rFonts w:ascii="Times New Roman" w:hAnsi="Times New Roman"/>
            <w:u w:val="single"/>
          </w:rPr>
          <w:t xml:space="preserve"> </w:t>
        </w:r>
      </w:hyperlink>
    </w:p>
    <w:p w14:paraId="49CC4367" w14:textId="77777777" w:rsidR="00907E15" w:rsidRDefault="00907E15" w:rsidP="00F47EAD">
      <w:pPr>
        <w:pStyle w:val="HTMLPreformatted"/>
        <w:rPr>
          <w:rFonts w:ascii="Times New Roman" w:hAnsi="Times New Roman"/>
        </w:rPr>
      </w:pPr>
    </w:p>
    <w:p w14:paraId="3C42A44E" w14:textId="77777777" w:rsidR="00907E15" w:rsidRPr="00324FD7" w:rsidRDefault="00907E15" w:rsidP="00F47EAD">
      <w:pPr>
        <w:pStyle w:val="HTMLPreformatted"/>
        <w:rPr>
          <w:rFonts w:ascii="Times New Roman" w:hAnsi="Times New Roman" w:cs="Times New Roman"/>
          <w:sz w:val="24"/>
          <w:szCs w:val="24"/>
        </w:rPr>
      </w:pPr>
      <w:r w:rsidRPr="00324FD7">
        <w:rPr>
          <w:rFonts w:ascii="Times New Roman" w:hAnsi="Times New Roman" w:cs="Times New Roman"/>
          <w:sz w:val="24"/>
          <w:szCs w:val="24"/>
        </w:rPr>
        <w:t xml:space="preserve">----- (1933) </w:t>
      </w:r>
      <w:r w:rsidRPr="00324FD7">
        <w:rPr>
          <w:rFonts w:ascii="Times New Roman" w:hAnsi="Times New Roman" w:cs="Times New Roman"/>
          <w:i/>
          <w:sz w:val="24"/>
          <w:szCs w:val="24"/>
        </w:rPr>
        <w:t xml:space="preserve">Les Visages de la </w:t>
      </w:r>
      <w:proofErr w:type="spellStart"/>
      <w:r w:rsidRPr="00324FD7">
        <w:rPr>
          <w:rFonts w:ascii="Times New Roman" w:hAnsi="Times New Roman" w:cs="Times New Roman"/>
          <w:i/>
          <w:sz w:val="24"/>
          <w:szCs w:val="24"/>
        </w:rPr>
        <w:t>danse</w:t>
      </w:r>
      <w:proofErr w:type="spellEnd"/>
      <w:r w:rsidRPr="00324FD7">
        <w:rPr>
          <w:rFonts w:ascii="Times New Roman" w:hAnsi="Times New Roman" w:cs="Times New Roman"/>
          <w:i/>
          <w:sz w:val="24"/>
          <w:szCs w:val="24"/>
        </w:rPr>
        <w:t xml:space="preserve"> </w:t>
      </w:r>
      <w:r w:rsidRPr="00324FD7">
        <w:rPr>
          <w:rFonts w:ascii="Times New Roman" w:hAnsi="Times New Roman" w:cs="Times New Roman"/>
          <w:sz w:val="24"/>
          <w:szCs w:val="24"/>
        </w:rPr>
        <w:t>(</w:t>
      </w:r>
      <w:r w:rsidRPr="00324FD7">
        <w:rPr>
          <w:rFonts w:ascii="Times New Roman" w:hAnsi="Times New Roman" w:cs="Times New Roman"/>
          <w:i/>
          <w:sz w:val="24"/>
          <w:szCs w:val="24"/>
        </w:rPr>
        <w:t>Faces of the Dance</w:t>
      </w:r>
      <w:r w:rsidRPr="00324FD7">
        <w:rPr>
          <w:rFonts w:ascii="Times New Roman" w:hAnsi="Times New Roman" w:cs="Times New Roman"/>
          <w:sz w:val="24"/>
          <w:szCs w:val="24"/>
        </w:rPr>
        <w:t xml:space="preserve">), Paris: Bernard </w:t>
      </w:r>
      <w:proofErr w:type="spellStart"/>
      <w:r w:rsidRPr="00324FD7">
        <w:rPr>
          <w:rFonts w:ascii="Times New Roman" w:hAnsi="Times New Roman" w:cs="Times New Roman"/>
          <w:sz w:val="24"/>
          <w:szCs w:val="24"/>
        </w:rPr>
        <w:t>Grasset</w:t>
      </w:r>
      <w:proofErr w:type="spellEnd"/>
      <w:r w:rsidRPr="00324FD7">
        <w:rPr>
          <w:rFonts w:ascii="Times New Roman" w:hAnsi="Times New Roman" w:cs="Times New Roman"/>
          <w:sz w:val="24"/>
          <w:szCs w:val="24"/>
        </w:rPr>
        <w:t xml:space="preserve">. </w:t>
      </w:r>
    </w:p>
    <w:p w14:paraId="63A60EAA" w14:textId="77777777" w:rsidR="00907E15" w:rsidRPr="00324FD7" w:rsidRDefault="00907E15" w:rsidP="00F47EAD">
      <w:pPr>
        <w:pStyle w:val="HTMLPreformatted"/>
        <w:rPr>
          <w:rFonts w:ascii="Times New Roman" w:hAnsi="Times New Roman" w:cs="Times New Roman"/>
          <w:sz w:val="24"/>
          <w:szCs w:val="24"/>
        </w:rPr>
      </w:pPr>
    </w:p>
    <w:p w14:paraId="748D70C9" w14:textId="77777777" w:rsidR="00907E15" w:rsidRPr="00324FD7" w:rsidRDefault="00907E15" w:rsidP="00F47EAD">
      <w:pPr>
        <w:rPr>
          <w:rFonts w:ascii="Times New Roman" w:hAnsi="Times New Roman"/>
        </w:rPr>
      </w:pPr>
      <w:r w:rsidRPr="00324FD7">
        <w:rPr>
          <w:rFonts w:ascii="Times New Roman" w:hAnsi="Times New Roman"/>
        </w:rPr>
        <w:t xml:space="preserve">----- (1934) </w:t>
      </w:r>
      <w:r w:rsidRPr="00324FD7">
        <w:rPr>
          <w:rFonts w:ascii="Times New Roman" w:hAnsi="Times New Roman"/>
          <w:i/>
        </w:rPr>
        <w:t>Serge Lifar. Destin d'un Danseur</w:t>
      </w:r>
      <w:r w:rsidRPr="00324FD7">
        <w:rPr>
          <w:rFonts w:ascii="Times New Roman" w:hAnsi="Times New Roman"/>
        </w:rPr>
        <w:t xml:space="preserve"> (</w:t>
      </w:r>
      <w:r w:rsidRPr="00324FD7">
        <w:rPr>
          <w:rFonts w:ascii="Times New Roman" w:hAnsi="Times New Roman"/>
          <w:i/>
        </w:rPr>
        <w:t>Serge Lifar:  Destiny of a Dancer</w:t>
      </w:r>
      <w:r w:rsidRPr="00324FD7">
        <w:rPr>
          <w:rFonts w:ascii="Times New Roman" w:hAnsi="Times New Roman"/>
        </w:rPr>
        <w:t xml:space="preserve">), Paris: Bernard </w:t>
      </w:r>
      <w:proofErr w:type="spellStart"/>
      <w:r w:rsidRPr="00324FD7">
        <w:rPr>
          <w:rFonts w:ascii="Times New Roman" w:hAnsi="Times New Roman"/>
        </w:rPr>
        <w:t>Grasset</w:t>
      </w:r>
      <w:proofErr w:type="spellEnd"/>
      <w:r w:rsidRPr="00324FD7">
        <w:rPr>
          <w:rFonts w:ascii="Times New Roman" w:hAnsi="Times New Roman"/>
        </w:rPr>
        <w:t xml:space="preserve">. </w:t>
      </w:r>
    </w:p>
    <w:p w14:paraId="712CD7D6" w14:textId="77777777" w:rsidR="00907E15" w:rsidRPr="00324FD7" w:rsidRDefault="00907E15" w:rsidP="00F47EAD">
      <w:pPr>
        <w:rPr>
          <w:rFonts w:ascii="Times New Roman" w:hAnsi="Times New Roman"/>
        </w:rPr>
      </w:pPr>
    </w:p>
    <w:p w14:paraId="606120A8" w14:textId="77777777" w:rsidR="00907E15" w:rsidRPr="00324FD7" w:rsidRDefault="00907E15" w:rsidP="00F47EAD">
      <w:pPr>
        <w:rPr>
          <w:rFonts w:ascii="Times New Roman" w:hAnsi="Times New Roman"/>
          <w:u w:val="single"/>
        </w:rPr>
      </w:pPr>
      <w:r w:rsidRPr="00324FD7">
        <w:rPr>
          <w:rFonts w:ascii="Times New Roman" w:hAnsi="Times New Roman"/>
        </w:rPr>
        <w:t xml:space="preserve">----- (1991) </w:t>
      </w:r>
      <w:r w:rsidRPr="00324FD7">
        <w:rPr>
          <w:rFonts w:ascii="Times New Roman" w:hAnsi="Times New Roman"/>
          <w:i/>
        </w:rPr>
        <w:t>André Levinson on Dance: Writings from Paris in the Twenties</w:t>
      </w:r>
      <w:r w:rsidRPr="00324FD7">
        <w:rPr>
          <w:rFonts w:ascii="Times New Roman" w:hAnsi="Times New Roman"/>
        </w:rPr>
        <w:t xml:space="preserve">, ed. Joan </w:t>
      </w:r>
      <w:proofErr w:type="spellStart"/>
      <w:r w:rsidRPr="00324FD7">
        <w:rPr>
          <w:rFonts w:ascii="Times New Roman" w:hAnsi="Times New Roman"/>
        </w:rPr>
        <w:t>Acocella</w:t>
      </w:r>
      <w:proofErr w:type="spellEnd"/>
      <w:r w:rsidRPr="00324FD7">
        <w:rPr>
          <w:rFonts w:ascii="Times New Roman" w:hAnsi="Times New Roman"/>
        </w:rPr>
        <w:t xml:space="preserve"> and Lynn </w:t>
      </w:r>
      <w:proofErr w:type="spellStart"/>
      <w:r w:rsidRPr="00324FD7">
        <w:rPr>
          <w:rFonts w:ascii="Times New Roman" w:hAnsi="Times New Roman"/>
        </w:rPr>
        <w:t>Garafola</w:t>
      </w:r>
      <w:proofErr w:type="spellEnd"/>
      <w:r w:rsidRPr="00324FD7">
        <w:rPr>
          <w:rFonts w:ascii="Times New Roman" w:hAnsi="Times New Roman"/>
        </w:rPr>
        <w:t>, Middletown, CT:  Wesleyan University Press.</w:t>
      </w:r>
      <w:hyperlink r:id="rId8" w:history="1">
        <w:r w:rsidRPr="00324FD7">
          <w:rPr>
            <w:rFonts w:ascii="Times New Roman" w:hAnsi="Times New Roman"/>
            <w:u w:val="single"/>
          </w:rPr>
          <w:t xml:space="preserve"> </w:t>
        </w:r>
      </w:hyperlink>
    </w:p>
    <w:p w14:paraId="092EA6E0" w14:textId="77777777" w:rsidR="00907E15" w:rsidRPr="00324FD7" w:rsidRDefault="00907E15" w:rsidP="00F47EAD">
      <w:pPr>
        <w:rPr>
          <w:rFonts w:ascii="Times New Roman" w:hAnsi="Times New Roman"/>
          <w:b/>
        </w:rPr>
      </w:pPr>
    </w:p>
    <w:p w14:paraId="5DC48AAF" w14:textId="77777777" w:rsidR="00907E15" w:rsidRPr="00324FD7" w:rsidRDefault="00907E15" w:rsidP="00F47EAD">
      <w:pPr>
        <w:rPr>
          <w:rFonts w:ascii="Times New Roman" w:hAnsi="Times New Roman"/>
          <w:b/>
        </w:rPr>
      </w:pPr>
      <w:r w:rsidRPr="00324FD7">
        <w:rPr>
          <w:rFonts w:ascii="Times New Roman" w:hAnsi="Times New Roman"/>
          <w:b/>
        </w:rPr>
        <w:t>Reference and Further Reading</w:t>
      </w:r>
    </w:p>
    <w:p w14:paraId="580934F6" w14:textId="77777777" w:rsidR="00907E15" w:rsidRPr="00324FD7" w:rsidRDefault="00907E15" w:rsidP="00F47EAD">
      <w:pPr>
        <w:rPr>
          <w:rFonts w:ascii="Times New Roman" w:hAnsi="Times New Roman"/>
        </w:rPr>
      </w:pPr>
      <w:proofErr w:type="spellStart"/>
      <w:r w:rsidRPr="00324FD7">
        <w:rPr>
          <w:rFonts w:ascii="Times New Roman" w:hAnsi="Times New Roman"/>
        </w:rPr>
        <w:t>Garafola</w:t>
      </w:r>
      <w:proofErr w:type="spellEnd"/>
      <w:r w:rsidRPr="00324FD7">
        <w:rPr>
          <w:rFonts w:ascii="Times New Roman" w:hAnsi="Times New Roman"/>
        </w:rPr>
        <w:t xml:space="preserve">, L. (1994) ‘Politics in Paradise: André Levinson's Classicism’, </w:t>
      </w:r>
      <w:r w:rsidRPr="00324FD7">
        <w:rPr>
          <w:rFonts w:ascii="Times New Roman" w:hAnsi="Times New Roman"/>
          <w:i/>
        </w:rPr>
        <w:t>New Dance Review</w:t>
      </w:r>
      <w:r w:rsidRPr="00324FD7">
        <w:rPr>
          <w:rFonts w:ascii="Times New Roman" w:hAnsi="Times New Roman"/>
        </w:rPr>
        <w:t xml:space="preserve"> 6 (Spring): pp. 12–18. </w:t>
      </w:r>
      <w:r w:rsidRPr="00324FD7">
        <w:rPr>
          <w:rFonts w:ascii="Times New Roman" w:hAnsi="Times New Roman"/>
        </w:rPr>
        <w:br/>
      </w:r>
    </w:p>
    <w:p w14:paraId="7441B5F4" w14:textId="77777777" w:rsidR="00907E15" w:rsidRPr="00324FD7" w:rsidRDefault="00907E15" w:rsidP="00F47EAD">
      <w:pPr>
        <w:rPr>
          <w:rFonts w:ascii="Times New Roman" w:hAnsi="Times New Roman"/>
        </w:rPr>
      </w:pPr>
      <w:r w:rsidRPr="00324FD7">
        <w:rPr>
          <w:rFonts w:ascii="Times New Roman" w:hAnsi="Times New Roman"/>
        </w:rPr>
        <w:t xml:space="preserve">Cook </w:t>
      </w:r>
      <w:proofErr w:type="gramStart"/>
      <w:r w:rsidRPr="00324FD7">
        <w:rPr>
          <w:rFonts w:ascii="Times New Roman" w:hAnsi="Times New Roman"/>
        </w:rPr>
        <w:t>Summer</w:t>
      </w:r>
      <w:proofErr w:type="gramEnd"/>
      <w:r w:rsidRPr="00324FD7">
        <w:rPr>
          <w:rFonts w:ascii="Times New Roman" w:hAnsi="Times New Roman"/>
        </w:rPr>
        <w:t xml:space="preserve">, S. (2004) ‘Levinson, André’, </w:t>
      </w:r>
      <w:r w:rsidRPr="00324FD7">
        <w:rPr>
          <w:rFonts w:ascii="Times New Roman" w:hAnsi="Times New Roman"/>
          <w:i/>
        </w:rPr>
        <w:t xml:space="preserve">The International </w:t>
      </w:r>
      <w:proofErr w:type="spellStart"/>
      <w:r w:rsidRPr="00324FD7">
        <w:rPr>
          <w:rFonts w:ascii="Times New Roman" w:hAnsi="Times New Roman"/>
          <w:i/>
        </w:rPr>
        <w:t>Encyclopedia</w:t>
      </w:r>
      <w:proofErr w:type="spellEnd"/>
      <w:r w:rsidRPr="00324FD7">
        <w:rPr>
          <w:rFonts w:ascii="Times New Roman" w:hAnsi="Times New Roman"/>
          <w:i/>
        </w:rPr>
        <w:t xml:space="preserve"> of Dance</w:t>
      </w:r>
      <w:r w:rsidRPr="00324FD7">
        <w:rPr>
          <w:rFonts w:ascii="Times New Roman" w:hAnsi="Times New Roman"/>
        </w:rPr>
        <w:t xml:space="preserve">, New York: Oxford University Press. </w:t>
      </w:r>
    </w:p>
    <w:p w14:paraId="17EE43C2" w14:textId="77777777" w:rsidR="00907E15" w:rsidRPr="00321E55" w:rsidRDefault="00907E15" w:rsidP="00321E55">
      <w:pPr>
        <w:tabs>
          <w:tab w:val="left" w:pos="0"/>
          <w:tab w:val="left" w:pos="3456"/>
          <w:tab w:val="left" w:pos="3600"/>
          <w:tab w:val="left" w:pos="4320"/>
          <w:tab w:val="left" w:pos="5040"/>
          <w:tab w:val="left" w:pos="5760"/>
          <w:tab w:val="left" w:pos="6480"/>
          <w:tab w:val="left" w:pos="7200"/>
          <w:tab w:val="left" w:pos="7920"/>
        </w:tabs>
        <w:rPr>
          <w:rFonts w:ascii="Times New Roman" w:hAnsi="Times New Roman"/>
        </w:rPr>
      </w:pPr>
    </w:p>
    <w:p w14:paraId="2AAA3588" w14:textId="77777777" w:rsidR="00907E15" w:rsidRPr="00321E55" w:rsidRDefault="00907E15" w:rsidP="00F47EAD">
      <w:pPr>
        <w:rPr>
          <w:rFonts w:ascii="Times New Roman" w:hAnsi="Times New Roman"/>
        </w:rPr>
      </w:pPr>
    </w:p>
    <w:p w14:paraId="5ED463E4" w14:textId="77777777" w:rsidR="00907E15" w:rsidRPr="00324FD7" w:rsidRDefault="00907E15" w:rsidP="00F47EAD">
      <w:pPr>
        <w:spacing w:after="240"/>
        <w:rPr>
          <w:rFonts w:ascii="Times New Roman" w:hAnsi="Times New Roman"/>
        </w:rPr>
      </w:pPr>
      <w:r w:rsidRPr="00324FD7">
        <w:rPr>
          <w:rFonts w:ascii="Times New Roman" w:hAnsi="Times New Roman"/>
        </w:rPr>
        <w:t>Marion Kant</w:t>
      </w:r>
    </w:p>
    <w:p w14:paraId="15091898" w14:textId="77777777" w:rsidR="00907E15" w:rsidRPr="00696F08" w:rsidRDefault="00907E15">
      <w:pPr>
        <w:rPr>
          <w:rFonts w:ascii="Times New Roman" w:hAnsi="Times New Roman"/>
        </w:rPr>
      </w:pPr>
    </w:p>
    <w:p w14:paraId="19012EE0" w14:textId="77777777" w:rsidR="00907E15" w:rsidRPr="00696F08" w:rsidRDefault="00907E15">
      <w:pPr>
        <w:rPr>
          <w:rFonts w:ascii="Times New Roman" w:hAnsi="Times New Roman"/>
          <w:b/>
        </w:rPr>
      </w:pPr>
      <w:proofErr w:type="spellStart"/>
      <w:r>
        <w:rPr>
          <w:rFonts w:ascii="Times New Roman" w:hAnsi="Times New Roman"/>
          <w:b/>
        </w:rPr>
        <w:t>Paratextual</w:t>
      </w:r>
      <w:proofErr w:type="spellEnd"/>
      <w:r>
        <w:rPr>
          <w:rFonts w:ascii="Times New Roman" w:hAnsi="Times New Roman"/>
          <w:b/>
        </w:rPr>
        <w:t xml:space="preserve"> Material</w:t>
      </w:r>
    </w:p>
    <w:p w14:paraId="5D700EEE" w14:textId="77777777" w:rsidR="00907E15" w:rsidRPr="00696F08" w:rsidRDefault="00907E15">
      <w:pPr>
        <w:rPr>
          <w:rFonts w:ascii="Times New Roman" w:hAnsi="Times New Roman"/>
        </w:rPr>
      </w:pPr>
      <w:r>
        <w:rPr>
          <w:rFonts w:ascii="Times New Roman" w:hAnsi="Times New Roman"/>
        </w:rPr>
        <w:t>The following images have been sent as separate files.</w:t>
      </w:r>
    </w:p>
    <w:p w14:paraId="2EF9AC36" w14:textId="77777777" w:rsidR="00907E15" w:rsidRDefault="00907E15" w:rsidP="00696F08">
      <w:pPr>
        <w:rPr>
          <w:rFonts w:ascii="Times New Roman" w:hAnsi="Times New Roman"/>
          <w:b/>
        </w:rPr>
      </w:pPr>
    </w:p>
    <w:p w14:paraId="3B504EBC" w14:textId="77777777" w:rsidR="00907E15" w:rsidRPr="00696F08" w:rsidRDefault="00907E15" w:rsidP="00696F08">
      <w:pPr>
        <w:rPr>
          <w:rFonts w:ascii="Times New Roman" w:hAnsi="Times New Roman"/>
          <w:b/>
        </w:rPr>
      </w:pPr>
      <w:r w:rsidRPr="00696F08">
        <w:rPr>
          <w:rFonts w:ascii="Times New Roman" w:hAnsi="Times New Roman"/>
          <w:b/>
        </w:rPr>
        <w:t>Levinson Portrait</w:t>
      </w:r>
    </w:p>
    <w:p w14:paraId="12E96834" w14:textId="77777777" w:rsidR="00907E15" w:rsidRPr="00696F08" w:rsidRDefault="00907E15" w:rsidP="00696F08">
      <w:pPr>
        <w:rPr>
          <w:rFonts w:ascii="Times New Roman" w:hAnsi="Times New Roman"/>
        </w:rPr>
      </w:pPr>
      <w:r w:rsidRPr="00696F08">
        <w:rPr>
          <w:rFonts w:ascii="Times New Roman" w:hAnsi="Times New Roman"/>
        </w:rPr>
        <w:t>André Levinson in the 1920s.</w:t>
      </w:r>
      <w:r w:rsidRPr="00696F08">
        <w:rPr>
          <w:rFonts w:ascii="Times New Roman" w:hAnsi="Times New Roman"/>
        </w:rPr>
        <w:br/>
      </w:r>
      <w:r w:rsidRPr="00696F08">
        <w:rPr>
          <w:rFonts w:ascii="Times New Roman" w:hAnsi="Times New Roman"/>
        </w:rPr>
        <w:br/>
      </w:r>
      <w:r w:rsidRPr="00696F08">
        <w:rPr>
          <w:rFonts w:ascii="Times New Roman" w:hAnsi="Times New Roman"/>
        </w:rPr>
        <w:lastRenderedPageBreak/>
        <w:t xml:space="preserve">There is no credit for the photo.  </w:t>
      </w:r>
      <w:proofErr w:type="gramStart"/>
      <w:r w:rsidRPr="00696F08">
        <w:rPr>
          <w:rFonts w:ascii="Times New Roman" w:hAnsi="Times New Roman"/>
        </w:rPr>
        <w:t xml:space="preserve">It was given to Joan </w:t>
      </w:r>
      <w:proofErr w:type="spellStart"/>
      <w:r w:rsidRPr="00696F08">
        <w:rPr>
          <w:rFonts w:ascii="Times New Roman" w:hAnsi="Times New Roman"/>
        </w:rPr>
        <w:t>Acocella</w:t>
      </w:r>
      <w:proofErr w:type="spellEnd"/>
      <w:r w:rsidRPr="00696F08">
        <w:rPr>
          <w:rFonts w:ascii="Times New Roman" w:hAnsi="Times New Roman"/>
        </w:rPr>
        <w:t xml:space="preserve"> and Lynn </w:t>
      </w:r>
      <w:proofErr w:type="spellStart"/>
      <w:r w:rsidRPr="00696F08">
        <w:rPr>
          <w:rFonts w:ascii="Times New Roman" w:hAnsi="Times New Roman"/>
        </w:rPr>
        <w:t>Garafola</w:t>
      </w:r>
      <w:proofErr w:type="spellEnd"/>
      <w:r w:rsidRPr="00696F08">
        <w:rPr>
          <w:rFonts w:ascii="Times New Roman" w:hAnsi="Times New Roman"/>
        </w:rPr>
        <w:t xml:space="preserve"> by Levinson's daughter, Marie Levinson,</w:t>
      </w:r>
      <w:proofErr w:type="gramEnd"/>
      <w:r w:rsidRPr="00696F08">
        <w:rPr>
          <w:rFonts w:ascii="Times New Roman" w:hAnsi="Times New Roman"/>
        </w:rPr>
        <w:t xml:space="preserve"> and it was used in the book (</w:t>
      </w:r>
      <w:r>
        <w:rPr>
          <w:rFonts w:ascii="Times New Roman" w:hAnsi="Times New Roman"/>
          <w:i/>
          <w:iCs/>
        </w:rPr>
        <w:t>André</w:t>
      </w:r>
      <w:r w:rsidRPr="00696F08">
        <w:rPr>
          <w:rFonts w:ascii="Times New Roman" w:hAnsi="Times New Roman"/>
          <w:i/>
          <w:iCs/>
        </w:rPr>
        <w:t xml:space="preserve"> Levinson on Dance</w:t>
      </w:r>
      <w:r w:rsidRPr="00696F08">
        <w:rPr>
          <w:rFonts w:ascii="Times New Roman" w:hAnsi="Times New Roman"/>
        </w:rPr>
        <w:t xml:space="preserve">) without credit.  </w:t>
      </w:r>
    </w:p>
    <w:p w14:paraId="1F4F4791" w14:textId="77777777" w:rsidR="00907E15" w:rsidRPr="00696F08" w:rsidRDefault="00907E15" w:rsidP="00696F08">
      <w:pPr>
        <w:rPr>
          <w:rFonts w:ascii="Times New Roman" w:hAnsi="Times New Roman"/>
        </w:rPr>
      </w:pPr>
    </w:p>
    <w:p w14:paraId="3F7953C0" w14:textId="77777777" w:rsidR="00907E15" w:rsidRPr="00696F08" w:rsidRDefault="00907E15" w:rsidP="00696F08">
      <w:pPr>
        <w:rPr>
          <w:rFonts w:ascii="Times New Roman" w:hAnsi="Times New Roman"/>
        </w:rPr>
      </w:pPr>
      <w:r w:rsidRPr="00696F08">
        <w:rPr>
          <w:rFonts w:ascii="Times New Roman" w:hAnsi="Times New Roman"/>
          <w:b/>
        </w:rPr>
        <w:t>Levinson Caricature</w:t>
      </w:r>
      <w:r w:rsidRPr="00696F08">
        <w:rPr>
          <w:rFonts w:ascii="Times New Roman" w:hAnsi="Times New Roman"/>
          <w:b/>
        </w:rPr>
        <w:br/>
      </w:r>
      <w:r w:rsidRPr="00696F08">
        <w:rPr>
          <w:rFonts w:ascii="Times New Roman" w:hAnsi="Times New Roman"/>
        </w:rPr>
        <w:t>This image is a caricature of Levinson p</w:t>
      </w:r>
      <w:r>
        <w:rPr>
          <w:rFonts w:ascii="Times New Roman" w:hAnsi="Times New Roman"/>
        </w:rPr>
        <w:t xml:space="preserve">robably by Jean Cocteau.  </w:t>
      </w:r>
      <w:r w:rsidRPr="00696F08">
        <w:rPr>
          <w:rFonts w:ascii="Times New Roman" w:hAnsi="Times New Roman"/>
        </w:rPr>
        <w:t xml:space="preserve">Lynn </w:t>
      </w:r>
      <w:proofErr w:type="spellStart"/>
      <w:r w:rsidRPr="00696F08">
        <w:rPr>
          <w:rFonts w:ascii="Times New Roman" w:hAnsi="Times New Roman"/>
        </w:rPr>
        <w:t>Garafola</w:t>
      </w:r>
      <w:proofErr w:type="spellEnd"/>
      <w:r w:rsidRPr="00696F08">
        <w:rPr>
          <w:rFonts w:ascii="Times New Roman" w:hAnsi="Times New Roman"/>
        </w:rPr>
        <w:t xml:space="preserve"> found it in the </w:t>
      </w:r>
      <w:proofErr w:type="spellStart"/>
      <w:r w:rsidRPr="00696F08">
        <w:rPr>
          <w:rFonts w:ascii="Times New Roman" w:hAnsi="Times New Roman"/>
        </w:rPr>
        <w:t>Nijinska</w:t>
      </w:r>
      <w:proofErr w:type="spellEnd"/>
      <w:r w:rsidRPr="00696F08">
        <w:rPr>
          <w:rFonts w:ascii="Times New Roman" w:hAnsi="Times New Roman"/>
        </w:rPr>
        <w:t xml:space="preserve"> archives. If it is by Cocteau, it will cost a considerable amount to secure the rights. </w:t>
      </w:r>
    </w:p>
    <w:p w14:paraId="2C8ED0EE" w14:textId="77777777" w:rsidR="00907E15" w:rsidRPr="00696F08" w:rsidRDefault="00907E15" w:rsidP="00696F08">
      <w:pPr>
        <w:rPr>
          <w:rFonts w:ascii="Times New Roman" w:hAnsi="Times New Roman"/>
        </w:rPr>
      </w:pPr>
    </w:p>
    <w:p w14:paraId="7DF20EAD" w14:textId="77777777" w:rsidR="00907E15" w:rsidRPr="00696F08" w:rsidRDefault="00907E15" w:rsidP="00696F08">
      <w:pPr>
        <w:rPr>
          <w:rFonts w:ascii="Times New Roman" w:hAnsi="Times New Roman"/>
          <w:b/>
        </w:rPr>
      </w:pPr>
      <w:proofErr w:type="spellStart"/>
      <w:r w:rsidRPr="00696F08">
        <w:rPr>
          <w:rFonts w:ascii="Times New Roman" w:hAnsi="Times New Roman"/>
          <w:b/>
        </w:rPr>
        <w:t>Pavlova</w:t>
      </w:r>
      <w:proofErr w:type="spellEnd"/>
    </w:p>
    <w:p w14:paraId="4A2A0958" w14:textId="77777777" w:rsidR="00907E15" w:rsidRPr="00696F08" w:rsidRDefault="00907E15" w:rsidP="00696F08">
      <w:pPr>
        <w:rPr>
          <w:rFonts w:ascii="Times New Roman" w:hAnsi="Times New Roman"/>
        </w:rPr>
      </w:pPr>
      <w:proofErr w:type="gramStart"/>
      <w:r w:rsidRPr="00696F08">
        <w:rPr>
          <w:rFonts w:ascii="Times New Roman" w:hAnsi="Times New Roman"/>
        </w:rPr>
        <w:t xml:space="preserve">Anna </w:t>
      </w:r>
      <w:proofErr w:type="spellStart"/>
      <w:r w:rsidRPr="00696F08">
        <w:rPr>
          <w:rFonts w:ascii="Times New Roman" w:hAnsi="Times New Roman"/>
        </w:rPr>
        <w:t>Pavlova</w:t>
      </w:r>
      <w:proofErr w:type="spellEnd"/>
      <w:r w:rsidRPr="00696F08">
        <w:rPr>
          <w:rFonts w:ascii="Times New Roman" w:hAnsi="Times New Roman"/>
        </w:rPr>
        <w:t xml:space="preserve"> and a swan, London.</w:t>
      </w:r>
      <w:proofErr w:type="gramEnd"/>
      <w:r w:rsidRPr="00696F08">
        <w:rPr>
          <w:rFonts w:ascii="Times New Roman" w:hAnsi="Times New Roman"/>
        </w:rPr>
        <w:t xml:space="preserve">  Reproduced from Keith Money, </w:t>
      </w:r>
      <w:r w:rsidRPr="00696F08">
        <w:rPr>
          <w:rFonts w:ascii="Times New Roman" w:hAnsi="Times New Roman"/>
          <w:i/>
          <w:iCs/>
        </w:rPr>
        <w:t xml:space="preserve">Anna </w:t>
      </w:r>
      <w:proofErr w:type="spellStart"/>
      <w:r w:rsidRPr="00696F08">
        <w:rPr>
          <w:rFonts w:ascii="Times New Roman" w:hAnsi="Times New Roman"/>
          <w:i/>
          <w:iCs/>
        </w:rPr>
        <w:t>Pavlova</w:t>
      </w:r>
      <w:proofErr w:type="spellEnd"/>
      <w:r w:rsidRPr="00696F08">
        <w:rPr>
          <w:rFonts w:ascii="Times New Roman" w:hAnsi="Times New Roman"/>
          <w:i/>
          <w:iCs/>
        </w:rPr>
        <w:t>:  Her Life and Art</w:t>
      </w:r>
      <w:r w:rsidRPr="00696F08">
        <w:rPr>
          <w:rFonts w:ascii="Times New Roman" w:hAnsi="Times New Roman"/>
        </w:rPr>
        <w:t xml:space="preserve"> (New York:  Knopf 1982), p. 283.</w:t>
      </w:r>
    </w:p>
    <w:p w14:paraId="49B5509B" w14:textId="77777777" w:rsidR="00907E15" w:rsidRPr="00696F08" w:rsidRDefault="00907E15" w:rsidP="00696F08">
      <w:pPr>
        <w:rPr>
          <w:rFonts w:ascii="Times New Roman" w:hAnsi="Times New Roman"/>
        </w:rPr>
      </w:pPr>
    </w:p>
    <w:p w14:paraId="4BE229C4" w14:textId="77777777" w:rsidR="00907E15" w:rsidRPr="00696F08" w:rsidRDefault="00907E15" w:rsidP="00696F08">
      <w:pPr>
        <w:rPr>
          <w:rFonts w:ascii="Times New Roman" w:hAnsi="Times New Roman"/>
          <w:b/>
        </w:rPr>
      </w:pPr>
      <w:r w:rsidRPr="00696F08">
        <w:rPr>
          <w:rFonts w:ascii="Times New Roman" w:hAnsi="Times New Roman"/>
          <w:b/>
        </w:rPr>
        <w:t>La Argentina</w:t>
      </w:r>
    </w:p>
    <w:p w14:paraId="3E692DC7" w14:textId="77777777" w:rsidR="00907E15" w:rsidRPr="00696F08" w:rsidRDefault="00907E15" w:rsidP="00696F08">
      <w:pPr>
        <w:rPr>
          <w:rFonts w:ascii="Times New Roman" w:hAnsi="Times New Roman"/>
        </w:rPr>
      </w:pPr>
      <w:r w:rsidRPr="00696F08">
        <w:rPr>
          <w:rFonts w:ascii="Times New Roman" w:hAnsi="Times New Roman"/>
        </w:rPr>
        <w:t xml:space="preserve">La Argentina.  </w:t>
      </w:r>
      <w:proofErr w:type="gramStart"/>
      <w:r w:rsidRPr="00696F08">
        <w:rPr>
          <w:rFonts w:ascii="Times New Roman" w:hAnsi="Times New Roman"/>
        </w:rPr>
        <w:t xml:space="preserve">Photo by </w:t>
      </w:r>
      <w:proofErr w:type="spellStart"/>
      <w:r w:rsidRPr="00696F08">
        <w:rPr>
          <w:rFonts w:ascii="Times New Roman" w:hAnsi="Times New Roman"/>
        </w:rPr>
        <w:t>Riess</w:t>
      </w:r>
      <w:proofErr w:type="spellEnd"/>
      <w:r w:rsidRPr="00696F08">
        <w:rPr>
          <w:rFonts w:ascii="Times New Roman" w:hAnsi="Times New Roman"/>
        </w:rPr>
        <w:t>, Berlin.</w:t>
      </w:r>
      <w:proofErr w:type="gramEnd"/>
      <w:r w:rsidRPr="00696F08">
        <w:rPr>
          <w:rFonts w:ascii="Times New Roman" w:hAnsi="Times New Roman"/>
        </w:rPr>
        <w:t xml:space="preserve">  Reproduced from André Levinson, </w:t>
      </w:r>
      <w:r w:rsidRPr="00696F08">
        <w:rPr>
          <w:rFonts w:ascii="Times New Roman" w:hAnsi="Times New Roman"/>
          <w:i/>
          <w:iCs/>
        </w:rPr>
        <w:t>La Argentina:  A Study in Spanish Dancing</w:t>
      </w:r>
      <w:r w:rsidRPr="00696F08">
        <w:rPr>
          <w:rFonts w:ascii="Times New Roman" w:hAnsi="Times New Roman"/>
        </w:rPr>
        <w:t xml:space="preserve"> (Paris:  Editions des </w:t>
      </w:r>
      <w:proofErr w:type="spellStart"/>
      <w:r w:rsidRPr="00696F08">
        <w:rPr>
          <w:rFonts w:ascii="Times New Roman" w:hAnsi="Times New Roman"/>
        </w:rPr>
        <w:t>Chroniques</w:t>
      </w:r>
      <w:proofErr w:type="spellEnd"/>
      <w:r w:rsidRPr="00696F08">
        <w:rPr>
          <w:rFonts w:ascii="Times New Roman" w:hAnsi="Times New Roman"/>
        </w:rPr>
        <w:t xml:space="preserve"> du Jour, 1928), </w:t>
      </w:r>
      <w:proofErr w:type="gramStart"/>
      <w:r w:rsidRPr="00696F08">
        <w:rPr>
          <w:rFonts w:ascii="Times New Roman" w:hAnsi="Times New Roman"/>
        </w:rPr>
        <w:t>frontispiece</w:t>
      </w:r>
      <w:proofErr w:type="gramEnd"/>
      <w:r w:rsidRPr="00696F08">
        <w:rPr>
          <w:rFonts w:ascii="Times New Roman" w:hAnsi="Times New Roman"/>
        </w:rPr>
        <w:t>.</w:t>
      </w:r>
    </w:p>
    <w:p w14:paraId="640E0282" w14:textId="77777777" w:rsidR="00907E15" w:rsidRPr="00696F08" w:rsidRDefault="00907E15">
      <w:pPr>
        <w:rPr>
          <w:rFonts w:ascii="Times New Roman" w:hAnsi="Times New Roman"/>
        </w:rPr>
      </w:pPr>
    </w:p>
    <w:sectPr w:rsidR="00907E15" w:rsidRPr="00696F08" w:rsidSect="00FC31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45D"/>
    <w:multiLevelType w:val="multilevel"/>
    <w:tmpl w:val="C7F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EAD"/>
    <w:rsid w:val="00024335"/>
    <w:rsid w:val="000930AB"/>
    <w:rsid w:val="000A16FF"/>
    <w:rsid w:val="000A4751"/>
    <w:rsid w:val="000D16DC"/>
    <w:rsid w:val="00110306"/>
    <w:rsid w:val="001361E8"/>
    <w:rsid w:val="0014077C"/>
    <w:rsid w:val="00181284"/>
    <w:rsid w:val="001851A4"/>
    <w:rsid w:val="00196102"/>
    <w:rsid w:val="001B07E2"/>
    <w:rsid w:val="0027419F"/>
    <w:rsid w:val="002A08C9"/>
    <w:rsid w:val="002A0F59"/>
    <w:rsid w:val="002E33B6"/>
    <w:rsid w:val="00321E55"/>
    <w:rsid w:val="00324FD7"/>
    <w:rsid w:val="003307D9"/>
    <w:rsid w:val="0033190F"/>
    <w:rsid w:val="003328EA"/>
    <w:rsid w:val="00332FDC"/>
    <w:rsid w:val="00353E7F"/>
    <w:rsid w:val="00360706"/>
    <w:rsid w:val="0037603B"/>
    <w:rsid w:val="003760C5"/>
    <w:rsid w:val="003C3206"/>
    <w:rsid w:val="003D02C9"/>
    <w:rsid w:val="003D2CCD"/>
    <w:rsid w:val="00416A19"/>
    <w:rsid w:val="00445758"/>
    <w:rsid w:val="004C68E0"/>
    <w:rsid w:val="004F4E74"/>
    <w:rsid w:val="00562973"/>
    <w:rsid w:val="00573795"/>
    <w:rsid w:val="00576DEC"/>
    <w:rsid w:val="00593BB0"/>
    <w:rsid w:val="005944DB"/>
    <w:rsid w:val="005C6009"/>
    <w:rsid w:val="005E4FCA"/>
    <w:rsid w:val="00655EEB"/>
    <w:rsid w:val="00657D85"/>
    <w:rsid w:val="00674C16"/>
    <w:rsid w:val="00696F08"/>
    <w:rsid w:val="006B063E"/>
    <w:rsid w:val="006C0651"/>
    <w:rsid w:val="006C5CC2"/>
    <w:rsid w:val="006D13DB"/>
    <w:rsid w:val="006D53C2"/>
    <w:rsid w:val="0072430E"/>
    <w:rsid w:val="007524B1"/>
    <w:rsid w:val="0078407B"/>
    <w:rsid w:val="007A2FC4"/>
    <w:rsid w:val="007E47D3"/>
    <w:rsid w:val="0080047F"/>
    <w:rsid w:val="00847B56"/>
    <w:rsid w:val="0085724A"/>
    <w:rsid w:val="008656EF"/>
    <w:rsid w:val="00875B10"/>
    <w:rsid w:val="0088206A"/>
    <w:rsid w:val="00897EF3"/>
    <w:rsid w:val="008A227D"/>
    <w:rsid w:val="008B7678"/>
    <w:rsid w:val="008E52AD"/>
    <w:rsid w:val="008F1885"/>
    <w:rsid w:val="00907E15"/>
    <w:rsid w:val="0094336F"/>
    <w:rsid w:val="0095493B"/>
    <w:rsid w:val="00964070"/>
    <w:rsid w:val="009650EB"/>
    <w:rsid w:val="009671EA"/>
    <w:rsid w:val="00983D6C"/>
    <w:rsid w:val="009A0CBA"/>
    <w:rsid w:val="009B6E81"/>
    <w:rsid w:val="00A00443"/>
    <w:rsid w:val="00A05BAD"/>
    <w:rsid w:val="00A06FD9"/>
    <w:rsid w:val="00A64D3E"/>
    <w:rsid w:val="00A72952"/>
    <w:rsid w:val="00AB7F5C"/>
    <w:rsid w:val="00B04CB9"/>
    <w:rsid w:val="00B179BB"/>
    <w:rsid w:val="00B33646"/>
    <w:rsid w:val="00B375A1"/>
    <w:rsid w:val="00B662C1"/>
    <w:rsid w:val="00BB71BA"/>
    <w:rsid w:val="00BC284F"/>
    <w:rsid w:val="00BD28A5"/>
    <w:rsid w:val="00C057CC"/>
    <w:rsid w:val="00C12AC4"/>
    <w:rsid w:val="00C37FA1"/>
    <w:rsid w:val="00C464A3"/>
    <w:rsid w:val="00C77B40"/>
    <w:rsid w:val="00C83966"/>
    <w:rsid w:val="00CB44F8"/>
    <w:rsid w:val="00CD224C"/>
    <w:rsid w:val="00CF4078"/>
    <w:rsid w:val="00D048F0"/>
    <w:rsid w:val="00D27EE8"/>
    <w:rsid w:val="00D31C95"/>
    <w:rsid w:val="00D43927"/>
    <w:rsid w:val="00D7377F"/>
    <w:rsid w:val="00D967CF"/>
    <w:rsid w:val="00DA63EA"/>
    <w:rsid w:val="00DC7E56"/>
    <w:rsid w:val="00E102C2"/>
    <w:rsid w:val="00E14E91"/>
    <w:rsid w:val="00E17950"/>
    <w:rsid w:val="00E471E2"/>
    <w:rsid w:val="00E53780"/>
    <w:rsid w:val="00EB21C7"/>
    <w:rsid w:val="00ED0484"/>
    <w:rsid w:val="00EE6C30"/>
    <w:rsid w:val="00EF6469"/>
    <w:rsid w:val="00F47EAD"/>
    <w:rsid w:val="00F557DF"/>
    <w:rsid w:val="00FC31E7"/>
    <w:rsid w:val="00FD6D62"/>
    <w:rsid w:val="00FF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C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AD"/>
    <w:rPr>
      <w:sz w:val="24"/>
      <w:szCs w:val="24"/>
      <w:lang w:val="en-GB"/>
    </w:rPr>
  </w:style>
  <w:style w:type="paragraph" w:styleId="Heading1">
    <w:name w:val="heading 1"/>
    <w:basedOn w:val="Normal"/>
    <w:link w:val="Heading1Char"/>
    <w:uiPriority w:val="99"/>
    <w:qFormat/>
    <w:rsid w:val="002E33B6"/>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33B6"/>
    <w:rPr>
      <w:rFonts w:ascii="Times" w:hAnsi="Times" w:cs="Times New Roman"/>
      <w:b/>
      <w:kern w:val="36"/>
      <w:sz w:val="20"/>
      <w:szCs w:val="20"/>
      <w:lang w:val="en-GB"/>
    </w:rPr>
  </w:style>
  <w:style w:type="character" w:styleId="Hyperlink">
    <w:name w:val="Hyperlink"/>
    <w:basedOn w:val="DefaultParagraphFont"/>
    <w:uiPriority w:val="99"/>
    <w:rsid w:val="00F47EAD"/>
    <w:rPr>
      <w:rFonts w:cs="Times New Roman"/>
      <w:color w:val="0000FF"/>
      <w:u w:val="single"/>
    </w:rPr>
  </w:style>
  <w:style w:type="character" w:styleId="Strong">
    <w:name w:val="Strong"/>
    <w:basedOn w:val="DefaultParagraphFont"/>
    <w:uiPriority w:val="99"/>
    <w:qFormat/>
    <w:rsid w:val="00F47EAD"/>
    <w:rPr>
      <w:rFonts w:cs="Times New Roman"/>
      <w:b/>
    </w:rPr>
  </w:style>
  <w:style w:type="paragraph" w:styleId="HTMLPreformatted">
    <w:name w:val="HTML Preformatted"/>
    <w:basedOn w:val="Normal"/>
    <w:link w:val="HTMLPreformattedChar"/>
    <w:uiPriority w:val="99"/>
    <w:rsid w:val="00F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locked/>
    <w:rsid w:val="00F47EAD"/>
    <w:rPr>
      <w:rFonts w:ascii="Courier" w:hAnsi="Courier" w:cs="Courier"/>
      <w:sz w:val="20"/>
      <w:szCs w:val="20"/>
      <w:lang w:val="en-GB"/>
    </w:rPr>
  </w:style>
  <w:style w:type="character" w:customStyle="1" w:styleId="searchitem">
    <w:name w:val="searchitem"/>
    <w:basedOn w:val="DefaultParagraphFont"/>
    <w:uiPriority w:val="99"/>
    <w:rsid w:val="00F47EAD"/>
    <w:rPr>
      <w:rFonts w:cs="Times New Roman"/>
    </w:rPr>
  </w:style>
  <w:style w:type="paragraph" w:styleId="BalloonText">
    <w:name w:val="Balloon Text"/>
    <w:basedOn w:val="Normal"/>
    <w:link w:val="BalloonTextChar"/>
    <w:uiPriority w:val="99"/>
    <w:semiHidden/>
    <w:rsid w:val="00F47E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EAD"/>
    <w:rPr>
      <w:rFonts w:ascii="Tahoma" w:hAnsi="Tahoma" w:cs="Tahoma"/>
      <w:sz w:val="16"/>
      <w:szCs w:val="16"/>
      <w:lang w:val="en-GB"/>
    </w:rPr>
  </w:style>
  <w:style w:type="character" w:styleId="CommentReference">
    <w:name w:val="annotation reference"/>
    <w:basedOn w:val="DefaultParagraphFont"/>
    <w:uiPriority w:val="99"/>
    <w:semiHidden/>
    <w:rsid w:val="00324FD7"/>
    <w:rPr>
      <w:rFonts w:cs="Times New Roman"/>
      <w:sz w:val="16"/>
      <w:szCs w:val="16"/>
    </w:rPr>
  </w:style>
  <w:style w:type="paragraph" w:styleId="CommentText">
    <w:name w:val="annotation text"/>
    <w:basedOn w:val="Normal"/>
    <w:link w:val="CommentTextChar"/>
    <w:uiPriority w:val="99"/>
    <w:semiHidden/>
    <w:rsid w:val="00324FD7"/>
    <w:rPr>
      <w:sz w:val="20"/>
      <w:szCs w:val="20"/>
    </w:rPr>
  </w:style>
  <w:style w:type="character" w:customStyle="1" w:styleId="CommentTextChar">
    <w:name w:val="Comment Text Char"/>
    <w:basedOn w:val="DefaultParagraphFont"/>
    <w:link w:val="CommentText"/>
    <w:uiPriority w:val="99"/>
    <w:semiHidden/>
    <w:locked/>
    <w:rsid w:val="00324FD7"/>
    <w:rPr>
      <w:rFonts w:cs="Times New Roman"/>
      <w:sz w:val="20"/>
      <w:szCs w:val="20"/>
      <w:lang w:val="en-GB"/>
    </w:rPr>
  </w:style>
  <w:style w:type="paragraph" w:styleId="CommentSubject">
    <w:name w:val="annotation subject"/>
    <w:basedOn w:val="CommentText"/>
    <w:next w:val="CommentText"/>
    <w:link w:val="CommentSubjectChar"/>
    <w:uiPriority w:val="99"/>
    <w:semiHidden/>
    <w:rsid w:val="00324FD7"/>
    <w:rPr>
      <w:b/>
      <w:bCs/>
    </w:rPr>
  </w:style>
  <w:style w:type="character" w:customStyle="1" w:styleId="CommentSubjectChar">
    <w:name w:val="Comment Subject Char"/>
    <w:basedOn w:val="CommentTextChar"/>
    <w:link w:val="CommentSubject"/>
    <w:uiPriority w:val="99"/>
    <w:semiHidden/>
    <w:locked/>
    <w:rsid w:val="00324FD7"/>
    <w:rPr>
      <w:rFonts w:cs="Times New Roman"/>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AD"/>
    <w:rPr>
      <w:sz w:val="24"/>
      <w:szCs w:val="24"/>
      <w:lang w:val="en-GB"/>
    </w:rPr>
  </w:style>
  <w:style w:type="paragraph" w:styleId="Heading1">
    <w:name w:val="heading 1"/>
    <w:basedOn w:val="Normal"/>
    <w:link w:val="Heading1Char"/>
    <w:uiPriority w:val="99"/>
    <w:qFormat/>
    <w:rsid w:val="002E33B6"/>
    <w:pPr>
      <w:spacing w:beforeLines="1" w:afterLines="1"/>
      <w:outlineLvl w:val="0"/>
    </w:pPr>
    <w:rPr>
      <w:rFonts w:ascii="Times"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33B6"/>
    <w:rPr>
      <w:rFonts w:ascii="Times" w:hAnsi="Times" w:cs="Times New Roman"/>
      <w:b/>
      <w:kern w:val="36"/>
      <w:sz w:val="20"/>
      <w:szCs w:val="20"/>
      <w:lang w:val="en-GB"/>
    </w:rPr>
  </w:style>
  <w:style w:type="character" w:styleId="Hyperlink">
    <w:name w:val="Hyperlink"/>
    <w:basedOn w:val="DefaultParagraphFont"/>
    <w:uiPriority w:val="99"/>
    <w:rsid w:val="00F47EAD"/>
    <w:rPr>
      <w:rFonts w:cs="Times New Roman"/>
      <w:color w:val="0000FF"/>
      <w:u w:val="single"/>
    </w:rPr>
  </w:style>
  <w:style w:type="character" w:styleId="Strong">
    <w:name w:val="Strong"/>
    <w:basedOn w:val="DefaultParagraphFont"/>
    <w:uiPriority w:val="99"/>
    <w:qFormat/>
    <w:rsid w:val="00F47EAD"/>
    <w:rPr>
      <w:rFonts w:cs="Times New Roman"/>
      <w:b/>
    </w:rPr>
  </w:style>
  <w:style w:type="paragraph" w:styleId="HTMLPreformatted">
    <w:name w:val="HTML Preformatted"/>
    <w:basedOn w:val="Normal"/>
    <w:link w:val="HTMLPreformattedChar"/>
    <w:uiPriority w:val="99"/>
    <w:rsid w:val="00F4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locked/>
    <w:rsid w:val="00F47EAD"/>
    <w:rPr>
      <w:rFonts w:ascii="Courier" w:hAnsi="Courier" w:cs="Courier"/>
      <w:sz w:val="20"/>
      <w:szCs w:val="20"/>
      <w:lang w:val="en-GB"/>
    </w:rPr>
  </w:style>
  <w:style w:type="character" w:customStyle="1" w:styleId="searchitem">
    <w:name w:val="searchitem"/>
    <w:basedOn w:val="DefaultParagraphFont"/>
    <w:uiPriority w:val="99"/>
    <w:rsid w:val="00F47EAD"/>
    <w:rPr>
      <w:rFonts w:cs="Times New Roman"/>
    </w:rPr>
  </w:style>
  <w:style w:type="paragraph" w:styleId="BalloonText">
    <w:name w:val="Balloon Text"/>
    <w:basedOn w:val="Normal"/>
    <w:link w:val="BalloonTextChar"/>
    <w:uiPriority w:val="99"/>
    <w:semiHidden/>
    <w:rsid w:val="00F47E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EAD"/>
    <w:rPr>
      <w:rFonts w:ascii="Tahoma" w:hAnsi="Tahoma" w:cs="Tahoma"/>
      <w:sz w:val="16"/>
      <w:szCs w:val="16"/>
      <w:lang w:val="en-GB"/>
    </w:rPr>
  </w:style>
  <w:style w:type="character" w:styleId="CommentReference">
    <w:name w:val="annotation reference"/>
    <w:basedOn w:val="DefaultParagraphFont"/>
    <w:uiPriority w:val="99"/>
    <w:semiHidden/>
    <w:rsid w:val="00324FD7"/>
    <w:rPr>
      <w:rFonts w:cs="Times New Roman"/>
      <w:sz w:val="16"/>
      <w:szCs w:val="16"/>
    </w:rPr>
  </w:style>
  <w:style w:type="paragraph" w:styleId="CommentText">
    <w:name w:val="annotation text"/>
    <w:basedOn w:val="Normal"/>
    <w:link w:val="CommentTextChar"/>
    <w:uiPriority w:val="99"/>
    <w:semiHidden/>
    <w:rsid w:val="00324FD7"/>
    <w:rPr>
      <w:sz w:val="20"/>
      <w:szCs w:val="20"/>
    </w:rPr>
  </w:style>
  <w:style w:type="character" w:customStyle="1" w:styleId="CommentTextChar">
    <w:name w:val="Comment Text Char"/>
    <w:basedOn w:val="DefaultParagraphFont"/>
    <w:link w:val="CommentText"/>
    <w:uiPriority w:val="99"/>
    <w:semiHidden/>
    <w:locked/>
    <w:rsid w:val="00324FD7"/>
    <w:rPr>
      <w:rFonts w:cs="Times New Roman"/>
      <w:sz w:val="20"/>
      <w:szCs w:val="20"/>
      <w:lang w:val="en-GB"/>
    </w:rPr>
  </w:style>
  <w:style w:type="paragraph" w:styleId="CommentSubject">
    <w:name w:val="annotation subject"/>
    <w:basedOn w:val="CommentText"/>
    <w:next w:val="CommentText"/>
    <w:link w:val="CommentSubjectChar"/>
    <w:uiPriority w:val="99"/>
    <w:semiHidden/>
    <w:rsid w:val="00324FD7"/>
    <w:rPr>
      <w:b/>
      <w:bCs/>
    </w:rPr>
  </w:style>
  <w:style w:type="character" w:customStyle="1" w:styleId="CommentSubjectChar">
    <w:name w:val="Comment Subject Char"/>
    <w:basedOn w:val="CommentTextChar"/>
    <w:link w:val="CommentSubject"/>
    <w:uiPriority w:val="99"/>
    <w:semiHidden/>
    <w:locked/>
    <w:rsid w:val="00324FD7"/>
    <w:rPr>
      <w:rFonts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27511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links.library.upenn.edu/sfx_local?sid=OUP%3AORO&amp;date=1922&amp;title=Bakst%3A+The+Story+of+the+Artist%27s+Life&amp;genre=book&amp;aulast=Levinson&amp;aufirst=Andre" TargetMode="External"/><Relationship Id="rId7" Type="http://schemas.openxmlformats.org/officeDocument/2006/relationships/hyperlink" Target="http://elinks.library.upenn.edu/sfx_local?sid=OUP%3AORO&amp;date=1929&amp;aulast=Beaumont&amp;auinit=W.&amp;title=Marie+Taglioni&amp;aufirst=Cyril&amp;genre=book" TargetMode="External"/><Relationship Id="rId8" Type="http://schemas.openxmlformats.org/officeDocument/2006/relationships/hyperlink" Target="http://elinks.library.upenn.edu/sfx_local?sid=OUP%3AORO&amp;date=1991&amp;aulast=Acocella&amp;title=Andre+Levinson+on+Dance%3A+Writings+from+Paris+in+the+Twenties&amp;aufirst=Joan&amp;genre=boo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2538</Words>
  <Characters>14473</Characters>
  <Application>Microsoft Macintosh Word</Application>
  <DocSecurity>0</DocSecurity>
  <Lines>120</Lines>
  <Paragraphs>33</Paragraphs>
  <ScaleCrop>false</ScaleCrop>
  <Company>University of Pennsylvania</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Levinson, André (Andrei Iakovlevich Levinson; b</dc:title>
  <dc:subject/>
  <dc:creator>marion kant</dc:creator>
  <cp:keywords/>
  <dc:description/>
  <cp:lastModifiedBy>Editorial Comments</cp:lastModifiedBy>
  <cp:revision>2</cp:revision>
  <dcterms:created xsi:type="dcterms:W3CDTF">2013-09-19T05:03:00Z</dcterms:created>
  <dcterms:modified xsi:type="dcterms:W3CDTF">2013-09-19T05:03:00Z</dcterms:modified>
</cp:coreProperties>
</file>