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A2" w:rsidRPr="00E71CA2" w:rsidRDefault="00E71CA2" w:rsidP="00E71CA2">
      <w:pPr>
        <w:rPr>
          <w:ins w:id="0" w:author="doctor" w:date="2014-06-18T10:44:00Z"/>
          <w:rFonts w:ascii="Times New Roman" w:hAnsi="Times New Roman" w:cs="Times New Roman"/>
          <w:color w:val="808080" w:themeColor="background1" w:themeShade="80"/>
          <w:sz w:val="24"/>
          <w:szCs w:val="24"/>
          <w:rPrChange w:id="1" w:author="doctor" w:date="2014-06-18T10:44:00Z">
            <w:rPr>
              <w:ins w:id="2" w:author="doctor" w:date="2014-06-18T10:44:00Z"/>
              <w:rFonts w:ascii="Times New Roman" w:hAnsi="Times New Roman" w:cs="Times New Roman"/>
              <w:sz w:val="24"/>
              <w:szCs w:val="24"/>
            </w:rPr>
          </w:rPrChange>
        </w:rPr>
      </w:pPr>
      <w:ins w:id="3" w:author="doctor" w:date="2014-06-18T10:44:00Z">
        <w:r w:rsidRPr="00E71CA2">
          <w:rPr>
            <w:rFonts w:ascii="Times New Roman" w:hAnsi="Times New Roman" w:cs="Times New Roman"/>
            <w:b/>
            <w:color w:val="808080" w:themeColor="background1" w:themeShade="80"/>
            <w:sz w:val="24"/>
            <w:szCs w:val="24"/>
            <w:shd w:val="clear" w:color="auto" w:fill="FFFFFF"/>
            <w:rPrChange w:id="4" w:author="doctor" w:date="2014-06-18T10:44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Author: Dr. </w:t>
        </w:r>
        <w:proofErr w:type="spellStart"/>
        <w:r w:rsidRPr="00E71CA2">
          <w:rPr>
            <w:rFonts w:ascii="Times New Roman" w:hAnsi="Times New Roman" w:cs="Times New Roman"/>
            <w:b/>
            <w:color w:val="808080" w:themeColor="background1" w:themeShade="80"/>
            <w:sz w:val="24"/>
            <w:szCs w:val="24"/>
            <w:shd w:val="clear" w:color="auto" w:fill="FFFFFF"/>
            <w:rPrChange w:id="5" w:author="doctor" w:date="2014-06-18T10:44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t>Constanze</w:t>
        </w:r>
        <w:proofErr w:type="spellEnd"/>
        <w:r w:rsidRPr="00E71CA2">
          <w:rPr>
            <w:rFonts w:ascii="Times New Roman" w:hAnsi="Times New Roman" w:cs="Times New Roman"/>
            <w:b/>
            <w:color w:val="808080" w:themeColor="background1" w:themeShade="80"/>
            <w:sz w:val="24"/>
            <w:szCs w:val="24"/>
            <w:shd w:val="clear" w:color="auto" w:fill="FFFFFF"/>
            <w:rPrChange w:id="6" w:author="doctor" w:date="2014-06-18T10:44:00Z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rPrChange>
          </w:rPr>
          <w:t xml:space="preserve"> Weise</w:t>
        </w:r>
      </w:ins>
    </w:p>
    <w:p w:rsidR="004D0E13" w:rsidRPr="004508CA" w:rsidRDefault="006A718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8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The </w:t>
      </w:r>
      <w:r w:rsidR="004D0E13" w:rsidRPr="004508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Os</w:t>
      </w:r>
      <w:r w:rsidR="00AD32D4" w:rsidRPr="004508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h</w:t>
      </w:r>
      <w:r w:rsidR="004D0E13" w:rsidRPr="004508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ogbo Group</w:t>
      </w:r>
    </w:p>
    <w:p w:rsidR="00F61AFF" w:rsidRPr="00DD7679" w:rsidDel="00E71CA2" w:rsidRDefault="00272C67">
      <w:pPr>
        <w:rPr>
          <w:del w:id="7" w:author="doctor" w:date="2014-06-18T10:44:00Z"/>
          <w:rFonts w:ascii="Times New Roman" w:hAnsi="Times New Roman" w:cs="Times New Roman"/>
          <w:sz w:val="24"/>
          <w:szCs w:val="24"/>
        </w:rPr>
      </w:pPr>
      <w:del w:id="8" w:author="doctor" w:date="2014-06-18T10:44:00Z">
        <w:r w:rsidDel="00E71CA2">
          <w:rPr>
            <w:rFonts w:ascii="Times New Roman" w:hAnsi="Times New Roman" w:cs="Times New Roman"/>
            <w:b/>
            <w:color w:val="222222"/>
            <w:sz w:val="24"/>
            <w:szCs w:val="24"/>
            <w:shd w:val="clear" w:color="auto" w:fill="FFFFFF"/>
          </w:rPr>
          <w:delText xml:space="preserve">Author: </w:delText>
        </w:r>
        <w:r w:rsidR="004508CA" w:rsidDel="00E71CA2">
          <w:rPr>
            <w:rFonts w:ascii="Times New Roman" w:hAnsi="Times New Roman" w:cs="Times New Roman"/>
            <w:b/>
            <w:color w:val="222222"/>
            <w:sz w:val="24"/>
            <w:szCs w:val="24"/>
            <w:shd w:val="clear" w:color="auto" w:fill="FFFFFF"/>
          </w:rPr>
          <w:delText>Dr. Constanze Weise</w:delText>
        </w:r>
      </w:del>
    </w:p>
    <w:p w:rsidR="00E54CC2" w:rsidRPr="00DD7679" w:rsidRDefault="00565C12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Between 1962 and 1966, after Nigeria gained Independence from Britain, a group of artists emerged in the Yoruba town of Os</w:t>
      </w:r>
      <w:r w:rsidR="00423967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>ogbo in southwestern Nigeria. The</w:t>
      </w:r>
      <w:r w:rsidR="00355EAB" w:rsidRPr="00DD7679">
        <w:rPr>
          <w:rFonts w:ascii="Times New Roman" w:hAnsi="Times New Roman" w:cs="Times New Roman"/>
          <w:sz w:val="24"/>
          <w:szCs w:val="24"/>
        </w:rPr>
        <w:t xml:space="preserve">y </w:t>
      </w:r>
      <w:r w:rsidRPr="00DD7679">
        <w:rPr>
          <w:rFonts w:ascii="Times New Roman" w:hAnsi="Times New Roman" w:cs="Times New Roman"/>
          <w:sz w:val="24"/>
          <w:szCs w:val="24"/>
        </w:rPr>
        <w:t>participated in art workshops conducted by expatriates</w:t>
      </w:r>
      <w:r w:rsidR="006F36C8" w:rsidRPr="00DD7679">
        <w:rPr>
          <w:rFonts w:ascii="Times New Roman" w:hAnsi="Times New Roman" w:cs="Times New Roman"/>
          <w:sz w:val="24"/>
          <w:szCs w:val="24"/>
        </w:rPr>
        <w:t>, particularly</w:t>
      </w:r>
      <w:r w:rsidRPr="00DD7679">
        <w:rPr>
          <w:rFonts w:ascii="Times New Roman" w:hAnsi="Times New Roman" w:cs="Times New Roman"/>
          <w:sz w:val="24"/>
          <w:szCs w:val="24"/>
        </w:rPr>
        <w:t xml:space="preserve"> Susanne Wenger,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Ulli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and Georgina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. The artists combined traditional </w:t>
      </w:r>
      <w:r w:rsidR="006F36C8" w:rsidRPr="00DD7679">
        <w:rPr>
          <w:rFonts w:ascii="Times New Roman" w:hAnsi="Times New Roman" w:cs="Times New Roman"/>
          <w:sz w:val="24"/>
          <w:szCs w:val="24"/>
        </w:rPr>
        <w:t xml:space="preserve">subject matter and stories </w:t>
      </w:r>
      <w:r w:rsidRPr="00DD7679">
        <w:rPr>
          <w:rFonts w:ascii="Times New Roman" w:hAnsi="Times New Roman" w:cs="Times New Roman"/>
          <w:sz w:val="24"/>
          <w:szCs w:val="24"/>
        </w:rPr>
        <w:t xml:space="preserve">with </w:t>
      </w:r>
      <w:r w:rsidR="006F36C8" w:rsidRPr="00DD7679">
        <w:rPr>
          <w:rFonts w:ascii="Times New Roman" w:hAnsi="Times New Roman" w:cs="Times New Roman"/>
          <w:sz w:val="24"/>
          <w:szCs w:val="24"/>
        </w:rPr>
        <w:t xml:space="preserve">Western </w:t>
      </w:r>
      <w:r w:rsidRPr="00DD7679">
        <w:rPr>
          <w:rFonts w:ascii="Times New Roman" w:hAnsi="Times New Roman" w:cs="Times New Roman"/>
          <w:sz w:val="24"/>
          <w:szCs w:val="24"/>
        </w:rPr>
        <w:t xml:space="preserve">artistic </w:t>
      </w:r>
      <w:r w:rsidR="006F36C8" w:rsidRPr="00DD7679">
        <w:rPr>
          <w:rFonts w:ascii="Times New Roman" w:hAnsi="Times New Roman" w:cs="Times New Roman"/>
          <w:sz w:val="24"/>
          <w:szCs w:val="24"/>
        </w:rPr>
        <w:t>media and techniques</w:t>
      </w:r>
      <w:r w:rsidR="00355EAB" w:rsidRPr="00DD7679">
        <w:rPr>
          <w:rFonts w:ascii="Times New Roman" w:hAnsi="Times New Roman" w:cs="Times New Roman"/>
          <w:sz w:val="24"/>
          <w:szCs w:val="24"/>
        </w:rPr>
        <w:t xml:space="preserve">. </w:t>
      </w:r>
      <w:r w:rsidRPr="00DD7679">
        <w:rPr>
          <w:rFonts w:ascii="Times New Roman" w:hAnsi="Times New Roman" w:cs="Times New Roman"/>
          <w:sz w:val="24"/>
          <w:szCs w:val="24"/>
        </w:rPr>
        <w:t xml:space="preserve">Many had been involved in dance, theatre and music as members of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Duro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Ladipo's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theatre company and remained creatively linked</w:t>
      </w:r>
      <w:r w:rsidR="00355EAB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054711" w:rsidRPr="00DD7679">
        <w:rPr>
          <w:rFonts w:ascii="Times New Roman" w:hAnsi="Times New Roman" w:cs="Times New Roman"/>
          <w:sz w:val="24"/>
          <w:szCs w:val="24"/>
        </w:rPr>
        <w:t xml:space="preserve">Their works were </w:t>
      </w:r>
      <w:proofErr w:type="spellStart"/>
      <w:r w:rsidR="00054711" w:rsidRPr="00DD7679">
        <w:rPr>
          <w:rFonts w:ascii="Times New Roman" w:hAnsi="Times New Roman" w:cs="Times New Roman"/>
          <w:sz w:val="24"/>
          <w:szCs w:val="24"/>
        </w:rPr>
        <w:t>characteri</w:t>
      </w:r>
      <w:ins w:id="9" w:author="doctor" w:date="2014-06-18T10:45:00Z">
        <w:r w:rsidR="00E71CA2">
          <w:rPr>
            <w:rFonts w:ascii="Times New Roman" w:hAnsi="Times New Roman" w:cs="Times New Roman"/>
            <w:sz w:val="24"/>
            <w:szCs w:val="24"/>
          </w:rPr>
          <w:t>s</w:t>
        </w:r>
      </w:ins>
      <w:del w:id="10" w:author="doctor" w:date="2014-06-18T10:45:00Z">
        <w:r w:rsidR="00054711" w:rsidRPr="00DD7679" w:rsidDel="00E71CA2">
          <w:rPr>
            <w:rFonts w:ascii="Times New Roman" w:hAnsi="Times New Roman" w:cs="Times New Roman"/>
            <w:sz w:val="24"/>
            <w:szCs w:val="24"/>
          </w:rPr>
          <w:delText>z</w:delText>
        </w:r>
      </w:del>
      <w:proofErr w:type="gramStart"/>
      <w:r w:rsidR="00054711" w:rsidRPr="00DD7679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="00054711" w:rsidRPr="00DD7679">
        <w:rPr>
          <w:rFonts w:ascii="Times New Roman" w:hAnsi="Times New Roman" w:cs="Times New Roman"/>
          <w:sz w:val="24"/>
          <w:szCs w:val="24"/>
        </w:rPr>
        <w:t xml:space="preserve"> as trans-genre and retained the </w:t>
      </w:r>
      <w:proofErr w:type="spellStart"/>
      <w:r w:rsidR="00054711" w:rsidRPr="00DD7679">
        <w:rPr>
          <w:rFonts w:ascii="Times New Roman" w:hAnsi="Times New Roman" w:cs="Times New Roman"/>
          <w:sz w:val="24"/>
          <w:szCs w:val="24"/>
        </w:rPr>
        <w:t>performative</w:t>
      </w:r>
      <w:proofErr w:type="spellEnd"/>
      <w:r w:rsidR="00054711" w:rsidRPr="00DD7679">
        <w:rPr>
          <w:rFonts w:ascii="Times New Roman" w:hAnsi="Times New Roman" w:cs="Times New Roman"/>
          <w:sz w:val="24"/>
          <w:szCs w:val="24"/>
        </w:rPr>
        <w:t xml:space="preserve"> momentum of </w:t>
      </w:r>
      <w:proofErr w:type="spellStart"/>
      <w:r w:rsidR="00054711" w:rsidRPr="00DD7679">
        <w:rPr>
          <w:rFonts w:ascii="Times New Roman" w:hAnsi="Times New Roman" w:cs="Times New Roman"/>
          <w:sz w:val="24"/>
          <w:szCs w:val="24"/>
        </w:rPr>
        <w:t>Gesamtkunstwerk</w:t>
      </w:r>
      <w:proofErr w:type="spellEnd"/>
      <w:r w:rsidR="00054711" w:rsidRPr="00DD7679">
        <w:rPr>
          <w:rFonts w:ascii="Times New Roman" w:hAnsi="Times New Roman" w:cs="Times New Roman"/>
          <w:sz w:val="24"/>
          <w:szCs w:val="24"/>
        </w:rPr>
        <w:t xml:space="preserve"> (total artwork). </w:t>
      </w:r>
      <w:r w:rsidRPr="00DD7679">
        <w:rPr>
          <w:rFonts w:ascii="Times New Roman" w:hAnsi="Times New Roman" w:cs="Times New Roman"/>
          <w:sz w:val="24"/>
          <w:szCs w:val="24"/>
        </w:rPr>
        <w:t>The artists</w:t>
      </w:r>
      <w:r w:rsidR="005A4C4D">
        <w:rPr>
          <w:rFonts w:ascii="Times New Roman" w:hAnsi="Times New Roman" w:cs="Times New Roman"/>
          <w:sz w:val="24"/>
          <w:szCs w:val="24"/>
        </w:rPr>
        <w:t xml:space="preserve">, among them </w:t>
      </w:r>
      <w:r w:rsidR="005A4C4D" w:rsidRPr="00DD7679">
        <w:rPr>
          <w:rFonts w:ascii="Times New Roman" w:hAnsi="Times New Roman" w:cs="Times New Roman"/>
          <w:sz w:val="24"/>
          <w:szCs w:val="24"/>
        </w:rPr>
        <w:t xml:space="preserve">Jacob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Afolabi</w:t>
      </w:r>
      <w:proofErr w:type="spellEnd"/>
      <w:r w:rsidR="005A4C4D">
        <w:rPr>
          <w:rFonts w:ascii="Times New Roman" w:hAnsi="Times New Roman" w:cs="Times New Roman"/>
          <w:sz w:val="24"/>
          <w:szCs w:val="24"/>
        </w:rPr>
        <w:t>,</w:t>
      </w:r>
      <w:r w:rsidR="005A4C4D" w:rsidRPr="00DD7679">
        <w:rPr>
          <w:rFonts w:ascii="Times New Roman" w:hAnsi="Times New Roman" w:cs="Times New Roman"/>
          <w:sz w:val="24"/>
          <w:szCs w:val="24"/>
        </w:rPr>
        <w:t xml:space="preserve"> , Rufus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Ogundele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>,</w:t>
      </w:r>
      <w:r w:rsidR="005A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Jimoh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Fabunmi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Taiwo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Olanyi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(Twins Seven-Seven)</w:t>
      </w:r>
      <w:r w:rsidR="005A4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Muraina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Oyelami</w:t>
      </w:r>
      <w:proofErr w:type="spellEnd"/>
      <w:r w:rsidR="005A4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Akanji</w:t>
      </w:r>
      <w:proofErr w:type="spellEnd"/>
      <w:r w:rsidR="0040519E">
        <w:rPr>
          <w:rFonts w:ascii="Times New Roman" w:hAnsi="Times New Roman" w:cs="Times New Roman"/>
          <w:sz w:val="24"/>
          <w:szCs w:val="24"/>
        </w:rPr>
        <w:t>,</w:t>
      </w:r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5A4C4D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Gbadamosi</w:t>
      </w:r>
      <w:proofErr w:type="spellEnd"/>
      <w:r w:rsidR="0040519E">
        <w:rPr>
          <w:rFonts w:ascii="Times New Roman" w:hAnsi="Times New Roman" w:cs="Times New Roman"/>
          <w:sz w:val="24"/>
          <w:szCs w:val="24"/>
        </w:rPr>
        <w:t xml:space="preserve"> and </w:t>
      </w:r>
      <w:r w:rsidR="005A4C4D" w:rsidRPr="00DD7679">
        <w:rPr>
          <w:rFonts w:ascii="Times New Roman" w:hAnsi="Times New Roman" w:cs="Times New Roman"/>
          <w:sz w:val="24"/>
          <w:szCs w:val="24"/>
        </w:rPr>
        <w:t xml:space="preserve">Nike </w:t>
      </w:r>
      <w:proofErr w:type="spellStart"/>
      <w:r w:rsidR="005A4C4D" w:rsidRPr="00DD7679">
        <w:rPr>
          <w:rFonts w:ascii="Times New Roman" w:hAnsi="Times New Roman" w:cs="Times New Roman"/>
          <w:sz w:val="24"/>
          <w:szCs w:val="24"/>
        </w:rPr>
        <w:t>Okundaye</w:t>
      </w:r>
      <w:proofErr w:type="spellEnd"/>
      <w:r w:rsidR="0040519E">
        <w:rPr>
          <w:rFonts w:ascii="Times New Roman" w:hAnsi="Times New Roman" w:cs="Times New Roman"/>
          <w:sz w:val="24"/>
          <w:szCs w:val="24"/>
        </w:rPr>
        <w:t xml:space="preserve">, </w:t>
      </w:r>
      <w:r w:rsidRPr="00DD7679">
        <w:rPr>
          <w:rFonts w:ascii="Times New Roman" w:hAnsi="Times New Roman" w:cs="Times New Roman"/>
          <w:sz w:val="24"/>
          <w:szCs w:val="24"/>
        </w:rPr>
        <w:t>gained international fame and patronage</w:t>
      </w:r>
      <w:r w:rsidR="0092013B" w:rsidRPr="00DD7679">
        <w:rPr>
          <w:rFonts w:ascii="Times New Roman" w:hAnsi="Times New Roman" w:cs="Times New Roman"/>
          <w:sz w:val="24"/>
          <w:szCs w:val="24"/>
        </w:rPr>
        <w:t>, continuing</w:t>
      </w:r>
      <w:r w:rsidRPr="00DD7679">
        <w:rPr>
          <w:rFonts w:ascii="Times New Roman" w:hAnsi="Times New Roman" w:cs="Times New Roman"/>
          <w:sz w:val="24"/>
          <w:szCs w:val="24"/>
        </w:rPr>
        <w:t xml:space="preserve"> with their work even after </w:t>
      </w:r>
      <w:r w:rsidR="0092013B" w:rsidRPr="00DD7679">
        <w:rPr>
          <w:rFonts w:ascii="Times New Roman" w:hAnsi="Times New Roman" w:cs="Times New Roman"/>
          <w:sz w:val="24"/>
          <w:szCs w:val="24"/>
        </w:rPr>
        <w:t>the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Beier</w:t>
      </w:r>
      <w:r w:rsidR="0092013B" w:rsidRPr="00DD767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left Nigeria. </w:t>
      </w:r>
      <w:r w:rsidR="00355EAB" w:rsidRPr="00DD767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55EAB" w:rsidRPr="00DD7679">
        <w:rPr>
          <w:rFonts w:ascii="Times New Roman" w:hAnsi="Times New Roman" w:cs="Times New Roman"/>
          <w:sz w:val="24"/>
          <w:szCs w:val="24"/>
        </w:rPr>
        <w:t>Beiers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continued to support </w:t>
      </w:r>
      <w:r w:rsidR="0092013B" w:rsidRPr="00DD7679">
        <w:rPr>
          <w:rFonts w:ascii="Times New Roman" w:hAnsi="Times New Roman" w:cs="Times New Roman"/>
          <w:sz w:val="24"/>
          <w:szCs w:val="24"/>
        </w:rPr>
        <w:t xml:space="preserve">Oshogbo </w:t>
      </w:r>
      <w:r w:rsidRPr="00DD7679">
        <w:rPr>
          <w:rFonts w:ascii="Times New Roman" w:hAnsi="Times New Roman" w:cs="Times New Roman"/>
          <w:sz w:val="24"/>
          <w:szCs w:val="24"/>
        </w:rPr>
        <w:t>artists in S</w:t>
      </w:r>
      <w:r w:rsidR="00272C67">
        <w:rPr>
          <w:rFonts w:ascii="Times New Roman" w:hAnsi="Times New Roman" w:cs="Times New Roman"/>
          <w:sz w:val="24"/>
          <w:szCs w:val="24"/>
        </w:rPr>
        <w:t>y</w:t>
      </w:r>
      <w:r w:rsidRPr="00DD7679">
        <w:rPr>
          <w:rFonts w:ascii="Times New Roman" w:hAnsi="Times New Roman" w:cs="Times New Roman"/>
          <w:sz w:val="24"/>
          <w:szCs w:val="24"/>
        </w:rPr>
        <w:t>d</w:t>
      </w:r>
      <w:r w:rsidR="00355EAB" w:rsidRPr="00DD7679">
        <w:rPr>
          <w:rFonts w:ascii="Times New Roman" w:hAnsi="Times New Roman" w:cs="Times New Roman"/>
          <w:sz w:val="24"/>
          <w:szCs w:val="24"/>
        </w:rPr>
        <w:t>ney</w:t>
      </w:r>
      <w:r w:rsidRPr="00DD7679">
        <w:rPr>
          <w:rFonts w:ascii="Times New Roman" w:hAnsi="Times New Roman" w:cs="Times New Roman"/>
          <w:sz w:val="24"/>
          <w:szCs w:val="24"/>
        </w:rPr>
        <w:t xml:space="preserve">, Australia and Bayreuth, Germany while Susanne Wenger </w:t>
      </w:r>
      <w:r w:rsidR="00355EAB" w:rsidRPr="00DD7679">
        <w:rPr>
          <w:rFonts w:ascii="Times New Roman" w:hAnsi="Times New Roman" w:cs="Times New Roman"/>
          <w:sz w:val="24"/>
          <w:szCs w:val="24"/>
        </w:rPr>
        <w:t>involved</w:t>
      </w:r>
      <w:r w:rsidRPr="00DD7679">
        <w:rPr>
          <w:rFonts w:ascii="Times New Roman" w:hAnsi="Times New Roman" w:cs="Times New Roman"/>
          <w:sz w:val="24"/>
          <w:szCs w:val="24"/>
        </w:rPr>
        <w:t xml:space="preserve"> them </w:t>
      </w:r>
      <w:r w:rsidR="00355EAB" w:rsidRPr="00DD7679">
        <w:rPr>
          <w:rFonts w:ascii="Times New Roman" w:hAnsi="Times New Roman" w:cs="Times New Roman"/>
          <w:sz w:val="24"/>
          <w:szCs w:val="24"/>
        </w:rPr>
        <w:t xml:space="preserve">in the artistic recreation of the </w:t>
      </w:r>
      <w:proofErr w:type="spellStart"/>
      <w:r w:rsidR="00355EAB" w:rsidRPr="00DD7679">
        <w:rPr>
          <w:rFonts w:ascii="Times New Roman" w:hAnsi="Times New Roman" w:cs="Times New Roman"/>
          <w:sz w:val="24"/>
          <w:szCs w:val="24"/>
        </w:rPr>
        <w:t>Osun</w:t>
      </w:r>
      <w:proofErr w:type="spellEnd"/>
      <w:r w:rsidR="00355EAB" w:rsidRPr="00DD7679">
        <w:rPr>
          <w:rFonts w:ascii="Times New Roman" w:hAnsi="Times New Roman" w:cs="Times New Roman"/>
          <w:sz w:val="24"/>
          <w:szCs w:val="24"/>
        </w:rPr>
        <w:t xml:space="preserve"> grove </w:t>
      </w:r>
      <w:r w:rsidRPr="00DD7679">
        <w:rPr>
          <w:rFonts w:ascii="Times New Roman" w:hAnsi="Times New Roman" w:cs="Times New Roman"/>
          <w:sz w:val="24"/>
          <w:szCs w:val="24"/>
        </w:rPr>
        <w:t>in Os</w:t>
      </w:r>
      <w:r w:rsidR="00423967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>ogbo itself</w:t>
      </w:r>
      <w:r w:rsidR="00355EAB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354" w:rsidRPr="00DD7679" w:rsidRDefault="005A4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4651A" w:rsidRPr="00DD7679">
        <w:rPr>
          <w:rFonts w:ascii="Times New Roman" w:hAnsi="Times New Roman" w:cs="Times New Roman"/>
          <w:sz w:val="24"/>
          <w:szCs w:val="24"/>
        </w:rPr>
        <w:t>the early 1960s</w:t>
      </w:r>
      <w:r w:rsidR="00CD40F1" w:rsidRPr="00DD7679">
        <w:rPr>
          <w:rFonts w:ascii="Times New Roman" w:hAnsi="Times New Roman" w:cs="Times New Roman"/>
          <w:sz w:val="24"/>
          <w:szCs w:val="24"/>
        </w:rPr>
        <w:t>,</w:t>
      </w:r>
      <w:r w:rsidR="0044651A" w:rsidRPr="00DD7679">
        <w:rPr>
          <w:rFonts w:ascii="Times New Roman" w:hAnsi="Times New Roman" w:cs="Times New Roman"/>
          <w:sz w:val="24"/>
          <w:szCs w:val="24"/>
        </w:rPr>
        <w:t xml:space="preserve"> three expatriate artists</w:t>
      </w:r>
      <w:r w:rsidR="00CD40F1" w:rsidRPr="00DD7679">
        <w:rPr>
          <w:rFonts w:ascii="Times New Roman" w:hAnsi="Times New Roman" w:cs="Times New Roman"/>
          <w:sz w:val="24"/>
          <w:szCs w:val="24"/>
        </w:rPr>
        <w:t>,</w:t>
      </w:r>
      <w:r w:rsidR="00674354" w:rsidRPr="00DD7679">
        <w:rPr>
          <w:rFonts w:ascii="Times New Roman" w:hAnsi="Times New Roman" w:cs="Times New Roman"/>
          <w:sz w:val="24"/>
          <w:szCs w:val="24"/>
        </w:rPr>
        <w:t xml:space="preserve"> the art criti</w:t>
      </w:r>
      <w:r w:rsidR="00CD40F1" w:rsidRPr="00DD7679">
        <w:rPr>
          <w:rFonts w:ascii="Times New Roman" w:hAnsi="Times New Roman" w:cs="Times New Roman"/>
          <w:sz w:val="24"/>
          <w:szCs w:val="24"/>
        </w:rPr>
        <w:t>c</w:t>
      </w:r>
      <w:r w:rsidR="0044651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51A" w:rsidRPr="00DD7679">
        <w:rPr>
          <w:rFonts w:ascii="Times New Roman" w:hAnsi="Times New Roman" w:cs="Times New Roman"/>
          <w:sz w:val="24"/>
          <w:szCs w:val="24"/>
        </w:rPr>
        <w:t>Ulli</w:t>
      </w:r>
      <w:proofErr w:type="spellEnd"/>
      <w:r w:rsidR="0044651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51A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44651A" w:rsidRPr="00DD7679">
        <w:rPr>
          <w:rFonts w:ascii="Times New Roman" w:hAnsi="Times New Roman" w:cs="Times New Roman"/>
          <w:sz w:val="24"/>
          <w:szCs w:val="24"/>
        </w:rPr>
        <w:t xml:space="preserve"> (1922-2011), </w:t>
      </w:r>
      <w:r w:rsidR="00674354" w:rsidRPr="00DD7679">
        <w:rPr>
          <w:rFonts w:ascii="Times New Roman" w:hAnsi="Times New Roman" w:cs="Times New Roman"/>
          <w:sz w:val="24"/>
          <w:szCs w:val="24"/>
        </w:rPr>
        <w:t xml:space="preserve">and visual artists </w:t>
      </w:r>
      <w:r w:rsidR="0044651A" w:rsidRPr="00DD7679">
        <w:rPr>
          <w:rFonts w:ascii="Times New Roman" w:hAnsi="Times New Roman" w:cs="Times New Roman"/>
          <w:sz w:val="24"/>
          <w:szCs w:val="24"/>
        </w:rPr>
        <w:t xml:space="preserve">Georgina Betts (later </w:t>
      </w:r>
      <w:proofErr w:type="spellStart"/>
      <w:r w:rsidR="0044651A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44651A" w:rsidRPr="00DD7679">
        <w:rPr>
          <w:rFonts w:ascii="Times New Roman" w:hAnsi="Times New Roman" w:cs="Times New Roman"/>
          <w:sz w:val="24"/>
          <w:szCs w:val="24"/>
        </w:rPr>
        <w:t xml:space="preserve">, </w:t>
      </w:r>
      <w:r w:rsidR="001E4261" w:rsidRPr="00DD7679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44651A" w:rsidRPr="00DD7679">
        <w:rPr>
          <w:rFonts w:ascii="Times New Roman" w:hAnsi="Times New Roman" w:cs="Times New Roman"/>
          <w:sz w:val="24"/>
          <w:szCs w:val="24"/>
        </w:rPr>
        <w:t>1936 )</w:t>
      </w:r>
      <w:proofErr w:type="gramEnd"/>
      <w:r w:rsidR="0044651A" w:rsidRPr="00DD7679">
        <w:rPr>
          <w:rFonts w:ascii="Times New Roman" w:hAnsi="Times New Roman" w:cs="Times New Roman"/>
          <w:sz w:val="24"/>
          <w:szCs w:val="24"/>
        </w:rPr>
        <w:t xml:space="preserve"> and Susanne Wenger</w:t>
      </w:r>
      <w:r w:rsidR="00791B37" w:rsidRPr="00DD76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1B37" w:rsidRPr="00DD7679">
        <w:rPr>
          <w:rFonts w:ascii="Times New Roman" w:hAnsi="Times New Roman" w:cs="Times New Roman"/>
          <w:sz w:val="24"/>
          <w:szCs w:val="24"/>
        </w:rPr>
        <w:t>Beier</w:t>
      </w:r>
      <w:r w:rsidR="00CD40F1" w:rsidRPr="00DD7679">
        <w:rPr>
          <w:rFonts w:ascii="Times New Roman" w:hAnsi="Times New Roman" w:cs="Times New Roman"/>
          <w:sz w:val="24"/>
          <w:szCs w:val="24"/>
        </w:rPr>
        <w:t>’</w:t>
      </w:r>
      <w:r w:rsidR="00791B37" w:rsidRPr="00DD767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91B37" w:rsidRPr="00DD7679">
        <w:rPr>
          <w:rFonts w:ascii="Times New Roman" w:hAnsi="Times New Roman" w:cs="Times New Roman"/>
          <w:sz w:val="24"/>
          <w:szCs w:val="24"/>
        </w:rPr>
        <w:t xml:space="preserve"> first wife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, </w:t>
      </w:r>
      <w:r w:rsidR="0044651A" w:rsidRPr="00DD7679">
        <w:rPr>
          <w:rFonts w:ascii="Times New Roman" w:hAnsi="Times New Roman" w:cs="Times New Roman"/>
          <w:sz w:val="24"/>
          <w:szCs w:val="24"/>
        </w:rPr>
        <w:t>1915-2009) settled around Os</w:t>
      </w:r>
      <w:r w:rsidR="00423967" w:rsidRPr="00DD7679">
        <w:rPr>
          <w:rFonts w:ascii="Times New Roman" w:hAnsi="Times New Roman" w:cs="Times New Roman"/>
          <w:sz w:val="24"/>
          <w:szCs w:val="24"/>
        </w:rPr>
        <w:t>h</w:t>
      </w:r>
      <w:r w:rsidR="0044651A" w:rsidRPr="00DD7679">
        <w:rPr>
          <w:rFonts w:ascii="Times New Roman" w:hAnsi="Times New Roman" w:cs="Times New Roman"/>
          <w:sz w:val="24"/>
          <w:szCs w:val="24"/>
        </w:rPr>
        <w:t>ogbo</w:t>
      </w:r>
      <w:r w:rsidR="0092013B" w:rsidRPr="00DD7679">
        <w:rPr>
          <w:rFonts w:ascii="Times New Roman" w:hAnsi="Times New Roman" w:cs="Times New Roman"/>
          <w:sz w:val="24"/>
          <w:szCs w:val="24"/>
        </w:rPr>
        <w:t>,</w:t>
      </w:r>
      <w:r w:rsidR="0044651A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6C18B8" w:rsidRPr="00DD7679">
        <w:rPr>
          <w:rFonts w:ascii="Times New Roman" w:hAnsi="Times New Roman" w:cs="Times New Roman"/>
          <w:sz w:val="24"/>
          <w:szCs w:val="24"/>
        </w:rPr>
        <w:t>setting an art movement in motion</w:t>
      </w:r>
      <w:r w:rsidR="0092013B" w:rsidRPr="00DD7679">
        <w:rPr>
          <w:rFonts w:ascii="Times New Roman" w:hAnsi="Times New Roman" w:cs="Times New Roman"/>
          <w:sz w:val="24"/>
          <w:szCs w:val="24"/>
        </w:rPr>
        <w:t>.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 At the same time </w:t>
      </w:r>
      <w:r w:rsidR="00E54CC2" w:rsidRPr="00DD7679">
        <w:rPr>
          <w:rFonts w:ascii="Times New Roman" w:hAnsi="Times New Roman" w:cs="Times New Roman"/>
          <w:sz w:val="24"/>
          <w:szCs w:val="24"/>
        </w:rPr>
        <w:t>playwright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B8" w:rsidRPr="00DD7679">
        <w:rPr>
          <w:rFonts w:ascii="Times New Roman" w:hAnsi="Times New Roman" w:cs="Times New Roman"/>
          <w:sz w:val="24"/>
          <w:szCs w:val="24"/>
        </w:rPr>
        <w:t>Duro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Ladipo</w:t>
      </w:r>
      <w:proofErr w:type="spellEnd"/>
      <w:r w:rsidR="006A7189" w:rsidRPr="00DD7679">
        <w:rPr>
          <w:rFonts w:ascii="Times New Roman" w:hAnsi="Times New Roman" w:cs="Times New Roman"/>
          <w:sz w:val="24"/>
          <w:szCs w:val="24"/>
        </w:rPr>
        <w:t xml:space="preserve"> (1931 – 1978)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 arrived 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with his theatre group. 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In March 1962,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Ladipo</w:t>
      </w:r>
      <w:proofErr w:type="spellEnd"/>
      <w:r w:rsidR="00CD40F1" w:rsidRPr="00DD7679">
        <w:rPr>
          <w:rFonts w:ascii="Times New Roman" w:hAnsi="Times New Roman" w:cs="Times New Roman"/>
          <w:sz w:val="24"/>
          <w:szCs w:val="24"/>
        </w:rPr>
        <w:t xml:space="preserve"> opened up his home as a cultural center housing the </w:t>
      </w:r>
      <w:r w:rsidR="00AD32D4" w:rsidRPr="00DD7679">
        <w:rPr>
          <w:rFonts w:ascii="Times New Roman" w:hAnsi="Times New Roman" w:cs="Times New Roman"/>
          <w:sz w:val="24"/>
          <w:szCs w:val="24"/>
        </w:rPr>
        <w:t>Oshogbo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 chapter of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Mbari</w:t>
      </w:r>
      <w:proofErr w:type="spellEnd"/>
      <w:r w:rsidR="00CD40F1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Mbayo</w:t>
      </w:r>
      <w:proofErr w:type="spellEnd"/>
      <w:r w:rsidR="00CD40F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(an outgrowth of an arts organization originating at the University of Ibadan) </w:t>
      </w:r>
      <w:r w:rsidR="00036DC7" w:rsidRPr="00DD7679">
        <w:rPr>
          <w:rFonts w:ascii="Times New Roman" w:hAnsi="Times New Roman" w:cs="Times New Roman"/>
          <w:sz w:val="24"/>
          <w:szCs w:val="24"/>
        </w:rPr>
        <w:t>in his</w:t>
      </w:r>
      <w:r w:rsidR="00CD40F1" w:rsidRPr="00DD7679">
        <w:rPr>
          <w:rFonts w:ascii="Times New Roman" w:hAnsi="Times New Roman" w:cs="Times New Roman"/>
          <w:sz w:val="24"/>
          <w:szCs w:val="24"/>
        </w:rPr>
        <w:t xml:space="preserve"> "Popular Bar." That summer, </w:t>
      </w:r>
      <w:proofErr w:type="spellStart"/>
      <w:r w:rsidR="006C18B8" w:rsidRPr="00DD7679">
        <w:rPr>
          <w:rFonts w:ascii="Times New Roman" w:hAnsi="Times New Roman" w:cs="Times New Roman"/>
          <w:sz w:val="24"/>
          <w:szCs w:val="24"/>
        </w:rPr>
        <w:t>Ulli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B8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organized a </w:t>
      </w:r>
      <w:r w:rsidR="00791B37" w:rsidRPr="00DD7679">
        <w:rPr>
          <w:rFonts w:ascii="Times New Roman" w:hAnsi="Times New Roman" w:cs="Times New Roman"/>
          <w:sz w:val="24"/>
          <w:szCs w:val="24"/>
        </w:rPr>
        <w:t xml:space="preserve">visual arts 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workshop </w:t>
      </w:r>
      <w:r w:rsidR="004C2BFF" w:rsidRPr="00DD7679">
        <w:rPr>
          <w:rFonts w:ascii="Times New Roman" w:hAnsi="Times New Roman" w:cs="Times New Roman"/>
          <w:sz w:val="24"/>
          <w:szCs w:val="24"/>
        </w:rPr>
        <w:t xml:space="preserve">headed by architect Julian </w:t>
      </w:r>
      <w:proofErr w:type="spellStart"/>
      <w:r w:rsidR="004C2BFF" w:rsidRPr="00DD7679">
        <w:rPr>
          <w:rFonts w:ascii="Times New Roman" w:hAnsi="Times New Roman" w:cs="Times New Roman"/>
          <w:sz w:val="24"/>
          <w:szCs w:val="24"/>
        </w:rPr>
        <w:t>Beinart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and painter Denis Williams</w:t>
      </w:r>
      <w:r w:rsidR="00ED4244" w:rsidRPr="00DD7679">
        <w:rPr>
          <w:rFonts w:ascii="Times New Roman" w:hAnsi="Times New Roman" w:cs="Times New Roman"/>
          <w:sz w:val="24"/>
          <w:szCs w:val="24"/>
        </w:rPr>
        <w:t xml:space="preserve"> (1923-98)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. The workshop involved </w:t>
      </w:r>
      <w:r w:rsidR="00E54CC2" w:rsidRPr="00DD7679">
        <w:rPr>
          <w:rFonts w:ascii="Times New Roman" w:hAnsi="Times New Roman" w:cs="Times New Roman"/>
          <w:sz w:val="24"/>
          <w:szCs w:val="24"/>
        </w:rPr>
        <w:t>a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ctors from </w:t>
      </w:r>
      <w:proofErr w:type="spellStart"/>
      <w:r w:rsidR="00CD40F1" w:rsidRPr="00DD7679">
        <w:rPr>
          <w:rFonts w:ascii="Times New Roman" w:hAnsi="Times New Roman" w:cs="Times New Roman"/>
          <w:sz w:val="24"/>
          <w:szCs w:val="24"/>
        </w:rPr>
        <w:t>Ladipo</w:t>
      </w:r>
      <w:r w:rsidR="006C18B8" w:rsidRPr="00DD7679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6C18B8" w:rsidRPr="00DD7679">
        <w:rPr>
          <w:rFonts w:ascii="Times New Roman" w:hAnsi="Times New Roman" w:cs="Times New Roman"/>
          <w:sz w:val="24"/>
          <w:szCs w:val="24"/>
        </w:rPr>
        <w:t xml:space="preserve"> tro</w:t>
      </w:r>
      <w:r w:rsidR="009E278C" w:rsidRPr="00DD7679">
        <w:rPr>
          <w:rFonts w:ascii="Times New Roman" w:hAnsi="Times New Roman" w:cs="Times New Roman"/>
          <w:sz w:val="24"/>
          <w:szCs w:val="24"/>
        </w:rPr>
        <w:t>upe</w:t>
      </w:r>
      <w:r w:rsidR="006C18B8" w:rsidRPr="00DD7679">
        <w:rPr>
          <w:rFonts w:ascii="Times New Roman" w:hAnsi="Times New Roman" w:cs="Times New Roman"/>
          <w:sz w:val="24"/>
          <w:szCs w:val="24"/>
        </w:rPr>
        <w:t xml:space="preserve"> and young unemployed men from the neighborhood. </w:t>
      </w:r>
      <w:r w:rsidR="009E278C" w:rsidRPr="00DD7679">
        <w:rPr>
          <w:rFonts w:ascii="Times New Roman" w:hAnsi="Times New Roman" w:cs="Times New Roman"/>
          <w:sz w:val="24"/>
          <w:szCs w:val="24"/>
        </w:rPr>
        <w:t>The second workshop in 1963 was headed by Denis Wi</w:t>
      </w:r>
      <w:r w:rsidR="00036DC7" w:rsidRPr="00DD7679">
        <w:rPr>
          <w:rFonts w:ascii="Times New Roman" w:hAnsi="Times New Roman" w:cs="Times New Roman"/>
          <w:sz w:val="24"/>
          <w:szCs w:val="24"/>
        </w:rPr>
        <w:t>l</w:t>
      </w:r>
      <w:r w:rsidR="009E278C" w:rsidRPr="00DD7679">
        <w:rPr>
          <w:rFonts w:ascii="Times New Roman" w:hAnsi="Times New Roman" w:cs="Times New Roman"/>
          <w:sz w:val="24"/>
          <w:szCs w:val="24"/>
        </w:rPr>
        <w:t>liams and Jacob Lawrence</w:t>
      </w:r>
      <w:r w:rsidR="006A7189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ED4244" w:rsidRPr="00DD7679">
        <w:rPr>
          <w:rFonts w:ascii="Times New Roman" w:hAnsi="Times New Roman" w:cs="Times New Roman"/>
          <w:sz w:val="24"/>
          <w:szCs w:val="24"/>
        </w:rPr>
        <w:t xml:space="preserve">(1917 – 2000) </w:t>
      </w:r>
      <w:r w:rsidR="006A7189" w:rsidRPr="00DD7679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036DC7" w:rsidRPr="00DD7679">
        <w:rPr>
          <w:rFonts w:ascii="Times New Roman" w:hAnsi="Times New Roman" w:cs="Times New Roman"/>
          <w:sz w:val="24"/>
          <w:szCs w:val="24"/>
        </w:rPr>
        <w:t xml:space="preserve">a </w:t>
      </w:r>
      <w:r w:rsidR="006A7189" w:rsidRPr="00DD7679">
        <w:rPr>
          <w:rFonts w:ascii="Times New Roman" w:hAnsi="Times New Roman" w:cs="Times New Roman"/>
          <w:sz w:val="24"/>
          <w:szCs w:val="24"/>
        </w:rPr>
        <w:t xml:space="preserve">workshop led </w:t>
      </w:r>
      <w:r w:rsidR="009E278C" w:rsidRPr="00DD7679">
        <w:rPr>
          <w:rFonts w:ascii="Times New Roman" w:hAnsi="Times New Roman" w:cs="Times New Roman"/>
          <w:sz w:val="24"/>
          <w:szCs w:val="24"/>
        </w:rPr>
        <w:t xml:space="preserve">by Georgina </w:t>
      </w:r>
      <w:proofErr w:type="spellStart"/>
      <w:r w:rsidR="009E278C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9E278C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6A7189" w:rsidRPr="00DD7679">
        <w:rPr>
          <w:rFonts w:ascii="Times New Roman" w:hAnsi="Times New Roman" w:cs="Times New Roman"/>
          <w:sz w:val="24"/>
          <w:szCs w:val="24"/>
        </w:rPr>
        <w:t xml:space="preserve">and </w:t>
      </w:r>
      <w:r w:rsidR="009E278C" w:rsidRPr="00DD7679">
        <w:rPr>
          <w:rFonts w:ascii="Times New Roman" w:hAnsi="Times New Roman" w:cs="Times New Roman"/>
          <w:sz w:val="24"/>
          <w:szCs w:val="24"/>
        </w:rPr>
        <w:t xml:space="preserve">graphic art specialist Ru van </w:t>
      </w:r>
      <w:proofErr w:type="spellStart"/>
      <w:r w:rsidR="009E278C" w:rsidRPr="00DD7679">
        <w:rPr>
          <w:rFonts w:ascii="Times New Roman" w:hAnsi="Times New Roman" w:cs="Times New Roman"/>
          <w:sz w:val="24"/>
          <w:szCs w:val="24"/>
        </w:rPr>
        <w:t>Rossem</w:t>
      </w:r>
      <w:proofErr w:type="spellEnd"/>
      <w:r w:rsidR="006A7189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253EF6" w:rsidRPr="00DD7679">
        <w:rPr>
          <w:rFonts w:ascii="Times New Roman" w:hAnsi="Times New Roman" w:cs="Times New Roman"/>
          <w:sz w:val="24"/>
          <w:szCs w:val="24"/>
        </w:rPr>
        <w:t>(</w:t>
      </w:r>
      <w:r w:rsidR="001E4261" w:rsidRPr="00DD7679">
        <w:rPr>
          <w:rFonts w:ascii="Times New Roman" w:hAnsi="Times New Roman" w:cs="Times New Roman"/>
          <w:sz w:val="24"/>
          <w:szCs w:val="24"/>
        </w:rPr>
        <w:t>*</w:t>
      </w:r>
      <w:r w:rsidR="005E2721" w:rsidRPr="00DD7679">
        <w:rPr>
          <w:rFonts w:ascii="Times New Roman" w:hAnsi="Times New Roman" w:cs="Times New Roman"/>
          <w:sz w:val="24"/>
          <w:szCs w:val="24"/>
        </w:rPr>
        <w:t>1924)</w:t>
      </w:r>
      <w:r w:rsidR="00253EF6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6A7189" w:rsidRPr="00DD7679">
        <w:rPr>
          <w:rFonts w:ascii="Times New Roman" w:hAnsi="Times New Roman" w:cs="Times New Roman"/>
          <w:sz w:val="24"/>
          <w:szCs w:val="24"/>
        </w:rPr>
        <w:t>in 1964</w:t>
      </w:r>
      <w:r w:rsidR="009E278C" w:rsidRPr="00DD7679">
        <w:rPr>
          <w:rFonts w:ascii="Times New Roman" w:hAnsi="Times New Roman" w:cs="Times New Roman"/>
          <w:sz w:val="24"/>
          <w:szCs w:val="24"/>
        </w:rPr>
        <w:t>. Over the next</w:t>
      </w:r>
      <w:r w:rsidR="00791B37" w:rsidRPr="00DD7679">
        <w:rPr>
          <w:rFonts w:ascii="Times New Roman" w:hAnsi="Times New Roman" w:cs="Times New Roman"/>
          <w:sz w:val="24"/>
          <w:szCs w:val="24"/>
        </w:rPr>
        <w:t xml:space="preserve"> three years</w:t>
      </w:r>
      <w:r w:rsidR="009E278C" w:rsidRPr="00DD7679">
        <w:rPr>
          <w:rFonts w:ascii="Times New Roman" w:hAnsi="Times New Roman" w:cs="Times New Roman"/>
          <w:sz w:val="24"/>
          <w:szCs w:val="24"/>
        </w:rPr>
        <w:t>,</w:t>
      </w:r>
      <w:r w:rsidR="00791B37" w:rsidRPr="00DD7679">
        <w:rPr>
          <w:rFonts w:ascii="Times New Roman" w:hAnsi="Times New Roman" w:cs="Times New Roman"/>
          <w:sz w:val="24"/>
          <w:szCs w:val="24"/>
        </w:rPr>
        <w:t xml:space="preserve"> Georgina continued to run the experimental art school in her </w:t>
      </w:r>
      <w:r w:rsidR="00E54CC2" w:rsidRPr="00DD7679">
        <w:rPr>
          <w:rFonts w:ascii="Times New Roman" w:hAnsi="Times New Roman" w:cs="Times New Roman"/>
          <w:sz w:val="24"/>
          <w:szCs w:val="24"/>
        </w:rPr>
        <w:t xml:space="preserve">own </w:t>
      </w:r>
      <w:r w:rsidR="00791B37" w:rsidRPr="00DD7679">
        <w:rPr>
          <w:rFonts w:ascii="Times New Roman" w:hAnsi="Times New Roman" w:cs="Times New Roman"/>
          <w:sz w:val="24"/>
          <w:szCs w:val="24"/>
        </w:rPr>
        <w:t>house.</w:t>
      </w:r>
    </w:p>
    <w:p w:rsidR="00DB3F2E" w:rsidRPr="00DD7679" w:rsidRDefault="00E54CC2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Classes were held in the summer.  The idea was that “summer school” would</w:t>
      </w:r>
      <w:r w:rsidR="009E278C" w:rsidRPr="00DD7679">
        <w:rPr>
          <w:rFonts w:ascii="Times New Roman" w:hAnsi="Times New Roman" w:cs="Times New Roman"/>
          <w:sz w:val="24"/>
          <w:szCs w:val="24"/>
        </w:rPr>
        <w:t xml:space="preserve"> help students break </w:t>
      </w:r>
      <w:r w:rsidRPr="00DD7679">
        <w:rPr>
          <w:rFonts w:ascii="Times New Roman" w:hAnsi="Times New Roman" w:cs="Times New Roman"/>
          <w:sz w:val="24"/>
          <w:szCs w:val="24"/>
        </w:rPr>
        <w:t xml:space="preserve">academic </w:t>
      </w:r>
      <w:r w:rsidR="009E278C" w:rsidRPr="00DD7679">
        <w:rPr>
          <w:rFonts w:ascii="Times New Roman" w:hAnsi="Times New Roman" w:cs="Times New Roman"/>
          <w:sz w:val="24"/>
          <w:szCs w:val="24"/>
        </w:rPr>
        <w:t>routines and free them from conventions.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9DD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4779DD" w:rsidRPr="00DD7679">
        <w:rPr>
          <w:rFonts w:ascii="Times New Roman" w:hAnsi="Times New Roman" w:cs="Times New Roman"/>
          <w:sz w:val="24"/>
          <w:szCs w:val="24"/>
        </w:rPr>
        <w:t xml:space="preserve"> believed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 that art education should not </w:t>
      </w:r>
      <w:r w:rsidR="009E278C" w:rsidRPr="00DD7679">
        <w:rPr>
          <w:rFonts w:ascii="Times New Roman" w:hAnsi="Times New Roman" w:cs="Times New Roman"/>
          <w:sz w:val="24"/>
          <w:szCs w:val="24"/>
        </w:rPr>
        <w:t>be constrained by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 an institutional </w:t>
      </w:r>
      <w:r w:rsidR="00B42C2C" w:rsidRPr="00DD7679">
        <w:rPr>
          <w:rFonts w:ascii="Times New Roman" w:hAnsi="Times New Roman" w:cs="Times New Roman"/>
          <w:sz w:val="24"/>
          <w:szCs w:val="24"/>
        </w:rPr>
        <w:t>environment</w:t>
      </w:r>
      <w:r w:rsidR="004779DD" w:rsidRPr="00DD7679">
        <w:rPr>
          <w:rFonts w:ascii="Times New Roman" w:hAnsi="Times New Roman" w:cs="Times New Roman"/>
          <w:sz w:val="24"/>
          <w:szCs w:val="24"/>
        </w:rPr>
        <w:t>, and he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 propagat</w:t>
      </w:r>
      <w:r w:rsidR="009E278C" w:rsidRPr="00DD7679">
        <w:rPr>
          <w:rFonts w:ascii="Times New Roman" w:hAnsi="Times New Roman" w:cs="Times New Roman"/>
          <w:sz w:val="24"/>
          <w:szCs w:val="24"/>
        </w:rPr>
        <w:t>ed</w:t>
      </w:r>
      <w:r w:rsidR="00DB3F2E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"creative freedom" through </w:t>
      </w:r>
      <w:r w:rsidRPr="00DD7679">
        <w:rPr>
          <w:rFonts w:ascii="Times New Roman" w:hAnsi="Times New Roman" w:cs="Times New Roman"/>
          <w:sz w:val="24"/>
          <w:szCs w:val="24"/>
        </w:rPr>
        <w:t xml:space="preserve">a </w:t>
      </w:r>
      <w:r w:rsidR="004171DA" w:rsidRPr="00DD7679">
        <w:rPr>
          <w:rFonts w:ascii="Times New Roman" w:hAnsi="Times New Roman" w:cs="Times New Roman"/>
          <w:sz w:val="24"/>
          <w:szCs w:val="24"/>
        </w:rPr>
        <w:t xml:space="preserve">workshop approach. 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Most of the </w:t>
      </w:r>
      <w:r w:rsidRPr="00DD7679">
        <w:rPr>
          <w:rFonts w:ascii="Times New Roman" w:hAnsi="Times New Roman" w:cs="Times New Roman"/>
          <w:sz w:val="24"/>
          <w:szCs w:val="24"/>
        </w:rPr>
        <w:t xml:space="preserve">Oshogbo school 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students </w:t>
      </w:r>
      <w:r w:rsidRPr="00DD7679">
        <w:rPr>
          <w:rFonts w:ascii="Times New Roman" w:hAnsi="Times New Roman" w:cs="Times New Roman"/>
          <w:sz w:val="24"/>
          <w:szCs w:val="24"/>
        </w:rPr>
        <w:t>w</w:t>
      </w:r>
      <w:r w:rsidR="00ED68F8" w:rsidRPr="00DD7679">
        <w:rPr>
          <w:rFonts w:ascii="Times New Roman" w:hAnsi="Times New Roman" w:cs="Times New Roman"/>
          <w:sz w:val="24"/>
          <w:szCs w:val="24"/>
        </w:rPr>
        <w:t>ere illiterate and young – under twenty. Students were given materials and asked to paint freely</w:t>
      </w:r>
      <w:r w:rsidRPr="00DD7679">
        <w:rPr>
          <w:rFonts w:ascii="Times New Roman" w:hAnsi="Times New Roman" w:cs="Times New Roman"/>
          <w:sz w:val="24"/>
          <w:szCs w:val="24"/>
        </w:rPr>
        <w:t>.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779DD" w:rsidRPr="00DD7679">
        <w:rPr>
          <w:rFonts w:ascii="Times New Roman" w:hAnsi="Times New Roman" w:cs="Times New Roman"/>
          <w:sz w:val="24"/>
          <w:szCs w:val="24"/>
        </w:rPr>
        <w:t>Key individuals emerged from the first few workshops</w:t>
      </w:r>
      <w:r w:rsidR="00054711" w:rsidRPr="00DD7679">
        <w:rPr>
          <w:rFonts w:ascii="Times New Roman" w:hAnsi="Times New Roman" w:cs="Times New Roman"/>
          <w:sz w:val="24"/>
          <w:szCs w:val="24"/>
        </w:rPr>
        <w:t>--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Jacob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Afolabi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1E4261" w:rsidRPr="00DD7679">
        <w:rPr>
          <w:rFonts w:ascii="Times New Roman" w:hAnsi="Times New Roman" w:cs="Times New Roman"/>
          <w:sz w:val="24"/>
          <w:szCs w:val="24"/>
        </w:rPr>
        <w:t>(*1940)</w:t>
      </w:r>
      <w:r w:rsidR="004779DD" w:rsidRPr="00DD7679">
        <w:rPr>
          <w:rFonts w:ascii="Times New Roman" w:hAnsi="Times New Roman" w:cs="Times New Roman"/>
          <w:sz w:val="24"/>
          <w:szCs w:val="24"/>
        </w:rPr>
        <w:t>,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 Rufus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Ogundele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1E4261" w:rsidRPr="00DD7679">
        <w:rPr>
          <w:rFonts w:ascii="Times New Roman" w:hAnsi="Times New Roman" w:cs="Times New Roman"/>
          <w:sz w:val="24"/>
          <w:szCs w:val="24"/>
        </w:rPr>
        <w:t>(1946-1996)</w:t>
      </w:r>
      <w:r w:rsidR="004779DD" w:rsidRPr="00DD7679">
        <w:rPr>
          <w:rFonts w:ascii="Times New Roman" w:hAnsi="Times New Roman" w:cs="Times New Roman"/>
          <w:sz w:val="24"/>
          <w:szCs w:val="24"/>
        </w:rPr>
        <w:t>,</w:t>
      </w:r>
      <w:r w:rsid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Jimoh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1E4261" w:rsidRPr="00DD7679">
        <w:rPr>
          <w:rFonts w:ascii="Times New Roman" w:hAnsi="Times New Roman" w:cs="Times New Roman"/>
          <w:sz w:val="24"/>
          <w:szCs w:val="24"/>
        </w:rPr>
        <w:t xml:space="preserve"> (</w:t>
      </w:r>
      <w:r w:rsidR="00AD32D4" w:rsidRPr="00DD7679">
        <w:rPr>
          <w:rFonts w:ascii="Times New Roman" w:hAnsi="Times New Roman" w:cs="Times New Roman"/>
          <w:sz w:val="24"/>
          <w:szCs w:val="24"/>
        </w:rPr>
        <w:t>*19</w:t>
      </w:r>
      <w:r w:rsidR="001E4261" w:rsidRPr="00DD7679">
        <w:rPr>
          <w:rFonts w:ascii="Times New Roman" w:hAnsi="Times New Roman" w:cs="Times New Roman"/>
          <w:sz w:val="24"/>
          <w:szCs w:val="24"/>
        </w:rPr>
        <w:t>43)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Fabunmi</w:t>
      </w:r>
      <w:proofErr w:type="spellEnd"/>
      <w:r w:rsidR="001E4261" w:rsidRPr="00DD7679">
        <w:rPr>
          <w:rFonts w:ascii="Times New Roman" w:hAnsi="Times New Roman" w:cs="Times New Roman"/>
          <w:sz w:val="24"/>
          <w:szCs w:val="24"/>
        </w:rPr>
        <w:t xml:space="preserve"> (*1945)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Taiwo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Olanyi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(Twins Seven-Seven)</w:t>
      </w:r>
      <w:r w:rsidR="001E4261" w:rsidRPr="00DD7679">
        <w:rPr>
          <w:rFonts w:ascii="Times New Roman" w:hAnsi="Times New Roman" w:cs="Times New Roman"/>
          <w:sz w:val="24"/>
          <w:szCs w:val="24"/>
        </w:rPr>
        <w:t xml:space="preserve"> (1944-2011)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Muraina</w:t>
      </w:r>
      <w:proofErr w:type="spellEnd"/>
      <w:r w:rsidR="00ED68F8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F8" w:rsidRPr="00DD7679">
        <w:rPr>
          <w:rFonts w:ascii="Times New Roman" w:hAnsi="Times New Roman" w:cs="Times New Roman"/>
          <w:sz w:val="24"/>
          <w:szCs w:val="24"/>
        </w:rPr>
        <w:t>Oyelami</w:t>
      </w:r>
      <w:proofErr w:type="spellEnd"/>
      <w:r w:rsidR="001E4261" w:rsidRPr="00DD7679">
        <w:rPr>
          <w:rFonts w:ascii="Times New Roman" w:hAnsi="Times New Roman" w:cs="Times New Roman"/>
          <w:sz w:val="24"/>
          <w:szCs w:val="24"/>
        </w:rPr>
        <w:t xml:space="preserve"> (</w:t>
      </w:r>
      <w:r w:rsidR="00AD32D4" w:rsidRPr="00DD7679">
        <w:rPr>
          <w:rFonts w:ascii="Times New Roman" w:hAnsi="Times New Roman" w:cs="Times New Roman"/>
          <w:sz w:val="24"/>
          <w:szCs w:val="24"/>
        </w:rPr>
        <w:t>*</w:t>
      </w:r>
      <w:r w:rsidR="001E4261" w:rsidRPr="00DD7679">
        <w:rPr>
          <w:rFonts w:ascii="Times New Roman" w:hAnsi="Times New Roman" w:cs="Times New Roman"/>
          <w:sz w:val="24"/>
          <w:szCs w:val="24"/>
        </w:rPr>
        <w:t>1940</w:t>
      </w:r>
      <w:r w:rsidR="00AD32D4" w:rsidRPr="00DD7679">
        <w:rPr>
          <w:rFonts w:ascii="Times New Roman" w:hAnsi="Times New Roman" w:cs="Times New Roman"/>
          <w:sz w:val="24"/>
          <w:szCs w:val="24"/>
        </w:rPr>
        <w:t>)</w:t>
      </w:r>
      <w:r w:rsidR="00ED68F8" w:rsidRPr="00DD7679">
        <w:rPr>
          <w:rFonts w:ascii="Times New Roman" w:hAnsi="Times New Roman" w:cs="Times New Roman"/>
          <w:sz w:val="24"/>
          <w:szCs w:val="24"/>
        </w:rPr>
        <w:t xml:space="preserve">. </w:t>
      </w:r>
      <w:r w:rsidR="00DB3F2E" w:rsidRPr="00DD7679">
        <w:rPr>
          <w:rFonts w:ascii="Times New Roman" w:hAnsi="Times New Roman" w:cs="Times New Roman"/>
          <w:sz w:val="24"/>
          <w:szCs w:val="24"/>
        </w:rPr>
        <w:t xml:space="preserve">Of the several hundred who participated in </w:t>
      </w:r>
      <w:r w:rsidRPr="00DD7679">
        <w:rPr>
          <w:rFonts w:ascii="Times New Roman" w:hAnsi="Times New Roman" w:cs="Times New Roman"/>
          <w:sz w:val="24"/>
          <w:szCs w:val="24"/>
        </w:rPr>
        <w:t xml:space="preserve">Oshogbo </w:t>
      </w:r>
      <w:r w:rsidR="00DB3F2E" w:rsidRPr="00DD7679">
        <w:rPr>
          <w:rFonts w:ascii="Times New Roman" w:hAnsi="Times New Roman" w:cs="Times New Roman"/>
          <w:sz w:val="24"/>
          <w:szCs w:val="24"/>
        </w:rPr>
        <w:t>workshops, only a few remained to work with Georgina on a regular basis.</w:t>
      </w:r>
    </w:p>
    <w:p w:rsidR="00AD6156" w:rsidRPr="00DD7679" w:rsidRDefault="00AD6156" w:rsidP="00AD6156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 xml:space="preserve">Georgina taught the use of material and techniques, but not the formal rules of perspective that characterized Western art. Nor did she encourage a focus on naturalism. </w:t>
      </w:r>
      <w:r w:rsidR="004779DD" w:rsidRPr="00DD7679">
        <w:rPr>
          <w:rFonts w:ascii="Times New Roman" w:hAnsi="Times New Roman" w:cs="Times New Roman"/>
          <w:sz w:val="24"/>
          <w:szCs w:val="24"/>
        </w:rPr>
        <w:t>A</w:t>
      </w:r>
      <w:r w:rsidRPr="00DD7679">
        <w:rPr>
          <w:rFonts w:ascii="Times New Roman" w:hAnsi="Times New Roman" w:cs="Times New Roman"/>
          <w:sz w:val="24"/>
          <w:szCs w:val="24"/>
        </w:rPr>
        <w:t xml:space="preserve">s a facilitator, 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she helped </w:t>
      </w:r>
      <w:r w:rsidRPr="00DD7679">
        <w:rPr>
          <w:rFonts w:ascii="Times New Roman" w:hAnsi="Times New Roman" w:cs="Times New Roman"/>
          <w:sz w:val="24"/>
          <w:szCs w:val="24"/>
        </w:rPr>
        <w:t>each artist develop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 his own</w:t>
      </w:r>
      <w:r w:rsidRPr="00DD7679">
        <w:rPr>
          <w:rFonts w:ascii="Times New Roman" w:hAnsi="Times New Roman" w:cs="Times New Roman"/>
          <w:sz w:val="24"/>
          <w:szCs w:val="24"/>
        </w:rPr>
        <w:t xml:space="preserve"> voice. The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DD7679" w:rsidRPr="00DD7679">
        <w:rPr>
          <w:rFonts w:ascii="Times New Roman" w:hAnsi="Times New Roman" w:cs="Times New Roman"/>
          <w:sz w:val="24"/>
          <w:szCs w:val="24"/>
        </w:rPr>
        <w:t>best-known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 Oshogbo artist is </w:t>
      </w:r>
      <w:r w:rsidRPr="00DD7679">
        <w:rPr>
          <w:rFonts w:ascii="Times New Roman" w:hAnsi="Times New Roman" w:cs="Times New Roman"/>
          <w:sz w:val="24"/>
          <w:szCs w:val="24"/>
        </w:rPr>
        <w:t>Twins Seven-Seven</w:t>
      </w:r>
      <w:r w:rsidR="004779DD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He worked mostly in inks, gouache and oils, portraying a fantastical world inhabited by monsters </w:t>
      </w:r>
      <w:r w:rsidRPr="00DD7679">
        <w:rPr>
          <w:rFonts w:ascii="Times New Roman" w:hAnsi="Times New Roman" w:cs="Times New Roman"/>
          <w:sz w:val="24"/>
          <w:szCs w:val="24"/>
        </w:rPr>
        <w:lastRenderedPageBreak/>
        <w:t>and imagin</w:t>
      </w:r>
      <w:r w:rsidR="004779DD" w:rsidRPr="00DD7679">
        <w:rPr>
          <w:rFonts w:ascii="Times New Roman" w:hAnsi="Times New Roman" w:cs="Times New Roman"/>
          <w:sz w:val="24"/>
          <w:szCs w:val="24"/>
        </w:rPr>
        <w:t xml:space="preserve">ary </w:t>
      </w:r>
      <w:r w:rsidRPr="00DD7679">
        <w:rPr>
          <w:rFonts w:ascii="Times New Roman" w:hAnsi="Times New Roman" w:cs="Times New Roman"/>
          <w:sz w:val="24"/>
          <w:szCs w:val="24"/>
        </w:rPr>
        <w:t>animals</w:t>
      </w:r>
      <w:r w:rsidR="00050147" w:rsidRPr="00DD7679">
        <w:rPr>
          <w:rFonts w:ascii="Times New Roman" w:hAnsi="Times New Roman" w:cs="Times New Roman"/>
          <w:sz w:val="24"/>
          <w:szCs w:val="24"/>
        </w:rPr>
        <w:t xml:space="preserve">. A strong decorative line </w:t>
      </w:r>
      <w:r w:rsidR="00DD7679" w:rsidRPr="00DD7679">
        <w:rPr>
          <w:rFonts w:ascii="Times New Roman" w:hAnsi="Times New Roman" w:cs="Times New Roman"/>
          <w:sz w:val="24"/>
          <w:szCs w:val="24"/>
        </w:rPr>
        <w:t>and pattern</w:t>
      </w:r>
      <w:r w:rsidR="00050147" w:rsidRPr="00DD7679">
        <w:rPr>
          <w:rFonts w:ascii="Times New Roman" w:hAnsi="Times New Roman" w:cs="Times New Roman"/>
          <w:sz w:val="24"/>
          <w:szCs w:val="24"/>
        </w:rPr>
        <w:t xml:space="preserve"> characterized his work.</w:t>
      </w:r>
      <w:r w:rsidRPr="00DD7679">
        <w:rPr>
          <w:rFonts w:ascii="Times New Roman" w:hAnsi="Times New Roman" w:cs="Times New Roman"/>
          <w:sz w:val="24"/>
          <w:szCs w:val="24"/>
        </w:rPr>
        <w:t xml:space="preserve"> He took inspiration from Amos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Tutuola's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books whose own approach to narrative can be sensed through the titles -- </w:t>
      </w:r>
      <w:r w:rsidRPr="00DD7679">
        <w:rPr>
          <w:rFonts w:ascii="Times New Roman" w:hAnsi="Times New Roman" w:cs="Times New Roman"/>
          <w:i/>
          <w:sz w:val="24"/>
          <w:szCs w:val="24"/>
        </w:rPr>
        <w:t>Strange Hunters</w:t>
      </w:r>
      <w:r w:rsidRPr="00DD7679">
        <w:rPr>
          <w:rFonts w:ascii="Times New Roman" w:hAnsi="Times New Roman" w:cs="Times New Roman"/>
          <w:sz w:val="24"/>
          <w:szCs w:val="24"/>
        </w:rPr>
        <w:t xml:space="preserve"> or </w:t>
      </w:r>
      <w:r w:rsidRPr="00DD7679">
        <w:rPr>
          <w:rFonts w:ascii="Times New Roman" w:hAnsi="Times New Roman" w:cs="Times New Roman"/>
          <w:i/>
          <w:sz w:val="24"/>
          <w:szCs w:val="24"/>
        </w:rPr>
        <w:t>My life in the Bush of Ghosts</w:t>
      </w:r>
      <w:r w:rsidRPr="00DD767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31B4A" w:rsidRPr="00DD7679" w:rsidRDefault="005D098C" w:rsidP="00831B4A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DD7679">
        <w:rPr>
          <w:rFonts w:ascii="Times New Roman" w:hAnsi="Times New Roman" w:cs="Times New Roman"/>
          <w:sz w:val="24"/>
          <w:szCs w:val="24"/>
        </w:rPr>
        <w:t>Jimoh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156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AD6156" w:rsidRPr="00DD7679">
        <w:rPr>
          <w:rFonts w:ascii="Times New Roman" w:hAnsi="Times New Roman" w:cs="Times New Roman"/>
          <w:sz w:val="24"/>
          <w:szCs w:val="24"/>
        </w:rPr>
        <w:t xml:space="preserve"> began</w:t>
      </w:r>
      <w:r w:rsidRPr="00DD7679">
        <w:rPr>
          <w:rFonts w:ascii="Times New Roman" w:hAnsi="Times New Roman" w:cs="Times New Roman"/>
          <w:sz w:val="24"/>
          <w:szCs w:val="24"/>
        </w:rPr>
        <w:t xml:space="preserve"> with painting</w:t>
      </w:r>
      <w:r w:rsidR="00AD6156" w:rsidRPr="00DD7679">
        <w:rPr>
          <w:rFonts w:ascii="Times New Roman" w:hAnsi="Times New Roman" w:cs="Times New Roman"/>
          <w:sz w:val="24"/>
          <w:szCs w:val="24"/>
        </w:rPr>
        <w:t xml:space="preserve">, added </w:t>
      </w:r>
      <w:r w:rsidRPr="00DD7679">
        <w:rPr>
          <w:rFonts w:ascii="Times New Roman" w:hAnsi="Times New Roman" w:cs="Times New Roman"/>
          <w:sz w:val="24"/>
          <w:szCs w:val="24"/>
        </w:rPr>
        <w:t xml:space="preserve">beads and later </w:t>
      </w:r>
      <w:r w:rsidR="00AD6156" w:rsidRPr="00DD7679">
        <w:rPr>
          <w:rFonts w:ascii="Times New Roman" w:hAnsi="Times New Roman" w:cs="Times New Roman"/>
          <w:sz w:val="24"/>
          <w:szCs w:val="24"/>
        </w:rPr>
        <w:t xml:space="preserve">moved </w:t>
      </w:r>
      <w:r w:rsidRPr="00DD7679">
        <w:rPr>
          <w:rFonts w:ascii="Times New Roman" w:hAnsi="Times New Roman" w:cs="Times New Roman"/>
          <w:sz w:val="24"/>
          <w:szCs w:val="24"/>
        </w:rPr>
        <w:t>into mosaic</w:t>
      </w:r>
      <w:r w:rsidR="00AD6156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He concentrated on heads, which bear</w:t>
      </w:r>
      <w:r w:rsidR="00AD6156" w:rsidRPr="00DD7679">
        <w:rPr>
          <w:rFonts w:ascii="Times New Roman" w:hAnsi="Times New Roman" w:cs="Times New Roman"/>
          <w:sz w:val="24"/>
          <w:szCs w:val="24"/>
        </w:rPr>
        <w:t>s</w:t>
      </w:r>
      <w:r w:rsidRPr="00DD7679">
        <w:rPr>
          <w:rFonts w:ascii="Times New Roman" w:hAnsi="Times New Roman" w:cs="Times New Roman"/>
          <w:sz w:val="24"/>
          <w:szCs w:val="24"/>
        </w:rPr>
        <w:t xml:space="preserve"> some relation</w:t>
      </w:r>
      <w:r w:rsidR="00DD7970" w:rsidRPr="00DD7679">
        <w:rPr>
          <w:rFonts w:ascii="Times New Roman" w:hAnsi="Times New Roman" w:cs="Times New Roman"/>
          <w:sz w:val="24"/>
          <w:szCs w:val="24"/>
        </w:rPr>
        <w:t xml:space="preserve"> to</w:t>
      </w:r>
      <w:r w:rsidRPr="00DD7679">
        <w:rPr>
          <w:rFonts w:ascii="Times New Roman" w:hAnsi="Times New Roman" w:cs="Times New Roman"/>
          <w:sz w:val="24"/>
          <w:szCs w:val="24"/>
        </w:rPr>
        <w:t xml:space="preserve"> t</w:t>
      </w:r>
      <w:r w:rsidR="00050147" w:rsidRPr="00DD7679">
        <w:rPr>
          <w:rFonts w:ascii="Times New Roman" w:hAnsi="Times New Roman" w:cs="Times New Roman"/>
          <w:sz w:val="24"/>
          <w:szCs w:val="24"/>
        </w:rPr>
        <w:t>he traditional</w:t>
      </w:r>
      <w:r w:rsidRPr="00DD7679">
        <w:rPr>
          <w:rFonts w:ascii="Times New Roman" w:hAnsi="Times New Roman" w:cs="Times New Roman"/>
          <w:sz w:val="24"/>
          <w:szCs w:val="24"/>
        </w:rPr>
        <w:t xml:space="preserve"> Yoruba </w:t>
      </w:r>
      <w:r w:rsidR="00050147" w:rsidRPr="00DD7679">
        <w:rPr>
          <w:rFonts w:ascii="Times New Roman" w:hAnsi="Times New Roman" w:cs="Times New Roman"/>
          <w:sz w:val="24"/>
          <w:szCs w:val="24"/>
        </w:rPr>
        <w:t>approach to</w:t>
      </w:r>
      <w:r w:rsidRPr="00DD7679">
        <w:rPr>
          <w:rFonts w:ascii="Times New Roman" w:hAnsi="Times New Roman" w:cs="Times New Roman"/>
          <w:sz w:val="24"/>
          <w:szCs w:val="24"/>
        </w:rPr>
        <w:t xml:space="preserve"> sculpture, but also used </w:t>
      </w:r>
      <w:r w:rsidR="00AD6156" w:rsidRPr="00DD7679">
        <w:rPr>
          <w:rFonts w:ascii="Times New Roman" w:hAnsi="Times New Roman" w:cs="Times New Roman"/>
          <w:sz w:val="24"/>
          <w:szCs w:val="24"/>
        </w:rPr>
        <w:t xml:space="preserve">color </w:t>
      </w:r>
      <w:r w:rsidR="00291D68" w:rsidRPr="00DD7679">
        <w:rPr>
          <w:rFonts w:ascii="Times New Roman" w:hAnsi="Times New Roman" w:cs="Times New Roman"/>
          <w:sz w:val="24"/>
          <w:szCs w:val="24"/>
        </w:rPr>
        <w:t xml:space="preserve">symbolism </w:t>
      </w:r>
      <w:r w:rsidR="00AD6156" w:rsidRPr="00DD7679">
        <w:rPr>
          <w:rFonts w:ascii="Times New Roman" w:hAnsi="Times New Roman" w:cs="Times New Roman"/>
          <w:sz w:val="24"/>
          <w:szCs w:val="24"/>
        </w:rPr>
        <w:t>to suggest symbolic meanings drawn f</w:t>
      </w:r>
      <w:r w:rsidRPr="00DD7679">
        <w:rPr>
          <w:rFonts w:ascii="Times New Roman" w:hAnsi="Times New Roman" w:cs="Times New Roman"/>
          <w:sz w:val="24"/>
          <w:szCs w:val="24"/>
        </w:rPr>
        <w:t xml:space="preserve">rom his cultural background. </w:t>
      </w:r>
      <w:proofErr w:type="spellStart"/>
      <w:r w:rsidR="00EB2240" w:rsidRPr="00DD7679">
        <w:rPr>
          <w:rFonts w:ascii="Times New Roman" w:hAnsi="Times New Roman" w:cs="Times New Roman"/>
          <w:sz w:val="24"/>
          <w:szCs w:val="24"/>
        </w:rPr>
        <w:t>Muraina</w:t>
      </w:r>
      <w:proofErr w:type="spellEnd"/>
      <w:r w:rsidR="00EB2240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2D4" w:rsidRPr="00DD7679">
        <w:rPr>
          <w:rFonts w:ascii="Times New Roman" w:hAnsi="Times New Roman" w:cs="Times New Roman"/>
          <w:sz w:val="24"/>
          <w:szCs w:val="24"/>
        </w:rPr>
        <w:t>Oyelami</w:t>
      </w:r>
      <w:proofErr w:type="spellEnd"/>
      <w:r w:rsidR="00AD32D4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EB2240" w:rsidRPr="00DD7679">
        <w:rPr>
          <w:rFonts w:ascii="Times New Roman" w:hAnsi="Times New Roman" w:cs="Times New Roman"/>
          <w:sz w:val="24"/>
          <w:szCs w:val="24"/>
        </w:rPr>
        <w:t xml:space="preserve">concentrated on capturing man in his environment or man in the present using palette knives, rollers and brushes in achieving effects on paper. </w:t>
      </w:r>
      <w:proofErr w:type="spellStart"/>
      <w:r w:rsidR="00831B4A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831B4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4A" w:rsidRPr="00DD7679">
        <w:rPr>
          <w:rFonts w:ascii="Times New Roman" w:hAnsi="Times New Roman" w:cs="Times New Roman"/>
          <w:sz w:val="24"/>
          <w:szCs w:val="24"/>
        </w:rPr>
        <w:t>Fabunmi</w:t>
      </w:r>
      <w:proofErr w:type="spellEnd"/>
      <w:r w:rsidR="00831B4A" w:rsidRPr="00DD7679">
        <w:rPr>
          <w:rFonts w:ascii="Times New Roman" w:hAnsi="Times New Roman" w:cs="Times New Roman"/>
          <w:sz w:val="24"/>
          <w:szCs w:val="24"/>
        </w:rPr>
        <w:t xml:space="preserve"> went into printmaking with a focus on urbanization, his work resembling a jigsaw puzzle of houses, windows, rivers, animals, clocks and trucks.</w:t>
      </w:r>
    </w:p>
    <w:p w:rsidR="00361A11" w:rsidRPr="00DD7679" w:rsidRDefault="00EB2240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The Nigerian Civil</w:t>
      </w:r>
      <w:r w:rsidR="007B29D5">
        <w:rPr>
          <w:rFonts w:ascii="Times New Roman" w:hAnsi="Times New Roman" w:cs="Times New Roman"/>
          <w:sz w:val="24"/>
          <w:szCs w:val="24"/>
        </w:rPr>
        <w:t xml:space="preserve"> </w:t>
      </w:r>
      <w:r w:rsidR="007B29D5" w:rsidRPr="00DD7679">
        <w:rPr>
          <w:rFonts w:ascii="Times New Roman" w:hAnsi="Times New Roman" w:cs="Times New Roman"/>
          <w:sz w:val="24"/>
          <w:szCs w:val="24"/>
        </w:rPr>
        <w:t>war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036DC7" w:rsidRPr="00DD7679">
        <w:rPr>
          <w:rFonts w:ascii="Times New Roman" w:hAnsi="Times New Roman" w:cs="Times New Roman"/>
          <w:sz w:val="24"/>
          <w:szCs w:val="24"/>
        </w:rPr>
        <w:t>(1967 – 70)</w:t>
      </w:r>
      <w:r w:rsidRPr="00DD7679">
        <w:rPr>
          <w:rFonts w:ascii="Times New Roman" w:hAnsi="Times New Roman" w:cs="Times New Roman"/>
          <w:sz w:val="24"/>
          <w:szCs w:val="24"/>
        </w:rPr>
        <w:t xml:space="preserve"> forced many Os</w:t>
      </w:r>
      <w:r w:rsidR="00343A1C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 xml:space="preserve">ogbo artists to explore </w:t>
      </w:r>
      <w:r w:rsidR="00400365" w:rsidRPr="00DD7679">
        <w:rPr>
          <w:rFonts w:ascii="Times New Roman" w:hAnsi="Times New Roman" w:cs="Times New Roman"/>
          <w:sz w:val="24"/>
          <w:szCs w:val="24"/>
        </w:rPr>
        <w:t>alternative</w:t>
      </w:r>
      <w:r w:rsidRPr="00DD7679">
        <w:rPr>
          <w:rFonts w:ascii="Times New Roman" w:hAnsi="Times New Roman" w:cs="Times New Roman"/>
          <w:sz w:val="24"/>
          <w:szCs w:val="24"/>
        </w:rPr>
        <w:t xml:space="preserve"> media </w:t>
      </w:r>
      <w:r w:rsidR="00400365" w:rsidRPr="00DD7679">
        <w:rPr>
          <w:rFonts w:ascii="Times New Roman" w:hAnsi="Times New Roman" w:cs="Times New Roman"/>
          <w:sz w:val="24"/>
          <w:szCs w:val="24"/>
        </w:rPr>
        <w:t>because art supplies were difficult to obtain. Consequently, they</w:t>
      </w:r>
      <w:r w:rsidRPr="00DD7679">
        <w:rPr>
          <w:rFonts w:ascii="Times New Roman" w:hAnsi="Times New Roman" w:cs="Times New Roman"/>
          <w:sz w:val="24"/>
          <w:szCs w:val="24"/>
        </w:rPr>
        <w:t xml:space="preserve"> develop</w:t>
      </w:r>
      <w:r w:rsidR="00400365" w:rsidRPr="00DD7679">
        <w:rPr>
          <w:rFonts w:ascii="Times New Roman" w:hAnsi="Times New Roman" w:cs="Times New Roman"/>
          <w:sz w:val="24"/>
          <w:szCs w:val="24"/>
        </w:rPr>
        <w:t xml:space="preserve">ed the </w:t>
      </w:r>
      <w:r w:rsidRPr="00DD7679">
        <w:rPr>
          <w:rFonts w:ascii="Times New Roman" w:hAnsi="Times New Roman" w:cs="Times New Roman"/>
          <w:sz w:val="24"/>
          <w:szCs w:val="24"/>
        </w:rPr>
        <w:t xml:space="preserve">diversity of materials that became </w:t>
      </w:r>
      <w:r w:rsidR="004709DE" w:rsidRPr="00DD7679">
        <w:rPr>
          <w:rFonts w:ascii="Times New Roman" w:hAnsi="Times New Roman" w:cs="Times New Roman"/>
          <w:sz w:val="24"/>
          <w:szCs w:val="24"/>
        </w:rPr>
        <w:t>characteristic</w:t>
      </w:r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>of</w:t>
      </w:r>
      <w:r w:rsidRPr="00DD7679">
        <w:rPr>
          <w:rFonts w:ascii="Times New Roman" w:hAnsi="Times New Roman" w:cs="Times New Roman"/>
          <w:sz w:val="24"/>
          <w:szCs w:val="24"/>
        </w:rPr>
        <w:t xml:space="preserve"> Os</w:t>
      </w:r>
      <w:r w:rsidR="00343A1C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 xml:space="preserve">ogbo art.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Fabunmi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began to work in wool, embroidery and cloth applique</w:t>
      </w:r>
      <w:r w:rsidR="00400365" w:rsidRPr="00DD7679">
        <w:rPr>
          <w:rFonts w:ascii="Times New Roman" w:hAnsi="Times New Roman" w:cs="Times New Roman"/>
          <w:sz w:val="24"/>
          <w:szCs w:val="24"/>
        </w:rPr>
        <w:t xml:space="preserve"> while</w:t>
      </w:r>
      <w:r w:rsidRPr="00DD7679">
        <w:rPr>
          <w:rFonts w:ascii="Times New Roman" w:hAnsi="Times New Roman" w:cs="Times New Roman"/>
          <w:sz w:val="24"/>
          <w:szCs w:val="24"/>
        </w:rPr>
        <w:t xml:space="preserve"> Jacob </w:t>
      </w:r>
      <w:proofErr w:type="spellStart"/>
      <w:r w:rsidRPr="00DD7679">
        <w:rPr>
          <w:rFonts w:ascii="Times New Roman" w:hAnsi="Times New Roman" w:cs="Times New Roman"/>
          <w:sz w:val="24"/>
          <w:szCs w:val="24"/>
        </w:rPr>
        <w:t>Afolabi</w:t>
      </w:r>
      <w:proofErr w:type="spellEnd"/>
      <w:r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>used</w:t>
      </w:r>
      <w:r w:rsidRPr="00DD7679">
        <w:rPr>
          <w:rFonts w:ascii="Times New Roman" w:hAnsi="Times New Roman" w:cs="Times New Roman"/>
          <w:sz w:val="24"/>
          <w:szCs w:val="24"/>
        </w:rPr>
        <w:t xml:space="preserve"> strips of </w:t>
      </w:r>
      <w:r w:rsidR="004709DE" w:rsidRPr="00DD7679">
        <w:rPr>
          <w:rFonts w:ascii="Times New Roman" w:hAnsi="Times New Roman" w:cs="Times New Roman"/>
          <w:sz w:val="24"/>
          <w:szCs w:val="24"/>
        </w:rPr>
        <w:t>fluorescent</w:t>
      </w:r>
      <w:r w:rsidRPr="00DD7679">
        <w:rPr>
          <w:rFonts w:ascii="Times New Roman" w:hAnsi="Times New Roman" w:cs="Times New Roman"/>
          <w:sz w:val="24"/>
          <w:szCs w:val="24"/>
        </w:rPr>
        <w:t xml:space="preserve"> colored plastic cut from brooms obtained at the local market. </w:t>
      </w:r>
    </w:p>
    <w:p w:rsidR="00FF68C3" w:rsidRPr="00DD7679" w:rsidRDefault="00361A11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Os</w:t>
      </w:r>
      <w:r w:rsidR="00343A1C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 xml:space="preserve">ogbo artists continued </w:t>
      </w:r>
      <w:r w:rsidR="00DD7970" w:rsidRPr="00DD7679">
        <w:rPr>
          <w:rFonts w:ascii="Times New Roman" w:hAnsi="Times New Roman" w:cs="Times New Roman"/>
          <w:sz w:val="24"/>
          <w:szCs w:val="24"/>
        </w:rPr>
        <w:t xml:space="preserve">working even after the </w:t>
      </w:r>
      <w:proofErr w:type="spellStart"/>
      <w:r w:rsidR="00DD7970" w:rsidRPr="00DD7679">
        <w:rPr>
          <w:rFonts w:ascii="Times New Roman" w:hAnsi="Times New Roman" w:cs="Times New Roman"/>
          <w:sz w:val="24"/>
          <w:szCs w:val="24"/>
        </w:rPr>
        <w:t>Beiers</w:t>
      </w:r>
      <w:proofErr w:type="spellEnd"/>
      <w:r w:rsidR="00DD7970" w:rsidRPr="00DD7679">
        <w:rPr>
          <w:rFonts w:ascii="Times New Roman" w:hAnsi="Times New Roman" w:cs="Times New Roman"/>
          <w:sz w:val="24"/>
          <w:szCs w:val="24"/>
        </w:rPr>
        <w:t xml:space="preserve"> left in 1966.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Some </w:t>
      </w:r>
      <w:r w:rsidR="00DD7970" w:rsidRPr="00DD7679">
        <w:rPr>
          <w:rFonts w:ascii="Times New Roman" w:hAnsi="Times New Roman" w:cs="Times New Roman"/>
          <w:sz w:val="24"/>
          <w:szCs w:val="24"/>
        </w:rPr>
        <w:t xml:space="preserve">actually travelled to 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Australia </w:t>
      </w:r>
      <w:r w:rsidR="005E2721" w:rsidRPr="00DD7679">
        <w:rPr>
          <w:rFonts w:ascii="Times New Roman" w:hAnsi="Times New Roman" w:cs="Times New Roman"/>
          <w:sz w:val="24"/>
          <w:szCs w:val="24"/>
        </w:rPr>
        <w:t>and Germany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, where the </w:t>
      </w:r>
      <w:proofErr w:type="spellStart"/>
      <w:r w:rsidR="00FF68C3" w:rsidRPr="00DD7679">
        <w:rPr>
          <w:rFonts w:ascii="Times New Roman" w:hAnsi="Times New Roman" w:cs="Times New Roman"/>
          <w:sz w:val="24"/>
          <w:szCs w:val="24"/>
        </w:rPr>
        <w:t>Beiers</w:t>
      </w:r>
      <w:proofErr w:type="spellEnd"/>
      <w:r w:rsidR="00FF68C3" w:rsidRPr="00DD7679">
        <w:rPr>
          <w:rFonts w:ascii="Times New Roman" w:hAnsi="Times New Roman" w:cs="Times New Roman"/>
          <w:sz w:val="24"/>
          <w:szCs w:val="24"/>
        </w:rPr>
        <w:t xml:space="preserve"> provided </w:t>
      </w:r>
      <w:r w:rsidR="00400365" w:rsidRPr="00DD7679">
        <w:rPr>
          <w:rFonts w:ascii="Times New Roman" w:hAnsi="Times New Roman" w:cs="Times New Roman"/>
          <w:sz w:val="24"/>
          <w:szCs w:val="24"/>
        </w:rPr>
        <w:t xml:space="preserve">them with </w:t>
      </w:r>
      <w:r w:rsidR="00FF68C3" w:rsidRPr="00DD7679">
        <w:rPr>
          <w:rFonts w:ascii="Times New Roman" w:hAnsi="Times New Roman" w:cs="Times New Roman"/>
          <w:sz w:val="24"/>
          <w:szCs w:val="24"/>
        </w:rPr>
        <w:t>workshop space</w:t>
      </w:r>
      <w:r w:rsidR="00400365" w:rsidRPr="00DD7679">
        <w:rPr>
          <w:rFonts w:ascii="Times New Roman" w:hAnsi="Times New Roman" w:cs="Times New Roman"/>
          <w:sz w:val="24"/>
          <w:szCs w:val="24"/>
        </w:rPr>
        <w:t>.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C3" w:rsidRPr="00DD7679">
        <w:rPr>
          <w:rFonts w:ascii="Times New Roman" w:hAnsi="Times New Roman" w:cs="Times New Roman"/>
          <w:sz w:val="24"/>
          <w:szCs w:val="24"/>
        </w:rPr>
        <w:t>Iwalewa</w:t>
      </w:r>
      <w:proofErr w:type="spellEnd"/>
      <w:r w:rsidR="00FF68C3" w:rsidRPr="00DD7679">
        <w:rPr>
          <w:rFonts w:ascii="Times New Roman" w:hAnsi="Times New Roman" w:cs="Times New Roman"/>
          <w:sz w:val="24"/>
          <w:szCs w:val="24"/>
        </w:rPr>
        <w:t xml:space="preserve"> House </w:t>
      </w:r>
      <w:r w:rsidR="00DD7970" w:rsidRPr="00DD7679">
        <w:rPr>
          <w:rFonts w:ascii="Times New Roman" w:hAnsi="Times New Roman" w:cs="Times New Roman"/>
          <w:sz w:val="24"/>
          <w:szCs w:val="24"/>
        </w:rPr>
        <w:t>linked to the African Studies Center (University of Bayreuth</w:t>
      </w:r>
      <w:r w:rsidR="005E2721" w:rsidRPr="00DD7679">
        <w:rPr>
          <w:rFonts w:ascii="Times New Roman" w:hAnsi="Times New Roman" w:cs="Times New Roman"/>
          <w:sz w:val="24"/>
          <w:szCs w:val="24"/>
        </w:rPr>
        <w:t>) and</w:t>
      </w:r>
      <w:r w:rsidR="00DD7970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>founded by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C3" w:rsidRPr="00DD767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="00FF68C3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>i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n </w:t>
      </w:r>
      <w:r w:rsidR="00E92970" w:rsidRPr="00DD7679">
        <w:rPr>
          <w:rFonts w:ascii="Times New Roman" w:hAnsi="Times New Roman" w:cs="Times New Roman"/>
          <w:sz w:val="24"/>
          <w:szCs w:val="24"/>
        </w:rPr>
        <w:t xml:space="preserve">1981 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provided a </w:t>
      </w:r>
      <w:r w:rsidR="00CA26EA" w:rsidRPr="00DD7679">
        <w:rPr>
          <w:rFonts w:ascii="Times New Roman" w:hAnsi="Times New Roman" w:cs="Times New Roman"/>
          <w:sz w:val="24"/>
          <w:szCs w:val="24"/>
        </w:rPr>
        <w:t>place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400365" w:rsidRPr="00DD7679">
        <w:rPr>
          <w:rFonts w:ascii="Times New Roman" w:hAnsi="Times New Roman" w:cs="Times New Roman"/>
          <w:sz w:val="24"/>
          <w:szCs w:val="24"/>
        </w:rPr>
        <w:t xml:space="preserve">for 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400365" w:rsidRPr="00DD7679">
        <w:rPr>
          <w:rFonts w:ascii="Times New Roman" w:hAnsi="Times New Roman" w:cs="Times New Roman"/>
          <w:sz w:val="24"/>
          <w:szCs w:val="24"/>
        </w:rPr>
        <w:t>between</w:t>
      </w:r>
      <w:r w:rsidR="00FF68C3" w:rsidRPr="00DD7679">
        <w:rPr>
          <w:rFonts w:ascii="Times New Roman" w:hAnsi="Times New Roman" w:cs="Times New Roman"/>
          <w:sz w:val="24"/>
          <w:szCs w:val="24"/>
        </w:rPr>
        <w:t xml:space="preserve"> artists from all over the world.</w:t>
      </w:r>
      <w:r w:rsidR="00054711" w:rsidRPr="00DD76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446E" w:rsidRPr="00DD7679" w:rsidRDefault="00831EFA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 xml:space="preserve">Susanne </w:t>
      </w:r>
      <w:r w:rsidR="00361A11" w:rsidRPr="00DD7679">
        <w:rPr>
          <w:rFonts w:ascii="Times New Roman" w:hAnsi="Times New Roman" w:cs="Times New Roman"/>
          <w:sz w:val="24"/>
          <w:szCs w:val="24"/>
        </w:rPr>
        <w:t xml:space="preserve">Wenger remained in Nigeria and continued to work with 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artists in </w:t>
      </w:r>
      <w:r w:rsidR="00050147" w:rsidRPr="00DD7679">
        <w:rPr>
          <w:rFonts w:ascii="Times New Roman" w:hAnsi="Times New Roman" w:cs="Times New Roman"/>
          <w:sz w:val="24"/>
          <w:szCs w:val="24"/>
        </w:rPr>
        <w:t>Oshogbo</w:t>
      </w:r>
      <w:r w:rsidR="00361A11" w:rsidRPr="00DD7679">
        <w:rPr>
          <w:rFonts w:ascii="Times New Roman" w:hAnsi="Times New Roman" w:cs="Times New Roman"/>
          <w:sz w:val="24"/>
          <w:szCs w:val="24"/>
        </w:rPr>
        <w:t xml:space="preserve">. </w:t>
      </w:r>
      <w:r w:rsidR="00A33CEA" w:rsidRPr="00DD7679">
        <w:rPr>
          <w:rFonts w:ascii="Times New Roman" w:hAnsi="Times New Roman" w:cs="Times New Roman"/>
          <w:sz w:val="24"/>
          <w:szCs w:val="24"/>
        </w:rPr>
        <w:t>S</w:t>
      </w:r>
      <w:r w:rsidR="00361A11" w:rsidRPr="00DD7679">
        <w:rPr>
          <w:rFonts w:ascii="Times New Roman" w:hAnsi="Times New Roman" w:cs="Times New Roman"/>
          <w:sz w:val="24"/>
          <w:szCs w:val="24"/>
        </w:rPr>
        <w:t xml:space="preserve">he introduced students to cement sculpture and involved them in the recreation of the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Osun</w:t>
      </w:r>
      <w:proofErr w:type="spellEnd"/>
      <w:r w:rsidR="00361A11" w:rsidRPr="00DD7679">
        <w:rPr>
          <w:rFonts w:ascii="Times New Roman" w:hAnsi="Times New Roman" w:cs="Times New Roman"/>
          <w:sz w:val="24"/>
          <w:szCs w:val="24"/>
        </w:rPr>
        <w:t xml:space="preserve"> shrine</w:t>
      </w:r>
      <w:r w:rsidR="00CA26EA" w:rsidRPr="00DD7679">
        <w:rPr>
          <w:rFonts w:ascii="Times New Roman" w:hAnsi="Times New Roman" w:cs="Times New Roman"/>
          <w:sz w:val="24"/>
          <w:szCs w:val="24"/>
        </w:rPr>
        <w:t>, particularly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D32D4" w:rsidRPr="00DD7679">
        <w:rPr>
          <w:rFonts w:ascii="Times New Roman" w:hAnsi="Times New Roman" w:cs="Times New Roman"/>
          <w:sz w:val="24"/>
          <w:szCs w:val="24"/>
        </w:rPr>
        <w:t>stone carvers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Adebisi</w:t>
      </w:r>
      <w:proofErr w:type="spellEnd"/>
      <w:r w:rsidR="00361A11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Akanji</w:t>
      </w:r>
      <w:proofErr w:type="spellEnd"/>
      <w:r w:rsidR="00361A1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D32D4" w:rsidRPr="00DD7679">
        <w:rPr>
          <w:rFonts w:ascii="Times New Roman" w:hAnsi="Times New Roman" w:cs="Times New Roman"/>
          <w:sz w:val="24"/>
          <w:szCs w:val="24"/>
        </w:rPr>
        <w:t xml:space="preserve">(*1945) </w:t>
      </w:r>
      <w:r w:rsidR="00361A11" w:rsidRPr="00DD767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Buraimoh</w:t>
      </w:r>
      <w:proofErr w:type="spellEnd"/>
      <w:r w:rsidR="00361A11" w:rsidRPr="00DD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A11" w:rsidRPr="00DD7679">
        <w:rPr>
          <w:rFonts w:ascii="Times New Roman" w:hAnsi="Times New Roman" w:cs="Times New Roman"/>
          <w:sz w:val="24"/>
          <w:szCs w:val="24"/>
        </w:rPr>
        <w:t>Gbadamosi</w:t>
      </w:r>
      <w:proofErr w:type="spellEnd"/>
      <w:r w:rsidR="00A33CEA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D32D4" w:rsidRPr="00DD7679">
        <w:rPr>
          <w:rFonts w:ascii="Times New Roman" w:hAnsi="Times New Roman" w:cs="Times New Roman"/>
          <w:sz w:val="24"/>
          <w:szCs w:val="24"/>
        </w:rPr>
        <w:t>(*1936)</w:t>
      </w:r>
      <w:r w:rsidR="00CA26EA" w:rsidRPr="00DD7679">
        <w:rPr>
          <w:rFonts w:ascii="Times New Roman" w:hAnsi="Times New Roman" w:cs="Times New Roman"/>
          <w:sz w:val="24"/>
          <w:szCs w:val="24"/>
        </w:rPr>
        <w:t>.</w:t>
      </w:r>
      <w:r w:rsidR="00E92970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354EED" w:rsidRPr="00DD7679">
        <w:rPr>
          <w:rFonts w:ascii="Times New Roman" w:hAnsi="Times New Roman" w:cs="Times New Roman"/>
          <w:sz w:val="24"/>
          <w:szCs w:val="24"/>
        </w:rPr>
        <w:t>Os</w:t>
      </w:r>
      <w:r w:rsidR="00AD32D4" w:rsidRPr="00DD7679">
        <w:rPr>
          <w:rFonts w:ascii="Times New Roman" w:hAnsi="Times New Roman" w:cs="Times New Roman"/>
          <w:sz w:val="24"/>
          <w:szCs w:val="24"/>
        </w:rPr>
        <w:t>h</w:t>
      </w:r>
      <w:r w:rsidR="00354EED" w:rsidRPr="00DD7679">
        <w:rPr>
          <w:rFonts w:ascii="Times New Roman" w:hAnsi="Times New Roman" w:cs="Times New Roman"/>
          <w:sz w:val="24"/>
          <w:szCs w:val="24"/>
        </w:rPr>
        <w:t>ogbo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 remains a center of art production</w:t>
      </w:r>
      <w:r w:rsidR="00CA26EA" w:rsidRPr="00DD7679">
        <w:rPr>
          <w:rFonts w:ascii="Times New Roman" w:hAnsi="Times New Roman" w:cs="Times New Roman"/>
          <w:sz w:val="24"/>
          <w:szCs w:val="24"/>
        </w:rPr>
        <w:t>, but with many fewer artists. However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, some of the </w:t>
      </w:r>
      <w:r w:rsidR="00A33CEA" w:rsidRPr="00DD7679">
        <w:rPr>
          <w:rFonts w:ascii="Times New Roman" w:hAnsi="Times New Roman" w:cs="Times New Roman"/>
          <w:sz w:val="24"/>
          <w:szCs w:val="24"/>
        </w:rPr>
        <w:t>original “graduates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" continued to 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build skills and </w:t>
      </w:r>
      <w:r w:rsidR="00A6446E" w:rsidRPr="00DD7679">
        <w:rPr>
          <w:rFonts w:ascii="Times New Roman" w:hAnsi="Times New Roman" w:cs="Times New Roman"/>
          <w:sz w:val="24"/>
          <w:szCs w:val="24"/>
        </w:rPr>
        <w:t>artistic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 reputations. F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emale artists </w:t>
      </w:r>
      <w:r w:rsidR="00A33CEA" w:rsidRPr="00DD7679">
        <w:rPr>
          <w:rFonts w:ascii="Times New Roman" w:hAnsi="Times New Roman" w:cs="Times New Roman"/>
          <w:sz w:val="24"/>
          <w:szCs w:val="24"/>
        </w:rPr>
        <w:t xml:space="preserve">also </w:t>
      </w:r>
      <w:r w:rsidR="00CA26EA" w:rsidRPr="00DD7679">
        <w:rPr>
          <w:rFonts w:ascii="Times New Roman" w:hAnsi="Times New Roman" w:cs="Times New Roman"/>
          <w:sz w:val="24"/>
          <w:szCs w:val="24"/>
        </w:rPr>
        <w:t>emerged,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CA26EA" w:rsidRPr="00DD7679">
        <w:rPr>
          <w:rFonts w:ascii="Times New Roman" w:hAnsi="Times New Roman" w:cs="Times New Roman"/>
          <w:sz w:val="24"/>
          <w:szCs w:val="24"/>
        </w:rPr>
        <w:t>notably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Nike </w:t>
      </w:r>
      <w:proofErr w:type="spellStart"/>
      <w:r w:rsidR="002E68E1" w:rsidRPr="00DD7679">
        <w:rPr>
          <w:rFonts w:ascii="Times New Roman" w:hAnsi="Times New Roman" w:cs="Times New Roman"/>
          <w:sz w:val="24"/>
          <w:szCs w:val="24"/>
        </w:rPr>
        <w:t>Okundaye</w:t>
      </w:r>
      <w:proofErr w:type="spellEnd"/>
      <w:r w:rsidR="002E68E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D32D4" w:rsidRPr="00DD7679">
        <w:rPr>
          <w:rFonts w:ascii="Times New Roman" w:hAnsi="Times New Roman" w:cs="Times New Roman"/>
          <w:sz w:val="24"/>
          <w:szCs w:val="24"/>
        </w:rPr>
        <w:t>(*1951)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DD7679" w:rsidRPr="00DD7679">
        <w:rPr>
          <w:rFonts w:ascii="Times New Roman" w:hAnsi="Times New Roman" w:cs="Times New Roman"/>
          <w:sz w:val="24"/>
          <w:szCs w:val="24"/>
        </w:rPr>
        <w:t>well known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for her</w:t>
      </w:r>
      <w:r w:rsidR="00A6446E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A33CEA" w:rsidRPr="00DD7679">
        <w:rPr>
          <w:rFonts w:ascii="Times New Roman" w:hAnsi="Times New Roman" w:cs="Times New Roman"/>
          <w:sz w:val="24"/>
          <w:szCs w:val="24"/>
        </w:rPr>
        <w:t>b</w:t>
      </w:r>
      <w:r w:rsidR="00A6446E" w:rsidRPr="00DD7679">
        <w:rPr>
          <w:rFonts w:ascii="Times New Roman" w:hAnsi="Times New Roman" w:cs="Times New Roman"/>
          <w:sz w:val="24"/>
          <w:szCs w:val="24"/>
        </w:rPr>
        <w:t>at</w:t>
      </w:r>
      <w:r w:rsidR="00A33CEA" w:rsidRPr="00DD7679">
        <w:rPr>
          <w:rFonts w:ascii="Times New Roman" w:hAnsi="Times New Roman" w:cs="Times New Roman"/>
          <w:sz w:val="24"/>
          <w:szCs w:val="24"/>
        </w:rPr>
        <w:t>ik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and for the art centers she has established to provide women and youth with craft skills, empowering them economically</w:t>
      </w:r>
      <w:r w:rsidR="00A6446E" w:rsidRPr="00DD7679">
        <w:rPr>
          <w:rFonts w:ascii="Times New Roman" w:hAnsi="Times New Roman" w:cs="Times New Roman"/>
          <w:sz w:val="24"/>
          <w:szCs w:val="24"/>
        </w:rPr>
        <w:t>.</w:t>
      </w:r>
    </w:p>
    <w:p w:rsidR="00343A1C" w:rsidRPr="00DD7679" w:rsidRDefault="00CA26EA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A</w:t>
      </w:r>
      <w:r w:rsidR="00343A1C" w:rsidRPr="00DD7679">
        <w:rPr>
          <w:rFonts w:ascii="Times New Roman" w:hAnsi="Times New Roman" w:cs="Times New Roman"/>
          <w:sz w:val="24"/>
          <w:szCs w:val="24"/>
        </w:rPr>
        <w:t xml:space="preserve"> surrealistic blend of inherited knowledge of Yoruba cosmology and </w:t>
      </w:r>
      <w:r w:rsidRPr="00DD7679">
        <w:rPr>
          <w:rFonts w:ascii="Times New Roman" w:hAnsi="Times New Roman" w:cs="Times New Roman"/>
          <w:sz w:val="24"/>
          <w:szCs w:val="24"/>
        </w:rPr>
        <w:t>new media</w:t>
      </w:r>
      <w:r w:rsidR="00343A1C" w:rsidRPr="00DD7679">
        <w:rPr>
          <w:rFonts w:ascii="Times New Roman" w:hAnsi="Times New Roman" w:cs="Times New Roman"/>
          <w:sz w:val="24"/>
          <w:szCs w:val="24"/>
        </w:rPr>
        <w:t xml:space="preserve"> characterized Oshogbo art</w:t>
      </w:r>
      <w:r w:rsidR="00036DC7" w:rsidRPr="00DD7679">
        <w:rPr>
          <w:rFonts w:ascii="Times New Roman" w:hAnsi="Times New Roman" w:cs="Times New Roman"/>
          <w:sz w:val="24"/>
          <w:szCs w:val="24"/>
        </w:rPr>
        <w:t xml:space="preserve"> and </w:t>
      </w:r>
      <w:r w:rsidR="00343A1C" w:rsidRPr="00DD7679">
        <w:rPr>
          <w:rFonts w:ascii="Times New Roman" w:hAnsi="Times New Roman" w:cs="Times New Roman"/>
          <w:sz w:val="24"/>
          <w:szCs w:val="24"/>
        </w:rPr>
        <w:t>gave it vitality</w:t>
      </w:r>
      <w:r w:rsidR="005C03B3" w:rsidRPr="00DD7679">
        <w:rPr>
          <w:rFonts w:ascii="Times New Roman" w:hAnsi="Times New Roman" w:cs="Times New Roman"/>
          <w:sz w:val="24"/>
          <w:szCs w:val="24"/>
        </w:rPr>
        <w:t>.</w:t>
      </w:r>
      <w:r w:rsidRPr="00DD7679">
        <w:rPr>
          <w:rFonts w:ascii="Times New Roman" w:hAnsi="Times New Roman" w:cs="Times New Roman"/>
          <w:sz w:val="24"/>
          <w:szCs w:val="24"/>
        </w:rPr>
        <w:t xml:space="preserve"> S</w:t>
      </w:r>
      <w:r w:rsidR="00036DC7" w:rsidRPr="00DD7679">
        <w:rPr>
          <w:rFonts w:ascii="Times New Roman" w:hAnsi="Times New Roman" w:cs="Times New Roman"/>
          <w:sz w:val="24"/>
          <w:szCs w:val="24"/>
        </w:rPr>
        <w:t>hared feature</w:t>
      </w:r>
      <w:r w:rsidRPr="00DD7679">
        <w:rPr>
          <w:rFonts w:ascii="Times New Roman" w:hAnsi="Times New Roman" w:cs="Times New Roman"/>
          <w:sz w:val="24"/>
          <w:szCs w:val="24"/>
        </w:rPr>
        <w:t>s</w:t>
      </w:r>
      <w:r w:rsidR="00036DC7" w:rsidRPr="00DD7679">
        <w:rPr>
          <w:rFonts w:ascii="Times New Roman" w:hAnsi="Times New Roman" w:cs="Times New Roman"/>
          <w:sz w:val="24"/>
          <w:szCs w:val="24"/>
        </w:rPr>
        <w:t xml:space="preserve"> of </w:t>
      </w:r>
      <w:r w:rsidR="00343A1C" w:rsidRPr="00DD7679">
        <w:rPr>
          <w:rFonts w:ascii="Times New Roman" w:hAnsi="Times New Roman" w:cs="Times New Roman"/>
          <w:sz w:val="24"/>
          <w:szCs w:val="24"/>
        </w:rPr>
        <w:t>Oshogbo artists</w:t>
      </w:r>
      <w:r w:rsidR="007439D2" w:rsidRPr="00DD7679">
        <w:rPr>
          <w:rFonts w:ascii="Times New Roman" w:hAnsi="Times New Roman" w:cs="Times New Roman"/>
          <w:sz w:val="24"/>
          <w:szCs w:val="24"/>
        </w:rPr>
        <w:t>’ work</w:t>
      </w:r>
      <w:r w:rsidR="00343A1C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7439D2" w:rsidRPr="00DD7679">
        <w:rPr>
          <w:rFonts w:ascii="Times New Roman" w:hAnsi="Times New Roman" w:cs="Times New Roman"/>
          <w:sz w:val="24"/>
          <w:szCs w:val="24"/>
        </w:rPr>
        <w:t xml:space="preserve">remain </w:t>
      </w:r>
      <w:r w:rsidR="00036DC7" w:rsidRPr="00DD7679">
        <w:rPr>
          <w:rFonts w:ascii="Times New Roman" w:hAnsi="Times New Roman" w:cs="Times New Roman"/>
          <w:sz w:val="24"/>
          <w:szCs w:val="24"/>
        </w:rPr>
        <w:t>the joining of</w:t>
      </w:r>
      <w:r w:rsidR="005C03B3" w:rsidRPr="00DD7679">
        <w:rPr>
          <w:rFonts w:ascii="Times New Roman" w:hAnsi="Times New Roman" w:cs="Times New Roman"/>
          <w:sz w:val="24"/>
          <w:szCs w:val="24"/>
        </w:rPr>
        <w:t xml:space="preserve"> supernatural and natural</w:t>
      </w:r>
      <w:r w:rsidR="007439D2" w:rsidRPr="00DD7679">
        <w:rPr>
          <w:rFonts w:ascii="Times New Roman" w:hAnsi="Times New Roman" w:cs="Times New Roman"/>
          <w:sz w:val="24"/>
          <w:szCs w:val="24"/>
        </w:rPr>
        <w:t xml:space="preserve"> </w:t>
      </w:r>
      <w:r w:rsidR="006F0121" w:rsidRPr="00DD7679">
        <w:rPr>
          <w:rFonts w:ascii="Times New Roman" w:hAnsi="Times New Roman" w:cs="Times New Roman"/>
          <w:sz w:val="24"/>
          <w:szCs w:val="24"/>
        </w:rPr>
        <w:t xml:space="preserve">whether depicting mythic narrative or genre scenes and </w:t>
      </w:r>
      <w:r w:rsidR="001F59DB" w:rsidRPr="00DD7679">
        <w:rPr>
          <w:rFonts w:ascii="Times New Roman" w:hAnsi="Times New Roman" w:cs="Times New Roman"/>
          <w:sz w:val="24"/>
          <w:szCs w:val="24"/>
        </w:rPr>
        <w:t>using</w:t>
      </w:r>
      <w:r w:rsidR="007439D2" w:rsidRPr="00DD7679">
        <w:rPr>
          <w:rFonts w:ascii="Times New Roman" w:hAnsi="Times New Roman" w:cs="Times New Roman"/>
          <w:sz w:val="24"/>
          <w:szCs w:val="24"/>
        </w:rPr>
        <w:t xml:space="preserve"> a flat, decorative style and an expressionistic manner</w:t>
      </w:r>
      <w:r w:rsidR="006F0121" w:rsidRPr="00DD7679">
        <w:rPr>
          <w:rFonts w:ascii="Times New Roman" w:hAnsi="Times New Roman" w:cs="Times New Roman"/>
          <w:sz w:val="24"/>
          <w:szCs w:val="24"/>
        </w:rPr>
        <w:t>, lending the</w:t>
      </w:r>
      <w:r w:rsidR="00DD7679">
        <w:rPr>
          <w:rFonts w:ascii="Times New Roman" w:hAnsi="Times New Roman" w:cs="Times New Roman"/>
          <w:sz w:val="24"/>
          <w:szCs w:val="24"/>
        </w:rPr>
        <w:t>ir</w:t>
      </w:r>
      <w:r w:rsidR="006F0121" w:rsidRPr="00DD7679">
        <w:rPr>
          <w:rFonts w:ascii="Times New Roman" w:hAnsi="Times New Roman" w:cs="Times New Roman"/>
          <w:sz w:val="24"/>
          <w:szCs w:val="24"/>
        </w:rPr>
        <w:t xml:space="preserve"> works a modern character.</w:t>
      </w:r>
      <w:r w:rsidR="007439D2" w:rsidRPr="00DD7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1DA" w:rsidRDefault="00FF68C3">
      <w:pPr>
        <w:rPr>
          <w:rFonts w:ascii="Times New Roman" w:hAnsi="Times New Roman" w:cs="Times New Roman"/>
          <w:sz w:val="24"/>
          <w:szCs w:val="24"/>
        </w:rPr>
      </w:pPr>
      <w:r w:rsidRPr="00DD7679">
        <w:rPr>
          <w:rFonts w:ascii="Times New Roman" w:hAnsi="Times New Roman" w:cs="Times New Roman"/>
          <w:sz w:val="24"/>
          <w:szCs w:val="24"/>
        </w:rPr>
        <w:t>The first exhibit of Os</w:t>
      </w:r>
      <w:r w:rsidR="00AD32D4" w:rsidRPr="00DD7679">
        <w:rPr>
          <w:rFonts w:ascii="Times New Roman" w:hAnsi="Times New Roman" w:cs="Times New Roman"/>
          <w:sz w:val="24"/>
          <w:szCs w:val="24"/>
        </w:rPr>
        <w:t>h</w:t>
      </w:r>
      <w:r w:rsidRPr="00DD7679">
        <w:rPr>
          <w:rFonts w:ascii="Times New Roman" w:hAnsi="Times New Roman" w:cs="Times New Roman"/>
          <w:sz w:val="24"/>
          <w:szCs w:val="24"/>
        </w:rPr>
        <w:t>ogbo school</w:t>
      </w:r>
      <w:r w:rsidR="002E68E1" w:rsidRPr="00DD7679">
        <w:rPr>
          <w:rFonts w:ascii="Times New Roman" w:hAnsi="Times New Roman" w:cs="Times New Roman"/>
          <w:sz w:val="24"/>
          <w:szCs w:val="24"/>
        </w:rPr>
        <w:t xml:space="preserve"> artist</w:t>
      </w:r>
      <w:r w:rsidRPr="00DD7679">
        <w:rPr>
          <w:rFonts w:ascii="Times New Roman" w:hAnsi="Times New Roman" w:cs="Times New Roman"/>
          <w:sz w:val="24"/>
          <w:szCs w:val="24"/>
        </w:rPr>
        <w:t xml:space="preserve">s </w:t>
      </w:r>
      <w:r w:rsidR="002E68E1" w:rsidRPr="00DD7679">
        <w:rPr>
          <w:rFonts w:ascii="Times New Roman" w:hAnsi="Times New Roman" w:cs="Times New Roman"/>
          <w:sz w:val="24"/>
          <w:szCs w:val="24"/>
        </w:rPr>
        <w:t>occurred in Lagos</w:t>
      </w:r>
      <w:r w:rsidRPr="00DD7679">
        <w:rPr>
          <w:rFonts w:ascii="Times New Roman" w:hAnsi="Times New Roman" w:cs="Times New Roman"/>
          <w:sz w:val="24"/>
          <w:szCs w:val="24"/>
        </w:rPr>
        <w:t xml:space="preserve"> in 1965</w:t>
      </w:r>
      <w:r w:rsidR="002E68E1" w:rsidRPr="00DD7679">
        <w:rPr>
          <w:rFonts w:ascii="Times New Roman" w:hAnsi="Times New Roman" w:cs="Times New Roman"/>
          <w:sz w:val="24"/>
          <w:szCs w:val="24"/>
        </w:rPr>
        <w:t>, bringing</w:t>
      </w:r>
      <w:r w:rsidRPr="00DD7679">
        <w:rPr>
          <w:rFonts w:ascii="Times New Roman" w:hAnsi="Times New Roman" w:cs="Times New Roman"/>
          <w:sz w:val="24"/>
          <w:szCs w:val="24"/>
        </w:rPr>
        <w:t xml:space="preserve"> the group international acclaim. Exhibits in Europe and the United States followed and contributed to </w:t>
      </w:r>
      <w:r w:rsidR="002E68E1" w:rsidRPr="00DD7679">
        <w:rPr>
          <w:rFonts w:ascii="Times New Roman" w:hAnsi="Times New Roman" w:cs="Times New Roman"/>
          <w:sz w:val="24"/>
          <w:szCs w:val="24"/>
        </w:rPr>
        <w:t>the artists’</w:t>
      </w:r>
      <w:r w:rsidRPr="00DD7679">
        <w:rPr>
          <w:rFonts w:ascii="Times New Roman" w:hAnsi="Times New Roman" w:cs="Times New Roman"/>
          <w:sz w:val="24"/>
          <w:szCs w:val="24"/>
        </w:rPr>
        <w:t xml:space="preserve"> global recognition. </w:t>
      </w:r>
    </w:p>
    <w:p w:rsidR="00DD7679" w:rsidRPr="00DD7679" w:rsidRDefault="00DD7679">
      <w:pPr>
        <w:rPr>
          <w:rFonts w:ascii="Times New Roman" w:hAnsi="Times New Roman" w:cs="Times New Roman"/>
          <w:sz w:val="24"/>
          <w:szCs w:val="24"/>
        </w:rPr>
      </w:pPr>
    </w:p>
    <w:p w:rsidR="00E71CA2" w:rsidRDefault="00E71CA2" w:rsidP="004E6942">
      <w:pPr>
        <w:rPr>
          <w:ins w:id="11" w:author="doctor" w:date="2014-06-18T10:45:00Z"/>
          <w:b/>
          <w:sz w:val="24"/>
          <w:szCs w:val="24"/>
        </w:rPr>
      </w:pPr>
      <w:ins w:id="12" w:author="doctor" w:date="2014-06-18T10:45:00Z">
        <w:r>
          <w:rPr>
            <w:b/>
            <w:sz w:val="24"/>
            <w:szCs w:val="24"/>
          </w:rPr>
          <w:t>References and further reading</w:t>
        </w:r>
      </w:ins>
    </w:p>
    <w:p w:rsidR="004E6942" w:rsidDel="00E71CA2" w:rsidRDefault="004E6942" w:rsidP="004E6942">
      <w:pPr>
        <w:rPr>
          <w:del w:id="13" w:author="doctor" w:date="2014-06-18T10:45:00Z"/>
        </w:rPr>
      </w:pPr>
      <w:bookmarkStart w:id="14" w:name="_GoBack"/>
      <w:bookmarkEnd w:id="14"/>
      <w:del w:id="15" w:author="doctor" w:date="2014-06-18T10:45:00Z">
        <w:r w:rsidRPr="00406C59" w:rsidDel="00E71CA2">
          <w:rPr>
            <w:b/>
            <w:sz w:val="24"/>
            <w:szCs w:val="24"/>
          </w:rPr>
          <w:delText>Bibliography</w:delText>
        </w:r>
      </w:del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C59">
        <w:rPr>
          <w:rFonts w:ascii="Times New Roman" w:hAnsi="Times New Roman" w:cs="Times New Roman"/>
          <w:sz w:val="24"/>
          <w:szCs w:val="24"/>
        </w:rPr>
        <w:t>Beier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, </w:t>
      </w:r>
      <w:r w:rsidR="00ED5634" w:rsidRPr="00406C59">
        <w:rPr>
          <w:rFonts w:ascii="Times New Roman" w:hAnsi="Times New Roman" w:cs="Times New Roman"/>
          <w:sz w:val="24"/>
          <w:szCs w:val="24"/>
        </w:rPr>
        <w:t>U</w:t>
      </w:r>
      <w:r w:rsidR="005A4C4D">
        <w:rPr>
          <w:rFonts w:ascii="Times New Roman" w:hAnsi="Times New Roman" w:cs="Times New Roman"/>
          <w:sz w:val="24"/>
          <w:szCs w:val="24"/>
        </w:rPr>
        <w:t>.</w:t>
      </w:r>
      <w:r w:rsidR="00ED5634">
        <w:rPr>
          <w:rFonts w:ascii="Times New Roman" w:hAnsi="Times New Roman" w:cs="Times New Roman"/>
          <w:sz w:val="24"/>
          <w:szCs w:val="24"/>
        </w:rPr>
        <w:t xml:space="preserve"> (1991)</w:t>
      </w:r>
      <w:r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i/>
          <w:sz w:val="24"/>
          <w:szCs w:val="24"/>
        </w:rPr>
        <w:t>Thirty Years of Oshogbo Art</w:t>
      </w:r>
      <w:r w:rsidR="00ED5634">
        <w:rPr>
          <w:rFonts w:ascii="Times New Roman" w:hAnsi="Times New Roman" w:cs="Times New Roman"/>
          <w:sz w:val="24"/>
          <w:szCs w:val="24"/>
        </w:rPr>
        <w:t xml:space="preserve">, </w:t>
      </w:r>
      <w:r w:rsidRPr="00406C59">
        <w:rPr>
          <w:rFonts w:ascii="Times New Roman" w:hAnsi="Times New Roman" w:cs="Times New Roman"/>
          <w:sz w:val="24"/>
          <w:szCs w:val="24"/>
        </w:rPr>
        <w:t xml:space="preserve">Bayreuth, Germany: </w:t>
      </w:r>
      <w:proofErr w:type="spellStart"/>
      <w:r w:rsidR="005A4C4D" w:rsidRPr="00406C59">
        <w:rPr>
          <w:rFonts w:ascii="Times New Roman" w:hAnsi="Times New Roman" w:cs="Times New Roman"/>
          <w:sz w:val="24"/>
          <w:szCs w:val="24"/>
        </w:rPr>
        <w:t>I</w:t>
      </w:r>
      <w:r w:rsidR="005A4C4D">
        <w:rPr>
          <w:rFonts w:ascii="Times New Roman" w:hAnsi="Times New Roman" w:cs="Times New Roman"/>
          <w:sz w:val="24"/>
          <w:szCs w:val="24"/>
        </w:rPr>
        <w:t>walewa</w:t>
      </w:r>
      <w:proofErr w:type="spellEnd"/>
      <w:r w:rsidR="00ED5634">
        <w:rPr>
          <w:rFonts w:ascii="Times New Roman" w:hAnsi="Times New Roman" w:cs="Times New Roman"/>
          <w:sz w:val="24"/>
          <w:szCs w:val="24"/>
        </w:rPr>
        <w:t>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C59">
        <w:rPr>
          <w:rFonts w:ascii="Times New Roman" w:hAnsi="Times New Roman" w:cs="Times New Roman"/>
          <w:sz w:val="24"/>
          <w:szCs w:val="24"/>
        </w:rPr>
        <w:t>Glassie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, </w:t>
      </w:r>
      <w:r w:rsidR="005A4C4D" w:rsidRPr="00406C59">
        <w:rPr>
          <w:rFonts w:ascii="Times New Roman" w:hAnsi="Times New Roman" w:cs="Times New Roman"/>
          <w:sz w:val="24"/>
          <w:szCs w:val="24"/>
        </w:rPr>
        <w:t>H</w:t>
      </w:r>
      <w:r w:rsidR="005A4C4D">
        <w:rPr>
          <w:rFonts w:ascii="Times New Roman" w:hAnsi="Times New Roman" w:cs="Times New Roman"/>
          <w:sz w:val="24"/>
          <w:szCs w:val="24"/>
        </w:rPr>
        <w:t>. (2010)</w:t>
      </w:r>
      <w:r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i/>
          <w:sz w:val="24"/>
          <w:szCs w:val="24"/>
        </w:rPr>
        <w:t>Prince Twins Seven-Seven: His art, His life in Nigeria, His exile in America</w:t>
      </w:r>
      <w:r w:rsidRPr="00406C59">
        <w:rPr>
          <w:rFonts w:ascii="Times New Roman" w:hAnsi="Times New Roman" w:cs="Times New Roman"/>
          <w:sz w:val="24"/>
          <w:szCs w:val="24"/>
        </w:rPr>
        <w:t xml:space="preserve">. Bloomington, </w:t>
      </w:r>
      <w:proofErr w:type="spellStart"/>
      <w:r w:rsidRPr="00406C5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>: Indiana University Press</w:t>
      </w:r>
      <w:r w:rsidR="005A4C4D">
        <w:rPr>
          <w:rFonts w:ascii="Times New Roman" w:hAnsi="Times New Roman" w:cs="Times New Roman"/>
          <w:sz w:val="24"/>
          <w:szCs w:val="24"/>
        </w:rPr>
        <w:t>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r w:rsidRPr="00406C59">
        <w:rPr>
          <w:rFonts w:ascii="Times New Roman" w:hAnsi="Times New Roman" w:cs="Times New Roman"/>
          <w:sz w:val="24"/>
          <w:szCs w:val="24"/>
        </w:rPr>
        <w:t xml:space="preserve">Kennedy, </w:t>
      </w:r>
      <w:r w:rsidR="005A4C4D" w:rsidRPr="00406C59">
        <w:rPr>
          <w:rFonts w:ascii="Times New Roman" w:hAnsi="Times New Roman" w:cs="Times New Roman"/>
          <w:sz w:val="24"/>
          <w:szCs w:val="24"/>
        </w:rPr>
        <w:t>J</w:t>
      </w:r>
      <w:r w:rsidR="005A4C4D">
        <w:rPr>
          <w:rFonts w:ascii="Times New Roman" w:hAnsi="Times New Roman" w:cs="Times New Roman"/>
          <w:sz w:val="24"/>
          <w:szCs w:val="24"/>
        </w:rPr>
        <w:t xml:space="preserve"> (1991) </w:t>
      </w:r>
      <w:r w:rsidR="005A4C4D" w:rsidRPr="00406C59">
        <w:rPr>
          <w:rFonts w:ascii="Times New Roman" w:hAnsi="Times New Roman" w:cs="Times New Roman"/>
          <w:sz w:val="24"/>
          <w:szCs w:val="24"/>
        </w:rPr>
        <w:t>New</w:t>
      </w:r>
      <w:r w:rsidRPr="00406C59">
        <w:rPr>
          <w:rFonts w:ascii="Times New Roman" w:hAnsi="Times New Roman" w:cs="Times New Roman"/>
          <w:i/>
          <w:sz w:val="24"/>
          <w:szCs w:val="24"/>
        </w:rPr>
        <w:t xml:space="preserve"> Currents, Ancient Rivers: Contemporary African Artists in a Generation of Change</w:t>
      </w:r>
      <w:r w:rsidR="005A4C4D">
        <w:rPr>
          <w:rFonts w:ascii="Times New Roman" w:hAnsi="Times New Roman" w:cs="Times New Roman"/>
          <w:sz w:val="24"/>
          <w:szCs w:val="24"/>
        </w:rPr>
        <w:t xml:space="preserve">, </w:t>
      </w:r>
      <w:r w:rsidRPr="00406C59">
        <w:rPr>
          <w:rFonts w:ascii="Times New Roman" w:hAnsi="Times New Roman" w:cs="Times New Roman"/>
          <w:sz w:val="24"/>
          <w:szCs w:val="24"/>
        </w:rPr>
        <w:t>Washington: Smithsonian Institution Press</w:t>
      </w:r>
      <w:r w:rsidR="005A4C4D">
        <w:rPr>
          <w:rFonts w:ascii="Times New Roman" w:hAnsi="Times New Roman" w:cs="Times New Roman"/>
          <w:sz w:val="24"/>
          <w:szCs w:val="24"/>
        </w:rPr>
        <w:t>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C59">
        <w:rPr>
          <w:rFonts w:ascii="Times New Roman" w:hAnsi="Times New Roman" w:cs="Times New Roman"/>
          <w:sz w:val="24"/>
          <w:szCs w:val="24"/>
        </w:rPr>
        <w:t>Okeke-Agulu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>, C</w:t>
      </w:r>
      <w:r w:rsidR="005A4C4D">
        <w:rPr>
          <w:rFonts w:ascii="Times New Roman" w:hAnsi="Times New Roman" w:cs="Times New Roman"/>
          <w:sz w:val="24"/>
          <w:szCs w:val="24"/>
        </w:rPr>
        <w:t>. (2013</w:t>
      </w:r>
      <w:proofErr w:type="gramStart"/>
      <w:r w:rsidR="005A4C4D">
        <w:rPr>
          <w:rFonts w:ascii="Times New Roman" w:hAnsi="Times New Roman" w:cs="Times New Roman"/>
          <w:sz w:val="24"/>
          <w:szCs w:val="24"/>
        </w:rPr>
        <w:t xml:space="preserve">) </w:t>
      </w:r>
      <w:r w:rsidR="005A4C4D"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sz w:val="24"/>
          <w:szCs w:val="24"/>
        </w:rPr>
        <w:t>'Rethinking</w:t>
      </w:r>
      <w:proofErr w:type="gramEnd"/>
      <w:r w:rsidRPr="0040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C59">
        <w:rPr>
          <w:rFonts w:ascii="Times New Roman" w:hAnsi="Times New Roman" w:cs="Times New Roman"/>
          <w:sz w:val="24"/>
          <w:szCs w:val="24"/>
        </w:rPr>
        <w:t>Mbari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C59">
        <w:rPr>
          <w:rFonts w:ascii="Times New Roman" w:hAnsi="Times New Roman" w:cs="Times New Roman"/>
          <w:sz w:val="24"/>
          <w:szCs w:val="24"/>
        </w:rPr>
        <w:t>Mbayo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C59">
        <w:rPr>
          <w:rFonts w:ascii="Times New Roman" w:hAnsi="Times New Roman" w:cs="Times New Roman"/>
          <w:sz w:val="24"/>
          <w:szCs w:val="24"/>
        </w:rPr>
        <w:t>Osogbo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 xml:space="preserve"> Workshops in the 1960s, Nigeria', in</w:t>
      </w:r>
      <w:r w:rsidR="005A4C4D">
        <w:rPr>
          <w:rFonts w:ascii="Times New Roman" w:hAnsi="Times New Roman" w:cs="Times New Roman"/>
          <w:sz w:val="24"/>
          <w:szCs w:val="24"/>
        </w:rPr>
        <w:t>:</w:t>
      </w:r>
      <w:r w:rsidR="005A4C4D"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sz w:val="24"/>
          <w:szCs w:val="24"/>
        </w:rPr>
        <w:t xml:space="preserve">Sidney Littlefield </w:t>
      </w:r>
      <w:proofErr w:type="spellStart"/>
      <w:r w:rsidRPr="00406C59">
        <w:rPr>
          <w:rFonts w:ascii="Times New Roman" w:hAnsi="Times New Roman" w:cs="Times New Roman" w:hint="eastAsia"/>
          <w:sz w:val="24"/>
          <w:szCs w:val="24"/>
        </w:rPr>
        <w:t>Kasfir</w:t>
      </w:r>
      <w:proofErr w:type="spellEnd"/>
      <w:r w:rsidRPr="00406C59">
        <w:rPr>
          <w:rFonts w:ascii="Times New Roman" w:hAnsi="Times New Roman" w:cs="Times New Roman" w:hint="eastAsia"/>
          <w:sz w:val="24"/>
          <w:szCs w:val="24"/>
        </w:rPr>
        <w:t xml:space="preserve"> and Till </w:t>
      </w:r>
      <w:proofErr w:type="spellStart"/>
      <w:r w:rsidRPr="00406C59">
        <w:rPr>
          <w:rFonts w:ascii="Times New Roman" w:hAnsi="Times New Roman" w:cs="Times New Roman" w:hint="eastAsia"/>
          <w:sz w:val="24"/>
          <w:szCs w:val="24"/>
        </w:rPr>
        <w:t>Förster</w:t>
      </w:r>
      <w:proofErr w:type="spellEnd"/>
      <w:r w:rsidRPr="00406C59">
        <w:rPr>
          <w:rFonts w:ascii="Times New Roman" w:hAnsi="Times New Roman" w:cs="Times New Roman" w:hint="eastAsia"/>
          <w:sz w:val="24"/>
          <w:szCs w:val="24"/>
        </w:rPr>
        <w:t xml:space="preserve"> (eds.), </w:t>
      </w:r>
      <w:r w:rsidRPr="00406C59">
        <w:rPr>
          <w:rFonts w:ascii="Times New Roman" w:hAnsi="Times New Roman" w:cs="Times New Roman" w:hint="eastAsia"/>
          <w:i/>
          <w:sz w:val="24"/>
          <w:szCs w:val="24"/>
        </w:rPr>
        <w:t xml:space="preserve">African art and </w:t>
      </w:r>
      <w:r w:rsidRPr="00406C59">
        <w:rPr>
          <w:rFonts w:ascii="Times New Roman" w:hAnsi="Times New Roman" w:cs="Times New Roman"/>
          <w:i/>
          <w:sz w:val="24"/>
          <w:szCs w:val="24"/>
        </w:rPr>
        <w:t>A</w:t>
      </w:r>
      <w:r w:rsidRPr="00406C59">
        <w:rPr>
          <w:rFonts w:ascii="Times New Roman" w:hAnsi="Times New Roman" w:cs="Times New Roman" w:hint="eastAsia"/>
          <w:i/>
          <w:sz w:val="24"/>
          <w:szCs w:val="24"/>
        </w:rPr>
        <w:t xml:space="preserve">gency in the </w:t>
      </w:r>
      <w:r w:rsidRPr="00406C59">
        <w:rPr>
          <w:rFonts w:ascii="Times New Roman" w:hAnsi="Times New Roman" w:cs="Times New Roman"/>
          <w:i/>
          <w:sz w:val="24"/>
          <w:szCs w:val="24"/>
        </w:rPr>
        <w:t>W</w:t>
      </w:r>
      <w:r w:rsidRPr="00406C59">
        <w:rPr>
          <w:rFonts w:ascii="Times New Roman" w:hAnsi="Times New Roman" w:cs="Times New Roman" w:hint="eastAsia"/>
          <w:i/>
          <w:sz w:val="24"/>
          <w:szCs w:val="24"/>
        </w:rPr>
        <w:t>orkshop</w:t>
      </w:r>
      <w:r w:rsidRPr="00406C59">
        <w:rPr>
          <w:rFonts w:ascii="Times New Roman" w:hAnsi="Times New Roman" w:cs="Times New Roman" w:hint="eastAsia"/>
          <w:sz w:val="24"/>
          <w:szCs w:val="24"/>
        </w:rPr>
        <w:t>. Bloomington: Indiana University Press</w:t>
      </w:r>
      <w:r w:rsidR="005A4C4D">
        <w:rPr>
          <w:rFonts w:ascii="Times New Roman" w:hAnsi="Times New Roman" w:cs="Times New Roman"/>
          <w:sz w:val="24"/>
          <w:szCs w:val="24"/>
        </w:rPr>
        <w:t>:</w:t>
      </w:r>
      <w:r w:rsidR="005A4C4D" w:rsidRPr="00406C59">
        <w:rPr>
          <w:rFonts w:ascii="Times New Roman" w:hAnsi="Times New Roman" w:cs="Times New Roman"/>
          <w:sz w:val="24"/>
          <w:szCs w:val="24"/>
        </w:rPr>
        <w:t xml:space="preserve"> </w:t>
      </w:r>
      <w:r w:rsidRPr="00406C59">
        <w:rPr>
          <w:rFonts w:ascii="Times New Roman" w:hAnsi="Times New Roman" w:cs="Times New Roman"/>
          <w:sz w:val="24"/>
          <w:szCs w:val="24"/>
        </w:rPr>
        <w:t>154-79.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C59">
        <w:rPr>
          <w:rFonts w:ascii="Times New Roman" w:hAnsi="Times New Roman" w:cs="Times New Roman"/>
          <w:sz w:val="24"/>
          <w:szCs w:val="24"/>
        </w:rPr>
        <w:t>Probst</w:t>
      </w:r>
      <w:proofErr w:type="spellEnd"/>
      <w:r w:rsidRPr="00406C59">
        <w:rPr>
          <w:rFonts w:ascii="Times New Roman" w:hAnsi="Times New Roman" w:cs="Times New Roman"/>
          <w:sz w:val="24"/>
          <w:szCs w:val="24"/>
        </w:rPr>
        <w:t>, P</w:t>
      </w:r>
      <w:r w:rsidR="005A4C4D">
        <w:rPr>
          <w:rFonts w:ascii="Times New Roman" w:hAnsi="Times New Roman" w:cs="Times New Roman"/>
          <w:sz w:val="24"/>
          <w:szCs w:val="24"/>
        </w:rPr>
        <w:t>. (2011)</w:t>
      </w:r>
      <w:r w:rsidRPr="0040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C59">
        <w:rPr>
          <w:rFonts w:ascii="Times New Roman" w:hAnsi="Times New Roman" w:cs="Times New Roman"/>
          <w:i/>
          <w:sz w:val="24"/>
          <w:szCs w:val="24"/>
        </w:rPr>
        <w:t>Osogbo</w:t>
      </w:r>
      <w:proofErr w:type="spellEnd"/>
      <w:r w:rsidRPr="00406C59">
        <w:rPr>
          <w:rFonts w:ascii="Times New Roman" w:hAnsi="Times New Roman" w:cs="Times New Roman"/>
          <w:i/>
          <w:sz w:val="24"/>
          <w:szCs w:val="24"/>
        </w:rPr>
        <w:t xml:space="preserve"> and the Art of Heritage</w:t>
      </w:r>
      <w:r w:rsidR="005A4C4D">
        <w:rPr>
          <w:rFonts w:ascii="Times New Roman" w:hAnsi="Times New Roman" w:cs="Times New Roman"/>
          <w:sz w:val="24"/>
          <w:szCs w:val="24"/>
        </w:rPr>
        <w:t xml:space="preserve">, </w:t>
      </w:r>
      <w:r w:rsidRPr="00406C59">
        <w:rPr>
          <w:rFonts w:ascii="Times New Roman" w:hAnsi="Times New Roman" w:cs="Times New Roman"/>
          <w:sz w:val="24"/>
          <w:szCs w:val="24"/>
        </w:rPr>
        <w:t xml:space="preserve">Bloomington: Indiana </w:t>
      </w:r>
      <w:r w:rsidR="005A4C4D">
        <w:rPr>
          <w:rFonts w:ascii="Times New Roman" w:hAnsi="Times New Roman" w:cs="Times New Roman"/>
          <w:sz w:val="24"/>
          <w:szCs w:val="24"/>
        </w:rPr>
        <w:t>U</w:t>
      </w:r>
      <w:r w:rsidR="005A4C4D" w:rsidRPr="00406C59">
        <w:rPr>
          <w:rFonts w:ascii="Times New Roman" w:hAnsi="Times New Roman" w:cs="Times New Roman"/>
          <w:sz w:val="24"/>
          <w:szCs w:val="24"/>
        </w:rPr>
        <w:t xml:space="preserve">niversity </w:t>
      </w:r>
      <w:r w:rsidR="005A4C4D">
        <w:rPr>
          <w:rFonts w:ascii="Times New Roman" w:hAnsi="Times New Roman" w:cs="Times New Roman"/>
          <w:sz w:val="24"/>
          <w:szCs w:val="24"/>
        </w:rPr>
        <w:t>Press.</w:t>
      </w:r>
    </w:p>
    <w:p w:rsidR="004E6942" w:rsidRPr="00406C59" w:rsidRDefault="004E6942" w:rsidP="004E6942">
      <w:pPr>
        <w:rPr>
          <w:rFonts w:ascii="Times New Roman" w:hAnsi="Times New Roman" w:cs="Times New Roman"/>
          <w:sz w:val="24"/>
          <w:szCs w:val="24"/>
        </w:rPr>
      </w:pPr>
    </w:p>
    <w:p w:rsidR="004E6942" w:rsidRDefault="004E6942" w:rsidP="004E6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6942" w:rsidRDefault="004E6942" w:rsidP="004E6942"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5943600" cy="4419898"/>
            <wp:effectExtent l="0" t="0" r="0" b="0"/>
            <wp:docPr id="5" name="Picture 3" descr="http://africa.si.edu/exhibits/oshogbo/art/8-1999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frica.si.edu/exhibits/oshogbo/art/8-1999-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42" w:rsidRDefault="004E6942" w:rsidP="004E6942"/>
    <w:p w:rsidR="004E6942" w:rsidRDefault="004E6942" w:rsidP="004E6942"/>
    <w:p w:rsidR="004E6942" w:rsidRPr="00857035" w:rsidRDefault="004E6942" w:rsidP="004E69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Rufus </w:t>
      </w:r>
      <w:proofErr w:type="spellStart"/>
      <w:r>
        <w:rPr>
          <w:rFonts w:ascii="Verdana" w:eastAsia="Times New Roman" w:hAnsi="Verdana" w:cs="Times New Roman"/>
        </w:rPr>
        <w:t>Ogundele</w:t>
      </w:r>
      <w:proofErr w:type="spellEnd"/>
      <w:r>
        <w:rPr>
          <w:rFonts w:ascii="Verdana" w:eastAsia="Times New Roman" w:hAnsi="Verdana" w:cs="Times New Roman"/>
        </w:rPr>
        <w:t xml:space="preserve"> (1946 – 1996),</w:t>
      </w:r>
      <w:r w:rsidRPr="00857035">
        <w:rPr>
          <w:rFonts w:ascii="Verdana" w:eastAsia="Times New Roman" w:hAnsi="Verdana" w:cs="Times New Roman"/>
        </w:rPr>
        <w:t xml:space="preserve"> Kings Appealing to the God of Iron, </w:t>
      </w:r>
      <w:r>
        <w:rPr>
          <w:rFonts w:ascii="Verdana" w:eastAsia="Times New Roman" w:hAnsi="Verdana" w:cs="Times New Roman"/>
        </w:rPr>
        <w:t>1965</w:t>
      </w:r>
    </w:p>
    <w:p w:rsidR="004E6942" w:rsidRDefault="004E6942" w:rsidP="004E6942"/>
    <w:p w:rsidR="004E6942" w:rsidRDefault="004E6942" w:rsidP="004E6942">
      <w:r>
        <w:rPr>
          <w:rFonts w:ascii="Verdana" w:eastAsia="Times New Roman" w:hAnsi="Verdana" w:cs="Times New Roman"/>
        </w:rPr>
        <w:t>946–1996, Nigeria</w:t>
      </w:r>
      <w:r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  <w:i/>
          <w:iCs/>
        </w:rPr>
        <w:t xml:space="preserve">Kings Appealing to the God of Iron, </w:t>
      </w:r>
      <w:r>
        <w:rPr>
          <w:rFonts w:ascii="Verdana" w:eastAsia="Times New Roman" w:hAnsi="Verdana" w:cs="Times New Roman"/>
        </w:rPr>
        <w:t xml:space="preserve">1965 </w:t>
      </w:r>
      <w:r>
        <w:rPr>
          <w:rFonts w:ascii="Verdana" w:eastAsia="Times New Roman" w:hAnsi="Verdana" w:cs="Times New Roman"/>
        </w:rPr>
        <w:br/>
        <w:t>Oil on wood</w:t>
      </w:r>
      <w:r>
        <w:rPr>
          <w:rFonts w:ascii="Verdana" w:eastAsia="Times New Roman" w:hAnsi="Verdana" w:cs="Times New Roman"/>
        </w:rPr>
        <w:br/>
        <w:t xml:space="preserve">90.9 x 122.3 cm (35 13/16 x 48 1/8 in.) </w:t>
      </w:r>
      <w:r>
        <w:rPr>
          <w:rFonts w:ascii="Verdana" w:eastAsia="Times New Roman" w:hAnsi="Verdana" w:cs="Times New Roman"/>
        </w:rPr>
        <w:br/>
        <w:t>Lent by Mimi Wolford/</w:t>
      </w:r>
      <w:proofErr w:type="spellStart"/>
      <w:r>
        <w:rPr>
          <w:rFonts w:ascii="Verdana" w:eastAsia="Times New Roman" w:hAnsi="Verdana" w:cs="Times New Roman"/>
        </w:rPr>
        <w:t>Mbari</w:t>
      </w:r>
      <w:proofErr w:type="spellEnd"/>
      <w:r>
        <w:rPr>
          <w:rFonts w:ascii="Verdana" w:eastAsia="Times New Roman" w:hAnsi="Verdana" w:cs="Times New Roman"/>
        </w:rPr>
        <w:t xml:space="preserve"> Institute for Contemporary African Art</w:t>
      </w:r>
    </w:p>
    <w:p w:rsidR="004E6942" w:rsidRDefault="004E6942" w:rsidP="004E6942"/>
    <w:p w:rsidR="004E6942" w:rsidRDefault="004E6942" w:rsidP="004E6942">
      <w:r w:rsidRPr="00FD5337">
        <w:t>http://africa.si.edu/exhibits/oshogbo/ogun_I.htm</w:t>
      </w:r>
    </w:p>
    <w:p w:rsidR="004E6942" w:rsidRDefault="004E6942" w:rsidP="004E6942"/>
    <w:p w:rsidR="004E6942" w:rsidRDefault="004E6942" w:rsidP="004E6942"/>
    <w:p w:rsidR="004E6942" w:rsidRDefault="004E6942" w:rsidP="004E6942"/>
    <w:p w:rsidR="004E6942" w:rsidRDefault="004E6942" w:rsidP="004E6942"/>
    <w:p w:rsidR="004E6942" w:rsidRDefault="004E6942" w:rsidP="004E6942"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5943600" cy="3708806"/>
            <wp:effectExtent l="0" t="0" r="0" b="0"/>
            <wp:docPr id="4" name="Picture 1" descr="http://africa.si.edu/exhibits/oshogbo/art/twins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frica.si.edu/exhibits/oshogbo/art/twins7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42" w:rsidRDefault="004E6942" w:rsidP="004E6942"/>
    <w:p w:rsidR="004E6942" w:rsidRDefault="004E6942" w:rsidP="004E6942">
      <w:pPr>
        <w:rPr>
          <w:rFonts w:ascii="Verdana" w:eastAsia="Times New Roman" w:hAnsi="Verdana" w:cs="Times New Roman"/>
          <w:i/>
          <w:iCs/>
        </w:rPr>
      </w:pPr>
      <w:r w:rsidRPr="00857035">
        <w:rPr>
          <w:rFonts w:ascii="Verdana" w:eastAsia="Times New Roman" w:hAnsi="Verdana" w:cs="Times New Roman"/>
          <w:i/>
          <w:iCs/>
        </w:rPr>
        <w:t>Twins-Seven Seven (1944</w:t>
      </w:r>
      <w:r>
        <w:rPr>
          <w:rFonts w:ascii="Verdana" w:eastAsia="Times New Roman" w:hAnsi="Verdana" w:cs="Times New Roman"/>
          <w:i/>
          <w:iCs/>
        </w:rPr>
        <w:t>- 2011),</w:t>
      </w:r>
      <w:r w:rsidRPr="00857035">
        <w:rPr>
          <w:rFonts w:ascii="Verdana" w:eastAsia="Times New Roman" w:hAnsi="Verdana" w:cs="Times New Roman"/>
          <w:i/>
          <w:iCs/>
        </w:rPr>
        <w:t xml:space="preserve"> Nigeria</w:t>
      </w:r>
    </w:p>
    <w:p w:rsidR="004E6942" w:rsidRPr="00467819" w:rsidRDefault="004E6942" w:rsidP="004E6942">
      <w:r w:rsidRPr="00857035">
        <w:rPr>
          <w:rFonts w:ascii="Verdana" w:eastAsia="Times New Roman" w:hAnsi="Verdana" w:cs="Times New Roman"/>
          <w:i/>
          <w:iCs/>
        </w:rPr>
        <w:br/>
      </w:r>
      <w:r>
        <w:rPr>
          <w:rFonts w:ascii="Verdana" w:eastAsia="Times New Roman" w:hAnsi="Verdana" w:cs="Times New Roman"/>
          <w:i/>
          <w:iCs/>
        </w:rPr>
        <w:t xml:space="preserve">The Lazy Hunters, and the Poisonous Wrestlers, Lizard, Ghost and the Cobra, </w:t>
      </w:r>
      <w:r>
        <w:rPr>
          <w:rFonts w:ascii="Verdana" w:eastAsia="Times New Roman" w:hAnsi="Verdana" w:cs="Times New Roman"/>
        </w:rPr>
        <w:t xml:space="preserve">1967 </w:t>
      </w:r>
      <w:r>
        <w:rPr>
          <w:rFonts w:ascii="Verdana" w:eastAsia="Times New Roman" w:hAnsi="Verdana" w:cs="Times New Roman"/>
        </w:rPr>
        <w:br/>
        <w:t xml:space="preserve">Ink, paint, chalk on plywood </w:t>
      </w:r>
      <w:r>
        <w:rPr>
          <w:rFonts w:ascii="Verdana" w:eastAsia="Times New Roman" w:hAnsi="Verdana" w:cs="Times New Roman"/>
        </w:rPr>
        <w:br/>
        <w:t>124.5 x 78.1 cm (49 x 30 3/4 in.)</w:t>
      </w:r>
      <w:r>
        <w:rPr>
          <w:rFonts w:ascii="Verdana" w:eastAsia="Times New Roman" w:hAnsi="Verdana" w:cs="Times New Roman"/>
        </w:rPr>
        <w:br/>
        <w:t>National Museum of African Art, gift of Mr. and Mrs. Sean Kelly, 75-28-3</w:t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E71CA2" w:rsidP="004E6942">
      <w:hyperlink r:id="rId7" w:history="1">
        <w:r w:rsidR="004E6942" w:rsidRPr="008E621A">
          <w:rPr>
            <w:rStyle w:val="Hyperlink"/>
          </w:rPr>
          <w:t>http://africa.si.edu/exhibits/oshogbo/twins_I.htm</w:t>
        </w:r>
      </w:hyperlink>
    </w:p>
    <w:p w:rsidR="004E6942" w:rsidRDefault="004E6942" w:rsidP="004E6942"/>
    <w:p w:rsidR="004E6942" w:rsidRDefault="004E6942" w:rsidP="004E6942"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4241800" cy="4559300"/>
            <wp:effectExtent l="0" t="0" r="0" b="12700"/>
            <wp:docPr id="6" name="Picture 5" descr="http://africa.si.edu/exhibits/oshogbo/art/crucifix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frica.si.edu/exhibits/oshogbo/art/crucifix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42" w:rsidRDefault="004E6942" w:rsidP="004E6942"/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Jacob </w:t>
      </w:r>
      <w:proofErr w:type="spellStart"/>
      <w:r>
        <w:rPr>
          <w:rFonts w:ascii="Verdana" w:eastAsia="Times New Roman" w:hAnsi="Verdana" w:cs="Times New Roman"/>
        </w:rPr>
        <w:t>Afolabi</w:t>
      </w:r>
      <w:proofErr w:type="spellEnd"/>
      <w:r>
        <w:rPr>
          <w:rFonts w:ascii="Verdana" w:eastAsia="Times New Roman" w:hAnsi="Verdana" w:cs="Times New Roman"/>
        </w:rPr>
        <w:t xml:space="preserve"> (*1940, Nigeria</w:t>
      </w:r>
      <w:proofErr w:type="gramStart"/>
      <w:r>
        <w:rPr>
          <w:rFonts w:ascii="Verdana" w:eastAsia="Times New Roman" w:hAnsi="Verdana" w:cs="Times New Roman"/>
        </w:rPr>
        <w:t>)</w:t>
      </w:r>
      <w:proofErr w:type="gramEnd"/>
      <w:r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  <w:i/>
          <w:iCs/>
        </w:rPr>
        <w:t xml:space="preserve">Crucifixion, </w:t>
      </w:r>
      <w:r>
        <w:rPr>
          <w:rFonts w:ascii="Verdana" w:eastAsia="Times New Roman" w:hAnsi="Verdana" w:cs="Times New Roman"/>
        </w:rPr>
        <w:t xml:space="preserve">1960s </w:t>
      </w:r>
      <w:r>
        <w:rPr>
          <w:rFonts w:ascii="Verdana" w:eastAsia="Times New Roman" w:hAnsi="Verdana" w:cs="Times New Roman"/>
        </w:rPr>
        <w:br/>
        <w:t>Ink on paper</w:t>
      </w:r>
      <w:r>
        <w:rPr>
          <w:rFonts w:ascii="Verdana" w:eastAsia="Times New Roman" w:hAnsi="Verdana" w:cs="Times New Roman"/>
        </w:rPr>
        <w:br/>
        <w:t>30.7 x 28.2 cm (12 1/16 x 11 1/8 in.)</w:t>
      </w:r>
      <w:r>
        <w:rPr>
          <w:rFonts w:ascii="Verdana" w:eastAsia="Times New Roman" w:hAnsi="Verdana" w:cs="Times New Roman"/>
        </w:rPr>
        <w:br/>
        <w:t>Collection of Carol Fitch and David Fitch</w:t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E71CA2" w:rsidP="004E6942">
      <w:pPr>
        <w:rPr>
          <w:rFonts w:ascii="Verdana" w:eastAsia="Times New Roman" w:hAnsi="Verdana" w:cs="Times New Roman"/>
        </w:rPr>
      </w:pPr>
      <w:hyperlink r:id="rId9" w:history="1">
        <w:r w:rsidR="004E6942" w:rsidRPr="008E621A">
          <w:rPr>
            <w:rStyle w:val="Hyperlink"/>
            <w:rFonts w:ascii="Verdana" w:eastAsia="Times New Roman" w:hAnsi="Verdana" w:cs="Times New Roman"/>
          </w:rPr>
          <w:t>http://africa.si.edu/exhibits/oshogbo/afolab_I.htm</w:t>
        </w:r>
      </w:hyperlink>
    </w:p>
    <w:p w:rsidR="004E6942" w:rsidRDefault="004E6942" w:rsidP="003E352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br w:type="page"/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E71CA2" w:rsidP="004E6942">
      <w:pPr>
        <w:rPr>
          <w:rFonts w:ascii="Verdana" w:eastAsia="Times New Roman" w:hAnsi="Verdana" w:cs="Times New Roman"/>
        </w:rPr>
      </w:pPr>
      <w:hyperlink r:id="rId10" w:history="1">
        <w:r w:rsidR="004E6942" w:rsidRPr="008E621A">
          <w:rPr>
            <w:rStyle w:val="Hyperlink"/>
            <w:rFonts w:ascii="Verdana" w:eastAsia="Times New Roman" w:hAnsi="Verdana" w:cs="Times New Roman"/>
          </w:rPr>
          <w:t>http://whc.unesco.org/en/list/1118/gallery/</w:t>
        </w:r>
      </w:hyperlink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5943600" cy="3888879"/>
            <wp:effectExtent l="0" t="0" r="0" b="0"/>
            <wp:docPr id="9" name="Picture 9" descr="http://www.susannewengerfoundation.at/aduploads/13.09.ma,iyamoopodenk1987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usannewengerfoundation.at/aduploads/13.09.ma,iyamoopodenk1987x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proofErr w:type="spellStart"/>
      <w:r>
        <w:rPr>
          <w:rFonts w:ascii="Verdana" w:eastAsia="Times New Roman" w:hAnsi="Verdana" w:cs="Times New Roman"/>
        </w:rPr>
        <w:t>Iya</w:t>
      </w:r>
      <w:proofErr w:type="spellEnd"/>
      <w:r>
        <w:rPr>
          <w:rFonts w:ascii="Verdana" w:eastAsia="Times New Roman" w:hAnsi="Verdana" w:cs="Times New Roman"/>
        </w:rPr>
        <w:t xml:space="preserve"> </w:t>
      </w:r>
      <w:proofErr w:type="spellStart"/>
      <w:r>
        <w:rPr>
          <w:rFonts w:ascii="Verdana" w:eastAsia="Times New Roman" w:hAnsi="Verdana" w:cs="Times New Roman"/>
        </w:rPr>
        <w:t>Moopo</w:t>
      </w:r>
      <w:proofErr w:type="spellEnd"/>
      <w:r>
        <w:rPr>
          <w:rFonts w:ascii="Verdana" w:eastAsia="Times New Roman" w:hAnsi="Verdana" w:cs="Times New Roman"/>
        </w:rPr>
        <w:t xml:space="preserve">, Susanne Wenger and </w:t>
      </w:r>
      <w:proofErr w:type="spellStart"/>
      <w:r>
        <w:rPr>
          <w:rFonts w:eastAsia="Times New Roman" w:cs="Times New Roman"/>
        </w:rPr>
        <w:t>Assistent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Adebisi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Akanji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Osun</w:t>
      </w:r>
      <w:proofErr w:type="spellEnd"/>
      <w:r>
        <w:rPr>
          <w:rFonts w:eastAsia="Times New Roman" w:cs="Times New Roman"/>
        </w:rPr>
        <w:t xml:space="preserve"> Grove Oshogbo, 1967</w:t>
      </w:r>
    </w:p>
    <w:p w:rsidR="004E6942" w:rsidRDefault="004E6942" w:rsidP="004E6942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Moopo</w:t>
      </w:r>
      <w:proofErr w:type="spellEnd"/>
      <w:r>
        <w:rPr>
          <w:rFonts w:eastAsia="Times New Roman" w:cs="Times New Roman"/>
        </w:rPr>
        <w:t>, the goddess who is both pot and potter, the patroness of all women's occupations, including a woman's erotic vocation, of conception and child birth.</w:t>
      </w:r>
    </w:p>
    <w:p w:rsidR="004E6942" w:rsidRDefault="004E6942" w:rsidP="004E6942">
      <w:pPr>
        <w:rPr>
          <w:rFonts w:eastAsia="Times New Roman" w:cs="Times New Roman"/>
        </w:rPr>
      </w:pPr>
    </w:p>
    <w:p w:rsidR="004E6942" w:rsidRDefault="00E71CA2" w:rsidP="004E6942">
      <w:pPr>
        <w:rPr>
          <w:rFonts w:ascii="Verdana" w:eastAsia="Times New Roman" w:hAnsi="Verdana" w:cs="Times New Roman"/>
        </w:rPr>
      </w:pPr>
      <w:hyperlink r:id="rId12" w:history="1">
        <w:r w:rsidR="004E6942" w:rsidRPr="008E621A">
          <w:rPr>
            <w:rStyle w:val="Hyperlink"/>
            <w:rFonts w:ascii="Verdana" w:eastAsia="Times New Roman" w:hAnsi="Verdana" w:cs="Times New Roman"/>
          </w:rPr>
          <w:t>http://www.susannewengerfoundation.at/home.php?il=13&amp;l=eng</w:t>
        </w:r>
      </w:hyperlink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Check also:</w:t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4E6942" w:rsidRDefault="004E6942" w:rsidP="004E69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The sacred grove is a </w:t>
      </w:r>
      <w:proofErr w:type="spellStart"/>
      <w:proofErr w:type="gramStart"/>
      <w:r>
        <w:rPr>
          <w:rFonts w:ascii="Verdana" w:eastAsia="Times New Roman" w:hAnsi="Verdana" w:cs="Times New Roman"/>
        </w:rPr>
        <w:t>Unesco</w:t>
      </w:r>
      <w:proofErr w:type="spellEnd"/>
      <w:proofErr w:type="gramEnd"/>
      <w:r>
        <w:rPr>
          <w:rFonts w:ascii="Verdana" w:eastAsia="Times New Roman" w:hAnsi="Verdana" w:cs="Times New Roman"/>
        </w:rPr>
        <w:t xml:space="preserve"> world heritage site. Perhaps copy right permission and more detailed information about the sculpture can also be obtained from there</w:t>
      </w:r>
    </w:p>
    <w:p w:rsidR="004E6942" w:rsidRDefault="004E6942" w:rsidP="004E6942">
      <w:pPr>
        <w:rPr>
          <w:rFonts w:ascii="Verdana" w:eastAsia="Times New Roman" w:hAnsi="Verdana" w:cs="Times New Roman"/>
        </w:rPr>
      </w:pPr>
    </w:p>
    <w:p w:rsidR="0092013B" w:rsidRPr="00DD7679" w:rsidRDefault="004E6942" w:rsidP="004E6942">
      <w:pPr>
        <w:rPr>
          <w:rFonts w:ascii="Times New Roman" w:hAnsi="Times New Roman" w:cs="Times New Roman"/>
          <w:sz w:val="24"/>
          <w:szCs w:val="24"/>
        </w:rPr>
      </w:pPr>
      <w:r w:rsidRPr="00857035">
        <w:rPr>
          <w:rFonts w:ascii="Verdana" w:eastAsia="Times New Roman" w:hAnsi="Verdana" w:cs="Times New Roman"/>
        </w:rPr>
        <w:t>http://whc.unesco.org/en/list/1118</w:t>
      </w:r>
    </w:p>
    <w:sectPr w:rsidR="0092013B" w:rsidRPr="00DD7679" w:rsidSect="00C1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8CBA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an Borgatti">
    <w15:presenceInfo w15:providerId="Windows Live" w15:userId="eb458aafe075f8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12"/>
    <w:rsid w:val="00036DC7"/>
    <w:rsid w:val="00050147"/>
    <w:rsid w:val="00054711"/>
    <w:rsid w:val="000B1D40"/>
    <w:rsid w:val="001E4261"/>
    <w:rsid w:val="001F59DB"/>
    <w:rsid w:val="00253EF6"/>
    <w:rsid w:val="00272C67"/>
    <w:rsid w:val="00291D68"/>
    <w:rsid w:val="002D6F65"/>
    <w:rsid w:val="002E68E1"/>
    <w:rsid w:val="00343A1C"/>
    <w:rsid w:val="00354EED"/>
    <w:rsid w:val="00355EAB"/>
    <w:rsid w:val="00361A11"/>
    <w:rsid w:val="003A1AB6"/>
    <w:rsid w:val="003A5CF5"/>
    <w:rsid w:val="003E3529"/>
    <w:rsid w:val="00400365"/>
    <w:rsid w:val="0040519E"/>
    <w:rsid w:val="004171DA"/>
    <w:rsid w:val="00423967"/>
    <w:rsid w:val="0044651A"/>
    <w:rsid w:val="004508CA"/>
    <w:rsid w:val="004709DE"/>
    <w:rsid w:val="004779DD"/>
    <w:rsid w:val="004C2BFF"/>
    <w:rsid w:val="004D0E13"/>
    <w:rsid w:val="004E6942"/>
    <w:rsid w:val="00565C12"/>
    <w:rsid w:val="005A4C4D"/>
    <w:rsid w:val="005B0620"/>
    <w:rsid w:val="005C03B3"/>
    <w:rsid w:val="005D098C"/>
    <w:rsid w:val="005E2721"/>
    <w:rsid w:val="00674354"/>
    <w:rsid w:val="006A7189"/>
    <w:rsid w:val="006C18B8"/>
    <w:rsid w:val="006F0121"/>
    <w:rsid w:val="006F36C8"/>
    <w:rsid w:val="007439D2"/>
    <w:rsid w:val="00791B37"/>
    <w:rsid w:val="007B29D5"/>
    <w:rsid w:val="007D0162"/>
    <w:rsid w:val="00831B4A"/>
    <w:rsid w:val="00831EFA"/>
    <w:rsid w:val="00877D36"/>
    <w:rsid w:val="008F2712"/>
    <w:rsid w:val="0092013B"/>
    <w:rsid w:val="009B1580"/>
    <w:rsid w:val="009E278C"/>
    <w:rsid w:val="00A00F39"/>
    <w:rsid w:val="00A30F85"/>
    <w:rsid w:val="00A33CEA"/>
    <w:rsid w:val="00A6446E"/>
    <w:rsid w:val="00AD32D4"/>
    <w:rsid w:val="00AD6156"/>
    <w:rsid w:val="00B42C2C"/>
    <w:rsid w:val="00C13AB6"/>
    <w:rsid w:val="00CA26EA"/>
    <w:rsid w:val="00CD40F1"/>
    <w:rsid w:val="00D7039A"/>
    <w:rsid w:val="00DB3F2E"/>
    <w:rsid w:val="00DD7679"/>
    <w:rsid w:val="00DD7970"/>
    <w:rsid w:val="00DF302D"/>
    <w:rsid w:val="00E54CC2"/>
    <w:rsid w:val="00E71CA2"/>
    <w:rsid w:val="00E92970"/>
    <w:rsid w:val="00EB2240"/>
    <w:rsid w:val="00ED4244"/>
    <w:rsid w:val="00ED5634"/>
    <w:rsid w:val="00ED68F8"/>
    <w:rsid w:val="00F61AFF"/>
    <w:rsid w:val="00FF6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3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C8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2E68E1"/>
    <w:rPr>
      <w:i/>
      <w:iCs/>
    </w:rPr>
  </w:style>
  <w:style w:type="character" w:styleId="Hyperlink">
    <w:name w:val="Hyperlink"/>
    <w:basedOn w:val="DefaultParagraphFont"/>
    <w:uiPriority w:val="99"/>
    <w:unhideWhenUsed/>
    <w:rsid w:val="004E694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3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C8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2E68E1"/>
    <w:rPr>
      <w:i/>
      <w:iCs/>
    </w:rPr>
  </w:style>
  <w:style w:type="character" w:styleId="Hyperlink">
    <w:name w:val="Hyperlink"/>
    <w:basedOn w:val="DefaultParagraphFont"/>
    <w:uiPriority w:val="99"/>
    <w:unhideWhenUsed/>
    <w:rsid w:val="004E6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frica.si.edu/exhibits/oshogbo/twins_I.htm" TargetMode="External"/><Relationship Id="rId12" Type="http://schemas.openxmlformats.org/officeDocument/2006/relationships/hyperlink" Target="http://www.susannewengerfoundation.at/home.php?il=13&amp;l=eng" TargetMode="External"/><Relationship Id="rId17" Type="http://schemas.microsoft.com/office/2011/relationships/people" Target="people.xml"/><Relationship Id="rId2" Type="http://schemas.microsoft.com/office/2007/relationships/stylesWithEffects" Target="stylesWithEffects.xml"/><Relationship Id="rId16" Type="http://schemas.microsoft.com/office/2011/relationships/commentsExtended" Target="commentsExtended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hc.unesco.org/en/list/1118/gall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frica.si.edu/exhibits/oshogbo/afolab_I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Borgatti</dc:creator>
  <cp:lastModifiedBy>doctor</cp:lastModifiedBy>
  <cp:revision>2</cp:revision>
  <dcterms:created xsi:type="dcterms:W3CDTF">2014-06-18T09:46:00Z</dcterms:created>
  <dcterms:modified xsi:type="dcterms:W3CDTF">2014-06-18T09:46:00Z</dcterms:modified>
</cp:coreProperties>
</file>