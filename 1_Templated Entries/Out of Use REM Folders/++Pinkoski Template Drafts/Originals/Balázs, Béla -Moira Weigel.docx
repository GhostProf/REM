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CD78D8" w14:textId="4B8F66F4" w:rsidR="000E7E42" w:rsidRPr="001D48EE" w:rsidRDefault="000E7E42" w:rsidP="000E7E42">
      <w:pPr>
        <w:shd w:val="clear" w:color="auto" w:fill="FFFFFF"/>
        <w:rPr>
          <w:rFonts w:ascii="Garamond" w:hAnsi="Garamond" w:cs="Arial"/>
          <w:color w:val="222222"/>
          <w:lang w:eastAsia="zh-CN"/>
        </w:rPr>
      </w:pPr>
      <w:r w:rsidRPr="001D48EE">
        <w:rPr>
          <w:rFonts w:ascii="Garamond" w:hAnsi="Garamond" w:cs="Arial"/>
          <w:b/>
          <w:bCs/>
          <w:color w:val="222222"/>
          <w:lang w:eastAsia="zh-CN"/>
        </w:rPr>
        <w:br/>
      </w:r>
      <w:proofErr w:type="spellStart"/>
      <w:r w:rsidRPr="001D48EE">
        <w:rPr>
          <w:rFonts w:ascii="Garamond" w:hAnsi="Garamond" w:cs="Arial"/>
          <w:b/>
          <w:bCs/>
          <w:color w:val="222222"/>
          <w:lang w:eastAsia="zh-CN"/>
        </w:rPr>
        <w:t>Balázs</w:t>
      </w:r>
      <w:proofErr w:type="spellEnd"/>
      <w:r w:rsidR="00FC1D6D">
        <w:rPr>
          <w:rFonts w:ascii="Garamond" w:hAnsi="Garamond" w:cs="Arial"/>
          <w:b/>
          <w:bCs/>
          <w:color w:val="222222"/>
          <w:lang w:eastAsia="zh-CN"/>
        </w:rPr>
        <w:t xml:space="preserve">, </w:t>
      </w:r>
      <w:proofErr w:type="spellStart"/>
      <w:r w:rsidR="00FC1D6D" w:rsidRPr="001D48EE">
        <w:rPr>
          <w:rFonts w:ascii="Garamond" w:hAnsi="Garamond" w:cs="Arial"/>
          <w:b/>
          <w:bCs/>
          <w:color w:val="222222"/>
          <w:lang w:eastAsia="zh-CN"/>
        </w:rPr>
        <w:t>Béla</w:t>
      </w:r>
      <w:proofErr w:type="spellEnd"/>
      <w:r w:rsidRPr="001D48EE">
        <w:rPr>
          <w:rFonts w:ascii="Garamond" w:hAnsi="Garamond" w:cs="Arial"/>
          <w:b/>
          <w:bCs/>
          <w:color w:val="222222"/>
          <w:lang w:eastAsia="zh-CN"/>
        </w:rPr>
        <w:t xml:space="preserve"> (</w:t>
      </w:r>
      <w:r>
        <w:rPr>
          <w:rFonts w:ascii="Garamond" w:hAnsi="Garamond" w:cs="Arial"/>
          <w:b/>
          <w:bCs/>
          <w:color w:val="222222"/>
          <w:lang w:eastAsia="zh-CN"/>
        </w:rPr>
        <w:t xml:space="preserve">4 August </w:t>
      </w:r>
      <w:r w:rsidRPr="001D48EE">
        <w:rPr>
          <w:rFonts w:ascii="Garamond" w:hAnsi="Garamond" w:cs="Arial"/>
          <w:b/>
          <w:bCs/>
          <w:color w:val="222222"/>
          <w:lang w:eastAsia="zh-CN"/>
        </w:rPr>
        <w:t>1884</w:t>
      </w:r>
      <w:r>
        <w:rPr>
          <w:rFonts w:ascii="Garamond" w:hAnsi="Garamond" w:cs="Arial"/>
          <w:b/>
          <w:bCs/>
          <w:color w:val="222222"/>
          <w:lang w:eastAsia="zh-CN"/>
        </w:rPr>
        <w:t xml:space="preserve"> </w:t>
      </w:r>
      <w:r w:rsidRPr="001D48EE">
        <w:rPr>
          <w:rFonts w:ascii="Garamond" w:hAnsi="Garamond" w:cs="Arial"/>
          <w:b/>
          <w:bCs/>
          <w:color w:val="222222"/>
          <w:lang w:eastAsia="zh-CN"/>
        </w:rPr>
        <w:t>-</w:t>
      </w:r>
      <w:r>
        <w:rPr>
          <w:rFonts w:ascii="Garamond" w:hAnsi="Garamond" w:cs="Arial"/>
          <w:b/>
          <w:bCs/>
          <w:color w:val="222222"/>
          <w:lang w:eastAsia="zh-CN"/>
        </w:rPr>
        <w:t xml:space="preserve"> 17 May </w:t>
      </w:r>
      <w:r w:rsidRPr="001D48EE">
        <w:rPr>
          <w:rFonts w:ascii="Garamond" w:hAnsi="Garamond" w:cs="Arial"/>
          <w:b/>
          <w:bCs/>
          <w:color w:val="222222"/>
          <w:lang w:eastAsia="zh-CN"/>
        </w:rPr>
        <w:t>1949)</w:t>
      </w:r>
    </w:p>
    <w:p w14:paraId="7CA1A85E" w14:textId="77777777" w:rsidR="000E7E42" w:rsidRPr="001D48EE" w:rsidRDefault="000E7E42" w:rsidP="000E7E42">
      <w:pPr>
        <w:shd w:val="clear" w:color="auto" w:fill="FFFFFF"/>
        <w:rPr>
          <w:rFonts w:ascii="Garamond" w:hAnsi="Garamond" w:cs="Arial"/>
          <w:color w:val="222222"/>
          <w:lang w:eastAsia="zh-CN"/>
        </w:rPr>
      </w:pPr>
      <w:r w:rsidRPr="001D48EE">
        <w:rPr>
          <w:rFonts w:ascii="Garamond" w:hAnsi="Garamond" w:cs="Arial"/>
          <w:b/>
          <w:bCs/>
          <w:color w:val="222222"/>
          <w:lang w:eastAsia="zh-CN"/>
        </w:rPr>
        <w:t> </w:t>
      </w:r>
    </w:p>
    <w:p w14:paraId="60C51D4D" w14:textId="2274EFEE" w:rsidR="000E7E42" w:rsidRDefault="000E7E42" w:rsidP="000E7E42">
      <w:pPr>
        <w:shd w:val="clear" w:color="auto" w:fill="FFFFFF"/>
        <w:rPr>
          <w:rFonts w:ascii="Garamond" w:hAnsi="Garamond" w:cs="Arial"/>
          <w:color w:val="222222"/>
          <w:lang w:val="en-GB" w:eastAsia="zh-CN"/>
        </w:rPr>
      </w:pPr>
      <w:r w:rsidRPr="001D48EE">
        <w:rPr>
          <w:rFonts w:ascii="Garamond" w:hAnsi="Garamond" w:cs="Arial"/>
          <w:b/>
          <w:bCs/>
          <w:color w:val="222222"/>
          <w:lang w:eastAsia="zh-CN"/>
        </w:rPr>
        <w:t>       </w:t>
      </w:r>
      <w:proofErr w:type="spellStart"/>
      <w:r w:rsidRPr="00B80DD1">
        <w:rPr>
          <w:rFonts w:ascii="Garamond" w:hAnsi="Garamond" w:cs="Arial"/>
          <w:color w:val="222222"/>
          <w:lang w:val="en-GB" w:eastAsia="zh-CN"/>
        </w:rPr>
        <w:t>Béla</w:t>
      </w:r>
      <w:proofErr w:type="spellEnd"/>
      <w:r w:rsidRPr="00B80DD1">
        <w:rPr>
          <w:rFonts w:ascii="Garamond" w:hAnsi="Garamond" w:cs="Arial"/>
          <w:color w:val="222222"/>
          <w:lang w:val="en-GB" w:eastAsia="zh-CN"/>
        </w:rPr>
        <w:t xml:space="preserve"> </w:t>
      </w:r>
      <w:proofErr w:type="spellStart"/>
      <w:r w:rsidRPr="00B80DD1">
        <w:rPr>
          <w:rFonts w:ascii="Garamond" w:hAnsi="Garamond" w:cs="Arial"/>
          <w:color w:val="222222"/>
          <w:lang w:val="en-GB" w:eastAsia="zh-CN"/>
        </w:rPr>
        <w:t>Balázs</w:t>
      </w:r>
      <w:proofErr w:type="spellEnd"/>
      <w:r w:rsidRPr="00B80DD1">
        <w:rPr>
          <w:rFonts w:ascii="Garamond" w:hAnsi="Garamond" w:cs="Arial"/>
          <w:color w:val="222222"/>
          <w:lang w:val="en-GB" w:eastAsia="zh-CN"/>
        </w:rPr>
        <w:t xml:space="preserve"> was a</w:t>
      </w:r>
      <w:r>
        <w:rPr>
          <w:rFonts w:ascii="Garamond" w:hAnsi="Garamond" w:cs="Arial"/>
          <w:color w:val="222222"/>
          <w:lang w:val="en-GB" w:eastAsia="zh-CN"/>
        </w:rPr>
        <w:t xml:space="preserve"> Hungarian-Jewish writer</w:t>
      </w:r>
      <w:del w:id="0" w:author="" w:date="2014-07-28T14:44:00Z">
        <w:r w:rsidDel="006729D4">
          <w:rPr>
            <w:rFonts w:ascii="Garamond" w:hAnsi="Garamond" w:cs="Arial"/>
            <w:color w:val="222222"/>
            <w:lang w:val="en-GB" w:eastAsia="zh-CN"/>
          </w:rPr>
          <w:delText xml:space="preserve"> and </w:delText>
        </w:r>
      </w:del>
      <w:ins w:id="1" w:author="" w:date="2014-07-28T14:44:00Z">
        <w:r w:rsidR="006729D4">
          <w:rPr>
            <w:rFonts w:ascii="Garamond" w:hAnsi="Garamond" w:cs="Arial"/>
            <w:color w:val="222222"/>
            <w:lang w:val="en-GB" w:eastAsia="zh-CN"/>
          </w:rPr>
          <w:t>,</w:t>
        </w:r>
      </w:ins>
      <w:ins w:id="2" w:author="" w:date="2014-07-28T14:45:00Z">
        <w:r w:rsidR="006729D4">
          <w:rPr>
            <w:rFonts w:ascii="Garamond" w:hAnsi="Garamond" w:cs="Arial"/>
            <w:color w:val="222222"/>
            <w:lang w:val="en-GB" w:eastAsia="zh-CN"/>
          </w:rPr>
          <w:t xml:space="preserve"> </w:t>
        </w:r>
      </w:ins>
      <w:r>
        <w:rPr>
          <w:rFonts w:ascii="Garamond" w:hAnsi="Garamond" w:cs="Arial"/>
          <w:color w:val="222222"/>
          <w:lang w:val="en-GB" w:eastAsia="zh-CN"/>
        </w:rPr>
        <w:t>filmmaker</w:t>
      </w:r>
      <w:ins w:id="3" w:author="" w:date="2014-07-28T14:44:00Z">
        <w:r w:rsidR="006729D4">
          <w:rPr>
            <w:rFonts w:ascii="Garamond" w:hAnsi="Garamond" w:cs="Arial"/>
            <w:color w:val="222222"/>
            <w:lang w:val="en-GB" w:eastAsia="zh-CN"/>
          </w:rPr>
          <w:t>,</w:t>
        </w:r>
      </w:ins>
      <w:r>
        <w:rPr>
          <w:rFonts w:ascii="Garamond" w:hAnsi="Garamond" w:cs="Arial"/>
          <w:color w:val="222222"/>
          <w:lang w:val="en-GB" w:eastAsia="zh-CN"/>
        </w:rPr>
        <w:t xml:space="preserve"> and important early theorist of the cinema. In a series of texts aimed at film critics, practitioners, and audiences, </w:t>
      </w:r>
      <w:proofErr w:type="spellStart"/>
      <w:r w:rsidRPr="00B80DD1">
        <w:rPr>
          <w:rFonts w:ascii="Garamond" w:hAnsi="Garamond" w:cs="Arial"/>
          <w:color w:val="222222"/>
          <w:lang w:val="en-GB" w:eastAsia="zh-CN"/>
        </w:rPr>
        <w:t>Balázs</w:t>
      </w:r>
      <w:proofErr w:type="spellEnd"/>
      <w:r>
        <w:rPr>
          <w:rFonts w:ascii="Garamond" w:hAnsi="Garamond" w:cs="Arial"/>
          <w:color w:val="222222"/>
          <w:lang w:val="en-GB" w:eastAsia="zh-CN"/>
        </w:rPr>
        <w:t xml:space="preserve"> argued that the new medium should be treated as a serious art form</w:t>
      </w:r>
      <w:ins w:id="4" w:author="" w:date="2014-07-28T14:45:00Z">
        <w:r w:rsidR="006729D4">
          <w:rPr>
            <w:rFonts w:ascii="Garamond" w:hAnsi="Garamond" w:cs="Arial"/>
            <w:color w:val="222222"/>
            <w:lang w:val="en-GB" w:eastAsia="zh-CN"/>
          </w:rPr>
          <w:t>.</w:t>
        </w:r>
      </w:ins>
      <w:r>
        <w:rPr>
          <w:rFonts w:ascii="Garamond" w:hAnsi="Garamond" w:cs="Arial"/>
          <w:color w:val="222222"/>
          <w:lang w:val="en-GB" w:eastAsia="zh-CN"/>
        </w:rPr>
        <w:t xml:space="preserve"> </w:t>
      </w:r>
      <w:del w:id="5" w:author="" w:date="2014-07-28T14:46:00Z">
        <w:r w:rsidDel="006729D4">
          <w:rPr>
            <w:rFonts w:ascii="Garamond" w:hAnsi="Garamond" w:cs="Arial"/>
            <w:color w:val="222222"/>
            <w:lang w:val="en-GB" w:eastAsia="zh-CN"/>
          </w:rPr>
          <w:delText xml:space="preserve">and </w:delText>
        </w:r>
      </w:del>
      <w:ins w:id="6" w:author="" w:date="2014-07-28T14:46:00Z">
        <w:r w:rsidR="006729D4">
          <w:rPr>
            <w:rFonts w:ascii="Garamond" w:hAnsi="Garamond" w:cs="Arial"/>
            <w:color w:val="222222"/>
            <w:lang w:val="en-GB" w:eastAsia="zh-CN"/>
          </w:rPr>
          <w:t xml:space="preserve">He thus </w:t>
        </w:r>
      </w:ins>
      <w:r>
        <w:rPr>
          <w:rFonts w:ascii="Garamond" w:hAnsi="Garamond" w:cs="Arial"/>
          <w:color w:val="222222"/>
          <w:lang w:val="en-GB" w:eastAsia="zh-CN"/>
        </w:rPr>
        <w:t xml:space="preserve">created a vocabulary for describing its visual properties, which Gilles </w:t>
      </w:r>
      <w:proofErr w:type="spellStart"/>
      <w:r>
        <w:rPr>
          <w:rFonts w:ascii="Garamond" w:hAnsi="Garamond" w:cs="Arial"/>
          <w:color w:val="222222"/>
          <w:lang w:val="en-GB" w:eastAsia="zh-CN"/>
        </w:rPr>
        <w:t>Deleuze</w:t>
      </w:r>
      <w:proofErr w:type="spellEnd"/>
      <w:r>
        <w:rPr>
          <w:rFonts w:ascii="Garamond" w:hAnsi="Garamond" w:cs="Arial"/>
          <w:color w:val="222222"/>
          <w:lang w:val="en-GB" w:eastAsia="zh-CN"/>
        </w:rPr>
        <w:t xml:space="preserve"> would revive in the 1980s, and which remains influential to this day. </w:t>
      </w:r>
    </w:p>
    <w:p w14:paraId="0501F642" w14:textId="48943893" w:rsidR="000E7E42" w:rsidRDefault="000E7E42" w:rsidP="000E7E42">
      <w:pPr>
        <w:shd w:val="clear" w:color="auto" w:fill="FFFFFF"/>
        <w:ind w:firstLine="720"/>
        <w:rPr>
          <w:rFonts w:ascii="Garamond" w:hAnsi="Garamond" w:cs="Arial"/>
          <w:color w:val="222222"/>
          <w:lang w:val="en-GB" w:eastAsia="zh-CN"/>
        </w:rPr>
      </w:pPr>
      <w:r w:rsidRPr="00B80DD1">
        <w:rPr>
          <w:rFonts w:ascii="Garamond" w:hAnsi="Garamond" w:cs="Arial"/>
          <w:color w:val="222222"/>
          <w:lang w:val="en-GB" w:eastAsia="zh-CN"/>
        </w:rPr>
        <w:t xml:space="preserve">Born in Szeged, </w:t>
      </w:r>
      <w:proofErr w:type="spellStart"/>
      <w:r w:rsidRPr="00B80DD1">
        <w:rPr>
          <w:rFonts w:ascii="Garamond" w:hAnsi="Garamond" w:cs="Arial"/>
          <w:color w:val="222222"/>
          <w:lang w:val="en-GB" w:eastAsia="zh-CN"/>
        </w:rPr>
        <w:t>Balázs</w:t>
      </w:r>
      <w:proofErr w:type="spellEnd"/>
      <w:r w:rsidRPr="00B80DD1">
        <w:rPr>
          <w:rFonts w:ascii="Garamond" w:hAnsi="Garamond" w:cs="Arial"/>
          <w:color w:val="222222"/>
          <w:lang w:val="en-GB" w:eastAsia="zh-CN"/>
        </w:rPr>
        <w:t xml:space="preserve"> studied in Budapest, where he befriended composers </w:t>
      </w:r>
      <w:proofErr w:type="spellStart"/>
      <w:r w:rsidRPr="00B80DD1">
        <w:rPr>
          <w:rFonts w:ascii="Garamond" w:hAnsi="Garamond" w:cs="Arial"/>
          <w:color w:val="222222"/>
          <w:lang w:val="en-GB" w:eastAsia="zh-CN"/>
        </w:rPr>
        <w:t>Zoltán</w:t>
      </w:r>
      <w:proofErr w:type="spellEnd"/>
      <w:r w:rsidRPr="00B80DD1">
        <w:rPr>
          <w:rFonts w:ascii="Garamond" w:hAnsi="Garamond" w:cs="Arial"/>
          <w:color w:val="222222"/>
          <w:lang w:val="en-GB" w:eastAsia="zh-CN"/>
        </w:rPr>
        <w:t xml:space="preserve"> </w:t>
      </w:r>
      <w:proofErr w:type="spellStart"/>
      <w:r w:rsidRPr="00B80DD1">
        <w:rPr>
          <w:rFonts w:ascii="Garamond" w:hAnsi="Garamond" w:cs="Arial"/>
          <w:color w:val="222222"/>
          <w:lang w:val="en-GB" w:eastAsia="zh-CN"/>
        </w:rPr>
        <w:t>Kodály</w:t>
      </w:r>
      <w:proofErr w:type="spellEnd"/>
      <w:ins w:id="7" w:author="" w:date="2014-07-28T14:46:00Z">
        <w:r w:rsidR="006729D4">
          <w:rPr>
            <w:rFonts w:ascii="Garamond" w:hAnsi="Garamond" w:cs="Arial"/>
            <w:color w:val="222222"/>
            <w:lang w:val="en-GB" w:eastAsia="zh-CN"/>
          </w:rPr>
          <w:t>,</w:t>
        </w:r>
      </w:ins>
      <w:r w:rsidRPr="00B80DD1">
        <w:rPr>
          <w:rFonts w:ascii="Garamond" w:hAnsi="Garamond" w:cs="Arial"/>
          <w:color w:val="222222"/>
          <w:lang w:val="en-GB" w:eastAsia="zh-CN"/>
        </w:rPr>
        <w:t xml:space="preserve"> and </w:t>
      </w:r>
      <w:proofErr w:type="spellStart"/>
      <w:r w:rsidRPr="00B80DD1">
        <w:rPr>
          <w:rFonts w:ascii="Garamond" w:hAnsi="Garamond" w:cs="Arial"/>
          <w:color w:val="222222"/>
          <w:lang w:val="en-GB" w:eastAsia="zh-CN"/>
        </w:rPr>
        <w:t>Béla</w:t>
      </w:r>
      <w:proofErr w:type="spellEnd"/>
      <w:r w:rsidRPr="00B80DD1">
        <w:rPr>
          <w:rFonts w:ascii="Garamond" w:hAnsi="Garamond" w:cs="Arial"/>
          <w:color w:val="222222"/>
          <w:lang w:val="en-GB" w:eastAsia="zh-CN"/>
        </w:rPr>
        <w:t xml:space="preserve"> </w:t>
      </w:r>
      <w:proofErr w:type="spellStart"/>
      <w:r w:rsidRPr="00B80DD1">
        <w:rPr>
          <w:rFonts w:ascii="Garamond" w:hAnsi="Garamond" w:cs="Arial"/>
          <w:color w:val="222222"/>
          <w:lang w:val="en-GB" w:eastAsia="zh-CN"/>
        </w:rPr>
        <w:t>Bartók</w:t>
      </w:r>
      <w:proofErr w:type="spellEnd"/>
      <w:r w:rsidRPr="00B80DD1">
        <w:rPr>
          <w:rFonts w:ascii="Garamond" w:hAnsi="Garamond" w:cs="Arial"/>
          <w:color w:val="222222"/>
          <w:lang w:val="en-GB" w:eastAsia="zh-CN"/>
        </w:rPr>
        <w:t xml:space="preserve">. He later wrote the libretto for </w:t>
      </w:r>
      <w:proofErr w:type="spellStart"/>
      <w:r w:rsidRPr="00B80DD1">
        <w:rPr>
          <w:rFonts w:ascii="Garamond" w:hAnsi="Garamond" w:cs="Arial"/>
          <w:color w:val="222222"/>
          <w:lang w:val="en-GB" w:eastAsia="zh-CN"/>
        </w:rPr>
        <w:t>Bartók’s</w:t>
      </w:r>
      <w:proofErr w:type="spellEnd"/>
      <w:r w:rsidRPr="00B80DD1">
        <w:rPr>
          <w:rFonts w:ascii="Garamond" w:hAnsi="Garamond" w:cs="Arial"/>
          <w:color w:val="222222"/>
          <w:lang w:val="en-GB" w:eastAsia="zh-CN"/>
        </w:rPr>
        <w:t xml:space="preserve"> opera </w:t>
      </w:r>
      <w:r w:rsidRPr="00B80DD1">
        <w:rPr>
          <w:rFonts w:ascii="Garamond" w:hAnsi="Garamond" w:cs="Arial"/>
          <w:i/>
          <w:iCs/>
          <w:color w:val="222222"/>
          <w:lang w:val="en-GB" w:eastAsia="zh-CN"/>
        </w:rPr>
        <w:t>Bluebeard’s Castle </w:t>
      </w:r>
      <w:r w:rsidRPr="00B80DD1">
        <w:rPr>
          <w:rFonts w:ascii="Garamond" w:hAnsi="Garamond" w:cs="Arial"/>
          <w:color w:val="222222"/>
          <w:lang w:val="en-GB" w:eastAsia="zh-CN"/>
        </w:rPr>
        <w:t>(1912) and the story for his ballet, </w:t>
      </w:r>
      <w:r w:rsidRPr="00B80DD1">
        <w:rPr>
          <w:rFonts w:ascii="Garamond" w:hAnsi="Garamond" w:cs="Arial"/>
          <w:i/>
          <w:iCs/>
          <w:color w:val="222222"/>
          <w:lang w:val="en-GB" w:eastAsia="zh-CN"/>
        </w:rPr>
        <w:t>The Wooden Prince</w:t>
      </w:r>
      <w:r w:rsidRPr="00B80DD1">
        <w:rPr>
          <w:rFonts w:ascii="Garamond" w:hAnsi="Garamond" w:cs="Arial"/>
          <w:color w:val="222222"/>
          <w:lang w:val="en-GB" w:eastAsia="zh-CN"/>
        </w:rPr>
        <w:t xml:space="preserve"> (1917). After completing doctoral studies in Paris and Berlin, and briefly serving in </w:t>
      </w:r>
      <w:del w:id="8" w:author="" w:date="2014-07-28T14:46:00Z">
        <w:r w:rsidRPr="00B80DD1" w:rsidDel="006729D4">
          <w:rPr>
            <w:rFonts w:ascii="Garamond" w:hAnsi="Garamond" w:cs="Arial"/>
            <w:color w:val="222222"/>
            <w:lang w:val="en-GB" w:eastAsia="zh-CN"/>
          </w:rPr>
          <w:delText>World War I</w:delText>
        </w:r>
      </w:del>
      <w:ins w:id="9" w:author="" w:date="2014-07-28T14:46:00Z">
        <w:r w:rsidR="006729D4">
          <w:rPr>
            <w:rFonts w:ascii="Garamond" w:hAnsi="Garamond" w:cs="Arial"/>
            <w:color w:val="222222"/>
            <w:lang w:val="en-GB" w:eastAsia="zh-CN"/>
          </w:rPr>
          <w:t>the First World War</w:t>
        </w:r>
      </w:ins>
      <w:r w:rsidRPr="00B80DD1">
        <w:rPr>
          <w:rFonts w:ascii="Garamond" w:hAnsi="Garamond" w:cs="Arial"/>
          <w:color w:val="222222"/>
          <w:lang w:val="en-GB" w:eastAsia="zh-CN"/>
        </w:rPr>
        <w:t xml:space="preserve">, </w:t>
      </w:r>
      <w:proofErr w:type="spellStart"/>
      <w:r w:rsidRPr="00B80DD1">
        <w:rPr>
          <w:rFonts w:ascii="Garamond" w:hAnsi="Garamond" w:cs="Arial"/>
          <w:color w:val="222222"/>
          <w:lang w:val="en-GB" w:eastAsia="zh-CN"/>
        </w:rPr>
        <w:t>Balázs</w:t>
      </w:r>
      <w:proofErr w:type="spellEnd"/>
      <w:r w:rsidRPr="00B80DD1">
        <w:rPr>
          <w:rFonts w:ascii="Garamond" w:hAnsi="Garamond" w:cs="Arial"/>
          <w:color w:val="222222"/>
          <w:lang w:val="en-GB" w:eastAsia="zh-CN"/>
        </w:rPr>
        <w:t xml:space="preserve"> returned to Budapest. With his friend, the philosopher </w:t>
      </w:r>
      <w:proofErr w:type="spellStart"/>
      <w:r w:rsidRPr="00B80DD1">
        <w:rPr>
          <w:rFonts w:ascii="Garamond" w:hAnsi="Garamond" w:cs="Arial"/>
          <w:color w:val="222222"/>
          <w:lang w:val="en-GB" w:eastAsia="zh-CN"/>
        </w:rPr>
        <w:t>György</w:t>
      </w:r>
      <w:proofErr w:type="spellEnd"/>
      <w:r w:rsidRPr="00B80DD1">
        <w:rPr>
          <w:rFonts w:ascii="Garamond" w:hAnsi="Garamond" w:cs="Arial"/>
          <w:color w:val="222222"/>
          <w:lang w:val="en-GB" w:eastAsia="zh-CN"/>
        </w:rPr>
        <w:t xml:space="preserve"> </w:t>
      </w:r>
      <w:proofErr w:type="spellStart"/>
      <w:r w:rsidRPr="00B80DD1">
        <w:rPr>
          <w:rFonts w:ascii="Garamond" w:hAnsi="Garamond" w:cs="Arial"/>
          <w:color w:val="222222"/>
          <w:lang w:val="en-GB" w:eastAsia="zh-CN"/>
        </w:rPr>
        <w:t>Lukacs</w:t>
      </w:r>
      <w:proofErr w:type="spellEnd"/>
      <w:r w:rsidRPr="00B80DD1">
        <w:rPr>
          <w:rFonts w:ascii="Garamond" w:hAnsi="Garamond" w:cs="Arial"/>
          <w:color w:val="222222"/>
          <w:lang w:val="en-GB" w:eastAsia="zh-CN"/>
        </w:rPr>
        <w:t>, he became involved in the Hungarian left.</w:t>
      </w:r>
    </w:p>
    <w:p w14:paraId="3750E8F1" w14:textId="2B660BDE" w:rsidR="000E7E42" w:rsidRPr="00B80DD1" w:rsidRDefault="000E7E42" w:rsidP="000E7E42">
      <w:pPr>
        <w:shd w:val="clear" w:color="auto" w:fill="FFFFFF"/>
        <w:ind w:firstLine="720"/>
        <w:rPr>
          <w:rFonts w:ascii="Garamond" w:hAnsi="Garamond" w:cs="Arial"/>
          <w:color w:val="222222"/>
          <w:lang w:val="en-GB" w:eastAsia="zh-CN"/>
        </w:rPr>
      </w:pPr>
      <w:r w:rsidRPr="00B80DD1">
        <w:rPr>
          <w:rFonts w:ascii="Garamond" w:hAnsi="Garamond" w:cs="Arial"/>
          <w:color w:val="222222"/>
          <w:lang w:val="en-GB" w:eastAsia="zh-CN"/>
        </w:rPr>
        <w:t xml:space="preserve">After the failed socialist revolution of 1919, </w:t>
      </w:r>
      <w:proofErr w:type="spellStart"/>
      <w:r w:rsidRPr="00B80DD1">
        <w:rPr>
          <w:rFonts w:ascii="Garamond" w:hAnsi="Garamond" w:cs="Arial"/>
          <w:color w:val="222222"/>
          <w:lang w:val="en-GB" w:eastAsia="zh-CN"/>
        </w:rPr>
        <w:t>Balázs</w:t>
      </w:r>
      <w:proofErr w:type="spellEnd"/>
      <w:r w:rsidRPr="00B80DD1">
        <w:rPr>
          <w:rFonts w:ascii="Garamond" w:hAnsi="Garamond" w:cs="Arial"/>
          <w:color w:val="222222"/>
          <w:lang w:val="en-GB" w:eastAsia="zh-CN"/>
        </w:rPr>
        <w:t xml:space="preserve"> fled with his wife to Vienna, where he began reviewing films for </w:t>
      </w:r>
      <w:r w:rsidRPr="00B80DD1">
        <w:rPr>
          <w:rFonts w:ascii="Garamond" w:hAnsi="Garamond" w:cs="Arial"/>
          <w:i/>
          <w:iCs/>
          <w:color w:val="222222"/>
          <w:lang w:val="en-GB" w:eastAsia="zh-CN"/>
        </w:rPr>
        <w:t>Der Tag</w:t>
      </w:r>
      <w:r w:rsidRPr="00B80DD1">
        <w:rPr>
          <w:rFonts w:ascii="Garamond" w:hAnsi="Garamond" w:cs="Arial"/>
          <w:color w:val="222222"/>
          <w:lang w:val="en-GB" w:eastAsia="zh-CN"/>
        </w:rPr>
        <w:t>. These articles became the basis for two seminal works of film theory</w:t>
      </w:r>
      <w:ins w:id="10" w:author="" w:date="2014-07-28T14:50:00Z">
        <w:r w:rsidR="006729D4">
          <w:rPr>
            <w:rFonts w:ascii="Garamond" w:hAnsi="Garamond" w:cs="Arial"/>
            <w:color w:val="222222"/>
            <w:lang w:val="en-GB" w:eastAsia="zh-CN"/>
          </w:rPr>
          <w:t>:</w:t>
        </w:r>
      </w:ins>
      <w:del w:id="11" w:author="" w:date="2014-07-28T14:50:00Z">
        <w:r w:rsidRPr="00B80DD1" w:rsidDel="006729D4">
          <w:rPr>
            <w:rFonts w:ascii="Garamond" w:hAnsi="Garamond" w:cs="Arial"/>
            <w:color w:val="222222"/>
            <w:lang w:val="en-GB" w:eastAsia="zh-CN"/>
          </w:rPr>
          <w:delText>.</w:delText>
        </w:r>
      </w:del>
      <w:r w:rsidRPr="00B80DD1">
        <w:rPr>
          <w:rFonts w:ascii="Garamond" w:hAnsi="Garamond" w:cs="Arial"/>
          <w:color w:val="222222"/>
          <w:lang w:val="en-GB" w:eastAsia="zh-CN"/>
        </w:rPr>
        <w:t> </w:t>
      </w:r>
      <w:r>
        <w:rPr>
          <w:rFonts w:ascii="Garamond" w:hAnsi="Garamond" w:cs="Arial"/>
          <w:i/>
          <w:iCs/>
          <w:color w:val="222222"/>
          <w:lang w:val="en-GB" w:eastAsia="zh-CN"/>
        </w:rPr>
        <w:t xml:space="preserve">Der </w:t>
      </w:r>
      <w:proofErr w:type="spellStart"/>
      <w:r>
        <w:rPr>
          <w:rFonts w:ascii="Garamond" w:hAnsi="Garamond" w:cs="Arial"/>
          <w:i/>
          <w:iCs/>
          <w:color w:val="222222"/>
          <w:lang w:val="en-GB" w:eastAsia="zh-CN"/>
        </w:rPr>
        <w:t>sichtbare</w:t>
      </w:r>
      <w:proofErr w:type="spellEnd"/>
      <w:r>
        <w:rPr>
          <w:rFonts w:ascii="Garamond" w:hAnsi="Garamond" w:cs="Arial"/>
          <w:i/>
          <w:iCs/>
          <w:color w:val="222222"/>
          <w:lang w:val="en-GB" w:eastAsia="zh-CN"/>
        </w:rPr>
        <w:t xml:space="preserve"> Mensch</w:t>
      </w:r>
      <w:r>
        <w:rPr>
          <w:rFonts w:ascii="Garamond" w:hAnsi="Garamond" w:cs="Arial"/>
          <w:iCs/>
          <w:color w:val="222222"/>
          <w:lang w:val="en-GB" w:eastAsia="zh-CN"/>
        </w:rPr>
        <w:t xml:space="preserve"> (</w:t>
      </w:r>
      <w:r w:rsidRPr="00F2369F">
        <w:rPr>
          <w:rFonts w:ascii="Garamond" w:hAnsi="Garamond" w:cs="Arial"/>
          <w:i/>
          <w:iCs/>
          <w:color w:val="222222"/>
          <w:lang w:val="en-GB" w:eastAsia="zh-CN"/>
        </w:rPr>
        <w:t>The Visible Man</w:t>
      </w:r>
      <w:r w:rsidR="00972DFE">
        <w:rPr>
          <w:rFonts w:ascii="Garamond" w:hAnsi="Garamond" w:cs="Arial"/>
          <w:iCs/>
          <w:color w:val="222222"/>
          <w:lang w:val="en-GB" w:eastAsia="zh-CN"/>
        </w:rPr>
        <w:t xml:space="preserve">, </w:t>
      </w:r>
      <w:r w:rsidRPr="00B80DD1">
        <w:rPr>
          <w:rFonts w:ascii="Garamond" w:hAnsi="Garamond" w:cs="Arial"/>
          <w:color w:val="222222"/>
          <w:lang w:val="en-GB" w:eastAsia="zh-CN"/>
        </w:rPr>
        <w:t xml:space="preserve">1924) </w:t>
      </w:r>
      <w:ins w:id="12" w:author="" w:date="2014-07-28T14:50:00Z">
        <w:r w:rsidR="006729D4">
          <w:rPr>
            <w:rFonts w:ascii="Garamond" w:hAnsi="Garamond" w:cs="Arial"/>
            <w:color w:val="222222"/>
            <w:lang w:val="en-GB" w:eastAsia="zh-CN"/>
          </w:rPr>
          <w:t xml:space="preserve">and </w:t>
        </w:r>
        <w:r w:rsidR="006729D4">
          <w:rPr>
            <w:rFonts w:ascii="Garamond" w:hAnsi="Garamond" w:cs="Arial"/>
            <w:i/>
            <w:color w:val="222222"/>
            <w:lang w:val="en-GB" w:eastAsia="zh-CN"/>
          </w:rPr>
          <w:t xml:space="preserve">Der Geist des Films </w:t>
        </w:r>
        <w:r w:rsidR="006729D4">
          <w:rPr>
            <w:rFonts w:ascii="Garamond" w:hAnsi="Garamond" w:cs="Arial"/>
            <w:color w:val="222222"/>
            <w:lang w:val="en-GB" w:eastAsia="zh-CN"/>
          </w:rPr>
          <w:t>(</w:t>
        </w:r>
        <w:r w:rsidR="006729D4" w:rsidRPr="00B80DD1">
          <w:rPr>
            <w:rFonts w:ascii="Garamond" w:hAnsi="Garamond" w:cs="Arial"/>
            <w:i/>
            <w:iCs/>
            <w:color w:val="222222"/>
            <w:lang w:val="en-GB" w:eastAsia="zh-CN"/>
          </w:rPr>
          <w:t>Spirit of Film</w:t>
        </w:r>
        <w:r w:rsidR="006729D4">
          <w:rPr>
            <w:rFonts w:ascii="Garamond" w:hAnsi="Garamond" w:cs="Arial"/>
            <w:iCs/>
            <w:color w:val="222222"/>
            <w:lang w:val="en-GB" w:eastAsia="zh-CN"/>
          </w:rPr>
          <w:t xml:space="preserve">, </w:t>
        </w:r>
        <w:r w:rsidR="006729D4" w:rsidRPr="00B80DD1">
          <w:rPr>
            <w:rFonts w:ascii="Garamond" w:hAnsi="Garamond" w:cs="Arial"/>
            <w:color w:val="222222"/>
            <w:lang w:val="en-GB" w:eastAsia="zh-CN"/>
          </w:rPr>
          <w:t>1930)</w:t>
        </w:r>
        <w:r w:rsidR="006729D4">
          <w:rPr>
            <w:rFonts w:ascii="Garamond" w:hAnsi="Garamond" w:cs="Arial"/>
            <w:color w:val="222222"/>
            <w:lang w:val="en-GB" w:eastAsia="zh-CN"/>
          </w:rPr>
          <w:t xml:space="preserve">. Through </w:t>
        </w:r>
        <w:r w:rsidR="006729D4">
          <w:rPr>
            <w:rFonts w:ascii="Garamond" w:hAnsi="Garamond" w:cs="Arial"/>
            <w:i/>
            <w:iCs/>
            <w:color w:val="222222"/>
            <w:lang w:val="en-GB" w:eastAsia="zh-CN"/>
          </w:rPr>
          <w:t xml:space="preserve">Der </w:t>
        </w:r>
        <w:proofErr w:type="spellStart"/>
        <w:r w:rsidR="006729D4">
          <w:rPr>
            <w:rFonts w:ascii="Garamond" w:hAnsi="Garamond" w:cs="Arial"/>
            <w:i/>
            <w:iCs/>
            <w:color w:val="222222"/>
            <w:lang w:val="en-GB" w:eastAsia="zh-CN"/>
          </w:rPr>
          <w:t>sichtbare</w:t>
        </w:r>
        <w:proofErr w:type="spellEnd"/>
        <w:r w:rsidR="006729D4">
          <w:rPr>
            <w:rFonts w:ascii="Garamond" w:hAnsi="Garamond" w:cs="Arial"/>
            <w:i/>
            <w:iCs/>
            <w:color w:val="222222"/>
            <w:lang w:val="en-GB" w:eastAsia="zh-CN"/>
          </w:rPr>
          <w:t xml:space="preserve"> Mensch</w:t>
        </w:r>
        <w:r w:rsidR="006729D4">
          <w:rPr>
            <w:rFonts w:ascii="Garamond" w:hAnsi="Garamond" w:cs="Arial"/>
            <w:iCs/>
            <w:color w:val="222222"/>
            <w:lang w:val="en-GB" w:eastAsia="zh-CN"/>
          </w:rPr>
          <w:t xml:space="preserve">, he </w:t>
        </w:r>
      </w:ins>
      <w:r w:rsidRPr="00B80DD1">
        <w:rPr>
          <w:rFonts w:ascii="Garamond" w:hAnsi="Garamond" w:cs="Arial"/>
          <w:color w:val="222222"/>
          <w:lang w:val="en-GB" w:eastAsia="zh-CN"/>
        </w:rPr>
        <w:t>argued that cinema deserved recognition as an art. Its new technologies</w:t>
      </w:r>
      <w:ins w:id="13" w:author="" w:date="2014-07-28T14:51:00Z">
        <w:r w:rsidR="006729D4">
          <w:rPr>
            <w:rFonts w:ascii="Garamond" w:hAnsi="Garamond" w:cs="Arial"/>
            <w:color w:val="222222"/>
            <w:lang w:val="en-GB" w:eastAsia="zh-CN"/>
          </w:rPr>
          <w:t xml:space="preserve"> </w:t>
        </w:r>
      </w:ins>
      <w:del w:id="14" w:author="" w:date="2014-07-28T14:51:00Z">
        <w:r w:rsidRPr="00B80DD1" w:rsidDel="006729D4">
          <w:rPr>
            <w:rFonts w:ascii="Garamond" w:hAnsi="Garamond" w:cs="Arial"/>
            <w:color w:val="222222"/>
            <w:lang w:val="en-GB" w:eastAsia="zh-CN"/>
          </w:rPr>
          <w:delText>, Balázs argued, were reasserting</w:delText>
        </w:r>
      </w:del>
      <w:ins w:id="15" w:author="" w:date="2014-07-28T14:51:00Z">
        <w:r w:rsidR="006729D4">
          <w:rPr>
            <w:rFonts w:ascii="Garamond" w:hAnsi="Garamond" w:cs="Arial"/>
            <w:color w:val="222222"/>
            <w:lang w:val="en-GB" w:eastAsia="zh-CN"/>
          </w:rPr>
          <w:t>reasserted</w:t>
        </w:r>
      </w:ins>
      <w:r w:rsidRPr="00B80DD1">
        <w:rPr>
          <w:rFonts w:ascii="Garamond" w:hAnsi="Garamond" w:cs="Arial"/>
          <w:color w:val="222222"/>
          <w:lang w:val="en-GB" w:eastAsia="zh-CN"/>
        </w:rPr>
        <w:t xml:space="preserve"> the expressive powers of the visible world and of the body that print and literary culture had suppressed for centuries. Widely celebrated, the book was translated into eleven languages. </w:t>
      </w:r>
      <w:r>
        <w:rPr>
          <w:rFonts w:ascii="Garamond" w:hAnsi="Garamond" w:cs="Arial"/>
          <w:i/>
          <w:color w:val="222222"/>
          <w:lang w:val="en-GB" w:eastAsia="zh-CN"/>
        </w:rPr>
        <w:t xml:space="preserve">Der Geist des Films </w:t>
      </w:r>
      <w:del w:id="16" w:author="" w:date="2014-07-28T14:51:00Z">
        <w:r w:rsidDel="006729D4">
          <w:rPr>
            <w:rFonts w:ascii="Garamond" w:hAnsi="Garamond" w:cs="Arial"/>
            <w:color w:val="222222"/>
            <w:lang w:val="en-GB" w:eastAsia="zh-CN"/>
          </w:rPr>
          <w:delText>(</w:delText>
        </w:r>
        <w:r w:rsidRPr="00B80DD1" w:rsidDel="006729D4">
          <w:rPr>
            <w:rFonts w:ascii="Garamond" w:hAnsi="Garamond" w:cs="Arial"/>
            <w:i/>
            <w:iCs/>
            <w:color w:val="222222"/>
            <w:lang w:val="en-GB" w:eastAsia="zh-CN"/>
          </w:rPr>
          <w:delText>Spirit of Film</w:delText>
        </w:r>
        <w:r w:rsidR="00CF372D" w:rsidDel="006729D4">
          <w:rPr>
            <w:rFonts w:ascii="Garamond" w:hAnsi="Garamond" w:cs="Arial"/>
            <w:iCs/>
            <w:color w:val="222222"/>
            <w:lang w:val="en-GB" w:eastAsia="zh-CN"/>
          </w:rPr>
          <w:delText xml:space="preserve">, </w:delText>
        </w:r>
        <w:r w:rsidRPr="00B80DD1" w:rsidDel="006729D4">
          <w:rPr>
            <w:rFonts w:ascii="Garamond" w:hAnsi="Garamond" w:cs="Arial"/>
            <w:color w:val="222222"/>
            <w:lang w:val="en-GB" w:eastAsia="zh-CN"/>
          </w:rPr>
          <w:delText xml:space="preserve">1930) </w:delText>
        </w:r>
      </w:del>
      <w:r w:rsidRPr="00B80DD1">
        <w:rPr>
          <w:rFonts w:ascii="Garamond" w:hAnsi="Garamond" w:cs="Arial"/>
          <w:color w:val="222222"/>
          <w:lang w:val="en-GB" w:eastAsia="zh-CN"/>
        </w:rPr>
        <w:t>further developed its themes.</w:t>
      </w:r>
    </w:p>
    <w:p w14:paraId="36052A69" w14:textId="7427AC23" w:rsidR="000E7E42" w:rsidRPr="00B80DD1" w:rsidRDefault="000E7E42" w:rsidP="000E7E42">
      <w:pPr>
        <w:shd w:val="clear" w:color="auto" w:fill="FFFFFF"/>
        <w:ind w:firstLine="720"/>
        <w:rPr>
          <w:rFonts w:ascii="Garamond" w:hAnsi="Garamond" w:cs="Arial"/>
          <w:color w:val="222222"/>
          <w:lang w:val="en-GB" w:eastAsia="zh-CN"/>
        </w:rPr>
      </w:pPr>
      <w:proofErr w:type="spellStart"/>
      <w:r w:rsidRPr="00B80DD1">
        <w:rPr>
          <w:rFonts w:ascii="Garamond" w:hAnsi="Garamond" w:cs="Arial"/>
          <w:color w:val="222222"/>
          <w:lang w:val="en-GB" w:eastAsia="zh-CN"/>
        </w:rPr>
        <w:t>Balázs</w:t>
      </w:r>
      <w:proofErr w:type="spellEnd"/>
      <w:r w:rsidRPr="00B80DD1">
        <w:rPr>
          <w:rFonts w:ascii="Garamond" w:hAnsi="Garamond" w:cs="Arial"/>
          <w:color w:val="222222"/>
          <w:lang w:val="en-GB" w:eastAsia="zh-CN"/>
        </w:rPr>
        <w:t xml:space="preserve"> also worked on films, including G. W. Pabst’s adaptation of </w:t>
      </w:r>
      <w:proofErr w:type="spellStart"/>
      <w:r w:rsidRPr="00B80DD1">
        <w:rPr>
          <w:rFonts w:ascii="Garamond" w:hAnsi="Garamond" w:cs="Arial"/>
          <w:color w:val="222222"/>
          <w:lang w:val="en-GB" w:eastAsia="zh-CN"/>
        </w:rPr>
        <w:t>Bertolt</w:t>
      </w:r>
      <w:proofErr w:type="spellEnd"/>
      <w:r w:rsidRPr="00B80DD1">
        <w:rPr>
          <w:rFonts w:ascii="Garamond" w:hAnsi="Garamond" w:cs="Arial"/>
          <w:color w:val="222222"/>
          <w:lang w:val="en-GB" w:eastAsia="zh-CN"/>
        </w:rPr>
        <w:t xml:space="preserve"> Brecht’s </w:t>
      </w:r>
      <w:proofErr w:type="spellStart"/>
      <w:r w:rsidRPr="00B80DD1">
        <w:rPr>
          <w:rFonts w:ascii="Garamond" w:hAnsi="Garamond" w:cs="Arial"/>
          <w:i/>
          <w:iCs/>
          <w:color w:val="222222"/>
          <w:lang w:val="en-GB" w:eastAsia="zh-CN"/>
        </w:rPr>
        <w:t>Threepenny</w:t>
      </w:r>
      <w:proofErr w:type="spellEnd"/>
      <w:r w:rsidRPr="00B80DD1">
        <w:rPr>
          <w:rFonts w:ascii="Garamond" w:hAnsi="Garamond" w:cs="Arial"/>
          <w:i/>
          <w:iCs/>
          <w:color w:val="222222"/>
          <w:lang w:val="en-GB" w:eastAsia="zh-CN"/>
        </w:rPr>
        <w:t xml:space="preserve"> Opera </w:t>
      </w:r>
      <w:r w:rsidRPr="00B80DD1">
        <w:rPr>
          <w:rFonts w:ascii="Garamond" w:hAnsi="Garamond" w:cs="Arial"/>
          <w:color w:val="222222"/>
          <w:lang w:val="en-GB" w:eastAsia="zh-CN"/>
        </w:rPr>
        <w:t>(1930)</w:t>
      </w:r>
      <w:ins w:id="17" w:author="" w:date="2014-07-28T14:48:00Z">
        <w:r w:rsidR="006729D4">
          <w:rPr>
            <w:rFonts w:ascii="Garamond" w:hAnsi="Garamond" w:cs="Arial"/>
            <w:color w:val="222222"/>
            <w:lang w:val="en-GB" w:eastAsia="zh-CN"/>
          </w:rPr>
          <w:t>,</w:t>
        </w:r>
      </w:ins>
      <w:r w:rsidRPr="00B80DD1">
        <w:rPr>
          <w:rFonts w:ascii="Garamond" w:hAnsi="Garamond" w:cs="Arial"/>
          <w:i/>
          <w:iCs/>
          <w:color w:val="222222"/>
          <w:lang w:val="en-GB" w:eastAsia="zh-CN"/>
        </w:rPr>
        <w:t> </w:t>
      </w:r>
      <w:r w:rsidRPr="00B80DD1">
        <w:rPr>
          <w:rFonts w:ascii="Garamond" w:hAnsi="Garamond" w:cs="Arial"/>
          <w:color w:val="222222"/>
          <w:lang w:val="en-GB" w:eastAsia="zh-CN"/>
        </w:rPr>
        <w:t xml:space="preserve">and </w:t>
      </w:r>
      <w:proofErr w:type="spellStart"/>
      <w:r w:rsidRPr="00B80DD1">
        <w:rPr>
          <w:rFonts w:ascii="Garamond" w:hAnsi="Garamond" w:cs="Arial"/>
          <w:color w:val="222222"/>
          <w:lang w:val="en-GB" w:eastAsia="zh-CN"/>
        </w:rPr>
        <w:t>Leni</w:t>
      </w:r>
      <w:proofErr w:type="spellEnd"/>
      <w:r w:rsidRPr="00B80DD1">
        <w:rPr>
          <w:rFonts w:ascii="Garamond" w:hAnsi="Garamond" w:cs="Arial"/>
          <w:color w:val="222222"/>
          <w:lang w:val="en-GB" w:eastAsia="zh-CN"/>
        </w:rPr>
        <w:t xml:space="preserve"> Riefenstahl’s</w:t>
      </w:r>
      <w:r>
        <w:rPr>
          <w:rFonts w:ascii="Garamond" w:hAnsi="Garamond" w:cs="Arial"/>
          <w:color w:val="222222"/>
          <w:lang w:val="en-GB" w:eastAsia="zh-CN"/>
        </w:rPr>
        <w:t xml:space="preserve"> </w:t>
      </w:r>
      <w:r w:rsidRPr="00B80DD1">
        <w:rPr>
          <w:rFonts w:ascii="Garamond" w:hAnsi="Garamond" w:cs="Arial"/>
          <w:i/>
          <w:iCs/>
          <w:color w:val="222222"/>
          <w:lang w:val="en-GB" w:eastAsia="zh-CN"/>
        </w:rPr>
        <w:t>Blue Light </w:t>
      </w:r>
      <w:r w:rsidRPr="00B80DD1">
        <w:rPr>
          <w:rFonts w:ascii="Garamond" w:hAnsi="Garamond" w:cs="Arial"/>
          <w:color w:val="222222"/>
          <w:lang w:val="en-GB" w:eastAsia="zh-CN"/>
        </w:rPr>
        <w:t>(1932). When the Nazis came to power, he fled to Moscow, where he taught at the State Film Institute. In 1945, he returned to Budapest, where he continued teaching and struggled to work in the film industry until his death. </w:t>
      </w:r>
      <w:r w:rsidRPr="00B80DD1">
        <w:rPr>
          <w:rFonts w:ascii="Garamond" w:hAnsi="Garamond" w:cs="Arial"/>
          <w:i/>
          <w:iCs/>
          <w:color w:val="222222"/>
          <w:lang w:val="en-GB" w:eastAsia="zh-CN"/>
        </w:rPr>
        <w:t>Theory of Film </w:t>
      </w:r>
      <w:r w:rsidRPr="00B80DD1">
        <w:rPr>
          <w:rFonts w:ascii="Garamond" w:hAnsi="Garamond" w:cs="Arial"/>
          <w:color w:val="222222"/>
          <w:lang w:val="en-GB" w:eastAsia="zh-CN"/>
        </w:rPr>
        <w:t>(1952)</w:t>
      </w:r>
      <w:r w:rsidRPr="00B80DD1">
        <w:rPr>
          <w:rFonts w:ascii="Garamond" w:hAnsi="Garamond" w:cs="Arial"/>
          <w:i/>
          <w:iCs/>
          <w:color w:val="222222"/>
          <w:lang w:val="en-GB" w:eastAsia="zh-CN"/>
        </w:rPr>
        <w:t>, </w:t>
      </w:r>
      <w:r w:rsidRPr="00B80DD1">
        <w:rPr>
          <w:rFonts w:ascii="Garamond" w:hAnsi="Garamond" w:cs="Arial"/>
          <w:color w:val="222222"/>
          <w:lang w:val="en-GB" w:eastAsia="zh-CN"/>
        </w:rPr>
        <w:t>which incorporated parts of the earlier two books, appeared posthumously in English.</w:t>
      </w:r>
    </w:p>
    <w:p w14:paraId="7F38D535" w14:textId="77777777" w:rsidR="000E7E42" w:rsidRPr="001D48EE" w:rsidRDefault="000E7E42" w:rsidP="000E7E42">
      <w:pPr>
        <w:shd w:val="clear" w:color="auto" w:fill="FFFFFF"/>
        <w:ind w:firstLine="720"/>
        <w:rPr>
          <w:rFonts w:ascii="Garamond" w:hAnsi="Garamond" w:cs="Arial"/>
          <w:color w:val="222222"/>
          <w:lang w:eastAsia="zh-CN"/>
        </w:rPr>
      </w:pPr>
      <w:r w:rsidRPr="001D48EE">
        <w:rPr>
          <w:rFonts w:ascii="Garamond" w:hAnsi="Garamond" w:cs="Arial"/>
          <w:color w:val="222222"/>
          <w:lang w:eastAsia="zh-CN"/>
        </w:rPr>
        <w:t> </w:t>
      </w:r>
    </w:p>
    <w:p w14:paraId="42585501" w14:textId="77777777" w:rsidR="000E7E42" w:rsidRPr="001D48EE" w:rsidRDefault="000E7E42" w:rsidP="000E7E42">
      <w:pPr>
        <w:shd w:val="clear" w:color="auto" w:fill="FFFFFF"/>
        <w:rPr>
          <w:rFonts w:ascii="Garamond" w:hAnsi="Garamond" w:cs="Arial"/>
          <w:color w:val="222222"/>
          <w:lang w:eastAsia="zh-CN"/>
        </w:rPr>
      </w:pPr>
      <w:r w:rsidRPr="001D48EE">
        <w:rPr>
          <w:rFonts w:ascii="Garamond" w:hAnsi="Garamond" w:cs="Arial"/>
          <w:b/>
          <w:bCs/>
          <w:color w:val="222222"/>
          <w:lang w:eastAsia="zh-CN"/>
        </w:rPr>
        <w:t>Further reading</w:t>
      </w:r>
    </w:p>
    <w:p w14:paraId="51C1DFDA" w14:textId="2A8B99B3" w:rsidR="000E7E42" w:rsidRPr="001D48EE" w:rsidRDefault="00B264E5" w:rsidP="000E7E42">
      <w:pPr>
        <w:shd w:val="clear" w:color="auto" w:fill="FFFFFF"/>
        <w:rPr>
          <w:rFonts w:ascii="Garamond" w:hAnsi="Garamond" w:cs="Arial"/>
          <w:color w:val="222222"/>
          <w:lang w:eastAsia="zh-CN"/>
        </w:rPr>
      </w:pPr>
      <w:bookmarkStart w:id="18" w:name="_GoBack"/>
      <w:proofErr w:type="spellStart"/>
      <w:r>
        <w:rPr>
          <w:rFonts w:ascii="Garamond" w:hAnsi="Garamond" w:cs="Arial"/>
          <w:color w:val="222222"/>
          <w:lang w:eastAsia="zh-CN"/>
        </w:rPr>
        <w:t>Balázs</w:t>
      </w:r>
      <w:proofErr w:type="spellEnd"/>
      <w:r>
        <w:rPr>
          <w:rFonts w:ascii="Garamond" w:hAnsi="Garamond" w:cs="Arial"/>
          <w:color w:val="222222"/>
          <w:lang w:eastAsia="zh-CN"/>
        </w:rPr>
        <w:t xml:space="preserve">, </w:t>
      </w:r>
      <w:r w:rsidR="0013055A">
        <w:rPr>
          <w:rFonts w:ascii="Garamond" w:hAnsi="Garamond" w:cs="Arial"/>
          <w:color w:val="222222"/>
          <w:lang w:eastAsia="zh-CN"/>
        </w:rPr>
        <w:t xml:space="preserve">B. </w:t>
      </w:r>
      <w:del w:id="19" w:author="" w:date="2014-07-28T14:49:00Z">
        <w:r w:rsidDel="006729D4">
          <w:rPr>
            <w:rFonts w:ascii="Garamond" w:hAnsi="Garamond" w:cs="Arial"/>
            <w:color w:val="222222"/>
            <w:lang w:eastAsia="zh-CN"/>
          </w:rPr>
          <w:delText xml:space="preserve">(2007) </w:delText>
        </w:r>
      </w:del>
      <w:r w:rsidR="000E7E42" w:rsidRPr="001D48EE">
        <w:rPr>
          <w:rFonts w:ascii="Garamond" w:hAnsi="Garamond" w:cs="Arial"/>
          <w:color w:val="222222"/>
          <w:lang w:eastAsia="zh-CN"/>
        </w:rPr>
        <w:t>“Visi</w:t>
      </w:r>
      <w:r>
        <w:rPr>
          <w:rFonts w:ascii="Garamond" w:hAnsi="Garamond" w:cs="Arial"/>
          <w:color w:val="222222"/>
          <w:lang w:eastAsia="zh-CN"/>
        </w:rPr>
        <w:t>ble Man, or the Culture of Film,</w:t>
      </w:r>
      <w:r w:rsidR="000E7E42" w:rsidRPr="001D48EE">
        <w:rPr>
          <w:rFonts w:ascii="Garamond" w:hAnsi="Garamond" w:cs="Arial"/>
          <w:color w:val="222222"/>
          <w:lang w:eastAsia="zh-CN"/>
        </w:rPr>
        <w:t>” </w:t>
      </w:r>
      <w:r w:rsidR="000E7E42" w:rsidRPr="001D48EE">
        <w:rPr>
          <w:rFonts w:ascii="Garamond" w:hAnsi="Garamond" w:cs="Arial"/>
          <w:i/>
          <w:iCs/>
          <w:color w:val="222222"/>
          <w:lang w:eastAsia="zh-CN"/>
        </w:rPr>
        <w:t>Screen </w:t>
      </w:r>
      <w:r>
        <w:rPr>
          <w:rFonts w:ascii="Garamond" w:hAnsi="Garamond" w:cs="Arial"/>
          <w:color w:val="222222"/>
          <w:lang w:eastAsia="zh-CN"/>
        </w:rPr>
        <w:t>48</w:t>
      </w:r>
      <w:r w:rsidR="0013055A">
        <w:rPr>
          <w:rFonts w:ascii="Garamond" w:hAnsi="Garamond" w:cs="Arial"/>
          <w:color w:val="222222"/>
          <w:lang w:eastAsia="zh-CN"/>
        </w:rPr>
        <w:t>(</w:t>
      </w:r>
      <w:r>
        <w:rPr>
          <w:rFonts w:ascii="Garamond" w:hAnsi="Garamond" w:cs="Arial"/>
          <w:color w:val="222222"/>
          <w:lang w:eastAsia="zh-CN"/>
        </w:rPr>
        <w:t>1</w:t>
      </w:r>
      <w:r w:rsidR="0013055A">
        <w:rPr>
          <w:rFonts w:ascii="Garamond" w:hAnsi="Garamond" w:cs="Arial"/>
          <w:color w:val="222222"/>
          <w:lang w:eastAsia="zh-CN"/>
        </w:rPr>
        <w:t>)</w:t>
      </w:r>
      <w:proofErr w:type="gramStart"/>
      <w:r w:rsidR="0013055A">
        <w:rPr>
          <w:rFonts w:ascii="Garamond" w:hAnsi="Garamond" w:cs="Arial"/>
          <w:color w:val="222222"/>
          <w:lang w:eastAsia="zh-CN"/>
        </w:rPr>
        <w:t>:</w:t>
      </w:r>
      <w:r w:rsidR="000E7E42" w:rsidRPr="001D48EE">
        <w:rPr>
          <w:rFonts w:ascii="Garamond" w:hAnsi="Garamond" w:cs="Arial"/>
          <w:color w:val="222222"/>
          <w:lang w:eastAsia="zh-CN"/>
        </w:rPr>
        <w:t>91</w:t>
      </w:r>
      <w:proofErr w:type="gramEnd"/>
      <w:r w:rsidR="000E7E42" w:rsidRPr="001D48EE">
        <w:rPr>
          <w:rFonts w:ascii="Garamond" w:hAnsi="Garamond" w:cs="Arial"/>
          <w:color w:val="222222"/>
          <w:lang w:eastAsia="zh-CN"/>
        </w:rPr>
        <w:t>-108.</w:t>
      </w:r>
      <w:ins w:id="20" w:author="" w:date="2014-07-28T14:49:00Z">
        <w:r w:rsidR="006729D4">
          <w:rPr>
            <w:rFonts w:ascii="Garamond" w:hAnsi="Garamond" w:cs="Arial"/>
            <w:color w:val="222222"/>
            <w:lang w:eastAsia="zh-CN"/>
          </w:rPr>
          <w:t xml:space="preserve"> </w:t>
        </w:r>
        <w:r w:rsidR="006729D4">
          <w:rPr>
            <w:rFonts w:ascii="Garamond" w:hAnsi="Garamond" w:cs="Arial"/>
            <w:color w:val="222222"/>
            <w:lang w:eastAsia="zh-CN"/>
          </w:rPr>
          <w:t>2007</w:t>
        </w:r>
        <w:r w:rsidR="006729D4">
          <w:rPr>
            <w:rFonts w:ascii="Garamond" w:hAnsi="Garamond" w:cs="Arial"/>
            <w:color w:val="222222"/>
            <w:lang w:eastAsia="zh-CN"/>
          </w:rPr>
          <w:t>.</w:t>
        </w:r>
      </w:ins>
    </w:p>
    <w:bookmarkEnd w:id="18"/>
    <w:p w14:paraId="15B59BE5" w14:textId="77777777" w:rsidR="000E7E42" w:rsidRDefault="000E7E42" w:rsidP="000E7E42">
      <w:pPr>
        <w:rPr>
          <w:rFonts w:ascii="Garamond" w:hAnsi="Garamond"/>
        </w:rPr>
      </w:pPr>
    </w:p>
    <w:p w14:paraId="732A50AB" w14:textId="1D20CF7D" w:rsidR="000E7E42" w:rsidRDefault="000E7E42" w:rsidP="000E7E42">
      <w:pPr>
        <w:rPr>
          <w:rFonts w:ascii="Garamond" w:hAnsi="Garamond"/>
        </w:rPr>
      </w:pPr>
      <w:r>
        <w:rPr>
          <w:rFonts w:ascii="Garamond" w:hAnsi="Garamond"/>
        </w:rPr>
        <w:t xml:space="preserve">Moira </w:t>
      </w:r>
      <w:proofErr w:type="spellStart"/>
      <w:r>
        <w:rPr>
          <w:rFonts w:ascii="Garamond" w:hAnsi="Garamond"/>
        </w:rPr>
        <w:t>Weigel</w:t>
      </w:r>
      <w:proofErr w:type="spellEnd"/>
    </w:p>
    <w:p w14:paraId="39659DF7" w14:textId="77777777" w:rsidR="000E7E42" w:rsidRPr="001D48EE" w:rsidRDefault="000E7E42" w:rsidP="000E7E42">
      <w:pPr>
        <w:rPr>
          <w:rFonts w:ascii="Garamond" w:hAnsi="Garamond"/>
        </w:rPr>
      </w:pPr>
      <w:r>
        <w:rPr>
          <w:rFonts w:ascii="Garamond" w:hAnsi="Garamond"/>
        </w:rPr>
        <w:t>Yale University</w:t>
      </w:r>
    </w:p>
    <w:p w14:paraId="0A69F1AA" w14:textId="77777777" w:rsidR="00AE2ADE" w:rsidRDefault="006729D4"/>
    <w:sectPr w:rsidR="00AE2ADE" w:rsidSect="00EA45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E42"/>
    <w:rsid w:val="000E7E42"/>
    <w:rsid w:val="0013055A"/>
    <w:rsid w:val="00430B81"/>
    <w:rsid w:val="00440C1B"/>
    <w:rsid w:val="006729D4"/>
    <w:rsid w:val="006B252F"/>
    <w:rsid w:val="007161C7"/>
    <w:rsid w:val="00931075"/>
    <w:rsid w:val="00972DFE"/>
    <w:rsid w:val="00B264E5"/>
    <w:rsid w:val="00C666B0"/>
    <w:rsid w:val="00CF372D"/>
    <w:rsid w:val="00F2369F"/>
    <w:rsid w:val="00FC1D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D7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7E42"/>
    <w:rPr>
      <w:sz w:val="18"/>
      <w:szCs w:val="18"/>
    </w:rPr>
  </w:style>
  <w:style w:type="paragraph" w:styleId="CommentText">
    <w:name w:val="annotation text"/>
    <w:basedOn w:val="Normal"/>
    <w:link w:val="CommentTextChar"/>
    <w:uiPriority w:val="99"/>
    <w:semiHidden/>
    <w:unhideWhenUsed/>
    <w:rsid w:val="000E7E42"/>
  </w:style>
  <w:style w:type="character" w:customStyle="1" w:styleId="CommentTextChar">
    <w:name w:val="Comment Text Char"/>
    <w:basedOn w:val="DefaultParagraphFont"/>
    <w:link w:val="CommentText"/>
    <w:uiPriority w:val="99"/>
    <w:semiHidden/>
    <w:rsid w:val="000E7E42"/>
    <w:rPr>
      <w:rFonts w:eastAsiaTheme="minorEastAsia"/>
    </w:rPr>
  </w:style>
  <w:style w:type="paragraph" w:styleId="BalloonText">
    <w:name w:val="Balloon Text"/>
    <w:basedOn w:val="Normal"/>
    <w:link w:val="BalloonTextChar"/>
    <w:uiPriority w:val="99"/>
    <w:semiHidden/>
    <w:unhideWhenUsed/>
    <w:rsid w:val="000E7E42"/>
    <w:rPr>
      <w:rFonts w:ascii="Lucida Grande" w:hAnsi="Lucida Grande"/>
      <w:sz w:val="18"/>
      <w:szCs w:val="18"/>
    </w:rPr>
  </w:style>
  <w:style w:type="character" w:customStyle="1" w:styleId="BalloonTextChar">
    <w:name w:val="Balloon Text Char"/>
    <w:basedOn w:val="DefaultParagraphFont"/>
    <w:link w:val="BalloonText"/>
    <w:uiPriority w:val="99"/>
    <w:semiHidden/>
    <w:rsid w:val="000E7E42"/>
    <w:rPr>
      <w:rFonts w:ascii="Lucida Grande" w:eastAsiaTheme="minorEastAsia"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7E42"/>
    <w:rPr>
      <w:sz w:val="18"/>
      <w:szCs w:val="18"/>
    </w:rPr>
  </w:style>
  <w:style w:type="paragraph" w:styleId="CommentText">
    <w:name w:val="annotation text"/>
    <w:basedOn w:val="Normal"/>
    <w:link w:val="CommentTextChar"/>
    <w:uiPriority w:val="99"/>
    <w:semiHidden/>
    <w:unhideWhenUsed/>
    <w:rsid w:val="000E7E42"/>
  </w:style>
  <w:style w:type="character" w:customStyle="1" w:styleId="CommentTextChar">
    <w:name w:val="Comment Text Char"/>
    <w:basedOn w:val="DefaultParagraphFont"/>
    <w:link w:val="CommentText"/>
    <w:uiPriority w:val="99"/>
    <w:semiHidden/>
    <w:rsid w:val="000E7E42"/>
    <w:rPr>
      <w:rFonts w:eastAsiaTheme="minorEastAsia"/>
    </w:rPr>
  </w:style>
  <w:style w:type="paragraph" w:styleId="BalloonText">
    <w:name w:val="Balloon Text"/>
    <w:basedOn w:val="Normal"/>
    <w:link w:val="BalloonTextChar"/>
    <w:uiPriority w:val="99"/>
    <w:semiHidden/>
    <w:unhideWhenUsed/>
    <w:rsid w:val="000E7E42"/>
    <w:rPr>
      <w:rFonts w:ascii="Lucida Grande" w:hAnsi="Lucida Grande"/>
      <w:sz w:val="18"/>
      <w:szCs w:val="18"/>
    </w:rPr>
  </w:style>
  <w:style w:type="character" w:customStyle="1" w:styleId="BalloonTextChar">
    <w:name w:val="Balloon Text Char"/>
    <w:basedOn w:val="DefaultParagraphFont"/>
    <w:link w:val="BalloonText"/>
    <w:uiPriority w:val="99"/>
    <w:semiHidden/>
    <w:rsid w:val="000E7E42"/>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334</Words>
  <Characters>1907</Characters>
  <Application>Microsoft Macintosh Word</Application>
  <DocSecurity>0</DocSecurity>
  <Lines>15</Lines>
  <Paragraphs>4</Paragraphs>
  <ScaleCrop>false</ScaleCrop>
  <Company>Yale University</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Weigel</dc:creator>
  <cp:keywords/>
  <cp:lastModifiedBy>Rahul Sapra</cp:lastModifiedBy>
  <cp:revision>3</cp:revision>
  <dcterms:created xsi:type="dcterms:W3CDTF">2014-04-25T18:23:00Z</dcterms:created>
  <dcterms:modified xsi:type="dcterms:W3CDTF">2014-07-28T20:54:00Z</dcterms:modified>
</cp:coreProperties>
</file>