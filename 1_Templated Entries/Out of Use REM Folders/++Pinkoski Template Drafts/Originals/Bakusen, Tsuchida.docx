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E9261" w14:textId="77777777" w:rsidR="00F33B43" w:rsidRPr="00F33B43" w:rsidRDefault="00F33B43" w:rsidP="00F33B43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Eve </w:t>
      </w:r>
      <w:proofErr w:type="spellStart"/>
      <w:r>
        <w:rPr>
          <w:color w:val="A6A6A6" w:themeColor="background1" w:themeShade="A6"/>
        </w:rPr>
        <w:t>Loh</w:t>
      </w:r>
      <w:proofErr w:type="spellEnd"/>
    </w:p>
    <w:p w14:paraId="46426C67" w14:textId="77777777" w:rsidR="00F33B43" w:rsidRDefault="00F33B43" w:rsidP="00F33B43"/>
    <w:p w14:paraId="7D458B19" w14:textId="77777777" w:rsidR="00F33B43" w:rsidRDefault="00F1766F" w:rsidP="00F33B43">
      <w:proofErr w:type="spellStart"/>
      <w:r>
        <w:t>Bakusen</w:t>
      </w:r>
      <w:proofErr w:type="spellEnd"/>
      <w:r>
        <w:t xml:space="preserve">, </w:t>
      </w:r>
      <w:proofErr w:type="spellStart"/>
      <w:r w:rsidR="00BD514F">
        <w:t>Tsuchida</w:t>
      </w:r>
      <w:proofErr w:type="spellEnd"/>
      <w:r>
        <w:t xml:space="preserve"> </w:t>
      </w:r>
      <w:r w:rsidR="00F33B43">
        <w:t xml:space="preserve"> (</w:t>
      </w:r>
      <w:r w:rsidR="00F33B43">
        <w:rPr>
          <w:rFonts w:ascii="MS Gothic" w:eastAsia="MS Gothic" w:hAnsi="MS Gothic" w:cs="MS Gothic" w:hint="eastAsia"/>
        </w:rPr>
        <w:t>土田麦僊</w:t>
      </w:r>
      <w:r w:rsidR="009F0E7F">
        <w:t xml:space="preserve">, </w:t>
      </w:r>
      <w:r w:rsidR="00F33B43">
        <w:t xml:space="preserve">1887 - 1936) </w:t>
      </w:r>
    </w:p>
    <w:p w14:paraId="6FF63C8F" w14:textId="77777777" w:rsidR="00F33B43" w:rsidRDefault="00F33B43" w:rsidP="00F33B43"/>
    <w:p w14:paraId="547E2B2A" w14:textId="77777777" w:rsidR="00F33B43" w:rsidRDefault="00F33B43" w:rsidP="00F33B43">
      <w:proofErr w:type="spellStart"/>
      <w:r>
        <w:t>Tsuchida</w:t>
      </w:r>
      <w:proofErr w:type="spellEnd"/>
      <w:r>
        <w:t xml:space="preserve"> </w:t>
      </w:r>
      <w:proofErr w:type="spellStart"/>
      <w:r>
        <w:t>Bakusen</w:t>
      </w:r>
      <w:proofErr w:type="spellEnd"/>
      <w:r>
        <w:t xml:space="preserve"> was a </w:t>
      </w:r>
      <w:proofErr w:type="spellStart"/>
      <w:r>
        <w:t>Nihonga</w:t>
      </w:r>
      <w:proofErr w:type="spellEnd"/>
      <w:r>
        <w:t xml:space="preserve"> painter from the Kyoto Painting circle. He was also the leading founder of the Association for the Creation of National Painting (</w:t>
      </w:r>
      <w:r>
        <w:rPr>
          <w:rFonts w:ascii="MS Gothic" w:eastAsia="MS Gothic" w:hAnsi="MS Gothic" w:cs="MS Gothic" w:hint="eastAsia"/>
        </w:rPr>
        <w:t>国画創作協会</w:t>
      </w:r>
      <w:r>
        <w:t xml:space="preserve">, </w:t>
      </w:r>
      <w:proofErr w:type="spellStart"/>
      <w:r>
        <w:t>Kokuga</w:t>
      </w:r>
      <w:proofErr w:type="spellEnd"/>
      <w:r>
        <w:t xml:space="preserve"> </w:t>
      </w:r>
      <w:proofErr w:type="spellStart"/>
      <w:r>
        <w:t>Sôsaku</w:t>
      </w:r>
      <w:proofErr w:type="spellEnd"/>
      <w:r>
        <w:t xml:space="preserve"> </w:t>
      </w:r>
      <w:proofErr w:type="spellStart"/>
      <w:r>
        <w:t>Kyôkai</w:t>
      </w:r>
      <w:proofErr w:type="spellEnd"/>
      <w:r>
        <w:t xml:space="preserve"> </w:t>
      </w:r>
      <w:del w:id="0" w:author="" w:date="2014-07-28T14:35:00Z">
        <w:r w:rsidDel="009F0E7F">
          <w:delText>) (</w:delText>
        </w:r>
      </w:del>
      <w:ins w:id="1" w:author="" w:date="2014-07-28T14:35:00Z">
        <w:r w:rsidR="009F0E7F">
          <w:t xml:space="preserve">, </w:t>
        </w:r>
      </w:ins>
      <w:r>
        <w:t xml:space="preserve">1918 – 1928). </w:t>
      </w:r>
      <w:proofErr w:type="spellStart"/>
      <w:r>
        <w:t>Bakusen</w:t>
      </w:r>
      <w:proofErr w:type="spellEnd"/>
      <w:r>
        <w:t xml:space="preserve"> moved to Kyoto in 1903 to study at Suzuki </w:t>
      </w:r>
      <w:proofErr w:type="spellStart"/>
      <w:r>
        <w:t>Shônen’s</w:t>
      </w:r>
      <w:proofErr w:type="spellEnd"/>
      <w:r>
        <w:t xml:space="preserve"> </w:t>
      </w:r>
      <w:del w:id="2" w:author="" w:date="2014-07-28T14:36:00Z">
        <w:r w:rsidDel="009F0E7F">
          <w:delText>(</w:delText>
        </w:r>
        <w:r w:rsidDel="009F0E7F">
          <w:rPr>
            <w:rFonts w:ascii="MS Gothic" w:eastAsia="MS Gothic" w:hAnsi="MS Gothic" w:cs="MS Gothic" w:hint="eastAsia"/>
          </w:rPr>
          <w:delText>鈴木松年</w:delText>
        </w:r>
        <w:r w:rsidDel="009F0E7F">
          <w:delText>,</w:delText>
        </w:r>
        <w:r w:rsidDel="009F0E7F">
          <w:rPr>
            <w:rFonts w:ascii="MS Gothic" w:eastAsia="MS Gothic" w:hAnsi="MS Gothic" w:cs="MS Gothic" w:hint="eastAsia"/>
          </w:rPr>
          <w:delText xml:space="preserve">　</w:delText>
        </w:r>
        <w:r w:rsidDel="009F0E7F">
          <w:delText>1848 – 1918)</w:delText>
        </w:r>
      </w:del>
      <w:r>
        <w:t xml:space="preserve"> art school </w:t>
      </w:r>
      <w:ins w:id="3" w:author="" w:date="2014-07-28T14:36:00Z">
        <w:r w:rsidR="009F0E7F">
          <w:t>(</w:t>
        </w:r>
        <w:r w:rsidR="009F0E7F">
          <w:rPr>
            <w:rFonts w:ascii="MS Gothic" w:eastAsia="MS Gothic" w:hAnsi="MS Gothic" w:cs="MS Gothic" w:hint="eastAsia"/>
          </w:rPr>
          <w:t>鈴木松年</w:t>
        </w:r>
        <w:r w:rsidR="009F0E7F">
          <w:t>,</w:t>
        </w:r>
        <w:r w:rsidR="009F0E7F">
          <w:rPr>
            <w:rFonts w:ascii="MS Gothic" w:eastAsia="MS Gothic" w:hAnsi="MS Gothic" w:cs="MS Gothic"/>
            <w:lang w:val="en-US"/>
          </w:rPr>
          <w:t xml:space="preserve"> </w:t>
        </w:r>
        <w:r w:rsidR="009F0E7F">
          <w:t>1848 – 1918)</w:t>
        </w:r>
        <w:r w:rsidR="009F0E7F">
          <w:t xml:space="preserve">, </w:t>
        </w:r>
      </w:ins>
      <w:r>
        <w:t xml:space="preserve">but later joined Takeuchi </w:t>
      </w:r>
      <w:del w:id="4" w:author="" w:date="2014-07-28T14:36:00Z">
        <w:r w:rsidDel="009F0E7F">
          <w:delText>Seihô’s</w:delText>
        </w:r>
      </w:del>
      <w:ins w:id="5" w:author="" w:date="2014-07-28T14:36:00Z">
        <w:r w:rsidR="009F0E7F" w:rsidRPr="009F0E7F">
          <w:t xml:space="preserve"> </w:t>
        </w:r>
        <w:proofErr w:type="spellStart"/>
        <w:r w:rsidR="009F0E7F">
          <w:t>Seihô’s</w:t>
        </w:r>
      </w:ins>
      <w:proofErr w:type="spellEnd"/>
      <w:r>
        <w:t xml:space="preserve"> </w:t>
      </w:r>
      <w:del w:id="6" w:author="" w:date="2014-07-28T14:36:00Z">
        <w:r w:rsidDel="009F0E7F">
          <w:delText>(</w:delText>
        </w:r>
        <w:r w:rsidDel="009F0E7F">
          <w:rPr>
            <w:rFonts w:ascii="MS Gothic" w:eastAsia="MS Gothic" w:hAnsi="MS Gothic" w:cs="MS Gothic" w:hint="eastAsia"/>
          </w:rPr>
          <w:delText>竹内栖鳳</w:delText>
        </w:r>
        <w:r w:rsidDel="009F0E7F">
          <w:delText xml:space="preserve">, 1864 - 1942) </w:delText>
        </w:r>
      </w:del>
      <w:r>
        <w:t>school</w:t>
      </w:r>
      <w:ins w:id="7" w:author="" w:date="2014-07-28T14:36:00Z">
        <w:r w:rsidR="009F0E7F">
          <w:t xml:space="preserve"> </w:t>
        </w:r>
        <w:r w:rsidR="009F0E7F">
          <w:t>(</w:t>
        </w:r>
        <w:r w:rsidR="009F0E7F">
          <w:rPr>
            <w:rFonts w:ascii="MS Gothic" w:eastAsia="MS Gothic" w:hAnsi="MS Gothic" w:cs="MS Gothic" w:hint="eastAsia"/>
          </w:rPr>
          <w:t>竹内栖鳳</w:t>
        </w:r>
        <w:r w:rsidR="009F0E7F">
          <w:t>, 1864 - 1942)</w:t>
        </w:r>
        <w:r w:rsidR="009F0E7F">
          <w:t>,</w:t>
        </w:r>
        <w:r w:rsidR="009F0E7F">
          <w:t xml:space="preserve"> </w:t>
        </w:r>
      </w:ins>
      <w:del w:id="8" w:author="" w:date="2014-07-28T14:36:00Z">
        <w:r w:rsidDel="009F0E7F">
          <w:delText xml:space="preserve"> </w:delText>
        </w:r>
      </w:del>
      <w:r>
        <w:t>where he thrived under</w:t>
      </w:r>
      <w:del w:id="9" w:author="" w:date="2014-07-28T14:36:00Z">
        <w:r w:rsidDel="009F0E7F">
          <w:delText xml:space="preserve"> his </w:delText>
        </w:r>
      </w:del>
      <w:ins w:id="10" w:author="" w:date="2014-07-28T14:36:00Z">
        <w:r w:rsidR="009F0E7F">
          <w:t xml:space="preserve"> </w:t>
        </w:r>
        <w:proofErr w:type="spellStart"/>
        <w:r w:rsidR="009F0E7F">
          <w:t>Seihô’s</w:t>
        </w:r>
        <w:proofErr w:type="spellEnd"/>
        <w:r w:rsidR="009F0E7F">
          <w:t xml:space="preserve"> </w:t>
        </w:r>
      </w:ins>
      <w:r>
        <w:t xml:space="preserve">tutelage and </w:t>
      </w:r>
      <w:del w:id="11" w:author="" w:date="2014-07-28T14:36:00Z">
        <w:r w:rsidDel="009F0E7F">
          <w:delText xml:space="preserve">the </w:delText>
        </w:r>
      </w:del>
      <w:r>
        <w:t xml:space="preserve">nurturing environment. In the years following his graduation from Kyoto Municipal Painting College, where he studied from 1909-1911, </w:t>
      </w:r>
      <w:proofErr w:type="spellStart"/>
      <w:r>
        <w:t>Bakusen</w:t>
      </w:r>
      <w:proofErr w:type="spellEnd"/>
      <w:r>
        <w:t xml:space="preserve"> produced </w:t>
      </w:r>
      <w:proofErr w:type="spellStart"/>
      <w:r>
        <w:t>Nihonga</w:t>
      </w:r>
      <w:proofErr w:type="spellEnd"/>
      <w:r>
        <w:t xml:space="preserve"> works such as </w:t>
      </w:r>
      <w:r w:rsidRPr="00F33B43">
        <w:rPr>
          <w:i/>
        </w:rPr>
        <w:t>Island Women</w:t>
      </w:r>
      <w:r>
        <w:t xml:space="preserve"> (1912)</w:t>
      </w:r>
      <w:ins w:id="12" w:author="" w:date="2014-07-28T14:37:00Z">
        <w:r w:rsidR="009F0E7F">
          <w:t xml:space="preserve">, </w:t>
        </w:r>
      </w:ins>
      <w:del w:id="13" w:author="" w:date="2014-07-28T14:37:00Z">
        <w:r w:rsidDel="009F0E7F">
          <w:delText xml:space="preserve"> that were </w:delText>
        </w:r>
      </w:del>
      <w:r>
        <w:t>influenced by</w:t>
      </w:r>
      <w:del w:id="14" w:author="" w:date="2014-07-28T14:37:00Z">
        <w:r w:rsidDel="009F0E7F">
          <w:delText xml:space="preserve"> the</w:delText>
        </w:r>
      </w:del>
      <w:r>
        <w:t xml:space="preserve"> French Post-Impressionists </w:t>
      </w:r>
      <w:del w:id="15" w:author="" w:date="2014-07-28T14:37:00Z">
        <w:r w:rsidDel="009F0E7F">
          <w:delText xml:space="preserve">like </w:delText>
        </w:r>
      </w:del>
      <w:r>
        <w:t xml:space="preserve">Gauguin, Van Gough and Cezanne. </w:t>
      </w:r>
      <w:proofErr w:type="spellStart"/>
      <w:r>
        <w:t>Bakusen</w:t>
      </w:r>
      <w:proofErr w:type="spellEnd"/>
      <w:r>
        <w:t xml:space="preserve"> exhibited at government-sponsored </w:t>
      </w:r>
      <w:proofErr w:type="spellStart"/>
      <w:r>
        <w:t>Bunten</w:t>
      </w:r>
      <w:proofErr w:type="spellEnd"/>
      <w:r>
        <w:t xml:space="preserve"> and </w:t>
      </w:r>
      <w:proofErr w:type="spellStart"/>
      <w:r>
        <w:t>Teiten</w:t>
      </w:r>
      <w:proofErr w:type="spellEnd"/>
      <w:r>
        <w:t xml:space="preserve"> exhibitions</w:t>
      </w:r>
      <w:ins w:id="16" w:author="" w:date="2014-07-28T14:37:00Z">
        <w:r w:rsidR="009F0E7F">
          <w:t>,</w:t>
        </w:r>
      </w:ins>
      <w:r>
        <w:t xml:space="preserve"> but his dissatisfaction with the former led to a hiatus</w:t>
      </w:r>
      <w:ins w:id="17" w:author="" w:date="2014-07-28T14:37:00Z">
        <w:r w:rsidR="009F0E7F">
          <w:t>,</w:t>
        </w:r>
      </w:ins>
      <w:r>
        <w:t xml:space="preserve"> during which he established the Association and exhibited only at its exhibitions, the </w:t>
      </w:r>
      <w:proofErr w:type="spellStart"/>
      <w:r>
        <w:t>Kokuten</w:t>
      </w:r>
      <w:proofErr w:type="spellEnd"/>
      <w:r>
        <w:t xml:space="preserve">. </w:t>
      </w:r>
      <w:proofErr w:type="spellStart"/>
      <w:r>
        <w:t>Bakusen’s</w:t>
      </w:r>
      <w:proofErr w:type="spellEnd"/>
      <w:r>
        <w:t xml:space="preserve"> work </w:t>
      </w:r>
      <w:del w:id="18" w:author="" w:date="2014-07-28T14:38:00Z">
        <w:r w:rsidDel="009F0E7F">
          <w:delText xml:space="preserve">comprises </w:delText>
        </w:r>
      </w:del>
      <w:ins w:id="19" w:author="" w:date="2014-07-28T14:38:00Z">
        <w:r w:rsidR="009F0E7F">
          <w:t>is composed</w:t>
        </w:r>
        <w:r w:rsidR="009F0E7F">
          <w:t xml:space="preserve"> </w:t>
        </w:r>
      </w:ins>
      <w:r>
        <w:t xml:space="preserve">of figure paintings, mostly of women or children in rural landscapes. </w:t>
      </w:r>
      <w:r w:rsidRPr="00F33B43">
        <w:rPr>
          <w:i/>
        </w:rPr>
        <w:t>Bathhouse Maiden</w:t>
      </w:r>
      <w:r>
        <w:t xml:space="preserve"> (1918)</w:t>
      </w:r>
      <w:ins w:id="20" w:author="" w:date="2014-07-28T14:38:00Z">
        <w:r w:rsidR="009F0E7F">
          <w:t xml:space="preserve"> was </w:t>
        </w:r>
      </w:ins>
      <w:del w:id="21" w:author="" w:date="2014-07-28T14:38:00Z">
        <w:r w:rsidDel="009F0E7F">
          <w:delText>,</w:delText>
        </w:r>
      </w:del>
      <w:r>
        <w:t xml:space="preserve">declared an </w:t>
      </w:r>
      <w:ins w:id="22" w:author="" w:date="2014-07-28T14:38:00Z">
        <w:r w:rsidR="009F0E7F">
          <w:t>“i</w:t>
        </w:r>
      </w:ins>
      <w:del w:id="23" w:author="" w:date="2014-07-28T14:38:00Z">
        <w:r w:rsidDel="009F0E7F">
          <w:delText>I</w:delText>
        </w:r>
      </w:del>
      <w:r>
        <w:t xml:space="preserve">mportant </w:t>
      </w:r>
      <w:ins w:id="24" w:author="" w:date="2014-07-28T14:38:00Z">
        <w:r w:rsidR="009F0E7F">
          <w:t>c</w:t>
        </w:r>
      </w:ins>
      <w:del w:id="25" w:author="" w:date="2014-07-28T14:38:00Z">
        <w:r w:rsidDel="009F0E7F">
          <w:delText>C</w:delText>
        </w:r>
      </w:del>
      <w:r>
        <w:t xml:space="preserve">ultural </w:t>
      </w:r>
      <w:ins w:id="26" w:author="" w:date="2014-07-28T14:38:00Z">
        <w:r w:rsidR="009F0E7F">
          <w:t>p</w:t>
        </w:r>
      </w:ins>
      <w:del w:id="27" w:author="" w:date="2014-07-28T14:38:00Z">
        <w:r w:rsidDel="009F0E7F">
          <w:delText>P</w:delText>
        </w:r>
      </w:del>
      <w:r>
        <w:t>roperty,</w:t>
      </w:r>
      <w:ins w:id="28" w:author="" w:date="2014-07-28T14:38:00Z">
        <w:r w:rsidR="009F0E7F" w:rsidRPr="009F0E7F">
          <w:t>”</w:t>
        </w:r>
      </w:ins>
      <w:r>
        <w:t xml:space="preserve"> and </w:t>
      </w:r>
      <w:r w:rsidRPr="00F33B43">
        <w:rPr>
          <w:i/>
        </w:rPr>
        <w:t>Maiko in a Garden</w:t>
      </w:r>
      <w:r>
        <w:t xml:space="preserve"> (1924) represent</w:t>
      </w:r>
      <w:ins w:id="29" w:author="" w:date="2014-07-28T14:38:00Z">
        <w:r w:rsidR="009F0E7F">
          <w:t>s</w:t>
        </w:r>
      </w:ins>
      <w:r>
        <w:t xml:space="preserve"> </w:t>
      </w:r>
      <w:del w:id="30" w:author="" w:date="2014-07-28T14:38:00Z">
        <w:r w:rsidDel="009F0E7F">
          <w:delText>some of</w:delText>
        </w:r>
      </w:del>
      <w:ins w:id="31" w:author="" w:date="2014-07-28T14:38:00Z">
        <w:r w:rsidR="009F0E7F">
          <w:t xml:space="preserve">one of his </w:t>
        </w:r>
      </w:ins>
      <w:del w:id="32" w:author="" w:date="2014-07-28T14:38:00Z">
        <w:r w:rsidDel="009F0E7F">
          <w:delText xml:space="preserve"> </w:delText>
        </w:r>
      </w:del>
      <w:ins w:id="33" w:author="" w:date="2014-07-28T14:38:00Z">
        <w:r w:rsidR="009F0E7F">
          <w:t>great</w:t>
        </w:r>
      </w:ins>
      <w:del w:id="34" w:author="" w:date="2014-07-28T14:38:00Z">
        <w:r w:rsidDel="009F0E7F">
          <w:delText>his</w:delText>
        </w:r>
      </w:del>
      <w:r>
        <w:t xml:space="preserve"> masterpieces. </w:t>
      </w:r>
    </w:p>
    <w:p w14:paraId="074AD5C9" w14:textId="77777777" w:rsidR="00F33B43" w:rsidRDefault="00F33B43" w:rsidP="00F33B43"/>
    <w:p w14:paraId="5CF8263B" w14:textId="77777777" w:rsidR="00F33B43" w:rsidRDefault="00F33B43" w:rsidP="00F33B43">
      <w:r>
        <w:t>References and Further Reading</w:t>
      </w:r>
    </w:p>
    <w:p w14:paraId="36DF97B3" w14:textId="77777777" w:rsidR="009F0E7F" w:rsidRDefault="00F33B43" w:rsidP="00F33B43">
      <w:pPr>
        <w:rPr>
          <w:ins w:id="35" w:author="" w:date="2014-07-28T14:39:00Z"/>
        </w:rPr>
      </w:pPr>
      <w:bookmarkStart w:id="36" w:name="_GoBack"/>
      <w:r>
        <w:t xml:space="preserve">Conant, Ellen. </w:t>
      </w:r>
      <w:del w:id="37" w:author="" w:date="2014-07-28T14:39:00Z">
        <w:r w:rsidDel="009F0E7F">
          <w:delText xml:space="preserve">(1995) </w:delText>
        </w:r>
      </w:del>
      <w:proofErr w:type="spellStart"/>
      <w:r>
        <w:t>Nihonga</w:t>
      </w:r>
      <w:proofErr w:type="spellEnd"/>
      <w:r>
        <w:t xml:space="preserve">, Transcending the Past: Japanese-style Painting 1868 -1968. St. Louis: St. </w:t>
      </w:r>
    </w:p>
    <w:p w14:paraId="3ACB87F1" w14:textId="77777777" w:rsidR="00F33B43" w:rsidRDefault="009F0E7F" w:rsidP="00F33B43">
      <w:ins w:id="38" w:author="" w:date="2014-07-28T14:39:00Z">
        <w:r>
          <w:tab/>
        </w:r>
      </w:ins>
      <w:r w:rsidR="00F33B43">
        <w:t>Louis Art Museum</w:t>
      </w:r>
      <w:ins w:id="39" w:author="" w:date="2014-07-28T14:39:00Z">
        <w:r>
          <w:t>, 1995.</w:t>
        </w:r>
      </w:ins>
      <w:del w:id="40" w:author="" w:date="2014-07-28T14:39:00Z">
        <w:r w:rsidR="00F33B43" w:rsidDel="009F0E7F">
          <w:delText>.</w:delText>
        </w:r>
      </w:del>
    </w:p>
    <w:p w14:paraId="2D2B0131" w14:textId="77777777" w:rsidR="009F0E7F" w:rsidRDefault="00F33B43" w:rsidP="00F33B43">
      <w:pPr>
        <w:rPr>
          <w:ins w:id="41" w:author="" w:date="2014-07-28T14:39:00Z"/>
        </w:rPr>
      </w:pPr>
      <w:proofErr w:type="spellStart"/>
      <w:r>
        <w:t>Szostak</w:t>
      </w:r>
      <w:proofErr w:type="spellEnd"/>
      <w:r>
        <w:t xml:space="preserve">, John. </w:t>
      </w:r>
      <w:moveFromRangeStart w:id="42" w:author="" w:date="2014-07-28T14:39:00Z" w:name="move268177686"/>
      <w:moveFrom w:id="43" w:author="" w:date="2014-07-28T14:39:00Z">
        <w:r w:rsidDel="009F0E7F">
          <w:t xml:space="preserve">(2013). </w:t>
        </w:r>
      </w:moveFrom>
      <w:moveFromRangeEnd w:id="42"/>
      <w:r>
        <w:t xml:space="preserve">Painting Circles: </w:t>
      </w:r>
      <w:proofErr w:type="spellStart"/>
      <w:r>
        <w:t>Tsuchida</w:t>
      </w:r>
      <w:proofErr w:type="spellEnd"/>
      <w:r>
        <w:t xml:space="preserve"> </w:t>
      </w:r>
      <w:proofErr w:type="spellStart"/>
      <w:r>
        <w:t>Bakusen</w:t>
      </w:r>
      <w:proofErr w:type="spellEnd"/>
      <w:r>
        <w:t xml:space="preserve"> and </w:t>
      </w:r>
      <w:proofErr w:type="spellStart"/>
      <w:r>
        <w:t>Nihonga</w:t>
      </w:r>
      <w:proofErr w:type="spellEnd"/>
      <w:r>
        <w:t xml:space="preserve"> Collective in Early Twentieth Century</w:t>
      </w:r>
    </w:p>
    <w:p w14:paraId="65D98A11" w14:textId="77777777" w:rsidR="00F33B43" w:rsidRDefault="00F33B43" w:rsidP="009F0E7F">
      <w:pPr>
        <w:ind w:firstLine="720"/>
        <w:pPrChange w:id="44" w:author="" w:date="2014-07-28T14:39:00Z">
          <w:pPr/>
        </w:pPrChange>
      </w:pPr>
      <w:r>
        <w:t xml:space="preserve"> Japan. Leiden: Brill</w:t>
      </w:r>
      <w:ins w:id="45" w:author="" w:date="2014-07-28T14:39:00Z">
        <w:r w:rsidR="009F0E7F">
          <w:t xml:space="preserve">, </w:t>
        </w:r>
      </w:ins>
      <w:moveToRangeStart w:id="46" w:author="" w:date="2014-07-28T14:39:00Z" w:name="move268177686"/>
      <w:moveTo w:id="47" w:author="" w:date="2014-07-28T14:39:00Z">
        <w:del w:id="48" w:author="" w:date="2014-07-28T14:39:00Z">
          <w:r w:rsidR="009F0E7F" w:rsidDel="009F0E7F">
            <w:delText>(</w:delText>
          </w:r>
        </w:del>
        <w:r w:rsidR="009F0E7F">
          <w:t>2013</w:t>
        </w:r>
        <w:del w:id="49" w:author="" w:date="2014-07-28T14:39:00Z">
          <w:r w:rsidR="009F0E7F" w:rsidDel="009F0E7F">
            <w:delText>)</w:delText>
          </w:r>
        </w:del>
        <w:r w:rsidR="009F0E7F">
          <w:t>.</w:t>
        </w:r>
      </w:moveTo>
      <w:moveToRangeEnd w:id="46"/>
      <w:del w:id="50" w:author="" w:date="2014-07-28T14:39:00Z">
        <w:r w:rsidDel="009F0E7F">
          <w:delText>.</w:delText>
        </w:r>
      </w:del>
    </w:p>
    <w:p w14:paraId="6592A323" w14:textId="77777777" w:rsidR="00F33B43" w:rsidRDefault="00F33B43" w:rsidP="00F33B43">
      <w:r>
        <w:t>Clark, John. (2013)</w:t>
      </w:r>
      <w:proofErr w:type="gramStart"/>
      <w:r>
        <w:t xml:space="preserve">. </w:t>
      </w:r>
      <w:proofErr w:type="spellStart"/>
      <w:r>
        <w:t>Modernities</w:t>
      </w:r>
      <w:proofErr w:type="spellEnd"/>
      <w:r>
        <w:t xml:space="preserve"> of Japanese Art.</w:t>
      </w:r>
      <w:proofErr w:type="gramEnd"/>
      <w:r>
        <w:t xml:space="preserve">  Leiden: Brill.</w:t>
      </w:r>
    </w:p>
    <w:bookmarkEnd w:id="36"/>
    <w:p w14:paraId="4589644F" w14:textId="77777777" w:rsidR="00F33B43" w:rsidRDefault="00F33B43" w:rsidP="00F33B43"/>
    <w:p w14:paraId="42DA086F" w14:textId="77777777" w:rsidR="00233EB5" w:rsidRDefault="00233EB5"/>
    <w:sectPr w:rsidR="0023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43"/>
    <w:rsid w:val="00233EB5"/>
    <w:rsid w:val="009F0E7F"/>
    <w:rsid w:val="00BD514F"/>
    <w:rsid w:val="00F1766F"/>
    <w:rsid w:val="00F3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9F8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E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E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E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E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4</cp:revision>
  <dcterms:created xsi:type="dcterms:W3CDTF">2014-01-07T16:12:00Z</dcterms:created>
  <dcterms:modified xsi:type="dcterms:W3CDTF">2014-07-28T20:41:00Z</dcterms:modified>
</cp:coreProperties>
</file>