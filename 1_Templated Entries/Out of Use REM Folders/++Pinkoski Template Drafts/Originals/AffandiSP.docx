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hd w:val="clear" w:color="auto" w:fill="ffffff"/>
        <w:rPr>
          <w:rFonts w:ascii="Cambria" w:cs="Cambria" w:hAnsi="Cambria" w:eastAsia="Cambria"/>
          <w:b w:val="1"/>
          <w:bCs w:val="1"/>
          <w:color w:val="000000"/>
          <w:u w:color="000000"/>
        </w:rPr>
      </w:pPr>
      <w:r>
        <w:rPr>
          <w:rFonts w:ascii="Cambria"/>
          <w:b w:val="1"/>
          <w:bCs w:val="1"/>
          <w:color w:val="000000"/>
          <w:u w:color="000000"/>
          <w:rtl w:val="0"/>
        </w:rPr>
        <w:t xml:space="preserve">Affandi (1907-1990) </w:t>
      </w:r>
    </w:p>
    <w:p>
      <w:pPr>
        <w:pStyle w:val="Body"/>
        <w:shd w:val="clear" w:color="auto" w:fill="ffffff"/>
        <w:rPr>
          <w:color w:val="000000"/>
          <w:u w:color="000000"/>
        </w:rPr>
      </w:pPr>
    </w:p>
    <w:p>
      <w:pPr>
        <w:pStyle w:val="Body"/>
        <w:shd w:val="clear" w:color="auto" w:fill="ffffff"/>
        <w:rPr>
          <w:rFonts w:ascii="Cambria" w:cs="Cambria" w:hAnsi="Cambria" w:eastAsia="Cambria"/>
          <w:color w:val="000000"/>
          <w:u w:color="000000"/>
        </w:rPr>
      </w:pPr>
      <w:r>
        <w:rPr>
          <w:rFonts w:ascii="Cambria"/>
          <w:color w:val="000000"/>
          <w:u w:color="000000"/>
          <w:rtl w:val="0"/>
          <w:lang w:val="en-US"/>
        </w:rPr>
        <w:t xml:space="preserve">Affandi was an Indonesian </w:t>
      </w:r>
      <w:ins w:id="0" w:date="2014-05-31T13:13:03Z" w:author="Sophie Pinkoski">
        <w:r>
          <w:rPr>
            <w:rFonts w:ascii="Cambria"/>
            <w:color w:val="000000"/>
            <w:u w:color="000000"/>
            <w:rtl w:val="0"/>
            <w:lang w:val="en-US"/>
          </w:rPr>
          <w:t>M</w:t>
        </w:r>
      </w:ins>
      <w:del w:id="1" w:date="2014-05-31T13:13:02Z" w:author="Sophie Pinkoski">
        <w:r>
          <w:rPr>
            <w:rFonts w:ascii="Cambria"/>
            <w:color w:val="000000"/>
            <w:u w:color="000000"/>
            <w:rtl w:val="0"/>
          </w:rPr>
          <w:delText>m</w:delText>
        </w:r>
      </w:del>
      <w:r>
        <w:rPr>
          <w:rFonts w:ascii="Cambria"/>
          <w:color w:val="000000"/>
          <w:u w:color="000000"/>
          <w:rtl w:val="0"/>
          <w:lang w:val="en-US"/>
        </w:rPr>
        <w:t xml:space="preserve">odernist artist best known for his expressive paintings depicting scenes of everyday life and his own emotional states, as well as portraits of family members. He is known as the first Indonesian </w:t>
      </w:r>
      <w:ins w:id="2" w:date="2014-05-31T13:13:19Z" w:author="Sophie Pinkoski">
        <w:r>
          <w:rPr>
            <w:rFonts w:ascii="Cambria"/>
            <w:color w:val="000000"/>
            <w:u w:color="000000"/>
            <w:rtl w:val="0"/>
            <w:lang w:val="en-US"/>
          </w:rPr>
          <w:t>M</w:t>
        </w:r>
      </w:ins>
      <w:del w:id="3" w:date="2014-05-31T13:13:17Z" w:author="Sophie Pinkoski">
        <w:r>
          <w:rPr>
            <w:rFonts w:ascii="Cambria"/>
            <w:color w:val="000000"/>
            <w:u w:color="000000"/>
            <w:rtl w:val="0"/>
          </w:rPr>
          <w:delText>m</w:delText>
        </w:r>
      </w:del>
      <w:r>
        <w:rPr>
          <w:rFonts w:ascii="Cambria"/>
          <w:color w:val="000000"/>
          <w:u w:color="000000"/>
          <w:rtl w:val="0"/>
          <w:lang w:val="en-US"/>
        </w:rPr>
        <w:t>odernist to gain international recognition. Affandi was largely self-taught, and while his work shows strong affiliations with Post-Impressionist and Expressionist tendencies in European art, there is no evidence to show that he studied these systematically. Affandi is best known for his technique of applying paint on</w:t>
      </w:r>
      <w:del w:id="4" w:date="2014-05-31T13:13:43Z" w:author="Sophie Pinkoski">
        <w:r>
          <w:rPr>
            <w:rFonts w:ascii="Cambria"/>
            <w:color w:val="000000"/>
            <w:u w:color="000000"/>
            <w:rtl w:val="0"/>
          </w:rPr>
          <w:delText xml:space="preserve"> </w:delText>
        </w:r>
      </w:del>
      <w:r>
        <w:rPr>
          <w:rFonts w:ascii="Cambria"/>
          <w:color w:val="000000"/>
          <w:u w:color="000000"/>
          <w:rtl w:val="0"/>
          <w:lang w:val="en-US"/>
        </w:rPr>
        <w:t>to canvas directly from the tube and working with fingers instead of brushes, making for thick impasto and energetic gestural work well-suited to reali</w:t>
      </w:r>
      <w:ins w:id="5" w:date="2014-05-31T13:14:00Z" w:author="Sophie Pinkoski">
        <w:r>
          <w:rPr>
            <w:rFonts w:ascii="Cambria"/>
            <w:color w:val="000000"/>
            <w:u w:color="000000"/>
            <w:rtl w:val="0"/>
            <w:lang w:val="en-US"/>
          </w:rPr>
          <w:t>z</w:t>
        </w:r>
      </w:ins>
      <w:del w:id="6" w:date="2014-05-31T13:13:58Z" w:author="Sophie Pinkoski">
        <w:r>
          <w:rPr>
            <w:rFonts w:ascii="Cambria"/>
            <w:color w:val="000000"/>
            <w:u w:color="000000"/>
            <w:rtl w:val="0"/>
          </w:rPr>
          <w:delText>s</w:delText>
        </w:r>
      </w:del>
      <w:r>
        <w:rPr>
          <w:rFonts w:ascii="Cambria"/>
          <w:color w:val="000000"/>
          <w:u w:color="000000"/>
          <w:rtl w:val="0"/>
          <w:lang w:val="en-US"/>
        </w:rPr>
        <w:t>ing his goal</w:t>
      </w:r>
      <w:ins w:id="7" w:date="2014-05-31T13:14:15Z" w:author="Sophie Pinkoski">
        <w:r>
          <w:rPr>
            <w:rFonts w:ascii="Cambria"/>
            <w:color w:val="000000"/>
            <w:u w:color="000000"/>
            <w:rtl w:val="0"/>
            <w:lang w:val="en-US"/>
          </w:rPr>
          <w:t xml:space="preserve"> to convey </w:t>
        </w:r>
      </w:ins>
      <w:del w:id="8" w:date="2014-05-31T13:14:12Z" w:author="Sophie Pinkoski">
        <w:r>
          <w:rPr>
            <w:rFonts w:ascii="Cambria"/>
            <w:color w:val="000000"/>
            <w:u w:color="000000"/>
            <w:rtl w:val="0"/>
            <w:lang w:val="en-US"/>
          </w:rPr>
          <w:delText xml:space="preserve">s of conveying </w:delText>
        </w:r>
      </w:del>
      <w:r>
        <w:rPr>
          <w:rFonts w:ascii="Cambria"/>
          <w:color w:val="000000"/>
          <w:u w:color="000000"/>
          <w:rtl w:val="0"/>
          <w:lang w:val="en-US"/>
        </w:rPr>
        <w:t>emotionally</w:t>
      </w:r>
      <w:ins w:id="9" w:date="2014-05-31T13:15:10Z" w:author="Sophie Pinkoski">
        <w:r>
          <w:rPr>
            <w:rFonts w:ascii="Cambria"/>
            <w:color w:val="000000"/>
            <w:u w:color="000000"/>
            <w:rtl w:val="0"/>
            <w:lang w:val="en-US"/>
          </w:rPr>
          <w:t xml:space="preserve"> </w:t>
        </w:r>
      </w:ins>
      <w:del w:id="10" w:date="2014-05-31T13:15:10Z" w:author="Sophie Pinkoski">
        <w:r>
          <w:rPr>
            <w:rFonts w:ascii="Cambria"/>
            <w:color w:val="000000"/>
            <w:u w:color="000000"/>
            <w:rtl w:val="0"/>
          </w:rPr>
          <w:delText>-</w:delText>
        </w:r>
      </w:del>
      <w:r>
        <w:rPr>
          <w:rFonts w:ascii="Cambria"/>
          <w:color w:val="000000"/>
          <w:u w:color="000000"/>
          <w:rtl w:val="0"/>
          <w:lang w:val="en-US"/>
        </w:rPr>
        <w:t xml:space="preserve">charged images. </w:t>
      </w:r>
      <w:r>
        <w:rPr>
          <w:rFonts w:ascii="Cambria"/>
          <w:color w:val="212020"/>
          <w:u w:color="212020"/>
          <w:rtl w:val="0"/>
          <w:lang w:val="en-US"/>
        </w:rPr>
        <w:t xml:space="preserve">During the period of revolutionary resistance against the Dutch (1945-49), Affandi was active in painting posters encouraging armed rebellion. </w:t>
      </w:r>
      <w:r>
        <w:rPr>
          <w:rFonts w:ascii="Cambria"/>
          <w:color w:val="000000"/>
          <w:u w:color="000000"/>
          <w:rtl w:val="0"/>
          <w:lang w:val="en-US"/>
        </w:rPr>
        <w:t>He was a founding member of several Indonesian artists</w:t>
      </w:r>
      <w:r>
        <w:rPr>
          <w:rFonts w:hAnsi="Cambria" w:hint="default"/>
          <w:color w:val="000000"/>
          <w:u w:color="000000"/>
          <w:rtl w:val="0"/>
          <w:lang w:val="fr-FR"/>
        </w:rPr>
        <w:t xml:space="preserve">’ </w:t>
      </w:r>
      <w:r>
        <w:rPr>
          <w:rFonts w:ascii="Cambria"/>
          <w:color w:val="000000"/>
          <w:u w:color="000000"/>
          <w:rtl w:val="0"/>
        </w:rPr>
        <w:t>organi</w:t>
      </w:r>
      <w:ins w:id="11" w:date="2014-05-31T13:15:58Z" w:author="Sophie Pinkoski">
        <w:r>
          <w:rPr>
            <w:rFonts w:ascii="Cambria"/>
            <w:color w:val="000000"/>
            <w:u w:color="000000"/>
            <w:rtl w:val="0"/>
            <w:lang w:val="en-US"/>
          </w:rPr>
          <w:t>z</w:t>
        </w:r>
      </w:ins>
      <w:del w:id="12" w:date="2014-05-31T13:15:58Z" w:author="Sophie Pinkoski">
        <w:r>
          <w:rPr>
            <w:rFonts w:ascii="Cambria"/>
            <w:color w:val="000000"/>
            <w:u w:color="000000"/>
            <w:rtl w:val="0"/>
          </w:rPr>
          <w:delText>s</w:delText>
        </w:r>
      </w:del>
      <w:r>
        <w:rPr>
          <w:rFonts w:ascii="Cambria"/>
          <w:color w:val="000000"/>
          <w:u w:color="000000"/>
          <w:rtl w:val="0"/>
          <w:lang w:val="en-US"/>
        </w:rPr>
        <w:t>ations</w:t>
      </w:r>
      <w:ins w:id="13" w:date="2014-05-31T13:17:52Z" w:author="Sophie Pinkoski">
        <w:r>
          <w:rPr>
            <w:rFonts w:hAnsi="Cambria" w:hint="default"/>
            <w:color w:val="000000"/>
            <w:u w:color="000000"/>
            <w:rtl w:val="0"/>
            <w:lang w:val="en-US"/>
          </w:rPr>
          <w:t xml:space="preserve"> —</w:t>
        </w:r>
      </w:ins>
      <w:del w:id="14" w:date="2014-05-31T13:16:27Z" w:author="Sophie Pinkoski">
        <w:r>
          <w:rPr>
            <w:rFonts w:ascii="Cambria"/>
            <w:color w:val="000000"/>
            <w:u w:color="000000"/>
            <w:rtl w:val="0"/>
          </w:rPr>
          <w:delText xml:space="preserve"> </w:delText>
        </w:r>
      </w:del>
      <w:r>
        <w:rPr>
          <w:rFonts w:ascii="Cambria"/>
          <w:color w:val="000000"/>
          <w:u w:color="000000"/>
          <w:rtl w:val="0"/>
          <w:lang w:val="en-US"/>
        </w:rPr>
        <w:t xml:space="preserve">including </w:t>
      </w:r>
      <w:r>
        <w:rPr>
          <w:rFonts w:ascii="Cambria"/>
          <w:color w:val="212020"/>
          <w:u w:color="212020"/>
          <w:rtl w:val="0"/>
          <w:lang w:val="en-US"/>
        </w:rPr>
        <w:t>Gabungan Pelukis Indonesia (Union of Indonesian Painters)</w:t>
      </w:r>
      <w:ins w:id="15" w:date="2014-05-31T13:17:05Z" w:author="Sophie Pinkoski">
        <w:r>
          <w:rPr>
            <w:rFonts w:ascii="Cambria"/>
            <w:color w:val="212020"/>
            <w:u w:color="212020"/>
            <w:rtl w:val="0"/>
            <w:lang w:val="en-US"/>
          </w:rPr>
          <w:t xml:space="preserve"> in</w:t>
        </w:r>
      </w:ins>
      <w:del w:id="16" w:date="2014-05-31T13:17:04Z" w:author="Sophie Pinkoski">
        <w:r>
          <w:rPr>
            <w:rFonts w:ascii="Cambria"/>
            <w:color w:val="212020"/>
            <w:u w:color="212020"/>
            <w:rtl w:val="0"/>
            <w:lang w:val="en-US"/>
          </w:rPr>
          <w:delText>,</w:delText>
        </w:r>
      </w:del>
      <w:r>
        <w:rPr>
          <w:rFonts w:ascii="Cambria"/>
          <w:color w:val="212020"/>
          <w:u w:color="212020"/>
          <w:rtl w:val="0"/>
          <w:lang w:val="en-US"/>
        </w:rPr>
        <w:t xml:space="preserve"> Jakarta</w:t>
      </w:r>
      <w:ins w:id="17" w:date="2014-05-31T13:17:45Z" w:author="Sophie Pinkoski">
        <w:r>
          <w:rPr>
            <w:rFonts w:ascii="Cambria"/>
            <w:color w:val="212020"/>
            <w:u w:color="212020"/>
            <w:rtl w:val="0"/>
            <w:lang w:val="en-US"/>
          </w:rPr>
          <w:t>,</w:t>
        </w:r>
      </w:ins>
      <w:del w:id="18" w:date="2014-05-31T13:16:13Z" w:author="Sophie Pinkoski">
        <w:r>
          <w:rPr>
            <w:rFonts w:ascii="Cambria"/>
            <w:color w:val="212020"/>
            <w:u w:color="212020"/>
            <w:rtl w:val="0"/>
            <w:lang w:val="en-US"/>
          </w:rPr>
          <w:delText xml:space="preserve">, </w:delText>
        </w:r>
      </w:del>
      <w:r>
        <w:rPr>
          <w:rFonts w:ascii="Cambria"/>
          <w:color w:val="212020"/>
          <w:u w:color="212020"/>
          <w:rtl w:val="0"/>
          <w:lang w:val="en-US"/>
        </w:rPr>
        <w:t xml:space="preserve">1948. </w:t>
      </w:r>
      <w:r>
        <w:rPr>
          <w:rFonts w:ascii="Cambria"/>
          <w:color w:val="000000"/>
          <w:u w:color="000000"/>
          <w:rtl w:val="0"/>
          <w:lang w:val="en-US"/>
        </w:rPr>
        <w:t>Throughout his career</w:t>
      </w:r>
      <w:ins w:id="19" w:date="2014-05-31T13:19:15Z" w:author="Sophie Pinkoski">
        <w:r>
          <w:rPr>
            <w:rFonts w:hAnsi="Cambria" w:hint="default"/>
            <w:color w:val="000000"/>
            <w:u w:color="000000"/>
            <w:rtl w:val="0"/>
            <w:lang w:val="en-US"/>
          </w:rPr>
          <w:t>—</w:t>
        </w:r>
      </w:ins>
      <w:del w:id="20" w:date="2014-05-31T13:19:14Z" w:author="Sophie Pinkoski">
        <w:r>
          <w:rPr>
            <w:rFonts w:ascii="Cambria"/>
            <w:color w:val="000000"/>
            <w:u w:color="000000"/>
            <w:rtl w:val="0"/>
          </w:rPr>
          <w:delText xml:space="preserve">, </w:delText>
        </w:r>
      </w:del>
      <w:r>
        <w:rPr>
          <w:rFonts w:ascii="Cambria"/>
          <w:color w:val="000000"/>
          <w:u w:color="000000"/>
          <w:rtl w:val="0"/>
          <w:lang w:val="en-US"/>
        </w:rPr>
        <w:t>spanning the late-colonial and post</w:t>
      </w:r>
      <w:ins w:id="21" w:date="2014-05-31T13:19:04Z" w:author="Sophie Pinkoski">
        <w:r>
          <w:rPr>
            <w:rFonts w:ascii="Cambria"/>
            <w:color w:val="000000"/>
            <w:u w:color="000000"/>
            <w:rtl w:val="0"/>
            <w:lang w:val="en-US"/>
          </w:rPr>
          <w:t>-</w:t>
        </w:r>
      </w:ins>
      <w:r>
        <w:rPr>
          <w:rFonts w:ascii="Cambria"/>
          <w:color w:val="000000"/>
          <w:u w:color="000000"/>
          <w:rtl w:val="0"/>
          <w:lang w:val="en-US"/>
        </w:rPr>
        <w:t>colonial periods in Indonesian history</w:t>
      </w:r>
      <w:ins w:id="22" w:date="2014-05-31T13:19:18Z" w:author="Sophie Pinkoski">
        <w:r>
          <w:rPr>
            <w:rFonts w:hAnsi="Cambria" w:hint="default"/>
            <w:color w:val="000000"/>
            <w:u w:color="000000"/>
            <w:rtl w:val="0"/>
            <w:lang w:val="en-US"/>
          </w:rPr>
          <w:t>—</w:t>
        </w:r>
      </w:ins>
      <w:del w:id="23" w:date="2014-05-31T13:19:18Z" w:author="Sophie Pinkoski">
        <w:r>
          <w:rPr>
            <w:rFonts w:ascii="Cambria"/>
            <w:color w:val="000000"/>
            <w:u w:color="000000"/>
            <w:rtl w:val="0"/>
          </w:rPr>
          <w:delText xml:space="preserve">, </w:delText>
        </w:r>
      </w:del>
      <w:r>
        <w:rPr>
          <w:rFonts w:ascii="Cambria"/>
          <w:color w:val="000000"/>
          <w:u w:color="000000"/>
          <w:rtl w:val="0"/>
          <w:lang w:val="en-US"/>
        </w:rPr>
        <w:t>Affandi was officially recogni</w:t>
      </w:r>
      <w:ins w:id="24" w:date="2014-05-31T13:19:25Z" w:author="Sophie Pinkoski">
        <w:r>
          <w:rPr>
            <w:rFonts w:ascii="Cambria"/>
            <w:color w:val="000000"/>
            <w:u w:color="000000"/>
            <w:rtl w:val="0"/>
            <w:lang w:val="en-US"/>
          </w:rPr>
          <w:t>z</w:t>
        </w:r>
      </w:ins>
      <w:del w:id="25" w:date="2014-05-31T13:19:25Z" w:author="Sophie Pinkoski">
        <w:r>
          <w:rPr>
            <w:rFonts w:ascii="Cambria"/>
            <w:color w:val="000000"/>
            <w:u w:color="000000"/>
            <w:rtl w:val="0"/>
          </w:rPr>
          <w:delText>s</w:delText>
        </w:r>
      </w:del>
      <w:r>
        <w:rPr>
          <w:rFonts w:ascii="Cambria"/>
          <w:color w:val="000000"/>
          <w:u w:color="000000"/>
          <w:rtl w:val="0"/>
          <w:lang w:val="en-US"/>
        </w:rPr>
        <w:t xml:space="preserve">ed and celebrated on several occasions by state and academic agencies from Indonesia, India, </w:t>
      </w:r>
      <w:ins w:id="26" w:date="2014-05-31T13:19:38Z" w:author="Sophie Pinkoski">
        <w:r>
          <w:rPr>
            <w:rFonts w:ascii="Cambria"/>
            <w:color w:val="000000"/>
            <w:u w:color="000000"/>
            <w:rtl w:val="0"/>
            <w:lang w:val="en-US"/>
          </w:rPr>
          <w:t>United States</w:t>
        </w:r>
      </w:ins>
      <w:del w:id="27" w:date="2014-05-31T13:19:34Z" w:author="Sophie Pinkoski">
        <w:r>
          <w:rPr>
            <w:rFonts w:ascii="Cambria"/>
            <w:color w:val="000000"/>
            <w:u w:color="000000"/>
            <w:rtl w:val="0"/>
          </w:rPr>
          <w:delText>USA</w:delText>
        </w:r>
      </w:del>
      <w:r>
        <w:rPr>
          <w:rFonts w:ascii="Cambria"/>
          <w:color w:val="000000"/>
          <w:u w:color="000000"/>
          <w:rtl w:val="0"/>
        </w:rPr>
        <w:t>, Singapore</w:t>
      </w:r>
      <w:ins w:id="28" w:date="2014-05-31T13:21:20Z" w:author="Sophie Pinkoski">
        <w:r>
          <w:rPr>
            <w:rFonts w:ascii="Cambria"/>
            <w:color w:val="000000"/>
            <w:u w:color="000000"/>
            <w:rtl w:val="0"/>
            <w:lang w:val="en-US"/>
          </w:rPr>
          <w:t>,</w:t>
        </w:r>
      </w:ins>
      <w:r>
        <w:rPr>
          <w:rFonts w:ascii="Cambria"/>
          <w:color w:val="000000"/>
          <w:u w:color="000000"/>
          <w:rtl w:val="0"/>
          <w:lang w:val="en-US"/>
        </w:rPr>
        <w:t xml:space="preserve"> and Japan. His final home and studio in Yogyakarta, Indonesia, is now </w:t>
      </w:r>
      <w:ins w:id="29" w:date="2014-05-31T13:21:30Z" w:author="Sophie Pinkoski">
        <w:r>
          <w:rPr>
            <w:rFonts w:ascii="Cambria"/>
            <w:color w:val="000000"/>
            <w:u w:color="000000"/>
            <w:rtl w:val="0"/>
            <w:lang w:val="en-US"/>
          </w:rPr>
          <w:t xml:space="preserve">the </w:t>
        </w:r>
      </w:ins>
      <w:r>
        <w:rPr>
          <w:rFonts w:ascii="Cambria"/>
          <w:color w:val="000000"/>
          <w:u w:color="000000"/>
          <w:rtl w:val="0"/>
          <w:lang w:val="en-US"/>
        </w:rPr>
        <w:t>Museum Affandi, featuring a display of his works as well as several eccentric architectural, design</w:t>
      </w:r>
      <w:ins w:id="30" w:date="2014-05-31T13:21:40Z" w:author="Sophie Pinkoski">
        <w:r>
          <w:rPr>
            <w:rFonts w:ascii="Cambria"/>
            <w:color w:val="000000"/>
            <w:u w:color="000000"/>
            <w:rtl w:val="0"/>
            <w:lang w:val="en-US"/>
          </w:rPr>
          <w:t>,</w:t>
        </w:r>
      </w:ins>
      <w:r>
        <w:rPr>
          <w:rFonts w:ascii="Cambria"/>
          <w:color w:val="000000"/>
          <w:u w:color="000000"/>
          <w:rtl w:val="0"/>
          <w:lang w:val="en-US"/>
        </w:rPr>
        <w:t xml:space="preserve"> and landscape features.</w:t>
      </w:r>
    </w:p>
    <w:p>
      <w:pPr>
        <w:pStyle w:val="Body"/>
        <w:shd w:val="clear" w:color="auto" w:fill="ffffff"/>
        <w:rPr>
          <w:rFonts w:ascii="Cambria" w:cs="Cambria" w:hAnsi="Cambria" w:eastAsia="Cambria"/>
          <w:color w:val="000000"/>
          <w:u w:color="000000"/>
        </w:rPr>
      </w:pPr>
    </w:p>
    <w:p>
      <w:pPr>
        <w:pStyle w:val="Body"/>
        <w:shd w:val="clear" w:color="auto" w:fill="ffffff"/>
        <w:jc w:val="center"/>
        <w:rPr>
          <w:rFonts w:ascii="Cambria" w:cs="Cambria" w:hAnsi="Cambria" w:eastAsia="Cambria"/>
          <w:color w:val="000000"/>
          <w:u w:color="000000"/>
        </w:rPr>
      </w:pPr>
      <w:r>
        <w:rPr>
          <w:rFonts w:ascii="Cambria" w:cs="Cambria" w:hAnsi="Cambria" w:eastAsia="Cambria"/>
          <w:color w:val="000000"/>
          <w:u w:color="000000"/>
          <w:rtl w:val="0"/>
        </w:rPr>
        <w:drawing>
          <wp:inline distT="0" distB="0" distL="0" distR="0">
            <wp:extent cx="2392680" cy="3048000"/>
            <wp:effectExtent l="0" t="0" r="0" b="0"/>
            <wp:docPr id="1073741825" name="officeArt object" descr="1387940093-man-with-his-fighting-cock.jpg"/>
            <wp:cNvGraphicFramePr/>
            <a:graphic xmlns:a="http://schemas.openxmlformats.org/drawingml/2006/main">
              <a:graphicData uri="http://schemas.openxmlformats.org/drawingml/2006/picture">
                <pic:pic xmlns:pic="http://schemas.openxmlformats.org/drawingml/2006/picture">
                  <pic:nvPicPr>
                    <pic:cNvPr id="1073741825" name="image1.jpeg" descr="1387940093-man-with-his-fighting-cock.jpg"/>
                    <pic:cNvPicPr/>
                  </pic:nvPicPr>
                  <pic:blipFill>
                    <a:blip r:embed="rId4">
                      <a:extLst/>
                    </a:blip>
                    <a:stretch>
                      <a:fillRect/>
                    </a:stretch>
                  </pic:blipFill>
                  <pic:spPr>
                    <a:xfrm>
                      <a:off x="0" y="0"/>
                      <a:ext cx="2392680" cy="3048000"/>
                    </a:xfrm>
                    <a:prstGeom prst="rect">
                      <a:avLst/>
                    </a:prstGeom>
                    <a:ln w="12700" cap="flat">
                      <a:noFill/>
                      <a:miter lim="400000"/>
                    </a:ln>
                    <a:effectLst/>
                  </pic:spPr>
                </pic:pic>
              </a:graphicData>
            </a:graphic>
          </wp:inline>
        </w:drawing>
      </w:r>
    </w:p>
    <w:p>
      <w:pPr>
        <w:pStyle w:val="Body"/>
        <w:shd w:val="clear" w:color="auto" w:fill="ffffff"/>
        <w:rPr>
          <w:rFonts w:ascii="Cambria" w:cs="Cambria" w:hAnsi="Cambria" w:eastAsia="Cambria"/>
          <w:color w:val="000000"/>
          <w:u w:color="000000"/>
        </w:rPr>
      </w:pPr>
      <w:r>
        <w:rPr>
          <w:rFonts w:ascii="Cambria"/>
          <w:color w:val="000000"/>
          <w:u w:color="000000"/>
          <w:rtl w:val="0"/>
          <w:lang w:val="da-DK"/>
        </w:rPr>
        <w:t xml:space="preserve">Affandi, </w:t>
      </w:r>
      <w:r>
        <w:rPr>
          <w:rFonts w:ascii="Cambria"/>
          <w:i w:val="1"/>
          <w:iCs w:val="1"/>
          <w:color w:val="000000"/>
          <w:u w:color="000000"/>
          <w:rtl w:val="0"/>
          <w:lang w:val="en-US"/>
        </w:rPr>
        <w:t>Man with Fighting Cock</w:t>
      </w:r>
      <w:r>
        <w:rPr>
          <w:rFonts w:ascii="Cambria"/>
          <w:color w:val="000000"/>
          <w:u w:color="000000"/>
          <w:rtl w:val="0"/>
          <w:lang w:val="en-US"/>
        </w:rPr>
        <w:t>, 1973, oil on canvas, 98 x 103 cm, Collection of Oei Hong Dijen, Magelang.</w:t>
      </w:r>
    </w:p>
    <w:p>
      <w:pPr>
        <w:pStyle w:val="Body"/>
        <w:shd w:val="clear" w:color="auto" w:fill="ffffff"/>
        <w:rPr>
          <w:color w:val="000000"/>
          <w:u w:color="000000"/>
        </w:rPr>
      </w:pPr>
    </w:p>
    <w:p>
      <w:pPr>
        <w:pStyle w:val="Body"/>
        <w:shd w:val="clear" w:color="auto" w:fill="ffffff"/>
        <w:rPr>
          <w:color w:val="000000"/>
          <w:u w:color="000000"/>
        </w:rPr>
      </w:pPr>
      <w:r>
        <w:rPr>
          <w:rFonts w:ascii="Cambria"/>
          <w:color w:val="000000"/>
          <w:u w:color="000000"/>
          <w:rtl w:val="0"/>
          <w:lang w:val="en-US"/>
        </w:rPr>
        <w:t>Affandi was born into a family working on a sugar plantation in Cirebon, West Java. His father died while he was young and presumably, he grew up in poverty, dropping out of high school in Jakarta to undertake a number of small-time jobs</w:t>
      </w:r>
      <w:ins w:id="31" w:date="2014-05-31T13:23:48Z" w:author="Sophie Pinkoski">
        <w:r>
          <w:rPr>
            <w:rFonts w:ascii="Cambria"/>
            <w:color w:val="000000"/>
            <w:u w:color="000000"/>
            <w:rtl w:val="0"/>
            <w:lang w:val="en-US"/>
          </w:rPr>
          <w:t>,</w:t>
        </w:r>
      </w:ins>
      <w:r>
        <w:rPr>
          <w:rFonts w:ascii="Cambria"/>
          <w:color w:val="000000"/>
          <w:u w:color="000000"/>
          <w:rtl w:val="0"/>
          <w:lang w:val="en-US"/>
        </w:rPr>
        <w:t xml:space="preserve"> including as a teacher at an evening school, a ticket collector</w:t>
      </w:r>
      <w:ins w:id="32" w:date="2014-05-31T13:22:58Z" w:author="Sophie Pinkoski">
        <w:r>
          <w:rPr>
            <w:rFonts w:ascii="Cambria"/>
            <w:color w:val="000000"/>
            <w:u w:color="000000"/>
            <w:rtl w:val="0"/>
            <w:lang w:val="en-US"/>
          </w:rPr>
          <w:t>,</w:t>
        </w:r>
      </w:ins>
      <w:r>
        <w:rPr>
          <w:rFonts w:ascii="Cambria"/>
          <w:color w:val="000000"/>
          <w:u w:color="000000"/>
          <w:rtl w:val="0"/>
          <w:lang w:val="de-DE"/>
        </w:rPr>
        <w:t xml:space="preserve"> and a poster-painter at local cinemas. In 1935, Affandi joined Kelompok Lima Bandung (Bandung Group of Five), a study</w:t>
      </w:r>
      <w:ins w:id="33" w:date="2014-05-31T13:23:16Z" w:author="Sophie Pinkoski">
        <w:r>
          <w:rPr>
            <w:rFonts w:ascii="Cambria"/>
            <w:color w:val="000000"/>
            <w:u w:color="000000"/>
            <w:rtl w:val="0"/>
            <w:lang w:val="en-US"/>
          </w:rPr>
          <w:t xml:space="preserve"> </w:t>
        </w:r>
      </w:ins>
      <w:del w:id="34" w:date="2014-05-31T13:23:15Z" w:author="Sophie Pinkoski">
        <w:r>
          <w:rPr>
            <w:rFonts w:ascii="Cambria"/>
            <w:color w:val="000000"/>
            <w:u w:color="000000"/>
            <w:rtl w:val="0"/>
          </w:rPr>
          <w:delText>-</w:delText>
        </w:r>
      </w:del>
      <w:r>
        <w:rPr>
          <w:rFonts w:ascii="Cambria"/>
          <w:color w:val="000000"/>
          <w:u w:color="000000"/>
          <w:rtl w:val="0"/>
          <w:lang w:val="en-US"/>
        </w:rPr>
        <w:t xml:space="preserve">circle of aspiring artists including Hendra Gunawan, Barli, Sudarso and Wahdi. Most of his early paintings feature images of himself and those of his immediate family (mother, daughter and wife) as models, indicating his straitened circumstances. He was also able to use leftover paints and materials from his poster-painting job. These portraits vary in medium and style, from delicately </w:t>
      </w:r>
      <w:del w:id="35" w:date="2014-05-31T13:25:05Z" w:author="Sophie Pinkoski">
        <w:r>
          <w:rPr>
            <w:rFonts w:ascii="Cambria"/>
            <w:color w:val="000000"/>
            <w:u w:color="000000"/>
            <w:rtl w:val="0"/>
          </w:rPr>
          <w:delText>i</w:delText>
        </w:r>
      </w:del>
      <w:ins w:id="36" w:date="2014-05-31T13:25:05Z" w:author="Sophie Pinkoski">
        <w:r>
          <w:rPr>
            <w:rFonts w:ascii="Cambria"/>
            <w:color w:val="000000"/>
            <w:u w:color="000000"/>
            <w:rtl w:val="0"/>
            <w:lang w:val="en-US"/>
          </w:rPr>
          <w:t>I</w:t>
        </w:r>
      </w:ins>
      <w:r>
        <w:rPr>
          <w:rFonts w:ascii="Cambria"/>
          <w:color w:val="000000"/>
          <w:u w:color="000000"/>
          <w:rtl w:val="0"/>
          <w:lang w:val="en-US"/>
        </w:rPr>
        <w:t>mpressionistic pastel on paper</w:t>
      </w:r>
      <w:ins w:id="37" w:date="2014-05-31T13:25:11Z" w:author="Sophie Pinkoski">
        <w:r>
          <w:rPr>
            <w:rFonts w:ascii="Cambria"/>
            <w:color w:val="000000"/>
            <w:u w:color="000000"/>
            <w:rtl w:val="0"/>
            <w:lang w:val="en-US"/>
          </w:rPr>
          <w:t>,</w:t>
        </w:r>
      </w:ins>
      <w:r>
        <w:rPr>
          <w:rFonts w:ascii="Cambria"/>
          <w:color w:val="000000"/>
          <w:u w:color="000000"/>
          <w:rtl w:val="0"/>
          <w:lang w:val="en-US"/>
        </w:rPr>
        <w:t xml:space="preserve"> to more robust oil on panel paintings. Self-portraits indicating particular emotional states can be discerned throughout his career. Recurring images of his mother</w:t>
      </w:r>
      <w:ins w:id="38" w:date="2014-05-31T13:25:25Z" w:author="Sophie Pinkoski">
        <w:r>
          <w:rPr>
            <w:rFonts w:ascii="Cambria"/>
            <w:color w:val="000000"/>
            <w:u w:color="000000"/>
            <w:rtl w:val="0"/>
            <w:lang w:val="en-US"/>
          </w:rPr>
          <w:t xml:space="preserve"> </w:t>
        </w:r>
      </w:ins>
      <w:del w:id="39" w:date="2014-05-31T13:25:25Z" w:author="Sophie Pinkoski">
        <w:r>
          <w:rPr>
            <w:rFonts w:ascii="Cambria"/>
            <w:color w:val="000000"/>
            <w:u w:color="000000"/>
            <w:rtl w:val="0"/>
            <w:lang w:val="en-US"/>
          </w:rPr>
          <w:delText xml:space="preserve"> in </w:delText>
        </w:r>
      </w:del>
      <w:r>
        <w:rPr>
          <w:rFonts w:ascii="Cambria"/>
          <w:color w:val="000000"/>
          <w:u w:color="000000"/>
          <w:rtl w:val="0"/>
          <w:lang w:val="en-US"/>
        </w:rPr>
        <w:t xml:space="preserve">are indicative of his ongoing involvement with the matriarch. Also discernible </w:t>
      </w:r>
      <w:del w:id="40" w:date="2014-05-31T13:26:08Z" w:author="Sophie Pinkoski">
        <w:r>
          <w:rPr>
            <w:rFonts w:ascii="Cambria"/>
            <w:color w:val="000000"/>
            <w:u w:color="000000"/>
            <w:rtl w:val="0"/>
          </w:rPr>
          <w:delText>are</w:delText>
        </w:r>
      </w:del>
      <w:ins w:id="41" w:date="2014-05-31T13:26:08Z" w:author="Sophie Pinkoski">
        <w:r>
          <w:rPr>
            <w:rFonts w:ascii="Cambria"/>
            <w:color w:val="000000"/>
            <w:u w:color="000000"/>
            <w:rtl w:val="0"/>
            <w:lang w:val="en-US"/>
          </w:rPr>
          <w:t>is</w:t>
        </w:r>
      </w:ins>
      <w:r>
        <w:rPr>
          <w:rFonts w:ascii="Cambria"/>
          <w:color w:val="000000"/>
          <w:u w:color="000000"/>
          <w:rtl w:val="0"/>
          <w:lang w:val="en-US"/>
        </w:rPr>
        <w:t xml:space="preserve"> his admiration </w:t>
      </w:r>
      <w:ins w:id="42" w:date="2014-05-31T13:25:44Z" w:author="Sophie Pinkoski">
        <w:r>
          <w:rPr>
            <w:rFonts w:ascii="Cambria"/>
            <w:color w:val="000000"/>
            <w:u w:color="000000"/>
            <w:rtl w:val="0"/>
            <w:lang w:val="en-US"/>
          </w:rPr>
          <w:t>of</w:t>
        </w:r>
      </w:ins>
      <w:del w:id="43" w:date="2014-05-31T13:25:41Z" w:author="Sophie Pinkoski">
        <w:r>
          <w:rPr>
            <w:rFonts w:ascii="Cambria"/>
            <w:color w:val="000000"/>
            <w:u w:color="000000"/>
            <w:rtl w:val="0"/>
          </w:rPr>
          <w:delText>for</w:delText>
        </w:r>
      </w:del>
      <w:r>
        <w:rPr>
          <w:rFonts w:ascii="Cambria"/>
          <w:color w:val="000000"/>
          <w:u w:color="000000"/>
          <w:rtl w:val="0"/>
        </w:rPr>
        <w:t xml:space="preserve"> </w:t>
      </w:r>
      <w:r>
        <w:rPr>
          <w:rFonts w:ascii="Cambria"/>
          <w:i w:val="1"/>
          <w:iCs w:val="1"/>
          <w:color w:val="000000"/>
          <w:u w:color="000000"/>
          <w:rtl w:val="0"/>
        </w:rPr>
        <w:t>wayang kulit</w:t>
      </w:r>
      <w:r>
        <w:rPr>
          <w:rFonts w:ascii="Cambria"/>
          <w:color w:val="000000"/>
          <w:u w:color="000000"/>
          <w:rtl w:val="0"/>
          <w:lang w:val="en-US"/>
        </w:rPr>
        <w:t xml:space="preserve"> shadow puppets and Balinese masks, and an abiding love for figures in motion. </w:t>
      </w:r>
      <w:r>
        <w:rPr>
          <w:rFonts w:hAnsi="Cambria" w:hint="default"/>
          <w:color w:val="000000"/>
          <w:u w:color="000000"/>
          <w:rtl w:val="0"/>
        </w:rPr>
        <w:t> </w:t>
      </w:r>
    </w:p>
    <w:p>
      <w:pPr>
        <w:pStyle w:val="Body"/>
        <w:shd w:val="clear" w:color="auto" w:fill="ffffff"/>
        <w:rPr>
          <w:color w:val="000000"/>
          <w:u w:color="000000"/>
        </w:rPr>
      </w:pPr>
      <w:r>
        <w:rPr>
          <w:rFonts w:hAnsi="Cambria" w:hint="default"/>
          <w:color w:val="000000"/>
          <w:u w:color="000000"/>
          <w:rtl w:val="0"/>
        </w:rPr>
        <w:t> </w:t>
      </w:r>
    </w:p>
    <w:p>
      <w:pPr>
        <w:pStyle w:val="Body"/>
        <w:shd w:val="clear" w:color="auto" w:fill="ffffff"/>
        <w:rPr>
          <w:rFonts w:ascii="Cambria" w:cs="Cambria" w:hAnsi="Cambria" w:eastAsia="Cambria"/>
          <w:color w:val="000000"/>
          <w:u w:color="000000"/>
        </w:rPr>
      </w:pPr>
      <w:r>
        <w:rPr>
          <w:rFonts w:ascii="Cambria"/>
          <w:color w:val="212020"/>
          <w:u w:color="212020"/>
          <w:rtl w:val="0"/>
          <w:lang w:val="en-US"/>
        </w:rPr>
        <w:t>After</w:t>
      </w:r>
      <w:r>
        <w:rPr>
          <w:rFonts w:ascii="Cambria"/>
          <w:color w:val="000000"/>
          <w:u w:color="000000"/>
          <w:rtl w:val="0"/>
          <w:lang w:val="en-US"/>
        </w:rPr>
        <w:t xml:space="preserve"> receiving a scholarship from the Indian government, Affandi spent 1949</w:t>
      </w:r>
      <w:ins w:id="44" w:date="2014-05-31T13:38:32Z" w:author="Sophie Pinkoski">
        <w:r>
          <w:rPr>
            <w:rFonts w:ascii="Cambria"/>
            <w:color w:val="000000"/>
            <w:u w:color="000000"/>
            <w:rtl w:val="0"/>
            <w:lang w:val="en-US"/>
          </w:rPr>
          <w:t xml:space="preserve"> to 19</w:t>
        </w:r>
      </w:ins>
      <w:del w:id="45" w:date="2014-05-31T13:38:27Z" w:author="Sophie Pinkoski">
        <w:r>
          <w:rPr>
            <w:rFonts w:ascii="Cambria"/>
            <w:color w:val="000000"/>
            <w:u w:color="000000"/>
            <w:rtl w:val="0"/>
          </w:rPr>
          <w:delText>-</w:delText>
        </w:r>
      </w:del>
      <w:r>
        <w:rPr>
          <w:rFonts w:ascii="Cambria"/>
          <w:color w:val="000000"/>
          <w:u w:color="000000"/>
          <w:rtl w:val="0"/>
          <w:lang w:val="en-US"/>
        </w:rPr>
        <w:t xml:space="preserve">51 in India, based primarily </w:t>
      </w:r>
      <w:ins w:id="46" w:date="2014-05-31T13:38:38Z" w:author="Sophie Pinkoski">
        <w:r>
          <w:rPr>
            <w:rFonts w:ascii="Cambria"/>
            <w:color w:val="000000"/>
            <w:u w:color="000000"/>
            <w:rtl w:val="0"/>
            <w:lang w:val="en-US"/>
          </w:rPr>
          <w:t>in</w:t>
        </w:r>
      </w:ins>
      <w:del w:id="47" w:date="2014-05-31T13:38:37Z" w:author="Sophie Pinkoski">
        <w:r>
          <w:rPr>
            <w:rFonts w:ascii="Cambria"/>
            <w:color w:val="000000"/>
            <w:u w:color="000000"/>
            <w:rtl w:val="0"/>
          </w:rPr>
          <w:delText>at</w:delText>
        </w:r>
      </w:del>
      <w:r>
        <w:rPr>
          <w:rFonts w:ascii="Cambria"/>
          <w:color w:val="000000"/>
          <w:u w:color="000000"/>
          <w:rtl w:val="0"/>
          <w:lang w:val="en-US"/>
        </w:rPr>
        <w:t xml:space="preserve"> Santiniketan, West Bengal, but also travelling around the country, holding solo exhibitions in Bombay (Mumbai) as well as in Allahabad, New Delhi and Madras (Chennai). </w:t>
      </w:r>
      <w:del w:id="48" w:date="2014-05-31T13:39:04Z" w:author="Sophie Pinkoski">
        <w:r>
          <w:rPr>
            <w:rFonts w:ascii="Cambria"/>
            <w:color w:val="000000"/>
            <w:u w:color="000000"/>
            <w:rtl w:val="0"/>
            <w:lang w:val="en-US"/>
          </w:rPr>
          <w:delText>During</w:delText>
        </w:r>
      </w:del>
      <w:ins w:id="49" w:date="2014-05-31T13:39:04Z" w:author="Sophie Pinkoski">
        <w:r>
          <w:rPr>
            <w:rFonts w:ascii="Cambria"/>
            <w:color w:val="000000"/>
            <w:u w:color="000000"/>
            <w:rtl w:val="0"/>
            <w:lang w:val="en-US"/>
          </w:rPr>
          <w:t>From</w:t>
        </w:r>
      </w:ins>
      <w:r>
        <w:rPr>
          <w:rFonts w:ascii="Cambria"/>
          <w:color w:val="000000"/>
          <w:u w:color="000000"/>
          <w:rtl w:val="0"/>
        </w:rPr>
        <w:t xml:space="preserve"> 1951</w:t>
      </w:r>
      <w:ins w:id="50" w:date="2014-05-31T13:38:57Z" w:author="Sophie Pinkoski">
        <w:r>
          <w:rPr>
            <w:rFonts w:ascii="Cambria"/>
            <w:color w:val="000000"/>
            <w:u w:color="000000"/>
            <w:rtl w:val="0"/>
            <w:lang w:val="en-US"/>
          </w:rPr>
          <w:t xml:space="preserve"> to 19</w:t>
        </w:r>
      </w:ins>
      <w:del w:id="51" w:date="2014-05-31T13:38:55Z" w:author="Sophie Pinkoski">
        <w:r>
          <w:rPr>
            <w:rFonts w:ascii="Cambria"/>
            <w:color w:val="000000"/>
            <w:u w:color="000000"/>
            <w:rtl w:val="0"/>
          </w:rPr>
          <w:delText>-</w:delText>
        </w:r>
      </w:del>
      <w:r>
        <w:rPr>
          <w:rFonts w:ascii="Cambria"/>
          <w:color w:val="000000"/>
          <w:u w:color="000000"/>
          <w:rtl w:val="0"/>
        </w:rPr>
        <w:t>54</w:t>
      </w:r>
      <w:ins w:id="52" w:date="2014-05-31T13:39:06Z" w:author="Sophie Pinkoski">
        <w:r>
          <w:rPr>
            <w:rFonts w:ascii="Cambria"/>
            <w:color w:val="000000"/>
            <w:u w:color="000000"/>
            <w:rtl w:val="0"/>
            <w:lang w:val="en-US"/>
          </w:rPr>
          <w:t>,</w:t>
        </w:r>
      </w:ins>
      <w:r>
        <w:rPr>
          <w:rFonts w:ascii="Cambria"/>
          <w:color w:val="000000"/>
          <w:u w:color="000000"/>
          <w:rtl w:val="0"/>
          <w:lang w:val="en-US"/>
        </w:rPr>
        <w:t xml:space="preserve"> he was given opportunities to travel and exhibit his work in Latin America and Europe, representing Indonesia at biennials in Sao Paulo (1953) and Venice (1954). A string of national and academic honours followed. From his first solo exhibition in 1943</w:t>
      </w:r>
      <w:del w:id="53" w:date="2014-05-31T13:39:25Z" w:author="Sophie Pinkoski">
        <w:r>
          <w:rPr>
            <w:rFonts w:ascii="Cambria"/>
            <w:color w:val="000000"/>
            <w:u w:color="000000"/>
            <w:rtl w:val="0"/>
          </w:rPr>
          <w:delText>,</w:delText>
        </w:r>
      </w:del>
      <w:r>
        <w:rPr>
          <w:rFonts w:ascii="Cambria"/>
          <w:color w:val="000000"/>
          <w:u w:color="000000"/>
          <w:rtl w:val="0"/>
          <w:lang w:val="en-US"/>
        </w:rPr>
        <w:t xml:space="preserve"> until his 1987 retrospective, which were both held in Jakarta, Affandi remained a prolific painter deeply interested in humanist ideals.</w:t>
      </w:r>
    </w:p>
    <w:p>
      <w:pPr>
        <w:pStyle w:val="Body"/>
        <w:shd w:val="clear" w:color="auto" w:fill="ffffff"/>
        <w:rPr>
          <w:rFonts w:ascii="Cambria" w:cs="Cambria" w:hAnsi="Cambria" w:eastAsia="Cambria"/>
          <w:color w:val="000000"/>
          <w:u w:color="000000"/>
        </w:rPr>
      </w:pPr>
    </w:p>
    <w:p>
      <w:pPr>
        <w:pStyle w:val="Body"/>
        <w:shd w:val="clear" w:color="auto" w:fill="ffffff"/>
        <w:rPr>
          <w:rFonts w:ascii="Cambria" w:cs="Cambria" w:hAnsi="Cambria" w:eastAsia="Cambria"/>
          <w:b w:val="1"/>
          <w:bCs w:val="1"/>
          <w:color w:val="000000"/>
          <w:u w:color="000000"/>
        </w:rPr>
      </w:pPr>
      <w:r>
        <w:rPr>
          <w:rFonts w:ascii="Cambria"/>
          <w:b w:val="1"/>
          <w:bCs w:val="1"/>
          <w:color w:val="000000"/>
          <w:u w:color="000000"/>
          <w:rtl w:val="0"/>
        </w:rPr>
        <w:t>Refer</w:t>
      </w:r>
      <w:ins w:id="54" w:date="2014-05-31T13:39:36Z" w:author="Sophie Pinkoski">
        <w:r>
          <w:rPr>
            <w:rFonts w:ascii="Cambria"/>
            <w:b w:val="1"/>
            <w:bCs w:val="1"/>
            <w:color w:val="000000"/>
            <w:u w:color="000000"/>
            <w:rtl w:val="0"/>
            <w:lang w:val="en-US"/>
          </w:rPr>
          <w:t>e</w:t>
        </w:r>
      </w:ins>
      <w:r>
        <w:rPr>
          <w:rFonts w:ascii="Cambria"/>
          <w:b w:val="1"/>
          <w:bCs w:val="1"/>
          <w:color w:val="000000"/>
          <w:u w:color="000000"/>
          <w:rtl w:val="0"/>
          <w:lang w:val="en-US"/>
        </w:rPr>
        <w:t>nces and Further reading</w:t>
      </w:r>
    </w:p>
    <w:p>
      <w:pPr>
        <w:pStyle w:val="Body"/>
        <w:shd w:val="clear" w:color="auto" w:fill="ffffff"/>
        <w:rPr>
          <w:rFonts w:ascii="Cambria" w:cs="Cambria" w:hAnsi="Cambria" w:eastAsia="Cambria"/>
          <w:b w:val="1"/>
          <w:bCs w:val="1"/>
          <w:color w:val="000000"/>
          <w:u w:color="000000"/>
        </w:rPr>
      </w:pPr>
    </w:p>
    <w:p>
      <w:pPr>
        <w:pStyle w:val="Body"/>
        <w:shd w:val="clear" w:color="auto" w:fill="ffffff"/>
        <w:rPr>
          <w:rFonts w:ascii="Cambria" w:cs="Cambria" w:hAnsi="Cambria" w:eastAsia="Cambria"/>
          <w:color w:val="000000"/>
          <w:u w:color="000000"/>
        </w:rPr>
      </w:pPr>
      <w:del w:id="55" w:date="2014-05-31T13:40:59Z" w:author="Sophie Pinkoski">
        <w:r>
          <w:rPr>
            <w:rFonts w:ascii="Cambria"/>
            <w:color w:val="000000"/>
            <w:u w:color="000000"/>
            <w:rtl w:val="0"/>
          </w:rPr>
          <w:delText xml:space="preserve">---- (1999) </w:delText>
        </w:r>
      </w:del>
      <w:r>
        <w:rPr>
          <w:rFonts w:ascii="Cambria"/>
          <w:i w:val="1"/>
          <w:iCs w:val="1"/>
          <w:color w:val="000000"/>
          <w:u w:color="000000"/>
          <w:rtl w:val="0"/>
          <w:lang w:val="da-DK"/>
        </w:rPr>
        <w:t>Affandi</w:t>
      </w:r>
      <w:r>
        <w:rPr>
          <w:rFonts w:ascii="Cambria"/>
          <w:color w:val="000000"/>
          <w:u w:color="000000"/>
          <w:rtl w:val="0"/>
        </w:rPr>
        <w:t>, (exhibition catalogue) Fukuoka: Fukuoka Asian Art Museum.</w:t>
      </w:r>
      <w:ins w:id="56" w:date="2014-05-31T13:39:55Z" w:author="Sophie Pinkoski">
        <w:r>
          <w:rPr>
            <w:rtl w:val="0"/>
          </w:rPr>
          <w:t xml:space="preserve"> </w:t>
        </w:r>
      </w:ins>
      <w:ins w:id="57" w:date="2014-05-31T13:39:55Z" w:author="Sophie Pinkoski">
        <w:r>
          <w:rPr>
            <w:rFonts w:ascii="Cambria"/>
            <w:rtl w:val="0"/>
          </w:rPr>
          <w:t>1999</w:t>
        </w:r>
      </w:ins>
      <w:ins w:id="58" w:date="2014-05-31T13:39:55Z" w:author="Sophie Pinkoski">
        <w:r>
          <w:rPr>
            <w:rFonts w:ascii="Cambria"/>
            <w:rtl w:val="0"/>
            <w:lang w:val="en-US"/>
          </w:rPr>
          <w:t>.</w:t>
        </w:r>
      </w:ins>
    </w:p>
    <w:p>
      <w:pPr>
        <w:pStyle w:val="Body"/>
        <w:shd w:val="clear" w:color="auto" w:fill="ffffff"/>
        <w:rPr>
          <w:rFonts w:ascii="Cambria" w:cs="Cambria" w:hAnsi="Cambria" w:eastAsia="Cambria"/>
          <w:color w:val="000000"/>
          <w:u w:color="000000"/>
        </w:rPr>
      </w:pPr>
    </w:p>
    <w:p>
      <w:pPr>
        <w:pStyle w:val="Body"/>
        <w:shd w:val="clear" w:color="auto" w:fill="ffffff"/>
        <w:rPr>
          <w:rFonts w:ascii="Cambria" w:cs="Cambria" w:hAnsi="Cambria" w:eastAsia="Cambria"/>
          <w:color w:val="000000"/>
          <w:u w:color="000000"/>
        </w:rPr>
      </w:pPr>
      <w:del w:id="59" w:date="2014-05-31T13:40:09Z" w:author="Sophie Pinkoski">
        <w:r>
          <w:rPr>
            <w:rFonts w:ascii="Cambria"/>
            <w:color w:val="000000"/>
            <w:u w:color="000000"/>
            <w:rtl w:val="0"/>
            <w:lang w:val="de-DE"/>
          </w:rPr>
          <w:delText xml:space="preserve">Fischer, Joseph, ed. (1990) </w:delText>
        </w:r>
      </w:del>
      <w:r>
        <w:rPr>
          <w:rFonts w:ascii="Cambria"/>
          <w:i w:val="1"/>
          <w:iCs w:val="1"/>
          <w:color w:val="000000"/>
          <w:u w:color="000000"/>
          <w:rtl w:val="0"/>
          <w:lang w:val="en-US"/>
        </w:rPr>
        <w:t>Modern Indonesian Art</w:t>
      </w:r>
      <w:r>
        <w:rPr>
          <w:rFonts w:ascii="Cambria"/>
          <w:color w:val="000000"/>
          <w:u w:color="000000"/>
          <w:rtl w:val="0"/>
        </w:rPr>
        <w:t>:</w:t>
      </w:r>
      <w:r>
        <w:rPr>
          <w:rFonts w:ascii="Cambria"/>
          <w:i w:val="1"/>
          <w:iCs w:val="1"/>
          <w:color w:val="000000"/>
          <w:u w:color="000000"/>
          <w:rtl w:val="0"/>
          <w:lang w:val="en-US"/>
        </w:rPr>
        <w:t>Three Generations of Tradition and Change 1945-1990.</w:t>
      </w:r>
      <w:r>
        <w:rPr>
          <w:rFonts w:ascii="Cambria"/>
          <w:color w:val="000000"/>
          <w:u w:color="000000"/>
          <w:rtl w:val="0"/>
        </w:rPr>
        <w:t xml:space="preserve"> </w:t>
      </w:r>
      <w:ins w:id="60" w:date="2014-05-31T13:40:34Z" w:author="Sophie Pinkoski">
        <w:r>
          <w:rPr>
            <w:rFonts w:ascii="Cambria"/>
            <w:color w:val="000000"/>
            <w:u w:color="000000"/>
            <w:rtl w:val="0"/>
            <w:lang w:val="en-US"/>
          </w:rPr>
          <w:t xml:space="preserve">Ed. </w:t>
          <w:tab/>
          <w:tab/>
        </w:r>
      </w:ins>
      <w:ins w:id="61" w:date="2014-05-31T13:40:34Z" w:author="Sophie Pinkoski">
        <w:r>
          <w:rPr>
            <w:rFonts w:ascii="Cambria"/>
            <w:rtl w:val="0"/>
            <w:lang w:val="de-DE"/>
          </w:rPr>
          <w:t>Fischer, Joseph</w:t>
        </w:r>
      </w:ins>
      <w:ins w:id="62" w:date="2014-05-31T13:40:34Z" w:author="Sophie Pinkoski">
        <w:r>
          <w:rPr>
            <w:rFonts w:ascii="Cambria"/>
            <w:rtl w:val="0"/>
            <w:lang w:val="en-US"/>
          </w:rPr>
          <w:t xml:space="preserve">. </w:t>
        </w:r>
      </w:ins>
      <w:r>
        <w:rPr>
          <w:rFonts w:ascii="Cambria"/>
          <w:color w:val="000000"/>
          <w:u w:color="000000"/>
          <w:rtl w:val="0"/>
          <w:lang w:val="en-US"/>
        </w:rPr>
        <w:t xml:space="preserve">Jakarta and New York: Panitia Pameran KIAS and Festival of </w:t>
      </w:r>
      <w:ins w:id="63" w:date="2014-05-31T13:40:36Z" w:author="Sophie Pinkoski">
        <w:r>
          <w:rPr>
            <w:rFonts w:ascii="Cambria" w:cs="Cambria" w:hAnsi="Cambria" w:eastAsia="Cambria"/>
            <w:color w:val="000000"/>
            <w:u w:color="000000"/>
            <w:rtl w:val="0"/>
          </w:rPr>
          <w:tab/>
          <w:tab/>
        </w:r>
      </w:ins>
      <w:r>
        <w:rPr>
          <w:rFonts w:ascii="Cambria"/>
          <w:color w:val="000000"/>
          <w:u w:color="000000"/>
          <w:rtl w:val="0"/>
          <w:lang w:val="es-ES_tradnl"/>
        </w:rPr>
        <w:t>Indonesia.</w:t>
      </w:r>
      <w:ins w:id="64" w:date="2014-05-31T13:40:31Z" w:author="Sophie Pinkoski">
        <w:r>
          <w:rPr>
            <w:rFonts w:ascii="Cambria"/>
            <w:color w:val="000000"/>
            <w:u w:color="000000"/>
            <w:rtl w:val="0"/>
            <w:lang w:val="en-US"/>
          </w:rPr>
          <w:t xml:space="preserve"> </w:t>
        </w:r>
      </w:ins>
      <w:ins w:id="65" w:date="2014-05-31T13:40:31Z" w:author="Sophie Pinkoski">
        <w:r>
          <w:rPr>
            <w:rFonts w:ascii="Cambria"/>
            <w:rtl w:val="0"/>
          </w:rPr>
          <w:t>1990</w:t>
        </w:r>
      </w:ins>
      <w:ins w:id="66" w:date="2014-05-31T13:40:31Z" w:author="Sophie Pinkoski">
        <w:r>
          <w:rPr>
            <w:rFonts w:ascii="Cambria"/>
            <w:rtl w:val="0"/>
            <w:lang w:val="en-US"/>
          </w:rPr>
          <w:t>.</w:t>
        </w:r>
      </w:ins>
    </w:p>
    <w:p>
      <w:pPr>
        <w:pStyle w:val="Body"/>
        <w:shd w:val="clear" w:color="auto" w:fill="ffffff"/>
        <w:rPr>
          <w:rFonts w:ascii="Cambria" w:cs="Cambria" w:hAnsi="Cambria" w:eastAsia="Cambria"/>
          <w:color w:val="000000"/>
          <w:u w:color="000000"/>
        </w:rPr>
      </w:pPr>
    </w:p>
    <w:p>
      <w:pPr>
        <w:pStyle w:val="Body"/>
        <w:shd w:val="clear" w:color="auto" w:fill="ffffff"/>
        <w:rPr>
          <w:rFonts w:ascii="Cambria" w:cs="Cambria" w:hAnsi="Cambria" w:eastAsia="Cambria"/>
          <w:color w:val="000000"/>
          <w:u w:color="000000"/>
        </w:rPr>
      </w:pPr>
      <w:r>
        <w:rPr>
          <w:rFonts w:ascii="Cambria"/>
          <w:color w:val="000000"/>
          <w:u w:color="000000"/>
          <w:rtl w:val="0"/>
        </w:rPr>
        <w:t xml:space="preserve">M. Agus Burhan. </w:t>
      </w:r>
      <w:del w:id="67" w:date="2014-05-31T13:40:45Z" w:author="Sophie Pinkoski">
        <w:r>
          <w:rPr>
            <w:rFonts w:ascii="Cambria"/>
            <w:color w:val="000000"/>
            <w:u w:color="000000"/>
            <w:rtl w:val="0"/>
          </w:rPr>
          <w:delText xml:space="preserve">(2012) </w:delText>
        </w:r>
      </w:del>
      <w:r>
        <w:rPr>
          <w:rFonts w:ascii="Cambria"/>
          <w:i w:val="1"/>
          <w:iCs w:val="1"/>
          <w:color w:val="000000"/>
          <w:u w:color="000000"/>
          <w:rtl w:val="0"/>
          <w:lang w:val="en-US"/>
        </w:rPr>
        <w:t>Masterpieces of the Indonesia National Gallery</w:t>
      </w:r>
      <w:r>
        <w:rPr>
          <w:rFonts w:ascii="Cambria"/>
          <w:color w:val="000000"/>
          <w:u w:color="000000"/>
          <w:rtl w:val="0"/>
          <w:lang w:val="es-ES_tradnl"/>
        </w:rPr>
        <w:t xml:space="preserve">. Jakarta: Indonesia </w:t>
      </w:r>
      <w:ins w:id="68" w:date="2014-05-31T13:41:05Z" w:author="Sophie Pinkoski">
        <w:r>
          <w:rPr>
            <w:rFonts w:ascii="Cambria" w:cs="Cambria" w:hAnsi="Cambria" w:eastAsia="Cambria"/>
            <w:color w:val="000000"/>
            <w:u w:color="000000"/>
            <w:rtl w:val="0"/>
          </w:rPr>
          <w:tab/>
          <w:tab/>
        </w:r>
      </w:ins>
      <w:r>
        <w:rPr>
          <w:rFonts w:ascii="Cambria"/>
          <w:color w:val="000000"/>
          <w:u w:color="000000"/>
          <w:rtl w:val="0"/>
        </w:rPr>
        <w:t>National Gallery.</w:t>
      </w:r>
      <w:ins w:id="69" w:date="2014-05-31T13:40:49Z" w:author="Sophie Pinkoski">
        <w:r>
          <w:rPr>
            <w:rtl w:val="0"/>
          </w:rPr>
          <w:t xml:space="preserve"> </w:t>
        </w:r>
      </w:ins>
      <w:ins w:id="70" w:date="2014-05-31T13:40:49Z" w:author="Sophie Pinkoski">
        <w:r>
          <w:rPr>
            <w:rFonts w:ascii="Cambria"/>
            <w:rtl w:val="0"/>
          </w:rPr>
          <w:t>2012</w:t>
        </w:r>
      </w:ins>
      <w:ins w:id="71" w:date="2014-05-31T13:40:49Z" w:author="Sophie Pinkoski">
        <w:r>
          <w:rPr>
            <w:rFonts w:ascii="Cambria"/>
            <w:rtl w:val="0"/>
            <w:lang w:val="en-US"/>
          </w:rPr>
          <w:t>.</w:t>
        </w:r>
      </w:ins>
    </w:p>
    <w:p>
      <w:pPr>
        <w:pStyle w:val="Body"/>
        <w:shd w:val="clear" w:color="auto" w:fill="ffffff"/>
        <w:rPr>
          <w:rFonts w:ascii="Cambria" w:cs="Cambria" w:hAnsi="Cambria" w:eastAsia="Cambria"/>
          <w:color w:val="000000"/>
          <w:u w:color="000000"/>
        </w:rPr>
      </w:pPr>
    </w:p>
    <w:p>
      <w:pPr>
        <w:pStyle w:val="Body"/>
        <w:shd w:val="clear" w:color="auto" w:fill="ffffff"/>
        <w:rPr>
          <w:color w:val="000000"/>
          <w:u w:color="000000"/>
        </w:rPr>
      </w:pPr>
      <w:r>
        <w:rPr>
          <w:rFonts w:ascii="Cambria"/>
          <w:color w:val="000000"/>
          <w:u w:color="000000"/>
          <w:rtl w:val="0"/>
          <w:lang w:val="nl-NL"/>
        </w:rPr>
        <w:t xml:space="preserve">Spanjaard, Helena. </w:t>
      </w:r>
      <w:del w:id="72" w:date="2014-05-31T13:41:09Z" w:author="Sophie Pinkoski">
        <w:r>
          <w:rPr>
            <w:rFonts w:ascii="Cambria"/>
            <w:color w:val="000000"/>
            <w:u w:color="000000"/>
            <w:rtl w:val="0"/>
          </w:rPr>
          <w:delText xml:space="preserve">(2004) </w:delText>
        </w:r>
      </w:del>
      <w:r>
        <w:rPr>
          <w:rFonts w:ascii="Cambria"/>
          <w:i w:val="1"/>
          <w:iCs w:val="1"/>
          <w:color w:val="000000"/>
          <w:u w:color="000000"/>
          <w:rtl w:val="0"/>
          <w:lang w:val="en-US"/>
        </w:rPr>
        <w:t>Exploring Modern Indonesian Art: the collection of Dr Oei Hong Djien</w:t>
      </w:r>
      <w:r>
        <w:rPr>
          <w:rFonts w:ascii="Cambria"/>
          <w:color w:val="000000"/>
          <w:u w:color="000000"/>
          <w:rtl w:val="0"/>
          <w:lang w:val="en-US"/>
        </w:rPr>
        <w:t>. Singapore: SNP Editions.</w:t>
      </w:r>
      <w:ins w:id="73" w:date="2014-05-31T13:41:15Z" w:author="Sophie Pinkoski">
        <w:r>
          <w:rPr>
            <w:rFonts w:ascii="Cambria"/>
            <w:color w:val="000000"/>
            <w:u w:color="000000"/>
            <w:rtl w:val="0"/>
            <w:lang w:val="en-US"/>
          </w:rPr>
          <w:t xml:space="preserve"> </w:t>
        </w:r>
      </w:ins>
      <w:ins w:id="74" w:date="2014-05-31T13:41:15Z" w:author="Sophie Pinkoski">
        <w:r>
          <w:rPr>
            <w:rFonts w:ascii="Cambria"/>
            <w:rtl w:val="0"/>
          </w:rPr>
          <w:t>2004</w:t>
        </w:r>
      </w:ins>
      <w:ins w:id="75" w:date="2014-05-31T13:41:15Z" w:author="Sophie Pinkoski">
        <w:r>
          <w:rPr>
            <w:rFonts w:ascii="Cambria"/>
            <w:rtl w:val="0"/>
            <w:lang w:val="en-US"/>
          </w:rPr>
          <w:t>.</w:t>
        </w:r>
      </w:ins>
    </w:p>
    <w:p>
      <w:pPr>
        <w:pStyle w:val="Body"/>
        <w:rPr>
          <w:color w:val="000000"/>
          <w:u w:color="000000"/>
        </w:rPr>
      </w:pPr>
    </w:p>
    <w:p>
      <w:pPr>
        <w:pStyle w:val="Body"/>
      </w:pPr>
      <w:r>
        <w:rPr>
          <w:color w:val="000000"/>
          <w:u w:color="000000"/>
        </w:rP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Fonts w:ascii="Times New Roman" w:cs="Arial Unicode MS" w:hAnsi="Arial Unicode MS" w:eastAsia="Arial Unicode MS"/>
        <w:rtl w:val="0"/>
        <w:lang w:val="en-US"/>
      </w:rPr>
      <w:t>Chaitanya Sambrani</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