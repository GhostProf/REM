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29B78" w14:textId="7BCF2583" w:rsidR="0006670B" w:rsidRPr="008414A8" w:rsidRDefault="00E12B6C" w:rsidP="00AF707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14A8">
        <w:rPr>
          <w:rFonts w:ascii="Times New Roman" w:hAnsi="Times New Roman" w:cs="Times New Roman"/>
          <w:color w:val="808080" w:themeColor="background1" w:themeShade="80"/>
        </w:rPr>
        <w:t xml:space="preserve">Tina </w:t>
      </w:r>
      <w:proofErr w:type="spellStart"/>
      <w:r w:rsidRPr="008414A8">
        <w:rPr>
          <w:rFonts w:ascii="Times New Roman" w:hAnsi="Times New Roman" w:cs="Times New Roman"/>
          <w:color w:val="808080" w:themeColor="background1" w:themeShade="80"/>
        </w:rPr>
        <w:t>Sherwell</w:t>
      </w:r>
      <w:proofErr w:type="spellEnd"/>
    </w:p>
    <w:p w14:paraId="55D587FF" w14:textId="77777777" w:rsidR="00E12B6C" w:rsidRPr="00DC11EC" w:rsidRDefault="00E12B6C" w:rsidP="00AF7079">
      <w:pPr>
        <w:jc w:val="both"/>
        <w:rPr>
          <w:rFonts w:ascii="Times New Roman" w:hAnsi="Times New Roman" w:cs="Times New Roman"/>
        </w:rPr>
      </w:pPr>
    </w:p>
    <w:p w14:paraId="1B93AECF" w14:textId="7698B242" w:rsidR="005F292C" w:rsidRPr="00400F1D" w:rsidRDefault="001503F1" w:rsidP="00400F1D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203</w:t>
      </w:r>
      <w:r w:rsidR="00380E5D">
        <w:rPr>
          <w:rFonts w:ascii="Times New Roman" w:hAnsi="Times New Roman" w:cs="Times New Roman"/>
        </w:rPr>
        <w:t xml:space="preserve"> words</w:t>
      </w:r>
    </w:p>
    <w:p w14:paraId="40A074EB" w14:textId="404FD95F" w:rsidR="00A14535" w:rsidRPr="00E26366" w:rsidRDefault="00A14535" w:rsidP="00DF4327">
      <w:pPr>
        <w:spacing w:after="150" w:line="312" w:lineRule="atLeast"/>
        <w:outlineLvl w:val="0"/>
        <w:rPr>
          <w:rFonts w:ascii="Times New Roman" w:hAnsi="Times New Roman" w:cs="Times New Roman"/>
          <w:b/>
          <w:kern w:val="36"/>
        </w:rPr>
      </w:pPr>
      <w:proofErr w:type="spellStart"/>
      <w:r w:rsidRPr="00400F1D">
        <w:rPr>
          <w:rFonts w:ascii="Times New Roman" w:hAnsi="Times New Roman" w:cs="Times New Roman"/>
          <w:b/>
          <w:kern w:val="36"/>
        </w:rPr>
        <w:t>Barakat</w:t>
      </w:r>
      <w:proofErr w:type="spellEnd"/>
      <w:r w:rsidR="004A7CBC">
        <w:rPr>
          <w:rFonts w:ascii="Times New Roman" w:hAnsi="Times New Roman" w:cs="Times New Roman"/>
          <w:b/>
          <w:kern w:val="36"/>
        </w:rPr>
        <w:t xml:space="preserve">, </w:t>
      </w:r>
      <w:proofErr w:type="spellStart"/>
      <w:r w:rsidR="004A7CBC" w:rsidRPr="00400F1D">
        <w:rPr>
          <w:rFonts w:ascii="Times New Roman" w:hAnsi="Times New Roman" w:cs="Times New Roman"/>
          <w:b/>
          <w:kern w:val="36"/>
        </w:rPr>
        <w:t>Tayseer</w:t>
      </w:r>
      <w:proofErr w:type="spellEnd"/>
      <w:r w:rsidR="00A61E4F" w:rsidRPr="00DC11EC">
        <w:rPr>
          <w:rFonts w:ascii="Times New Roman" w:hAnsi="Times New Roman" w:cs="Times New Roman"/>
          <w:kern w:val="36"/>
        </w:rPr>
        <w:t xml:space="preserve"> </w:t>
      </w:r>
      <w:r w:rsidR="00A61E4F" w:rsidRPr="00E26366">
        <w:rPr>
          <w:rFonts w:ascii="Times New Roman" w:hAnsi="Times New Roman" w:cs="Times New Roman"/>
          <w:b/>
          <w:kern w:val="36"/>
        </w:rPr>
        <w:t>(1959</w:t>
      </w:r>
      <w:r w:rsidR="004A7CBC">
        <w:rPr>
          <w:rFonts w:ascii="Times New Roman" w:hAnsi="Times New Roman" w:cs="Times New Roman"/>
          <w:b/>
          <w:kern w:val="36"/>
        </w:rPr>
        <w:t>--</w:t>
      </w:r>
      <w:r w:rsidR="005F292C" w:rsidRPr="00E26366">
        <w:rPr>
          <w:rFonts w:ascii="Times New Roman" w:hAnsi="Times New Roman" w:cs="Times New Roman"/>
          <w:b/>
          <w:kern w:val="36"/>
        </w:rPr>
        <w:t>)</w:t>
      </w:r>
    </w:p>
    <w:p w14:paraId="4CA24478" w14:textId="6FD2022A" w:rsidR="00715A5A" w:rsidRPr="00DC11EC" w:rsidRDefault="005F292C" w:rsidP="004A7CBC">
      <w:pPr>
        <w:rPr>
          <w:rFonts w:ascii="Times New Roman" w:hAnsi="Times New Roman" w:cs="Times New Roman"/>
        </w:rPr>
      </w:pPr>
      <w:proofErr w:type="spellStart"/>
      <w:r w:rsidRPr="00DC11EC">
        <w:rPr>
          <w:rFonts w:ascii="Times New Roman" w:hAnsi="Times New Roman" w:cs="Times New Roman"/>
        </w:rPr>
        <w:t>Tayseer</w:t>
      </w:r>
      <w:proofErr w:type="spellEnd"/>
      <w:r w:rsidRPr="00DC11EC">
        <w:rPr>
          <w:rFonts w:ascii="Times New Roman" w:hAnsi="Times New Roman" w:cs="Times New Roman"/>
        </w:rPr>
        <w:t xml:space="preserve"> </w:t>
      </w:r>
      <w:proofErr w:type="spellStart"/>
      <w:r w:rsidRPr="00DC11EC">
        <w:rPr>
          <w:rFonts w:ascii="Times New Roman" w:hAnsi="Times New Roman" w:cs="Times New Roman"/>
        </w:rPr>
        <w:t>Barakat</w:t>
      </w:r>
      <w:proofErr w:type="spellEnd"/>
      <w:r w:rsidRPr="00DC11EC">
        <w:rPr>
          <w:rFonts w:ascii="Times New Roman" w:hAnsi="Times New Roman" w:cs="Times New Roman"/>
        </w:rPr>
        <w:t xml:space="preserve"> was born in 19</w:t>
      </w:r>
      <w:r w:rsidR="0008768E">
        <w:rPr>
          <w:rFonts w:ascii="Times New Roman" w:hAnsi="Times New Roman" w:cs="Times New Roman"/>
        </w:rPr>
        <w:t>59</w:t>
      </w:r>
      <w:r w:rsidRPr="00DC11EC">
        <w:rPr>
          <w:rFonts w:ascii="Times New Roman" w:hAnsi="Times New Roman" w:cs="Times New Roman"/>
        </w:rPr>
        <w:t xml:space="preserve"> </w:t>
      </w:r>
      <w:r w:rsidR="004A7CBC">
        <w:rPr>
          <w:rFonts w:ascii="Times New Roman" w:hAnsi="Times New Roman" w:cs="Times New Roman"/>
        </w:rPr>
        <w:t xml:space="preserve">in </w:t>
      </w:r>
      <w:proofErr w:type="spellStart"/>
      <w:r w:rsidR="004A7CBC">
        <w:rPr>
          <w:rFonts w:ascii="Times New Roman" w:hAnsi="Times New Roman" w:cs="Times New Roman"/>
        </w:rPr>
        <w:t>Jabalia</w:t>
      </w:r>
      <w:proofErr w:type="spellEnd"/>
      <w:r w:rsidR="004A7CBC">
        <w:rPr>
          <w:rFonts w:ascii="Times New Roman" w:hAnsi="Times New Roman" w:cs="Times New Roman"/>
        </w:rPr>
        <w:t xml:space="preserve"> Refugee Camp in Gaza, and </w:t>
      </w:r>
      <w:r w:rsidRPr="00DC11EC">
        <w:rPr>
          <w:rFonts w:ascii="Times New Roman" w:hAnsi="Times New Roman" w:cs="Times New Roman"/>
        </w:rPr>
        <w:t xml:space="preserve">studied painting at the College of Fine Arts in Alexandria, Egypt. He was one of the founding members of Al </w:t>
      </w:r>
      <w:proofErr w:type="spellStart"/>
      <w:r w:rsidRPr="00DC11EC">
        <w:rPr>
          <w:rFonts w:ascii="Times New Roman" w:hAnsi="Times New Roman" w:cs="Times New Roman"/>
        </w:rPr>
        <w:t>Wasiti</w:t>
      </w:r>
      <w:proofErr w:type="spellEnd"/>
      <w:r w:rsidRPr="00DC11EC">
        <w:rPr>
          <w:rFonts w:ascii="Times New Roman" w:hAnsi="Times New Roman" w:cs="Times New Roman"/>
        </w:rPr>
        <w:t xml:space="preserve"> Art Centre in Jerusalem in the 1990s and</w:t>
      </w:r>
      <w:ins w:id="0" w:author="" w:date="2014-08-03T15:42:00Z">
        <w:r w:rsidR="0038085F">
          <w:rPr>
            <w:rFonts w:ascii="Times New Roman" w:hAnsi="Times New Roman" w:cs="Times New Roman"/>
          </w:rPr>
          <w:t xml:space="preserve"> founded</w:t>
        </w:r>
      </w:ins>
      <w:r w:rsidRPr="00DC11EC">
        <w:rPr>
          <w:rFonts w:ascii="Times New Roman" w:hAnsi="Times New Roman" w:cs="Times New Roman"/>
        </w:rPr>
        <w:t xml:space="preserve"> The International Academy of Art, Palestine in </w:t>
      </w:r>
      <w:r w:rsidR="0008768E">
        <w:rPr>
          <w:rFonts w:ascii="Times New Roman" w:hAnsi="Times New Roman" w:cs="Times New Roman"/>
        </w:rPr>
        <w:t xml:space="preserve">Ramallah in the </w:t>
      </w:r>
      <w:r w:rsidRPr="00DC11EC">
        <w:rPr>
          <w:rFonts w:ascii="Times New Roman" w:hAnsi="Times New Roman" w:cs="Times New Roman"/>
        </w:rPr>
        <w:t xml:space="preserve">mid 2000s. He participated in </w:t>
      </w:r>
      <w:r w:rsidR="0008768E">
        <w:rPr>
          <w:rFonts w:ascii="Times New Roman" w:hAnsi="Times New Roman" w:cs="Times New Roman"/>
        </w:rPr>
        <w:t xml:space="preserve">several </w:t>
      </w:r>
      <w:r w:rsidRPr="00DC11EC">
        <w:rPr>
          <w:rFonts w:ascii="Times New Roman" w:hAnsi="Times New Roman" w:cs="Times New Roman"/>
        </w:rPr>
        <w:t xml:space="preserve">exhibitions in </w:t>
      </w:r>
      <w:r w:rsidR="0008768E">
        <w:rPr>
          <w:rFonts w:ascii="Times New Roman" w:hAnsi="Times New Roman" w:cs="Times New Roman"/>
        </w:rPr>
        <w:t xml:space="preserve">the </w:t>
      </w:r>
      <w:r w:rsidRPr="00DC11EC">
        <w:rPr>
          <w:rFonts w:ascii="Times New Roman" w:hAnsi="Times New Roman" w:cs="Times New Roman"/>
        </w:rPr>
        <w:t>Midd</w:t>
      </w:r>
      <w:r w:rsidR="00725C7A">
        <w:rPr>
          <w:rFonts w:ascii="Times New Roman" w:hAnsi="Times New Roman" w:cs="Times New Roman"/>
        </w:rPr>
        <w:t>le East and Europe</w:t>
      </w:r>
      <w:r w:rsidR="0008768E">
        <w:rPr>
          <w:rFonts w:ascii="Times New Roman" w:hAnsi="Times New Roman" w:cs="Times New Roman"/>
        </w:rPr>
        <w:t>,</w:t>
      </w:r>
      <w:r w:rsidR="00725C7A">
        <w:rPr>
          <w:rFonts w:ascii="Times New Roman" w:hAnsi="Times New Roman" w:cs="Times New Roman"/>
        </w:rPr>
        <w:t xml:space="preserve"> in</w:t>
      </w:r>
      <w:r w:rsidR="0008768E">
        <w:rPr>
          <w:rFonts w:ascii="Times New Roman" w:hAnsi="Times New Roman" w:cs="Times New Roman"/>
        </w:rPr>
        <w:t xml:space="preserve"> </w:t>
      </w:r>
      <w:r w:rsidR="000F7F38" w:rsidRPr="00DC11EC">
        <w:rPr>
          <w:rFonts w:ascii="Times New Roman" w:hAnsi="Times New Roman" w:cs="Times New Roman"/>
        </w:rPr>
        <w:t>group shows of Palestinian art</w:t>
      </w:r>
      <w:r w:rsidR="0008768E">
        <w:rPr>
          <w:rFonts w:ascii="Times New Roman" w:hAnsi="Times New Roman" w:cs="Times New Roman"/>
        </w:rPr>
        <w:t>,</w:t>
      </w:r>
      <w:r w:rsidR="000F7F38" w:rsidRPr="00DC11EC">
        <w:rPr>
          <w:rFonts w:ascii="Times New Roman" w:hAnsi="Times New Roman" w:cs="Times New Roman"/>
        </w:rPr>
        <w:t xml:space="preserve"> and his work is held in private collections.</w:t>
      </w:r>
      <w:r w:rsidRPr="00DC11EC">
        <w:rPr>
          <w:rFonts w:ascii="Times New Roman" w:hAnsi="Times New Roman" w:cs="Times New Roman"/>
        </w:rPr>
        <w:t xml:space="preserve"> His p</w:t>
      </w:r>
      <w:r w:rsidR="00725C7A">
        <w:rPr>
          <w:rFonts w:ascii="Times New Roman" w:hAnsi="Times New Roman" w:cs="Times New Roman"/>
        </w:rPr>
        <w:t xml:space="preserve">ractice began in oil painting, </w:t>
      </w:r>
      <w:r w:rsidR="00D06930" w:rsidRPr="00DC11EC">
        <w:rPr>
          <w:rFonts w:ascii="Times New Roman" w:hAnsi="Times New Roman" w:cs="Times New Roman"/>
        </w:rPr>
        <w:t xml:space="preserve">exploring the urban environment and </w:t>
      </w:r>
      <w:r w:rsidR="0008768E" w:rsidRPr="00DC11EC">
        <w:rPr>
          <w:rFonts w:ascii="Times New Roman" w:hAnsi="Times New Roman" w:cs="Times New Roman"/>
        </w:rPr>
        <w:t>childre</w:t>
      </w:r>
      <w:r w:rsidR="0008768E">
        <w:rPr>
          <w:rFonts w:ascii="Times New Roman" w:hAnsi="Times New Roman" w:cs="Times New Roman"/>
        </w:rPr>
        <w:t>n</w:t>
      </w:r>
      <w:r w:rsidR="00D06930" w:rsidRPr="00DC11EC">
        <w:rPr>
          <w:rFonts w:ascii="Times New Roman" w:hAnsi="Times New Roman" w:cs="Times New Roman"/>
        </w:rPr>
        <w:t xml:space="preserve"> play</w:t>
      </w:r>
      <w:r w:rsidR="0008768E">
        <w:rPr>
          <w:rFonts w:ascii="Times New Roman" w:hAnsi="Times New Roman" w:cs="Times New Roman"/>
        </w:rPr>
        <w:t>ing</w:t>
      </w:r>
      <w:r w:rsidR="00B975B0" w:rsidRPr="00DC11EC">
        <w:rPr>
          <w:rFonts w:ascii="Times New Roman" w:hAnsi="Times New Roman" w:cs="Times New Roman"/>
        </w:rPr>
        <w:t xml:space="preserve">, particular memories of Gaza and </w:t>
      </w:r>
      <w:r w:rsidR="008414A8">
        <w:rPr>
          <w:rFonts w:ascii="Times New Roman" w:hAnsi="Times New Roman" w:cs="Times New Roman"/>
        </w:rPr>
        <w:t xml:space="preserve">the </w:t>
      </w:r>
      <w:r w:rsidR="00B975B0" w:rsidRPr="00DC11EC">
        <w:rPr>
          <w:rFonts w:ascii="Times New Roman" w:hAnsi="Times New Roman" w:cs="Times New Roman"/>
        </w:rPr>
        <w:t>steadfastness of the people.</w:t>
      </w:r>
      <w:r w:rsidR="00D06930" w:rsidRPr="00DC11EC">
        <w:rPr>
          <w:rFonts w:ascii="Times New Roman" w:hAnsi="Times New Roman" w:cs="Times New Roman"/>
        </w:rPr>
        <w:t xml:space="preserve"> </w:t>
      </w:r>
      <w:r w:rsidR="0008768E">
        <w:rPr>
          <w:rFonts w:ascii="Times New Roman" w:hAnsi="Times New Roman" w:cs="Times New Roman"/>
        </w:rPr>
        <w:t>In h</w:t>
      </w:r>
      <w:r w:rsidR="00B975B0" w:rsidRPr="00DC11EC">
        <w:rPr>
          <w:rFonts w:ascii="Times New Roman" w:hAnsi="Times New Roman" w:cs="Times New Roman"/>
        </w:rPr>
        <w:t xml:space="preserve">is </w:t>
      </w:r>
      <w:r w:rsidR="0008768E">
        <w:rPr>
          <w:rFonts w:ascii="Times New Roman" w:hAnsi="Times New Roman" w:cs="Times New Roman"/>
        </w:rPr>
        <w:t xml:space="preserve">later </w:t>
      </w:r>
      <w:r w:rsidR="00B975B0" w:rsidRPr="00DC11EC">
        <w:rPr>
          <w:rFonts w:ascii="Times New Roman" w:hAnsi="Times New Roman" w:cs="Times New Roman"/>
        </w:rPr>
        <w:t>work</w:t>
      </w:r>
      <w:r w:rsidR="0008768E">
        <w:rPr>
          <w:rFonts w:ascii="Times New Roman" w:hAnsi="Times New Roman" w:cs="Times New Roman"/>
        </w:rPr>
        <w:t xml:space="preserve"> he</w:t>
      </w:r>
      <w:r w:rsidR="00B975B0" w:rsidRPr="00DC11EC">
        <w:rPr>
          <w:rFonts w:ascii="Times New Roman" w:hAnsi="Times New Roman" w:cs="Times New Roman"/>
        </w:rPr>
        <w:t xml:space="preserve"> moved to working</w:t>
      </w:r>
      <w:r w:rsidRPr="00DC11EC">
        <w:rPr>
          <w:rFonts w:ascii="Times New Roman" w:hAnsi="Times New Roman" w:cs="Times New Roman"/>
        </w:rPr>
        <w:t xml:space="preserve"> </w:t>
      </w:r>
      <w:r w:rsidR="0008768E">
        <w:rPr>
          <w:rFonts w:ascii="Times New Roman" w:hAnsi="Times New Roman" w:cs="Times New Roman"/>
        </w:rPr>
        <w:t xml:space="preserve">in </w:t>
      </w:r>
      <w:r w:rsidRPr="00DC11EC">
        <w:rPr>
          <w:rFonts w:ascii="Times New Roman" w:hAnsi="Times New Roman" w:cs="Times New Roman"/>
        </w:rPr>
        <w:t>mix</w:t>
      </w:r>
      <w:r w:rsidR="008414A8">
        <w:rPr>
          <w:rFonts w:ascii="Times New Roman" w:hAnsi="Times New Roman" w:cs="Times New Roman"/>
        </w:rPr>
        <w:t>ed</w:t>
      </w:r>
      <w:r w:rsidRPr="00DC11EC">
        <w:rPr>
          <w:rFonts w:ascii="Times New Roman" w:hAnsi="Times New Roman" w:cs="Times New Roman"/>
        </w:rPr>
        <w:t xml:space="preserve"> media</w:t>
      </w:r>
      <w:r w:rsidR="00D06930" w:rsidRPr="00DC11EC">
        <w:rPr>
          <w:rFonts w:ascii="Times New Roman" w:hAnsi="Times New Roman" w:cs="Times New Roman"/>
        </w:rPr>
        <w:t>,</w:t>
      </w:r>
      <w:r w:rsidR="008414A8">
        <w:rPr>
          <w:rFonts w:ascii="Times New Roman" w:hAnsi="Times New Roman" w:cs="Times New Roman"/>
        </w:rPr>
        <w:t xml:space="preserve"> including ink</w:t>
      </w:r>
      <w:r w:rsidR="000F7F38" w:rsidRPr="00DC11EC">
        <w:rPr>
          <w:rFonts w:ascii="Times New Roman" w:hAnsi="Times New Roman" w:cs="Times New Roman"/>
        </w:rPr>
        <w:t xml:space="preserve"> </w:t>
      </w:r>
      <w:r w:rsidR="00D06930" w:rsidRPr="00DC11EC">
        <w:rPr>
          <w:rFonts w:ascii="Times New Roman" w:hAnsi="Times New Roman" w:cs="Times New Roman"/>
        </w:rPr>
        <w:t>drawing</w:t>
      </w:r>
      <w:r w:rsidR="008414A8">
        <w:rPr>
          <w:rFonts w:ascii="Times New Roman" w:hAnsi="Times New Roman" w:cs="Times New Roman"/>
        </w:rPr>
        <w:t>s</w:t>
      </w:r>
      <w:r w:rsidR="00D06930" w:rsidRPr="00DC11EC">
        <w:rPr>
          <w:rFonts w:ascii="Times New Roman" w:hAnsi="Times New Roman" w:cs="Times New Roman"/>
        </w:rPr>
        <w:t xml:space="preserve"> inspir</w:t>
      </w:r>
      <w:r w:rsidR="0008768E">
        <w:rPr>
          <w:rFonts w:ascii="Times New Roman" w:hAnsi="Times New Roman" w:cs="Times New Roman"/>
        </w:rPr>
        <w:t>ed by</w:t>
      </w:r>
      <w:r w:rsidR="00D06930" w:rsidRPr="00DC11EC">
        <w:rPr>
          <w:rFonts w:ascii="Times New Roman" w:hAnsi="Times New Roman" w:cs="Times New Roman"/>
        </w:rPr>
        <w:t xml:space="preserve"> ancient </w:t>
      </w:r>
      <w:r w:rsidR="008414A8">
        <w:rPr>
          <w:rFonts w:ascii="Times New Roman" w:hAnsi="Times New Roman" w:cs="Times New Roman"/>
        </w:rPr>
        <w:t>civili</w:t>
      </w:r>
      <w:ins w:id="1" w:author="" w:date="2014-08-03T15:42:00Z">
        <w:r w:rsidR="0038085F">
          <w:rPr>
            <w:rFonts w:ascii="Times New Roman" w:hAnsi="Times New Roman" w:cs="Times New Roman"/>
          </w:rPr>
          <w:t>z</w:t>
        </w:r>
      </w:ins>
      <w:del w:id="2" w:author="" w:date="2014-08-03T15:42:00Z">
        <w:r w:rsidR="008414A8" w:rsidDel="0038085F">
          <w:rPr>
            <w:rFonts w:ascii="Times New Roman" w:hAnsi="Times New Roman" w:cs="Times New Roman"/>
          </w:rPr>
          <w:delText>s</w:delText>
        </w:r>
      </w:del>
      <w:r w:rsidR="0008768E" w:rsidRPr="00DC11EC">
        <w:rPr>
          <w:rFonts w:ascii="Times New Roman" w:hAnsi="Times New Roman" w:cs="Times New Roman"/>
        </w:rPr>
        <w:t>ations</w:t>
      </w:r>
      <w:r w:rsidR="008414A8">
        <w:rPr>
          <w:rFonts w:ascii="Times New Roman" w:hAnsi="Times New Roman" w:cs="Times New Roman"/>
        </w:rPr>
        <w:t>; abstract figures</w:t>
      </w:r>
      <w:r w:rsidR="00D06930" w:rsidRPr="00DC11EC">
        <w:rPr>
          <w:rFonts w:ascii="Times New Roman" w:hAnsi="Times New Roman" w:cs="Times New Roman"/>
        </w:rPr>
        <w:t xml:space="preserve"> inhabit and </w:t>
      </w:r>
      <w:r w:rsidR="000F7F38" w:rsidRPr="00DC11EC">
        <w:rPr>
          <w:rFonts w:ascii="Times New Roman" w:hAnsi="Times New Roman" w:cs="Times New Roman"/>
        </w:rPr>
        <w:t>traverse his dese</w:t>
      </w:r>
      <w:r w:rsidR="00B975B0" w:rsidRPr="00DC11EC">
        <w:rPr>
          <w:rFonts w:ascii="Times New Roman" w:hAnsi="Times New Roman" w:cs="Times New Roman"/>
        </w:rPr>
        <w:t xml:space="preserve">rt landscapes and vast terrains in monochromatic </w:t>
      </w:r>
      <w:r w:rsidR="0008768E" w:rsidRPr="00DC11EC">
        <w:rPr>
          <w:rFonts w:ascii="Times New Roman" w:hAnsi="Times New Roman" w:cs="Times New Roman"/>
        </w:rPr>
        <w:t>colors</w:t>
      </w:r>
      <w:r w:rsidR="00B975B0" w:rsidRPr="00DC11EC">
        <w:rPr>
          <w:rFonts w:ascii="Times New Roman" w:hAnsi="Times New Roman" w:cs="Times New Roman"/>
        </w:rPr>
        <w:t>.</w:t>
      </w:r>
      <w:r w:rsidR="000F7F38" w:rsidRPr="00DC11EC">
        <w:rPr>
          <w:rFonts w:ascii="Times New Roman" w:hAnsi="Times New Roman" w:cs="Times New Roman"/>
        </w:rPr>
        <w:t xml:space="preserve"> In the </w:t>
      </w:r>
      <w:ins w:id="3" w:author="" w:date="2014-08-03T15:43:00Z">
        <w:r w:rsidR="0038085F">
          <w:rPr>
            <w:rFonts w:ascii="Times New Roman" w:hAnsi="Times New Roman" w:cs="Times New Roman"/>
          </w:rPr>
          <w:t>19</w:t>
        </w:r>
      </w:ins>
      <w:del w:id="4" w:author="" w:date="2014-08-03T15:42:00Z">
        <w:r w:rsidR="000F7F38" w:rsidRPr="00DC11EC" w:rsidDel="0038085F">
          <w:rPr>
            <w:rFonts w:ascii="Times New Roman" w:hAnsi="Times New Roman" w:cs="Times New Roman"/>
          </w:rPr>
          <w:delText xml:space="preserve">1990s </w:delText>
        </w:r>
      </w:del>
      <w:ins w:id="5" w:author="" w:date="2014-08-03T15:42:00Z">
        <w:r w:rsidR="0038085F" w:rsidRPr="00DC11EC">
          <w:rPr>
            <w:rFonts w:ascii="Times New Roman" w:hAnsi="Times New Roman" w:cs="Times New Roman"/>
          </w:rPr>
          <w:t>90s</w:t>
        </w:r>
      </w:ins>
      <w:ins w:id="6" w:author="" w:date="2014-08-03T15:43:00Z">
        <w:r w:rsidR="0038085F">
          <w:rPr>
            <w:rFonts w:ascii="Times New Roman" w:hAnsi="Times New Roman" w:cs="Times New Roman"/>
          </w:rPr>
          <w:t>,</w:t>
        </w:r>
      </w:ins>
      <w:ins w:id="7" w:author="" w:date="2014-08-03T15:42:00Z">
        <w:r w:rsidR="0038085F" w:rsidRPr="00DC11EC">
          <w:rPr>
            <w:rFonts w:ascii="Times New Roman" w:hAnsi="Times New Roman" w:cs="Times New Roman"/>
          </w:rPr>
          <w:t xml:space="preserve"> </w:t>
        </w:r>
      </w:ins>
      <w:r w:rsidR="000F7F38" w:rsidRPr="00DC11EC">
        <w:rPr>
          <w:rFonts w:ascii="Times New Roman" w:hAnsi="Times New Roman" w:cs="Times New Roman"/>
        </w:rPr>
        <w:t>he be</w:t>
      </w:r>
      <w:r w:rsidR="0008768E">
        <w:rPr>
          <w:rFonts w:ascii="Times New Roman" w:hAnsi="Times New Roman" w:cs="Times New Roman"/>
        </w:rPr>
        <w:t>came</w:t>
      </w:r>
      <w:r w:rsidR="000F7F38" w:rsidRPr="00DC11EC">
        <w:rPr>
          <w:rFonts w:ascii="Times New Roman" w:hAnsi="Times New Roman" w:cs="Times New Roman"/>
        </w:rPr>
        <w:t xml:space="preserve"> deeply engaged in exploring found materials, particularly wood</w:t>
      </w:r>
      <w:r w:rsidR="0008768E">
        <w:rPr>
          <w:rFonts w:ascii="Times New Roman" w:hAnsi="Times New Roman" w:cs="Times New Roman"/>
        </w:rPr>
        <w:t>,</w:t>
      </w:r>
      <w:r w:rsidR="000F7F38" w:rsidRPr="00DC11EC">
        <w:rPr>
          <w:rFonts w:ascii="Times New Roman" w:hAnsi="Times New Roman" w:cs="Times New Roman"/>
        </w:rPr>
        <w:t xml:space="preserve"> and developed his unique style of inscriptions on wood through burning processes</w:t>
      </w:r>
      <w:r w:rsidR="0008768E">
        <w:rPr>
          <w:rFonts w:ascii="Times New Roman" w:hAnsi="Times New Roman" w:cs="Times New Roman"/>
        </w:rPr>
        <w:t>.</w:t>
      </w:r>
      <w:r w:rsidR="000F7F38" w:rsidRPr="00DC11EC">
        <w:rPr>
          <w:rFonts w:ascii="Times New Roman" w:hAnsi="Times New Roman" w:cs="Times New Roman"/>
        </w:rPr>
        <w:t xml:space="preserve"> </w:t>
      </w:r>
      <w:r w:rsidR="0008768E">
        <w:rPr>
          <w:rFonts w:ascii="Times New Roman" w:hAnsi="Times New Roman" w:cs="Times New Roman"/>
        </w:rPr>
        <w:t>H</w:t>
      </w:r>
      <w:r w:rsidR="000F7F38" w:rsidRPr="00DC11EC">
        <w:rPr>
          <w:rFonts w:ascii="Times New Roman" w:hAnsi="Times New Roman" w:cs="Times New Roman"/>
        </w:rPr>
        <w:t>e created numerous relief works</w:t>
      </w:r>
      <w:r w:rsidR="00B975B0" w:rsidRPr="00DC11EC">
        <w:rPr>
          <w:rFonts w:ascii="Times New Roman" w:hAnsi="Times New Roman" w:cs="Times New Roman"/>
        </w:rPr>
        <w:t xml:space="preserve"> and </w:t>
      </w:r>
      <w:r w:rsidR="0008768E" w:rsidRPr="00DC11EC">
        <w:rPr>
          <w:rFonts w:ascii="Times New Roman" w:hAnsi="Times New Roman" w:cs="Times New Roman"/>
        </w:rPr>
        <w:t>assemblages</w:t>
      </w:r>
      <w:r w:rsidR="000F7F38" w:rsidRPr="00DC11EC">
        <w:rPr>
          <w:rFonts w:ascii="Times New Roman" w:hAnsi="Times New Roman" w:cs="Times New Roman"/>
        </w:rPr>
        <w:t xml:space="preserve"> in this style</w:t>
      </w:r>
      <w:r w:rsidR="0008768E">
        <w:rPr>
          <w:rFonts w:ascii="Times New Roman" w:hAnsi="Times New Roman" w:cs="Times New Roman"/>
        </w:rPr>
        <w:t>,</w:t>
      </w:r>
      <w:r w:rsidR="000F7F38" w:rsidRPr="00DC11EC">
        <w:rPr>
          <w:rFonts w:ascii="Times New Roman" w:hAnsi="Times New Roman" w:cs="Times New Roman"/>
        </w:rPr>
        <w:t xml:space="preserve"> </w:t>
      </w:r>
      <w:r w:rsidR="0008768E">
        <w:rPr>
          <w:rFonts w:ascii="Times New Roman" w:hAnsi="Times New Roman" w:cs="Times New Roman"/>
        </w:rPr>
        <w:t>developing</w:t>
      </w:r>
      <w:r w:rsidR="000F7F38" w:rsidRPr="00DC11EC">
        <w:rPr>
          <w:rFonts w:ascii="Times New Roman" w:hAnsi="Times New Roman" w:cs="Times New Roman"/>
        </w:rPr>
        <w:t xml:space="preserve"> </w:t>
      </w:r>
      <w:r w:rsidR="0008768E" w:rsidRPr="00DC11EC">
        <w:rPr>
          <w:rFonts w:ascii="Times New Roman" w:hAnsi="Times New Roman" w:cs="Times New Roman"/>
        </w:rPr>
        <w:t>imprints that</w:t>
      </w:r>
      <w:r w:rsidR="000F7F38" w:rsidRPr="00DC11EC">
        <w:rPr>
          <w:rFonts w:ascii="Times New Roman" w:hAnsi="Times New Roman" w:cs="Times New Roman"/>
        </w:rPr>
        <w:t xml:space="preserve"> resemble individual figures.</w:t>
      </w:r>
      <w:r w:rsidR="00B975B0" w:rsidRPr="00DC11EC">
        <w:rPr>
          <w:rFonts w:ascii="Times New Roman" w:hAnsi="Times New Roman" w:cs="Times New Roman"/>
        </w:rPr>
        <w:t xml:space="preserve"> H</w:t>
      </w:r>
      <w:r w:rsidR="0008768E">
        <w:rPr>
          <w:rFonts w:ascii="Times New Roman" w:hAnsi="Times New Roman" w:cs="Times New Roman"/>
        </w:rPr>
        <w:t>is</w:t>
      </w:r>
      <w:r w:rsidR="00B975B0" w:rsidRPr="00DC11EC">
        <w:rPr>
          <w:rFonts w:ascii="Times New Roman" w:hAnsi="Times New Roman" w:cs="Times New Roman"/>
        </w:rPr>
        <w:t xml:space="preserve"> monumental </w:t>
      </w:r>
      <w:r w:rsidR="0008768E" w:rsidRPr="00DC11EC">
        <w:rPr>
          <w:rFonts w:ascii="Times New Roman" w:hAnsi="Times New Roman" w:cs="Times New Roman"/>
        </w:rPr>
        <w:t xml:space="preserve">installation </w:t>
      </w:r>
      <w:r w:rsidR="00B975B0" w:rsidRPr="00DC11EC">
        <w:rPr>
          <w:rFonts w:ascii="Times New Roman" w:hAnsi="Times New Roman" w:cs="Times New Roman"/>
        </w:rPr>
        <w:t>work in boxes of sand</w:t>
      </w:r>
      <w:r w:rsidR="0008768E">
        <w:rPr>
          <w:rFonts w:ascii="Times New Roman" w:hAnsi="Times New Roman" w:cs="Times New Roman"/>
        </w:rPr>
        <w:t xml:space="preserve"> in 2003</w:t>
      </w:r>
      <w:del w:id="8" w:author="" w:date="2014-08-03T15:43:00Z">
        <w:r w:rsidR="00B975B0" w:rsidRPr="00DC11EC" w:rsidDel="0038085F">
          <w:rPr>
            <w:rFonts w:ascii="Times New Roman" w:hAnsi="Times New Roman" w:cs="Times New Roman"/>
          </w:rPr>
          <w:delText>,</w:delText>
        </w:r>
      </w:del>
      <w:r w:rsidR="00B975B0" w:rsidRPr="00DC11EC">
        <w:rPr>
          <w:rFonts w:ascii="Times New Roman" w:hAnsi="Times New Roman" w:cs="Times New Roman"/>
        </w:rPr>
        <w:t xml:space="preserve"> explor</w:t>
      </w:r>
      <w:r w:rsidR="0008768E">
        <w:rPr>
          <w:rFonts w:ascii="Times New Roman" w:hAnsi="Times New Roman" w:cs="Times New Roman"/>
        </w:rPr>
        <w:t>ed</w:t>
      </w:r>
      <w:r w:rsidR="00B975B0" w:rsidRPr="00DC11EC">
        <w:rPr>
          <w:rFonts w:ascii="Times New Roman" w:hAnsi="Times New Roman" w:cs="Times New Roman"/>
        </w:rPr>
        <w:t xml:space="preserve"> the sense </w:t>
      </w:r>
      <w:r w:rsidR="0008768E">
        <w:rPr>
          <w:rFonts w:ascii="Times New Roman" w:hAnsi="Times New Roman" w:cs="Times New Roman"/>
        </w:rPr>
        <w:t>of</w:t>
      </w:r>
      <w:r w:rsidR="00B975B0" w:rsidRPr="00DC11EC">
        <w:rPr>
          <w:rFonts w:ascii="Times New Roman" w:hAnsi="Times New Roman" w:cs="Times New Roman"/>
        </w:rPr>
        <w:t xml:space="preserve"> loss and longing</w:t>
      </w:r>
      <w:ins w:id="9" w:author="" w:date="2014-08-03T15:43:00Z">
        <w:r w:rsidR="0038085F">
          <w:rPr>
            <w:rFonts w:ascii="Times New Roman" w:hAnsi="Times New Roman" w:cs="Times New Roman"/>
          </w:rPr>
          <w:t>,</w:t>
        </w:r>
      </w:ins>
      <w:r w:rsidR="00B975B0" w:rsidRPr="00DC11EC">
        <w:rPr>
          <w:rFonts w:ascii="Times New Roman" w:hAnsi="Times New Roman" w:cs="Times New Roman"/>
        </w:rPr>
        <w:t xml:space="preserve"> and </w:t>
      </w:r>
      <w:r w:rsidR="0008768E">
        <w:rPr>
          <w:rFonts w:ascii="Times New Roman" w:hAnsi="Times New Roman" w:cs="Times New Roman"/>
        </w:rPr>
        <w:t>in 2006</w:t>
      </w:r>
      <w:ins w:id="10" w:author="" w:date="2014-08-03T15:43:00Z">
        <w:r w:rsidR="0038085F">
          <w:rPr>
            <w:rFonts w:ascii="Times New Roman" w:hAnsi="Times New Roman" w:cs="Times New Roman"/>
          </w:rPr>
          <w:t xml:space="preserve">, he </w:t>
        </w:r>
      </w:ins>
      <w:del w:id="11" w:author="" w:date="2014-08-03T15:43:00Z">
        <w:r w:rsidR="0008768E" w:rsidDel="0038085F">
          <w:rPr>
            <w:rFonts w:ascii="Times New Roman" w:hAnsi="Times New Roman" w:cs="Times New Roman"/>
          </w:rPr>
          <w:delText xml:space="preserve"> </w:delText>
        </w:r>
      </w:del>
      <w:r w:rsidR="0008768E">
        <w:rPr>
          <w:rFonts w:ascii="Times New Roman" w:hAnsi="Times New Roman" w:cs="Times New Roman"/>
        </w:rPr>
        <w:t>became</w:t>
      </w:r>
      <w:r w:rsidR="00B975B0" w:rsidRPr="00DC11EC">
        <w:rPr>
          <w:rFonts w:ascii="Times New Roman" w:hAnsi="Times New Roman" w:cs="Times New Roman"/>
        </w:rPr>
        <w:t xml:space="preserve"> inspired by </w:t>
      </w:r>
      <w:r w:rsidR="00327CD5" w:rsidRPr="00DC11EC">
        <w:rPr>
          <w:rFonts w:ascii="Times New Roman" w:hAnsi="Times New Roman" w:cs="Times New Roman"/>
        </w:rPr>
        <w:t>prisoners’</w:t>
      </w:r>
      <w:r w:rsidR="00B975B0" w:rsidRPr="00DC11EC">
        <w:rPr>
          <w:rFonts w:ascii="Times New Roman" w:hAnsi="Times New Roman" w:cs="Times New Roman"/>
        </w:rPr>
        <w:t xml:space="preserve"> letters.</w:t>
      </w:r>
    </w:p>
    <w:p w14:paraId="462F5BC6" w14:textId="77777777" w:rsidR="000F7F38" w:rsidRPr="00DC11EC" w:rsidRDefault="000F7F38" w:rsidP="00AF7079">
      <w:pPr>
        <w:jc w:val="both"/>
        <w:rPr>
          <w:rFonts w:ascii="Times New Roman" w:hAnsi="Times New Roman" w:cs="Times New Roman"/>
        </w:rPr>
      </w:pPr>
    </w:p>
    <w:p w14:paraId="26E16F33" w14:textId="705A4AEF" w:rsidR="00EE655B" w:rsidRPr="00DC11EC" w:rsidRDefault="00ED7E0C" w:rsidP="00AF7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and </w:t>
      </w:r>
      <w:r w:rsidR="00EE655B" w:rsidRPr="00DC11EC">
        <w:rPr>
          <w:rFonts w:ascii="Times New Roman" w:hAnsi="Times New Roman" w:cs="Times New Roman"/>
        </w:rPr>
        <w:t>Further Reading</w:t>
      </w:r>
    </w:p>
    <w:p w14:paraId="20C45DE9" w14:textId="6DAAB838" w:rsidR="00B975B0" w:rsidRPr="00DC11EC" w:rsidRDefault="0038085F" w:rsidP="0038085F">
      <w:pPr>
        <w:rPr>
          <w:rFonts w:ascii="Times New Roman" w:hAnsi="Times New Roman" w:cs="Times New Roman"/>
        </w:rPr>
        <w:pPrChange w:id="12" w:author="" w:date="2014-08-03T15:46:00Z">
          <w:pPr>
            <w:jc w:val="both"/>
          </w:pPr>
        </w:pPrChange>
      </w:pPr>
      <w:ins w:id="13" w:author="" w:date="2014-08-03T15:45:00Z">
        <w:r>
          <w:t xml:space="preserve">Halaby, </w:t>
        </w:r>
        <w:proofErr w:type="spellStart"/>
        <w:r>
          <w:t>Samia</w:t>
        </w:r>
        <w:proofErr w:type="spellEnd"/>
        <w:r>
          <w:t xml:space="preserve"> A.</w:t>
        </w:r>
      </w:ins>
      <w:ins w:id="14" w:author="" w:date="2014-08-03T15:46:00Z">
        <w:r>
          <w:t xml:space="preserve"> “</w:t>
        </w:r>
        <w:proofErr w:type="spellStart"/>
        <w:r w:rsidRPr="00DC11EC">
          <w:rPr>
            <w:rFonts w:ascii="Times New Roman" w:hAnsi="Times New Roman" w:cs="Times New Roman"/>
          </w:rPr>
          <w:t>Tayseer</w:t>
        </w:r>
        <w:proofErr w:type="spellEnd"/>
        <w:r w:rsidRPr="00DC11EC">
          <w:rPr>
            <w:rFonts w:ascii="Times New Roman" w:hAnsi="Times New Roman" w:cs="Times New Roman"/>
          </w:rPr>
          <w:t xml:space="preserve"> </w:t>
        </w:r>
        <w:proofErr w:type="spellStart"/>
        <w:r w:rsidRPr="00DC11EC">
          <w:rPr>
            <w:rFonts w:ascii="Times New Roman" w:hAnsi="Times New Roman" w:cs="Times New Roman"/>
          </w:rPr>
          <w:t>Barakat</w:t>
        </w:r>
      </w:ins>
      <w:proofErr w:type="spellEnd"/>
      <w:ins w:id="15" w:author="" w:date="2014-08-03T15:47:00Z">
        <w:r>
          <w:rPr>
            <w:rFonts w:ascii="Times New Roman" w:hAnsi="Times New Roman" w:cs="Times New Roman"/>
          </w:rPr>
          <w:t xml:space="preserve"> and History.” </w:t>
        </w:r>
        <w:proofErr w:type="gramStart"/>
        <w:r>
          <w:rPr>
            <w:rFonts w:ascii="Times New Roman" w:hAnsi="Times New Roman" w:cs="Times New Roman"/>
          </w:rPr>
          <w:t>September,</w:t>
        </w:r>
        <w:proofErr w:type="gramEnd"/>
        <w:r>
          <w:rPr>
            <w:rFonts w:ascii="Times New Roman" w:hAnsi="Times New Roman" w:cs="Times New Roman"/>
          </w:rPr>
          <w:t xml:space="preserve"> 1999. </w:t>
        </w:r>
      </w:ins>
      <w:r>
        <w:fldChar w:fldCharType="begin"/>
      </w:r>
      <w:r>
        <w:instrText xml:space="preserve"> HYPERLINK "http://www.art.net/~samia/pal/palart/tayseer/tayseer.html" </w:instrText>
      </w:r>
      <w:r>
        <w:fldChar w:fldCharType="separate"/>
      </w:r>
      <w:r w:rsidR="0025120D" w:rsidRPr="00DC11EC">
        <w:rPr>
          <w:rStyle w:val="Hyperlink"/>
          <w:rFonts w:ascii="Times New Roman" w:hAnsi="Times New Roman" w:cs="Times New Roman"/>
        </w:rPr>
        <w:t>http://www.art.net</w:t>
      </w:r>
      <w:bookmarkStart w:id="16" w:name="_GoBack"/>
      <w:bookmarkEnd w:id="16"/>
      <w:r w:rsidR="0025120D" w:rsidRPr="00DC11EC">
        <w:rPr>
          <w:rStyle w:val="Hyperlink"/>
          <w:rFonts w:ascii="Times New Roman" w:hAnsi="Times New Roman" w:cs="Times New Roman"/>
        </w:rPr>
        <w:t>/~samia/pal/palart/ta</w:t>
      </w:r>
      <w:r w:rsidR="0025120D" w:rsidRPr="00DC11EC">
        <w:rPr>
          <w:rStyle w:val="Hyperlink"/>
          <w:rFonts w:ascii="Times New Roman" w:hAnsi="Times New Roman" w:cs="Times New Roman"/>
        </w:rPr>
        <w:t>y</w:t>
      </w:r>
      <w:r w:rsidR="0025120D" w:rsidRPr="00DC11EC">
        <w:rPr>
          <w:rStyle w:val="Hyperlink"/>
          <w:rFonts w:ascii="Times New Roman" w:hAnsi="Times New Roman" w:cs="Times New Roman"/>
        </w:rPr>
        <w:t>seer/tayseer.html</w:t>
      </w:r>
      <w:r>
        <w:rPr>
          <w:rStyle w:val="Hyperlink"/>
          <w:rFonts w:ascii="Times New Roman" w:hAnsi="Times New Roman" w:cs="Times New Roman"/>
        </w:rPr>
        <w:fldChar w:fldCharType="end"/>
      </w:r>
    </w:p>
    <w:p w14:paraId="2222E387" w14:textId="77777777" w:rsidR="0025120D" w:rsidRPr="00DC11EC" w:rsidRDefault="0025120D" w:rsidP="0038085F">
      <w:pPr>
        <w:rPr>
          <w:rFonts w:ascii="Times New Roman" w:hAnsi="Times New Roman" w:cs="Times New Roman"/>
        </w:rPr>
        <w:pPrChange w:id="17" w:author="" w:date="2014-08-03T15:46:00Z">
          <w:pPr>
            <w:jc w:val="both"/>
          </w:pPr>
        </w:pPrChange>
      </w:pPr>
    </w:p>
    <w:p w14:paraId="3AA071F0" w14:textId="77777777" w:rsidR="00067724" w:rsidRPr="00DC11EC" w:rsidRDefault="00067724" w:rsidP="0038085F">
      <w:pPr>
        <w:rPr>
          <w:rFonts w:ascii="Times New Roman" w:hAnsi="Times New Roman" w:cs="Times New Roman"/>
        </w:rPr>
        <w:pPrChange w:id="18" w:author="" w:date="2014-08-03T15:46:00Z">
          <w:pPr>
            <w:jc w:val="both"/>
          </w:pPr>
        </w:pPrChange>
      </w:pPr>
    </w:p>
    <w:p w14:paraId="383FCCB8" w14:textId="0B8CB44F" w:rsidR="00067724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  <w:r w:rsidRPr="00DC11EC">
        <w:rPr>
          <w:rFonts w:ascii="Times New Roman" w:eastAsia="Times New Roman" w:hAnsi="Times New Roman" w:cs="Times New Roman"/>
        </w:rPr>
        <w:t xml:space="preserve"> </w:t>
      </w:r>
    </w:p>
    <w:sectPr w:rsidR="00067724" w:rsidRPr="00DC11EC" w:rsidSect="00F432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79"/>
    <w:rsid w:val="000369D9"/>
    <w:rsid w:val="0006670B"/>
    <w:rsid w:val="00067724"/>
    <w:rsid w:val="0008768E"/>
    <w:rsid w:val="000F7F38"/>
    <w:rsid w:val="001433F5"/>
    <w:rsid w:val="001503F1"/>
    <w:rsid w:val="001B01C0"/>
    <w:rsid w:val="002321EF"/>
    <w:rsid w:val="0025120D"/>
    <w:rsid w:val="0027497E"/>
    <w:rsid w:val="002A08D2"/>
    <w:rsid w:val="002A63CF"/>
    <w:rsid w:val="002C6B51"/>
    <w:rsid w:val="00327CD5"/>
    <w:rsid w:val="003440AC"/>
    <w:rsid w:val="0036000A"/>
    <w:rsid w:val="0038085F"/>
    <w:rsid w:val="00380E5D"/>
    <w:rsid w:val="00400F1D"/>
    <w:rsid w:val="00401631"/>
    <w:rsid w:val="00464D2C"/>
    <w:rsid w:val="00482025"/>
    <w:rsid w:val="004A7CBC"/>
    <w:rsid w:val="00545A89"/>
    <w:rsid w:val="005A1E98"/>
    <w:rsid w:val="005F292C"/>
    <w:rsid w:val="006D50B5"/>
    <w:rsid w:val="00715A5A"/>
    <w:rsid w:val="00723E0D"/>
    <w:rsid w:val="00725C7A"/>
    <w:rsid w:val="008414A8"/>
    <w:rsid w:val="0084535F"/>
    <w:rsid w:val="008A1969"/>
    <w:rsid w:val="009324F6"/>
    <w:rsid w:val="009E3EE4"/>
    <w:rsid w:val="009F0A11"/>
    <w:rsid w:val="00A07593"/>
    <w:rsid w:val="00A14535"/>
    <w:rsid w:val="00A61E4F"/>
    <w:rsid w:val="00A6788E"/>
    <w:rsid w:val="00AC3056"/>
    <w:rsid w:val="00AE3E36"/>
    <w:rsid w:val="00AF7079"/>
    <w:rsid w:val="00B975B0"/>
    <w:rsid w:val="00BF5FF6"/>
    <w:rsid w:val="00CA74D8"/>
    <w:rsid w:val="00CF25CB"/>
    <w:rsid w:val="00CF3D30"/>
    <w:rsid w:val="00D06930"/>
    <w:rsid w:val="00D30891"/>
    <w:rsid w:val="00DC11EC"/>
    <w:rsid w:val="00DF4327"/>
    <w:rsid w:val="00E02402"/>
    <w:rsid w:val="00E12B6C"/>
    <w:rsid w:val="00E26366"/>
    <w:rsid w:val="00EB28EB"/>
    <w:rsid w:val="00EB67DC"/>
    <w:rsid w:val="00ED7E0C"/>
    <w:rsid w:val="00EE4B2E"/>
    <w:rsid w:val="00EE655B"/>
    <w:rsid w:val="00EF5EC6"/>
    <w:rsid w:val="00F26E38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07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6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8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76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6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6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6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68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08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6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8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76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6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6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6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68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0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1329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Barakat, Tayseer (1959--)</vt:lpstr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khory</dc:creator>
  <cp:lastModifiedBy>doctor</cp:lastModifiedBy>
  <cp:revision>3</cp:revision>
  <dcterms:created xsi:type="dcterms:W3CDTF">2014-05-13T11:13:00Z</dcterms:created>
  <dcterms:modified xsi:type="dcterms:W3CDTF">2014-08-03T21:49:00Z</dcterms:modified>
</cp:coreProperties>
</file>