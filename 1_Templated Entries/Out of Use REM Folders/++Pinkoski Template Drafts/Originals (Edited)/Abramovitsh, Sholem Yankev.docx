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rPr>
          <w:rtl w:val="0"/>
        </w:rPr>
      </w:pPr>
      <w:r>
        <w:rPr>
          <w:rFonts w:ascii="Cambria" w:cs="Arial Unicode MS" w:hAnsi="Arial Unicode MS" w:eastAsia="Arial Unicode MS"/>
          <w:rtl w:val="0"/>
          <w:lang w:val="it-IT"/>
        </w:rPr>
        <w:t>Sholem Yankev Abramovitsh\ Adi Mahalel</w:t>
      </w:r>
    </w:p>
    <w:p>
      <w:pPr>
        <w:pStyle w:val="Body"/>
        <w:rPr>
          <w:rFonts w:ascii="Cambria" w:cs="Cambria" w:hAnsi="Cambria" w:eastAsia="Cambria"/>
        </w:rPr>
      </w:pPr>
      <w:r>
        <w:rPr>
          <w:rFonts w:ascii="Cambria"/>
          <w:rtl w:val="0"/>
        </w:rPr>
        <w:t>Sholem Yankev Abramovitsh</w:t>
      </w:r>
      <w:r>
        <w:rPr>
          <w:rFonts w:ascii="Cambria"/>
          <w:color w:val="000000"/>
          <w:u w:color="000000"/>
          <w:shd w:val="clear" w:color="auto" w:fill="ffffff"/>
          <w:rtl w:val="0"/>
        </w:rPr>
        <w:t xml:space="preserve"> (1835</w:t>
      </w:r>
      <w:r>
        <w:rPr>
          <w:rFonts w:hAnsi="Cambria" w:hint="default"/>
          <w:color w:val="000000"/>
          <w:u w:color="000000"/>
          <w:shd w:val="clear" w:color="auto" w:fill="ffffff"/>
          <w:rtl w:val="0"/>
        </w:rPr>
        <w:t>–</w:t>
      </w:r>
      <w:r>
        <w:rPr>
          <w:rFonts w:ascii="Cambria"/>
          <w:color w:val="000000"/>
          <w:u w:color="000000"/>
          <w:shd w:val="clear" w:color="auto" w:fill="ffffff"/>
          <w:rtl w:val="0"/>
          <w:lang w:val="en-US"/>
        </w:rPr>
        <w:t xml:space="preserve">1917), commonly known by his literary persona Mendele Moykher-Sforim (Mendele the Book Peddler), is considered to be the founding father of both modern Yiddish and modern Hebrew prose literature. Born in the town of Kapulye (Kopyl) in Belarus, he lived significant parts if his life in the Eastern European cities of Berdichev and Odessa. While in Berdichev, he published his first novel, </w:t>
      </w:r>
      <w:r>
        <w:rPr>
          <w:rFonts w:ascii="Cambria"/>
          <w:i w:val="1"/>
          <w:iCs w:val="1"/>
          <w:color w:val="000000"/>
          <w:u w:color="000000"/>
          <w:shd w:val="clear" w:color="auto" w:fill="ffffff"/>
          <w:rtl w:val="0"/>
          <w:lang w:val="nl-NL"/>
        </w:rPr>
        <w:t>Limdu hetev</w:t>
      </w:r>
      <w:r>
        <w:rPr>
          <w:rFonts w:hAnsi="Cambria" w:hint="default"/>
          <w:color w:val="000000"/>
          <w:u w:color="000000"/>
          <w:shd w:val="clear" w:color="auto" w:fill="ffffff"/>
          <w:rtl w:val="0"/>
        </w:rPr>
        <w:t> </w:t>
      </w:r>
      <w:r>
        <w:rPr>
          <w:rFonts w:ascii="Cambria"/>
          <w:color w:val="000000"/>
          <w:u w:color="000000"/>
          <w:shd w:val="clear" w:color="auto" w:fill="ffffff"/>
          <w:rtl w:val="0"/>
        </w:rPr>
        <w:t>(</w:t>
      </w:r>
      <w:r>
        <w:rPr>
          <w:rFonts w:ascii="Cambria"/>
          <w:i w:val="1"/>
          <w:iCs w:val="1"/>
          <w:shd w:val="clear" w:color="auto" w:fill="ffffff"/>
          <w:rtl w:val="0"/>
          <w:lang w:val="en-US"/>
        </w:rPr>
        <w:t>Learn to Do Well</w:t>
      </w:r>
      <w:r>
        <w:rPr>
          <w:rFonts w:ascii="Cambria"/>
          <w:color w:val="000000"/>
          <w:u w:color="000000"/>
          <w:shd w:val="clear" w:color="auto" w:fill="ffffff"/>
          <w:rtl w:val="0"/>
          <w:lang w:val="en-US"/>
        </w:rPr>
        <w:t xml:space="preserve">). Published </w:t>
      </w:r>
      <w:r>
        <w:rPr>
          <w:rFonts w:ascii="Cambria"/>
          <w:rtl w:val="0"/>
        </w:rPr>
        <w:t>in Hebrew</w:t>
      </w:r>
      <w:r>
        <w:rPr>
          <w:rFonts w:ascii="Cambria"/>
          <w:color w:val="000000"/>
          <w:u w:color="000000"/>
          <w:shd w:val="clear" w:color="auto" w:fill="ffffff"/>
          <w:rtl w:val="0"/>
          <w:lang w:val="en-US"/>
        </w:rPr>
        <w:t xml:space="preserve"> in 1862, </w:t>
      </w:r>
      <w:r>
        <w:rPr>
          <w:rFonts w:ascii="Cambria"/>
          <w:rtl w:val="0"/>
          <w:lang w:val="en-US"/>
        </w:rPr>
        <w:t xml:space="preserve">this work was a product of the Jewish Enlightenment, i.e., the </w:t>
      </w:r>
      <w:r>
        <w:rPr>
          <w:rFonts w:ascii="Cambria"/>
          <w:i w:val="1"/>
          <w:iCs w:val="1"/>
          <w:rtl w:val="0"/>
        </w:rPr>
        <w:t>Haskalah</w:t>
      </w:r>
      <w:r>
        <w:rPr>
          <w:rFonts w:ascii="Cambria"/>
          <w:rtl w:val="0"/>
          <w:lang w:val="en-US"/>
        </w:rPr>
        <w:t xml:space="preserve">, with its didactic tone and its emphasis on the need for reform in Jewish education. He twice rewrote and republished </w:t>
      </w:r>
      <w:r>
        <w:rPr>
          <w:rFonts w:ascii="Cambria"/>
          <w:color w:val="000000"/>
          <w:u w:color="000000"/>
          <w:shd w:val="clear" w:color="auto" w:fill="ffffff"/>
          <w:rtl w:val="0"/>
          <w:lang w:val="en-US"/>
        </w:rPr>
        <w:t>"Learn to Do Good</w:t>
      </w:r>
      <w:ins w:id="0" w:date="2014-05-18T15:13:38Z" w:author="Sophie Pinkoski">
        <w:r>
          <w:rPr>
            <w:rFonts w:ascii="Cambria"/>
            <w:color w:val="000000"/>
            <w:u w:color="000000"/>
            <w:shd w:val="clear" w:color="auto" w:fill="ffffff"/>
            <w:rtl w:val="0"/>
            <w:lang w:val="en-US"/>
          </w:rPr>
          <w:t>,</w:t>
        </w:r>
      </w:ins>
      <w:ins w:id="1" w:date="2014-05-18T15:13:38Z" w:author="Sophie Pinkoski">
        <w:r>
          <w:rPr>
            <w:rFonts w:hAnsi="Cambria" w:hint="default"/>
            <w:rtl w:val="0"/>
            <w:lang w:val="en-US"/>
          </w:rPr>
          <w:t>”</w:t>
        </w:r>
      </w:ins>
      <w:del w:id="2" w:date="2014-05-18T15:13:37Z" w:author="Sophie Pinkoski">
        <w:r>
          <w:rPr>
            <w:rFonts w:ascii="Cambria"/>
            <w:rtl w:val="0"/>
          </w:rPr>
          <w:delText>,</w:delText>
        </w:r>
      </w:del>
      <w:r>
        <w:rPr>
          <w:rFonts w:ascii="Cambria"/>
          <w:rtl w:val="0"/>
          <w:lang w:val="en-US"/>
        </w:rPr>
        <w:t xml:space="preserve"> first in 1868 and again in 1909-1912. Such revisions were typical of Abramovitsh's practice throughout his long writing career, and also characterized his adaptations of his own works from one language to the other. He adapted many of his early novellas </w:t>
      </w:r>
      <w:del w:id="3" w:date="2014-05-18T15:14:21Z" w:author="Sophie Pinkoski">
        <w:r>
          <w:rPr>
            <w:rFonts w:ascii="Cambria"/>
            <w:rtl w:val="0"/>
            <w:lang w:val="en-US"/>
          </w:rPr>
          <w:delText xml:space="preserve">were </w:delText>
        </w:r>
      </w:del>
      <w:r>
        <w:rPr>
          <w:rFonts w:ascii="Cambria"/>
          <w:rtl w:val="0"/>
          <w:lang w:val="en-US"/>
        </w:rPr>
        <w:t xml:space="preserve">in later years to fully fledged novels in Yiddish and in Hebrew (see list of second version in </w:t>
      </w:r>
      <w:ins w:id="4" w:date="2014-05-18T15:14:47Z" w:author="Sophie Pinkoski">
        <w:r>
          <w:rPr>
            <w:rFonts w:hAnsi="Cambria" w:hint="default"/>
            <w:rtl w:val="0"/>
            <w:lang w:val="en-US"/>
          </w:rPr>
          <w:t>“</w:t>
        </w:r>
      </w:ins>
      <w:del w:id="5" w:date="2014-05-18T15:14:38Z" w:author="Sophie Pinkoski">
        <w:r>
          <w:rPr>
            <w:rFonts w:ascii="Cambria"/>
            <w:rtl w:val="0"/>
            <w:lang w:val="fr-FR"/>
          </w:rPr>
          <w:delText>'</w:delText>
        </w:r>
      </w:del>
      <w:ins w:id="6" w:date="2014-05-18T15:14:39Z" w:author="Sophie Pinkoski">
        <w:r>
          <w:rPr>
            <w:rFonts w:ascii="Cambria"/>
            <w:rtl w:val="0"/>
            <w:lang w:val="en-US"/>
          </w:rPr>
          <w:t>L</w:t>
        </w:r>
      </w:ins>
      <w:del w:id="7" w:date="2014-05-18T15:14:38Z" w:author="Sophie Pinkoski">
        <w:r>
          <w:rPr>
            <w:rFonts w:ascii="Cambria"/>
            <w:rtl w:val="0"/>
          </w:rPr>
          <w:delText>l</w:delText>
        </w:r>
      </w:del>
      <w:r>
        <w:rPr>
          <w:rFonts w:ascii="Cambria"/>
          <w:rtl w:val="0"/>
          <w:lang w:val="en-US"/>
        </w:rPr>
        <w:t xml:space="preserve">ist of </w:t>
      </w:r>
      <w:ins w:id="8" w:date="2014-05-18T15:14:41Z" w:author="Sophie Pinkoski">
        <w:r>
          <w:rPr>
            <w:rFonts w:ascii="Cambria"/>
            <w:rtl w:val="0"/>
            <w:lang w:val="en-US"/>
          </w:rPr>
          <w:t>W</w:t>
        </w:r>
      </w:ins>
      <w:del w:id="9" w:date="2014-05-18T15:14:41Z" w:author="Sophie Pinkoski">
        <w:r>
          <w:rPr>
            <w:rFonts w:ascii="Cambria"/>
            <w:rtl w:val="0"/>
          </w:rPr>
          <w:delText>w</w:delText>
        </w:r>
      </w:del>
      <w:r>
        <w:rPr>
          <w:rFonts w:ascii="Cambria"/>
          <w:rtl w:val="0"/>
        </w:rPr>
        <w:t>orks</w:t>
      </w:r>
      <w:ins w:id="10" w:date="2014-05-18T15:14:45Z" w:author="Sophie Pinkoski">
        <w:r>
          <w:rPr>
            <w:rFonts w:hAnsi="Cambria" w:hint="default"/>
            <w:rtl w:val="0"/>
            <w:lang w:val="en-US"/>
          </w:rPr>
          <w:t>”</w:t>
        </w:r>
      </w:ins>
      <w:del w:id="11" w:date="2014-05-18T15:14:44Z" w:author="Sophie Pinkoski">
        <w:r>
          <w:rPr>
            <w:rFonts w:ascii="Cambria"/>
            <w:rtl w:val="0"/>
            <w:lang w:val="fr-FR"/>
          </w:rPr>
          <w:delText>'</w:delText>
        </w:r>
      </w:del>
      <w:r>
        <w:rPr>
          <w:rFonts w:ascii="Cambria"/>
          <w:rtl w:val="0"/>
          <w:lang w:val="en-US"/>
        </w:rPr>
        <w:t xml:space="preserve">). He also adapted science books into Hebrew, as part of his "enlightening" project. </w:t>
      </w:r>
    </w:p>
    <w:p>
      <w:pPr>
        <w:pStyle w:val="Body"/>
        <w:rPr>
          <w:rFonts w:ascii="Cambria" w:cs="Cambria" w:hAnsi="Cambria" w:eastAsia="Cambria"/>
        </w:rPr>
      </w:pPr>
      <w:r>
        <w:rPr>
          <w:rFonts w:ascii="Cambria"/>
          <w:rtl w:val="0"/>
          <w:lang w:val="en-US"/>
        </w:rPr>
        <w:t xml:space="preserve">Abramovitsh's Yiddish debut appeared in 1864, with the novella </w:t>
      </w:r>
      <w:r>
        <w:rPr>
          <w:rFonts w:ascii="Cambria"/>
          <w:i w:val="1"/>
          <w:iCs w:val="1"/>
          <w:color w:val="000000"/>
          <w:u w:color="000000"/>
          <w:shd w:val="clear" w:color="auto" w:fill="ffffff"/>
          <w:rtl w:val="0"/>
          <w:lang w:val="nl-NL"/>
        </w:rPr>
        <w:t>Dos kleyne mentshele</w:t>
      </w:r>
      <w:r>
        <w:rPr>
          <w:rFonts w:hAnsi="Cambria" w:hint="default"/>
          <w:color w:val="000000"/>
          <w:u w:color="000000"/>
          <w:shd w:val="clear" w:color="auto" w:fill="ffffff"/>
          <w:rtl w:val="0"/>
        </w:rPr>
        <w:t> </w:t>
      </w:r>
      <w:r>
        <w:rPr>
          <w:rFonts w:ascii="Cambria"/>
          <w:color w:val="000000"/>
          <w:u w:color="000000"/>
          <w:shd w:val="clear" w:color="auto" w:fill="ffffff"/>
          <w:rtl w:val="0"/>
        </w:rPr>
        <w:t>(</w:t>
      </w:r>
      <w:r>
        <w:rPr>
          <w:rFonts w:ascii="Cambria"/>
          <w:i w:val="1"/>
          <w:iCs w:val="1"/>
          <w:shd w:val="clear" w:color="auto" w:fill="ffffff"/>
          <w:rtl w:val="0"/>
          <w:lang w:val="en-US"/>
        </w:rPr>
        <w:t>The Little Man</w:t>
      </w:r>
      <w:r>
        <w:rPr>
          <w:rFonts w:ascii="Cambria"/>
          <w:color w:val="000000"/>
          <w:u w:color="000000"/>
          <w:shd w:val="clear" w:color="auto" w:fill="ffffff"/>
          <w:rtl w:val="0"/>
          <w:lang w:val="en-US"/>
        </w:rPr>
        <w:t xml:space="preserve">), followed by another novella </w:t>
      </w:r>
      <w:r>
        <w:rPr>
          <w:rFonts w:ascii="Cambria"/>
          <w:i w:val="1"/>
          <w:iCs w:val="1"/>
          <w:color w:val="000000"/>
          <w:u w:color="000000"/>
          <w:shd w:val="clear" w:color="auto" w:fill="ffffff"/>
          <w:rtl w:val="0"/>
          <w:lang w:val="de-DE"/>
        </w:rPr>
        <w:t xml:space="preserve">Dos vintshfingerl </w:t>
      </w:r>
      <w:r>
        <w:rPr>
          <w:rFonts w:ascii="Cambria"/>
          <w:color w:val="000000"/>
          <w:u w:color="000000"/>
          <w:shd w:val="clear" w:color="auto" w:fill="ffffff"/>
          <w:rtl w:val="0"/>
        </w:rPr>
        <w:t>(</w:t>
      </w:r>
      <w:r>
        <w:rPr>
          <w:rFonts w:ascii="Cambria"/>
          <w:i w:val="1"/>
          <w:iCs w:val="1"/>
          <w:shd w:val="clear" w:color="auto" w:fill="ffffff"/>
          <w:rtl w:val="0"/>
          <w:lang w:val="en-US"/>
        </w:rPr>
        <w:t>The Magic Ring</w:t>
      </w:r>
      <w:r>
        <w:rPr>
          <w:rFonts w:ascii="Cambria"/>
          <w:color w:val="000000"/>
          <w:u w:color="000000"/>
          <w:shd w:val="clear" w:color="auto" w:fill="ffffff"/>
          <w:rtl w:val="0"/>
          <w:lang w:val="en-US"/>
        </w:rPr>
        <w:t>, 1865). In "The Little Man</w:t>
      </w:r>
      <w:ins w:id="12" w:date="2014-05-18T15:15:41Z" w:author="Sophie Pinkoski">
        <w:r>
          <w:rPr>
            <w:rFonts w:ascii="Cambria"/>
            <w:color w:val="000000"/>
            <w:u w:color="000000"/>
            <w:shd w:val="clear" w:color="auto" w:fill="ffffff"/>
            <w:rtl w:val="0"/>
            <w:lang w:val="en-US"/>
          </w:rPr>
          <w:t>,</w:t>
        </w:r>
      </w:ins>
      <w:ins w:id="13" w:date="2014-05-18T15:15:41Z" w:author="Sophie Pinkoski">
        <w:r>
          <w:rPr>
            <w:rFonts w:hAnsi="Cambria" w:hint="default"/>
            <w:color w:val="000000"/>
            <w:u w:color="000000"/>
            <w:shd w:val="clear" w:color="auto" w:fill="ffffff"/>
            <w:rtl w:val="0"/>
            <w:lang w:val="en-US"/>
          </w:rPr>
          <w:t>”</w:t>
        </w:r>
      </w:ins>
      <w:r>
        <w:rPr>
          <w:rFonts w:ascii="Cambria"/>
          <w:color w:val="000000"/>
          <w:u w:color="000000"/>
          <w:shd w:val="clear" w:color="auto" w:fill="ffffff"/>
          <w:rtl w:val="0"/>
        </w:rPr>
        <w:t xml:space="preserve"> </w:t>
      </w:r>
      <w:r>
        <w:rPr>
          <w:rFonts w:ascii="Cambria"/>
          <w:rtl w:val="0"/>
          <w:lang w:val="en-US"/>
        </w:rPr>
        <w:t xml:space="preserve">Abramovitsh first introduced the dramatic character of </w:t>
      </w:r>
      <w:r>
        <w:rPr>
          <w:rFonts w:ascii="Cambria"/>
          <w:color w:val="000000"/>
          <w:u w:color="000000"/>
          <w:shd w:val="clear" w:color="auto" w:fill="ffffff"/>
          <w:rtl w:val="0"/>
        </w:rPr>
        <w:t>Mendele Moykher-Sforim</w:t>
      </w:r>
      <w:r>
        <w:rPr>
          <w:rFonts w:ascii="Cambria"/>
          <w:rtl w:val="0"/>
          <w:lang w:val="en-US"/>
        </w:rPr>
        <w:t xml:space="preserve">, whom he continued to develop throughout his works as the narrator of his stories. At least on the surface, this character belongs to the traditional Eastern European Jewish society of the little town (the </w:t>
      </w:r>
      <w:r>
        <w:rPr>
          <w:rFonts w:ascii="Cambria"/>
          <w:i w:val="1"/>
          <w:iCs w:val="1"/>
          <w:rtl w:val="0"/>
          <w:lang w:val="de-DE"/>
        </w:rPr>
        <w:t>shtetl</w:t>
      </w:r>
      <w:r>
        <w:rPr>
          <w:rFonts w:ascii="Cambria"/>
          <w:rtl w:val="0"/>
          <w:lang w:val="en-US"/>
        </w:rPr>
        <w:t>). But being a traveling book salesman, he is exposed to the modern ideas of the Haskalah</w:t>
      </w:r>
      <w:r>
        <w:rPr>
          <w:rFonts w:ascii="Times New Roman" w:cs="Arial Unicode MS" w:hAnsi="Arial Unicode MS" w:eastAsia="Arial Unicode MS"/>
          <w:color w:val="000000"/>
          <w:u w:color="000000"/>
          <w:rtl w:val="0"/>
        </w:rPr>
        <w:t xml:space="preserve"> </w:t>
      </w:r>
      <w:r>
        <w:rPr>
          <w:rFonts w:ascii="Cambria"/>
          <w:rtl w:val="0"/>
          <w:lang w:val="en-US"/>
        </w:rPr>
        <w:t xml:space="preserve">circulating in the Jewish world, thus leading the character to </w:t>
      </w:r>
      <w:r>
        <w:rPr>
          <w:rFonts w:ascii="Times New Roman" w:cs="Arial Unicode MS" w:hAnsi="Arial Unicode MS" w:eastAsia="Arial Unicode MS"/>
          <w:color w:val="000000"/>
          <w:u w:color="000000"/>
          <w:rtl w:val="0"/>
          <w:lang w:val="en-US"/>
        </w:rPr>
        <w:t>develop a semi-modern consciousness</w:t>
      </w:r>
      <w:r>
        <w:rPr>
          <w:rFonts w:ascii="Cambria"/>
          <w:rtl w:val="0"/>
        </w:rPr>
        <w:t xml:space="preserve">. </w:t>
      </w:r>
      <w:r>
        <w:rPr>
          <w:rFonts w:ascii="Cambria"/>
          <w:color w:val="000000"/>
          <w:u w:color="000000"/>
          <w:shd w:val="clear" w:color="auto" w:fill="ffffff"/>
          <w:rtl w:val="0"/>
          <w:lang w:val="en-US"/>
        </w:rPr>
        <w:t>Mendele would function as an intermediate character between the urban enlightened Jew and the traditional Jews of the little town. He spoke to them in their familiar, day-to-day language of Yiddish, rather than in Hebrew which was the language favo</w:t>
      </w:r>
      <w:ins w:id="14" w:date="2014-05-18T15:16:32Z" w:author="Sophie Pinkoski">
        <w:r>
          <w:rPr>
            <w:rFonts w:ascii="Cambria"/>
            <w:color w:val="000000"/>
            <w:u w:color="000000"/>
            <w:shd w:val="clear" w:color="auto" w:fill="ffffff"/>
            <w:rtl w:val="0"/>
            <w:lang w:val="en-US"/>
          </w:rPr>
          <w:t>u</w:t>
        </w:r>
      </w:ins>
      <w:r>
        <w:rPr>
          <w:rFonts w:ascii="Cambria"/>
          <w:color w:val="000000"/>
          <w:u w:color="000000"/>
          <w:shd w:val="clear" w:color="auto" w:fill="ffffff"/>
          <w:rtl w:val="0"/>
          <w:lang w:val="en-US"/>
        </w:rPr>
        <w:t xml:space="preserve">red by the </w:t>
      </w:r>
      <w:r>
        <w:rPr>
          <w:rFonts w:ascii="Cambria"/>
          <w:rtl w:val="0"/>
          <w:lang w:val="en-US"/>
        </w:rPr>
        <w:t xml:space="preserve">Haskalah but not understood by the masses of Jews. </w:t>
      </w:r>
    </w:p>
    <w:p>
      <w:pPr>
        <w:pStyle w:val="Body"/>
        <w:rPr>
          <w:rFonts w:ascii="Cambria" w:cs="Cambria" w:hAnsi="Cambria" w:eastAsia="Cambria"/>
        </w:rPr>
      </w:pPr>
      <w:r>
        <w:rPr>
          <w:rFonts w:ascii="Cambria"/>
          <w:rtl w:val="0"/>
        </w:rPr>
        <w:t>Abramovitsh</w:t>
      </w:r>
      <w:r>
        <w:rPr>
          <w:rFonts w:ascii="Times New Roman" w:cs="Arial Unicode MS" w:hAnsi="Arial Unicode MS" w:eastAsia="Arial Unicode MS"/>
          <w:rtl w:val="0"/>
          <w:lang w:val="en-US"/>
        </w:rPr>
        <w:t xml:space="preserve"> wished to form a standard Yiddish literary language that would unite the different Yiddish dialects. In his later works and adaptations he omitted colloquial language</w:t>
      </w:r>
      <w:del w:id="15" w:date="2014-05-18T15:17:02Z" w:author="Sophie Pinkoski">
        <w:r>
          <w:rPr>
            <w:rFonts w:ascii="Times New Roman" w:cs="Arial Unicode MS" w:hAnsi="Arial Unicode MS" w:eastAsia="Arial Unicode MS"/>
            <w:rtl w:val="0"/>
          </w:rPr>
          <w:delText>;</w:delText>
        </w:r>
      </w:del>
      <w:ins w:id="16" w:date="2014-05-18T15:17:00Z" w:author="Sophie Pinkoski">
        <w:r>
          <w:rPr>
            <w:rFonts w:ascii="Times New Roman" w:cs="Arial Unicode MS" w:hAnsi="Arial Unicode MS" w:eastAsia="Arial Unicode MS"/>
            <w:rtl w:val="0"/>
            <w:lang w:val="en-US"/>
          </w:rPr>
          <w:t>,</w:t>
        </w:r>
      </w:ins>
      <w:r>
        <w:rPr>
          <w:rFonts w:ascii="Times New Roman" w:cs="Arial Unicode MS" w:hAnsi="Arial Unicode MS" w:eastAsia="Arial Unicode MS"/>
          <w:rtl w:val="0"/>
          <w:lang w:val="en-US"/>
        </w:rPr>
        <w:t xml:space="preserve"> replacing much of the Slavic vocabulary with Germanic and Hebraic Yiddish equivalents.</w:t>
      </w:r>
    </w:p>
    <w:p>
      <w:pPr>
        <w:pStyle w:val="Body"/>
        <w:rPr>
          <w:rFonts w:ascii="Cambria" w:cs="Cambria" w:hAnsi="Cambria" w:eastAsia="Cambria"/>
        </w:rPr>
      </w:pPr>
      <w:r>
        <w:rPr>
          <w:rFonts w:ascii="Cambria"/>
          <w:rtl w:val="0"/>
          <w:lang w:val="en-US"/>
        </w:rPr>
        <w:t xml:space="preserve">In 1869, Abramovitsh produced two works </w:t>
      </w:r>
      <w:r>
        <w:rPr>
          <w:rFonts w:hAnsi="Cambria" w:hint="default"/>
          <w:rtl w:val="0"/>
        </w:rPr>
        <w:t xml:space="preserve">– </w:t>
      </w:r>
      <w:r>
        <w:rPr>
          <w:rFonts w:ascii="Cambria"/>
          <w:rtl w:val="0"/>
          <w:lang w:val="en-US"/>
        </w:rPr>
        <w:t xml:space="preserve">the play </w:t>
      </w:r>
      <w:r>
        <w:rPr>
          <w:rFonts w:ascii="Cambria"/>
          <w:i w:val="1"/>
          <w:iCs w:val="1"/>
          <w:rtl w:val="0"/>
        </w:rPr>
        <w:t>Di takse</w:t>
      </w:r>
      <w:r>
        <w:rPr>
          <w:rFonts w:ascii="Cambria"/>
          <w:rtl w:val="0"/>
        </w:rPr>
        <w:t xml:space="preserve"> (</w:t>
      </w:r>
      <w:r>
        <w:rPr>
          <w:rFonts w:ascii="Cambria"/>
          <w:i w:val="1"/>
          <w:iCs w:val="1"/>
          <w:rtl w:val="0"/>
          <w:lang w:val="en-US"/>
        </w:rPr>
        <w:t>The Tax</w:t>
      </w:r>
      <w:r>
        <w:rPr>
          <w:rFonts w:ascii="Cambria"/>
          <w:rtl w:val="0"/>
          <w:lang w:val="en-US"/>
        </w:rPr>
        <w:t xml:space="preserve">), and the novella </w:t>
      </w:r>
      <w:r>
        <w:rPr>
          <w:rFonts w:ascii="Cambria"/>
          <w:i w:val="1"/>
          <w:iCs w:val="1"/>
          <w:rtl w:val="0"/>
          <w:lang w:val="de-DE"/>
        </w:rPr>
        <w:t>Fishke der krumer</w:t>
      </w:r>
      <w:r>
        <w:rPr>
          <w:rFonts w:ascii="Cambria"/>
          <w:rtl w:val="0"/>
        </w:rPr>
        <w:t xml:space="preserve"> (</w:t>
      </w:r>
      <w:r>
        <w:rPr>
          <w:rFonts w:ascii="Cambria"/>
          <w:i w:val="1"/>
          <w:iCs w:val="1"/>
          <w:rtl w:val="0"/>
          <w:lang w:val="en-US"/>
        </w:rPr>
        <w:t>Fishke the Lame</w:t>
      </w:r>
      <w:r>
        <w:rPr>
          <w:rFonts w:ascii="Cambria"/>
          <w:rtl w:val="0"/>
          <w:lang w:val="en-US"/>
        </w:rPr>
        <w:t xml:space="preserve">), which reflected his deepening concern over Jewish poverty. These works clearly challenged the belief that poverty could ever disappear under the rule of the benign capitalist. Exhibiting </w:t>
      </w:r>
      <w:del w:id="17" w:date="2014-05-18T15:17:59Z" w:author="Sophie Pinkoski">
        <w:r>
          <w:rPr>
            <w:rFonts w:ascii="Cambria"/>
            <w:rtl w:val="0"/>
          </w:rPr>
          <w:delText>a</w:delText>
        </w:r>
      </w:del>
      <w:ins w:id="18" w:date="2014-05-18T15:18:01Z" w:author="Sophie Pinkoski">
        <w:r>
          <w:rPr>
            <w:rFonts w:ascii="Cambria"/>
            <w:rtl w:val="0"/>
            <w:lang w:val="en-US"/>
          </w:rPr>
          <w:t>the</w:t>
        </w:r>
      </w:ins>
      <w:r>
        <w:rPr>
          <w:rFonts w:ascii="Cambria"/>
          <w:rtl w:val="0"/>
          <w:lang w:val="en-US"/>
        </w:rPr>
        <w:t xml:space="preserve"> clear influence of Hugo and Dickens, a clearly sentimental element became part of his literary work, alongside his stand as an enlightened rationalist that he exposed in his essays and science</w:t>
      </w:r>
      <w:ins w:id="19" w:date="2014-05-18T15:18:35Z" w:author="Sophie Pinkoski">
        <w:r>
          <w:rPr>
            <w:rFonts w:ascii="Cambria"/>
            <w:rtl w:val="0"/>
            <w:lang w:val="en-US"/>
          </w:rPr>
          <w:t xml:space="preserve"> </w:t>
        </w:r>
      </w:ins>
      <w:del w:id="20" w:date="2014-05-18T15:18:35Z" w:author="Sophie Pinkoski">
        <w:r>
          <w:rPr>
            <w:rFonts w:ascii="Cambria"/>
            <w:rtl w:val="0"/>
          </w:rPr>
          <w:delText>-</w:delText>
        </w:r>
      </w:del>
      <w:r>
        <w:rPr>
          <w:rFonts w:ascii="Cambria"/>
          <w:rtl w:val="0"/>
          <w:lang w:val="en-US"/>
        </w:rPr>
        <w:t>books.</w:t>
      </w:r>
      <w:r>
        <w:rPr>
          <w:rFonts w:ascii="Times New Roman" w:cs="Arial Unicode MS" w:hAnsi="Arial Unicode MS" w:eastAsia="Arial Unicode MS"/>
          <w:rtl w:val="0"/>
          <w:lang w:val="en-US"/>
        </w:rPr>
        <w:t xml:space="preserve"> He shows in </w:t>
      </w:r>
      <w:r>
        <w:rPr>
          <w:rFonts w:ascii="Times New Roman" w:cs="Arial Unicode MS" w:hAnsi="Arial Unicode MS" w:eastAsia="Arial Unicode MS"/>
          <w:i w:val="1"/>
          <w:iCs w:val="1"/>
          <w:rtl w:val="0"/>
          <w:lang w:val="de-DE"/>
        </w:rPr>
        <w:t>Fishke</w:t>
      </w:r>
      <w:r>
        <w:rPr>
          <w:rFonts w:ascii="Times New Roman" w:cs="Arial Unicode MS" w:hAnsi="Arial Unicode MS" w:eastAsia="Arial Unicode MS"/>
          <w:rtl w:val="0"/>
          <w:lang w:val="en-US"/>
        </w:rPr>
        <w:t xml:space="preserve"> how his poor protagonists are more capable of achieving genuine feelings of romantic love than</w:t>
      </w:r>
      <w:del w:id="21" w:date="2014-05-18T15:18:51Z" w:author="Sophie Pinkoski">
        <w:r>
          <w:rPr>
            <w:rFonts w:ascii="Times New Roman" w:cs="Arial Unicode MS" w:hAnsi="Arial Unicode MS" w:eastAsia="Arial Unicode MS"/>
            <w:rtl w:val="0"/>
          </w:rPr>
          <w:delText xml:space="preserve"> is</w:delText>
        </w:r>
      </w:del>
      <w:r>
        <w:rPr>
          <w:rFonts w:ascii="Times New Roman" w:cs="Arial Unicode MS" w:hAnsi="Arial Unicode MS" w:eastAsia="Arial Unicode MS"/>
          <w:rtl w:val="0"/>
          <w:lang w:val="en-US"/>
        </w:rPr>
        <w:t xml:space="preserve"> the modern enlightened "rationalist" Jew.</w:t>
      </w:r>
      <w:r>
        <w:rPr>
          <w:rFonts w:ascii="Cambria"/>
          <w:rtl w:val="0"/>
        </w:rPr>
        <w:t xml:space="preserve"> </w:t>
      </w:r>
    </w:p>
    <w:p>
      <w:pPr>
        <w:pStyle w:val="Body"/>
        <w:rPr>
          <w:rFonts w:ascii="Cambria" w:cs="Cambria" w:hAnsi="Cambria" w:eastAsia="Cambria"/>
        </w:rPr>
      </w:pPr>
      <w:r>
        <w:rPr>
          <w:rFonts w:ascii="Cambria"/>
          <w:rtl w:val="0"/>
          <w:lang w:val="en-US"/>
        </w:rPr>
        <w:t xml:space="preserve">Writing fiction </w:t>
      </w:r>
      <w:del w:id="22" w:date="2014-05-18T15:19:15Z" w:author="Sophie Pinkoski">
        <w:r>
          <w:rPr>
            <w:rFonts w:ascii="Cambria"/>
            <w:rtl w:val="0"/>
            <w:lang w:val="en-US"/>
          </w:rPr>
          <w:delText>whose narrative was</w:delText>
        </w:r>
      </w:del>
      <w:ins w:id="23" w:date="2014-05-18T15:19:25Z" w:author="Sophie Pinkoski">
        <w:r>
          <w:rPr>
            <w:rFonts w:ascii="Cambria"/>
            <w:rtl w:val="0"/>
            <w:lang w:val="en-US"/>
          </w:rPr>
          <w:t>with narratives</w:t>
        </w:r>
      </w:ins>
      <w:r>
        <w:rPr>
          <w:rFonts w:ascii="Cambria"/>
          <w:rtl w:val="0"/>
          <w:lang w:val="en-US"/>
        </w:rPr>
        <w:t xml:space="preserve"> mostly based in the </w:t>
      </w:r>
      <w:r>
        <w:rPr>
          <w:rFonts w:ascii="Cambria"/>
          <w:i w:val="1"/>
          <w:iCs w:val="1"/>
          <w:rtl w:val="0"/>
          <w:lang w:val="de-DE"/>
        </w:rPr>
        <w:t>shtetl</w:t>
      </w:r>
      <w:r>
        <w:rPr>
          <w:rFonts w:ascii="Cambria"/>
          <w:rtl w:val="0"/>
          <w:lang w:val="en-US"/>
        </w:rPr>
        <w:t xml:space="preserve"> though </w:t>
      </w:r>
      <w:del w:id="24" w:date="2014-05-18T15:19:48Z" w:author="Sophie Pinkoski">
        <w:r>
          <w:rPr>
            <w:rFonts w:ascii="Cambria"/>
            <w:rtl w:val="0"/>
            <w:lang w:val="en-US"/>
          </w:rPr>
          <w:delText xml:space="preserve">he himself </w:delText>
        </w:r>
      </w:del>
      <w:ins w:id="25" w:date="2014-05-18T15:20:02Z" w:author="Sophie Pinkoski">
        <w:r>
          <w:rPr>
            <w:rFonts w:ascii="Cambria"/>
            <w:rtl w:val="0"/>
            <w:lang w:val="en-US"/>
          </w:rPr>
          <w:t xml:space="preserve">Abramovitsh himself </w:t>
        </w:r>
      </w:ins>
      <w:r>
        <w:rPr>
          <w:rFonts w:ascii="Cambria"/>
          <w:rtl w:val="0"/>
          <w:lang w:val="en-US"/>
        </w:rPr>
        <w:t>was a city dweller, it has been argued that Mendele represents in his fiction a romantic narrative of return to some pre-modern</w:t>
      </w:r>
      <w:ins w:id="26" w:date="2014-05-18T15:20:38Z" w:author="Sophie Pinkoski">
        <w:r>
          <w:rPr>
            <w:rFonts w:ascii="Cambria"/>
            <w:rtl w:val="0"/>
            <w:lang w:val="en-US"/>
          </w:rPr>
          <w:t xml:space="preserve"> </w:t>
        </w:r>
      </w:ins>
      <w:del w:id="27" w:date="2014-05-18T15:20:37Z" w:author="Sophie Pinkoski">
        <w:r>
          <w:rPr>
            <w:rFonts w:ascii="Cambria"/>
            <w:rtl w:val="0"/>
          </w:rPr>
          <w:delText xml:space="preserve">, </w:delText>
        </w:r>
      </w:del>
      <w:r>
        <w:rPr>
          <w:rFonts w:ascii="Cambria"/>
          <w:rtl w:val="0"/>
          <w:lang w:val="en-US"/>
        </w:rPr>
        <w:t xml:space="preserve">non-urban Jewish experience, rather than strictly the promotion of modern ideas such </w:t>
      </w:r>
      <w:ins w:id="28" w:date="2014-05-18T15:20:55Z" w:author="Sophie Pinkoski">
        <w:r>
          <w:rPr>
            <w:rFonts w:ascii="Cambria"/>
            <w:rtl w:val="0"/>
            <w:lang w:val="en-US"/>
          </w:rPr>
          <w:t xml:space="preserve">as </w:t>
        </w:r>
      </w:ins>
      <w:r>
        <w:rPr>
          <w:rFonts w:ascii="Cambria"/>
          <w:rtl w:val="0"/>
          <w:lang w:val="en-US"/>
        </w:rPr>
        <w:t>rationalist science and education-reform. Although he was influenced by the nationalist tone that arose in the Jewish street beginning in the early 1880's, he himself never became a Zionis</w:t>
      </w:r>
      <w:ins w:id="29" w:date="2014-05-18T15:21:41Z" w:author="Sophie Pinkoski">
        <w:r>
          <w:rPr>
            <w:rFonts w:ascii="Cambria"/>
            <w:rtl w:val="0"/>
            <w:lang w:val="en-US"/>
          </w:rPr>
          <w:t>t</w:t>
        </w:r>
      </w:ins>
      <w:del w:id="30" w:date="2014-05-18T15:21:40Z" w:author="Sophie Pinkoski">
        <w:r>
          <w:rPr>
            <w:rFonts w:ascii="Cambria"/>
            <w:rtl w:val="0"/>
          </w:rPr>
          <w:delText>t,</w:delText>
        </w:r>
      </w:del>
      <w:r>
        <w:rPr>
          <w:rFonts w:ascii="Cambria"/>
          <w:rtl w:val="0"/>
          <w:lang w:val="en-US"/>
        </w:rPr>
        <w:t xml:space="preserve"> and</w:t>
      </w:r>
      <w:ins w:id="31" w:date="2014-05-18T15:21:44Z" w:author="Sophie Pinkoski">
        <w:r>
          <w:rPr>
            <w:rFonts w:ascii="Cambria"/>
            <w:rtl w:val="0"/>
            <w:lang w:val="en-US"/>
          </w:rPr>
          <w:t>,</w:t>
        </w:r>
      </w:ins>
      <w:r>
        <w:rPr>
          <w:rFonts w:ascii="Cambria"/>
          <w:rtl w:val="0"/>
          <w:lang w:val="en-US"/>
        </w:rPr>
        <w:t xml:space="preserve"> in fact</w:t>
      </w:r>
      <w:ins w:id="32" w:date="2014-05-18T15:21:46Z" w:author="Sophie Pinkoski">
        <w:r>
          <w:rPr>
            <w:rFonts w:ascii="Cambria"/>
            <w:rtl w:val="0"/>
            <w:lang w:val="en-US"/>
          </w:rPr>
          <w:t>,</w:t>
        </w:r>
      </w:ins>
      <w:r>
        <w:rPr>
          <w:rFonts w:ascii="Cambria"/>
          <w:rtl w:val="0"/>
          <w:lang w:val="en-US"/>
        </w:rPr>
        <w:t xml:space="preserve"> expressed criticism toward that movement in his work. </w:t>
      </w:r>
    </w:p>
    <w:p>
      <w:pPr>
        <w:pStyle w:val="Heading 3"/>
        <w:rPr>
          <w:color w:val="000000"/>
          <w:u w:color="000000"/>
          <w:shd w:val="clear" w:color="auto" w:fill="ffffff"/>
        </w:rPr>
      </w:pPr>
      <w:r>
        <w:rPr>
          <w:rFonts w:ascii="Cambria" w:cs="Arial Unicode MS" w:hAnsi="Arial Unicode MS" w:eastAsia="Arial Unicode MS"/>
          <w:rtl w:val="0"/>
          <w:lang w:val="en-US"/>
        </w:rPr>
        <w:t xml:space="preserve">References and Further Reading </w:t>
      </w:r>
    </w:p>
    <w:p>
      <w:pPr>
        <w:pStyle w:val="Body"/>
        <w:spacing w:before="0" w:after="0"/>
        <w:rPr>
          <w:rFonts w:ascii="Cambria" w:cs="Cambria" w:hAnsi="Cambria" w:eastAsia="Cambria"/>
          <w:color w:val="000000"/>
          <w:u w:color="000000"/>
          <w:shd w:val="clear" w:color="auto" w:fill="ffffff"/>
        </w:rPr>
      </w:pPr>
      <w:r>
        <w:rPr>
          <w:rFonts w:ascii="Cambria"/>
          <w:color w:val="000000"/>
          <w:u w:color="000000"/>
          <w:shd w:val="clear" w:color="auto" w:fill="ffffff"/>
          <w:rtl w:val="0"/>
        </w:rPr>
        <w:t>Olga</w:t>
      </w:r>
      <w:r>
        <w:rPr>
          <w:rFonts w:hAnsi="Cambria" w:hint="default"/>
          <w:color w:val="000000"/>
          <w:u w:color="000000"/>
          <w:shd w:val="clear" w:color="auto" w:fill="ffffff"/>
          <w:rtl w:val="0"/>
        </w:rPr>
        <w:t> </w:t>
      </w:r>
      <w:r>
        <w:rPr>
          <w:rFonts w:ascii="Cambria"/>
          <w:color w:val="000000"/>
          <w:u w:color="000000"/>
          <w:shd w:val="clear" w:color="auto" w:fill="ffffff"/>
          <w:rtl w:val="0"/>
        </w:rPr>
        <w:t>Litvak</w:t>
      </w:r>
      <w:r>
        <w:rPr>
          <w:rFonts w:ascii="Cambria"/>
          <w:color w:val="000000"/>
          <w:u w:color="000000"/>
          <w:shd w:val="clear" w:color="auto" w:fill="ffffff"/>
          <w:rtl w:val="0"/>
        </w:rPr>
        <w:t xml:space="preserve">, </w:t>
      </w:r>
      <w:r>
        <w:rPr>
          <w:rFonts w:ascii="Cambria"/>
          <w:i w:val="1"/>
          <w:iCs w:val="1"/>
          <w:color w:val="000000"/>
          <w:u w:color="000000"/>
          <w:shd w:val="clear" w:color="auto" w:fill="ffffff"/>
          <w:rtl w:val="0"/>
          <w:lang w:val="en-US"/>
        </w:rPr>
        <w:t>Haskalah: The</w:t>
      </w:r>
      <w:r>
        <w:rPr>
          <w:rFonts w:hAnsi="Cambria" w:hint="default"/>
          <w:i w:val="1"/>
          <w:iCs w:val="1"/>
          <w:color w:val="000000"/>
          <w:u w:color="000000"/>
          <w:shd w:val="clear" w:color="auto" w:fill="ffffff"/>
          <w:rtl w:val="0"/>
        </w:rPr>
        <w:t> </w:t>
      </w:r>
      <w:r>
        <w:rPr>
          <w:rFonts w:ascii="Cambria"/>
          <w:color w:val="000000"/>
          <w:u w:color="000000"/>
          <w:shd w:val="clear" w:color="auto" w:fill="ffffff"/>
          <w:rtl w:val="0"/>
        </w:rPr>
        <w:t>Romantic</w:t>
      </w:r>
      <w:r>
        <w:rPr>
          <w:rFonts w:ascii="Cambria"/>
          <w:i w:val="1"/>
          <w:iCs w:val="1"/>
          <w:color w:val="000000"/>
          <w:u w:color="000000"/>
          <w:shd w:val="clear" w:color="auto" w:fill="ffffff"/>
          <w:rtl w:val="0"/>
          <w:lang w:val="en-US"/>
        </w:rPr>
        <w:t xml:space="preserve"> Movement in Judaism</w:t>
      </w:r>
      <w:r>
        <w:rPr>
          <w:rFonts w:ascii="Cambria"/>
          <w:color w:val="000000"/>
          <w:u w:color="000000"/>
          <w:shd w:val="clear" w:color="auto" w:fill="ffffff"/>
          <w:rtl w:val="0"/>
        </w:rPr>
        <w:t xml:space="preserve"> (New Brunswick, NJ: Rutgers University Press,</w:t>
      </w:r>
      <w:r>
        <w:rPr>
          <w:rFonts w:ascii="Cambria"/>
          <w:b w:val="1"/>
          <w:bCs w:val="1"/>
          <w:color w:val="000000"/>
          <w:u w:color="000000"/>
          <w:shd w:val="clear" w:color="auto" w:fill="ffffff"/>
          <w:rtl w:val="0"/>
        </w:rPr>
        <w:t xml:space="preserve"> </w:t>
      </w:r>
      <w:r>
        <w:rPr>
          <w:rFonts w:ascii="Cambria"/>
          <w:color w:val="000000"/>
          <w:u w:color="000000"/>
          <w:shd w:val="clear" w:color="auto" w:fill="ffffff"/>
          <w:rtl w:val="0"/>
        </w:rPr>
        <w:t>2012</w:t>
      </w:r>
      <w:r>
        <w:rPr>
          <w:rFonts w:ascii="Cambria"/>
          <w:color w:val="000000"/>
          <w:u w:color="000000"/>
          <w:shd w:val="clear" w:color="auto" w:fill="ffffff"/>
          <w:rtl w:val="0"/>
        </w:rPr>
        <w:t xml:space="preserve">); Dan Miron, </w:t>
      </w:r>
      <w:r>
        <w:rPr>
          <w:rFonts w:hAnsi="Cambria" w:hint="default"/>
          <w:color w:val="000000"/>
          <w:u w:color="000000"/>
          <w:shd w:val="clear" w:color="auto" w:fill="ffffff"/>
          <w:rtl w:val="0"/>
        </w:rPr>
        <w:t>“</w:t>
      </w:r>
      <w:r>
        <w:rPr>
          <w:rFonts w:ascii="Cambria"/>
          <w:color w:val="000000"/>
          <w:u w:color="000000"/>
          <w:shd w:val="clear" w:color="auto" w:fill="ffffff"/>
          <w:rtl w:val="0"/>
          <w:lang w:val="de-DE"/>
        </w:rPr>
        <w:t>Der onheyb fun aktueln hebreishn roman: Historishe un kritishe bamerkungen tsu Sh. Y.</w:t>
      </w:r>
      <w:r>
        <w:rPr>
          <w:rFonts w:hAnsi="Cambria" w:hint="default"/>
          <w:color w:val="000000"/>
          <w:u w:color="000000"/>
          <w:shd w:val="clear" w:color="auto" w:fill="ffffff"/>
          <w:rtl w:val="0"/>
        </w:rPr>
        <w:t> </w:t>
      </w:r>
      <w:r>
        <w:rPr>
          <w:rFonts w:ascii="Cambria"/>
          <w:color w:val="000000"/>
          <w:u w:color="000000"/>
          <w:shd w:val="clear" w:color="auto" w:fill="ffffff"/>
          <w:rtl w:val="0"/>
        </w:rPr>
        <w:t>Abramovitsh</w:t>
      </w:r>
      <w:r>
        <w:rPr>
          <w:rFonts w:hAnsi="Cambria" w:hint="default"/>
          <w:color w:val="000000"/>
          <w:u w:color="000000"/>
          <w:shd w:val="clear" w:color="auto" w:fill="ffffff"/>
          <w:rtl w:val="0"/>
          <w:lang w:val="fr-FR"/>
        </w:rPr>
        <w:t>’</w:t>
      </w:r>
      <w:r>
        <w:rPr>
          <w:rFonts w:ascii="Cambria"/>
          <w:color w:val="000000"/>
          <w:u w:color="000000"/>
          <w:shd w:val="clear" w:color="auto" w:fill="ffffff"/>
          <w:rtl w:val="0"/>
        </w:rPr>
        <w:t>s</w:t>
      </w:r>
      <w:r>
        <w:rPr>
          <w:rFonts w:hAnsi="Cambria" w:hint="default"/>
          <w:color w:val="000000"/>
          <w:u w:color="000000"/>
          <w:shd w:val="clear" w:color="auto" w:fill="ffffff"/>
          <w:rtl w:val="0"/>
        </w:rPr>
        <w:t> </w:t>
      </w:r>
      <w:r>
        <w:rPr>
          <w:rFonts w:ascii="Cambria"/>
          <w:i w:val="1"/>
          <w:iCs w:val="1"/>
          <w:color w:val="000000"/>
          <w:u w:color="000000"/>
          <w:shd w:val="clear" w:color="auto" w:fill="ffffff"/>
          <w:rtl w:val="0"/>
          <w:lang w:val="nl-NL"/>
        </w:rPr>
        <w:t>Limdu hetev,</w:t>
      </w:r>
      <w:r>
        <w:rPr>
          <w:rFonts w:hAnsi="Cambria" w:hint="default"/>
          <w:color w:val="000000"/>
          <w:u w:color="000000"/>
          <w:shd w:val="clear" w:color="auto" w:fill="ffffff"/>
          <w:rtl w:val="0"/>
        </w:rPr>
        <w:t xml:space="preserve">” </w:t>
      </w:r>
      <w:r>
        <w:rPr>
          <w:rFonts w:ascii="Cambria"/>
          <w:color w:val="000000"/>
          <w:u w:color="000000"/>
          <w:shd w:val="clear" w:color="auto" w:fill="ffffff"/>
          <w:rtl w:val="0"/>
        </w:rPr>
        <w:t xml:space="preserve">in </w:t>
      </w:r>
      <w:r>
        <w:rPr>
          <w:rFonts w:ascii="Cambria"/>
          <w:i w:val="1"/>
          <w:iCs w:val="1"/>
          <w:color w:val="000000"/>
          <w:u w:color="000000"/>
          <w:shd w:val="clear" w:color="auto" w:fill="ffffff"/>
          <w:rtl w:val="0"/>
          <w:lang w:val="nl-NL"/>
        </w:rPr>
        <w:t>Limdu hetev,</w:t>
      </w:r>
      <w:r>
        <w:rPr>
          <w:rFonts w:hAnsi="Cambria" w:hint="default"/>
          <w:color w:val="000000"/>
          <w:u w:color="000000"/>
          <w:shd w:val="clear" w:color="auto" w:fill="ffffff"/>
          <w:rtl w:val="0"/>
        </w:rPr>
        <w:t> </w:t>
      </w:r>
      <w:r>
        <w:rPr>
          <w:rFonts w:ascii="Cambria"/>
          <w:color w:val="000000"/>
          <w:u w:color="000000"/>
          <w:shd w:val="clear" w:color="auto" w:fill="ffffff"/>
          <w:rtl w:val="0"/>
          <w:lang w:val="en-US"/>
        </w:rPr>
        <w:t>by Sh. Y. Abramovitsh, pp.</w:t>
      </w:r>
      <w:r>
        <w:rPr>
          <w:rFonts w:hAnsi="Cambria" w:hint="default"/>
          <w:color w:val="000000"/>
          <w:u w:color="000000"/>
          <w:shd w:val="clear" w:color="auto" w:fill="ffffff"/>
          <w:rtl w:val="0"/>
        </w:rPr>
        <w:t> </w:t>
      </w:r>
      <w:r>
        <w:rPr>
          <w:rFonts w:ascii="Cambria"/>
          <w:color w:val="000000"/>
          <w:u w:color="000000"/>
          <w:shd w:val="clear" w:color="auto" w:fill="ffffff"/>
          <w:rtl w:val="0"/>
        </w:rPr>
        <w:t>1</w:t>
      </w:r>
      <w:r>
        <w:rPr>
          <w:rFonts w:hAnsi="Cambria" w:hint="default"/>
          <w:color w:val="000000"/>
          <w:u w:color="000000"/>
          <w:shd w:val="clear" w:color="auto" w:fill="ffffff"/>
          <w:rtl w:val="0"/>
        </w:rPr>
        <w:t>–</w:t>
      </w:r>
      <w:r>
        <w:rPr>
          <w:rFonts w:ascii="Cambria"/>
          <w:color w:val="000000"/>
          <w:u w:color="000000"/>
          <w:shd w:val="clear" w:color="auto" w:fill="ffffff"/>
          <w:rtl w:val="0"/>
        </w:rPr>
        <w:t>88 (New York, 1969); Dan Miron,</w:t>
      </w:r>
      <w:r>
        <w:rPr>
          <w:rFonts w:hAnsi="Cambria" w:hint="default"/>
          <w:color w:val="000000"/>
          <w:u w:color="000000"/>
          <w:shd w:val="clear" w:color="auto" w:fill="ffffff"/>
          <w:rtl w:val="0"/>
        </w:rPr>
        <w:t> </w:t>
      </w:r>
      <w:r>
        <w:rPr>
          <w:rFonts w:ascii="Cambria"/>
          <w:i w:val="1"/>
          <w:iCs w:val="1"/>
          <w:color w:val="000000"/>
          <w:u w:color="000000"/>
          <w:shd w:val="clear" w:color="auto" w:fill="ffffff"/>
          <w:rtl w:val="0"/>
          <w:lang w:val="en-US"/>
        </w:rPr>
        <w:t>A Traveler Disguised: The Rise of Modern Yiddish Fiction in the Nineteenth Century</w:t>
      </w:r>
      <w:r>
        <w:rPr>
          <w:rFonts w:hAnsi="Cambria" w:hint="default"/>
          <w:color w:val="000000"/>
          <w:u w:color="000000"/>
          <w:shd w:val="clear" w:color="auto" w:fill="ffffff"/>
          <w:rtl w:val="0"/>
        </w:rPr>
        <w:t> </w:t>
      </w:r>
      <w:r>
        <w:rPr>
          <w:rFonts w:ascii="Cambria"/>
          <w:color w:val="000000"/>
          <w:u w:color="000000"/>
          <w:shd w:val="clear" w:color="auto" w:fill="ffffff"/>
          <w:rtl w:val="0"/>
        </w:rPr>
        <w:t>(New York, 1973); Samuel Niger,</w:t>
      </w:r>
      <w:r>
        <w:rPr>
          <w:rFonts w:ascii="Cambria"/>
          <w:i w:val="1"/>
          <w:iCs w:val="1"/>
          <w:color w:val="000000"/>
          <w:u w:color="000000"/>
          <w:shd w:val="clear" w:color="auto" w:fill="ffffff"/>
          <w:rtl w:val="0"/>
          <w:lang w:val="de-DE"/>
        </w:rPr>
        <w:t xml:space="preserve"> Mendele Moykher-Sforim: Zayn lebn, zayne gezelshaftlekhe un literarishe oyftuungen</w:t>
      </w:r>
      <w:r>
        <w:rPr>
          <w:rFonts w:hAnsi="Cambria" w:hint="default"/>
          <w:color w:val="000000"/>
          <w:u w:color="000000"/>
          <w:shd w:val="clear" w:color="auto" w:fill="ffffff"/>
          <w:rtl w:val="0"/>
        </w:rPr>
        <w:t> </w:t>
      </w:r>
      <w:r>
        <w:rPr>
          <w:rFonts w:ascii="Cambria"/>
          <w:color w:val="000000"/>
          <w:u w:color="000000"/>
          <w:shd w:val="clear" w:color="auto" w:fill="ffffff"/>
          <w:rtl w:val="0"/>
        </w:rPr>
        <w:t>(New York, 1970). Gershon Shaked,</w:t>
      </w:r>
      <w:r>
        <w:rPr>
          <w:rFonts w:hAnsi="Cambria" w:hint="default"/>
          <w:color w:val="000000"/>
          <w:u w:color="000000"/>
          <w:shd w:val="clear" w:color="auto" w:fill="ffffff"/>
          <w:rtl w:val="0"/>
        </w:rPr>
        <w:t> </w:t>
      </w:r>
      <w:r>
        <w:rPr>
          <w:rFonts w:ascii="Cambria"/>
          <w:i w:val="1"/>
          <w:iCs w:val="1"/>
          <w:color w:val="000000"/>
          <w:u w:color="000000"/>
          <w:shd w:val="clear" w:color="auto" w:fill="ffffff"/>
          <w:rtl w:val="0"/>
        </w:rPr>
        <w:t>Ben se</w:t>
      </w:r>
      <w:r>
        <w:rPr>
          <w:rFonts w:hAnsi="Cambria" w:hint="default"/>
          <w:i w:val="1"/>
          <w:iCs w:val="1"/>
          <w:color w:val="000000"/>
          <w:u w:color="000000"/>
          <w:shd w:val="clear" w:color="auto" w:fill="ffffff"/>
          <w:rtl w:val="0"/>
        </w:rPr>
        <w:t>ḥ</w:t>
      </w:r>
      <w:r>
        <w:rPr>
          <w:rFonts w:ascii="Cambria"/>
          <w:i w:val="1"/>
          <w:iCs w:val="1"/>
          <w:color w:val="000000"/>
          <w:u w:color="000000"/>
          <w:shd w:val="clear" w:color="auto" w:fill="ffffff"/>
          <w:rtl w:val="0"/>
        </w:rPr>
        <w:t>ok le-dema</w:t>
      </w:r>
      <w:r>
        <w:rPr>
          <w:rFonts w:hAnsi="Cambria" w:hint="default"/>
          <w:i w:val="1"/>
          <w:iCs w:val="1"/>
          <w:color w:val="000000"/>
          <w:u w:color="000000"/>
          <w:shd w:val="clear" w:color="auto" w:fill="ffffff"/>
          <w:rtl w:val="0"/>
        </w:rPr>
        <w:t>‘</w:t>
      </w:r>
      <w:r>
        <w:rPr>
          <w:rFonts w:hAnsi="Cambria" w:hint="default"/>
          <w:color w:val="000000"/>
          <w:u w:color="000000"/>
          <w:shd w:val="clear" w:color="auto" w:fill="ffffff"/>
          <w:rtl w:val="0"/>
        </w:rPr>
        <w:t> </w:t>
      </w:r>
      <w:r>
        <w:rPr>
          <w:rFonts w:ascii="Cambria"/>
          <w:color w:val="000000"/>
          <w:u w:color="000000"/>
          <w:shd w:val="clear" w:color="auto" w:fill="ffffff"/>
          <w:rtl w:val="0"/>
        </w:rPr>
        <w:t>(Ramat Gan, Isr., 1965).</w:t>
      </w:r>
    </w:p>
    <w:p>
      <w:pPr>
        <w:pStyle w:val="Heading 3"/>
        <w:rPr>
          <w:rtl w:val="0"/>
        </w:rPr>
      </w:pPr>
      <w:r>
        <w:rPr>
          <w:rFonts w:ascii="Cambria" w:cs="Arial Unicode MS" w:hAnsi="Arial Unicode MS" w:eastAsia="Arial Unicode MS"/>
          <w:rtl w:val="0"/>
          <w:lang w:val="en-US"/>
        </w:rPr>
        <w:t>List of Works in Yiddish</w:t>
      </w:r>
    </w:p>
    <w:p>
      <w:pPr>
        <w:pStyle w:val="Body"/>
        <w:numPr>
          <w:ilvl w:val="0"/>
          <w:numId w:val="3"/>
        </w:numPr>
        <w:shd w:val="clear" w:color="auto" w:fill="ffffff"/>
        <w:tabs>
          <w:tab w:val="num" w:pos="384"/>
          <w:tab w:val="left" w:pos="720"/>
          <w:tab w:val="clear" w:pos="0"/>
        </w:tabs>
        <w:bidi w:val="0"/>
        <w:spacing w:after="24"/>
        <w:ind w:left="384" w:right="0" w:hanging="360"/>
        <w:jc w:val="left"/>
        <w:rPr>
          <w:rFonts w:ascii="Cambria" w:cs="Cambria" w:hAnsi="Cambria" w:eastAsia="Cambria"/>
          <w:color w:val="000000"/>
          <w:position w:val="0"/>
          <w:sz w:val="24"/>
          <w:szCs w:val="24"/>
          <w:u w:color="000000"/>
          <w:rtl w:val="0"/>
          <w:lang w:val="de-DE"/>
        </w:rPr>
      </w:pPr>
      <w:r>
        <w:rPr>
          <w:rFonts w:ascii="Cambria"/>
          <w:i w:val="1"/>
          <w:iCs w:val="1"/>
          <w:color w:val="000000"/>
          <w:u w:color="000000"/>
          <w:shd w:val="clear" w:color="auto" w:fill="ffffff"/>
          <w:rtl w:val="0"/>
          <w:lang w:val="de-DE"/>
        </w:rPr>
        <w:t>Dos kleyne mentshele</w:t>
      </w:r>
      <w:r>
        <w:rPr>
          <w:rFonts w:hAnsi="Cambria" w:hint="default"/>
          <w:color w:val="000000"/>
          <w:u w:color="000000"/>
          <w:shd w:val="clear" w:color="auto" w:fill="ffffff"/>
          <w:rtl w:val="0"/>
          <w:lang w:val="de-DE"/>
        </w:rPr>
        <w:t> </w:t>
      </w:r>
      <w:r>
        <w:rPr>
          <w:rFonts w:ascii="Cambria"/>
          <w:color w:val="000000"/>
          <w:u w:color="000000"/>
          <w:shd w:val="clear" w:color="auto" w:fill="ffffff"/>
          <w:rtl w:val="0"/>
          <w:lang w:val="de-DE"/>
        </w:rPr>
        <w:t>(The Little Man)</w:t>
      </w:r>
      <w:r>
        <w:rPr>
          <w:rFonts w:ascii="Cambria"/>
          <w:color w:val="000000"/>
          <w:u w:color="000000"/>
          <w:rtl w:val="0"/>
          <w:lang w:val="de-DE"/>
        </w:rPr>
        <w:t>.</w:t>
      </w:r>
      <w:r>
        <w:rPr>
          <w:rFonts w:hAnsi="Cambria" w:hint="default"/>
          <w:color w:val="000000"/>
          <w:u w:color="000000"/>
          <w:rtl w:val="0"/>
          <w:lang w:val="de-DE"/>
        </w:rPr>
        <w:t> </w:t>
      </w:r>
      <w:r>
        <w:rPr>
          <w:rFonts w:ascii="Cambria"/>
          <w:color w:val="000000"/>
          <w:u w:color="000000"/>
          <w:rtl w:val="0"/>
          <w:lang w:val="de-DE"/>
        </w:rPr>
        <w:t>Odessa 1864-5; 1879 (second version).</w:t>
      </w:r>
    </w:p>
    <w:p>
      <w:pPr>
        <w:pStyle w:val="Body"/>
        <w:numPr>
          <w:ilvl w:val="0"/>
          <w:numId w:val="4"/>
        </w:numPr>
        <w:shd w:val="clear" w:color="auto" w:fill="ffffff"/>
        <w:tabs>
          <w:tab w:val="num" w:pos="384"/>
          <w:tab w:val="left" w:pos="720"/>
          <w:tab w:val="clear" w:pos="0"/>
        </w:tabs>
        <w:bidi w:val="0"/>
        <w:spacing w:after="24"/>
        <w:ind w:left="384" w:right="0" w:hanging="360"/>
        <w:jc w:val="left"/>
        <w:rPr>
          <w:rFonts w:ascii="Cambria" w:cs="Cambria" w:hAnsi="Cambria" w:eastAsia="Cambria"/>
          <w:color w:val="000000"/>
          <w:position w:val="0"/>
          <w:sz w:val="24"/>
          <w:szCs w:val="24"/>
          <w:u w:color="000000"/>
          <w:rtl w:val="0"/>
        </w:rPr>
      </w:pPr>
      <w:r>
        <w:rPr>
          <w:rFonts w:ascii="Cambria"/>
          <w:i w:val="1"/>
          <w:iCs w:val="1"/>
          <w:color w:val="000000"/>
          <w:u w:color="000000"/>
          <w:shd w:val="clear" w:color="auto" w:fill="ffffff"/>
          <w:rtl w:val="0"/>
          <w:lang w:val="de-DE"/>
        </w:rPr>
        <w:t>Dos vintshfingerl</w:t>
      </w:r>
      <w:r>
        <w:rPr>
          <w:rFonts w:hAnsi="Cambria" w:hint="default"/>
          <w:color w:val="000000"/>
          <w:u w:color="000000"/>
          <w:rtl w:val="0"/>
        </w:rPr>
        <w:t> </w:t>
      </w:r>
      <w:r>
        <w:rPr>
          <w:rFonts w:ascii="Cambria"/>
          <w:color w:val="000000"/>
          <w:u w:color="000000"/>
          <w:rtl w:val="0"/>
        </w:rPr>
        <w:t>(</w:t>
      </w:r>
      <w:r>
        <w:rPr>
          <w:rFonts w:ascii="Cambria"/>
          <w:color w:val="000000"/>
          <w:u w:color="000000"/>
          <w:shd w:val="clear" w:color="auto" w:fill="ffffff"/>
          <w:rtl w:val="0"/>
          <w:lang w:val="en-US"/>
        </w:rPr>
        <w:t>The Magic Ring</w:t>
      </w:r>
      <w:r>
        <w:rPr>
          <w:rFonts w:ascii="Cambria"/>
          <w:color w:val="000000"/>
          <w:u w:color="000000"/>
          <w:rtl w:val="0"/>
        </w:rPr>
        <w:t>). Warsaw 1865; 1888-1909</w:t>
      </w:r>
      <w:r>
        <w:rPr>
          <w:rFonts w:ascii="Cambria"/>
          <w:color w:val="000000"/>
          <w:u w:color="000000"/>
          <w:rtl w:val="0"/>
          <w:lang w:val="de-DE"/>
        </w:rPr>
        <w:t xml:space="preserve"> (second version)</w:t>
      </w:r>
      <w:r>
        <w:rPr>
          <w:rFonts w:ascii="Cambria"/>
          <w:color w:val="000000"/>
          <w:u w:color="000000"/>
          <w:rtl w:val="0"/>
        </w:rPr>
        <w:t xml:space="preserve">. </w:t>
      </w:r>
    </w:p>
    <w:p>
      <w:pPr>
        <w:pStyle w:val="Body"/>
        <w:numPr>
          <w:ilvl w:val="0"/>
          <w:numId w:val="5"/>
        </w:numPr>
        <w:shd w:val="clear" w:color="auto" w:fill="ffffff"/>
        <w:tabs>
          <w:tab w:val="num" w:pos="384"/>
          <w:tab w:val="left" w:pos="720"/>
          <w:tab w:val="clear" w:pos="0"/>
        </w:tabs>
        <w:bidi w:val="0"/>
        <w:spacing w:after="24"/>
        <w:ind w:left="384" w:right="0" w:hanging="360"/>
        <w:jc w:val="left"/>
        <w:rPr>
          <w:rFonts w:ascii="Cambria" w:cs="Cambria" w:hAnsi="Cambria" w:eastAsia="Cambria"/>
          <w:color w:val="000000"/>
          <w:position w:val="0"/>
          <w:sz w:val="24"/>
          <w:szCs w:val="24"/>
          <w:u w:color="000000"/>
          <w:rtl w:val="0"/>
          <w:lang w:val="de-DE"/>
        </w:rPr>
      </w:pPr>
      <w:r>
        <w:rPr>
          <w:rFonts w:ascii="Cambria"/>
          <w:i w:val="1"/>
          <w:iCs w:val="1"/>
          <w:color w:val="000000"/>
          <w:u w:color="000000"/>
          <w:rtl w:val="0"/>
          <w:lang w:val="de-DE"/>
        </w:rPr>
        <w:t>Fishke der Krummer</w:t>
      </w:r>
      <w:r>
        <w:rPr>
          <w:rFonts w:hAnsi="Cambria" w:hint="default"/>
          <w:color w:val="000000"/>
          <w:u w:color="000000"/>
          <w:rtl w:val="0"/>
          <w:lang w:val="de-DE"/>
        </w:rPr>
        <w:t> </w:t>
      </w:r>
      <w:r>
        <w:rPr>
          <w:rFonts w:ascii="Cambria"/>
          <w:color w:val="000000"/>
          <w:u w:color="000000"/>
          <w:rtl w:val="0"/>
          <w:lang w:val="de-DE"/>
        </w:rPr>
        <w:t xml:space="preserve">(Fishke the Lame). </w:t>
      </w:r>
      <w:r>
        <w:rPr>
          <w:rFonts w:ascii="Cambria"/>
          <w:color w:val="000000"/>
          <w:u w:color="000000"/>
          <w:rtl w:val="0"/>
        </w:rPr>
        <w:t>Zhitomir</w:t>
      </w:r>
      <w:r>
        <w:rPr>
          <w:rFonts w:ascii="Cambria"/>
          <w:color w:val="000000"/>
          <w:u w:color="000000"/>
          <w:rtl w:val="0"/>
          <w:lang w:val="de-DE"/>
        </w:rPr>
        <w:t xml:space="preserve"> 1869; 1888 (second version).</w:t>
      </w:r>
    </w:p>
    <w:p>
      <w:pPr>
        <w:pStyle w:val="Body"/>
        <w:numPr>
          <w:ilvl w:val="0"/>
          <w:numId w:val="6"/>
        </w:numPr>
        <w:shd w:val="clear" w:color="auto" w:fill="ffffff"/>
        <w:tabs>
          <w:tab w:val="num" w:pos="384"/>
          <w:tab w:val="left" w:pos="720"/>
          <w:tab w:val="clear" w:pos="0"/>
        </w:tabs>
        <w:bidi w:val="0"/>
        <w:spacing w:after="24"/>
        <w:ind w:left="384" w:right="0" w:hanging="360"/>
        <w:jc w:val="left"/>
        <w:rPr>
          <w:rFonts w:ascii="Cambria" w:cs="Cambria" w:hAnsi="Cambria" w:eastAsia="Cambria"/>
          <w:color w:val="000000"/>
          <w:position w:val="0"/>
          <w:sz w:val="24"/>
          <w:szCs w:val="24"/>
          <w:u w:color="000000"/>
          <w:rtl w:val="0"/>
        </w:rPr>
      </w:pPr>
      <w:r>
        <w:rPr>
          <w:rFonts w:ascii="Cambria"/>
          <w:i w:val="1"/>
          <w:iCs w:val="1"/>
          <w:color w:val="000000"/>
          <w:u w:color="000000"/>
          <w:rtl w:val="0"/>
        </w:rPr>
        <w:t>Di takse</w:t>
      </w:r>
      <w:r>
        <w:rPr>
          <w:rFonts w:ascii="Cambria"/>
          <w:color w:val="000000"/>
          <w:u w:color="000000"/>
          <w:rtl w:val="0"/>
          <w:lang w:val="en-US"/>
        </w:rPr>
        <w:t xml:space="preserve"> (The Tax). Zhitomir 1869</w:t>
      </w:r>
      <w:r>
        <w:rPr>
          <w:rFonts w:ascii="Cambria"/>
          <w:color w:val="000000"/>
          <w:u w:color="000000"/>
          <w:rtl w:val="0"/>
          <w:lang w:val="de-DE"/>
        </w:rPr>
        <w:t>.</w:t>
      </w:r>
      <w:r>
        <w:rPr>
          <w:rFonts w:ascii="Cambria"/>
          <w:color w:val="000000"/>
          <w:u w:color="000000"/>
          <w:rtl w:val="0"/>
        </w:rPr>
        <w:t xml:space="preserve"> </w:t>
      </w:r>
    </w:p>
    <w:p>
      <w:pPr>
        <w:pStyle w:val="Body"/>
        <w:numPr>
          <w:ilvl w:val="0"/>
          <w:numId w:val="7"/>
        </w:numPr>
        <w:shd w:val="clear" w:color="auto" w:fill="ffffff"/>
        <w:tabs>
          <w:tab w:val="num" w:pos="384"/>
          <w:tab w:val="left" w:pos="720"/>
          <w:tab w:val="clear" w:pos="0"/>
        </w:tabs>
        <w:bidi w:val="0"/>
        <w:spacing w:after="24"/>
        <w:ind w:left="384" w:right="0" w:hanging="360"/>
        <w:jc w:val="left"/>
        <w:rPr>
          <w:rFonts w:ascii="Cambria" w:cs="Cambria" w:hAnsi="Cambria" w:eastAsia="Cambria"/>
          <w:color w:val="000000"/>
          <w:position w:val="0"/>
          <w:sz w:val="24"/>
          <w:szCs w:val="24"/>
          <w:u w:color="000000"/>
          <w:rtl w:val="0"/>
        </w:rPr>
      </w:pPr>
      <w:r>
        <w:rPr>
          <w:rFonts w:ascii="Cambria"/>
          <w:i w:val="1"/>
          <w:iCs w:val="1"/>
          <w:color w:val="000000"/>
          <w:u w:color="000000"/>
          <w:shd w:val="clear" w:color="auto" w:fill="ffffff"/>
          <w:rtl w:val="0"/>
        </w:rPr>
        <w:t>Di klyatshe</w:t>
      </w:r>
      <w:r>
        <w:rPr>
          <w:rFonts w:hAnsi="Cambria" w:hint="default"/>
          <w:color w:val="000000"/>
          <w:u w:color="000000"/>
          <w:shd w:val="clear" w:color="auto" w:fill="ffffff"/>
          <w:rtl w:val="0"/>
        </w:rPr>
        <w:t> </w:t>
      </w:r>
      <w:r>
        <w:rPr>
          <w:rFonts w:ascii="Cambria"/>
          <w:color w:val="000000"/>
          <w:u w:color="000000"/>
          <w:shd w:val="clear" w:color="auto" w:fill="ffffff"/>
          <w:rtl w:val="0"/>
          <w:lang w:val="en-US"/>
        </w:rPr>
        <w:t>(The Nag)</w:t>
      </w:r>
      <w:r>
        <w:rPr>
          <w:rFonts w:ascii="Cambria"/>
          <w:color w:val="000000"/>
          <w:u w:color="000000"/>
          <w:rtl w:val="0"/>
        </w:rPr>
        <w:t>. Vilna 1873.</w:t>
      </w:r>
    </w:p>
    <w:p>
      <w:pPr>
        <w:pStyle w:val="Body"/>
        <w:numPr>
          <w:ilvl w:val="0"/>
          <w:numId w:val="8"/>
        </w:numPr>
        <w:shd w:val="clear" w:color="auto" w:fill="ffffff"/>
        <w:tabs>
          <w:tab w:val="num" w:pos="384"/>
          <w:tab w:val="left" w:pos="720"/>
          <w:tab w:val="clear" w:pos="0"/>
        </w:tabs>
        <w:bidi w:val="0"/>
        <w:spacing w:after="24"/>
        <w:ind w:left="384" w:right="0" w:hanging="360"/>
        <w:jc w:val="left"/>
        <w:rPr>
          <w:rFonts w:ascii="Cambria" w:cs="Cambria" w:hAnsi="Cambria" w:eastAsia="Cambria"/>
          <w:position w:val="0"/>
          <w:sz w:val="24"/>
          <w:szCs w:val="24"/>
          <w:rtl w:val="0"/>
        </w:rPr>
      </w:pPr>
      <w:r>
        <w:rPr>
          <w:rFonts w:ascii="Cambria"/>
          <w:i w:val="1"/>
          <w:iCs w:val="1"/>
          <w:color w:val="000000"/>
          <w:u w:color="000000"/>
          <w:shd w:val="clear" w:color="auto" w:fill="ffffff"/>
          <w:rtl w:val="0"/>
        </w:rPr>
        <w:t>Kitser masoes Binyomin hashlishi</w:t>
      </w:r>
      <w:r>
        <w:rPr>
          <w:rFonts w:hAnsi="Cambria" w:hint="default"/>
          <w:color w:val="000000"/>
          <w:u w:color="000000"/>
          <w:shd w:val="clear" w:color="auto" w:fill="ffffff"/>
          <w:rtl w:val="0"/>
        </w:rPr>
        <w:t> </w:t>
      </w:r>
      <w:r>
        <w:rPr>
          <w:rFonts w:ascii="Cambria"/>
          <w:color w:val="000000"/>
          <w:u w:color="000000"/>
          <w:shd w:val="clear" w:color="auto" w:fill="ffffff"/>
          <w:rtl w:val="0"/>
          <w:lang w:val="en-US"/>
        </w:rPr>
        <w:t>(The Brief Travels of Benjamin the Third)</w:t>
      </w:r>
      <w:r>
        <w:rPr>
          <w:rFonts w:ascii="Cambria"/>
          <w:color w:val="000000"/>
          <w:u w:color="000000"/>
          <w:rtl w:val="0"/>
        </w:rPr>
        <w:t>. Vilna 1878.</w:t>
      </w:r>
      <w:r>
        <w:rPr>
          <w:rFonts w:ascii="Cambria" w:cs="Cambria" w:hAnsi="Cambria" w:eastAsia="Cambria"/>
          <w:color w:val="000000"/>
          <w:u w:color="000000"/>
          <w:rtl w:val="0"/>
        </w:rPr>
      </w:r>
    </w:p>
    <w:sectPr>
      <w:headerReference w:type="default" r:id="rId4"/>
      <w:footerReference w:type="default" r:id="rId5"/>
      <w:pgSz w:w="11900" w:h="16840" w:orient="portrait"/>
      <w:pgMar w:top="1440" w:right="1440" w:bottom="1440" w:left="1440"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rFonts w:ascii="Cambria" w:cs="Cambria" w:hAnsi="Cambria" w:eastAsia="Cambria"/>
        <w:i w:val="1"/>
        <w:iCs w:val="1"/>
        <w:color w:val="000000"/>
        <w:position w:val="0"/>
        <w:u w:color="000000"/>
        <w:shd w:val="clear" w:color="auto" w:fill="ffffff"/>
        <w:lang w:val="de-DE"/>
      </w:rPr>
    </w:lvl>
    <w:lvl w:ilvl="1">
      <w:start w:val="1"/>
      <w:numFmt w:val="bullet"/>
      <w:suff w:val="tab"/>
      <w:lvlText w:val="•"/>
      <w:lvlJc w:val="left"/>
      <w:pPr/>
      <w:rPr>
        <w:rFonts w:ascii="Cambria" w:cs="Cambria" w:hAnsi="Cambria" w:eastAsia="Cambria"/>
        <w:i w:val="1"/>
        <w:iCs w:val="1"/>
        <w:color w:val="000000"/>
        <w:position w:val="0"/>
        <w:u w:color="000000"/>
        <w:shd w:val="clear" w:color="auto" w:fill="ffffff"/>
        <w:lang w:val="de-DE"/>
      </w:rPr>
    </w:lvl>
    <w:lvl w:ilvl="2">
      <w:start w:val="1"/>
      <w:numFmt w:val="bullet"/>
      <w:suff w:val="tab"/>
      <w:lvlText w:val="•"/>
      <w:lvlJc w:val="left"/>
      <w:pPr/>
      <w:rPr>
        <w:rFonts w:ascii="Cambria" w:cs="Cambria" w:hAnsi="Cambria" w:eastAsia="Cambria"/>
        <w:i w:val="1"/>
        <w:iCs w:val="1"/>
        <w:color w:val="000000"/>
        <w:position w:val="0"/>
        <w:u w:color="000000"/>
        <w:shd w:val="clear" w:color="auto" w:fill="ffffff"/>
        <w:lang w:val="de-DE"/>
      </w:rPr>
    </w:lvl>
    <w:lvl w:ilvl="3">
      <w:start w:val="1"/>
      <w:numFmt w:val="bullet"/>
      <w:suff w:val="tab"/>
      <w:lvlText w:val="•"/>
      <w:lvlJc w:val="left"/>
      <w:pPr/>
      <w:rPr>
        <w:rFonts w:ascii="Cambria" w:cs="Cambria" w:hAnsi="Cambria" w:eastAsia="Cambria"/>
        <w:i w:val="1"/>
        <w:iCs w:val="1"/>
        <w:color w:val="000000"/>
        <w:position w:val="0"/>
        <w:u w:color="000000"/>
        <w:shd w:val="clear" w:color="auto" w:fill="ffffff"/>
        <w:lang w:val="de-DE"/>
      </w:rPr>
    </w:lvl>
    <w:lvl w:ilvl="4">
      <w:start w:val="1"/>
      <w:numFmt w:val="bullet"/>
      <w:suff w:val="tab"/>
      <w:lvlText w:val="•"/>
      <w:lvlJc w:val="left"/>
      <w:pPr/>
      <w:rPr>
        <w:rFonts w:ascii="Cambria" w:cs="Cambria" w:hAnsi="Cambria" w:eastAsia="Cambria"/>
        <w:i w:val="1"/>
        <w:iCs w:val="1"/>
        <w:color w:val="000000"/>
        <w:position w:val="0"/>
        <w:u w:color="000000"/>
        <w:shd w:val="clear" w:color="auto" w:fill="ffffff"/>
        <w:lang w:val="de-DE"/>
      </w:rPr>
    </w:lvl>
    <w:lvl w:ilvl="5">
      <w:start w:val="1"/>
      <w:numFmt w:val="bullet"/>
      <w:suff w:val="tab"/>
      <w:lvlText w:val="•"/>
      <w:lvlJc w:val="left"/>
      <w:pPr/>
      <w:rPr>
        <w:rFonts w:ascii="Cambria" w:cs="Cambria" w:hAnsi="Cambria" w:eastAsia="Cambria"/>
        <w:i w:val="1"/>
        <w:iCs w:val="1"/>
        <w:color w:val="000000"/>
        <w:position w:val="0"/>
        <w:u w:color="000000"/>
        <w:shd w:val="clear" w:color="auto" w:fill="ffffff"/>
        <w:lang w:val="de-DE"/>
      </w:rPr>
    </w:lvl>
    <w:lvl w:ilvl="6">
      <w:start w:val="1"/>
      <w:numFmt w:val="bullet"/>
      <w:suff w:val="tab"/>
      <w:lvlText w:val="•"/>
      <w:lvlJc w:val="left"/>
      <w:pPr/>
      <w:rPr>
        <w:rFonts w:ascii="Cambria" w:cs="Cambria" w:hAnsi="Cambria" w:eastAsia="Cambria"/>
        <w:i w:val="1"/>
        <w:iCs w:val="1"/>
        <w:color w:val="000000"/>
        <w:position w:val="0"/>
        <w:u w:color="000000"/>
        <w:shd w:val="clear" w:color="auto" w:fill="ffffff"/>
        <w:lang w:val="de-DE"/>
      </w:rPr>
    </w:lvl>
    <w:lvl w:ilvl="7">
      <w:start w:val="1"/>
      <w:numFmt w:val="bullet"/>
      <w:suff w:val="tab"/>
      <w:lvlText w:val="•"/>
      <w:lvlJc w:val="left"/>
      <w:pPr/>
      <w:rPr>
        <w:rFonts w:ascii="Cambria" w:cs="Cambria" w:hAnsi="Cambria" w:eastAsia="Cambria"/>
        <w:i w:val="1"/>
        <w:iCs w:val="1"/>
        <w:color w:val="000000"/>
        <w:position w:val="0"/>
        <w:u w:color="000000"/>
        <w:shd w:val="clear" w:color="auto" w:fill="ffffff"/>
        <w:lang w:val="de-DE"/>
      </w:rPr>
    </w:lvl>
    <w:lvl w:ilvl="8">
      <w:start w:val="1"/>
      <w:numFmt w:val="bullet"/>
      <w:suff w:val="tab"/>
      <w:lvlText w:val="•"/>
      <w:lvlJc w:val="left"/>
      <w:pPr/>
      <w:rPr>
        <w:rFonts w:ascii="Cambria" w:cs="Cambria" w:hAnsi="Cambria" w:eastAsia="Cambria"/>
        <w:i w:val="1"/>
        <w:iCs w:val="1"/>
        <w:color w:val="000000"/>
        <w:position w:val="0"/>
        <w:u w:color="000000"/>
        <w:shd w:val="clear" w:color="auto" w:fill="ffffff"/>
        <w:lang w:val="de-DE"/>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rFonts w:ascii="Cambria" w:cs="Cambria" w:hAnsi="Cambria" w:eastAsia="Cambria"/>
        <w:i w:val="1"/>
        <w:iCs w:val="1"/>
        <w:color w:val="000000"/>
        <w:position w:val="0"/>
        <w:u w:color="000000"/>
        <w:shd w:val="clear" w:color="auto" w:fill="ffffff"/>
        <w:lang w:val="de-DE"/>
      </w:rPr>
    </w:lvl>
    <w:lvl w:ilvl="1">
      <w:start w:val="1"/>
      <w:numFmt w:val="bullet"/>
      <w:suff w:val="tab"/>
      <w:lvlText w:val="•"/>
      <w:lvlJc w:val="left"/>
      <w:pPr/>
      <w:rPr>
        <w:rFonts w:ascii="Cambria" w:cs="Cambria" w:hAnsi="Cambria" w:eastAsia="Cambria"/>
        <w:i w:val="1"/>
        <w:iCs w:val="1"/>
        <w:color w:val="000000"/>
        <w:position w:val="0"/>
        <w:u w:color="000000"/>
        <w:shd w:val="clear" w:color="auto" w:fill="ffffff"/>
        <w:lang w:val="de-DE"/>
      </w:rPr>
    </w:lvl>
    <w:lvl w:ilvl="2">
      <w:start w:val="1"/>
      <w:numFmt w:val="bullet"/>
      <w:suff w:val="tab"/>
      <w:lvlText w:val="•"/>
      <w:lvlJc w:val="left"/>
      <w:pPr/>
      <w:rPr>
        <w:rFonts w:ascii="Cambria" w:cs="Cambria" w:hAnsi="Cambria" w:eastAsia="Cambria"/>
        <w:i w:val="1"/>
        <w:iCs w:val="1"/>
        <w:color w:val="000000"/>
        <w:position w:val="0"/>
        <w:u w:color="000000"/>
        <w:shd w:val="clear" w:color="auto" w:fill="ffffff"/>
        <w:lang w:val="de-DE"/>
      </w:rPr>
    </w:lvl>
    <w:lvl w:ilvl="3">
      <w:start w:val="1"/>
      <w:numFmt w:val="bullet"/>
      <w:suff w:val="tab"/>
      <w:lvlText w:val="•"/>
      <w:lvlJc w:val="left"/>
      <w:pPr/>
      <w:rPr>
        <w:rFonts w:ascii="Cambria" w:cs="Cambria" w:hAnsi="Cambria" w:eastAsia="Cambria"/>
        <w:i w:val="1"/>
        <w:iCs w:val="1"/>
        <w:color w:val="000000"/>
        <w:position w:val="0"/>
        <w:u w:color="000000"/>
        <w:shd w:val="clear" w:color="auto" w:fill="ffffff"/>
        <w:lang w:val="de-DE"/>
      </w:rPr>
    </w:lvl>
    <w:lvl w:ilvl="4">
      <w:start w:val="1"/>
      <w:numFmt w:val="bullet"/>
      <w:suff w:val="tab"/>
      <w:lvlText w:val="•"/>
      <w:lvlJc w:val="left"/>
      <w:pPr/>
      <w:rPr>
        <w:rFonts w:ascii="Cambria" w:cs="Cambria" w:hAnsi="Cambria" w:eastAsia="Cambria"/>
        <w:i w:val="1"/>
        <w:iCs w:val="1"/>
        <w:color w:val="000000"/>
        <w:position w:val="0"/>
        <w:u w:color="000000"/>
        <w:shd w:val="clear" w:color="auto" w:fill="ffffff"/>
        <w:lang w:val="de-DE"/>
      </w:rPr>
    </w:lvl>
    <w:lvl w:ilvl="5">
      <w:start w:val="1"/>
      <w:numFmt w:val="bullet"/>
      <w:suff w:val="tab"/>
      <w:lvlText w:val="•"/>
      <w:lvlJc w:val="left"/>
      <w:pPr/>
      <w:rPr>
        <w:rFonts w:ascii="Cambria" w:cs="Cambria" w:hAnsi="Cambria" w:eastAsia="Cambria"/>
        <w:i w:val="1"/>
        <w:iCs w:val="1"/>
        <w:color w:val="000000"/>
        <w:position w:val="0"/>
        <w:u w:color="000000"/>
        <w:shd w:val="clear" w:color="auto" w:fill="ffffff"/>
        <w:lang w:val="de-DE"/>
      </w:rPr>
    </w:lvl>
    <w:lvl w:ilvl="6">
      <w:start w:val="1"/>
      <w:numFmt w:val="bullet"/>
      <w:suff w:val="tab"/>
      <w:lvlText w:val="•"/>
      <w:lvlJc w:val="left"/>
      <w:pPr/>
      <w:rPr>
        <w:rFonts w:ascii="Cambria" w:cs="Cambria" w:hAnsi="Cambria" w:eastAsia="Cambria"/>
        <w:i w:val="1"/>
        <w:iCs w:val="1"/>
        <w:color w:val="000000"/>
        <w:position w:val="0"/>
        <w:u w:color="000000"/>
        <w:shd w:val="clear" w:color="auto" w:fill="ffffff"/>
        <w:lang w:val="de-DE"/>
      </w:rPr>
    </w:lvl>
    <w:lvl w:ilvl="7">
      <w:start w:val="1"/>
      <w:numFmt w:val="bullet"/>
      <w:suff w:val="tab"/>
      <w:lvlText w:val="•"/>
      <w:lvlJc w:val="left"/>
      <w:pPr/>
      <w:rPr>
        <w:rFonts w:ascii="Cambria" w:cs="Cambria" w:hAnsi="Cambria" w:eastAsia="Cambria"/>
        <w:i w:val="1"/>
        <w:iCs w:val="1"/>
        <w:color w:val="000000"/>
        <w:position w:val="0"/>
        <w:u w:color="000000"/>
        <w:shd w:val="clear" w:color="auto" w:fill="ffffff"/>
        <w:lang w:val="de-DE"/>
      </w:rPr>
    </w:lvl>
    <w:lvl w:ilvl="8">
      <w:start w:val="1"/>
      <w:numFmt w:val="bullet"/>
      <w:suff w:val="tab"/>
      <w:lvlText w:val="•"/>
      <w:lvlJc w:val="left"/>
      <w:pPr/>
      <w:rPr>
        <w:rFonts w:ascii="Cambria" w:cs="Cambria" w:hAnsi="Cambria" w:eastAsia="Cambria"/>
        <w:i w:val="1"/>
        <w:iCs w:val="1"/>
        <w:color w:val="000000"/>
        <w:position w:val="0"/>
        <w:u w:color="000000"/>
        <w:shd w:val="clear" w:color="auto" w:fill="ffffff"/>
        <w:lang w:val="de-DE"/>
      </w:rPr>
    </w:lvl>
  </w:abstractNum>
  <w:abstractNum w:abstractNumId="3">
    <w:multiLevelType w:val="multilevel"/>
    <w:styleLink w:val="List 0"/>
    <w:lvl w:ilvl="0">
      <w:start w:val="0"/>
      <w:numFmt w:val="bullet"/>
      <w:suff w:val="tab"/>
      <w:lvlText w:val="•"/>
      <w:lvlJc w:val="left"/>
      <w:pPr/>
      <w:rPr>
        <w:rFonts w:ascii="Cambria" w:cs="Cambria" w:hAnsi="Cambria" w:eastAsia="Cambria"/>
        <w:i w:val="1"/>
        <w:iCs w:val="1"/>
        <w:color w:val="000000"/>
        <w:position w:val="0"/>
        <w:u w:color="000000"/>
        <w:shd w:val="clear" w:color="auto" w:fill="ffffff"/>
      </w:rPr>
    </w:lvl>
    <w:lvl w:ilvl="1">
      <w:start w:val="1"/>
      <w:numFmt w:val="bullet"/>
      <w:suff w:val="tab"/>
      <w:lvlText w:val="•"/>
      <w:lvlJc w:val="left"/>
      <w:pPr/>
      <w:rPr>
        <w:rFonts w:ascii="Cambria" w:cs="Cambria" w:hAnsi="Cambria" w:eastAsia="Cambria"/>
        <w:i w:val="1"/>
        <w:iCs w:val="1"/>
        <w:color w:val="000000"/>
        <w:position w:val="0"/>
        <w:u w:color="000000"/>
        <w:shd w:val="clear" w:color="auto" w:fill="ffffff"/>
      </w:rPr>
    </w:lvl>
    <w:lvl w:ilvl="2">
      <w:start w:val="1"/>
      <w:numFmt w:val="bullet"/>
      <w:suff w:val="tab"/>
      <w:lvlText w:val="•"/>
      <w:lvlJc w:val="left"/>
      <w:pPr/>
      <w:rPr>
        <w:rFonts w:ascii="Cambria" w:cs="Cambria" w:hAnsi="Cambria" w:eastAsia="Cambria"/>
        <w:i w:val="1"/>
        <w:iCs w:val="1"/>
        <w:color w:val="000000"/>
        <w:position w:val="0"/>
        <w:u w:color="000000"/>
        <w:shd w:val="clear" w:color="auto" w:fill="ffffff"/>
      </w:rPr>
    </w:lvl>
    <w:lvl w:ilvl="3">
      <w:start w:val="1"/>
      <w:numFmt w:val="bullet"/>
      <w:suff w:val="tab"/>
      <w:lvlText w:val="•"/>
      <w:lvlJc w:val="left"/>
      <w:pPr/>
      <w:rPr>
        <w:rFonts w:ascii="Cambria" w:cs="Cambria" w:hAnsi="Cambria" w:eastAsia="Cambria"/>
        <w:i w:val="1"/>
        <w:iCs w:val="1"/>
        <w:color w:val="000000"/>
        <w:position w:val="0"/>
        <w:u w:color="000000"/>
        <w:shd w:val="clear" w:color="auto" w:fill="ffffff"/>
      </w:rPr>
    </w:lvl>
    <w:lvl w:ilvl="4">
      <w:start w:val="1"/>
      <w:numFmt w:val="bullet"/>
      <w:suff w:val="tab"/>
      <w:lvlText w:val="•"/>
      <w:lvlJc w:val="left"/>
      <w:pPr/>
      <w:rPr>
        <w:rFonts w:ascii="Cambria" w:cs="Cambria" w:hAnsi="Cambria" w:eastAsia="Cambria"/>
        <w:i w:val="1"/>
        <w:iCs w:val="1"/>
        <w:color w:val="000000"/>
        <w:position w:val="0"/>
        <w:u w:color="000000"/>
        <w:shd w:val="clear" w:color="auto" w:fill="ffffff"/>
      </w:rPr>
    </w:lvl>
    <w:lvl w:ilvl="5">
      <w:start w:val="1"/>
      <w:numFmt w:val="bullet"/>
      <w:suff w:val="tab"/>
      <w:lvlText w:val="•"/>
      <w:lvlJc w:val="left"/>
      <w:pPr/>
      <w:rPr>
        <w:rFonts w:ascii="Cambria" w:cs="Cambria" w:hAnsi="Cambria" w:eastAsia="Cambria"/>
        <w:i w:val="1"/>
        <w:iCs w:val="1"/>
        <w:color w:val="000000"/>
        <w:position w:val="0"/>
        <w:u w:color="000000"/>
        <w:shd w:val="clear" w:color="auto" w:fill="ffffff"/>
      </w:rPr>
    </w:lvl>
    <w:lvl w:ilvl="6">
      <w:start w:val="1"/>
      <w:numFmt w:val="bullet"/>
      <w:suff w:val="tab"/>
      <w:lvlText w:val="•"/>
      <w:lvlJc w:val="left"/>
      <w:pPr/>
      <w:rPr>
        <w:rFonts w:ascii="Cambria" w:cs="Cambria" w:hAnsi="Cambria" w:eastAsia="Cambria"/>
        <w:i w:val="1"/>
        <w:iCs w:val="1"/>
        <w:color w:val="000000"/>
        <w:position w:val="0"/>
        <w:u w:color="000000"/>
        <w:shd w:val="clear" w:color="auto" w:fill="ffffff"/>
      </w:rPr>
    </w:lvl>
    <w:lvl w:ilvl="7">
      <w:start w:val="1"/>
      <w:numFmt w:val="bullet"/>
      <w:suff w:val="tab"/>
      <w:lvlText w:val="•"/>
      <w:lvlJc w:val="left"/>
      <w:pPr/>
      <w:rPr>
        <w:rFonts w:ascii="Cambria" w:cs="Cambria" w:hAnsi="Cambria" w:eastAsia="Cambria"/>
        <w:i w:val="1"/>
        <w:iCs w:val="1"/>
        <w:color w:val="000000"/>
        <w:position w:val="0"/>
        <w:u w:color="000000"/>
        <w:shd w:val="clear" w:color="auto" w:fill="ffffff"/>
      </w:rPr>
    </w:lvl>
    <w:lvl w:ilvl="8">
      <w:start w:val="1"/>
      <w:numFmt w:val="bullet"/>
      <w:suff w:val="tab"/>
      <w:lvlText w:val="•"/>
      <w:lvlJc w:val="left"/>
      <w:pPr/>
      <w:rPr>
        <w:rFonts w:ascii="Cambria" w:cs="Cambria" w:hAnsi="Cambria" w:eastAsia="Cambria"/>
        <w:i w:val="1"/>
        <w:iCs w:val="1"/>
        <w:color w:val="000000"/>
        <w:position w:val="0"/>
        <w:u w:color="000000"/>
        <w:shd w:val="clear" w:color="auto" w:fill="ffffff"/>
      </w:rPr>
    </w:lvl>
  </w:abstractNum>
  <w:abstractNum w:abstractNumId="4">
    <w:multiLevelType w:val="multilevel"/>
    <w:styleLink w:val="List 0"/>
    <w:lvl w:ilvl="0">
      <w:start w:val="0"/>
      <w:numFmt w:val="bullet"/>
      <w:suff w:val="tab"/>
      <w:lvlText w:val="•"/>
      <w:lvlJc w:val="left"/>
      <w:pPr/>
      <w:rPr>
        <w:rFonts w:ascii="Cambria" w:cs="Cambria" w:hAnsi="Cambria" w:eastAsia="Cambria"/>
        <w:i w:val="1"/>
        <w:iCs w:val="1"/>
        <w:color w:val="000000"/>
        <w:position w:val="0"/>
        <w:u w:color="000000"/>
        <w:lang w:val="de-DE"/>
      </w:rPr>
    </w:lvl>
    <w:lvl w:ilvl="1">
      <w:start w:val="1"/>
      <w:numFmt w:val="bullet"/>
      <w:suff w:val="tab"/>
      <w:lvlText w:val="•"/>
      <w:lvlJc w:val="left"/>
      <w:pPr/>
      <w:rPr>
        <w:rFonts w:ascii="Cambria" w:cs="Cambria" w:hAnsi="Cambria" w:eastAsia="Cambria"/>
        <w:i w:val="1"/>
        <w:iCs w:val="1"/>
        <w:color w:val="000000"/>
        <w:position w:val="0"/>
        <w:u w:color="000000"/>
        <w:lang w:val="de-DE"/>
      </w:rPr>
    </w:lvl>
    <w:lvl w:ilvl="2">
      <w:start w:val="1"/>
      <w:numFmt w:val="bullet"/>
      <w:suff w:val="tab"/>
      <w:lvlText w:val="•"/>
      <w:lvlJc w:val="left"/>
      <w:pPr/>
      <w:rPr>
        <w:rFonts w:ascii="Cambria" w:cs="Cambria" w:hAnsi="Cambria" w:eastAsia="Cambria"/>
        <w:i w:val="1"/>
        <w:iCs w:val="1"/>
        <w:color w:val="000000"/>
        <w:position w:val="0"/>
        <w:u w:color="000000"/>
        <w:lang w:val="de-DE"/>
      </w:rPr>
    </w:lvl>
    <w:lvl w:ilvl="3">
      <w:start w:val="1"/>
      <w:numFmt w:val="bullet"/>
      <w:suff w:val="tab"/>
      <w:lvlText w:val="•"/>
      <w:lvlJc w:val="left"/>
      <w:pPr/>
      <w:rPr>
        <w:rFonts w:ascii="Cambria" w:cs="Cambria" w:hAnsi="Cambria" w:eastAsia="Cambria"/>
        <w:i w:val="1"/>
        <w:iCs w:val="1"/>
        <w:color w:val="000000"/>
        <w:position w:val="0"/>
        <w:u w:color="000000"/>
        <w:lang w:val="de-DE"/>
      </w:rPr>
    </w:lvl>
    <w:lvl w:ilvl="4">
      <w:start w:val="1"/>
      <w:numFmt w:val="bullet"/>
      <w:suff w:val="tab"/>
      <w:lvlText w:val="•"/>
      <w:lvlJc w:val="left"/>
      <w:pPr/>
      <w:rPr>
        <w:rFonts w:ascii="Cambria" w:cs="Cambria" w:hAnsi="Cambria" w:eastAsia="Cambria"/>
        <w:i w:val="1"/>
        <w:iCs w:val="1"/>
        <w:color w:val="000000"/>
        <w:position w:val="0"/>
        <w:u w:color="000000"/>
        <w:lang w:val="de-DE"/>
      </w:rPr>
    </w:lvl>
    <w:lvl w:ilvl="5">
      <w:start w:val="1"/>
      <w:numFmt w:val="bullet"/>
      <w:suff w:val="tab"/>
      <w:lvlText w:val="•"/>
      <w:lvlJc w:val="left"/>
      <w:pPr/>
      <w:rPr>
        <w:rFonts w:ascii="Cambria" w:cs="Cambria" w:hAnsi="Cambria" w:eastAsia="Cambria"/>
        <w:i w:val="1"/>
        <w:iCs w:val="1"/>
        <w:color w:val="000000"/>
        <w:position w:val="0"/>
        <w:u w:color="000000"/>
        <w:lang w:val="de-DE"/>
      </w:rPr>
    </w:lvl>
    <w:lvl w:ilvl="6">
      <w:start w:val="1"/>
      <w:numFmt w:val="bullet"/>
      <w:suff w:val="tab"/>
      <w:lvlText w:val="•"/>
      <w:lvlJc w:val="left"/>
      <w:pPr/>
      <w:rPr>
        <w:rFonts w:ascii="Cambria" w:cs="Cambria" w:hAnsi="Cambria" w:eastAsia="Cambria"/>
        <w:i w:val="1"/>
        <w:iCs w:val="1"/>
        <w:color w:val="000000"/>
        <w:position w:val="0"/>
        <w:u w:color="000000"/>
        <w:lang w:val="de-DE"/>
      </w:rPr>
    </w:lvl>
    <w:lvl w:ilvl="7">
      <w:start w:val="1"/>
      <w:numFmt w:val="bullet"/>
      <w:suff w:val="tab"/>
      <w:lvlText w:val="•"/>
      <w:lvlJc w:val="left"/>
      <w:pPr/>
      <w:rPr>
        <w:rFonts w:ascii="Cambria" w:cs="Cambria" w:hAnsi="Cambria" w:eastAsia="Cambria"/>
        <w:i w:val="1"/>
        <w:iCs w:val="1"/>
        <w:color w:val="000000"/>
        <w:position w:val="0"/>
        <w:u w:color="000000"/>
        <w:lang w:val="de-DE"/>
      </w:rPr>
    </w:lvl>
    <w:lvl w:ilvl="8">
      <w:start w:val="1"/>
      <w:numFmt w:val="bullet"/>
      <w:suff w:val="tab"/>
      <w:lvlText w:val="•"/>
      <w:lvlJc w:val="left"/>
      <w:pPr/>
      <w:rPr>
        <w:rFonts w:ascii="Cambria" w:cs="Cambria" w:hAnsi="Cambria" w:eastAsia="Cambria"/>
        <w:i w:val="1"/>
        <w:iCs w:val="1"/>
        <w:color w:val="000000"/>
        <w:position w:val="0"/>
        <w:u w:color="000000"/>
        <w:lang w:val="de-DE"/>
      </w:rPr>
    </w:lvl>
  </w:abstractNum>
  <w:abstractNum w:abstractNumId="5">
    <w:multiLevelType w:val="multilevel"/>
    <w:styleLink w:val="List 0"/>
    <w:lvl w:ilvl="0">
      <w:start w:val="0"/>
      <w:numFmt w:val="bullet"/>
      <w:suff w:val="tab"/>
      <w:lvlText w:val="•"/>
      <w:lvlJc w:val="left"/>
      <w:pPr/>
      <w:rPr>
        <w:rFonts w:ascii="Cambria" w:cs="Cambria" w:hAnsi="Cambria" w:eastAsia="Cambria"/>
        <w:i w:val="1"/>
        <w:iCs w:val="1"/>
        <w:color w:val="000000"/>
        <w:position w:val="0"/>
        <w:u w:color="000000"/>
      </w:rPr>
    </w:lvl>
    <w:lvl w:ilvl="1">
      <w:start w:val="1"/>
      <w:numFmt w:val="bullet"/>
      <w:suff w:val="tab"/>
      <w:lvlText w:val="•"/>
      <w:lvlJc w:val="left"/>
      <w:pPr/>
      <w:rPr>
        <w:rFonts w:ascii="Cambria" w:cs="Cambria" w:hAnsi="Cambria" w:eastAsia="Cambria"/>
        <w:i w:val="1"/>
        <w:iCs w:val="1"/>
        <w:color w:val="000000"/>
        <w:position w:val="0"/>
        <w:u w:color="000000"/>
      </w:rPr>
    </w:lvl>
    <w:lvl w:ilvl="2">
      <w:start w:val="1"/>
      <w:numFmt w:val="bullet"/>
      <w:suff w:val="tab"/>
      <w:lvlText w:val="•"/>
      <w:lvlJc w:val="left"/>
      <w:pPr/>
      <w:rPr>
        <w:rFonts w:ascii="Cambria" w:cs="Cambria" w:hAnsi="Cambria" w:eastAsia="Cambria"/>
        <w:i w:val="1"/>
        <w:iCs w:val="1"/>
        <w:color w:val="000000"/>
        <w:position w:val="0"/>
        <w:u w:color="000000"/>
      </w:rPr>
    </w:lvl>
    <w:lvl w:ilvl="3">
      <w:start w:val="1"/>
      <w:numFmt w:val="bullet"/>
      <w:suff w:val="tab"/>
      <w:lvlText w:val="•"/>
      <w:lvlJc w:val="left"/>
      <w:pPr/>
      <w:rPr>
        <w:rFonts w:ascii="Cambria" w:cs="Cambria" w:hAnsi="Cambria" w:eastAsia="Cambria"/>
        <w:i w:val="1"/>
        <w:iCs w:val="1"/>
        <w:color w:val="000000"/>
        <w:position w:val="0"/>
        <w:u w:color="000000"/>
      </w:rPr>
    </w:lvl>
    <w:lvl w:ilvl="4">
      <w:start w:val="1"/>
      <w:numFmt w:val="bullet"/>
      <w:suff w:val="tab"/>
      <w:lvlText w:val="•"/>
      <w:lvlJc w:val="left"/>
      <w:pPr/>
      <w:rPr>
        <w:rFonts w:ascii="Cambria" w:cs="Cambria" w:hAnsi="Cambria" w:eastAsia="Cambria"/>
        <w:i w:val="1"/>
        <w:iCs w:val="1"/>
        <w:color w:val="000000"/>
        <w:position w:val="0"/>
        <w:u w:color="000000"/>
      </w:rPr>
    </w:lvl>
    <w:lvl w:ilvl="5">
      <w:start w:val="1"/>
      <w:numFmt w:val="bullet"/>
      <w:suff w:val="tab"/>
      <w:lvlText w:val="•"/>
      <w:lvlJc w:val="left"/>
      <w:pPr/>
      <w:rPr>
        <w:rFonts w:ascii="Cambria" w:cs="Cambria" w:hAnsi="Cambria" w:eastAsia="Cambria"/>
        <w:i w:val="1"/>
        <w:iCs w:val="1"/>
        <w:color w:val="000000"/>
        <w:position w:val="0"/>
        <w:u w:color="000000"/>
      </w:rPr>
    </w:lvl>
    <w:lvl w:ilvl="6">
      <w:start w:val="1"/>
      <w:numFmt w:val="bullet"/>
      <w:suff w:val="tab"/>
      <w:lvlText w:val="•"/>
      <w:lvlJc w:val="left"/>
      <w:pPr/>
      <w:rPr>
        <w:rFonts w:ascii="Cambria" w:cs="Cambria" w:hAnsi="Cambria" w:eastAsia="Cambria"/>
        <w:i w:val="1"/>
        <w:iCs w:val="1"/>
        <w:color w:val="000000"/>
        <w:position w:val="0"/>
        <w:u w:color="000000"/>
      </w:rPr>
    </w:lvl>
    <w:lvl w:ilvl="7">
      <w:start w:val="1"/>
      <w:numFmt w:val="bullet"/>
      <w:suff w:val="tab"/>
      <w:lvlText w:val="•"/>
      <w:lvlJc w:val="left"/>
      <w:pPr/>
      <w:rPr>
        <w:rFonts w:ascii="Cambria" w:cs="Cambria" w:hAnsi="Cambria" w:eastAsia="Cambria"/>
        <w:i w:val="1"/>
        <w:iCs w:val="1"/>
        <w:color w:val="000000"/>
        <w:position w:val="0"/>
        <w:u w:color="000000"/>
      </w:rPr>
    </w:lvl>
    <w:lvl w:ilvl="8">
      <w:start w:val="1"/>
      <w:numFmt w:val="bullet"/>
      <w:suff w:val="tab"/>
      <w:lvlText w:val="•"/>
      <w:lvlJc w:val="left"/>
      <w:pPr/>
      <w:rPr>
        <w:rFonts w:ascii="Cambria" w:cs="Cambria" w:hAnsi="Cambria" w:eastAsia="Cambria"/>
        <w:i w:val="1"/>
        <w:iCs w:val="1"/>
        <w:color w:val="000000"/>
        <w:position w:val="0"/>
        <w:u w:color="000000"/>
      </w:rPr>
    </w:lvl>
  </w:abstractNum>
  <w:abstractNum w:abstractNumId="6">
    <w:multiLevelType w:val="multilevel"/>
    <w:styleLink w:val="List 0"/>
    <w:lvl w:ilvl="0">
      <w:start w:val="0"/>
      <w:numFmt w:val="bullet"/>
      <w:suff w:val="tab"/>
      <w:lvlText w:val="•"/>
      <w:lvlJc w:val="left"/>
      <w:pPr/>
      <w:rPr>
        <w:rFonts w:ascii="Cambria" w:cs="Cambria" w:hAnsi="Cambria" w:eastAsia="Cambria"/>
        <w:i w:val="1"/>
        <w:iCs w:val="1"/>
        <w:color w:val="000000"/>
        <w:position w:val="0"/>
        <w:u w:color="000000"/>
        <w:shd w:val="clear" w:color="auto" w:fill="ffffff"/>
      </w:rPr>
    </w:lvl>
    <w:lvl w:ilvl="1">
      <w:start w:val="1"/>
      <w:numFmt w:val="bullet"/>
      <w:suff w:val="tab"/>
      <w:lvlText w:val="•"/>
      <w:lvlJc w:val="left"/>
      <w:pPr/>
      <w:rPr>
        <w:rFonts w:ascii="Cambria" w:cs="Cambria" w:hAnsi="Cambria" w:eastAsia="Cambria"/>
        <w:i w:val="1"/>
        <w:iCs w:val="1"/>
        <w:color w:val="000000"/>
        <w:position w:val="0"/>
        <w:u w:color="000000"/>
        <w:shd w:val="clear" w:color="auto" w:fill="ffffff"/>
      </w:rPr>
    </w:lvl>
    <w:lvl w:ilvl="2">
      <w:start w:val="1"/>
      <w:numFmt w:val="bullet"/>
      <w:suff w:val="tab"/>
      <w:lvlText w:val="•"/>
      <w:lvlJc w:val="left"/>
      <w:pPr/>
      <w:rPr>
        <w:rFonts w:ascii="Cambria" w:cs="Cambria" w:hAnsi="Cambria" w:eastAsia="Cambria"/>
        <w:i w:val="1"/>
        <w:iCs w:val="1"/>
        <w:color w:val="000000"/>
        <w:position w:val="0"/>
        <w:u w:color="000000"/>
        <w:shd w:val="clear" w:color="auto" w:fill="ffffff"/>
      </w:rPr>
    </w:lvl>
    <w:lvl w:ilvl="3">
      <w:start w:val="1"/>
      <w:numFmt w:val="bullet"/>
      <w:suff w:val="tab"/>
      <w:lvlText w:val="•"/>
      <w:lvlJc w:val="left"/>
      <w:pPr/>
      <w:rPr>
        <w:rFonts w:ascii="Cambria" w:cs="Cambria" w:hAnsi="Cambria" w:eastAsia="Cambria"/>
        <w:i w:val="1"/>
        <w:iCs w:val="1"/>
        <w:color w:val="000000"/>
        <w:position w:val="0"/>
        <w:u w:color="000000"/>
        <w:shd w:val="clear" w:color="auto" w:fill="ffffff"/>
      </w:rPr>
    </w:lvl>
    <w:lvl w:ilvl="4">
      <w:start w:val="1"/>
      <w:numFmt w:val="bullet"/>
      <w:suff w:val="tab"/>
      <w:lvlText w:val="•"/>
      <w:lvlJc w:val="left"/>
      <w:pPr/>
      <w:rPr>
        <w:rFonts w:ascii="Cambria" w:cs="Cambria" w:hAnsi="Cambria" w:eastAsia="Cambria"/>
        <w:i w:val="1"/>
        <w:iCs w:val="1"/>
        <w:color w:val="000000"/>
        <w:position w:val="0"/>
        <w:u w:color="000000"/>
        <w:shd w:val="clear" w:color="auto" w:fill="ffffff"/>
      </w:rPr>
    </w:lvl>
    <w:lvl w:ilvl="5">
      <w:start w:val="1"/>
      <w:numFmt w:val="bullet"/>
      <w:suff w:val="tab"/>
      <w:lvlText w:val="•"/>
      <w:lvlJc w:val="left"/>
      <w:pPr/>
      <w:rPr>
        <w:rFonts w:ascii="Cambria" w:cs="Cambria" w:hAnsi="Cambria" w:eastAsia="Cambria"/>
        <w:i w:val="1"/>
        <w:iCs w:val="1"/>
        <w:color w:val="000000"/>
        <w:position w:val="0"/>
        <w:u w:color="000000"/>
        <w:shd w:val="clear" w:color="auto" w:fill="ffffff"/>
      </w:rPr>
    </w:lvl>
    <w:lvl w:ilvl="6">
      <w:start w:val="1"/>
      <w:numFmt w:val="bullet"/>
      <w:suff w:val="tab"/>
      <w:lvlText w:val="•"/>
      <w:lvlJc w:val="left"/>
      <w:pPr/>
      <w:rPr>
        <w:rFonts w:ascii="Cambria" w:cs="Cambria" w:hAnsi="Cambria" w:eastAsia="Cambria"/>
        <w:i w:val="1"/>
        <w:iCs w:val="1"/>
        <w:color w:val="000000"/>
        <w:position w:val="0"/>
        <w:u w:color="000000"/>
        <w:shd w:val="clear" w:color="auto" w:fill="ffffff"/>
      </w:rPr>
    </w:lvl>
    <w:lvl w:ilvl="7">
      <w:start w:val="1"/>
      <w:numFmt w:val="bullet"/>
      <w:suff w:val="tab"/>
      <w:lvlText w:val="•"/>
      <w:lvlJc w:val="left"/>
      <w:pPr/>
      <w:rPr>
        <w:rFonts w:ascii="Cambria" w:cs="Cambria" w:hAnsi="Cambria" w:eastAsia="Cambria"/>
        <w:i w:val="1"/>
        <w:iCs w:val="1"/>
        <w:color w:val="000000"/>
        <w:position w:val="0"/>
        <w:u w:color="000000"/>
        <w:shd w:val="clear" w:color="auto" w:fill="ffffff"/>
      </w:rPr>
    </w:lvl>
    <w:lvl w:ilvl="8">
      <w:start w:val="1"/>
      <w:numFmt w:val="bullet"/>
      <w:suff w:val="tab"/>
      <w:lvlText w:val="•"/>
      <w:lvlJc w:val="left"/>
      <w:pPr/>
      <w:rPr>
        <w:rFonts w:ascii="Cambria" w:cs="Cambria" w:hAnsi="Cambria" w:eastAsia="Cambria"/>
        <w:i w:val="1"/>
        <w:iCs w:val="1"/>
        <w:color w:val="000000"/>
        <w:position w:val="0"/>
        <w:u w:color="000000"/>
        <w:shd w:val="clear" w:color="auto" w:fill="ffffff"/>
      </w:rPr>
    </w:lvl>
  </w:abstractNum>
  <w:abstractNum w:abstractNumId="7">
    <w:multiLevelType w:val="multilevel"/>
    <w:styleLink w:val="List 0"/>
    <w:lvl w:ilvl="0">
      <w:start w:val="0"/>
      <w:numFmt w:val="bullet"/>
      <w:suff w:val="tab"/>
      <w:lvlText w:val="•"/>
      <w:lvlJc w:val="left"/>
      <w:pPr/>
      <w:rPr>
        <w:rFonts w:ascii="Cambria" w:cs="Cambria" w:hAnsi="Cambria" w:eastAsia="Cambria"/>
        <w:i w:val="1"/>
        <w:iCs w:val="1"/>
        <w:color w:val="000000"/>
        <w:position w:val="0"/>
        <w:u w:color="000000"/>
        <w:shd w:val="clear" w:color="auto" w:fill="ffffff"/>
      </w:rPr>
    </w:lvl>
    <w:lvl w:ilvl="1">
      <w:start w:val="1"/>
      <w:numFmt w:val="bullet"/>
      <w:suff w:val="tab"/>
      <w:lvlText w:val="•"/>
      <w:lvlJc w:val="left"/>
      <w:pPr/>
      <w:rPr>
        <w:rFonts w:ascii="Cambria" w:cs="Cambria" w:hAnsi="Cambria" w:eastAsia="Cambria"/>
        <w:i w:val="1"/>
        <w:iCs w:val="1"/>
        <w:color w:val="000000"/>
        <w:position w:val="0"/>
        <w:u w:color="000000"/>
        <w:shd w:val="clear" w:color="auto" w:fill="ffffff"/>
      </w:rPr>
    </w:lvl>
    <w:lvl w:ilvl="2">
      <w:start w:val="1"/>
      <w:numFmt w:val="bullet"/>
      <w:suff w:val="tab"/>
      <w:lvlText w:val="•"/>
      <w:lvlJc w:val="left"/>
      <w:pPr/>
      <w:rPr>
        <w:rFonts w:ascii="Cambria" w:cs="Cambria" w:hAnsi="Cambria" w:eastAsia="Cambria"/>
        <w:i w:val="1"/>
        <w:iCs w:val="1"/>
        <w:color w:val="000000"/>
        <w:position w:val="0"/>
        <w:u w:color="000000"/>
        <w:shd w:val="clear" w:color="auto" w:fill="ffffff"/>
      </w:rPr>
    </w:lvl>
    <w:lvl w:ilvl="3">
      <w:start w:val="1"/>
      <w:numFmt w:val="bullet"/>
      <w:suff w:val="tab"/>
      <w:lvlText w:val="•"/>
      <w:lvlJc w:val="left"/>
      <w:pPr/>
      <w:rPr>
        <w:rFonts w:ascii="Cambria" w:cs="Cambria" w:hAnsi="Cambria" w:eastAsia="Cambria"/>
        <w:i w:val="1"/>
        <w:iCs w:val="1"/>
        <w:color w:val="000000"/>
        <w:position w:val="0"/>
        <w:u w:color="000000"/>
        <w:shd w:val="clear" w:color="auto" w:fill="ffffff"/>
      </w:rPr>
    </w:lvl>
    <w:lvl w:ilvl="4">
      <w:start w:val="1"/>
      <w:numFmt w:val="bullet"/>
      <w:suff w:val="tab"/>
      <w:lvlText w:val="•"/>
      <w:lvlJc w:val="left"/>
      <w:pPr/>
      <w:rPr>
        <w:rFonts w:ascii="Cambria" w:cs="Cambria" w:hAnsi="Cambria" w:eastAsia="Cambria"/>
        <w:i w:val="1"/>
        <w:iCs w:val="1"/>
        <w:color w:val="000000"/>
        <w:position w:val="0"/>
        <w:u w:color="000000"/>
        <w:shd w:val="clear" w:color="auto" w:fill="ffffff"/>
      </w:rPr>
    </w:lvl>
    <w:lvl w:ilvl="5">
      <w:start w:val="1"/>
      <w:numFmt w:val="bullet"/>
      <w:suff w:val="tab"/>
      <w:lvlText w:val="•"/>
      <w:lvlJc w:val="left"/>
      <w:pPr/>
      <w:rPr>
        <w:rFonts w:ascii="Cambria" w:cs="Cambria" w:hAnsi="Cambria" w:eastAsia="Cambria"/>
        <w:i w:val="1"/>
        <w:iCs w:val="1"/>
        <w:color w:val="000000"/>
        <w:position w:val="0"/>
        <w:u w:color="000000"/>
        <w:shd w:val="clear" w:color="auto" w:fill="ffffff"/>
      </w:rPr>
    </w:lvl>
    <w:lvl w:ilvl="6">
      <w:start w:val="1"/>
      <w:numFmt w:val="bullet"/>
      <w:suff w:val="tab"/>
      <w:lvlText w:val="•"/>
      <w:lvlJc w:val="left"/>
      <w:pPr/>
      <w:rPr>
        <w:rFonts w:ascii="Cambria" w:cs="Cambria" w:hAnsi="Cambria" w:eastAsia="Cambria"/>
        <w:i w:val="1"/>
        <w:iCs w:val="1"/>
        <w:color w:val="000000"/>
        <w:position w:val="0"/>
        <w:u w:color="000000"/>
        <w:shd w:val="clear" w:color="auto" w:fill="ffffff"/>
      </w:rPr>
    </w:lvl>
    <w:lvl w:ilvl="7">
      <w:start w:val="1"/>
      <w:numFmt w:val="bullet"/>
      <w:suff w:val="tab"/>
      <w:lvlText w:val="•"/>
      <w:lvlJc w:val="left"/>
      <w:pPr/>
      <w:rPr>
        <w:rFonts w:ascii="Cambria" w:cs="Cambria" w:hAnsi="Cambria" w:eastAsia="Cambria"/>
        <w:i w:val="1"/>
        <w:iCs w:val="1"/>
        <w:color w:val="000000"/>
        <w:position w:val="0"/>
        <w:u w:color="000000"/>
        <w:shd w:val="clear" w:color="auto" w:fill="ffffff"/>
      </w:rPr>
    </w:lvl>
    <w:lvl w:ilvl="8">
      <w:start w:val="1"/>
      <w:numFmt w:val="bullet"/>
      <w:suff w:val="tab"/>
      <w:lvlText w:val="•"/>
      <w:lvlJc w:val="left"/>
      <w:pPr/>
      <w:rPr>
        <w:rFonts w:ascii="Cambria" w:cs="Cambria" w:hAnsi="Cambria" w:eastAsia="Cambria"/>
        <w:i w:val="1"/>
        <w:iCs w:val="1"/>
        <w:color w:val="000000"/>
        <w:position w:val="0"/>
        <w:u w:color="000000"/>
        <w:shd w:val="clear" w:color="auto" w:fill="ffffff"/>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480" w:lineRule="auto"/>
      <w:ind w:left="0" w:right="0" w:firstLine="0"/>
      <w:jc w:val="left"/>
      <w:outlineLvl w:val="1"/>
    </w:pPr>
    <w:rPr>
      <w:rFonts w:ascii="Cambria" w:cs="Arial Unicode MS" w:hAnsi="Arial Unicode MS" w:eastAsia="Arial Unicode MS"/>
      <w:b w:val="1"/>
      <w:bCs w:val="1"/>
      <w:i w:val="0"/>
      <w:iCs w:val="0"/>
      <w:caps w:val="0"/>
      <w:smallCaps w:val="0"/>
      <w:strike w:val="0"/>
      <w:dstrike w:val="0"/>
      <w:outline w:val="0"/>
      <w:color w:val="4f81bd"/>
      <w:spacing w:val="0"/>
      <w:kern w:val="0"/>
      <w:position w:val="0"/>
      <w:sz w:val="26"/>
      <w:szCs w:val="26"/>
      <w:u w:val="none" w:color="4f81bd"/>
      <w:vertAlign w:val="baseline"/>
      <w:lang w:val="it-IT"/>
    </w:rPr>
  </w:style>
  <w:style w:type="paragraph" w:styleId="Body">
    <w:name w:val="Body"/>
    <w:next w:val="Body"/>
    <w:pPr>
      <w:keepNext w:val="0"/>
      <w:keepLines w:val="0"/>
      <w:pageBreakBefore w:val="0"/>
      <w:widowControl w:val="1"/>
      <w:shd w:val="clear" w:color="auto" w:fill="auto"/>
      <w:suppressAutoHyphens w:val="0"/>
      <w:bidi w:val="0"/>
      <w:spacing w:before="100" w:after="100" w:line="48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paragraph" w:styleId="Heading 3">
    <w:name w:val="Heading 3"/>
    <w:next w:val="Body"/>
    <w:pPr>
      <w:keepNext w:val="1"/>
      <w:keepLines w:val="1"/>
      <w:pageBreakBefore w:val="0"/>
      <w:widowControl w:val="1"/>
      <w:shd w:val="clear" w:color="auto" w:fill="auto"/>
      <w:suppressAutoHyphens w:val="0"/>
      <w:bidi w:val="0"/>
      <w:spacing w:before="200" w:after="0" w:line="480" w:lineRule="auto"/>
      <w:ind w:left="0" w:right="0" w:firstLine="0"/>
      <w:jc w:val="left"/>
      <w:outlineLvl w:val="2"/>
    </w:pPr>
    <w:rPr>
      <w:rFonts w:ascii="Cambria" w:cs="Arial Unicode MS" w:hAnsi="Arial Unicode MS" w:eastAsia="Arial Unicode MS"/>
      <w:b w:val="1"/>
      <w:bCs w:val="1"/>
      <w:i w:val="0"/>
      <w:iCs w:val="0"/>
      <w:caps w:val="0"/>
      <w:smallCaps w:val="0"/>
      <w:strike w:val="0"/>
      <w:dstrike w:val="0"/>
      <w:outline w:val="0"/>
      <w:color w:val="4f81bd"/>
      <w:spacing w:val="0"/>
      <w:kern w:val="0"/>
      <w:position w:val="0"/>
      <w:sz w:val="24"/>
      <w:szCs w:val="24"/>
      <w:u w:val="none" w:color="4f81bd"/>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200000"/>
          </a:lnSpc>
          <a:spcBef>
            <a:spcPts val="50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