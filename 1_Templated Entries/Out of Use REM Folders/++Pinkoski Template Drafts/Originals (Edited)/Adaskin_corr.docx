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/>
          <w:b w:val="1"/>
          <w:bCs w:val="1"/>
          <w:rtl w:val="0"/>
        </w:rPr>
        <w:t>Adaskin, Murray (1906-2002)</w:t>
      </w:r>
    </w:p>
    <w:p>
      <w:pPr>
        <w:pStyle w:val="Body"/>
        <w:rPr>
          <w:rFonts w:ascii="Arial" w:cs="Arial" w:hAnsi="Arial" w:eastAsia="Arial"/>
          <w:sz w:val="26"/>
          <w:szCs w:val="26"/>
        </w:rPr>
      </w:pPr>
      <w:r>
        <w:rPr>
          <w:rFonts w:ascii="Arial"/>
          <w:sz w:val="26"/>
          <w:szCs w:val="26"/>
          <w:rtl w:val="0"/>
          <w:lang w:val="de-DE"/>
        </w:rPr>
        <w:t>Jeremy Strachan</w:t>
      </w:r>
    </w:p>
    <w:p>
      <w:pPr>
        <w:pStyle w:val="Body"/>
        <w:rPr>
          <w:rFonts w:ascii="Times Roman" w:cs="Times Roman" w:hAnsi="Times Roman" w:eastAsia="Times Roman"/>
          <w:b w:val="1"/>
          <w:bCs w:val="1"/>
        </w:rPr>
      </w:pP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/>
          <w:rtl w:val="0"/>
          <w:lang w:val="en-US"/>
        </w:rPr>
        <w:t xml:space="preserve">Born at Toronto, </w:t>
      </w:r>
      <w:r>
        <w:rPr>
          <w:rFonts w:ascii="Times Roman"/>
          <w:rtl w:val="0"/>
          <w:lang w:val="en-US"/>
        </w:rPr>
        <w:t xml:space="preserve">Ontario, </w:t>
      </w:r>
      <w:r>
        <w:rPr>
          <w:rFonts w:ascii="Times Roman"/>
          <w:rtl w:val="0"/>
          <w:lang w:val="en-US"/>
        </w:rPr>
        <w:t>Murray Adaskin was a violinist, composer, and academic whose music was widely performed in Canada. Adaskin was violinist with the Toronto Symphony Orchestra from 1926-36, and held senior academic and administrative positions at the University of Saskatchewan (1952-73) and the Canada Council for the Arts (1966-69). His compositional style largely avoids allegiance to modern and experimental currents of the twentieth century, and balances conservatism and lyricality with atonal and folk elements. An expedition to Canada</w:t>
      </w:r>
      <w:r>
        <w:rPr>
          <w:rFonts w:hAnsi="Times Roman" w:hint="default"/>
          <w:rtl w:val="0"/>
          <w:lang w:val="en-US"/>
        </w:rPr>
        <w:t>’</w:t>
      </w:r>
      <w:r>
        <w:rPr>
          <w:rFonts w:ascii="Times Roman"/>
          <w:rtl w:val="0"/>
          <w:lang w:val="en-US"/>
        </w:rPr>
        <w:t xml:space="preserve">s arctic to record Inuit singing in 1965 proved influential to Adaskin, and resulted in several works, including </w:t>
      </w:r>
      <w:r>
        <w:rPr>
          <w:rFonts w:ascii="Times Roman"/>
          <w:i w:val="1"/>
          <w:iCs w:val="1"/>
          <w:caps w:val="0"/>
          <w:smallCaps w:val="0"/>
          <w:rtl w:val="0"/>
        </w:rPr>
        <w:t xml:space="preserve">QALALA </w:t>
      </w:r>
      <w:ins w:id="0" w:date="2014-05-23T15:40:21Z" w:author="Sophie Pinkoski">
        <w:r>
          <w:rPr>
            <w:rFonts w:ascii="Times Roman"/>
            <w:i w:val="1"/>
            <w:iCs w:val="1"/>
            <w:rtl w:val="0"/>
            <w:lang w:val="en-US"/>
          </w:rPr>
          <w:t>and</w:t>
        </w:r>
      </w:ins>
      <w:del w:id="1" w:date="2014-05-23T15:39:33Z" w:author="Sophie Pinkoski">
        <w:r>
          <w:rPr>
            <w:rFonts w:ascii="Times Roman"/>
            <w:i w:val="1"/>
            <w:iCs w:val="1"/>
            <w:caps w:val="0"/>
            <w:smallCaps w:val="0"/>
            <w:rtl w:val="0"/>
          </w:rPr>
          <w:delText>A</w:delText>
        </w:r>
      </w:del>
      <w:del w:id="2" w:date="2014-05-23T15:39:36Z" w:author="Sophie Pinkoski">
        <w:r>
          <w:rPr>
            <w:rFonts w:ascii="Times Roman"/>
            <w:i w:val="1"/>
            <w:iCs w:val="1"/>
            <w:caps w:val="0"/>
            <w:smallCaps w:val="0"/>
            <w:rtl w:val="0"/>
          </w:rPr>
          <w:delText>N</w:delText>
        </w:r>
      </w:del>
      <w:del w:id="3" w:date="2014-05-23T15:39:36Z" w:author="Sophie Pinkoski">
        <w:r>
          <w:rPr>
            <w:rFonts w:ascii="Times Roman"/>
            <w:i w:val="1"/>
            <w:iCs w:val="1"/>
            <w:caps w:val="0"/>
            <w:smallCaps w:val="0"/>
            <w:rtl w:val="0"/>
          </w:rPr>
          <w:delText>D</w:delText>
        </w:r>
      </w:del>
      <w:r>
        <w:rPr>
          <w:rFonts w:ascii="Times Roman"/>
          <w:i w:val="1"/>
          <w:iCs w:val="1"/>
          <w:caps w:val="0"/>
          <w:smallCaps w:val="0"/>
          <w:rtl w:val="0"/>
        </w:rPr>
        <w:t xml:space="preserve"> NILAULA </w:t>
      </w:r>
      <w:del w:id="4" w:date="2014-05-23T15:39:58Z" w:author="Sophie Pinkoski">
        <w:r>
          <w:rPr>
            <w:rFonts w:ascii="Times Roman"/>
            <w:i w:val="1"/>
            <w:iCs w:val="1"/>
            <w:caps w:val="0"/>
            <w:smallCaps w:val="0"/>
            <w:rtl w:val="0"/>
          </w:rPr>
          <w:delText>OF THE</w:delText>
        </w:r>
      </w:del>
      <w:ins w:id="5" w:date="2014-05-23T15:39:59Z" w:author="Sophie Pinkoski">
        <w:r>
          <w:rPr>
            <w:rFonts w:ascii="Times Roman"/>
            <w:i w:val="1"/>
            <w:iCs w:val="1"/>
            <w:rtl w:val="0"/>
            <w:lang w:val="en-US"/>
          </w:rPr>
          <w:t>of the</w:t>
        </w:r>
      </w:ins>
      <w:r>
        <w:rPr>
          <w:rFonts w:ascii="Times Roman"/>
          <w:i w:val="1"/>
          <w:iCs w:val="1"/>
          <w:rtl w:val="0"/>
        </w:rPr>
        <w:t xml:space="preserve"> </w:t>
      </w:r>
      <w:r>
        <w:rPr>
          <w:rFonts w:ascii="Times Roman"/>
          <w:i w:val="1"/>
          <w:iCs w:val="1"/>
          <w:caps w:val="0"/>
          <w:smallCaps w:val="0"/>
          <w:rtl w:val="0"/>
        </w:rPr>
        <w:t>NORTH</w:t>
      </w:r>
      <w:r>
        <w:rPr>
          <w:rFonts w:ascii="Times Roman"/>
          <w:rtl w:val="0"/>
          <w:lang w:val="en-US"/>
        </w:rPr>
        <w:t xml:space="preserve">, (1969 for small orchestra), </w:t>
      </w:r>
      <w:r>
        <w:rPr>
          <w:rFonts w:ascii="Times Roman"/>
          <w:i w:val="1"/>
          <w:iCs w:val="1"/>
          <w:caps w:val="0"/>
          <w:smallCaps w:val="0"/>
          <w:rtl w:val="0"/>
        </w:rPr>
        <w:t>RANKIN INLET</w:t>
      </w:r>
      <w:r>
        <w:rPr>
          <w:rFonts w:ascii="Times Roman"/>
          <w:rtl w:val="0"/>
          <w:lang w:val="it-IT"/>
        </w:rPr>
        <w:t xml:space="preserve"> (1978 for piano duo), and </w:t>
      </w:r>
      <w:r>
        <w:rPr>
          <w:rFonts w:ascii="Times Roman"/>
          <w:i w:val="1"/>
          <w:iCs w:val="1"/>
          <w:caps w:val="0"/>
          <w:smallCaps w:val="0"/>
          <w:rtl w:val="0"/>
          <w:lang w:val="pt-PT"/>
        </w:rPr>
        <w:t>ESKIMO MELODIES</w:t>
      </w:r>
      <w:r>
        <w:rPr>
          <w:rFonts w:ascii="Times Roman"/>
          <w:caps w:val="0"/>
          <w:smallCaps w:val="0"/>
          <w:rtl w:val="0"/>
        </w:rPr>
        <w:t xml:space="preserve"> </w:t>
      </w:r>
      <w:r>
        <w:rPr>
          <w:rFonts w:ascii="Times Roman"/>
          <w:rtl w:val="0"/>
          <w:lang w:val="en-US"/>
        </w:rPr>
        <w:t xml:space="preserve">(1980 for piano). Adaskin wrote that he hoped his music would </w:t>
      </w:r>
      <w:r>
        <w:rPr>
          <w:rFonts w:hAnsi="Times Roman" w:hint="default"/>
          <w:rtl w:val="0"/>
          <w:lang w:val="en-US"/>
        </w:rPr>
        <w:t>“</w:t>
      </w:r>
      <w:r>
        <w:rPr>
          <w:rFonts w:ascii="Times Roman"/>
          <w:rtl w:val="0"/>
          <w:lang w:val="en-US"/>
        </w:rPr>
        <w:t>someday be recognized for its Canadian flavour</w:t>
      </w:r>
      <w:r>
        <w:rPr>
          <w:rFonts w:hAnsi="Times Roman" w:hint="default"/>
          <w:rtl w:val="0"/>
          <w:lang w:val="en-US"/>
        </w:rPr>
        <w:t>”</w:t>
      </w:r>
      <w:r>
        <w:rPr>
          <w:rFonts w:ascii="Times Roman"/>
          <w:rtl w:val="0"/>
          <w:lang w:val="en-US"/>
        </w:rPr>
        <w:t xml:space="preserve"> and much of his programmatic oeuvre dedicates itself to regional and national topics. His chamber opera based on the Metis fur trader </w:t>
      </w:r>
      <w:r>
        <w:rPr>
          <w:rFonts w:ascii="Times Roman"/>
          <w:i w:val="1"/>
          <w:iCs w:val="1"/>
          <w:caps w:val="0"/>
          <w:smallCaps w:val="0"/>
          <w:rtl w:val="0"/>
        </w:rPr>
        <w:t xml:space="preserve">GRANT, WARDEN </w:t>
      </w:r>
      <w:del w:id="6" w:date="2014-05-23T15:41:25Z" w:author="Sophie Pinkoski">
        <w:r>
          <w:rPr>
            <w:rFonts w:ascii="Times Roman"/>
            <w:i w:val="1"/>
            <w:iCs w:val="1"/>
            <w:caps w:val="0"/>
            <w:smallCaps w:val="0"/>
            <w:rtl w:val="0"/>
          </w:rPr>
          <w:delText>OF THE</w:delText>
        </w:r>
      </w:del>
      <w:ins w:id="7" w:date="2014-05-23T15:41:26Z" w:author="Sophie Pinkoski">
        <w:r>
          <w:rPr>
            <w:rFonts w:ascii="Times Roman"/>
            <w:i w:val="1"/>
            <w:iCs w:val="1"/>
            <w:rtl w:val="0"/>
            <w:lang w:val="en-US"/>
          </w:rPr>
          <w:t>of the</w:t>
        </w:r>
      </w:ins>
      <w:r>
        <w:rPr>
          <w:rFonts w:ascii="Times Roman"/>
          <w:i w:val="1"/>
          <w:iCs w:val="1"/>
          <w:caps w:val="0"/>
          <w:smallCaps w:val="0"/>
          <w:rtl w:val="0"/>
        </w:rPr>
        <w:t xml:space="preserve"> PLAINS</w:t>
      </w:r>
      <w:r>
        <w:rPr>
          <w:rFonts w:ascii="Times Roman"/>
          <w:rtl w:val="0"/>
          <w:lang w:val="en-US"/>
        </w:rPr>
        <w:t xml:space="preserve"> was commissioned for Canada</w:t>
      </w:r>
      <w:r>
        <w:rPr>
          <w:rFonts w:hAnsi="Times Roman" w:hint="default"/>
          <w:rtl w:val="0"/>
          <w:lang w:val="en-US"/>
        </w:rPr>
        <w:t>’</w:t>
      </w:r>
      <w:r>
        <w:rPr>
          <w:rFonts w:ascii="Times Roman"/>
          <w:rtl w:val="0"/>
          <w:lang w:val="en-US"/>
        </w:rPr>
        <w:t>s centenary of 1967. Along with brothers John (1908-1964) and Harry (1901-1994)</w:t>
      </w:r>
      <w:ins w:id="8" w:date="2014-05-23T15:41:47Z" w:author="Sophie Pinkoski">
        <w:r>
          <w:rPr>
            <w:rFonts w:ascii="Times Roman"/>
            <w:rtl w:val="0"/>
            <w:lang w:val="en-US"/>
          </w:rPr>
          <w:t>,</w:t>
        </w:r>
      </w:ins>
      <w:r>
        <w:rPr>
          <w:rFonts w:ascii="Times Roman"/>
          <w:rtl w:val="0"/>
          <w:lang w:val="en-US"/>
        </w:rPr>
        <w:t xml:space="preserve"> the Adaskins were significant influences on the cultivation of art music in Canada during the post</w:t>
      </w:r>
      <w:ins w:id="9" w:date="2014-05-23T15:41:57Z" w:author="Sophie Pinkoski">
        <w:r>
          <w:rPr>
            <w:rFonts w:ascii="Times Roman"/>
            <w:rtl w:val="0"/>
            <w:lang w:val="en-US"/>
          </w:rPr>
          <w:t>-</w:t>
        </w:r>
      </w:ins>
      <w:r>
        <w:rPr>
          <w:rFonts w:ascii="Times Roman"/>
          <w:rtl w:val="0"/>
          <w:lang w:val="de-DE"/>
        </w:rPr>
        <w:t xml:space="preserve">war period.   </w:t>
      </w:r>
      <w:del w:id="10" w:date="2014-05-23T15:42:05Z" w:author="Sophie Pinkoski">
        <w:r>
          <w:rPr>
            <w:rFonts w:ascii="Times Roman"/>
            <w:rtl w:val="0"/>
            <w:lang w:val="en-US"/>
          </w:rPr>
          <w:delText>He</w:delText>
        </w:r>
      </w:del>
      <w:ins w:id="11" w:date="2014-05-23T15:42:08Z" w:author="Sophie Pinkoski">
        <w:r>
          <w:rPr>
            <w:rFonts w:ascii="Times Roman"/>
            <w:rtl w:val="0"/>
            <w:lang w:val="en-US"/>
          </w:rPr>
          <w:t>Adaskin</w:t>
        </w:r>
      </w:ins>
      <w:r>
        <w:rPr>
          <w:rFonts w:ascii="Times Roman"/>
          <w:rtl w:val="0"/>
          <w:lang w:val="en-US"/>
        </w:rPr>
        <w:t xml:space="preserve"> died at Victoria, British Columbia</w:t>
      </w:r>
      <w:ins w:id="12" w:date="2014-05-23T15:38:08Z" w:author="Sophie Pinkoski">
        <w:r>
          <w:rPr>
            <w:rFonts w:ascii="Times Roman"/>
            <w:rtl w:val="0"/>
            <w:lang w:val="en-US"/>
          </w:rPr>
          <w:t xml:space="preserve"> in 2002</w:t>
        </w:r>
      </w:ins>
      <w:r>
        <w:rPr>
          <w:rFonts w:ascii="Times Roman"/>
          <w:rtl w:val="0"/>
          <w:lang w:val="en-US"/>
        </w:rPr>
        <w:t>.</w:t>
      </w: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/>
          <w:b w:val="1"/>
          <w:bCs w:val="1"/>
          <w:rtl w:val="0"/>
          <w:lang w:val="en-US"/>
        </w:rPr>
        <w:t>Selected Works</w:t>
      </w:r>
    </w:p>
    <w:p>
      <w:pPr>
        <w:pStyle w:val="Body"/>
        <w:rPr>
          <w:rFonts w:ascii="Times Roman" w:cs="Times Roman" w:hAnsi="Times Roman" w:eastAsia="Times Roman"/>
          <w:caps w:val="0"/>
          <w:smallCaps w:val="0"/>
        </w:rPr>
      </w:pPr>
      <w:r>
        <w:rPr>
          <w:rFonts w:ascii="Times Roman"/>
          <w:i w:val="1"/>
          <w:iCs w:val="1"/>
          <w:caps w:val="0"/>
          <w:smallCaps w:val="0"/>
          <w:rtl w:val="0"/>
        </w:rPr>
        <w:t xml:space="preserve">SONATA FOR VIOLIN </w:t>
      </w:r>
      <w:del w:id="13" w:date="2014-05-23T15:42:33Z" w:author="Sophie Pinkoski">
        <w:r>
          <w:rPr>
            <w:rFonts w:ascii="Times Roman"/>
            <w:i w:val="1"/>
            <w:iCs w:val="1"/>
            <w:caps w:val="0"/>
            <w:smallCaps w:val="0"/>
            <w:rtl w:val="0"/>
          </w:rPr>
          <w:delText xml:space="preserve">AND </w:delText>
        </w:r>
      </w:del>
      <w:ins w:id="14" w:date="2014-05-23T15:42:34Z" w:author="Sophie Pinkoski">
        <w:r>
          <w:rPr>
            <w:rFonts w:ascii="Times Roman"/>
            <w:i w:val="1"/>
            <w:iCs w:val="1"/>
            <w:caps w:val="0"/>
            <w:smallCaps w:val="0"/>
            <w:rtl w:val="0"/>
            <w:lang w:val="en-US"/>
          </w:rPr>
          <w:t xml:space="preserve">and </w:t>
        </w:r>
      </w:ins>
      <w:r>
        <w:rPr>
          <w:rFonts w:ascii="Times Roman"/>
          <w:i w:val="1"/>
          <w:iCs w:val="1"/>
          <w:caps w:val="0"/>
          <w:smallCaps w:val="0"/>
          <w:rtl w:val="0"/>
        </w:rPr>
        <w:t>PIANO</w:t>
      </w:r>
      <w:r>
        <w:rPr>
          <w:rFonts w:ascii="Times Roman"/>
          <w:caps w:val="0"/>
          <w:smallCaps w:val="0"/>
          <w:rtl w:val="0"/>
        </w:rPr>
        <w:t>, 1946</w:t>
      </w:r>
    </w:p>
    <w:p>
      <w:pPr>
        <w:pStyle w:val="Body"/>
        <w:rPr>
          <w:rFonts w:ascii="Times Roman" w:cs="Times Roman" w:hAnsi="Times Roman" w:eastAsia="Times Roman"/>
          <w:caps w:val="0"/>
          <w:smallCaps w:val="0"/>
        </w:rPr>
      </w:pPr>
      <w:r>
        <w:rPr>
          <w:rFonts w:ascii="Times Roman"/>
          <w:i w:val="1"/>
          <w:iCs w:val="1"/>
          <w:caps w:val="0"/>
          <w:smallCaps w:val="0"/>
          <w:rtl w:val="0"/>
          <w:lang w:val="pt-PT"/>
        </w:rPr>
        <w:t xml:space="preserve">CONCERTO FOR VIOLIN </w:t>
      </w:r>
      <w:del w:id="15" w:date="2014-05-23T15:42:44Z" w:author="Sophie Pinkoski">
        <w:r>
          <w:rPr>
            <w:rFonts w:ascii="Times Roman"/>
            <w:i w:val="1"/>
            <w:iCs w:val="1"/>
            <w:caps w:val="0"/>
            <w:smallCaps w:val="0"/>
            <w:rtl w:val="0"/>
          </w:rPr>
          <w:delText>AND</w:delText>
        </w:r>
      </w:del>
      <w:ins w:id="16" w:date="2014-05-23T15:42:45Z" w:author="Sophie Pinkoski">
        <w:r>
          <w:rPr>
            <w:rFonts w:ascii="Times Roman"/>
            <w:i w:val="1"/>
            <w:iCs w:val="1"/>
            <w:caps w:val="0"/>
            <w:smallCaps w:val="0"/>
            <w:rtl w:val="0"/>
            <w:lang w:val="en-US"/>
          </w:rPr>
          <w:t>and</w:t>
        </w:r>
      </w:ins>
      <w:r>
        <w:rPr>
          <w:rFonts w:ascii="Times Roman"/>
          <w:i w:val="1"/>
          <w:iCs w:val="1"/>
          <w:caps w:val="0"/>
          <w:smallCaps w:val="0"/>
          <w:rtl w:val="0"/>
        </w:rPr>
        <w:t xml:space="preserve"> ORCHESTRA</w:t>
      </w:r>
      <w:r>
        <w:rPr>
          <w:rFonts w:ascii="Times Roman"/>
          <w:caps w:val="0"/>
          <w:smallCaps w:val="0"/>
          <w:rtl w:val="0"/>
        </w:rPr>
        <w:t>, 1956</w:t>
      </w:r>
    </w:p>
    <w:p>
      <w:pPr>
        <w:pStyle w:val="Body"/>
        <w:rPr>
          <w:rFonts w:ascii="Times Roman" w:cs="Times Roman" w:hAnsi="Times Roman" w:eastAsia="Times Roman"/>
          <w:caps w:val="0"/>
          <w:smallCaps w:val="0"/>
        </w:rPr>
      </w:pPr>
      <w:r>
        <w:rPr>
          <w:rFonts w:ascii="Times Roman"/>
          <w:i w:val="1"/>
          <w:iCs w:val="1"/>
          <w:caps w:val="0"/>
          <w:smallCaps w:val="0"/>
          <w:rtl w:val="0"/>
        </w:rPr>
        <w:t>ALGONQUIN SYMPHONY</w:t>
      </w:r>
      <w:r>
        <w:rPr>
          <w:rFonts w:ascii="Times Roman"/>
          <w:caps w:val="0"/>
          <w:smallCaps w:val="0"/>
          <w:rtl w:val="0"/>
        </w:rPr>
        <w:t>, 1957</w:t>
      </w:r>
    </w:p>
    <w:p>
      <w:pPr>
        <w:pStyle w:val="Body"/>
        <w:rPr>
          <w:rFonts w:ascii="Times Roman" w:cs="Times Roman" w:hAnsi="Times Roman" w:eastAsia="Times Roman"/>
          <w:caps w:val="0"/>
          <w:smallCaps w:val="0"/>
        </w:rPr>
      </w:pPr>
      <w:r>
        <w:rPr>
          <w:rFonts w:ascii="Times Roman"/>
          <w:i w:val="1"/>
          <w:iCs w:val="1"/>
          <w:caps w:val="0"/>
          <w:smallCaps w:val="0"/>
          <w:rtl w:val="0"/>
        </w:rPr>
        <w:t>SASKATECHWAN LEGEND</w:t>
      </w:r>
      <w:r>
        <w:rPr>
          <w:rFonts w:ascii="Times Roman"/>
          <w:caps w:val="0"/>
          <w:smallCaps w:val="0"/>
          <w:rtl w:val="0"/>
        </w:rPr>
        <w:t>, 1959</w:t>
      </w:r>
    </w:p>
    <w:p>
      <w:pPr>
        <w:pStyle w:val="Body"/>
        <w:rPr>
          <w:rFonts w:ascii="Times Roman" w:cs="Times Roman" w:hAnsi="Times Roman" w:eastAsia="Times Roman"/>
          <w:caps w:val="0"/>
          <w:smallCaps w:val="0"/>
        </w:rPr>
      </w:pPr>
      <w:r>
        <w:rPr>
          <w:rFonts w:ascii="Times Roman"/>
          <w:i w:val="1"/>
          <w:iCs w:val="1"/>
          <w:caps w:val="0"/>
          <w:smallCaps w:val="0"/>
          <w:rtl w:val="0"/>
        </w:rPr>
        <w:t xml:space="preserve">GRANT, WARDEN </w:t>
      </w:r>
      <w:ins w:id="17" w:date="2014-05-23T15:43:01Z" w:author="Sophie Pinkoski">
        <w:r>
          <w:rPr>
            <w:rFonts w:ascii="Times Roman"/>
            <w:i w:val="1"/>
            <w:iCs w:val="1"/>
            <w:caps w:val="0"/>
            <w:smallCaps w:val="0"/>
            <w:rtl w:val="0"/>
            <w:lang w:val="en-US"/>
          </w:rPr>
          <w:t>of the</w:t>
        </w:r>
      </w:ins>
      <w:ins w:id="18" w:date="2014-05-23T15:43:01Z" w:author="Sophie Pinkoski">
        <w:r>
          <w:rPr>
            <w:rFonts w:ascii="Times Roman"/>
            <w:i w:val="1"/>
            <w:iCs w:val="1"/>
            <w:caps w:val="0"/>
            <w:smallCaps w:val="0"/>
            <w:rtl w:val="0"/>
            <w:lang w:val="en-US"/>
          </w:rPr>
          <w:t xml:space="preserve"> </w:t>
        </w:r>
      </w:ins>
      <w:del w:id="19" w:date="2014-05-23T15:42:57Z" w:author="Sophie Pinkoski">
        <w:r>
          <w:rPr>
            <w:rFonts w:ascii="Times Roman"/>
            <w:i w:val="1"/>
            <w:iCs w:val="1"/>
            <w:caps w:val="0"/>
            <w:smallCaps w:val="0"/>
            <w:rtl w:val="0"/>
          </w:rPr>
          <w:delText xml:space="preserve">OF THE </w:delText>
        </w:r>
      </w:del>
      <w:r>
        <w:rPr>
          <w:rFonts w:ascii="Times Roman"/>
          <w:i w:val="1"/>
          <w:iCs w:val="1"/>
          <w:caps w:val="0"/>
          <w:smallCaps w:val="0"/>
          <w:rtl w:val="0"/>
        </w:rPr>
        <w:t>PLAINS</w:t>
      </w:r>
      <w:r>
        <w:rPr>
          <w:rFonts w:ascii="Times Roman"/>
          <w:caps w:val="0"/>
          <w:smallCaps w:val="0"/>
          <w:rtl w:val="0"/>
        </w:rPr>
        <w:t>, 1967</w:t>
      </w:r>
    </w:p>
    <w:p>
      <w:pPr>
        <w:pStyle w:val="Body"/>
        <w:rPr>
          <w:rFonts w:ascii="Times Roman" w:cs="Times Roman" w:hAnsi="Times Roman" w:eastAsia="Times Roman"/>
          <w:caps w:val="0"/>
          <w:smallCaps w:val="0"/>
        </w:rPr>
      </w:pPr>
      <w:r>
        <w:rPr>
          <w:rFonts w:ascii="Times Roman"/>
          <w:i w:val="1"/>
          <w:iCs w:val="1"/>
          <w:caps w:val="0"/>
          <w:smallCaps w:val="0"/>
          <w:rtl w:val="0"/>
        </w:rPr>
        <w:t xml:space="preserve">OF MAN </w:t>
      </w:r>
      <w:del w:id="20" w:date="2014-05-23T15:43:21Z" w:author="Sophie Pinkoski">
        <w:r>
          <w:rPr>
            <w:rFonts w:ascii="Times Roman"/>
            <w:i w:val="1"/>
            <w:iCs w:val="1"/>
            <w:caps w:val="0"/>
            <w:smallCaps w:val="0"/>
            <w:rtl w:val="0"/>
          </w:rPr>
          <w:delText xml:space="preserve">AND THE </w:delText>
        </w:r>
      </w:del>
      <w:ins w:id="21" w:date="2014-05-23T15:43:22Z" w:author="Sophie Pinkoski">
        <w:r>
          <w:rPr>
            <w:rFonts w:ascii="Times Roman"/>
            <w:i w:val="1"/>
            <w:iCs w:val="1"/>
            <w:caps w:val="0"/>
            <w:smallCaps w:val="0"/>
            <w:rtl w:val="0"/>
            <w:lang w:val="en-US"/>
          </w:rPr>
          <w:t xml:space="preserve">and the </w:t>
        </w:r>
      </w:ins>
      <w:r>
        <w:rPr>
          <w:rFonts w:ascii="Times Roman"/>
          <w:i w:val="1"/>
          <w:iCs w:val="1"/>
          <w:caps w:val="0"/>
          <w:smallCaps w:val="0"/>
          <w:rtl w:val="0"/>
        </w:rPr>
        <w:t>UNIVERSE</w:t>
      </w:r>
      <w:r>
        <w:rPr>
          <w:rFonts w:ascii="Times Roman"/>
          <w:caps w:val="0"/>
          <w:smallCaps w:val="0"/>
          <w:rtl w:val="0"/>
        </w:rPr>
        <w:t>, 1967</w:t>
      </w:r>
    </w:p>
    <w:p>
      <w:pPr>
        <w:pStyle w:val="Body"/>
        <w:rPr>
          <w:rFonts w:ascii="Times Roman" w:cs="Times Roman" w:hAnsi="Times Roman" w:eastAsia="Times Roman"/>
          <w:caps w:val="0"/>
          <w:smallCaps w:val="0"/>
        </w:rPr>
      </w:pPr>
      <w:r>
        <w:rPr>
          <w:rFonts w:ascii="Times Roman"/>
          <w:i w:val="1"/>
          <w:iCs w:val="1"/>
          <w:caps w:val="0"/>
          <w:smallCaps w:val="0"/>
          <w:rtl w:val="0"/>
        </w:rPr>
        <w:t xml:space="preserve">QALALA </w:t>
      </w:r>
      <w:del w:id="22" w:date="2014-05-23T15:43:31Z" w:author="Sophie Pinkoski">
        <w:r>
          <w:rPr>
            <w:rFonts w:ascii="Times Roman"/>
            <w:i w:val="1"/>
            <w:iCs w:val="1"/>
            <w:caps w:val="0"/>
            <w:smallCaps w:val="0"/>
            <w:rtl w:val="0"/>
          </w:rPr>
          <w:delText>AND</w:delText>
        </w:r>
      </w:del>
      <w:ins w:id="23" w:date="2014-05-23T15:43:32Z" w:author="Sophie Pinkoski">
        <w:r>
          <w:rPr>
            <w:rFonts w:ascii="Times Roman"/>
            <w:i w:val="1"/>
            <w:iCs w:val="1"/>
            <w:caps w:val="0"/>
            <w:smallCaps w:val="0"/>
            <w:rtl w:val="0"/>
            <w:lang w:val="en-US"/>
          </w:rPr>
          <w:t>and</w:t>
        </w:r>
      </w:ins>
      <w:r>
        <w:rPr>
          <w:rFonts w:ascii="Times Roman"/>
          <w:i w:val="1"/>
          <w:iCs w:val="1"/>
          <w:caps w:val="0"/>
          <w:smallCaps w:val="0"/>
          <w:rtl w:val="0"/>
        </w:rPr>
        <w:t xml:space="preserve"> NILAULA </w:t>
      </w:r>
      <w:del w:id="24" w:date="2014-05-23T15:43:39Z" w:author="Sophie Pinkoski">
        <w:r>
          <w:rPr>
            <w:rFonts w:ascii="Times Roman"/>
            <w:i w:val="1"/>
            <w:iCs w:val="1"/>
            <w:caps w:val="0"/>
            <w:smallCaps w:val="0"/>
            <w:rtl w:val="0"/>
          </w:rPr>
          <w:delText xml:space="preserve">OF THE </w:delText>
        </w:r>
      </w:del>
      <w:ins w:id="25" w:date="2014-05-23T15:43:40Z" w:author="Sophie Pinkoski">
        <w:r>
          <w:rPr>
            <w:rFonts w:ascii="Times Roman"/>
            <w:i w:val="1"/>
            <w:iCs w:val="1"/>
            <w:caps w:val="0"/>
            <w:smallCaps w:val="0"/>
            <w:rtl w:val="0"/>
            <w:lang w:val="en-US"/>
          </w:rPr>
          <w:t xml:space="preserve">of the </w:t>
        </w:r>
      </w:ins>
      <w:r>
        <w:rPr>
          <w:rFonts w:ascii="Times Roman"/>
          <w:i w:val="1"/>
          <w:iCs w:val="1"/>
          <w:caps w:val="0"/>
          <w:smallCaps w:val="0"/>
          <w:rtl w:val="0"/>
        </w:rPr>
        <w:t>NORTH</w:t>
      </w:r>
      <w:r>
        <w:rPr>
          <w:rFonts w:ascii="Times Roman"/>
          <w:caps w:val="0"/>
          <w:smallCaps w:val="0"/>
          <w:rtl w:val="0"/>
        </w:rPr>
        <w:t>, 1969</w:t>
      </w:r>
    </w:p>
    <w:p>
      <w:pPr>
        <w:pStyle w:val="Body"/>
        <w:rPr>
          <w:rFonts w:ascii="Times Roman" w:cs="Times Roman" w:hAnsi="Times Roman" w:eastAsia="Times Roman"/>
          <w:caps w:val="0"/>
          <w:smallCaps w:val="0"/>
        </w:rPr>
      </w:pPr>
      <w:r>
        <w:rPr>
          <w:rFonts w:ascii="Times Roman"/>
          <w:i w:val="1"/>
          <w:iCs w:val="1"/>
          <w:caps w:val="0"/>
          <w:smallCaps w:val="0"/>
          <w:rtl w:val="0"/>
        </w:rPr>
        <w:t xml:space="preserve">THERE </w:t>
      </w:r>
      <w:ins w:id="26" w:date="2014-05-23T15:43:52Z" w:author="Sophie Pinkoski">
        <w:r>
          <w:rPr>
            <w:rFonts w:ascii="Times Roman"/>
            <w:i w:val="1"/>
            <w:iCs w:val="1"/>
            <w:caps w:val="0"/>
            <w:smallCaps w:val="0"/>
            <w:rtl w:val="0"/>
            <w:lang w:val="en-US"/>
          </w:rPr>
          <w:t>is</w:t>
        </w:r>
      </w:ins>
      <w:ins w:id="27" w:date="2014-05-23T15:43:52Z" w:author="Sophie Pinkoski">
        <w:r>
          <w:rPr>
            <w:rFonts w:ascii="Times Roman"/>
            <w:i w:val="1"/>
            <w:iCs w:val="1"/>
            <w:caps w:val="0"/>
            <w:smallCaps w:val="0"/>
            <w:rtl w:val="0"/>
            <w:lang w:val="en-US"/>
          </w:rPr>
          <w:t xml:space="preserve"> </w:t>
        </w:r>
      </w:ins>
      <w:del w:id="28" w:date="2014-05-23T15:43:50Z" w:author="Sophie Pinkoski">
        <w:r>
          <w:rPr>
            <w:rFonts w:ascii="Times Roman"/>
            <w:i w:val="1"/>
            <w:iCs w:val="1"/>
            <w:caps w:val="0"/>
            <w:smallCaps w:val="0"/>
            <w:rtl w:val="0"/>
          </w:rPr>
          <w:delText xml:space="preserve">IS </w:delText>
        </w:r>
      </w:del>
      <w:r>
        <w:rPr>
          <w:rFonts w:ascii="Times Roman"/>
          <w:i w:val="1"/>
          <w:iCs w:val="1"/>
          <w:caps w:val="0"/>
          <w:smallCaps w:val="0"/>
          <w:rtl w:val="0"/>
        </w:rPr>
        <w:t>MY PEOPLE SLEEPING</w:t>
      </w:r>
      <w:r>
        <w:rPr>
          <w:rFonts w:ascii="Times Roman"/>
          <w:caps w:val="0"/>
          <w:smallCaps w:val="0"/>
          <w:rtl w:val="0"/>
        </w:rPr>
        <w:t>, 1970</w:t>
      </w:r>
    </w:p>
    <w:p>
      <w:pPr>
        <w:pStyle w:val="Body"/>
        <w:rPr>
          <w:rFonts w:ascii="Times Roman" w:cs="Times Roman" w:hAnsi="Times Roman" w:eastAsia="Times Roman"/>
          <w:caps w:val="0"/>
          <w:smallCaps w:val="0"/>
        </w:rPr>
      </w:pPr>
      <w:r>
        <w:rPr>
          <w:rFonts w:ascii="Times Roman"/>
          <w:i w:val="1"/>
          <w:iCs w:val="1"/>
          <w:caps w:val="0"/>
          <w:smallCaps w:val="0"/>
          <w:rtl w:val="0"/>
        </w:rPr>
        <w:t>NOOTKA RITUAL</w:t>
      </w:r>
      <w:r>
        <w:rPr>
          <w:rFonts w:ascii="Times Roman"/>
          <w:caps w:val="0"/>
          <w:smallCaps w:val="0"/>
          <w:rtl w:val="0"/>
        </w:rPr>
        <w:t>, 1974</w:t>
      </w:r>
    </w:p>
    <w:p>
      <w:pPr>
        <w:pStyle w:val="Body"/>
        <w:rPr>
          <w:rFonts w:ascii="Times Roman" w:cs="Times Roman" w:hAnsi="Times Roman" w:eastAsia="Times Roman"/>
          <w:caps w:val="0"/>
          <w:smallCaps w:val="0"/>
        </w:rPr>
      </w:pPr>
      <w:r>
        <w:rPr>
          <w:rFonts w:ascii="Times Roman"/>
          <w:i w:val="1"/>
          <w:iCs w:val="1"/>
          <w:caps w:val="0"/>
          <w:smallCaps w:val="0"/>
          <w:rtl w:val="0"/>
          <w:lang w:val="pt-PT"/>
        </w:rPr>
        <w:t xml:space="preserve">DUO </w:t>
      </w:r>
      <w:del w:id="29" w:date="2014-05-23T15:44:15Z" w:author="Sophie Pinkoski">
        <w:r>
          <w:rPr>
            <w:rFonts w:ascii="Times Roman"/>
            <w:i w:val="1"/>
            <w:iCs w:val="1"/>
            <w:caps w:val="0"/>
            <w:smallCaps w:val="0"/>
            <w:rtl w:val="0"/>
          </w:rPr>
          <w:delText xml:space="preserve">FOR </w:delText>
        </w:r>
      </w:del>
      <w:ins w:id="30" w:date="2014-05-23T15:44:16Z" w:author="Sophie Pinkoski">
        <w:r>
          <w:rPr>
            <w:rFonts w:ascii="Times Roman"/>
            <w:i w:val="1"/>
            <w:iCs w:val="1"/>
            <w:caps w:val="0"/>
            <w:smallCaps w:val="0"/>
            <w:rtl w:val="0"/>
            <w:lang w:val="en-US"/>
          </w:rPr>
          <w:t xml:space="preserve">for </w:t>
        </w:r>
      </w:ins>
      <w:r>
        <w:rPr>
          <w:rFonts w:ascii="Times Roman"/>
          <w:i w:val="1"/>
          <w:iCs w:val="1"/>
          <w:caps w:val="0"/>
          <w:smallCaps w:val="0"/>
          <w:rtl w:val="0"/>
        </w:rPr>
        <w:t xml:space="preserve">VIOLA </w:t>
      </w:r>
      <w:del w:id="31" w:date="2014-05-23T15:44:24Z" w:author="Sophie Pinkoski">
        <w:r>
          <w:rPr>
            <w:rFonts w:ascii="Times Roman"/>
            <w:i w:val="1"/>
            <w:iCs w:val="1"/>
            <w:caps w:val="0"/>
            <w:smallCaps w:val="0"/>
            <w:rtl w:val="0"/>
          </w:rPr>
          <w:delText>AND</w:delText>
        </w:r>
      </w:del>
      <w:ins w:id="32" w:date="2014-05-23T15:44:24Z" w:author="Sophie Pinkoski">
        <w:r>
          <w:rPr>
            <w:rFonts w:ascii="Times Roman"/>
            <w:i w:val="1"/>
            <w:iCs w:val="1"/>
            <w:caps w:val="0"/>
            <w:smallCaps w:val="0"/>
            <w:rtl w:val="0"/>
            <w:lang w:val="en-US"/>
          </w:rPr>
          <w:t>and</w:t>
        </w:r>
      </w:ins>
      <w:r>
        <w:rPr>
          <w:rFonts w:ascii="Times Roman"/>
          <w:i w:val="1"/>
          <w:iCs w:val="1"/>
          <w:caps w:val="0"/>
          <w:smallCaps w:val="0"/>
          <w:rtl w:val="0"/>
        </w:rPr>
        <w:t xml:space="preserve"> GUITAR</w:t>
      </w:r>
      <w:r>
        <w:rPr>
          <w:rFonts w:ascii="Times Roman"/>
          <w:caps w:val="0"/>
          <w:smallCaps w:val="0"/>
          <w:rtl w:val="0"/>
        </w:rPr>
        <w:t>, 1996</w:t>
      </w:r>
    </w:p>
    <w:p>
      <w:pPr>
        <w:pStyle w:val="Body"/>
        <w:rPr>
          <w:rFonts w:ascii="Times Roman" w:cs="Times Roman" w:hAnsi="Times Roman" w:eastAsia="Times Roman"/>
          <w:b w:val="1"/>
          <w:bCs w:val="1"/>
        </w:rPr>
      </w:pPr>
    </w:p>
    <w:p>
      <w:pPr>
        <w:pStyle w:val="Body"/>
        <w:rPr>
          <w:rFonts w:ascii="Times Roman" w:cs="Times Roman" w:hAnsi="Times Roman" w:eastAsia="Times Roman"/>
          <w:b w:val="1"/>
          <w:bCs w:val="1"/>
        </w:rPr>
      </w:pPr>
    </w:p>
    <w:p>
      <w:pPr>
        <w:pStyle w:val="Body"/>
        <w:rPr>
          <w:rFonts w:ascii="Times Roman" w:cs="Times Roman" w:hAnsi="Times Roman" w:eastAsia="Times Roman"/>
          <w:b w:val="1"/>
          <w:bCs w:val="1"/>
        </w:rPr>
      </w:pPr>
    </w:p>
    <w:p>
      <w:pPr>
        <w:pStyle w:val="Body"/>
        <w:rPr>
          <w:rFonts w:ascii="Times Roman" w:cs="Times Roman" w:hAnsi="Times Roman" w:eastAsia="Times Roman"/>
          <w:b w:val="1"/>
          <w:bCs w:val="1"/>
        </w:rPr>
      </w:pPr>
    </w:p>
    <w:p>
      <w:pPr>
        <w:pStyle w:val="Body"/>
        <w:rPr>
          <w:rFonts w:ascii="Times Roman" w:cs="Times Roman" w:hAnsi="Times Roman" w:eastAsia="Times Roman"/>
          <w:b w:val="1"/>
          <w:bCs w:val="1"/>
        </w:rPr>
      </w:pPr>
    </w:p>
    <w:p>
      <w:pPr>
        <w:pStyle w:val="Body"/>
        <w:rPr>
          <w:rFonts w:ascii="Times Roman" w:cs="Times Roman" w:hAnsi="Times Roman" w:eastAsia="Times Roman"/>
          <w:b w:val="1"/>
          <w:bCs w:val="1"/>
        </w:rPr>
      </w:pPr>
    </w:p>
    <w:p>
      <w:pPr>
        <w:pStyle w:val="Body"/>
        <w:rPr>
          <w:rFonts w:ascii="Times Roman" w:cs="Times Roman" w:hAnsi="Times Roman" w:eastAsia="Times Roman"/>
          <w:b w:val="1"/>
          <w:bCs w:val="1"/>
        </w:rPr>
      </w:pPr>
    </w:p>
    <w:p>
      <w:pPr>
        <w:pStyle w:val="Body"/>
        <w:rPr>
          <w:rFonts w:ascii="Times Roman" w:cs="Times Roman" w:hAnsi="Times Roman" w:eastAsia="Times Roman"/>
          <w:b w:val="1"/>
          <w:bCs w:val="1"/>
        </w:rPr>
      </w:pPr>
    </w:p>
    <w:p>
      <w:pPr>
        <w:pStyle w:val="Body"/>
        <w:rPr>
          <w:rFonts w:ascii="Times Roman" w:cs="Times Roman" w:hAnsi="Times Roman" w:eastAsia="Times Roman"/>
          <w:b w:val="1"/>
          <w:bCs w:val="1"/>
        </w:rPr>
      </w:pPr>
    </w:p>
    <w:p>
      <w:pPr>
        <w:pStyle w:val="Body"/>
        <w:rPr>
          <w:rFonts w:ascii="Times Roman" w:cs="Times Roman" w:hAnsi="Times Roman" w:eastAsia="Times Roman"/>
          <w:b w:val="1"/>
          <w:bCs w:val="1"/>
        </w:rPr>
      </w:pPr>
    </w:p>
    <w:p>
      <w:pPr>
        <w:pStyle w:val="Body"/>
        <w:rPr>
          <w:rFonts w:ascii="Times Roman" w:cs="Times Roman" w:hAnsi="Times Roman" w:eastAsia="Times Roman"/>
          <w:b w:val="1"/>
          <w:bCs w:val="1"/>
        </w:rPr>
      </w:pPr>
    </w:p>
    <w:p>
      <w:pPr>
        <w:pStyle w:val="Body"/>
        <w:rPr>
          <w:rFonts w:ascii="Times Roman" w:cs="Times Roman" w:hAnsi="Times Roman" w:eastAsia="Times Roman"/>
          <w:b w:val="1"/>
          <w:bCs w:val="1"/>
        </w:rPr>
      </w:pPr>
    </w:p>
    <w:p>
      <w:pPr>
        <w:pStyle w:val="Body"/>
        <w:rPr>
          <w:rFonts w:ascii="Times Roman" w:cs="Times Roman" w:hAnsi="Times Roman" w:eastAsia="Times Roman"/>
          <w:b w:val="1"/>
          <w:bCs w:val="1"/>
        </w:rPr>
      </w:pPr>
    </w:p>
    <w:p>
      <w:pPr>
        <w:pStyle w:val="Body"/>
        <w:rPr>
          <w:rFonts w:ascii="Times Roman" w:cs="Times Roman" w:hAnsi="Times Roman" w:eastAsia="Times Roman"/>
          <w:b w:val="1"/>
          <w:bCs w:val="1"/>
        </w:rPr>
      </w:pPr>
    </w:p>
    <w:p>
      <w:pPr>
        <w:pStyle w:val="Body"/>
        <w:rPr>
          <w:rFonts w:ascii="Times Roman" w:cs="Times Roman" w:hAnsi="Times Roman" w:eastAsia="Times Roman"/>
          <w:b w:val="1"/>
          <w:bCs w:val="1"/>
        </w:rPr>
      </w:pPr>
    </w:p>
    <w:p>
      <w:pPr>
        <w:pStyle w:val="Body"/>
        <w:rPr>
          <w:rFonts w:ascii="Times Roman" w:cs="Times Roman" w:hAnsi="Times Roman" w:eastAsia="Times Roman"/>
          <w:b w:val="1"/>
          <w:bCs w:val="1"/>
        </w:rPr>
      </w:pPr>
    </w:p>
    <w:p>
      <w:pPr>
        <w:pStyle w:val="Body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/>
          <w:b w:val="1"/>
          <w:bCs w:val="1"/>
          <w:rtl w:val="0"/>
        </w:rPr>
        <w:t>Photo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drawing>
          <wp:inline distT="0" distB="0" distL="0" distR="0">
            <wp:extent cx="3886200" cy="26670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66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/>
          <w:rtl w:val="0"/>
          <w:lang w:val="fr-FR"/>
        </w:rPr>
        <w:t xml:space="preserve">Source: </w:t>
      </w:r>
      <w:hyperlink r:id="rId5" w:history="1">
        <w:r>
          <w:rPr>
            <w:rStyle w:val="Hyperlink.0"/>
            <w:rFonts w:ascii="Times Roman"/>
            <w:rtl w:val="0"/>
            <w:lang w:val="en-US"/>
          </w:rPr>
          <w:t>http://dev.musiccentre.ca/sites/www.musiccentre.ca/files/imagecache/showcase_image/resources/images/RSN_headshot2_62183_adaskin_img.jpg</w:t>
        </w:r>
      </w:hyperlink>
    </w:p>
    <w:p>
      <w:pPr>
        <w:pStyle w:val="Body"/>
        <w:rPr>
          <w:rFonts w:ascii="Times Roman" w:cs="Times Roman" w:hAnsi="Times Roman" w:eastAsia="Times Roman"/>
          <w:b w:val="1"/>
          <w:bCs w:val="1"/>
        </w:rPr>
      </w:pPr>
    </w:p>
    <w:p>
      <w:pPr>
        <w:pStyle w:val="Body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/>
          <w:b w:val="1"/>
          <w:bCs w:val="1"/>
          <w:rtl w:val="0"/>
        </w:rPr>
        <w:t>Links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/>
          <w:rtl w:val="0"/>
          <w:lang w:val="de-DE"/>
        </w:rPr>
        <w:t>Adaskin</w:t>
      </w:r>
      <w:r>
        <w:rPr>
          <w:rFonts w:hAnsi="Times Roman" w:hint="default"/>
          <w:rtl w:val="0"/>
          <w:lang w:val="en-US"/>
        </w:rPr>
        <w:t>’</w:t>
      </w:r>
      <w:r>
        <w:rPr>
          <w:rFonts w:ascii="Times Roman"/>
          <w:rtl w:val="0"/>
          <w:lang w:val="en-US"/>
        </w:rPr>
        <w:t>s biography and link to his works, including archival recordings, through the Canadian Music Centre:</w:t>
      </w:r>
    </w:p>
    <w:p>
      <w:pPr>
        <w:pStyle w:val="Body"/>
        <w:rPr>
          <w:rFonts w:ascii="Times Roman" w:cs="Times Roman" w:hAnsi="Times Roman" w:eastAsia="Times Roman"/>
        </w:rPr>
      </w:pPr>
      <w:hyperlink r:id="rId6" w:history="1">
        <w:r>
          <w:rPr>
            <w:rStyle w:val="Hyperlink.0"/>
            <w:rFonts w:ascii="Times Roman"/>
            <w:rtl w:val="0"/>
            <w:lang w:val="en-US"/>
          </w:rPr>
          <w:t>http://www.musiccentre.ca/influences/composer.cfm?authpeopleid=494&amp;themeid=2</w:t>
        </w:r>
      </w:hyperlink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/>
          <w:rtl w:val="0"/>
          <w:lang w:val="en-US"/>
        </w:rPr>
        <w:t>An annotated guide to Adaskin</w:t>
      </w:r>
      <w:r>
        <w:rPr>
          <w:rFonts w:hAnsi="Times Roman" w:hint="default"/>
          <w:rtl w:val="0"/>
          <w:lang w:val="en-US"/>
        </w:rPr>
        <w:t>’</w:t>
      </w:r>
      <w:r>
        <w:rPr>
          <w:rFonts w:ascii="Times Roman"/>
          <w:rtl w:val="0"/>
          <w:lang w:val="en-US"/>
        </w:rPr>
        <w:t>s complete catalogue of music, edited by Gordana Lazarevich and Robyn Cathcart:</w:t>
      </w:r>
    </w:p>
    <w:p>
      <w:pPr>
        <w:pStyle w:val="Body"/>
        <w:rPr>
          <w:rFonts w:ascii="Times Roman" w:cs="Times Roman" w:hAnsi="Times Roman" w:eastAsia="Times Roman"/>
        </w:rPr>
      </w:pPr>
      <w:hyperlink r:id="rId7" w:history="1">
        <w:r>
          <w:rPr>
            <w:rStyle w:val="Hyperlink.0"/>
            <w:rFonts w:ascii="Times Roman"/>
            <w:rtl w:val="0"/>
            <w:lang w:val="en-US"/>
          </w:rPr>
          <w:t>http://epe.lac-bac.gc.ca/100/200/300/dolce_publications/murray_adaskin/Adaskin_catalogue_web.pdf</w:t>
        </w:r>
      </w:hyperlink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/>
          <w:rtl w:val="0"/>
          <w:lang w:val="de-DE"/>
        </w:rPr>
        <w:t>Adaskin</w:t>
      </w:r>
      <w:r>
        <w:rPr>
          <w:rFonts w:hAnsi="Times Roman" w:hint="default"/>
          <w:rtl w:val="0"/>
          <w:lang w:val="en-US"/>
        </w:rPr>
        <w:t>’</w:t>
      </w:r>
      <w:r>
        <w:rPr>
          <w:rFonts w:ascii="Times Roman"/>
          <w:rtl w:val="0"/>
          <w:lang w:val="en-US"/>
        </w:rPr>
        <w:t>s personal page on CBC Music:</w:t>
      </w:r>
    </w:p>
    <w:p>
      <w:pPr>
        <w:pStyle w:val="Body"/>
        <w:rPr>
          <w:rFonts w:ascii="Times Roman" w:cs="Times Roman" w:hAnsi="Times Roman" w:eastAsia="Times Roman"/>
        </w:rPr>
      </w:pPr>
      <w:hyperlink r:id="rId8" w:anchor="/artists/Murray-Adaskin" w:history="1">
        <w:r>
          <w:rPr>
            <w:rStyle w:val="Hyperlink.0"/>
            <w:rFonts w:ascii="Times Roman"/>
            <w:rtl w:val="0"/>
            <w:lang w:val="en-US"/>
          </w:rPr>
          <w:t>http://music.cbc.ca/#/artists/Murray-Adaskin</w:t>
        </w:r>
      </w:hyperlink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/>
          <w:b w:val="1"/>
          <w:bCs w:val="1"/>
          <w:rtl w:val="0"/>
          <w:lang w:val="en-US"/>
        </w:rPr>
        <w:t>References</w:t>
      </w:r>
    </w:p>
    <w:p>
      <w:pPr>
        <w:pStyle w:val="Body"/>
        <w:ind w:left="720" w:hanging="720"/>
        <w:rPr>
          <w:rFonts w:ascii="Times Roman" w:cs="Times Roman" w:hAnsi="Times Roman" w:eastAsia="Times Roman"/>
        </w:rPr>
      </w:pPr>
      <w:r>
        <w:rPr>
          <w:rFonts w:ascii="Times Roman"/>
          <w:rtl w:val="0"/>
        </w:rPr>
        <w:t xml:space="preserve">(1964) </w:t>
      </w:r>
      <w:r>
        <w:rPr>
          <w:rFonts w:ascii="Times Roman"/>
          <w:i w:val="1"/>
          <w:iCs w:val="1"/>
          <w:rtl w:val="0"/>
          <w:lang w:val="en-US"/>
        </w:rPr>
        <w:t>Thirty-Four Biographies of Canadian Composers</w:t>
      </w:r>
      <w:r>
        <w:rPr>
          <w:rFonts w:ascii="Times Roman"/>
          <w:rtl w:val="0"/>
        </w:rPr>
        <w:t>,</w:t>
      </w:r>
      <w:r>
        <w:rPr>
          <w:rFonts w:ascii="Times Roman"/>
          <w:i w:val="1"/>
          <w:iCs w:val="1"/>
          <w:rtl w:val="0"/>
        </w:rPr>
        <w:t xml:space="preserve"> </w:t>
      </w:r>
      <w:r>
        <w:rPr>
          <w:rFonts w:ascii="Times Roman"/>
          <w:rtl w:val="0"/>
          <w:lang w:val="en-US"/>
        </w:rPr>
        <w:t>Toronto: Canadian Broadcasting Corporation International Service. (A brief bilingual overview of Adaskin is included, along with a selected works list.)</w:t>
      </w:r>
    </w:p>
    <w:p>
      <w:pPr>
        <w:pStyle w:val="Body"/>
        <w:ind w:left="720" w:hanging="720"/>
        <w:rPr>
          <w:rFonts w:ascii="Times Roman" w:cs="Times Roman" w:hAnsi="Times Roman" w:eastAsia="Times Roman"/>
        </w:rPr>
      </w:pPr>
      <w:r>
        <w:rPr>
          <w:rFonts w:ascii="Times Roman"/>
          <w:rtl w:val="0"/>
          <w:lang w:val="en-US"/>
        </w:rPr>
        <w:t xml:space="preserve">Beckwith, J. and MacMillan, K. (eds.) (1975) </w:t>
      </w:r>
      <w:r>
        <w:rPr>
          <w:rFonts w:ascii="Times Roman"/>
          <w:i w:val="1"/>
          <w:iCs w:val="1"/>
          <w:rtl w:val="0"/>
          <w:lang w:val="en-US"/>
        </w:rPr>
        <w:t>Contemporary Canadian Composers</w:t>
      </w:r>
      <w:r>
        <w:rPr>
          <w:rFonts w:ascii="Times Roman"/>
          <w:rtl w:val="0"/>
          <w:lang w:val="en-US"/>
        </w:rPr>
        <w:t>, Toronto: Oxford. (Summative entry on Adaskin by pianist William Aide, chronicling his life and work.)</w:t>
      </w:r>
    </w:p>
    <w:p>
      <w:pPr>
        <w:pStyle w:val="Body"/>
        <w:ind w:left="720" w:hanging="720"/>
      </w:pPr>
      <w:r>
        <w:rPr>
          <w:rFonts w:ascii="Times Roman"/>
          <w:rtl w:val="0"/>
          <w:lang w:val="it-IT"/>
        </w:rPr>
        <w:t xml:space="preserve">Lazarevich, G. (1988) </w:t>
      </w:r>
      <w:r>
        <w:rPr>
          <w:rFonts w:ascii="Times Roman"/>
          <w:i w:val="1"/>
          <w:iCs w:val="1"/>
          <w:rtl w:val="0"/>
          <w:lang w:val="en-US"/>
        </w:rPr>
        <w:t>The Musical Worlds of Frances James and Murray Adaskin</w:t>
      </w:r>
      <w:r>
        <w:rPr>
          <w:rFonts w:ascii="Times Roman"/>
          <w:rtl w:val="0"/>
          <w:lang w:val="en-US"/>
        </w:rPr>
        <w:t>, Toronto: University of Toronto Press. (Comprehensive monograph on Adaskin</w:t>
      </w:r>
      <w:r>
        <w:rPr>
          <w:rFonts w:hAnsi="Times Roman" w:hint="default"/>
          <w:rtl w:val="0"/>
          <w:lang w:val="en-US"/>
        </w:rPr>
        <w:t>’</w:t>
      </w:r>
      <w:r>
        <w:rPr>
          <w:rFonts w:ascii="Times Roman"/>
          <w:rtl w:val="0"/>
          <w:lang w:val="en-US"/>
        </w:rPr>
        <w:t>s life and music, with musical examples, in-depth biographical history, and broader discussion on the composer</w:t>
      </w:r>
      <w:r>
        <w:rPr>
          <w:rFonts w:hAnsi="Times Roman" w:hint="default"/>
          <w:rtl w:val="0"/>
          <w:lang w:val="en-US"/>
        </w:rPr>
        <w:t>’</w:t>
      </w:r>
      <w:r>
        <w:rPr>
          <w:rFonts w:ascii="Times Roman"/>
          <w:rtl w:val="0"/>
        </w:rPr>
        <w:t>s career.</w:t>
      </w:r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Plantin MT Std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trackRevisions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lantin MT Std" w:cs="Plantin MT Std" w:hAnsi="Plantin MT Std" w:eastAsia="Plantin MT St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rFonts w:ascii="Times Roman" w:cs="Times Roman" w:hAnsi="Times Roman" w:eastAsia="Times Roma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yperlink" Target="http://dev.musiccentre.ca/sites/www.musiccentre.ca/files/imagecache/showcase_image/resources/images/RSN_headshot2_62183_adaskin_img.jpg" TargetMode="External"/><Relationship Id="rId6" Type="http://schemas.openxmlformats.org/officeDocument/2006/relationships/hyperlink" Target="http://www.musiccentre.ca/influences/composer.cfm?authpeopleid=494&amp;themeid=2" TargetMode="External"/><Relationship Id="rId7" Type="http://schemas.openxmlformats.org/officeDocument/2006/relationships/hyperlink" Target="http://epe.lac-bac.gc.ca/100/200/300/dolce_publications/murray_adaskin/Adaskin_catalogue_web.pdf" TargetMode="External"/><Relationship Id="rId8" Type="http://schemas.openxmlformats.org/officeDocument/2006/relationships/hyperlink" Target="http://music.cbc.ca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Plantin MT Std"/>
            <a:ea typeface="Plantin MT Std"/>
            <a:cs typeface="Plantin MT Std"/>
            <a:sym typeface="Plantin MT St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