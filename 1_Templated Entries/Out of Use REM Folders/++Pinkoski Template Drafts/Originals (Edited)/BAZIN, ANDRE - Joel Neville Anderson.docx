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1251E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BAZIN, 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r>
        <w:rPr>
          <w:rFonts w:ascii="Times New Roman"/>
          <w:b/>
          <w:bCs/>
        </w:rPr>
        <w:t>(born April 18, 1918, Angers, France</w:t>
      </w:r>
      <w:r>
        <w:rPr>
          <w:rFonts w:hAnsi="Times New Roman"/>
          <w:b/>
          <w:bCs/>
        </w:rPr>
        <w:t>—</w:t>
      </w:r>
      <w:proofErr w:type="spellStart"/>
      <w:r>
        <w:rPr>
          <w:rFonts w:ascii="Times New Roman"/>
          <w:b/>
          <w:bCs/>
          <w:lang w:val="de-DE"/>
        </w:rPr>
        <w:t>died</w:t>
      </w:r>
      <w:proofErr w:type="spellEnd"/>
      <w:r>
        <w:rPr>
          <w:rFonts w:ascii="Times New Roman"/>
          <w:b/>
          <w:bCs/>
          <w:lang w:val="de-DE"/>
        </w:rPr>
        <w:t xml:space="preserve"> November 11, 1958, </w:t>
      </w:r>
      <w:proofErr w:type="spellStart"/>
      <w:r>
        <w:rPr>
          <w:rFonts w:ascii="Times New Roman"/>
          <w:b/>
          <w:bCs/>
          <w:lang w:val="de-DE"/>
        </w:rPr>
        <w:t>Nogent</w:t>
      </w:r>
      <w:proofErr w:type="spellEnd"/>
      <w:r>
        <w:rPr>
          <w:rFonts w:ascii="Times New Roman"/>
          <w:b/>
          <w:bCs/>
          <w:lang w:val="de-DE"/>
        </w:rPr>
        <w:t>-</w:t>
      </w:r>
      <w:proofErr w:type="spellStart"/>
      <w:r>
        <w:rPr>
          <w:rFonts w:ascii="Times New Roman"/>
          <w:b/>
          <w:bCs/>
          <w:lang w:val="de-DE"/>
        </w:rPr>
        <w:t>sur</w:t>
      </w:r>
      <w:proofErr w:type="spellEnd"/>
      <w:r>
        <w:rPr>
          <w:rFonts w:ascii="Times New Roman"/>
          <w:b/>
          <w:bCs/>
          <w:lang w:val="de-DE"/>
        </w:rPr>
        <w:t>-Marne, France)</w:t>
      </w:r>
    </w:p>
    <w:p w14:paraId="6019AAB7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53B71EDF" w14:textId="1AC6219B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Andr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proofErr w:type="spellStart"/>
      <w:r>
        <w:rPr>
          <w:rFonts w:ascii="Times New Roman"/>
        </w:rPr>
        <w:t>Bazin</w:t>
      </w:r>
      <w:proofErr w:type="spellEnd"/>
      <w:r>
        <w:rPr>
          <w:rFonts w:ascii="Times New Roman"/>
        </w:rPr>
        <w:t xml:space="preserve"> was a French film critic immensely influential in the development of postwar film theory. Directing cine-clubs during the Nazi Occupation, he co-founded the monthly film magazine </w:t>
      </w:r>
      <w:r>
        <w:rPr>
          <w:rFonts w:ascii="Times New Roman"/>
          <w:i/>
          <w:iCs/>
          <w:lang w:val="fr-FR"/>
        </w:rPr>
        <w:t xml:space="preserve">Cahiers du </w:t>
      </w:r>
      <w:proofErr w:type="spellStart"/>
      <w:r>
        <w:rPr>
          <w:rFonts w:ascii="Times New Roman"/>
          <w:i/>
          <w:iCs/>
          <w:lang w:val="fr-FR"/>
        </w:rPr>
        <w:t>cin</w:t>
      </w:r>
      <w:r>
        <w:rPr>
          <w:rFonts w:hAnsi="Times New Roman"/>
          <w:i/>
          <w:iCs/>
        </w:rPr>
        <w:t>é</w:t>
      </w:r>
      <w:r>
        <w:rPr>
          <w:rFonts w:ascii="Times New Roman"/>
          <w:i/>
          <w:iCs/>
        </w:rPr>
        <w:t>ma</w:t>
      </w:r>
      <w:proofErr w:type="spellEnd"/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 xml:space="preserve">in 1951 with Jacques </w:t>
      </w:r>
      <w:proofErr w:type="spellStart"/>
      <w:r>
        <w:rPr>
          <w:rFonts w:ascii="Times New Roman"/>
        </w:rPr>
        <w:t>Doniol-Valcroze</w:t>
      </w:r>
      <w:proofErr w:type="spellEnd"/>
      <w:r>
        <w:rPr>
          <w:rFonts w:ascii="Times New Roman"/>
        </w:rPr>
        <w:t xml:space="preserve"> and Joseph-Marie Lo </w:t>
      </w:r>
      <w:proofErr w:type="spellStart"/>
      <w:r>
        <w:rPr>
          <w:rFonts w:ascii="Times New Roman"/>
        </w:rPr>
        <w:t>Duca</w:t>
      </w:r>
      <w:proofErr w:type="spellEnd"/>
      <w:r>
        <w:rPr>
          <w:rFonts w:ascii="Times New Roman"/>
        </w:rPr>
        <w:t xml:space="preserve">, </w:t>
      </w:r>
      <w:ins w:id="0" w:author="" w:date="2014-08-15T12:28:00Z">
        <w:r w:rsidR="006C2ED3">
          <w:rPr>
            <w:rFonts w:ascii="Times New Roman"/>
          </w:rPr>
          <w:t xml:space="preserve">a project </w:t>
        </w:r>
      </w:ins>
      <w:del w:id="1" w:author="" w:date="2014-08-15T12:29:00Z">
        <w:r w:rsidDel="006C2ED3">
          <w:rPr>
            <w:rFonts w:ascii="Times New Roman"/>
          </w:rPr>
          <w:delText xml:space="preserve">which </w:delText>
        </w:r>
      </w:del>
      <w:r>
        <w:rPr>
          <w:rFonts w:ascii="Times New Roman"/>
        </w:rPr>
        <w:t>he edited until his early death of leuk</w:t>
      </w:r>
      <w:del w:id="2" w:author="" w:date="2014-08-15T12:29:00Z">
        <w:r w:rsidDel="006C2ED3">
          <w:rPr>
            <w:rFonts w:ascii="Times New Roman"/>
          </w:rPr>
          <w:delText>a</w:delText>
        </w:r>
      </w:del>
      <w:r>
        <w:rPr>
          <w:rFonts w:ascii="Times New Roman"/>
        </w:rPr>
        <w:t xml:space="preserve">emia. Publishing 2,600 articles during his lifetime, he was preparing the </w:t>
      </w:r>
      <w:r w:rsidR="00A06D28">
        <w:rPr>
          <w:rFonts w:ascii="Times New Roman"/>
        </w:rPr>
        <w:t>four-</w:t>
      </w:r>
      <w:r>
        <w:rPr>
          <w:rFonts w:ascii="Times New Roman"/>
        </w:rPr>
        <w:t xml:space="preserve">volume collection of his writing, </w:t>
      </w:r>
      <w:proofErr w:type="spellStart"/>
      <w:r>
        <w:rPr>
          <w:rFonts w:ascii="Times New Roman"/>
          <w:i/>
          <w:iCs/>
          <w:lang w:val="fr-FR"/>
        </w:rPr>
        <w:t>Qu</w:t>
      </w:r>
      <w:proofErr w:type="spellEnd"/>
      <w:r>
        <w:rPr>
          <w:rFonts w:ascii="Times New Roman"/>
          <w:i/>
          <w:iCs/>
          <w:lang w:val="fr-FR"/>
        </w:rPr>
        <w:t xml:space="preserve">-est-ce que le </w:t>
      </w:r>
      <w:proofErr w:type="spellStart"/>
      <w:r>
        <w:rPr>
          <w:rFonts w:ascii="Times New Roman"/>
          <w:i/>
          <w:iCs/>
          <w:lang w:val="fr-FR"/>
        </w:rPr>
        <w:t>cin</w:t>
      </w:r>
      <w:r>
        <w:rPr>
          <w:rFonts w:hAnsi="Times New Roman"/>
          <w:i/>
          <w:iCs/>
        </w:rPr>
        <w:t>é</w:t>
      </w:r>
      <w:r>
        <w:rPr>
          <w:rFonts w:ascii="Times New Roman"/>
          <w:i/>
          <w:iCs/>
        </w:rPr>
        <w:t>ma</w:t>
      </w:r>
      <w:proofErr w:type="spellEnd"/>
      <w:r>
        <w:rPr>
          <w:rFonts w:ascii="Times New Roman"/>
          <w:i/>
          <w:iCs/>
        </w:rPr>
        <w:t>?</w:t>
      </w:r>
      <w:r>
        <w:rPr>
          <w:rFonts w:ascii="Times New Roman"/>
        </w:rPr>
        <w:t xml:space="preserve"> (</w:t>
      </w:r>
      <w:r>
        <w:rPr>
          <w:rFonts w:hAnsi="Times New Roman"/>
        </w:rPr>
        <w:t>“</w:t>
      </w:r>
      <w:r>
        <w:rPr>
          <w:rFonts w:ascii="Times New Roman"/>
        </w:rPr>
        <w:t>What is Cinema?</w:t>
      </w:r>
      <w:r>
        <w:rPr>
          <w:rFonts w:hAnsi="Times New Roman"/>
        </w:rPr>
        <w:t>”</w:t>
      </w:r>
      <w:r>
        <w:rPr>
          <w:rFonts w:ascii="Times New Roman"/>
        </w:rPr>
        <w:t>)</w:t>
      </w:r>
      <w:del w:id="3" w:author="" w:date="2014-08-15T12:29:00Z">
        <w:r w:rsidDel="006C2ED3">
          <w:rPr>
            <w:rFonts w:ascii="Times New Roman"/>
          </w:rPr>
          <w:delText>,</w:delText>
        </w:r>
      </w:del>
      <w:r>
        <w:rPr>
          <w:rFonts w:ascii="Times New Roman"/>
        </w:rPr>
        <w:t xml:space="preserve"> </w:t>
      </w:r>
      <w:proofErr w:type="gramStart"/>
      <w:r>
        <w:rPr>
          <w:rFonts w:ascii="Times New Roman"/>
        </w:rPr>
        <w:t>at the time of his death.</w:t>
      </w:r>
      <w:proofErr w:type="gramEnd"/>
      <w:r>
        <w:rPr>
          <w:rFonts w:ascii="Times New Roman"/>
        </w:rPr>
        <w:t xml:space="preserve"> A champion of Italian neo</w:t>
      </w:r>
      <w:ins w:id="4" w:author="" w:date="2014-08-15T12:29:00Z">
        <w:r w:rsidR="006C2ED3">
          <w:rPr>
            <w:rFonts w:ascii="Times New Roman"/>
          </w:rPr>
          <w:t>-</w:t>
        </w:r>
      </w:ins>
      <w:r>
        <w:rPr>
          <w:rFonts w:ascii="Times New Roman"/>
        </w:rPr>
        <w:t>realism, Robert Flaherty,</w:t>
      </w:r>
      <w:r>
        <w:rPr>
          <w:rFonts w:ascii="Times New Roman"/>
          <w:lang w:val="fr-FR"/>
        </w:rPr>
        <w:t xml:space="preserve"> Jean Renoir,</w:t>
      </w:r>
      <w:r>
        <w:rPr>
          <w:rFonts w:ascii="Times New Roman"/>
        </w:rPr>
        <w:t xml:space="preserve"> and Orson Welles, he helped launch filmmakers of the French New Wave (</w:t>
      </w:r>
      <w:r>
        <w:rPr>
          <w:rFonts w:ascii="Times New Roman"/>
          <w:i/>
          <w:iCs/>
          <w:lang w:val="fr-FR"/>
        </w:rPr>
        <w:t>Nouvelle vague</w:t>
      </w:r>
      <w:r>
        <w:rPr>
          <w:rFonts w:ascii="Times New Roman"/>
        </w:rPr>
        <w:t xml:space="preserve">) </w:t>
      </w:r>
      <w:ins w:id="5" w:author="" w:date="2014-08-15T12:30:00Z">
        <w:r w:rsidR="006C2ED3">
          <w:rPr>
            <w:rFonts w:ascii="Times New Roman"/>
          </w:rPr>
          <w:t xml:space="preserve">including Claude </w:t>
        </w:r>
        <w:proofErr w:type="spellStart"/>
        <w:r w:rsidR="006C2ED3">
          <w:rPr>
            <w:rFonts w:ascii="Times New Roman"/>
          </w:rPr>
          <w:t>Chabrol</w:t>
        </w:r>
        <w:proofErr w:type="spellEnd"/>
        <w:r w:rsidR="006C2ED3">
          <w:rPr>
            <w:rFonts w:ascii="Times New Roman"/>
          </w:rPr>
          <w:t xml:space="preserve">, Jean-Luc Godard, Jacques </w:t>
        </w:r>
        <w:proofErr w:type="spellStart"/>
        <w:r w:rsidR="006C2ED3">
          <w:rPr>
            <w:rFonts w:ascii="Times New Roman"/>
          </w:rPr>
          <w:t>Rivette</w:t>
        </w:r>
        <w:proofErr w:type="spellEnd"/>
        <w:r w:rsidR="006C2ED3">
          <w:rPr>
            <w:rFonts w:ascii="Times New Roman"/>
          </w:rPr>
          <w:t xml:space="preserve">, Eric Rohmer, and his foster-son </w:t>
        </w:r>
        <w:proofErr w:type="spellStart"/>
        <w:r w:rsidR="006C2ED3">
          <w:rPr>
            <w:rFonts w:ascii="Times New Roman"/>
          </w:rPr>
          <w:t>Fran</w:t>
        </w:r>
        <w:r w:rsidR="006C2ED3">
          <w:rPr>
            <w:rFonts w:hAnsi="Times New Roman"/>
          </w:rPr>
          <w:t>ç</w:t>
        </w:r>
        <w:r w:rsidR="006C2ED3">
          <w:rPr>
            <w:rFonts w:ascii="Times New Roman"/>
            <w:lang w:val="pt-PT"/>
          </w:rPr>
          <w:t>ois</w:t>
        </w:r>
        <w:proofErr w:type="spellEnd"/>
        <w:r w:rsidR="006C2ED3">
          <w:rPr>
            <w:rFonts w:ascii="Times New Roman"/>
            <w:lang w:val="pt-PT"/>
          </w:rPr>
          <w:t xml:space="preserve"> Truffaut</w:t>
        </w:r>
        <w:r w:rsidR="006C2ED3">
          <w:rPr>
            <w:rFonts w:ascii="Times New Roman"/>
          </w:rPr>
          <w:t xml:space="preserve">, </w:t>
        </w:r>
      </w:ins>
      <w:r>
        <w:rPr>
          <w:rFonts w:ascii="Times New Roman"/>
        </w:rPr>
        <w:t>who</w:t>
      </w:r>
      <w:ins w:id="6" w:author="" w:date="2014-08-15T12:30:00Z">
        <w:r w:rsidR="006C2ED3">
          <w:rPr>
            <w:rFonts w:ascii="Times New Roman"/>
          </w:rPr>
          <w:t xml:space="preserve"> each</w:t>
        </w:r>
      </w:ins>
      <w:r>
        <w:rPr>
          <w:rFonts w:ascii="Times New Roman"/>
        </w:rPr>
        <w:t xml:space="preserve"> developed their formal convictions as writers at </w:t>
      </w:r>
      <w:r>
        <w:rPr>
          <w:rFonts w:ascii="Times New Roman"/>
          <w:i/>
          <w:iCs/>
          <w:lang w:val="fr-FR"/>
        </w:rPr>
        <w:t>Cahiers</w:t>
      </w:r>
      <w:ins w:id="7" w:author="" w:date="2014-08-15T12:30:00Z">
        <w:r w:rsidR="006C2ED3">
          <w:rPr>
            <w:rFonts w:ascii="Times New Roman"/>
          </w:rPr>
          <w:t>.</w:t>
        </w:r>
      </w:ins>
      <w:del w:id="8" w:author="" w:date="2014-08-15T12:30:00Z">
        <w:r w:rsidDel="006C2ED3">
          <w:rPr>
            <w:rFonts w:ascii="Times New Roman"/>
          </w:rPr>
          <w:delText>, including Claude Chabrol, Jean-Luc Godard, Jacques Rivette, Eric Rohmer, and his foster-son Fran</w:delText>
        </w:r>
        <w:r w:rsidDel="006C2ED3">
          <w:rPr>
            <w:rFonts w:hAnsi="Times New Roman"/>
          </w:rPr>
          <w:delText>ç</w:delText>
        </w:r>
        <w:r w:rsidDel="006C2ED3">
          <w:rPr>
            <w:rFonts w:ascii="Times New Roman"/>
            <w:lang w:val="pt-PT"/>
          </w:rPr>
          <w:delText>ois Truffaut</w:delText>
        </w:r>
      </w:del>
      <w:r>
        <w:rPr>
          <w:rFonts w:ascii="Times New Roman"/>
          <w:lang w:val="pt-PT"/>
        </w:rPr>
        <w:t>.</w:t>
      </w:r>
    </w:p>
    <w:p w14:paraId="33283C89" w14:textId="1574819C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 progressive Catholic and lover of animals, </w:t>
      </w:r>
      <w:proofErr w:type="spellStart"/>
      <w:r>
        <w:rPr>
          <w:rFonts w:ascii="Times New Roman"/>
        </w:rPr>
        <w:t>Bazin</w:t>
      </w:r>
      <w:r>
        <w:rPr>
          <w:rFonts w:hAnsi="Times New Roman"/>
        </w:rPr>
        <w:t>’</w:t>
      </w:r>
      <w:r>
        <w:rPr>
          <w:rFonts w:ascii="Times New Roman"/>
        </w:rPr>
        <w:t>s</w:t>
      </w:r>
      <w:proofErr w:type="spellEnd"/>
      <w:r>
        <w:rPr>
          <w:rFonts w:ascii="Times New Roman"/>
        </w:rPr>
        <w:t xml:space="preserve"> philosophy is popularly reduced to </w:t>
      </w:r>
      <w:del w:id="9" w:author="" w:date="2014-08-15T12:30:00Z">
        <w:r w:rsidDel="006C2ED3">
          <w:rPr>
            <w:rFonts w:ascii="Times New Roman"/>
          </w:rPr>
          <w:delText xml:space="preserve">a </w:delText>
        </w:r>
      </w:del>
      <w:r>
        <w:rPr>
          <w:rFonts w:ascii="Times New Roman"/>
        </w:rPr>
        <w:t>faith in the image, privileging documentary, long takes, and deep focus in stressing photography</w:t>
      </w:r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ability to capture reality over its rhetorical manipulation in film. Temporarily dismissed by French and Anglophone theorists in the 1970s and 1980s, </w:t>
      </w: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 xml:space="preserve">s work has since been the subject of theoretical reassessment, and his theory of realism is substantial and complex. </w:t>
      </w:r>
      <w:proofErr w:type="spellStart"/>
      <w:r>
        <w:rPr>
          <w:rFonts w:ascii="Times New Roman"/>
        </w:rPr>
        <w:t>Bazin</w:t>
      </w:r>
      <w:r>
        <w:rPr>
          <w:rFonts w:hAnsi="Times New Roman"/>
        </w:rPr>
        <w:t>’</w:t>
      </w:r>
      <w:r>
        <w:rPr>
          <w:rFonts w:ascii="Times New Roman"/>
        </w:rPr>
        <w:t>s</w:t>
      </w:r>
      <w:proofErr w:type="spellEnd"/>
      <w:r>
        <w:rPr>
          <w:rFonts w:ascii="Times New Roman"/>
        </w:rPr>
        <w:t xml:space="preserve"> axiomatic claim to the camera</w:t>
      </w:r>
      <w:r>
        <w:rPr>
          <w:rFonts w:hAnsi="Times New Roman"/>
        </w:rPr>
        <w:t>’</w:t>
      </w:r>
      <w:r>
        <w:rPr>
          <w:rFonts w:ascii="Times New Roman"/>
        </w:rPr>
        <w:t xml:space="preserve">s objectivity should be read through his influences in phenomenology and existentialism, in which reality is </w:t>
      </w:r>
      <w:proofErr w:type="gramStart"/>
      <w:r>
        <w:rPr>
          <w:rFonts w:ascii="Times New Roman"/>
        </w:rPr>
        <w:t>itself</w:t>
      </w:r>
      <w:proofErr w:type="gramEnd"/>
      <w:r>
        <w:rPr>
          <w:rFonts w:ascii="Times New Roman"/>
        </w:rPr>
        <w:t xml:space="preserve"> a source of mystery. His focus on</w:t>
      </w:r>
      <w:r>
        <w:rPr>
          <w:rFonts w:hAnsi="Times New Roman"/>
        </w:rPr>
        <w:t xml:space="preserve">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mise</w:t>
      </w:r>
      <w:proofErr w:type="spellEnd"/>
      <w:r>
        <w:rPr>
          <w:rFonts w:ascii="Times New Roman"/>
        </w:rPr>
        <w:t>-en-</w:t>
      </w:r>
      <w:proofErr w:type="spellStart"/>
      <w:r>
        <w:rPr>
          <w:rFonts w:ascii="Times New Roman"/>
        </w:rPr>
        <w:t>sc</w:t>
      </w:r>
      <w:proofErr w:type="spellEnd"/>
      <w:r>
        <w:rPr>
          <w:rFonts w:hAnsi="Times New Roman"/>
          <w:lang w:val="fr-FR"/>
        </w:rPr>
        <w:t>è</w:t>
      </w:r>
      <w:r>
        <w:rPr>
          <w:rFonts w:ascii="Times New Roman"/>
        </w:rPr>
        <w:t>ne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and </w:t>
      </w:r>
      <w:r>
        <w:rPr>
          <w:rFonts w:hAnsi="Times New Roman"/>
        </w:rPr>
        <w:t>“</w:t>
      </w:r>
      <w:proofErr w:type="spellStart"/>
      <w:r>
        <w:rPr>
          <w:rFonts w:ascii="Times New Roman"/>
        </w:rPr>
        <w:t>d</w:t>
      </w:r>
      <w:r>
        <w:rPr>
          <w:rFonts w:hAnsi="Times New Roman"/>
        </w:rPr>
        <w:t>é</w:t>
      </w:r>
      <w:proofErr w:type="spellEnd"/>
      <w:r>
        <w:rPr>
          <w:rFonts w:ascii="Times New Roman"/>
          <w:lang w:val="fr-FR"/>
        </w:rPr>
        <w:t>coupage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(two complex terms addressing the design of </w:t>
      </w:r>
      <w:del w:id="10" w:author="" w:date="2014-08-15T12:32:00Z">
        <w:r w:rsidDel="006C2ED3">
          <w:rPr>
            <w:rFonts w:ascii="Times New Roman"/>
          </w:rPr>
          <w:delText xml:space="preserve">the film image, and </w:delText>
        </w:r>
      </w:del>
      <w:r>
        <w:rPr>
          <w:rFonts w:ascii="Times New Roman"/>
        </w:rPr>
        <w:t>a film</w:t>
      </w:r>
      <w:r>
        <w:rPr>
          <w:rFonts w:hAnsi="Times New Roman"/>
          <w:lang w:val="fr-FR"/>
        </w:rPr>
        <w:t>’</w:t>
      </w:r>
      <w:r>
        <w:rPr>
          <w:rFonts w:ascii="Times New Roman"/>
        </w:rPr>
        <w:t>s storyboarding and execution, respectively) is a marked departure from Soviet theorists</w:t>
      </w:r>
      <w:r>
        <w:rPr>
          <w:rFonts w:hAnsi="Times New Roman"/>
          <w:lang w:val="fr-FR"/>
        </w:rPr>
        <w:t>’</w:t>
      </w:r>
      <w:r>
        <w:rPr>
          <w:rFonts w:hAnsi="Times New Roman"/>
          <w:lang w:val="fr-FR"/>
        </w:rPr>
        <w:t xml:space="preserve"> </w:t>
      </w:r>
      <w:r>
        <w:rPr>
          <w:rFonts w:ascii="Times New Roman"/>
        </w:rPr>
        <w:t>focus on montage in the 1920s and 1930s.</w:t>
      </w:r>
    </w:p>
    <w:p w14:paraId="29A72059" w14:textId="5AF54F9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 his famous 1945 article, </w:t>
      </w:r>
      <w:r>
        <w:rPr>
          <w:rFonts w:hAnsi="Times New Roman"/>
        </w:rPr>
        <w:t>“</w:t>
      </w:r>
      <w:r>
        <w:rPr>
          <w:rFonts w:ascii="Times New Roman"/>
        </w:rPr>
        <w:t>The Ontology of the Photographic Image</w:t>
      </w:r>
      <w:r>
        <w:rPr>
          <w:rFonts w:hAnsi="Times New Roman"/>
        </w:rPr>
        <w:t>”</w:t>
      </w:r>
      <w:r>
        <w:rPr>
          <w:rFonts w:ascii="Times New Roman"/>
        </w:rPr>
        <w:t xml:space="preserve">, he described the human impulse toward self-representation as a means of escaping death, from Egyptian mummification through painting. Like other critics of the time, he determines photography and cinema as long-awaited modern tools satisfying a growing obsession with realism in the plastic arts. Yet while he identifies photography as embalming time, </w:t>
      </w:r>
      <w:proofErr w:type="spellStart"/>
      <w:r>
        <w:rPr>
          <w:rFonts w:ascii="Times New Roman"/>
        </w:rPr>
        <w:t>Bazin</w:t>
      </w:r>
      <w:proofErr w:type="spellEnd"/>
      <w:r>
        <w:rPr>
          <w:rFonts w:ascii="Times New Roman"/>
        </w:rPr>
        <w:t xml:space="preserve"> finds cinema to be </w:t>
      </w:r>
      <w:r>
        <w:rPr>
          <w:rFonts w:hAnsi="Times New Roman"/>
        </w:rPr>
        <w:t>“</w:t>
      </w:r>
      <w:r>
        <w:rPr>
          <w:rFonts w:ascii="Times New Roman"/>
        </w:rPr>
        <w:t>change mummified</w:t>
      </w:r>
      <w:ins w:id="11" w:author="" w:date="2014-08-15T12:33:00Z">
        <w:r w:rsidR="006C2ED3">
          <w:rPr>
            <w:rFonts w:ascii="Times New Roman"/>
          </w:rPr>
          <w:t>.</w:t>
        </w:r>
        <w:r w:rsidR="006C2ED3">
          <w:rPr>
            <w:rFonts w:ascii="Times New Roman"/>
          </w:rPr>
          <w:t>”</w:t>
        </w:r>
        <w:r w:rsidR="006C2ED3">
          <w:rPr>
            <w:rFonts w:ascii="Times New Roman"/>
          </w:rPr>
          <w:t xml:space="preserve"> This</w:t>
        </w:r>
      </w:ins>
      <w:del w:id="12" w:author="" w:date="2014-08-15T12:33:00Z">
        <w:r w:rsidDel="006C2ED3">
          <w:rPr>
            <w:rFonts w:hAnsi="Times New Roman"/>
          </w:rPr>
          <w:delText>”</w:delText>
        </w:r>
        <w:r w:rsidDel="006C2ED3">
          <w:rPr>
            <w:rFonts w:ascii="Times New Roman"/>
          </w:rPr>
          <w:delText>, and this</w:delText>
        </w:r>
      </w:del>
      <w:r>
        <w:rPr>
          <w:rFonts w:ascii="Times New Roman"/>
        </w:rPr>
        <w:t xml:space="preserve"> inscription of the medium as an unparalleled chronicler of his tumultuous cultural moment should not be forgotten when approaching his debated prescriptions for cinematic practice (</w:t>
      </w:r>
      <w:r>
        <w:rPr>
          <w:rFonts w:ascii="Times New Roman"/>
          <w:i/>
          <w:iCs/>
        </w:rPr>
        <w:t>What is Cinema</w:t>
      </w:r>
      <w:proofErr w:type="gramStart"/>
      <w:r>
        <w:rPr>
          <w:rFonts w:ascii="Times New Roman"/>
          <w:i/>
          <w:iCs/>
        </w:rPr>
        <w:t>?</w:t>
      </w:r>
      <w:r>
        <w:rPr>
          <w:rFonts w:ascii="Times New Roman"/>
        </w:rPr>
        <w:t>,</w:t>
      </w:r>
      <w:proofErr w:type="gramEnd"/>
      <w:r>
        <w:rPr>
          <w:rFonts w:ascii="Times New Roman"/>
        </w:rPr>
        <w:t xml:space="preserve"> 14-15). </w:t>
      </w:r>
    </w:p>
    <w:p w14:paraId="0B90C23D" w14:textId="5FA0D244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/>
        </w:rPr>
        <w:t xml:space="preserve">After </w:t>
      </w:r>
      <w:proofErr w:type="spellStart"/>
      <w:r>
        <w:rPr>
          <w:rFonts w:ascii="Times New Roman"/>
        </w:rPr>
        <w:t>labouring</w:t>
      </w:r>
      <w:proofErr w:type="spellEnd"/>
      <w:r>
        <w:rPr>
          <w:rFonts w:ascii="Times New Roman"/>
        </w:rPr>
        <w:t xml:space="preserve"> over the photographic image as the key to film, he ends this article by pronouncing that </w:t>
      </w:r>
      <w:r>
        <w:rPr>
          <w:rFonts w:hAnsi="Times New Roman"/>
        </w:rPr>
        <w:t>“</w:t>
      </w:r>
      <w:r>
        <w:rPr>
          <w:rFonts w:ascii="Times New Roman"/>
        </w:rPr>
        <w:t>On the other hand, of course, cinema is also a language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(Ibid</w:t>
      </w:r>
      <w:proofErr w:type="gramStart"/>
      <w:r>
        <w:rPr>
          <w:rFonts w:ascii="Times New Roman"/>
        </w:rPr>
        <w:t>.,</w:t>
      </w:r>
      <w:proofErr w:type="gramEnd"/>
      <w:r>
        <w:rPr>
          <w:rFonts w:ascii="Times New Roman"/>
        </w:rPr>
        <w:t xml:space="preserve"> 16). Dudley Andrew situates this abrupt shift as indicating that </w:t>
      </w:r>
      <w:proofErr w:type="spellStart"/>
      <w:r>
        <w:rPr>
          <w:rFonts w:ascii="Times New Roman"/>
        </w:rPr>
        <w:t>visuality</w:t>
      </w:r>
      <w:proofErr w:type="spellEnd"/>
      <w:r>
        <w:rPr>
          <w:rFonts w:ascii="Times New Roman"/>
        </w:rPr>
        <w:t xml:space="preserve"> is always dependent on social meaning, since </w:t>
      </w:r>
      <w:r>
        <w:rPr>
          <w:rFonts w:hAnsi="Times New Roman"/>
        </w:rPr>
        <w:t>“</w:t>
      </w:r>
      <w:r>
        <w:rPr>
          <w:rFonts w:ascii="Times New Roman"/>
        </w:rPr>
        <w:t xml:space="preserve">What cinema </w:t>
      </w:r>
      <w:r>
        <w:rPr>
          <w:rFonts w:ascii="Times New Roman"/>
          <w:i/>
          <w:iCs/>
        </w:rPr>
        <w:t xml:space="preserve">is </w:t>
      </w:r>
      <w:r>
        <w:rPr>
          <w:rFonts w:ascii="Times New Roman"/>
        </w:rPr>
        <w:t>depends on the psychological power of photographic realism, but cinema</w:t>
      </w:r>
      <w:r>
        <w:rPr>
          <w:rFonts w:hAnsi="Times New Roman"/>
          <w:lang w:val="fr-FR"/>
        </w:rPr>
        <w:t>’</w:t>
      </w:r>
      <w:r>
        <w:rPr>
          <w:rFonts w:ascii="Times New Roman"/>
          <w:lang w:val="es-ES_tradnl"/>
        </w:rPr>
        <w:t xml:space="preserve">s actual </w:t>
      </w:r>
      <w:r>
        <w:rPr>
          <w:rFonts w:ascii="Times New Roman"/>
          <w:i/>
          <w:iCs/>
        </w:rPr>
        <w:t xml:space="preserve">value </w:t>
      </w:r>
      <w:r>
        <w:rPr>
          <w:rFonts w:ascii="Times New Roman"/>
        </w:rPr>
        <w:t>is historically constituted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i/>
          <w:iCs/>
        </w:rPr>
        <w:t>Andr</w:t>
      </w:r>
      <w:r>
        <w:rPr>
          <w:rFonts w:hAnsi="Times New Roman"/>
          <w:i/>
          <w:iCs/>
        </w:rPr>
        <w:t>é</w:t>
      </w:r>
      <w:r>
        <w:rPr>
          <w:rFonts w:hAns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  <w:lang w:val="it-IT"/>
        </w:rPr>
        <w:t>Bazin</w:t>
      </w:r>
      <w:proofErr w:type="spellEnd"/>
      <w:r>
        <w:rPr>
          <w:rFonts w:ascii="Times New Roman"/>
        </w:rPr>
        <w:t xml:space="preserve">, xxvi). </w:t>
      </w:r>
      <w:proofErr w:type="spellStart"/>
      <w:r>
        <w:rPr>
          <w:rFonts w:ascii="Times New Roman"/>
        </w:rPr>
        <w:t>Bazin</w:t>
      </w:r>
      <w:proofErr w:type="spellEnd"/>
      <w:r>
        <w:rPr>
          <w:rFonts w:ascii="Times New Roman"/>
        </w:rPr>
        <w:t xml:space="preserve"> would praise shots occupying the duration of entire scenes, with wide angle lenses</w:t>
      </w:r>
      <w:del w:id="13" w:author="" w:date="2014-08-15T12:35:00Z">
        <w:r w:rsidDel="006C2ED3">
          <w:rPr>
            <w:rFonts w:ascii="Times New Roman"/>
          </w:rPr>
          <w:delText xml:space="preserve"> allowing</w:delText>
        </w:r>
      </w:del>
      <w:ins w:id="14" w:author="" w:date="2014-08-15T12:35:00Z">
        <w:r w:rsidR="006C2ED3">
          <w:rPr>
            <w:rFonts w:ascii="Times New Roman"/>
          </w:rPr>
          <w:t xml:space="preserve"> for</w:t>
        </w:r>
      </w:ins>
      <w:r>
        <w:rPr>
          <w:rFonts w:ascii="Times New Roman"/>
        </w:rPr>
        <w:t xml:space="preserve"> sharp focus on the scenery typified by Welles</w:t>
      </w:r>
      <w:r>
        <w:rPr>
          <w:rFonts w:hAnsi="Times New Roman"/>
          <w:lang w:val="fr-FR"/>
        </w:rPr>
        <w:t>’</w:t>
      </w:r>
      <w:r>
        <w:rPr>
          <w:rFonts w:hAnsi="Times New Roman"/>
          <w:lang w:val="fr-FR"/>
        </w:rPr>
        <w:t xml:space="preserve"> </w:t>
      </w:r>
      <w:proofErr w:type="spellStart"/>
      <w:r>
        <w:rPr>
          <w:rFonts w:ascii="Times New Roman"/>
          <w:i/>
          <w:iCs/>
          <w:lang w:val="de-DE"/>
        </w:rPr>
        <w:t>Citizen</w:t>
      </w:r>
      <w:proofErr w:type="spellEnd"/>
      <w:r>
        <w:rPr>
          <w:rFonts w:ascii="Times New Roman"/>
          <w:i/>
          <w:iCs/>
          <w:lang w:val="de-DE"/>
        </w:rPr>
        <w:t xml:space="preserve"> Kane </w:t>
      </w:r>
      <w:r>
        <w:rPr>
          <w:rFonts w:ascii="Times New Roman"/>
          <w:lang w:val="fr-FR"/>
        </w:rPr>
        <w:t xml:space="preserve">(1941), </w:t>
      </w:r>
      <w:del w:id="15" w:author="" w:date="2014-08-15T12:35:00Z">
        <w:r w:rsidDel="006C2ED3">
          <w:rPr>
            <w:rFonts w:ascii="Times New Roman"/>
            <w:lang w:val="fr-FR"/>
          </w:rPr>
          <w:delText xml:space="preserve">while </w:delText>
        </w:r>
      </w:del>
      <w:ins w:id="16" w:author="" w:date="2014-08-15T12:35:00Z">
        <w:r w:rsidR="006C2ED3">
          <w:rPr>
            <w:rFonts w:ascii="Times New Roman"/>
            <w:lang w:val="fr-FR"/>
          </w:rPr>
          <w:t>He</w:t>
        </w:r>
        <w:r w:rsidR="006C2ED3">
          <w:rPr>
            <w:rFonts w:ascii="Times New Roman"/>
            <w:lang w:val="fr-FR"/>
          </w:rPr>
          <w:t xml:space="preserve"> </w:t>
        </w:r>
      </w:ins>
      <w:proofErr w:type="spellStart"/>
      <w:r>
        <w:rPr>
          <w:rFonts w:ascii="Times New Roman"/>
          <w:lang w:val="fr-FR"/>
        </w:rPr>
        <w:t>also</w:t>
      </w:r>
      <w:proofErr w:type="spellEnd"/>
      <w:r>
        <w:rPr>
          <w:rFonts w:ascii="Times New Roman"/>
          <w:lang w:val="fr-FR"/>
        </w:rPr>
        <w:t xml:space="preserve"> </w:t>
      </w:r>
      <w:proofErr w:type="spellStart"/>
      <w:r>
        <w:rPr>
          <w:rFonts w:ascii="Times New Roman"/>
          <w:lang w:val="fr-FR"/>
        </w:rPr>
        <w:t>admir</w:t>
      </w:r>
      <w:ins w:id="17" w:author="" w:date="2014-08-15T12:35:00Z">
        <w:r w:rsidR="006C2ED3">
          <w:rPr>
            <w:rFonts w:ascii="Times New Roman"/>
            <w:lang w:val="fr-FR"/>
          </w:rPr>
          <w:t>ed</w:t>
        </w:r>
      </w:ins>
      <w:proofErr w:type="spellEnd"/>
      <w:del w:id="18" w:author="" w:date="2014-08-15T12:35:00Z">
        <w:r w:rsidDel="006C2ED3">
          <w:rPr>
            <w:rFonts w:ascii="Times New Roman"/>
            <w:lang w:val="fr-FR"/>
          </w:rPr>
          <w:delText>ing</w:delText>
        </w:r>
      </w:del>
      <w:r>
        <w:rPr>
          <w:rFonts w:ascii="Times New Roman"/>
        </w:rPr>
        <w:t xml:space="preserve"> </w:t>
      </w:r>
      <w:del w:id="19" w:author="" w:date="2014-08-15T12:36:00Z">
        <w:r w:rsidDel="006C2ED3">
          <w:rPr>
            <w:rFonts w:ascii="Times New Roman"/>
          </w:rPr>
          <w:delText xml:space="preserve">a </w:delText>
        </w:r>
      </w:del>
      <w:r>
        <w:rPr>
          <w:rFonts w:ascii="Times New Roman"/>
        </w:rPr>
        <w:t>culturally constituted literary work</w:t>
      </w:r>
      <w:ins w:id="20" w:author="" w:date="2014-08-15T12:36:00Z">
        <w:r w:rsidR="006C2ED3">
          <w:rPr>
            <w:rFonts w:ascii="Times New Roman"/>
          </w:rPr>
          <w:t>s</w:t>
        </w:r>
      </w:ins>
      <w:r>
        <w:rPr>
          <w:rFonts w:ascii="Times New Roman"/>
        </w:rPr>
        <w:t xml:space="preserve"> and </w:t>
      </w:r>
      <w:del w:id="21" w:author="" w:date="2014-08-15T12:36:00Z">
        <w:r w:rsidDel="006C2ED3">
          <w:rPr>
            <w:rFonts w:ascii="Times New Roman"/>
          </w:rPr>
          <w:delText xml:space="preserve">its </w:delText>
        </w:r>
      </w:del>
      <w:ins w:id="22" w:author="" w:date="2014-08-15T12:36:00Z">
        <w:r w:rsidR="006C2ED3">
          <w:rPr>
            <w:rFonts w:ascii="Times New Roman"/>
          </w:rPr>
          <w:t>their</w:t>
        </w:r>
        <w:r w:rsidR="006C2ED3">
          <w:rPr>
            <w:rFonts w:ascii="Times New Roman"/>
          </w:rPr>
          <w:t xml:space="preserve"> </w:t>
        </w:r>
      </w:ins>
      <w:r>
        <w:rPr>
          <w:rFonts w:ascii="Times New Roman"/>
        </w:rPr>
        <w:t>means of production. This adoption of film form as art can be appreciated through his students</w:t>
      </w:r>
      <w:r>
        <w:rPr>
          <w:rFonts w:hAnsi="Times New Roman"/>
          <w:lang w:val="fr-FR"/>
        </w:rPr>
        <w:t>’</w:t>
      </w:r>
      <w:r>
        <w:rPr>
          <w:rFonts w:hAnsi="Times New Roman"/>
          <w:lang w:val="fr-FR"/>
        </w:rPr>
        <w:t xml:space="preserve"> </w:t>
      </w:r>
      <w:r>
        <w:rPr>
          <w:rFonts w:ascii="Times New Roman"/>
        </w:rPr>
        <w:t xml:space="preserve">later definition of film as an act of personal expression in Truffaut's </w:t>
      </w:r>
      <w:r>
        <w:rPr>
          <w:rFonts w:hAnsi="Times New Roman"/>
        </w:rPr>
        <w:t>“</w:t>
      </w:r>
      <w:r>
        <w:rPr>
          <w:rFonts w:ascii="Times New Roman"/>
          <w:lang w:val="fr-FR"/>
        </w:rPr>
        <w:t>la politique des auteurs</w:t>
      </w:r>
      <w:r>
        <w:rPr>
          <w:rFonts w:hAnsi="Times New Roman"/>
        </w:rPr>
        <w:t>”</w:t>
      </w:r>
      <w:r>
        <w:rPr>
          <w:rFonts w:ascii="Times New Roman"/>
        </w:rPr>
        <w:t xml:space="preserve"> (reformulated as </w:t>
      </w:r>
      <w:r>
        <w:rPr>
          <w:rFonts w:hAnsi="Times New Roman"/>
        </w:rPr>
        <w:t>“</w:t>
      </w:r>
      <w:r>
        <w:rPr>
          <w:rFonts w:ascii="Times New Roman"/>
        </w:rPr>
        <w:t>auteur theory</w:t>
      </w:r>
      <w:r>
        <w:rPr>
          <w:rFonts w:hAnsi="Times New Roman"/>
        </w:rPr>
        <w:t>”</w:t>
      </w:r>
      <w:r>
        <w:rPr>
          <w:rFonts w:hAnsi="Times New Roman"/>
        </w:rPr>
        <w:t xml:space="preserve"> </w:t>
      </w:r>
      <w:r>
        <w:rPr>
          <w:rFonts w:ascii="Times New Roman"/>
        </w:rPr>
        <w:t xml:space="preserve">by Andrew Sarris). However, while </w:t>
      </w:r>
      <w:proofErr w:type="spellStart"/>
      <w:r>
        <w:rPr>
          <w:rFonts w:ascii="Times New Roman"/>
        </w:rPr>
        <w:t>Bazin</w:t>
      </w:r>
      <w:proofErr w:type="spellEnd"/>
      <w:r>
        <w:rPr>
          <w:rFonts w:ascii="Times New Roman"/>
        </w:rPr>
        <w:t xml:space="preserve"> championed the genius of unique authorship, his concern was always for that of the medium itself, and his attention to technological change and politics continue to take on new meaning.</w:t>
      </w:r>
    </w:p>
    <w:p w14:paraId="4B7851B6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61E38BC1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References and further reading:</w:t>
      </w:r>
    </w:p>
    <w:p w14:paraId="717566BE" w14:textId="450468D6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bookmarkStart w:id="23" w:name="_GoBack"/>
      <w:r>
        <w:rPr>
          <w:rFonts w:ascii="Times New Roman"/>
        </w:rPr>
        <w:t xml:space="preserve">Andrew, D. </w:t>
      </w:r>
      <w:del w:id="24" w:author="" w:date="2014-08-15T12:39:00Z">
        <w:r w:rsidDel="006C2ED3">
          <w:rPr>
            <w:rFonts w:ascii="Times New Roman"/>
          </w:rPr>
          <w:delText xml:space="preserve">(2013) </w:delText>
        </w:r>
      </w:del>
      <w:r>
        <w:rPr>
          <w:rFonts w:ascii="Times New Roman"/>
          <w:i/>
          <w:iCs/>
        </w:rPr>
        <w:t>Andr</w:t>
      </w:r>
      <w:r>
        <w:rPr>
          <w:rFonts w:hAnsi="Times New Roman"/>
          <w:i/>
          <w:iCs/>
        </w:rPr>
        <w:t>é</w:t>
      </w:r>
      <w:r>
        <w:rPr>
          <w:rFonts w:hAnsi="Times New Roman"/>
          <w:i/>
          <w:iCs/>
        </w:rPr>
        <w:t xml:space="preserve"> </w:t>
      </w:r>
      <w:proofErr w:type="spellStart"/>
      <w:r>
        <w:rPr>
          <w:rFonts w:ascii="Times New Roman"/>
          <w:i/>
          <w:iCs/>
          <w:lang w:val="it-IT"/>
        </w:rPr>
        <w:t>Bazin</w:t>
      </w:r>
      <w:proofErr w:type="spellEnd"/>
      <w:r>
        <w:rPr>
          <w:rFonts w:ascii="Times New Roman"/>
        </w:rPr>
        <w:t>.</w:t>
      </w:r>
      <w:r>
        <w:rPr>
          <w:rFonts w:ascii="Times New Roman"/>
          <w:i/>
          <w:iCs/>
        </w:rPr>
        <w:t xml:space="preserve"> </w:t>
      </w:r>
      <w:r>
        <w:rPr>
          <w:rFonts w:ascii="Times New Roman"/>
        </w:rPr>
        <w:t>Oxford and New York: Oxford University Press.</w:t>
      </w:r>
      <w:ins w:id="25" w:author="" w:date="2014-08-15T12:39:00Z">
        <w:r w:rsidR="006C2ED3">
          <w:rPr>
            <w:rFonts w:ascii="Times New Roman"/>
          </w:rPr>
          <w:t xml:space="preserve"> </w:t>
        </w:r>
        <w:r w:rsidR="006C2ED3">
          <w:rPr>
            <w:rFonts w:ascii="Times New Roman"/>
          </w:rPr>
          <w:t>2013</w:t>
        </w:r>
        <w:r w:rsidR="006C2ED3">
          <w:rPr>
            <w:rFonts w:ascii="Times New Roman"/>
          </w:rPr>
          <w:t>.</w:t>
        </w:r>
      </w:ins>
    </w:p>
    <w:p w14:paraId="494103E2" w14:textId="77777777" w:rsidR="006C2ED3" w:rsidRDefault="00E27A08">
      <w:pPr>
        <w:pStyle w:val="Body"/>
        <w:spacing w:line="360" w:lineRule="auto"/>
        <w:rPr>
          <w:ins w:id="26" w:author="" w:date="2014-08-15T12:40:00Z"/>
          <w:rFonts w:ascii="Times New Roman"/>
          <w:i/>
          <w:iCs/>
        </w:rPr>
      </w:pPr>
      <w:r>
        <w:rPr>
          <w:rFonts w:ascii="Times New Roman"/>
        </w:rPr>
        <w:t xml:space="preserve">Andrew, D. with </w:t>
      </w:r>
      <w:proofErr w:type="spellStart"/>
      <w:r>
        <w:rPr>
          <w:rFonts w:ascii="Times New Roman"/>
        </w:rPr>
        <w:t>Joubert</w:t>
      </w:r>
      <w:proofErr w:type="spellEnd"/>
      <w:r>
        <w:rPr>
          <w:rFonts w:ascii="Times New Roman"/>
        </w:rPr>
        <w:t xml:space="preserve">-Laurencin, H. (ed.) </w:t>
      </w:r>
      <w:del w:id="27" w:author="" w:date="2014-08-15T12:39:00Z">
        <w:r w:rsidDel="006C2ED3">
          <w:rPr>
            <w:rFonts w:ascii="Times New Roman"/>
          </w:rPr>
          <w:delText xml:space="preserve">(2011) </w:delText>
        </w:r>
      </w:del>
      <w:r>
        <w:rPr>
          <w:rFonts w:ascii="Times New Roman"/>
          <w:i/>
          <w:iCs/>
        </w:rPr>
        <w:t xml:space="preserve">Opening </w:t>
      </w:r>
      <w:proofErr w:type="spellStart"/>
      <w:r>
        <w:rPr>
          <w:rFonts w:ascii="Times New Roman"/>
          <w:i/>
          <w:iCs/>
        </w:rPr>
        <w:t>Bazin</w:t>
      </w:r>
      <w:proofErr w:type="spellEnd"/>
      <w:r>
        <w:rPr>
          <w:rFonts w:ascii="Times New Roman"/>
          <w:i/>
          <w:iCs/>
        </w:rPr>
        <w:t xml:space="preserve">: Postwar Film Theory and Its </w:t>
      </w:r>
    </w:p>
    <w:p w14:paraId="3FF37BFD" w14:textId="29CC8E47" w:rsidR="0063427A" w:rsidRDefault="006C2ED3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ins w:id="28" w:author="" w:date="2014-08-15T12:40:00Z">
        <w:r>
          <w:rPr>
            <w:rFonts w:ascii="Times New Roman"/>
            <w:i/>
            <w:iCs/>
          </w:rPr>
          <w:tab/>
        </w:r>
      </w:ins>
      <w:r w:rsidR="00E27A08">
        <w:rPr>
          <w:rFonts w:ascii="Times New Roman"/>
          <w:i/>
          <w:iCs/>
        </w:rPr>
        <w:t>Afterlife</w:t>
      </w:r>
      <w:r w:rsidR="00E27A08">
        <w:rPr>
          <w:rFonts w:ascii="Times New Roman"/>
        </w:rPr>
        <w:t>.</w:t>
      </w:r>
      <w:r w:rsidR="00E27A08">
        <w:rPr>
          <w:rFonts w:ascii="Times New Roman"/>
          <w:i/>
          <w:iCs/>
        </w:rPr>
        <w:t xml:space="preserve"> </w:t>
      </w:r>
      <w:r w:rsidR="00E27A08">
        <w:rPr>
          <w:rFonts w:ascii="Times New Roman"/>
        </w:rPr>
        <w:t>Oxford and New York: Oxford University Press.</w:t>
      </w:r>
      <w:ins w:id="29" w:author="" w:date="2014-08-15T12:39:00Z">
        <w:r>
          <w:rPr>
            <w:rFonts w:ascii="Times New Roman"/>
          </w:rPr>
          <w:t xml:space="preserve"> </w:t>
        </w:r>
        <w:r>
          <w:rPr>
            <w:rFonts w:ascii="Times New Roman"/>
          </w:rPr>
          <w:t>2011</w:t>
        </w:r>
        <w:r>
          <w:rPr>
            <w:rFonts w:ascii="Times New Roman"/>
          </w:rPr>
          <w:t>.</w:t>
        </w:r>
      </w:ins>
    </w:p>
    <w:p w14:paraId="277B00C0" w14:textId="77777777" w:rsidR="006C2ED3" w:rsidRDefault="00E27A08">
      <w:pPr>
        <w:pStyle w:val="Body"/>
        <w:spacing w:line="360" w:lineRule="auto"/>
        <w:rPr>
          <w:ins w:id="30" w:author="" w:date="2014-08-15T12:40:00Z"/>
          <w:rFonts w:ascii="Times New Roman"/>
        </w:rPr>
      </w:pP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ascii="Times New Roman"/>
          <w:lang w:val="it-IT"/>
        </w:rPr>
        <w:t xml:space="preserve">, A. </w:t>
      </w:r>
      <w:del w:id="31" w:author="" w:date="2014-08-15T12:39:00Z">
        <w:r w:rsidDel="006C2ED3">
          <w:rPr>
            <w:rFonts w:ascii="Times New Roman"/>
            <w:lang w:val="it-IT"/>
          </w:rPr>
          <w:delText xml:space="preserve">(1971) </w:delText>
        </w:r>
      </w:del>
      <w:r>
        <w:rPr>
          <w:rFonts w:ascii="Times New Roman"/>
          <w:i/>
          <w:iCs/>
        </w:rPr>
        <w:t xml:space="preserve">What is Cinema? </w:t>
      </w:r>
      <w:proofErr w:type="gramStart"/>
      <w:r>
        <w:rPr>
          <w:rFonts w:ascii="Times New Roman"/>
        </w:rPr>
        <w:t>Vol. 1 &amp; 2.</w:t>
      </w:r>
      <w:proofErr w:type="gramEnd"/>
      <w:r>
        <w:rPr>
          <w:rFonts w:ascii="Times New Roman"/>
        </w:rPr>
        <w:t xml:space="preserve"> Berkeley: University of California Press. Gray, H.</w:t>
      </w:r>
    </w:p>
    <w:p w14:paraId="7AE86136" w14:textId="34D8A01D" w:rsidR="0063427A" w:rsidRDefault="00E27A08" w:rsidP="006C2ED3">
      <w:pPr>
        <w:pStyle w:val="Body"/>
        <w:spacing w:line="360" w:lineRule="auto"/>
        <w:ind w:firstLine="720"/>
        <w:rPr>
          <w:rFonts w:ascii="Times New Roman" w:eastAsia="Times New Roman" w:hAnsi="Times New Roman" w:cs="Times New Roman"/>
        </w:rPr>
        <w:pPrChange w:id="32" w:author="" w:date="2014-08-15T12:40:00Z">
          <w:pPr>
            <w:pStyle w:val="Body"/>
            <w:spacing w:line="360" w:lineRule="auto"/>
          </w:pPr>
        </w:pPrChange>
      </w:pPr>
      <w:r>
        <w:rPr>
          <w:rFonts w:ascii="Times New Roman"/>
        </w:rPr>
        <w:t xml:space="preserve"> (</w:t>
      </w:r>
      <w:proofErr w:type="gramStart"/>
      <w:r>
        <w:rPr>
          <w:rFonts w:ascii="Times New Roman"/>
        </w:rPr>
        <w:t>tr</w:t>
      </w:r>
      <w:proofErr w:type="gramEnd"/>
      <w:r>
        <w:rPr>
          <w:rFonts w:ascii="Times New Roman"/>
        </w:rPr>
        <w:t>./ed.)</w:t>
      </w:r>
      <w:ins w:id="33" w:author="" w:date="2014-08-15T12:39:00Z">
        <w:r w:rsidR="006C2ED3">
          <w:rPr>
            <w:rFonts w:ascii="Times New Roman"/>
          </w:rPr>
          <w:t xml:space="preserve"> </w:t>
        </w:r>
        <w:r w:rsidR="006C2ED3">
          <w:rPr>
            <w:rFonts w:ascii="Times New Roman"/>
            <w:lang w:val="it-IT"/>
          </w:rPr>
          <w:t>1971</w:t>
        </w:r>
        <w:r w:rsidR="006C2ED3">
          <w:rPr>
            <w:rFonts w:ascii="Times New Roman"/>
            <w:lang w:val="it-IT"/>
          </w:rPr>
          <w:t>.</w:t>
        </w:r>
      </w:ins>
    </w:p>
    <w:p w14:paraId="7583549E" w14:textId="77777777" w:rsidR="006C2ED3" w:rsidRDefault="00E27A08">
      <w:pPr>
        <w:pStyle w:val="Body"/>
        <w:spacing w:line="360" w:lineRule="auto"/>
        <w:rPr>
          <w:ins w:id="34" w:author="" w:date="2014-08-15T12:40:00Z"/>
          <w:rFonts w:ascii="Times New Roman"/>
        </w:rPr>
      </w:pP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ascii="Times New Roman"/>
          <w:lang w:val="it-IT"/>
        </w:rPr>
        <w:t xml:space="preserve">, A. </w:t>
      </w:r>
      <w:del w:id="35" w:author="" w:date="2014-08-15T12:39:00Z">
        <w:r w:rsidDel="006C2ED3">
          <w:rPr>
            <w:rFonts w:ascii="Times New Roman"/>
            <w:lang w:val="it-IT"/>
          </w:rPr>
          <w:delText xml:space="preserve">(1981) </w:delText>
        </w:r>
      </w:del>
      <w:r>
        <w:rPr>
          <w:rFonts w:ascii="Times New Roman"/>
          <w:i/>
          <w:iCs/>
        </w:rPr>
        <w:t xml:space="preserve">French Cinema of the Occupation and Resistance: The </w:t>
      </w:r>
      <w:proofErr w:type="gramStart"/>
      <w:r>
        <w:rPr>
          <w:rFonts w:ascii="Times New Roman"/>
          <w:i/>
          <w:iCs/>
        </w:rPr>
        <w:t>Birth</w:t>
      </w:r>
      <w:proofErr w:type="gramEnd"/>
      <w:r>
        <w:rPr>
          <w:rFonts w:ascii="Times New Roman"/>
          <w:i/>
          <w:iCs/>
        </w:rPr>
        <w:t xml:space="preserve"> of a Critical Esthetic</w:t>
      </w:r>
      <w:r>
        <w:rPr>
          <w:rFonts w:ascii="Times New Roman"/>
        </w:rPr>
        <w:t xml:space="preserve">. </w:t>
      </w:r>
    </w:p>
    <w:p w14:paraId="3FE65FAF" w14:textId="4FA182F8" w:rsidR="0063427A" w:rsidRDefault="006C2ED3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ins w:id="36" w:author="" w:date="2014-08-15T12:40:00Z">
        <w:r>
          <w:rPr>
            <w:rFonts w:ascii="Times New Roman"/>
          </w:rPr>
          <w:tab/>
        </w:r>
      </w:ins>
      <w:r w:rsidR="00E27A08">
        <w:rPr>
          <w:rFonts w:ascii="Times New Roman"/>
        </w:rPr>
        <w:t xml:space="preserve">New York: Frederick </w:t>
      </w:r>
      <w:proofErr w:type="spellStart"/>
      <w:r w:rsidR="00E27A08">
        <w:rPr>
          <w:rFonts w:ascii="Times New Roman"/>
        </w:rPr>
        <w:t>Ungar</w:t>
      </w:r>
      <w:proofErr w:type="spellEnd"/>
      <w:r w:rsidR="00E27A08">
        <w:rPr>
          <w:rFonts w:ascii="Times New Roman"/>
        </w:rPr>
        <w:t xml:space="preserve"> Publishing Co., Inc. </w:t>
      </w:r>
      <w:proofErr w:type="spellStart"/>
      <w:r w:rsidR="00E27A08">
        <w:rPr>
          <w:rFonts w:ascii="Times New Roman"/>
        </w:rPr>
        <w:t>Hochman</w:t>
      </w:r>
      <w:proofErr w:type="spellEnd"/>
      <w:r w:rsidR="00E27A08">
        <w:rPr>
          <w:rFonts w:ascii="Times New Roman"/>
        </w:rPr>
        <w:t>, S. (tr.)</w:t>
      </w:r>
      <w:ins w:id="37" w:author="" w:date="2014-08-15T12:39:00Z">
        <w:r>
          <w:rPr>
            <w:rFonts w:ascii="Times New Roman"/>
          </w:rPr>
          <w:t xml:space="preserve"> </w:t>
        </w:r>
        <w:r>
          <w:rPr>
            <w:rFonts w:ascii="Times New Roman"/>
            <w:lang w:val="it-IT"/>
          </w:rPr>
          <w:t>1981</w:t>
        </w:r>
        <w:r>
          <w:rPr>
            <w:rFonts w:ascii="Times New Roman"/>
            <w:lang w:val="it-IT"/>
          </w:rPr>
          <w:t>.</w:t>
        </w:r>
      </w:ins>
    </w:p>
    <w:p w14:paraId="022A3D90" w14:textId="77777777" w:rsidR="006C2ED3" w:rsidRDefault="00E27A08">
      <w:pPr>
        <w:pStyle w:val="Body"/>
        <w:spacing w:line="360" w:lineRule="auto"/>
        <w:rPr>
          <w:ins w:id="38" w:author="" w:date="2014-08-15T12:40:00Z"/>
          <w:rFonts w:ascii="Times New Roman"/>
        </w:rPr>
      </w:pP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ascii="Times New Roman"/>
          <w:lang w:val="it-IT"/>
        </w:rPr>
        <w:t xml:space="preserve">, A. </w:t>
      </w:r>
      <w:del w:id="39" w:author="" w:date="2014-08-15T12:39:00Z">
        <w:r w:rsidDel="006C2ED3">
          <w:rPr>
            <w:rFonts w:ascii="Times New Roman"/>
            <w:lang w:val="it-IT"/>
          </w:rPr>
          <w:delText xml:space="preserve">(1997) </w:delText>
        </w:r>
      </w:del>
      <w:proofErr w:type="spellStart"/>
      <w:r>
        <w:rPr>
          <w:rFonts w:ascii="Times New Roman"/>
          <w:i/>
          <w:iCs/>
        </w:rPr>
        <w:t>Bazin</w:t>
      </w:r>
      <w:proofErr w:type="spellEnd"/>
      <w:r>
        <w:rPr>
          <w:rFonts w:ascii="Times New Roman"/>
          <w:i/>
          <w:iCs/>
        </w:rPr>
        <w:t xml:space="preserve"> </w:t>
      </w:r>
      <w:proofErr w:type="gramStart"/>
      <w:r>
        <w:rPr>
          <w:rFonts w:ascii="Times New Roman"/>
          <w:i/>
          <w:iCs/>
        </w:rPr>
        <w:t>at</w:t>
      </w:r>
      <w:proofErr w:type="gramEnd"/>
      <w:r>
        <w:rPr>
          <w:rFonts w:ascii="Times New Roman"/>
          <w:i/>
          <w:iCs/>
        </w:rPr>
        <w:t xml:space="preserve"> Work: Major Essays &amp; Reviews from the Forties &amp; Fifties</w:t>
      </w:r>
      <w:r>
        <w:rPr>
          <w:rFonts w:ascii="Times New Roman"/>
        </w:rPr>
        <w:t xml:space="preserve">. New York and </w:t>
      </w:r>
    </w:p>
    <w:p w14:paraId="03F19B36" w14:textId="71A98F13" w:rsidR="0063427A" w:rsidRDefault="006C2ED3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ins w:id="40" w:author="" w:date="2014-08-15T12:40:00Z">
        <w:r>
          <w:rPr>
            <w:rFonts w:ascii="Times New Roman"/>
          </w:rPr>
          <w:tab/>
        </w:r>
      </w:ins>
      <w:r w:rsidR="00E27A08">
        <w:rPr>
          <w:rFonts w:ascii="Times New Roman"/>
        </w:rPr>
        <w:t xml:space="preserve">London: </w:t>
      </w:r>
      <w:proofErr w:type="spellStart"/>
      <w:r w:rsidR="00E27A08">
        <w:rPr>
          <w:rFonts w:ascii="Times New Roman"/>
        </w:rPr>
        <w:t>Routledge</w:t>
      </w:r>
      <w:proofErr w:type="spellEnd"/>
      <w:r w:rsidR="00E27A08">
        <w:rPr>
          <w:rFonts w:ascii="Times New Roman"/>
        </w:rPr>
        <w:t xml:space="preserve">. </w:t>
      </w:r>
      <w:proofErr w:type="spellStart"/>
      <w:r w:rsidR="00E27A08">
        <w:rPr>
          <w:rFonts w:ascii="Times New Roman"/>
        </w:rPr>
        <w:t>Cardullo</w:t>
      </w:r>
      <w:proofErr w:type="spellEnd"/>
      <w:r w:rsidR="00E27A08">
        <w:rPr>
          <w:rFonts w:ascii="Times New Roman"/>
        </w:rPr>
        <w:t xml:space="preserve">, B. (ed.) </w:t>
      </w:r>
      <w:proofErr w:type="spellStart"/>
      <w:r w:rsidR="00E27A08">
        <w:rPr>
          <w:rFonts w:ascii="Times New Roman"/>
        </w:rPr>
        <w:t>Piette</w:t>
      </w:r>
      <w:proofErr w:type="spellEnd"/>
      <w:r w:rsidR="00E27A08">
        <w:rPr>
          <w:rFonts w:ascii="Times New Roman"/>
        </w:rPr>
        <w:t xml:space="preserve">, A. and </w:t>
      </w:r>
      <w:proofErr w:type="spellStart"/>
      <w:r w:rsidR="00E27A08">
        <w:rPr>
          <w:rFonts w:ascii="Times New Roman"/>
        </w:rPr>
        <w:t>Cardullo</w:t>
      </w:r>
      <w:proofErr w:type="spellEnd"/>
      <w:r w:rsidR="00E27A08">
        <w:rPr>
          <w:rFonts w:ascii="Times New Roman"/>
        </w:rPr>
        <w:t>, B. (tr.)</w:t>
      </w:r>
      <w:ins w:id="41" w:author="" w:date="2014-08-15T12:39:00Z">
        <w:r>
          <w:rPr>
            <w:rFonts w:ascii="Times New Roman"/>
          </w:rPr>
          <w:t xml:space="preserve"> </w:t>
        </w:r>
        <w:r>
          <w:rPr>
            <w:rFonts w:ascii="Times New Roman"/>
            <w:lang w:val="it-IT"/>
          </w:rPr>
          <w:t>1997</w:t>
        </w:r>
        <w:r>
          <w:rPr>
            <w:rFonts w:ascii="Times New Roman"/>
            <w:lang w:val="it-IT"/>
          </w:rPr>
          <w:t>.</w:t>
        </w:r>
      </w:ins>
    </w:p>
    <w:p w14:paraId="66DC29E7" w14:textId="10E2AF43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/>
        </w:rPr>
        <w:t>Jeong</w:t>
      </w:r>
      <w:proofErr w:type="spellEnd"/>
      <w:r>
        <w:rPr>
          <w:rFonts w:ascii="Times New Roman"/>
        </w:rPr>
        <w:t xml:space="preserve">, S. </w:t>
      </w:r>
      <w:del w:id="42" w:author="" w:date="2014-08-15T12:40:00Z">
        <w:r w:rsidDel="006C2ED3">
          <w:rPr>
            <w:rFonts w:ascii="Times New Roman"/>
          </w:rPr>
          <w:delText xml:space="preserve">(2009) </w:delText>
        </w:r>
      </w:del>
      <w:r>
        <w:rPr>
          <w:rFonts w:hAnsi="Times New Roman"/>
        </w:rPr>
        <w:t>“</w:t>
      </w:r>
      <w:r>
        <w:rPr>
          <w:rFonts w:ascii="Times New Roman"/>
        </w:rPr>
        <w:t>Andr</w:t>
      </w:r>
      <w:r>
        <w:rPr>
          <w:rFonts w:hAnsi="Times New Roman"/>
        </w:rPr>
        <w:t>é</w:t>
      </w:r>
      <w:r>
        <w:rPr>
          <w:rFonts w:hAnsi="Times New Roman"/>
        </w:rPr>
        <w:t xml:space="preserve"> </w:t>
      </w:r>
      <w:proofErr w:type="spellStart"/>
      <w:r>
        <w:rPr>
          <w:rFonts w:ascii="Times New Roman"/>
          <w:lang w:val="it-IT"/>
        </w:rPr>
        <w:t>Bazin</w:t>
      </w:r>
      <w:proofErr w:type="spellEnd"/>
      <w:r>
        <w:rPr>
          <w:rFonts w:hAnsi="Times New Roman"/>
          <w:lang w:val="fr-FR"/>
        </w:rPr>
        <w:t>’</w:t>
      </w:r>
      <w:r>
        <w:rPr>
          <w:rFonts w:ascii="Times New Roman"/>
        </w:rPr>
        <w:t>s Ontological Other: The Animal in Adventure Films</w:t>
      </w:r>
      <w:r>
        <w:rPr>
          <w:rFonts w:hAnsi="Times New Roman"/>
        </w:rPr>
        <w:t>”</w:t>
      </w:r>
      <w:r>
        <w:rPr>
          <w:rFonts w:ascii="Times New Roman"/>
        </w:rPr>
        <w:t xml:space="preserve">, </w:t>
      </w:r>
      <w:r>
        <w:rPr>
          <w:rFonts w:ascii="Times New Roman"/>
          <w:i/>
          <w:iCs/>
        </w:rPr>
        <w:t xml:space="preserve">Senses of </w:t>
      </w:r>
      <w:ins w:id="43" w:author="" w:date="2014-08-15T12:40:00Z">
        <w:r w:rsidR="006C2ED3">
          <w:rPr>
            <w:rFonts w:ascii="Times New Roman"/>
            <w:i/>
            <w:iCs/>
          </w:rPr>
          <w:t>\</w:t>
        </w:r>
        <w:r w:rsidR="006C2ED3">
          <w:rPr>
            <w:rFonts w:ascii="Times New Roman"/>
            <w:i/>
            <w:iCs/>
          </w:rPr>
          <w:tab/>
        </w:r>
      </w:ins>
      <w:r>
        <w:rPr>
          <w:rFonts w:ascii="Times New Roman"/>
          <w:i/>
          <w:iCs/>
        </w:rPr>
        <w:t>Cinema</w:t>
      </w:r>
      <w:r>
        <w:rPr>
          <w:rFonts w:ascii="Times New Roman"/>
        </w:rPr>
        <w:t xml:space="preserve"> 51.</w:t>
      </w:r>
      <w:ins w:id="44" w:author="" w:date="2014-08-15T12:40:00Z">
        <w:r w:rsidR="006C2ED3">
          <w:rPr>
            <w:rFonts w:ascii="Times New Roman"/>
          </w:rPr>
          <w:t xml:space="preserve"> </w:t>
        </w:r>
        <w:r w:rsidR="006C2ED3">
          <w:rPr>
            <w:rFonts w:ascii="Times New Roman"/>
          </w:rPr>
          <w:t>2009</w:t>
        </w:r>
        <w:r w:rsidR="006C2ED3">
          <w:rPr>
            <w:rFonts w:ascii="Times New Roman"/>
          </w:rPr>
          <w:t>.</w:t>
        </w:r>
      </w:ins>
    </w:p>
    <w:p w14:paraId="7E069153" w14:textId="77777777" w:rsidR="006C2ED3" w:rsidRDefault="00E27A08">
      <w:pPr>
        <w:pStyle w:val="Body"/>
        <w:spacing w:line="360" w:lineRule="auto"/>
        <w:rPr>
          <w:ins w:id="45" w:author="" w:date="2014-08-15T12:40:00Z"/>
          <w:rFonts w:ascii="Times New Roman"/>
        </w:rPr>
      </w:pPr>
      <w:r>
        <w:rPr>
          <w:rFonts w:ascii="Times New Roman"/>
        </w:rPr>
        <w:t xml:space="preserve">Margulies, I. (ed.) </w:t>
      </w:r>
      <w:del w:id="46" w:author="" w:date="2014-08-15T12:40:00Z">
        <w:r w:rsidDel="006C2ED3">
          <w:rPr>
            <w:rFonts w:ascii="Times New Roman"/>
          </w:rPr>
          <w:delText xml:space="preserve">(2003) </w:delText>
        </w:r>
      </w:del>
      <w:r>
        <w:rPr>
          <w:rFonts w:ascii="Times New Roman"/>
          <w:i/>
          <w:iCs/>
        </w:rPr>
        <w:t>Rites of Realism: Essays on Corporeal Cinema</w:t>
      </w:r>
      <w:r>
        <w:rPr>
          <w:rFonts w:ascii="Times New Roman"/>
        </w:rPr>
        <w:t xml:space="preserve">. Durham and London: </w:t>
      </w:r>
      <w:del w:id="47" w:author="" w:date="2014-08-15T12:40:00Z">
        <w:r w:rsidDel="006C2ED3">
          <w:rPr>
            <w:rFonts w:ascii="Times New Roman"/>
          </w:rPr>
          <w:delText xml:space="preserve">Duke </w:delText>
        </w:r>
      </w:del>
      <w:ins w:id="48" w:author="" w:date="2014-08-15T12:40:00Z">
        <w:r w:rsidR="006C2ED3">
          <w:rPr>
            <w:rFonts w:ascii="Times New Roman"/>
          </w:rPr>
          <w:t>Duke</w:t>
        </w:r>
      </w:ins>
    </w:p>
    <w:p w14:paraId="2740611B" w14:textId="5D0220A6" w:rsidR="0063427A" w:rsidRDefault="00E27A08" w:rsidP="006C2ED3">
      <w:pPr>
        <w:pStyle w:val="Body"/>
        <w:spacing w:line="360" w:lineRule="auto"/>
        <w:ind w:firstLine="720"/>
        <w:rPr>
          <w:rFonts w:ascii="Times New Roman" w:eastAsia="Times New Roman" w:hAnsi="Times New Roman" w:cs="Times New Roman"/>
        </w:rPr>
        <w:pPrChange w:id="49" w:author="" w:date="2014-08-15T12:40:00Z">
          <w:pPr>
            <w:pStyle w:val="Body"/>
            <w:spacing w:line="360" w:lineRule="auto"/>
          </w:pPr>
        </w:pPrChange>
      </w:pPr>
      <w:r>
        <w:rPr>
          <w:rFonts w:ascii="Times New Roman"/>
        </w:rPr>
        <w:t>University Press.</w:t>
      </w:r>
      <w:ins w:id="50" w:author="" w:date="2014-08-15T12:40:00Z">
        <w:r w:rsidR="006C2ED3" w:rsidRPr="006C2ED3">
          <w:rPr>
            <w:rFonts w:ascii="Times New Roman"/>
          </w:rPr>
          <w:t xml:space="preserve"> </w:t>
        </w:r>
        <w:r w:rsidR="006C2ED3">
          <w:rPr>
            <w:rFonts w:ascii="Times New Roman"/>
          </w:rPr>
          <w:t>2003</w:t>
        </w:r>
        <w:r w:rsidR="006C2ED3">
          <w:rPr>
            <w:rFonts w:ascii="Times New Roman"/>
          </w:rPr>
          <w:t>.</w:t>
        </w:r>
      </w:ins>
    </w:p>
    <w:p w14:paraId="35AB781E" w14:textId="77777777" w:rsidR="006C2ED3" w:rsidRDefault="00E27A08">
      <w:pPr>
        <w:pStyle w:val="Body"/>
        <w:spacing w:line="360" w:lineRule="auto"/>
        <w:rPr>
          <w:ins w:id="51" w:author="" w:date="2014-08-15T12:40:00Z"/>
          <w:rFonts w:ascii="Times New Roman"/>
        </w:rPr>
      </w:pPr>
      <w:r>
        <w:rPr>
          <w:rFonts w:ascii="Times New Roman"/>
        </w:rPr>
        <w:t xml:space="preserve">Rosen, P. </w:t>
      </w:r>
      <w:del w:id="52" w:author="" w:date="2014-08-15T12:40:00Z">
        <w:r w:rsidDel="006C2ED3">
          <w:rPr>
            <w:rFonts w:ascii="Times New Roman"/>
          </w:rPr>
          <w:delText xml:space="preserve">(2001) </w:delText>
        </w:r>
      </w:del>
      <w:r>
        <w:rPr>
          <w:rFonts w:ascii="Times New Roman"/>
          <w:i/>
          <w:iCs/>
        </w:rPr>
        <w:t xml:space="preserve">Change Mummified: Cinema, Historicity, </w:t>
      </w:r>
      <w:proofErr w:type="gramStart"/>
      <w:r>
        <w:rPr>
          <w:rFonts w:ascii="Times New Roman"/>
          <w:i/>
          <w:iCs/>
        </w:rPr>
        <w:t>Theory</w:t>
      </w:r>
      <w:proofErr w:type="gramEnd"/>
      <w:r>
        <w:rPr>
          <w:rFonts w:ascii="Times New Roman"/>
        </w:rPr>
        <w:t xml:space="preserve">. Minneapolis: University of </w:t>
      </w:r>
    </w:p>
    <w:p w14:paraId="6BDA08A5" w14:textId="2D201FE9" w:rsidR="0063427A" w:rsidRDefault="006C2ED3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ins w:id="53" w:author="" w:date="2014-08-15T12:40:00Z">
        <w:r>
          <w:rPr>
            <w:rFonts w:ascii="Times New Roman"/>
          </w:rPr>
          <w:tab/>
        </w:r>
      </w:ins>
      <w:r w:rsidR="00E27A08">
        <w:rPr>
          <w:rFonts w:ascii="Times New Roman"/>
        </w:rPr>
        <w:t>Minnesota Press.</w:t>
      </w:r>
      <w:ins w:id="54" w:author="" w:date="2014-08-15T12:40:00Z">
        <w:r>
          <w:rPr>
            <w:rFonts w:ascii="Times New Roman"/>
          </w:rPr>
          <w:t xml:space="preserve"> </w:t>
        </w:r>
        <w:r>
          <w:rPr>
            <w:rFonts w:ascii="Times New Roman"/>
          </w:rPr>
          <w:t>2001</w:t>
        </w:r>
        <w:r>
          <w:rPr>
            <w:rFonts w:ascii="Times New Roman"/>
          </w:rPr>
          <w:t>.</w:t>
        </w:r>
      </w:ins>
    </w:p>
    <w:p w14:paraId="268A98DB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2E16C73A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  <w:lang w:val="nl-NL"/>
        </w:rPr>
        <w:lastRenderedPageBreak/>
        <w:t>Joel Neville Anderson</w:t>
      </w:r>
    </w:p>
    <w:p w14:paraId="3AE5C25B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PhD Student, Visual and Cultural Studies, University of Rochester</w:t>
      </w:r>
    </w:p>
    <w:p w14:paraId="1B5DDF13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</w:p>
    <w:p w14:paraId="7B439059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hAnsi="Times New Roman"/>
        </w:rPr>
        <w:t>—</w:t>
      </w:r>
    </w:p>
    <w:p w14:paraId="6A05AC3A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76AD1DAF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/>
          <w:b/>
          <w:bCs/>
        </w:rPr>
        <w:t>Paratextual</w:t>
      </w:r>
      <w:proofErr w:type="spellEnd"/>
      <w:r>
        <w:rPr>
          <w:rFonts w:ascii="Times New Roman"/>
          <w:b/>
          <w:bCs/>
        </w:rPr>
        <w:t xml:space="preserve"> material:</w:t>
      </w:r>
    </w:p>
    <w:p w14:paraId="6A58C300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6A3DBDB9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Bazin</w:t>
      </w:r>
      <w:proofErr w:type="spellEnd"/>
      <w:r>
        <w:rPr>
          <w:rFonts w:ascii="Times New Roman"/>
          <w:b/>
          <w:bCs/>
        </w:rPr>
        <w:t xml:space="preserve"> and camera [</w:t>
      </w:r>
      <w:r>
        <w:rPr>
          <w:rFonts w:ascii="Times New Roman"/>
          <w:b/>
          <w:bCs/>
          <w:lang w:val="de-DE"/>
        </w:rPr>
        <w:t>https://www.dropbox.com/s/l4qpusbd2pagnt8/bazin_camera.jpg</w:t>
      </w:r>
      <w:r>
        <w:rPr>
          <w:rFonts w:ascii="Times New Roman"/>
          <w:b/>
          <w:bCs/>
        </w:rPr>
        <w:t>, courtesy of Dudley Andrew/</w:t>
      </w:r>
      <w:proofErr w:type="spellStart"/>
      <w:r>
        <w:rPr>
          <w:rFonts w:ascii="Times New Roman"/>
          <w:b/>
          <w:bCs/>
        </w:rPr>
        <w:t>Florent</w:t>
      </w:r>
      <w:proofErr w:type="spellEnd"/>
      <w:r>
        <w:rPr>
          <w:rFonts w:asci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Bazin</w:t>
      </w:r>
      <w:proofErr w:type="spellEnd"/>
      <w:r>
        <w:rPr>
          <w:rFonts w:ascii="Times New Roman"/>
          <w:b/>
          <w:bCs/>
        </w:rPr>
        <w:t xml:space="preserve">, downloaded at </w:t>
      </w:r>
      <w:r>
        <w:rPr>
          <w:rFonts w:ascii="Times New Roman"/>
          <w:b/>
          <w:bCs/>
          <w:lang w:val="fr-FR"/>
        </w:rPr>
        <w:t>http://www.filmcomment.com/article/auteur-theory-auteurism</w:t>
      </w:r>
      <w:r>
        <w:rPr>
          <w:rFonts w:ascii="Times New Roman"/>
          <w:b/>
          <w:bCs/>
        </w:rPr>
        <w:t>]</w:t>
      </w:r>
    </w:p>
    <w:p w14:paraId="5DA46388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68B45E1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Bazin</w:t>
      </w:r>
      <w:proofErr w:type="spellEnd"/>
      <w:r>
        <w:rPr>
          <w:rFonts w:ascii="Times New Roman"/>
          <w:b/>
          <w:bCs/>
        </w:rPr>
        <w:t xml:space="preserve"> and his wife Janine </w:t>
      </w:r>
      <w:proofErr w:type="spellStart"/>
      <w:r>
        <w:rPr>
          <w:rFonts w:ascii="Times New Roman"/>
          <w:b/>
          <w:bCs/>
        </w:rPr>
        <w:t>Bazin</w:t>
      </w:r>
      <w:proofErr w:type="spellEnd"/>
      <w:r>
        <w:rPr>
          <w:rFonts w:ascii="Times New Roman"/>
          <w:b/>
          <w:bCs/>
        </w:rPr>
        <w:t xml:space="preserve"> with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</w:rPr>
        <w:t>Coco</w:t>
      </w:r>
      <w:r>
        <w:rPr>
          <w:rFonts w:hAnsi="Times New Roman"/>
          <w:b/>
          <w:bCs/>
        </w:rPr>
        <w:t>”</w:t>
      </w:r>
      <w:r>
        <w:rPr>
          <w:rFonts w:hAnsi="Times New Roman"/>
          <w:b/>
          <w:bCs/>
        </w:rPr>
        <w:t xml:space="preserve"> </w:t>
      </w:r>
      <w:r>
        <w:rPr>
          <w:rFonts w:ascii="Times New Roman"/>
          <w:b/>
          <w:bCs/>
        </w:rPr>
        <w:t xml:space="preserve">on the cover of the January 1959 memorial issue of </w:t>
      </w:r>
      <w:r>
        <w:rPr>
          <w:rFonts w:ascii="Times New Roman"/>
          <w:b/>
          <w:bCs/>
          <w:i/>
          <w:iCs/>
          <w:lang w:val="fr-FR"/>
        </w:rPr>
        <w:t xml:space="preserve">Cahiers du </w:t>
      </w:r>
      <w:proofErr w:type="spellStart"/>
      <w:r>
        <w:rPr>
          <w:rFonts w:ascii="Times New Roman"/>
          <w:b/>
          <w:bCs/>
          <w:i/>
          <w:iCs/>
          <w:lang w:val="fr-FR"/>
        </w:rPr>
        <w:t>cin</w:t>
      </w:r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</w:rPr>
        <w:t>ma</w:t>
      </w:r>
      <w:proofErr w:type="spellEnd"/>
      <w:r>
        <w:rPr>
          <w:rFonts w:ascii="Times New Roman"/>
          <w:b/>
          <w:bCs/>
        </w:rPr>
        <w:t xml:space="preserve">, two months after his death, copyright </w:t>
      </w:r>
      <w:r>
        <w:rPr>
          <w:rFonts w:ascii="Times New Roman"/>
          <w:b/>
          <w:bCs/>
          <w:i/>
          <w:iCs/>
          <w:lang w:val="fr-FR"/>
        </w:rPr>
        <w:t xml:space="preserve">Cahiers du </w:t>
      </w:r>
      <w:proofErr w:type="spellStart"/>
      <w:r>
        <w:rPr>
          <w:rFonts w:ascii="Times New Roman"/>
          <w:b/>
          <w:bCs/>
          <w:i/>
          <w:iCs/>
          <w:lang w:val="fr-FR"/>
        </w:rPr>
        <w:t>cin</w:t>
      </w:r>
      <w:r>
        <w:rPr>
          <w:rFonts w:hAnsi="Times New Roman"/>
          <w:b/>
          <w:bCs/>
          <w:i/>
          <w:iCs/>
        </w:rPr>
        <w:t>é</w:t>
      </w:r>
      <w:r>
        <w:rPr>
          <w:rFonts w:ascii="Times New Roman"/>
          <w:b/>
          <w:bCs/>
          <w:i/>
          <w:iCs/>
        </w:rPr>
        <w:t>ma</w:t>
      </w:r>
      <w:proofErr w:type="spellEnd"/>
      <w:r>
        <w:rPr>
          <w:rFonts w:ascii="Times New Roman"/>
          <w:b/>
          <w:bCs/>
        </w:rPr>
        <w:t xml:space="preserve"> [https://www.dropbox.com/s/1w8ykizvnpjvx5y/bazin_tribute.JPG]</w:t>
      </w:r>
    </w:p>
    <w:p w14:paraId="28048AAD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5148E2B1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>Andr</w:t>
      </w:r>
      <w:r>
        <w:rPr>
          <w:rFonts w:hAnsi="Times New Roman"/>
          <w:b/>
          <w:bCs/>
        </w:rPr>
        <w:t>é</w:t>
      </w:r>
      <w:r>
        <w:rPr>
          <w:rFonts w:hAnsi="Times New Roman"/>
          <w:b/>
          <w:bCs/>
        </w:rPr>
        <w:t xml:space="preserve"> </w:t>
      </w:r>
      <w:proofErr w:type="spellStart"/>
      <w:r>
        <w:rPr>
          <w:rFonts w:ascii="Times New Roman"/>
          <w:b/>
          <w:bCs/>
        </w:rPr>
        <w:t>Bazin</w:t>
      </w:r>
      <w:proofErr w:type="spellEnd"/>
      <w:r>
        <w:rPr>
          <w:rFonts w:ascii="Times New Roman"/>
          <w:b/>
          <w:bCs/>
        </w:rPr>
        <w:t xml:space="preserve"> with one of his many pets [https://www.dropbox.com/s/vb04a3g5difer2w/bazin_cat.jpg]</w:t>
      </w:r>
    </w:p>
    <w:p w14:paraId="742D83F4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112C17D0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Still from </w:t>
      </w:r>
      <w:r>
        <w:rPr>
          <w:rFonts w:ascii="Times New Roman"/>
          <w:b/>
          <w:bCs/>
          <w:i/>
          <w:iCs/>
        </w:rPr>
        <w:t xml:space="preserve">The Bullfight </w:t>
      </w:r>
      <w:r>
        <w:rPr>
          <w:rFonts w:ascii="Times New Roman"/>
          <w:b/>
          <w:bCs/>
        </w:rPr>
        <w:t xml:space="preserve">(1951, </w:t>
      </w:r>
      <w:r>
        <w:rPr>
          <w:rFonts w:hAnsi="Times New Roman"/>
          <w:b/>
          <w:bCs/>
        </w:rPr>
        <w:t>“</w:t>
      </w:r>
      <w:r>
        <w:rPr>
          <w:rFonts w:ascii="Times New Roman"/>
          <w:b/>
          <w:bCs/>
          <w:lang w:val="fr-FR"/>
        </w:rPr>
        <w:t>Course de taureaux</w:t>
      </w:r>
      <w:r>
        <w:rPr>
          <w:rFonts w:hAnsi="Times New Roman"/>
          <w:b/>
          <w:bCs/>
        </w:rPr>
        <w:t>”</w:t>
      </w:r>
      <w:r>
        <w:rPr>
          <w:rFonts w:ascii="Times New Roman"/>
          <w:b/>
          <w:bCs/>
        </w:rPr>
        <w:t xml:space="preserve">), copyright </w:t>
      </w:r>
      <w:proofErr w:type="spellStart"/>
      <w:r>
        <w:rPr>
          <w:rFonts w:ascii="Times New Roman"/>
          <w:b/>
          <w:bCs/>
        </w:rPr>
        <w:t>Panth</w:t>
      </w:r>
      <w:r>
        <w:rPr>
          <w:rFonts w:hAnsi="Times New Roman"/>
          <w:b/>
          <w:bCs/>
        </w:rPr>
        <w:t>é</w:t>
      </w:r>
      <w:r>
        <w:rPr>
          <w:rFonts w:ascii="Times New Roman"/>
          <w:b/>
          <w:bCs/>
        </w:rPr>
        <w:t>on</w:t>
      </w:r>
      <w:proofErr w:type="spellEnd"/>
      <w:r>
        <w:rPr>
          <w:rFonts w:ascii="Times New Roman"/>
          <w:b/>
          <w:bCs/>
        </w:rPr>
        <w:t xml:space="preserve"> Productions [https://www.dropbox.com/s/bqtajvg1z4nm666/the_bullfight.png]</w:t>
      </w:r>
    </w:p>
    <w:p w14:paraId="639A36E4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2E38A8BD" w14:textId="77777777" w:rsidR="0063427A" w:rsidRDefault="00E27A08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/>
          <w:b/>
          <w:bCs/>
        </w:rPr>
        <w:t xml:space="preserve">Still from </w:t>
      </w:r>
      <w:r>
        <w:rPr>
          <w:rFonts w:ascii="Times New Roman"/>
          <w:b/>
          <w:bCs/>
          <w:i/>
          <w:iCs/>
          <w:lang w:val="it-IT"/>
        </w:rPr>
        <w:t xml:space="preserve">Umberto D. </w:t>
      </w:r>
      <w:r>
        <w:rPr>
          <w:rFonts w:ascii="Times New Roman"/>
          <w:b/>
          <w:bCs/>
        </w:rPr>
        <w:t>(1952), copyright Janus Films [https://www.dropbox.com/s/xd18dncxqhbr9ix/umberto_d.png]</w:t>
      </w:r>
    </w:p>
    <w:p w14:paraId="4EAE2151" w14:textId="77777777" w:rsidR="0063427A" w:rsidRDefault="0063427A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</w:rPr>
      </w:pPr>
    </w:p>
    <w:p w14:paraId="09410548" w14:textId="77777777" w:rsidR="0063427A" w:rsidRDefault="00E27A08">
      <w:pPr>
        <w:pStyle w:val="Body"/>
        <w:spacing w:line="360" w:lineRule="auto"/>
      </w:pPr>
      <w:r>
        <w:rPr>
          <w:rFonts w:ascii="Times New Roman"/>
          <w:b/>
          <w:bCs/>
        </w:rPr>
        <w:t xml:space="preserve">Clips from </w:t>
      </w:r>
      <w:r>
        <w:rPr>
          <w:rFonts w:ascii="Times New Roman"/>
          <w:b/>
          <w:bCs/>
          <w:i/>
          <w:iCs/>
          <w:lang w:val="it-IT"/>
        </w:rPr>
        <w:t xml:space="preserve">Umberto D. </w:t>
      </w:r>
      <w:r>
        <w:rPr>
          <w:rFonts w:ascii="Times New Roman"/>
          <w:b/>
          <w:bCs/>
        </w:rPr>
        <w:t>(1952) [33:30-37:15 in Criterion Collection release]</w:t>
      </w:r>
    </w:p>
    <w:bookmarkEnd w:id="23"/>
    <w:sectPr w:rsidR="0063427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0E114" w14:textId="77777777" w:rsidR="00D11EC4" w:rsidRDefault="00E27A08">
      <w:r>
        <w:separator/>
      </w:r>
    </w:p>
  </w:endnote>
  <w:endnote w:type="continuationSeparator" w:id="0">
    <w:p w14:paraId="4CD20CA0" w14:textId="77777777" w:rsidR="00D11EC4" w:rsidRDefault="00E2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C6F8D" w14:textId="77777777" w:rsidR="0063427A" w:rsidRDefault="00E27A08">
    <w:pPr>
      <w:pStyle w:val="HeaderFooter"/>
      <w:tabs>
        <w:tab w:val="center" w:pos="4680"/>
      </w:tabs>
    </w:pPr>
    <w:r>
      <w:rPr>
        <w:rFonts w:ascii="Times New Roman"/>
        <w:sz w:val="22"/>
        <w:szCs w:val="22"/>
      </w:rPr>
      <w:fldChar w:fldCharType="begin"/>
    </w:r>
    <w:r>
      <w:rPr>
        <w:rFonts w:ascii="Times New Roman"/>
        <w:sz w:val="22"/>
        <w:szCs w:val="22"/>
      </w:rPr>
      <w:instrText xml:space="preserve"> PAGE </w:instrText>
    </w:r>
    <w:r>
      <w:rPr>
        <w:rFonts w:ascii="Times New Roman"/>
        <w:sz w:val="22"/>
        <w:szCs w:val="22"/>
      </w:rPr>
      <w:fldChar w:fldCharType="separate"/>
    </w:r>
    <w:r w:rsidR="006C2ED3">
      <w:rPr>
        <w:rFonts w:ascii="Times New Roman"/>
        <w:noProof/>
        <w:sz w:val="22"/>
        <w:szCs w:val="22"/>
      </w:rPr>
      <w:t>3</w:t>
    </w:r>
    <w:r>
      <w:rPr>
        <w:rFonts w:ascii="Times New Roman"/>
        <w:sz w:val="22"/>
        <w:szCs w:val="22"/>
      </w:rPr>
      <w:fldChar w:fldCharType="end"/>
    </w:r>
    <w:r>
      <w:rPr>
        <w:rFonts w:ascii="Times New Roman"/>
        <w:sz w:val="22"/>
        <w:szCs w:val="22"/>
      </w:rPr>
      <w:t>/</w:t>
    </w:r>
    <w:r>
      <w:rPr>
        <w:rFonts w:ascii="Times New Roman" w:eastAsia="Times New Roman" w:hAnsi="Times New Roman" w:cs="Times New Roman"/>
        <w:sz w:val="22"/>
        <w:szCs w:val="22"/>
      </w:rPr>
      <w:fldChar w:fldCharType="begin"/>
    </w:r>
    <w:r>
      <w:rPr>
        <w:rFonts w:ascii="Times New Roman" w:eastAsia="Times New Roman" w:hAnsi="Times New Roman" w:cs="Times New Roman"/>
        <w:sz w:val="22"/>
        <w:szCs w:val="22"/>
      </w:rPr>
      <w:instrText xml:space="preserve"> NUMPAGES </w:instrText>
    </w:r>
    <w:r>
      <w:rPr>
        <w:rFonts w:ascii="Times New Roman" w:eastAsia="Times New Roman" w:hAnsi="Times New Roman" w:cs="Times New Roman"/>
        <w:sz w:val="22"/>
        <w:szCs w:val="22"/>
      </w:rPr>
      <w:fldChar w:fldCharType="separate"/>
    </w:r>
    <w:r w:rsidR="006C2ED3">
      <w:rPr>
        <w:rFonts w:ascii="Times New Roman" w:eastAsia="Times New Roman" w:hAnsi="Times New Roman" w:cs="Times New Roman"/>
        <w:noProof/>
        <w:sz w:val="22"/>
        <w:szCs w:val="22"/>
      </w:rPr>
      <w:t>3</w:t>
    </w:r>
    <w:r>
      <w:rPr>
        <w:rFonts w:ascii="Times New Roman" w:eastAsia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74615E" w14:textId="77777777" w:rsidR="00D11EC4" w:rsidRDefault="00E27A08">
      <w:r>
        <w:separator/>
      </w:r>
    </w:p>
  </w:footnote>
  <w:footnote w:type="continuationSeparator" w:id="0">
    <w:p w14:paraId="22D54CBD" w14:textId="77777777" w:rsidR="00D11EC4" w:rsidRDefault="00E27A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23514" w14:textId="77777777" w:rsidR="0063427A" w:rsidRDefault="0063427A">
    <w:pPr>
      <w:tabs>
        <w:tab w:val="right" w:pos="9360"/>
      </w:tabs>
      <w:rPr>
        <w:rFonts w:ascii="Helvetica" w:hAnsi="Arial Unicode MS" w:cs="Arial Unicode MS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3427A"/>
    <w:rsid w:val="0063427A"/>
    <w:rsid w:val="006C2ED3"/>
    <w:rsid w:val="00A06D28"/>
    <w:rsid w:val="00C7367D"/>
    <w:rsid w:val="00D11EC4"/>
    <w:rsid w:val="00D210C5"/>
    <w:rsid w:val="00E2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182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2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28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D28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28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873</Words>
  <Characters>4982</Characters>
  <Application>Microsoft Macintosh Word</Application>
  <DocSecurity>0</DocSecurity>
  <Lines>41</Lines>
  <Paragraphs>11</Paragraphs>
  <ScaleCrop>false</ScaleCrop>
  <Company>Yale University</Company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Sapra</cp:lastModifiedBy>
  <cp:revision>3</cp:revision>
  <dcterms:created xsi:type="dcterms:W3CDTF">2014-04-25T19:14:00Z</dcterms:created>
  <dcterms:modified xsi:type="dcterms:W3CDTF">2014-08-15T18:44:00Z</dcterms:modified>
</cp:coreProperties>
</file>