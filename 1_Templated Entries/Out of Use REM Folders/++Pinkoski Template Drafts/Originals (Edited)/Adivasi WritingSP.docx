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after="200" w:line="360" w:lineRule="auto"/>
        <w:rPr>
          <w:rFonts w:ascii="Georgia" w:cs="Georgia" w:hAnsi="Georgia" w:eastAsia="Georgia"/>
        </w:rPr>
      </w:pPr>
      <w:r>
        <w:rPr>
          <w:rFonts w:ascii="Georgia Bold"/>
          <w:sz w:val="24"/>
          <w:szCs w:val="24"/>
          <w:rtl w:val="0"/>
          <w:lang w:val="en-US"/>
        </w:rPr>
        <w:t>Adivasi Writing</w:t>
      </w:r>
    </w:p>
    <w:p>
      <w:pPr>
        <w:pStyle w:val="Normal"/>
        <w:spacing w:line="360" w:lineRule="auto"/>
        <w:rPr>
          <w:rFonts w:ascii="Georgia" w:cs="Georgia" w:hAnsi="Georgia" w:eastAsia="Georgia"/>
        </w:rPr>
      </w:pPr>
      <w:r>
        <w:rPr>
          <w:rFonts w:ascii="Georgia"/>
          <w:sz w:val="24"/>
          <w:szCs w:val="24"/>
          <w:rtl w:val="0"/>
          <w:lang w:val="en-US"/>
        </w:rPr>
        <w:t>Urvashi Vashist</w:t>
      </w:r>
    </w:p>
    <w:p>
      <w:pPr>
        <w:pStyle w:val="Normal"/>
        <w:spacing w:after="200" w:line="360" w:lineRule="auto"/>
        <w:rPr>
          <w:del w:id="0" w:date="2014-05-31T12:32:13Z" w:author="Sophie Pinkoski"/>
          <w:rFonts w:ascii="Georgia" w:cs="Georgia" w:hAnsi="Georgia" w:eastAsia="Georgia"/>
        </w:rPr>
      </w:pPr>
    </w:p>
    <w:p>
      <w:pPr>
        <w:pStyle w:val="Normal"/>
        <w:spacing w:line="360" w:lineRule="auto"/>
        <w:rPr>
          <w:rFonts w:ascii="Georgia" w:cs="Georgia" w:hAnsi="Georgia" w:eastAsia="Georgia"/>
        </w:rPr>
      </w:pPr>
    </w:p>
    <w:p>
      <w:pPr>
        <w:pStyle w:val="Normal"/>
        <w:spacing w:line="360" w:lineRule="auto"/>
        <w:rPr>
          <w:rFonts w:ascii="Georgia" w:cs="Georgia" w:hAnsi="Georgia" w:eastAsia="Georgia"/>
        </w:rPr>
      </w:pPr>
      <w:del w:id="1" w:date="2014-05-31T12:32:06Z" w:author="Sophie Pinkoski">
        <w:r>
          <w:rPr>
            <w:rFonts w:hAnsi="Georgia" w:hint="default"/>
            <w:sz w:val="24"/>
            <w:szCs w:val="24"/>
            <w:rtl w:val="0"/>
            <w:lang w:val="en-US"/>
          </w:rPr>
          <w:delText>‘</w:delText>
        </w:r>
      </w:del>
      <w:r>
        <w:rPr>
          <w:rFonts w:ascii="Georgia"/>
          <w:sz w:val="24"/>
          <w:szCs w:val="24"/>
          <w:rtl w:val="0"/>
          <w:lang w:val="en-US"/>
        </w:rPr>
        <w:t>Adivasi writing</w:t>
      </w:r>
      <w:del w:id="2" w:date="2014-05-31T12:32:07Z" w:author="Sophie Pinkoski">
        <w:r>
          <w:rPr>
            <w:rFonts w:hAnsi="Georgia" w:hint="default"/>
            <w:sz w:val="24"/>
            <w:szCs w:val="24"/>
            <w:rtl w:val="0"/>
            <w:lang w:val="en-US"/>
          </w:rPr>
          <w:delText>’</w:delText>
        </w:r>
      </w:del>
      <w:r>
        <w:rPr>
          <w:rFonts w:ascii="Georgia"/>
          <w:sz w:val="24"/>
          <w:szCs w:val="24"/>
          <w:rtl w:val="0"/>
          <w:lang w:val="en-US"/>
        </w:rPr>
        <w:t xml:space="preserve"> </w:t>
      </w:r>
      <w:r>
        <w:rPr>
          <w:rFonts w:ascii="Georgia"/>
          <w:sz w:val="24"/>
          <w:szCs w:val="24"/>
          <w:rtl w:val="0"/>
          <w:lang w:val="en-US"/>
        </w:rPr>
        <w:t xml:space="preserve">is something of a contradiction in terms: the literary traditions of </w:t>
      </w:r>
      <w:r>
        <w:rPr>
          <w:rFonts w:ascii="Georgia"/>
          <w:i w:val="1"/>
          <w:iCs w:val="1"/>
          <w:sz w:val="24"/>
          <w:szCs w:val="24"/>
          <w:rtl w:val="0"/>
          <w:lang w:val="en-US"/>
        </w:rPr>
        <w:t xml:space="preserve">adivasis </w:t>
      </w:r>
      <w:r>
        <w:rPr>
          <w:rFonts w:ascii="Georgia"/>
          <w:sz w:val="24"/>
          <w:szCs w:val="24"/>
          <w:rtl w:val="0"/>
          <w:lang w:val="en-US"/>
        </w:rPr>
        <w:t>(an umbrella term that designates original</w:t>
      </w:r>
      <w:ins w:id="3" w:date="2014-05-31T12:32:23Z" w:author="Sophie Pinkoski">
        <w:r>
          <w:rPr>
            <w:rFonts w:ascii="Georgia"/>
            <w:sz w:val="24"/>
            <w:szCs w:val="24"/>
            <w:rtl w:val="0"/>
            <w:lang w:val="en-US"/>
          </w:rPr>
          <w:t xml:space="preserve"> </w:t>
        </w:r>
      </w:ins>
      <w:del w:id="4" w:date="2014-05-31T12:33:07Z" w:author="Sophie Pinkoski">
        <w:r>
          <w:rPr>
            <w:rFonts w:ascii="Georgia"/>
            <w:sz w:val="24"/>
            <w:szCs w:val="24"/>
            <w:rtl w:val="0"/>
            <w:lang w:val="en-US"/>
          </w:rPr>
          <w:delText xml:space="preserve">/first </w:delText>
        </w:r>
      </w:del>
      <w:r>
        <w:rPr>
          <w:rFonts w:ascii="Georgia"/>
          <w:sz w:val="24"/>
          <w:szCs w:val="24"/>
          <w:rtl w:val="0"/>
          <w:lang w:val="en-US"/>
        </w:rPr>
        <w:t>inhabitants, indigenous peoples,</w:t>
      </w:r>
      <w:ins w:id="5" w:date="2014-05-31T12:32:45Z" w:author="Sophie Pinkoski">
        <w:r>
          <w:rPr>
            <w:rFonts w:ascii="Georgia"/>
            <w:sz w:val="24"/>
            <w:szCs w:val="24"/>
            <w:rtl w:val="0"/>
            <w:lang w:val="en-US"/>
          </w:rPr>
          <w:t xml:space="preserve"> and</w:t>
        </w:r>
      </w:ins>
      <w:r>
        <w:rPr>
          <w:rFonts w:ascii="Georgia"/>
          <w:sz w:val="24"/>
          <w:szCs w:val="24"/>
          <w:rtl w:val="0"/>
          <w:lang w:val="en-US"/>
        </w:rPr>
        <w:t xml:space="preserve"> tribal communities</w:t>
      </w:r>
      <w:del w:id="6" w:date="2014-05-31T12:34:50Z" w:author="Sophie Pinkoski">
        <w:r>
          <w:rPr>
            <w:rFonts w:ascii="Georgia"/>
            <w:sz w:val="24"/>
            <w:szCs w:val="24"/>
            <w:rtl w:val="0"/>
            <w:lang w:val="en-US"/>
          </w:rPr>
          <w:delText>)</w:delText>
        </w:r>
      </w:del>
      <w:r>
        <w:rPr>
          <w:rFonts w:ascii="Georgia"/>
          <w:sz w:val="24"/>
          <w:szCs w:val="24"/>
          <w:rtl w:val="0"/>
          <w:lang w:val="en-US"/>
        </w:rPr>
        <w:t xml:space="preserve"> in the Indian subcontinent</w:t>
      </w:r>
      <w:ins w:id="7" w:date="2014-05-31T12:34:53Z" w:author="Sophie Pinkoski">
        <w:r>
          <w:rPr>
            <w:rFonts w:ascii="Georgia"/>
            <w:sz w:val="24"/>
            <w:szCs w:val="24"/>
            <w:rtl w:val="0"/>
            <w:lang w:val="en-US"/>
          </w:rPr>
          <w:t>)</w:t>
        </w:r>
      </w:ins>
      <w:r>
        <w:rPr>
          <w:rFonts w:ascii="Georgia"/>
          <w:sz w:val="24"/>
          <w:szCs w:val="24"/>
          <w:rtl w:val="0"/>
          <w:lang w:val="en-US"/>
        </w:rPr>
        <w:t xml:space="preserve"> have largely been oral. Furthermore, the displacement and destitution-driven disappearance of adivasi communities whose </w:t>
      </w:r>
      <w:del w:id="8" w:date="2014-05-31T12:35:34Z" w:author="Sophie Pinkoski">
        <w:r>
          <w:rPr>
            <w:rFonts w:ascii="Georgia"/>
            <w:sz w:val="24"/>
            <w:szCs w:val="24"/>
            <w:rtl w:val="0"/>
            <w:lang w:val="en-US"/>
          </w:rPr>
          <w:delText>survival</w:delText>
        </w:r>
      </w:del>
      <w:del w:id="9" w:date="2014-05-31T12:35:34Z" w:author="Sophie Pinkoski">
        <w:r>
          <w:rPr>
            <w:rFonts w:ascii="Georgia"/>
            <w:sz w:val="24"/>
            <w:szCs w:val="24"/>
            <w:rtl w:val="0"/>
            <w:lang w:val="en-US"/>
          </w:rPr>
          <w:delText xml:space="preserve">/lifestyle </w:delText>
        </w:r>
      </w:del>
      <w:ins w:id="10" w:date="2014-05-31T12:35:38Z" w:author="Sophie Pinkoski">
        <w:r>
          <w:rPr>
            <w:rFonts w:ascii="Georgia"/>
            <w:sz w:val="24"/>
            <w:szCs w:val="24"/>
            <w:rtl w:val="0"/>
            <w:lang w:val="en-US"/>
          </w:rPr>
          <w:t xml:space="preserve">lifestyle and survival </w:t>
        </w:r>
      </w:ins>
      <w:r>
        <w:rPr>
          <w:rFonts w:ascii="Georgia"/>
          <w:sz w:val="24"/>
          <w:szCs w:val="24"/>
          <w:rtl w:val="0"/>
          <w:lang w:val="en-US"/>
        </w:rPr>
        <w:t>w</w:t>
      </w:r>
      <w:ins w:id="11" w:date="2014-05-31T12:35:27Z" w:author="Sophie Pinkoski">
        <w:r>
          <w:rPr>
            <w:rFonts w:ascii="Georgia"/>
            <w:sz w:val="24"/>
            <w:szCs w:val="24"/>
            <w:rtl w:val="0"/>
            <w:lang w:val="en-US"/>
          </w:rPr>
          <w:t>ere</w:t>
        </w:r>
      </w:ins>
      <w:del w:id="12" w:date="2014-05-31T12:35:26Z" w:author="Sophie Pinkoski">
        <w:r>
          <w:rPr>
            <w:rFonts w:ascii="Georgia"/>
            <w:sz w:val="24"/>
            <w:szCs w:val="24"/>
            <w:rtl w:val="0"/>
            <w:lang w:val="en-US"/>
          </w:rPr>
          <w:delText>as</w:delText>
        </w:r>
      </w:del>
      <w:r>
        <w:rPr>
          <w:rFonts w:ascii="Georgia"/>
          <w:sz w:val="24"/>
          <w:szCs w:val="24"/>
          <w:rtl w:val="0"/>
          <w:lang w:val="en-US"/>
        </w:rPr>
        <w:t xml:space="preserve"> contingent upon their environment, and their increasing assimilation into mainstream agrarian or urban communities, has meant that these oral traditions have often fallen into </w:t>
      </w:r>
      <w:del w:id="13" w:date="2014-05-31T12:35:54Z" w:author="Sophie Pinkoski">
        <w:r>
          <w:rPr>
            <w:rFonts w:ascii="Georgia"/>
            <w:sz w:val="24"/>
            <w:szCs w:val="24"/>
            <w:rtl w:val="0"/>
            <w:lang w:val="en-US"/>
          </w:rPr>
          <w:delText xml:space="preserve">fatal </w:delText>
        </w:r>
      </w:del>
      <w:r>
        <w:rPr>
          <w:rFonts w:ascii="Georgia"/>
          <w:sz w:val="24"/>
          <w:szCs w:val="24"/>
          <w:rtl w:val="0"/>
          <w:lang w:val="en-US"/>
        </w:rPr>
        <w:t xml:space="preserve">disuse. </w:t>
      </w:r>
    </w:p>
    <w:p>
      <w:pPr>
        <w:pStyle w:val="Normal"/>
        <w:spacing w:line="360" w:lineRule="auto"/>
        <w:rPr>
          <w:rFonts w:ascii="Georgia" w:cs="Georgia" w:hAnsi="Georgia" w:eastAsia="Georgia"/>
        </w:rPr>
      </w:pPr>
    </w:p>
    <w:p>
      <w:pPr>
        <w:pStyle w:val="Normal"/>
        <w:spacing w:line="360" w:lineRule="auto"/>
        <w:rPr>
          <w:rFonts w:ascii="Georgia" w:cs="Georgia" w:hAnsi="Georgia" w:eastAsia="Georgia"/>
        </w:rPr>
      </w:pPr>
      <w:r>
        <w:rPr>
          <w:rFonts w:ascii="Georgia"/>
          <w:sz w:val="24"/>
          <w:szCs w:val="24"/>
          <w:rtl w:val="0"/>
          <w:lang w:val="en-US"/>
        </w:rPr>
        <w:t>According to the People</w:t>
      </w:r>
      <w:r>
        <w:rPr>
          <w:rFonts w:hAnsi="Georgia" w:hint="default"/>
          <w:sz w:val="24"/>
          <w:szCs w:val="24"/>
          <w:rtl w:val="0"/>
          <w:lang w:val="en-US"/>
        </w:rPr>
        <w:t>’</w:t>
      </w:r>
      <w:r>
        <w:rPr>
          <w:rFonts w:ascii="Georgia"/>
          <w:sz w:val="24"/>
          <w:szCs w:val="24"/>
          <w:rtl w:val="0"/>
          <w:lang w:val="en-US"/>
        </w:rPr>
        <w:t xml:space="preserve">s Linguistic Survey of India (2010) at least 780 languages are currently spoken in the country; as many again may have vanished since 1961. In an effort to preserve adivasi languages and literatures, scholars such as Raghunath Murmu, Ganesh Devy and and Prasanna Sree have helped formulate original or derivative scripts for over twenty adivasi languages; several communities have chosen to adopt existing scripts (in Assam, for instance, the Bodos have chosen Devnagari, the Tiwas have adopted the Asamiya script, and the Mishings are using the Roman script). There are some recent cases of recovery, e.g. the Gunjala Gondi script with which only six members of the community had remained conversant. Organizations such as the Bhasha Research Centre and the Tribal Cultural Heritage in India Foundation emphasize the crucial significance of adivasi languages having a place in institutions formal education, the importance of publication to the dynamic use of the languages, and the necessity of re-examining </w:t>
      </w:r>
      <w:del w:id="14" w:date="2014-05-31T12:37:28Z" w:author="Sophie Pinkoski">
        <w:r>
          <w:rPr>
            <w:rFonts w:hAnsi="Georgia" w:hint="default"/>
            <w:sz w:val="24"/>
            <w:szCs w:val="24"/>
            <w:rtl w:val="0"/>
            <w:lang w:val="en-US"/>
          </w:rPr>
          <w:delText>‘</w:delText>
        </w:r>
      </w:del>
      <w:r>
        <w:rPr>
          <w:rFonts w:ascii="Georgia"/>
          <w:sz w:val="24"/>
          <w:szCs w:val="24"/>
          <w:rtl w:val="0"/>
          <w:lang w:val="en-US"/>
        </w:rPr>
        <w:t>literature</w:t>
      </w:r>
      <w:ins w:id="15" w:date="2014-05-31T12:37:29Z" w:author="Sophie Pinkoski">
        <w:r>
          <w:rPr>
            <w:rFonts w:ascii="Georgia"/>
            <w:sz w:val="24"/>
            <w:szCs w:val="24"/>
            <w:rtl w:val="0"/>
            <w:lang w:val="en-US"/>
          </w:rPr>
          <w:t xml:space="preserve"> </w:t>
        </w:r>
      </w:ins>
      <w:del w:id="16" w:date="2014-05-31T12:37:29Z" w:author="Sophie Pinkoski">
        <w:r>
          <w:rPr>
            <w:rFonts w:hAnsi="Georgia" w:hint="default"/>
            <w:sz w:val="24"/>
            <w:szCs w:val="24"/>
            <w:rtl w:val="0"/>
            <w:lang w:val="en-US"/>
          </w:rPr>
          <w:delText xml:space="preserve">’ </w:delText>
        </w:r>
      </w:del>
      <w:r>
        <w:rPr>
          <w:rFonts w:ascii="Georgia"/>
          <w:sz w:val="24"/>
          <w:szCs w:val="24"/>
          <w:rtl w:val="0"/>
          <w:lang w:val="en-US"/>
        </w:rPr>
        <w:t xml:space="preserve">and </w:t>
      </w:r>
      <w:del w:id="17" w:date="2014-05-31T12:37:31Z" w:author="Sophie Pinkoski">
        <w:r>
          <w:rPr>
            <w:rFonts w:hAnsi="Georgia" w:hint="default"/>
            <w:sz w:val="24"/>
            <w:szCs w:val="24"/>
            <w:rtl w:val="0"/>
            <w:lang w:val="en-US"/>
          </w:rPr>
          <w:delText>‘</w:delText>
        </w:r>
      </w:del>
      <w:r>
        <w:rPr>
          <w:rFonts w:ascii="Georgia"/>
          <w:sz w:val="24"/>
          <w:szCs w:val="24"/>
          <w:rtl w:val="0"/>
          <w:lang w:val="en-US"/>
        </w:rPr>
        <w:t>textuality</w:t>
      </w:r>
      <w:del w:id="18" w:date="2014-05-31T12:37:32Z" w:author="Sophie Pinkoski">
        <w:r>
          <w:rPr>
            <w:rFonts w:hAnsi="Georgia" w:hint="default"/>
            <w:sz w:val="24"/>
            <w:szCs w:val="24"/>
            <w:rtl w:val="0"/>
            <w:lang w:val="en-US"/>
          </w:rPr>
          <w:delText>’</w:delText>
        </w:r>
      </w:del>
      <w:r>
        <w:rPr>
          <w:rFonts w:ascii="Georgia"/>
          <w:sz w:val="24"/>
          <w:szCs w:val="24"/>
          <w:rtl w:val="0"/>
          <w:lang w:val="en-US"/>
        </w:rPr>
        <w:t xml:space="preserve"> </w:t>
      </w:r>
      <w:r>
        <w:rPr>
          <w:rFonts w:ascii="Georgia"/>
          <w:sz w:val="24"/>
          <w:szCs w:val="24"/>
          <w:rtl w:val="0"/>
          <w:lang w:val="en-US"/>
        </w:rPr>
        <w:t>to account for the literate spoken-word narrative.</w:t>
      </w:r>
    </w:p>
    <w:p>
      <w:pPr>
        <w:pStyle w:val="Normal"/>
        <w:spacing w:line="360" w:lineRule="auto"/>
        <w:rPr>
          <w:rFonts w:ascii="Georgia" w:cs="Georgia" w:hAnsi="Georgia" w:eastAsia="Georgia"/>
        </w:rPr>
      </w:pPr>
    </w:p>
    <w:p>
      <w:pPr>
        <w:pStyle w:val="Normal"/>
        <w:spacing w:line="360" w:lineRule="auto"/>
        <w:rPr>
          <w:rFonts w:ascii="Georgia" w:cs="Georgia" w:hAnsi="Georgia" w:eastAsia="Georgia"/>
        </w:rPr>
      </w:pPr>
      <w:r>
        <w:rPr>
          <w:rFonts w:ascii="Georgia"/>
          <w:sz w:val="24"/>
          <w:szCs w:val="24"/>
          <w:rtl w:val="0"/>
          <w:lang w:val="en-US"/>
        </w:rPr>
        <w:t>Adivasi writing has invited readings that stress the deeply fraught socio</w:t>
      </w:r>
      <w:ins w:id="19" w:date="2014-05-31T12:40:18Z" w:author="Sophie Pinkoski">
        <w:r>
          <w:rPr>
            <w:rFonts w:ascii="Georgia"/>
            <w:sz w:val="24"/>
            <w:szCs w:val="24"/>
            <w:rtl w:val="0"/>
            <w:lang w:val="en-US"/>
          </w:rPr>
          <w:t>-</w:t>
        </w:r>
      </w:ins>
      <w:r>
        <w:rPr>
          <w:rFonts w:ascii="Georgia"/>
          <w:sz w:val="24"/>
          <w:szCs w:val="24"/>
          <w:rtl w:val="0"/>
          <w:lang w:val="en-US"/>
        </w:rPr>
        <w:t>politics of exploitation, expropriation, disenfranchisement</w:t>
      </w:r>
      <w:ins w:id="20" w:date="2014-05-31T12:40:32Z" w:author="Sophie Pinkoski">
        <w:r>
          <w:rPr>
            <w:rFonts w:ascii="Georgia"/>
            <w:sz w:val="24"/>
            <w:szCs w:val="24"/>
            <w:rtl w:val="0"/>
            <w:lang w:val="en-US"/>
          </w:rPr>
          <w:t>,</w:t>
        </w:r>
      </w:ins>
      <w:r>
        <w:rPr>
          <w:rFonts w:ascii="Georgia"/>
          <w:sz w:val="24"/>
          <w:szCs w:val="24"/>
          <w:rtl w:val="0"/>
          <w:lang w:val="en-US"/>
        </w:rPr>
        <w:t xml:space="preserve"> and marginalization. Though constitutional </w:t>
      </w:r>
      <w:ins w:id="21" w:date="2014-05-31T12:41:24Z" w:author="Sophie Pinkoski">
        <w:r>
          <w:rPr>
            <w:rFonts w:hAnsi="Georgia" w:hint="default"/>
            <w:sz w:val="24"/>
            <w:szCs w:val="24"/>
            <w:rtl w:val="0"/>
            <w:lang w:val="en-US"/>
          </w:rPr>
          <w:t>“</w:t>
        </w:r>
      </w:ins>
      <w:del w:id="22" w:date="2014-05-31T12:41:24Z" w:author="Sophie Pinkoski">
        <w:r>
          <w:rPr>
            <w:rFonts w:hAnsi="Georgia" w:hint="default"/>
            <w:sz w:val="24"/>
            <w:szCs w:val="24"/>
            <w:rtl w:val="0"/>
            <w:lang w:val="en-US"/>
          </w:rPr>
          <w:delText>‘</w:delText>
        </w:r>
      </w:del>
      <w:r>
        <w:rPr>
          <w:rFonts w:ascii="Georgia"/>
          <w:sz w:val="24"/>
          <w:szCs w:val="24"/>
          <w:rtl w:val="0"/>
          <w:lang w:val="en-US"/>
        </w:rPr>
        <w:t>provisions for the administration and control of tribal areas</w:t>
      </w:r>
      <w:ins w:id="23" w:date="2014-05-31T12:41:27Z" w:author="Sophie Pinkoski">
        <w:r>
          <w:rPr>
            <w:rFonts w:hAnsi="Georgia" w:hint="default"/>
            <w:sz w:val="24"/>
            <w:szCs w:val="24"/>
            <w:rtl w:val="0"/>
            <w:lang w:val="en-US"/>
          </w:rPr>
          <w:t>”</w:t>
        </w:r>
      </w:ins>
      <w:del w:id="24" w:date="2014-05-31T12:41:26Z" w:author="Sophie Pinkoski">
        <w:r>
          <w:rPr>
            <w:rFonts w:hAnsi="Georgia" w:hint="default"/>
            <w:sz w:val="24"/>
            <w:szCs w:val="24"/>
            <w:rtl w:val="0"/>
            <w:lang w:val="en-US"/>
          </w:rPr>
          <w:delText>’</w:delText>
        </w:r>
      </w:del>
      <w:r>
        <w:rPr>
          <w:rFonts w:ascii="Georgia"/>
          <w:sz w:val="24"/>
          <w:szCs w:val="24"/>
          <w:rtl w:val="0"/>
          <w:lang w:val="en-US"/>
        </w:rPr>
        <w:t xml:space="preserve"> </w:t>
      </w:r>
      <w:r>
        <w:rPr>
          <w:rFonts w:ascii="Georgia"/>
          <w:sz w:val="24"/>
          <w:szCs w:val="24"/>
          <w:rtl w:val="0"/>
          <w:lang w:val="en-US"/>
        </w:rPr>
        <w:t>were meant to safeg</w:t>
      </w:r>
      <w:del w:id="25" w:date="2014-05-31T12:41:19Z" w:author="Sophie Pinkoski">
        <w:r>
          <w:rPr>
            <w:rFonts w:ascii="Georgia"/>
            <w:sz w:val="24"/>
            <w:szCs w:val="24"/>
            <w:rtl w:val="0"/>
            <w:lang w:val="en-US"/>
          </w:rPr>
          <w:delText>au</w:delText>
        </w:r>
      </w:del>
      <w:ins w:id="26" w:date="2014-05-31T12:41:19Z" w:author="Sophie Pinkoski">
        <w:r>
          <w:rPr>
            <w:rFonts w:ascii="Georgia"/>
            <w:sz w:val="24"/>
            <w:szCs w:val="24"/>
            <w:rtl w:val="0"/>
            <w:lang w:val="en-US"/>
          </w:rPr>
          <w:t>ua</w:t>
        </w:r>
      </w:ins>
      <w:r>
        <w:rPr>
          <w:rFonts w:ascii="Georgia"/>
          <w:sz w:val="24"/>
          <w:szCs w:val="24"/>
          <w:rtl w:val="0"/>
          <w:lang w:val="en-US"/>
        </w:rPr>
        <w:t>rd the interests of socio</w:t>
      </w:r>
      <w:ins w:id="27" w:date="2014-05-31T12:41:30Z" w:author="Sophie Pinkoski">
        <w:r>
          <w:rPr>
            <w:rFonts w:ascii="Georgia"/>
            <w:sz w:val="24"/>
            <w:szCs w:val="24"/>
            <w:rtl w:val="0"/>
            <w:lang w:val="en-US"/>
          </w:rPr>
          <w:t>-</w:t>
        </w:r>
      </w:ins>
      <w:r>
        <w:rPr>
          <w:rFonts w:ascii="Georgia"/>
          <w:sz w:val="24"/>
          <w:szCs w:val="24"/>
          <w:rtl w:val="0"/>
          <w:lang w:val="en-US"/>
        </w:rPr>
        <w:t>economically vulnerable communities, the resource-rich centre of the Indian peninsula has been bitterly by sides that pitch themselves as the vanguard of modernity and economic development, and the last bastion of social and environmental justice. Similar conflicts and contentions plague tribal communities in the North-East, in South India and through the Andaman islands. Consequently, issues of ethnic</w:t>
      </w:r>
      <w:ins w:id="28" w:date="2014-05-31T12:49:20Z" w:author="Sophie Pinkoski">
        <w:r>
          <w:rPr>
            <w:rFonts w:ascii="Georgia"/>
            <w:sz w:val="24"/>
            <w:szCs w:val="24"/>
            <w:rtl w:val="0"/>
            <w:lang w:val="en-US"/>
          </w:rPr>
          <w:t xml:space="preserve"> discrimination (</w:t>
        </w:r>
      </w:ins>
      <w:del w:id="29" w:date="2014-05-31T12:49:07Z" w:author="Sophie Pinkoski">
        <w:r>
          <w:rPr>
            <w:rFonts w:ascii="Georgia"/>
            <w:sz w:val="24"/>
            <w:szCs w:val="24"/>
            <w:rtl w:val="0"/>
            <w:lang w:val="en-US"/>
          </w:rPr>
          <w:delText>ity,</w:delText>
        </w:r>
      </w:del>
      <w:del w:id="30" w:date="2014-05-31T12:49:06Z" w:author="Sophie Pinkoski">
        <w:r>
          <w:rPr>
            <w:rFonts w:ascii="Georgia"/>
            <w:sz w:val="24"/>
            <w:szCs w:val="24"/>
            <w:rtl w:val="0"/>
            <w:lang w:val="en-US"/>
          </w:rPr>
          <w:delText xml:space="preserve"> </w:delText>
        </w:r>
      </w:del>
      <w:r>
        <w:rPr>
          <w:rFonts w:ascii="Georgia"/>
          <w:sz w:val="24"/>
          <w:szCs w:val="24"/>
          <w:rtl w:val="0"/>
          <w:lang w:val="en-US"/>
        </w:rPr>
        <w:t>community</w:t>
      </w:r>
      <w:del w:id="31" w:date="2014-05-31T12:45:23Z" w:author="Sophie Pinkoski">
        <w:r>
          <w:rPr>
            <w:rFonts w:ascii="Georgia"/>
            <w:sz w:val="24"/>
            <w:szCs w:val="24"/>
            <w:rtl w:val="0"/>
            <w:lang w:val="en-US"/>
          </w:rPr>
          <w:delText>, race, discrimination</w:delText>
        </w:r>
      </w:del>
      <w:r>
        <w:rPr>
          <w:rFonts w:ascii="Georgia"/>
          <w:sz w:val="24"/>
          <w:szCs w:val="24"/>
          <w:rtl w:val="0"/>
          <w:lang w:val="en-US"/>
        </w:rPr>
        <w:t>, plurality</w:t>
      </w:r>
      <w:ins w:id="32" w:date="2014-05-31T12:43:15Z" w:author="Sophie Pinkoski">
        <w:r>
          <w:rPr>
            <w:rFonts w:ascii="Georgia"/>
            <w:sz w:val="24"/>
            <w:szCs w:val="24"/>
            <w:rtl w:val="0"/>
            <w:lang w:val="en-US"/>
          </w:rPr>
          <w:t>,</w:t>
        </w:r>
      </w:ins>
      <w:r>
        <w:rPr>
          <w:rFonts w:ascii="Georgia"/>
          <w:sz w:val="24"/>
          <w:szCs w:val="24"/>
          <w:rtl w:val="0"/>
          <w:lang w:val="en-US"/>
        </w:rPr>
        <w:t xml:space="preserve"> and </w:t>
      </w:r>
      <w:del w:id="33" w:date="2014-05-31T12:43:19Z" w:author="Sophie Pinkoski">
        <w:r>
          <w:rPr>
            <w:rFonts w:ascii="Georgia"/>
            <w:sz w:val="24"/>
            <w:szCs w:val="24"/>
            <w:rtl w:val="0"/>
            <w:lang w:val="en-US"/>
          </w:rPr>
          <w:delText>O</w:delText>
        </w:r>
      </w:del>
      <w:ins w:id="34" w:date="2014-05-31T12:43:19Z" w:author="Sophie Pinkoski">
        <w:r>
          <w:rPr>
            <w:rFonts w:ascii="Georgia"/>
            <w:sz w:val="24"/>
            <w:szCs w:val="24"/>
            <w:rtl w:val="0"/>
            <w:lang w:val="en-US"/>
          </w:rPr>
          <w:t>o</w:t>
        </w:r>
      </w:ins>
      <w:r>
        <w:rPr>
          <w:rFonts w:ascii="Georgia"/>
          <w:sz w:val="24"/>
          <w:szCs w:val="24"/>
          <w:rtl w:val="0"/>
          <w:lang w:val="en-US"/>
        </w:rPr>
        <w:t>therness</w:t>
      </w:r>
      <w:ins w:id="35" w:date="2014-05-31T12:49:25Z" w:author="Sophie Pinkoski">
        <w:r>
          <w:rPr>
            <w:rFonts w:ascii="Georgia"/>
            <w:sz w:val="24"/>
            <w:szCs w:val="24"/>
            <w:rtl w:val="0"/>
            <w:lang w:val="en-US"/>
          </w:rPr>
          <w:t xml:space="preserve">), </w:t>
        </w:r>
      </w:ins>
      <w:del w:id="36" w:date="2014-05-31T12:49:30Z" w:author="Sophie Pinkoski">
        <w:r>
          <w:rPr>
            <w:rFonts w:ascii="Georgia"/>
            <w:sz w:val="24"/>
            <w:szCs w:val="24"/>
            <w:rtl w:val="0"/>
            <w:lang w:val="en-US"/>
          </w:rPr>
          <w:delText xml:space="preserve">, as well as </w:delText>
        </w:r>
      </w:del>
      <w:ins w:id="37" w:date="2014-05-31T12:49:41Z" w:author="Sophie Pinkoski">
        <w:r>
          <w:rPr>
            <w:rFonts w:ascii="Georgia"/>
            <w:sz w:val="24"/>
            <w:szCs w:val="24"/>
            <w:rtl w:val="0"/>
            <w:lang w:val="en-US"/>
          </w:rPr>
          <w:t>politics (</w:t>
        </w:r>
      </w:ins>
      <w:r>
        <w:rPr>
          <w:rFonts w:ascii="Georgia"/>
          <w:sz w:val="24"/>
          <w:szCs w:val="24"/>
          <w:rtl w:val="0"/>
          <w:lang w:val="en-US"/>
        </w:rPr>
        <w:t>the capitalist</w:t>
      </w:r>
      <w:ins w:id="38" w:date="2014-05-31T12:49:46Z" w:author="Sophie Pinkoski">
        <w:r>
          <w:rPr>
            <w:rFonts w:ascii="Georgia"/>
            <w:sz w:val="24"/>
            <w:szCs w:val="24"/>
            <w:rtl w:val="0"/>
            <w:lang w:val="en-US"/>
          </w:rPr>
          <w:t>/</w:t>
        </w:r>
      </w:ins>
      <w:del w:id="39" w:date="2014-05-31T12:43:24Z" w:author="Sophie Pinkoski">
        <w:r>
          <w:rPr>
            <w:rFonts w:ascii="Georgia"/>
            <w:sz w:val="24"/>
            <w:szCs w:val="24"/>
            <w:rtl w:val="0"/>
            <w:lang w:val="en-US"/>
          </w:rPr>
          <w:delText>/</w:delText>
        </w:r>
      </w:del>
      <w:r>
        <w:rPr>
          <w:rFonts w:ascii="Georgia"/>
          <w:sz w:val="24"/>
          <w:szCs w:val="24"/>
          <w:rtl w:val="0"/>
          <w:lang w:val="en-US"/>
        </w:rPr>
        <w:t>communist divide, neoliberalism and neo-imperialism</w:t>
      </w:r>
      <w:ins w:id="40" w:date="2014-05-31T12:49:53Z" w:author="Sophie Pinkoski">
        <w:r>
          <w:rPr>
            <w:rFonts w:ascii="Georgia"/>
            <w:sz w:val="24"/>
            <w:szCs w:val="24"/>
            <w:rtl w:val="0"/>
            <w:lang w:val="en-US"/>
          </w:rPr>
          <w:t>),</w:t>
        </w:r>
      </w:ins>
      <w:del w:id="41" w:date="2014-05-31T12:49:50Z" w:author="Sophie Pinkoski">
        <w:r>
          <w:rPr>
            <w:rFonts w:ascii="Georgia"/>
            <w:sz w:val="24"/>
            <w:szCs w:val="24"/>
            <w:rtl w:val="0"/>
            <w:lang w:val="en-US"/>
          </w:rPr>
          <w:delText>,</w:delText>
        </w:r>
      </w:del>
      <w:r>
        <w:rPr>
          <w:rFonts w:ascii="Georgia"/>
          <w:sz w:val="24"/>
          <w:szCs w:val="24"/>
          <w:rtl w:val="0"/>
          <w:lang w:val="en-US"/>
        </w:rPr>
        <w:t xml:space="preserve"> social </w:t>
      </w:r>
      <w:del w:id="42" w:date="2014-05-31T12:44:03Z" w:author="Sophie Pinkoski">
        <w:r>
          <w:rPr>
            <w:rFonts w:ascii="Georgia"/>
            <w:sz w:val="24"/>
            <w:szCs w:val="24"/>
            <w:rtl w:val="0"/>
            <w:lang w:val="en-US"/>
          </w:rPr>
          <w:delText>(</w:delText>
        </w:r>
      </w:del>
      <w:r>
        <w:rPr>
          <w:rFonts w:ascii="Georgia"/>
          <w:sz w:val="24"/>
          <w:szCs w:val="24"/>
          <w:rtl w:val="0"/>
          <w:lang w:val="en-US"/>
        </w:rPr>
        <w:t>in</w:t>
      </w:r>
      <w:del w:id="43" w:date="2014-05-31T12:44:01Z" w:author="Sophie Pinkoski">
        <w:r>
          <w:rPr>
            <w:rFonts w:ascii="Georgia"/>
            <w:sz w:val="24"/>
            <w:szCs w:val="24"/>
            <w:rtl w:val="0"/>
            <w:lang w:val="en-US"/>
          </w:rPr>
          <w:delText>)</w:delText>
        </w:r>
      </w:del>
      <w:r>
        <w:rPr>
          <w:rFonts w:ascii="Georgia"/>
          <w:sz w:val="24"/>
          <w:szCs w:val="24"/>
          <w:rtl w:val="0"/>
          <w:lang w:val="en-US"/>
        </w:rPr>
        <w:t xml:space="preserve">justice, </w:t>
      </w:r>
      <w:del w:id="44" w:date="2014-05-31T12:50:18Z" w:author="Sophie Pinkoski">
        <w:r>
          <w:rPr>
            <w:rFonts w:ascii="Georgia"/>
            <w:sz w:val="24"/>
            <w:szCs w:val="24"/>
            <w:rtl w:val="0"/>
            <w:lang w:val="en-US"/>
          </w:rPr>
          <w:delText xml:space="preserve">the politics of </w:delText>
        </w:r>
      </w:del>
      <w:r>
        <w:rPr>
          <w:rFonts w:ascii="Georgia"/>
          <w:sz w:val="24"/>
          <w:szCs w:val="24"/>
          <w:rtl w:val="0"/>
          <w:lang w:val="en-US"/>
        </w:rPr>
        <w:t>biodiversity, interdependent ecologies</w:t>
      </w:r>
      <w:ins w:id="45" w:date="2014-05-31T12:51:15Z" w:author="Sophie Pinkoski">
        <w:r>
          <w:rPr>
            <w:rFonts w:ascii="Georgia"/>
            <w:sz w:val="24"/>
            <w:szCs w:val="24"/>
            <w:rtl w:val="0"/>
            <w:lang w:val="en-US"/>
          </w:rPr>
          <w:t>,</w:t>
        </w:r>
      </w:ins>
      <w:r>
        <w:rPr>
          <w:rFonts w:ascii="Georgia"/>
          <w:sz w:val="24"/>
          <w:szCs w:val="24"/>
          <w:rtl w:val="0"/>
          <w:lang w:val="en-US"/>
        </w:rPr>
        <w:t xml:space="preserve"> and the environment are critical to adivasi life-writing and its variants.</w:t>
      </w:r>
    </w:p>
    <w:p>
      <w:pPr>
        <w:pStyle w:val="Normal"/>
        <w:spacing w:line="360" w:lineRule="auto"/>
        <w:rPr>
          <w:rFonts w:ascii="Georgia" w:cs="Georgia" w:hAnsi="Georgia" w:eastAsia="Georgia"/>
        </w:rPr>
      </w:pPr>
    </w:p>
    <w:p>
      <w:pPr>
        <w:pStyle w:val="Normal"/>
        <w:spacing w:line="360" w:lineRule="auto"/>
        <w:rPr>
          <w:rFonts w:ascii="Georgia" w:cs="Georgia" w:hAnsi="Georgia" w:eastAsia="Georgia"/>
          <w:sz w:val="24"/>
          <w:szCs w:val="24"/>
        </w:rPr>
      </w:pPr>
      <w:r>
        <w:rPr>
          <w:rFonts w:ascii="Georgia"/>
          <w:sz w:val="24"/>
          <w:szCs w:val="24"/>
          <w:rtl w:val="0"/>
          <w:lang w:val="en-US"/>
        </w:rPr>
        <w:t>Several translations and anthologies of regional folklore or folk and tribal tales have been published over the past twenty years: in 2001 Sahitya Akademi published K Keshavan Prasad</w:t>
      </w:r>
      <w:r>
        <w:rPr>
          <w:rFonts w:hAnsi="Georgia" w:hint="default"/>
          <w:sz w:val="24"/>
          <w:szCs w:val="24"/>
          <w:rtl w:val="0"/>
          <w:lang w:val="en-US"/>
        </w:rPr>
        <w:t>’</w:t>
      </w:r>
      <w:r>
        <w:rPr>
          <w:rFonts w:ascii="Georgia"/>
          <w:sz w:val="24"/>
          <w:szCs w:val="24"/>
          <w:rtl w:val="0"/>
          <w:lang w:val="en-US"/>
        </w:rPr>
        <w:t xml:space="preserve">s translation of the </w:t>
      </w:r>
      <w:r>
        <w:rPr>
          <w:rFonts w:ascii="Georgia"/>
          <w:i w:val="1"/>
          <w:iCs w:val="1"/>
          <w:sz w:val="24"/>
          <w:szCs w:val="24"/>
          <w:rtl w:val="0"/>
          <w:lang w:val="en-US"/>
        </w:rPr>
        <w:t>Male Madheshwara</w:t>
      </w:r>
      <w:r>
        <w:rPr>
          <w:rFonts w:ascii="Georgia"/>
          <w:sz w:val="24"/>
          <w:szCs w:val="24"/>
          <w:rtl w:val="0"/>
          <w:lang w:val="en-US"/>
        </w:rPr>
        <w:t>, a Kannada oral epic</w:t>
      </w:r>
      <w:ins w:id="46" w:date="2014-05-31T12:53:48Z" w:author="Sophie Pinkoski">
        <w:r>
          <w:rPr>
            <w:rFonts w:ascii="Georgia"/>
            <w:sz w:val="24"/>
            <w:szCs w:val="24"/>
            <w:rtl w:val="0"/>
            <w:lang w:val="en-US"/>
          </w:rPr>
          <w:t xml:space="preserve"> </w:t>
        </w:r>
      </w:ins>
      <w:del w:id="47" w:date="2014-05-31T12:53:47Z" w:author="Sophie Pinkoski">
        <w:r>
          <w:rPr>
            <w:rFonts w:ascii="Georgia"/>
            <w:sz w:val="24"/>
            <w:szCs w:val="24"/>
            <w:rtl w:val="0"/>
            <w:lang w:val="en-US"/>
          </w:rPr>
          <w:delText xml:space="preserve">, </w:delText>
        </w:r>
      </w:del>
      <w:ins w:id="48" w:date="2014-05-31T12:53:12Z" w:author="Sophie Pinkoski">
        <w:r>
          <w:rPr>
            <w:rFonts w:hAnsi="Georgia" w:hint="default"/>
            <w:sz w:val="24"/>
            <w:szCs w:val="24"/>
            <w:rtl w:val="0"/>
            <w:lang w:val="en-US"/>
          </w:rPr>
          <w:t>“</w:t>
        </w:r>
      </w:ins>
      <w:del w:id="49" w:date="2014-05-31T12:53:12Z" w:author="Sophie Pinkoski">
        <w:r>
          <w:rPr>
            <w:rFonts w:hAnsi="Georgia" w:hint="default"/>
            <w:sz w:val="24"/>
            <w:szCs w:val="24"/>
            <w:rtl w:val="0"/>
            <w:lang w:val="en-US"/>
          </w:rPr>
          <w:delText>‘</w:delText>
        </w:r>
      </w:del>
      <w:r>
        <w:rPr>
          <w:rFonts w:ascii="Georgia"/>
          <w:sz w:val="24"/>
          <w:szCs w:val="24"/>
          <w:rtl w:val="0"/>
          <w:lang w:val="en-US"/>
        </w:rPr>
        <w:t>based on the version sung by Hebbani Madayya</w:t>
      </w:r>
      <w:ins w:id="50" w:date="2014-05-31T12:53:15Z" w:author="Sophie Pinkoski">
        <w:r>
          <w:rPr>
            <w:rFonts w:hAnsi="Georgia" w:hint="default"/>
            <w:sz w:val="24"/>
            <w:szCs w:val="24"/>
            <w:rtl w:val="0"/>
            <w:lang w:val="en-US"/>
          </w:rPr>
          <w:t>”</w:t>
        </w:r>
      </w:ins>
      <w:del w:id="51" w:date="2014-05-31T12:53:15Z" w:author="Sophie Pinkoski">
        <w:r>
          <w:rPr>
            <w:rFonts w:hAnsi="Georgia" w:hint="default"/>
            <w:sz w:val="24"/>
            <w:szCs w:val="24"/>
            <w:rtl w:val="0"/>
            <w:lang w:val="en-US"/>
          </w:rPr>
          <w:delText>’</w:delText>
        </w:r>
      </w:del>
      <w:r>
        <w:rPr>
          <w:rFonts w:ascii="Georgia"/>
          <w:sz w:val="24"/>
          <w:szCs w:val="24"/>
          <w:rtl w:val="0"/>
          <w:lang w:val="en-US"/>
        </w:rPr>
        <w:t>; in 2010</w:t>
      </w:r>
      <w:ins w:id="52" w:date="2014-05-31T12:53:19Z" w:author="Sophie Pinkoski">
        <w:r>
          <w:rPr>
            <w:rFonts w:ascii="Georgia"/>
            <w:sz w:val="24"/>
            <w:szCs w:val="24"/>
            <w:rtl w:val="0"/>
            <w:lang w:val="en-US"/>
          </w:rPr>
          <w:t>,</w:t>
        </w:r>
      </w:ins>
      <w:r>
        <w:rPr>
          <w:rFonts w:ascii="Georgia"/>
          <w:sz w:val="24"/>
          <w:szCs w:val="24"/>
          <w:rtl w:val="0"/>
          <w:lang w:val="en-US"/>
        </w:rPr>
        <w:t xml:space="preserve"> Katha brought out an illustrated translation of Gond artist Durga Bai</w:t>
      </w:r>
      <w:r>
        <w:rPr>
          <w:rFonts w:hAnsi="Georgia" w:hint="default"/>
          <w:sz w:val="24"/>
          <w:szCs w:val="24"/>
          <w:rtl w:val="0"/>
          <w:lang w:val="en-US"/>
        </w:rPr>
        <w:t>’</w:t>
      </w:r>
      <w:r>
        <w:rPr>
          <w:rFonts w:ascii="Georgia"/>
          <w:sz w:val="24"/>
          <w:szCs w:val="24"/>
          <w:rtl w:val="0"/>
          <w:lang w:val="en-US"/>
        </w:rPr>
        <w:t xml:space="preserve">s story of </w:t>
      </w:r>
      <w:r>
        <w:rPr>
          <w:rFonts w:ascii="Georgia"/>
          <w:i w:val="1"/>
          <w:iCs w:val="1"/>
          <w:sz w:val="24"/>
          <w:szCs w:val="24"/>
          <w:rtl w:val="0"/>
          <w:lang w:val="en-US"/>
        </w:rPr>
        <w:t>Mai and Her Friends</w:t>
      </w:r>
      <w:r>
        <w:rPr>
          <w:rFonts w:ascii="Georgia"/>
          <w:sz w:val="24"/>
          <w:szCs w:val="24"/>
          <w:rtl w:val="0"/>
          <w:lang w:val="en-US"/>
        </w:rPr>
        <w:t>; Sujata Miri</w:t>
      </w:r>
      <w:r>
        <w:rPr>
          <w:rFonts w:hAnsi="Georgia" w:hint="default"/>
          <w:sz w:val="24"/>
          <w:szCs w:val="24"/>
          <w:rtl w:val="0"/>
          <w:lang w:val="en-US"/>
        </w:rPr>
        <w:t>’</w:t>
      </w:r>
      <w:r>
        <w:rPr>
          <w:rFonts w:ascii="Georgia"/>
          <w:sz w:val="24"/>
          <w:szCs w:val="24"/>
          <w:rtl w:val="0"/>
          <w:lang w:val="en-US"/>
        </w:rPr>
        <w:t xml:space="preserve">s 1991 transcriptions and translations of </w:t>
      </w:r>
      <w:r>
        <w:rPr>
          <w:rFonts w:ascii="Georgia"/>
          <w:i w:val="1"/>
          <w:iCs w:val="1"/>
          <w:sz w:val="24"/>
          <w:szCs w:val="24"/>
          <w:rtl w:val="0"/>
          <w:lang w:val="en-US"/>
        </w:rPr>
        <w:t>Stories and Legends of Liangmai Nagas</w:t>
      </w:r>
      <w:r>
        <w:rPr>
          <w:rFonts w:ascii="Georgia"/>
          <w:sz w:val="24"/>
          <w:szCs w:val="24"/>
          <w:rtl w:val="0"/>
          <w:lang w:val="en-US"/>
        </w:rPr>
        <w:t xml:space="preserve"> were reprinted by the National Book Trust in 2006. In recent years, the forms and genres published most regularly by writers of </w:t>
      </w:r>
      <w:del w:id="53" w:date="2014-05-31T12:55:06Z" w:author="Sophie Pinkoski">
        <w:r>
          <w:rPr>
            <w:rFonts w:hAnsi="Georgia" w:hint="default"/>
            <w:sz w:val="24"/>
            <w:szCs w:val="24"/>
            <w:rtl w:val="0"/>
            <w:lang w:val="en-US"/>
          </w:rPr>
          <w:delText>‘</w:delText>
        </w:r>
      </w:del>
      <w:r>
        <w:rPr>
          <w:rFonts w:ascii="Georgia"/>
          <w:sz w:val="24"/>
          <w:szCs w:val="24"/>
          <w:rtl w:val="0"/>
          <w:lang w:val="en-US"/>
        </w:rPr>
        <w:t>the adivasi identity</w:t>
      </w:r>
      <w:ins w:id="54" w:date="2014-05-31T12:55:08Z" w:author="Sophie Pinkoski">
        <w:r>
          <w:rPr>
            <w:rFonts w:ascii="Georgia"/>
            <w:sz w:val="24"/>
            <w:szCs w:val="24"/>
            <w:rtl w:val="0"/>
            <w:lang w:val="en-US"/>
          </w:rPr>
          <w:t xml:space="preserve"> </w:t>
        </w:r>
      </w:ins>
      <w:del w:id="55" w:date="2014-05-31T12:55:08Z" w:author="Sophie Pinkoski">
        <w:r>
          <w:rPr>
            <w:rFonts w:hAnsi="Georgia" w:hint="default"/>
            <w:sz w:val="24"/>
            <w:szCs w:val="24"/>
            <w:rtl w:val="0"/>
            <w:lang w:val="en-US"/>
          </w:rPr>
          <w:delText xml:space="preserve">’ </w:delText>
        </w:r>
      </w:del>
      <w:r>
        <w:rPr>
          <w:rFonts w:ascii="Georgia"/>
          <w:sz w:val="24"/>
          <w:szCs w:val="24"/>
          <w:rtl w:val="0"/>
          <w:lang w:val="en-US"/>
        </w:rPr>
        <w:t xml:space="preserve">have included </w:t>
      </w:r>
      <w:ins w:id="56" w:date="2014-05-31T12:55:25Z" w:author="Sophie Pinkoski">
        <w:r>
          <w:rPr>
            <w:rFonts w:ascii="Georgia"/>
            <w:sz w:val="24"/>
            <w:szCs w:val="24"/>
            <w:rtl w:val="0"/>
            <w:lang w:val="en-US"/>
          </w:rPr>
          <w:t>(</w:t>
        </w:r>
      </w:ins>
      <w:r>
        <w:rPr>
          <w:rFonts w:ascii="Georgia"/>
          <w:sz w:val="24"/>
          <w:szCs w:val="24"/>
          <w:rtl w:val="0"/>
          <w:lang w:val="en-US"/>
        </w:rPr>
        <w:t>auto</w:t>
      </w:r>
      <w:ins w:id="57" w:date="2014-05-31T12:55:22Z" w:author="Sophie Pinkoski">
        <w:r>
          <w:rPr>
            <w:rFonts w:ascii="Georgia"/>
            <w:sz w:val="24"/>
            <w:szCs w:val="24"/>
            <w:rtl w:val="0"/>
            <w:lang w:val="en-US"/>
          </w:rPr>
          <w:t>)</w:t>
        </w:r>
      </w:ins>
      <w:del w:id="58" w:date="2014-05-31T12:55:14Z" w:author="Sophie Pinkoski">
        <w:r>
          <w:rPr>
            <w:rFonts w:ascii="Georgia"/>
            <w:sz w:val="24"/>
            <w:szCs w:val="24"/>
            <w:rtl w:val="0"/>
            <w:lang w:val="en-US"/>
          </w:rPr>
          <w:delText>/</w:delText>
        </w:r>
      </w:del>
      <w:r>
        <w:rPr>
          <w:rFonts w:ascii="Georgia"/>
          <w:sz w:val="24"/>
          <w:szCs w:val="24"/>
          <w:rtl w:val="0"/>
          <w:lang w:val="en-US"/>
        </w:rPr>
        <w:t xml:space="preserve">biography, fictional or non-fictional memoirs, travelogues, history and historiography, </w:t>
      </w:r>
      <w:ins w:id="59" w:date="2014-05-31T12:55:41Z" w:author="Sophie Pinkoski">
        <w:r>
          <w:rPr>
            <w:rFonts w:ascii="Georgia"/>
            <w:sz w:val="24"/>
            <w:szCs w:val="24"/>
            <w:rtl w:val="0"/>
            <w:lang w:val="en-US"/>
          </w:rPr>
          <w:t>(</w:t>
        </w:r>
      </w:ins>
      <w:r>
        <w:rPr>
          <w:rFonts w:ascii="Georgia"/>
          <w:sz w:val="24"/>
          <w:szCs w:val="24"/>
          <w:rtl w:val="0"/>
          <w:lang w:val="en-US"/>
        </w:rPr>
        <w:t>bio</w:t>
      </w:r>
      <w:ins w:id="60" w:date="2014-05-31T12:55:39Z" w:author="Sophie Pinkoski">
        <w:r>
          <w:rPr>
            <w:rFonts w:ascii="Georgia"/>
            <w:sz w:val="24"/>
            <w:szCs w:val="24"/>
            <w:rtl w:val="0"/>
            <w:lang w:val="en-US"/>
          </w:rPr>
          <w:t>)</w:t>
        </w:r>
      </w:ins>
      <w:del w:id="61" w:date="2014-05-31T12:55:39Z" w:author="Sophie Pinkoski">
        <w:r>
          <w:rPr>
            <w:rFonts w:ascii="Georgia"/>
            <w:sz w:val="24"/>
            <w:szCs w:val="24"/>
            <w:rtl w:val="0"/>
            <w:lang w:val="en-US"/>
          </w:rPr>
          <w:delText>/</w:delText>
        </w:r>
      </w:del>
      <w:r>
        <w:rPr>
          <w:rFonts w:ascii="Georgia"/>
          <w:sz w:val="24"/>
          <w:szCs w:val="24"/>
          <w:rtl w:val="0"/>
          <w:lang w:val="en-US"/>
        </w:rPr>
        <w:t>ethnography, and personal essays. In addition to several works by non-adivasi writers on tribal lives and livelihoods, C. K. Janu</w:t>
      </w:r>
      <w:r>
        <w:rPr>
          <w:rFonts w:hAnsi="Georgia" w:hint="default"/>
          <w:sz w:val="24"/>
          <w:szCs w:val="24"/>
          <w:rtl w:val="0"/>
          <w:lang w:val="en-US"/>
        </w:rPr>
        <w:t>’</w:t>
      </w:r>
      <w:r>
        <w:rPr>
          <w:rFonts w:ascii="Georgia"/>
          <w:sz w:val="24"/>
          <w:szCs w:val="24"/>
          <w:rtl w:val="0"/>
          <w:lang w:val="en-US"/>
        </w:rPr>
        <w:t>s autobiography (2004) has been</w:t>
      </w:r>
      <w:ins w:id="62" w:date="2014-05-31T12:57:31Z" w:author="Sophie Pinkoski">
        <w:r>
          <w:rPr>
            <w:rFonts w:ascii="Georgia"/>
            <w:sz w:val="24"/>
            <w:szCs w:val="24"/>
            <w:rtl w:val="0"/>
            <w:lang w:val="en-US"/>
          </w:rPr>
          <w:t xml:space="preserve"> widely</w:t>
        </w:r>
      </w:ins>
      <w:r>
        <w:rPr>
          <w:rFonts w:ascii="Georgia"/>
          <w:sz w:val="24"/>
          <w:szCs w:val="24"/>
          <w:rtl w:val="0"/>
          <w:lang w:val="en-US"/>
        </w:rPr>
        <w:t xml:space="preserve"> read, reviewed and critiqued</w:t>
      </w:r>
      <w:del w:id="63" w:date="2014-05-31T12:57:33Z" w:author="Sophie Pinkoski">
        <w:r>
          <w:rPr>
            <w:rFonts w:ascii="Georgia"/>
            <w:sz w:val="24"/>
            <w:szCs w:val="24"/>
            <w:rtl w:val="0"/>
            <w:lang w:val="en-US"/>
          </w:rPr>
          <w:delText xml:space="preserve"> widely</w:delText>
        </w:r>
      </w:del>
      <w:r>
        <w:rPr>
          <w:rFonts w:ascii="Georgia"/>
          <w:sz w:val="24"/>
          <w:szCs w:val="24"/>
          <w:rtl w:val="0"/>
          <w:lang w:val="en-US"/>
        </w:rPr>
        <w:t>, and Narayan</w:t>
      </w:r>
      <w:r>
        <w:rPr>
          <w:rFonts w:hAnsi="Georgia" w:hint="default"/>
          <w:sz w:val="24"/>
          <w:szCs w:val="24"/>
          <w:rtl w:val="0"/>
          <w:lang w:val="en-US"/>
        </w:rPr>
        <w:t>’</w:t>
      </w:r>
      <w:r>
        <w:rPr>
          <w:rFonts w:ascii="Georgia"/>
          <w:sz w:val="24"/>
          <w:szCs w:val="24"/>
          <w:rtl w:val="0"/>
          <w:lang w:val="en-US"/>
        </w:rPr>
        <w:t xml:space="preserve">s </w:t>
      </w:r>
      <w:r>
        <w:rPr>
          <w:rFonts w:ascii="Georgia"/>
          <w:i w:val="1"/>
          <w:iCs w:val="1"/>
          <w:sz w:val="24"/>
          <w:szCs w:val="24"/>
          <w:rtl w:val="0"/>
          <w:lang w:val="en-US"/>
        </w:rPr>
        <w:t>Kocharethi</w:t>
      </w:r>
      <w:r>
        <w:rPr>
          <w:rFonts w:ascii="Georgia"/>
          <w:sz w:val="24"/>
          <w:szCs w:val="24"/>
          <w:rtl w:val="0"/>
          <w:lang w:val="en-US"/>
        </w:rPr>
        <w:t xml:space="preserve"> (1998) made national headlines in 2011, when an English translation was brought out by Oxford University Press as the first novel to have been published by a South Indian adivasi. Despite the continued, endemic use of </w:t>
      </w:r>
      <w:r>
        <w:rPr>
          <w:rFonts w:hAnsi="Georgia" w:hint="default"/>
          <w:sz w:val="24"/>
          <w:szCs w:val="24"/>
          <w:rtl w:val="0"/>
          <w:lang w:val="en-US"/>
        </w:rPr>
        <w:t>‘</w:t>
      </w:r>
      <w:r>
        <w:rPr>
          <w:rFonts w:ascii="Georgia"/>
          <w:sz w:val="24"/>
          <w:szCs w:val="24"/>
          <w:rtl w:val="0"/>
          <w:lang w:val="en-US"/>
        </w:rPr>
        <w:t>adivasi</w:t>
      </w:r>
      <w:r>
        <w:rPr>
          <w:rFonts w:hAnsi="Georgia" w:hint="default"/>
          <w:sz w:val="24"/>
          <w:szCs w:val="24"/>
          <w:rtl w:val="0"/>
          <w:lang w:val="en-US"/>
        </w:rPr>
        <w:t xml:space="preserve">’ </w:t>
      </w:r>
      <w:r>
        <w:rPr>
          <w:rFonts w:ascii="Georgia"/>
          <w:sz w:val="24"/>
          <w:szCs w:val="24"/>
          <w:rtl w:val="0"/>
          <w:lang w:val="en-US"/>
        </w:rPr>
        <w:t xml:space="preserve">to describe a wide range of cultures based on their </w:t>
      </w:r>
      <w:ins w:id="64" w:date="2014-05-31T12:58:21Z" w:author="Sophie Pinkoski">
        <w:r>
          <w:rPr>
            <w:rFonts w:hAnsi="Georgia" w:hint="default"/>
            <w:sz w:val="24"/>
            <w:szCs w:val="24"/>
            <w:rtl w:val="0"/>
            <w:lang w:val="en-US"/>
          </w:rPr>
          <w:t>‘</w:t>
        </w:r>
      </w:ins>
      <w:del w:id="65" w:date="2014-05-31T12:58:19Z" w:author="Sophie Pinkoski">
        <w:r>
          <w:rPr>
            <w:rFonts w:hAnsi="Georgia" w:hint="default"/>
            <w:sz w:val="24"/>
            <w:szCs w:val="24"/>
            <w:rtl w:val="0"/>
            <w:lang w:val="en-US"/>
          </w:rPr>
          <w:delText>‘</w:delText>
        </w:r>
      </w:del>
      <w:r>
        <w:rPr>
          <w:rFonts w:ascii="Georgia"/>
          <w:sz w:val="24"/>
          <w:szCs w:val="24"/>
          <w:rtl w:val="0"/>
          <w:lang w:val="en-US"/>
        </w:rPr>
        <w:t>primitive traits</w:t>
      </w:r>
      <w:ins w:id="66" w:date="2014-05-31T12:58:17Z" w:author="Sophie Pinkoski">
        <w:r>
          <w:rPr>
            <w:rFonts w:ascii="Georgia"/>
            <w:sz w:val="24"/>
            <w:szCs w:val="24"/>
            <w:rtl w:val="0"/>
            <w:lang w:val="en-US"/>
          </w:rPr>
          <w:t>,</w:t>
        </w:r>
      </w:ins>
      <w:r>
        <w:rPr>
          <w:rFonts w:hAnsi="Georgia" w:hint="default"/>
          <w:sz w:val="24"/>
          <w:szCs w:val="24"/>
          <w:rtl w:val="0"/>
          <w:lang w:val="en-US"/>
        </w:rPr>
        <w:t>’</w:t>
      </w:r>
      <w:del w:id="67" w:date="2014-05-31T12:58:16Z" w:author="Sophie Pinkoski">
        <w:r>
          <w:rPr>
            <w:rFonts w:ascii="Georgia"/>
            <w:sz w:val="24"/>
            <w:szCs w:val="24"/>
            <w:rtl w:val="0"/>
            <w:lang w:val="en-US"/>
          </w:rPr>
          <w:delText>,</w:delText>
        </w:r>
      </w:del>
      <w:r>
        <w:rPr>
          <w:rFonts w:ascii="Georgia"/>
          <w:sz w:val="24"/>
          <w:szCs w:val="24"/>
          <w:rtl w:val="0"/>
          <w:lang w:val="en-US"/>
        </w:rPr>
        <w:t xml:space="preserve"> the reception of</w:t>
      </w:r>
      <w:ins w:id="68" w:date="2014-05-31T12:59:02Z" w:author="Sophie Pinkoski">
        <w:r>
          <w:rPr>
            <w:rFonts w:ascii="Georgia"/>
            <w:sz w:val="24"/>
            <w:szCs w:val="24"/>
            <w:rtl w:val="0"/>
            <w:lang w:val="en-US"/>
          </w:rPr>
          <w:t>,</w:t>
        </w:r>
      </w:ins>
      <w:r>
        <w:rPr>
          <w:rFonts w:ascii="Georgia"/>
          <w:sz w:val="24"/>
          <w:szCs w:val="24"/>
          <w:rtl w:val="0"/>
          <w:lang w:val="en-US"/>
        </w:rPr>
        <w:t xml:space="preserve"> and scholarship around adivasi writing is decidedly more sophisticated today than it was three or four decades ago. </w:t>
      </w:r>
    </w:p>
    <w:p>
      <w:pPr>
        <w:pStyle w:val="Normal"/>
        <w:spacing w:line="360" w:lineRule="auto"/>
        <w:jc w:val="both"/>
        <w:rPr>
          <w:rFonts w:ascii="Georgia" w:cs="Georgia" w:hAnsi="Georgia" w:eastAsia="Georgia"/>
          <w:sz w:val="24"/>
          <w:szCs w:val="24"/>
        </w:rPr>
      </w:pPr>
    </w:p>
    <w:p>
      <w:pPr>
        <w:pStyle w:val="Normal"/>
        <w:spacing w:line="360" w:lineRule="auto"/>
        <w:jc w:val="both"/>
        <w:rPr>
          <w:rFonts w:ascii="Georgia" w:cs="Georgia" w:hAnsi="Georgia" w:eastAsia="Georgia"/>
          <w:sz w:val="24"/>
          <w:szCs w:val="24"/>
          <w:u w:val="single"/>
        </w:rPr>
      </w:pPr>
      <w:r>
        <w:rPr>
          <w:rFonts w:ascii="Georgia"/>
          <w:sz w:val="24"/>
          <w:szCs w:val="24"/>
          <w:u w:val="single"/>
          <w:rtl w:val="0"/>
          <w:lang w:val="en-US"/>
        </w:rPr>
        <w:t>Timeline</w:t>
      </w:r>
    </w:p>
    <w:p>
      <w:pPr>
        <w:pStyle w:val="Normal"/>
        <w:spacing w:line="360" w:lineRule="auto"/>
        <w:jc w:val="both"/>
        <w:rPr>
          <w:rFonts w:ascii="Georgia" w:cs="Georgia" w:hAnsi="Georgia" w:eastAsia="Georgia"/>
          <w:u w:val="single"/>
        </w:rPr>
      </w:pPr>
    </w:p>
    <w:p>
      <w:pPr>
        <w:pStyle w:val="Body"/>
        <w:spacing w:line="240" w:lineRule="auto"/>
        <w:ind w:left="1440" w:hanging="1440"/>
        <w:rPr>
          <w:rFonts w:ascii="Georgia" w:cs="Georgia" w:hAnsi="Georgia" w:eastAsia="Georgia"/>
          <w:color w:val="000000"/>
          <w:sz w:val="24"/>
          <w:szCs w:val="24"/>
          <w:u w:color="000000"/>
        </w:rPr>
      </w:pPr>
      <w:r>
        <w:rPr>
          <w:rFonts w:ascii="Georgia"/>
          <w:color w:val="000000"/>
          <w:sz w:val="24"/>
          <w:szCs w:val="24"/>
          <w:u w:color="000000"/>
          <w:rtl w:val="0"/>
          <w:lang w:val="en-US"/>
        </w:rPr>
        <w:t xml:space="preserve">1925: </w:t>
        <w:tab/>
        <w:t>Pandit Raghunath Murmu (1905</w:t>
      </w:r>
      <w:r>
        <w:rPr>
          <w:rFonts w:hAnsi="Georgia" w:hint="default"/>
          <w:color w:val="000000"/>
          <w:sz w:val="24"/>
          <w:szCs w:val="24"/>
          <w:u w:color="000000"/>
          <w:rtl w:val="0"/>
          <w:lang w:val="en-US"/>
        </w:rPr>
        <w:t>–</w:t>
      </w:r>
      <w:r>
        <w:rPr>
          <w:rFonts w:ascii="Georgia"/>
          <w:color w:val="000000"/>
          <w:sz w:val="24"/>
          <w:szCs w:val="24"/>
          <w:u w:color="000000"/>
          <w:rtl w:val="0"/>
          <w:lang w:val="en-US"/>
        </w:rPr>
        <w:t xml:space="preserve">1982) creates the </w:t>
      </w:r>
      <w:ins w:id="69" w:date="2014-05-31T12:59:50Z" w:author="Sophie Pinkoski">
        <w:r>
          <w:rPr>
            <w:rFonts w:hAnsi="Georgia" w:hint="default"/>
            <w:sz w:val="24"/>
            <w:szCs w:val="24"/>
            <w:rtl w:val="0"/>
            <w:lang w:val="en-US"/>
          </w:rPr>
          <w:t>“</w:t>
        </w:r>
      </w:ins>
      <w:del w:id="70" w:date="2014-05-31T12:59:49Z" w:author="Sophie Pinkoski">
        <w:r>
          <w:rPr>
            <w:rFonts w:hAnsi="Georgia" w:hint="default"/>
            <w:color w:val="000000"/>
            <w:sz w:val="24"/>
            <w:szCs w:val="24"/>
            <w:u w:color="000000"/>
            <w:rtl w:val="0"/>
            <w:lang w:val="en-US"/>
          </w:rPr>
          <w:delText>‘</w:delText>
        </w:r>
      </w:del>
      <w:r>
        <w:rPr>
          <w:rFonts w:ascii="Georgia"/>
          <w:color w:val="000000"/>
          <w:sz w:val="24"/>
          <w:szCs w:val="24"/>
          <w:u w:color="000000"/>
          <w:rtl w:val="0"/>
          <w:lang w:val="nl-NL"/>
        </w:rPr>
        <w:t>Ol Chiki</w:t>
      </w:r>
      <w:ins w:id="71" w:date="2014-05-31T12:59:52Z" w:author="Sophie Pinkoski">
        <w:r>
          <w:rPr>
            <w:rFonts w:hAnsi="Georgia" w:hint="default"/>
            <w:color w:val="000000"/>
            <w:sz w:val="24"/>
            <w:szCs w:val="24"/>
            <w:u w:color="000000"/>
            <w:rtl w:val="0"/>
            <w:lang w:val="en-US"/>
          </w:rPr>
          <w:t>”</w:t>
        </w:r>
      </w:ins>
      <w:del w:id="72" w:date="2014-05-31T12:59:52Z" w:author="Sophie Pinkoski">
        <w:r>
          <w:rPr>
            <w:rFonts w:hAnsi="Georgia" w:hint="default"/>
            <w:color w:val="000000"/>
            <w:sz w:val="24"/>
            <w:szCs w:val="24"/>
            <w:u w:color="000000"/>
            <w:rtl w:val="0"/>
            <w:lang w:val="en-US"/>
          </w:rPr>
          <w:delText>’</w:delText>
        </w:r>
      </w:del>
      <w:r>
        <w:rPr>
          <w:rFonts w:ascii="Georgia"/>
          <w:color w:val="000000"/>
          <w:sz w:val="24"/>
          <w:szCs w:val="24"/>
          <w:u w:color="000000"/>
          <w:rtl w:val="0"/>
          <w:lang w:val="en-US"/>
        </w:rPr>
        <w:t xml:space="preserve"> </w:t>
      </w:r>
      <w:r>
        <w:rPr>
          <w:rFonts w:ascii="Georgia"/>
          <w:color w:val="000000"/>
          <w:sz w:val="24"/>
          <w:szCs w:val="24"/>
          <w:u w:color="000000"/>
          <w:rtl w:val="0"/>
        </w:rPr>
        <w:t xml:space="preserve">or </w:t>
      </w:r>
      <w:ins w:id="73" w:date="2014-05-31T12:59:54Z" w:author="Sophie Pinkoski">
        <w:r>
          <w:rPr>
            <w:rFonts w:hAnsi="Georgia" w:hint="default"/>
            <w:sz w:val="24"/>
            <w:szCs w:val="24"/>
            <w:rtl w:val="0"/>
            <w:lang w:val="en-US"/>
          </w:rPr>
          <w:t>“</w:t>
        </w:r>
      </w:ins>
      <w:del w:id="74" w:date="2014-05-31T12:59:53Z" w:author="Sophie Pinkoski">
        <w:r>
          <w:rPr>
            <w:rFonts w:hAnsi="Georgia" w:hint="default"/>
            <w:color w:val="000000"/>
            <w:sz w:val="24"/>
            <w:szCs w:val="24"/>
            <w:u w:color="000000"/>
            <w:rtl w:val="0"/>
            <w:lang w:val="en-US"/>
          </w:rPr>
          <w:delText>‘</w:delText>
        </w:r>
      </w:del>
      <w:r>
        <w:rPr>
          <w:rFonts w:ascii="Georgia"/>
          <w:color w:val="000000"/>
          <w:sz w:val="24"/>
          <w:szCs w:val="24"/>
          <w:u w:color="000000"/>
          <w:rtl w:val="0"/>
        </w:rPr>
        <w:t>Ol Cemet</w:t>
      </w:r>
      <w:ins w:id="75" w:date="2014-05-31T12:59:57Z" w:author="Sophie Pinkoski">
        <w:r>
          <w:rPr>
            <w:rFonts w:hAnsi="Georgia" w:hint="default"/>
            <w:color w:val="000000"/>
            <w:sz w:val="24"/>
            <w:szCs w:val="24"/>
            <w:u w:color="000000"/>
            <w:rtl w:val="0"/>
            <w:lang w:val="en-US"/>
          </w:rPr>
          <w:t xml:space="preserve">” </w:t>
        </w:r>
      </w:ins>
      <w:del w:id="76" w:date="2014-05-31T12:59:56Z" w:author="Sophie Pinkoski">
        <w:r>
          <w:rPr>
            <w:rFonts w:hAnsi="Georgia" w:hint="default"/>
            <w:color w:val="000000"/>
            <w:sz w:val="24"/>
            <w:szCs w:val="24"/>
            <w:u w:color="000000"/>
            <w:rtl w:val="0"/>
            <w:lang w:val="en-US"/>
          </w:rPr>
          <w:delText xml:space="preserve">’ </w:delText>
        </w:r>
      </w:del>
      <w:r>
        <w:rPr>
          <w:rFonts w:ascii="Georgia"/>
          <w:color w:val="000000"/>
          <w:sz w:val="24"/>
          <w:szCs w:val="24"/>
          <w:u w:color="000000"/>
          <w:rtl w:val="0"/>
          <w:lang w:val="en-US"/>
        </w:rPr>
        <w:t>script for the Santali language.</w:t>
      </w:r>
    </w:p>
    <w:p>
      <w:pPr>
        <w:pStyle w:val="Body"/>
        <w:spacing w:line="240" w:lineRule="auto"/>
        <w:ind w:left="1440" w:hanging="1440"/>
        <w:rPr>
          <w:rFonts w:ascii="Georgia" w:cs="Georgia" w:hAnsi="Georgia" w:eastAsia="Georgia"/>
          <w:color w:val="000000"/>
          <w:sz w:val="24"/>
          <w:szCs w:val="24"/>
          <w:u w:color="000000"/>
        </w:rPr>
      </w:pPr>
    </w:p>
    <w:p>
      <w:pPr>
        <w:pStyle w:val="Body"/>
        <w:spacing w:line="240" w:lineRule="auto"/>
        <w:ind w:left="1440" w:hanging="1440"/>
        <w:rPr>
          <w:rFonts w:ascii="Georgia" w:cs="Georgia" w:hAnsi="Georgia" w:eastAsia="Georgia"/>
          <w:color w:val="000000"/>
          <w:sz w:val="24"/>
          <w:szCs w:val="24"/>
          <w:u w:color="000000"/>
        </w:rPr>
      </w:pPr>
      <w:r>
        <w:rPr>
          <w:rFonts w:ascii="Georgia"/>
          <w:color w:val="000000"/>
          <w:sz w:val="24"/>
          <w:szCs w:val="24"/>
          <w:u w:color="000000"/>
          <w:rtl w:val="0"/>
          <w:lang w:val="en-US"/>
        </w:rPr>
        <w:t xml:space="preserve">1950-52: </w:t>
        <w:tab/>
        <w:t xml:space="preserve">The Criminal Tribes Acts of 1871-1924 (under which certain communities were defined as </w:t>
      </w:r>
      <w:ins w:id="77" w:date="2014-05-31T13:00:19Z" w:author="Sophie Pinkoski">
        <w:r>
          <w:rPr>
            <w:rFonts w:hAnsi="Georgia" w:hint="default"/>
            <w:color w:val="000000"/>
            <w:sz w:val="24"/>
            <w:szCs w:val="24"/>
            <w:u w:color="000000"/>
            <w:rtl w:val="0"/>
            <w:lang w:val="en-US"/>
          </w:rPr>
          <w:t>“</w:t>
        </w:r>
      </w:ins>
      <w:del w:id="78" w:date="2014-05-31T13:00:07Z" w:author="Sophie Pinkoski">
        <w:r>
          <w:rPr>
            <w:rFonts w:hAnsi="Georgia" w:hint="default"/>
            <w:color w:val="000000"/>
            <w:sz w:val="24"/>
            <w:szCs w:val="24"/>
            <w:u w:color="000000"/>
            <w:rtl w:val="0"/>
            <w:lang w:val="en-US"/>
          </w:rPr>
          <w:delText>‘</w:delText>
        </w:r>
      </w:del>
      <w:r>
        <w:rPr>
          <w:rFonts w:ascii="Georgia"/>
          <w:color w:val="000000"/>
          <w:sz w:val="24"/>
          <w:szCs w:val="24"/>
          <w:u w:color="000000"/>
          <w:rtl w:val="0"/>
          <w:lang w:val="en-US"/>
        </w:rPr>
        <w:t>addicted</w:t>
      </w:r>
      <w:del w:id="79" w:date="2014-05-31T13:00:09Z" w:author="Sophie Pinkoski">
        <w:r>
          <w:rPr>
            <w:rFonts w:hAnsi="Georgia" w:hint="default"/>
            <w:color w:val="000000"/>
            <w:sz w:val="24"/>
            <w:szCs w:val="24"/>
            <w:u w:color="000000"/>
            <w:rtl w:val="0"/>
            <w:lang w:val="en-US"/>
          </w:rPr>
          <w:delText>’</w:delText>
        </w:r>
      </w:del>
      <w:r>
        <w:rPr>
          <w:rFonts w:ascii="Georgia"/>
          <w:color w:val="000000"/>
          <w:sz w:val="24"/>
          <w:szCs w:val="24"/>
          <w:u w:color="000000"/>
          <w:rtl w:val="0"/>
          <w:lang w:val="en-US"/>
        </w:rPr>
        <w:t xml:space="preserve"> </w:t>
      </w:r>
      <w:r>
        <w:rPr>
          <w:rFonts w:ascii="Georgia"/>
          <w:color w:val="000000"/>
          <w:sz w:val="24"/>
          <w:szCs w:val="24"/>
          <w:u w:color="000000"/>
          <w:rtl w:val="0"/>
        </w:rPr>
        <w:t>to</w:t>
      </w:r>
      <w:ins w:id="80" w:date="2014-05-31T13:00:21Z" w:author="Sophie Pinkoski">
        <w:r>
          <w:rPr>
            <w:rFonts w:hAnsi="Georgia" w:hint="default"/>
            <w:color w:val="000000"/>
            <w:sz w:val="24"/>
            <w:szCs w:val="24"/>
            <w:u w:color="000000"/>
            <w:rtl w:val="0"/>
            <w:lang w:val="en-US"/>
          </w:rPr>
          <w:t>”</w:t>
        </w:r>
      </w:ins>
      <w:r>
        <w:rPr>
          <w:rFonts w:ascii="Georgia"/>
          <w:color w:val="000000"/>
          <w:sz w:val="24"/>
          <w:szCs w:val="24"/>
          <w:u w:color="000000"/>
          <w:rtl w:val="0"/>
          <w:lang w:val="en-US"/>
        </w:rPr>
        <w:t xml:space="preserve"> committing </w:t>
      </w:r>
      <w:ins w:id="81" w:date="2014-05-31T13:00:14Z" w:author="Sophie Pinkoski">
        <w:r>
          <w:rPr>
            <w:rFonts w:hAnsi="Georgia" w:hint="default"/>
            <w:sz w:val="24"/>
            <w:szCs w:val="24"/>
            <w:rtl w:val="0"/>
            <w:lang w:val="en-US"/>
          </w:rPr>
          <w:t>“</w:t>
        </w:r>
      </w:ins>
      <w:del w:id="82" w:date="2014-05-31T13:00:13Z" w:author="Sophie Pinkoski">
        <w:r>
          <w:rPr>
            <w:rFonts w:hAnsi="Georgia" w:hint="default"/>
            <w:color w:val="000000"/>
            <w:sz w:val="24"/>
            <w:szCs w:val="24"/>
            <w:u w:color="000000"/>
            <w:rtl w:val="0"/>
            <w:lang w:val="en-US"/>
          </w:rPr>
          <w:delText>‘</w:delText>
        </w:r>
      </w:del>
      <w:r>
        <w:rPr>
          <w:rFonts w:ascii="Georgia"/>
          <w:color w:val="000000"/>
          <w:sz w:val="24"/>
          <w:szCs w:val="24"/>
          <w:u w:color="000000"/>
          <w:rtl w:val="0"/>
          <w:lang w:val="en-US"/>
        </w:rPr>
        <w:t>non-bailable offences</w:t>
      </w:r>
      <w:ins w:id="83" w:date="2014-05-31T13:00:17Z" w:author="Sophie Pinkoski">
        <w:r>
          <w:rPr>
            <w:rFonts w:hAnsi="Georgia" w:hint="default"/>
            <w:sz w:val="24"/>
            <w:szCs w:val="24"/>
            <w:rtl w:val="0"/>
            <w:lang w:val="en-US"/>
          </w:rPr>
          <w:t>”</w:t>
        </w:r>
      </w:ins>
      <w:del w:id="84" w:date="2014-05-31T13:00:16Z" w:author="Sophie Pinkoski">
        <w:r>
          <w:rPr>
            <w:rFonts w:hAnsi="Georgia" w:hint="default"/>
            <w:color w:val="000000"/>
            <w:sz w:val="24"/>
            <w:szCs w:val="24"/>
            <w:u w:color="000000"/>
            <w:rtl w:val="0"/>
            <w:lang w:val="en-US"/>
          </w:rPr>
          <w:delText>’</w:delText>
        </w:r>
      </w:del>
      <w:r>
        <w:rPr>
          <w:rFonts w:ascii="Georgia"/>
          <w:color w:val="000000"/>
          <w:sz w:val="24"/>
          <w:szCs w:val="24"/>
          <w:u w:color="000000"/>
          <w:rtl w:val="0"/>
          <w:lang w:val="en-US"/>
        </w:rPr>
        <w:t>) are repealed; Article 342 of the Indian Constitution delineates provisions for the President</w:t>
      </w:r>
      <w:r>
        <w:rPr>
          <w:rFonts w:hAnsi="Georgia" w:hint="default"/>
          <w:color w:val="000000"/>
          <w:sz w:val="24"/>
          <w:szCs w:val="24"/>
          <w:u w:color="000000"/>
          <w:rtl w:val="0"/>
          <w:lang w:val="en-US"/>
        </w:rPr>
        <w:t>’</w:t>
      </w:r>
      <w:r>
        <w:rPr>
          <w:rFonts w:ascii="Georgia"/>
          <w:color w:val="000000"/>
          <w:sz w:val="24"/>
          <w:szCs w:val="24"/>
          <w:u w:color="000000"/>
          <w:rtl w:val="0"/>
          <w:lang w:val="en-US"/>
        </w:rPr>
        <w:t xml:space="preserve">s public notification of </w:t>
      </w:r>
      <w:r>
        <w:rPr>
          <w:rFonts w:hAnsi="Georgia" w:hint="default"/>
          <w:color w:val="000000"/>
          <w:sz w:val="24"/>
          <w:szCs w:val="24"/>
          <w:u w:color="000000"/>
          <w:rtl w:val="0"/>
          <w:lang w:val="en-US"/>
        </w:rPr>
        <w:t>‘</w:t>
      </w:r>
      <w:r>
        <w:rPr>
          <w:rFonts w:ascii="Georgia"/>
          <w:color w:val="000000"/>
          <w:sz w:val="24"/>
          <w:szCs w:val="24"/>
          <w:u w:color="000000"/>
          <w:rtl w:val="0"/>
        </w:rPr>
        <w:t>primitive</w:t>
      </w:r>
      <w:r>
        <w:rPr>
          <w:rFonts w:hAnsi="Georgia" w:hint="default"/>
          <w:color w:val="000000"/>
          <w:sz w:val="24"/>
          <w:szCs w:val="24"/>
          <w:u w:color="000000"/>
          <w:rtl w:val="0"/>
          <w:lang w:val="en-US"/>
        </w:rPr>
        <w:t xml:space="preserve">’ </w:t>
      </w:r>
      <w:r>
        <w:rPr>
          <w:rFonts w:ascii="Georgia"/>
          <w:color w:val="000000"/>
          <w:sz w:val="24"/>
          <w:szCs w:val="24"/>
          <w:u w:color="000000"/>
          <w:rtl w:val="0"/>
          <w:lang w:val="en-US"/>
        </w:rPr>
        <w:t xml:space="preserve">and economically </w:t>
      </w:r>
      <w:r>
        <w:rPr>
          <w:rFonts w:hAnsi="Georgia" w:hint="default"/>
          <w:color w:val="000000"/>
          <w:sz w:val="24"/>
          <w:szCs w:val="24"/>
          <w:u w:color="000000"/>
          <w:rtl w:val="0"/>
          <w:lang w:val="en-US"/>
        </w:rPr>
        <w:t>‘</w:t>
      </w:r>
      <w:r>
        <w:rPr>
          <w:rFonts w:ascii="Georgia"/>
          <w:color w:val="000000"/>
          <w:sz w:val="24"/>
          <w:szCs w:val="24"/>
          <w:u w:color="000000"/>
          <w:rtl w:val="0"/>
          <w:lang w:val="nl-NL"/>
        </w:rPr>
        <w:t>backward</w:t>
      </w:r>
      <w:r>
        <w:rPr>
          <w:rFonts w:hAnsi="Georgia" w:hint="default"/>
          <w:color w:val="000000"/>
          <w:sz w:val="24"/>
          <w:szCs w:val="24"/>
          <w:u w:color="000000"/>
          <w:rtl w:val="0"/>
          <w:lang w:val="en-US"/>
        </w:rPr>
        <w:t xml:space="preserve">’ </w:t>
      </w:r>
      <w:r>
        <w:rPr>
          <w:rFonts w:ascii="Georgia"/>
          <w:color w:val="000000"/>
          <w:sz w:val="24"/>
          <w:szCs w:val="24"/>
          <w:u w:color="000000"/>
          <w:rtl w:val="0"/>
          <w:lang w:val="en-US"/>
        </w:rPr>
        <w:t xml:space="preserve">nomadic, semi-nomadic, and tribal communities to </w:t>
      </w:r>
      <w:r>
        <w:rPr>
          <w:rFonts w:hAnsi="Georgia" w:hint="default"/>
          <w:color w:val="000000"/>
          <w:sz w:val="24"/>
          <w:szCs w:val="24"/>
          <w:u w:color="000000"/>
          <w:rtl w:val="0"/>
          <w:lang w:val="en-US"/>
        </w:rPr>
        <w:t>‘</w:t>
      </w:r>
      <w:r>
        <w:rPr>
          <w:rFonts w:ascii="Georgia"/>
          <w:color w:val="000000"/>
          <w:sz w:val="24"/>
          <w:szCs w:val="24"/>
          <w:u w:color="000000"/>
          <w:rtl w:val="0"/>
          <w:lang w:val="nl-NL"/>
        </w:rPr>
        <w:t>schedules</w:t>
      </w:r>
      <w:r>
        <w:rPr>
          <w:rFonts w:hAnsi="Georgia" w:hint="default"/>
          <w:color w:val="000000"/>
          <w:sz w:val="24"/>
          <w:szCs w:val="24"/>
          <w:u w:color="000000"/>
          <w:rtl w:val="0"/>
          <w:lang w:val="en-US"/>
        </w:rPr>
        <w:t xml:space="preserve">’ </w:t>
      </w:r>
      <w:r>
        <w:rPr>
          <w:rFonts w:ascii="Georgia"/>
          <w:color w:val="000000"/>
          <w:sz w:val="24"/>
          <w:szCs w:val="24"/>
          <w:u w:color="000000"/>
          <w:rtl w:val="0"/>
          <w:lang w:val="en-US"/>
        </w:rPr>
        <w:t>in an effort to institutionalize their welfare.</w:t>
      </w:r>
    </w:p>
    <w:p>
      <w:pPr>
        <w:pStyle w:val="Body"/>
        <w:spacing w:line="240" w:lineRule="auto"/>
        <w:ind w:left="1440" w:hanging="1440"/>
        <w:rPr>
          <w:rFonts w:ascii="Georgia" w:cs="Georgia" w:hAnsi="Georgia" w:eastAsia="Georgia"/>
          <w:color w:val="000000"/>
          <w:sz w:val="24"/>
          <w:szCs w:val="24"/>
          <w:u w:color="000000"/>
        </w:rPr>
      </w:pPr>
    </w:p>
    <w:p>
      <w:pPr>
        <w:pStyle w:val="Body"/>
        <w:spacing w:line="240" w:lineRule="auto"/>
        <w:ind w:left="1440" w:hanging="1440"/>
        <w:rPr>
          <w:rFonts w:ascii="Georgia" w:cs="Georgia" w:hAnsi="Georgia" w:eastAsia="Georgia"/>
          <w:color w:val="000000"/>
          <w:sz w:val="24"/>
          <w:szCs w:val="24"/>
          <w:u w:color="000000"/>
        </w:rPr>
      </w:pPr>
      <w:r>
        <w:rPr>
          <w:rFonts w:ascii="Georgia"/>
          <w:color w:val="000000"/>
          <w:sz w:val="24"/>
          <w:szCs w:val="24"/>
          <w:u w:color="000000"/>
          <w:rtl w:val="0"/>
          <w:lang w:val="en-US"/>
        </w:rPr>
        <w:t xml:space="preserve">1996: </w:t>
        <w:tab/>
        <w:t>The Bhasha Research and Publication Centre is established in Baroda, Gujarat.</w:t>
      </w:r>
    </w:p>
    <w:p>
      <w:pPr>
        <w:pStyle w:val="Body"/>
        <w:spacing w:line="240" w:lineRule="auto"/>
        <w:ind w:left="1440" w:hanging="1440"/>
        <w:rPr>
          <w:rFonts w:ascii="Georgia" w:cs="Georgia" w:hAnsi="Georgia" w:eastAsia="Georgia"/>
          <w:color w:val="000000"/>
          <w:sz w:val="24"/>
          <w:szCs w:val="24"/>
          <w:u w:color="000000"/>
        </w:rPr>
      </w:pPr>
    </w:p>
    <w:p>
      <w:pPr>
        <w:pStyle w:val="Body"/>
        <w:spacing w:line="240" w:lineRule="auto"/>
        <w:ind w:left="1440" w:hanging="1440"/>
        <w:rPr>
          <w:rFonts w:ascii="Georgia" w:cs="Georgia" w:hAnsi="Georgia" w:eastAsia="Georgia"/>
          <w:color w:val="000000"/>
          <w:sz w:val="24"/>
          <w:szCs w:val="24"/>
          <w:u w:color="000000"/>
        </w:rPr>
      </w:pPr>
      <w:r>
        <w:rPr>
          <w:rFonts w:ascii="Georgia"/>
          <w:color w:val="000000"/>
          <w:sz w:val="24"/>
          <w:szCs w:val="24"/>
          <w:u w:color="000000"/>
          <w:rtl w:val="0"/>
        </w:rPr>
        <w:t xml:space="preserve">1998: </w:t>
        <w:tab/>
        <w:t>Narayan</w:t>
      </w:r>
      <w:r>
        <w:rPr>
          <w:rFonts w:hAnsi="Georgia" w:hint="default"/>
          <w:color w:val="000000"/>
          <w:sz w:val="24"/>
          <w:szCs w:val="24"/>
          <w:u w:color="000000"/>
          <w:rtl w:val="0"/>
          <w:lang w:val="en-US"/>
        </w:rPr>
        <w:t>’</w:t>
      </w:r>
      <w:r>
        <w:rPr>
          <w:rFonts w:ascii="Georgia"/>
          <w:color w:val="000000"/>
          <w:sz w:val="24"/>
          <w:szCs w:val="24"/>
          <w:u w:color="000000"/>
          <w:rtl w:val="0"/>
        </w:rPr>
        <w:t xml:space="preserve">s </w:t>
      </w:r>
      <w:r>
        <w:rPr>
          <w:rFonts w:ascii="Georgia"/>
          <w:i w:val="1"/>
          <w:iCs w:val="1"/>
          <w:color w:val="000000"/>
          <w:sz w:val="24"/>
          <w:szCs w:val="24"/>
          <w:u w:color="000000"/>
          <w:rtl w:val="0"/>
          <w:lang w:val="en-US"/>
        </w:rPr>
        <w:t>Kocharethi</w:t>
      </w:r>
      <w:r>
        <w:rPr>
          <w:rFonts w:ascii="Georgia"/>
          <w:color w:val="000000"/>
          <w:sz w:val="24"/>
          <w:szCs w:val="24"/>
          <w:u w:color="000000"/>
          <w:rtl w:val="0"/>
        </w:rPr>
        <w:t xml:space="preserve"> </w:t>
      </w:r>
      <w:ins w:id="85" w:date="2014-05-31T13:01:23Z" w:author="Sophie Pinkoski">
        <w:r>
          <w:rPr>
            <w:rFonts w:ascii="Georgia"/>
            <w:color w:val="000000"/>
            <w:sz w:val="24"/>
            <w:szCs w:val="24"/>
            <w:u w:color="000000"/>
            <w:rtl w:val="0"/>
            <w:lang w:val="en-US"/>
          </w:rPr>
          <w:t xml:space="preserve">is </w:t>
        </w:r>
      </w:ins>
      <w:r>
        <w:rPr>
          <w:rFonts w:ascii="Georgia"/>
          <w:color w:val="000000"/>
          <w:sz w:val="24"/>
          <w:szCs w:val="24"/>
          <w:u w:color="000000"/>
          <w:rtl w:val="0"/>
          <w:lang w:val="en-US"/>
        </w:rPr>
        <w:t>published.</w:t>
      </w:r>
    </w:p>
    <w:p>
      <w:pPr>
        <w:pStyle w:val="Body"/>
        <w:spacing w:line="240" w:lineRule="auto"/>
        <w:ind w:left="1440" w:hanging="1440"/>
        <w:rPr>
          <w:rFonts w:ascii="Georgia" w:cs="Georgia" w:hAnsi="Georgia" w:eastAsia="Georgia"/>
          <w:color w:val="000000"/>
          <w:sz w:val="24"/>
          <w:szCs w:val="24"/>
          <w:u w:color="000000"/>
        </w:rPr>
      </w:pPr>
    </w:p>
    <w:p>
      <w:pPr>
        <w:pStyle w:val="Body"/>
        <w:spacing w:line="240" w:lineRule="auto"/>
        <w:ind w:left="1440" w:hanging="1440"/>
        <w:rPr>
          <w:rFonts w:ascii="Georgia" w:cs="Georgia" w:hAnsi="Georgia" w:eastAsia="Georgia"/>
          <w:color w:val="000000"/>
          <w:sz w:val="24"/>
          <w:szCs w:val="24"/>
          <w:u w:color="000000"/>
        </w:rPr>
      </w:pPr>
      <w:r>
        <w:rPr>
          <w:rFonts w:ascii="Georgia"/>
          <w:color w:val="000000"/>
          <w:sz w:val="24"/>
          <w:szCs w:val="24"/>
          <w:u w:color="000000"/>
          <w:rtl w:val="0"/>
        </w:rPr>
        <w:t xml:space="preserve">1998-2004: </w:t>
        <w:tab/>
      </w:r>
      <w:r>
        <w:rPr>
          <w:rFonts w:ascii="Georgia"/>
          <w:i w:val="1"/>
          <w:iCs w:val="1"/>
          <w:color w:val="000000"/>
          <w:sz w:val="24"/>
          <w:szCs w:val="24"/>
          <w:u w:color="000000"/>
          <w:rtl w:val="0"/>
        </w:rPr>
        <w:t>Dhol</w:t>
      </w:r>
      <w:r>
        <w:rPr>
          <w:rFonts w:ascii="Georgia"/>
          <w:color w:val="000000"/>
          <w:sz w:val="24"/>
          <w:szCs w:val="24"/>
          <w:u w:color="000000"/>
          <w:rtl w:val="0"/>
          <w:lang w:val="en-US"/>
        </w:rPr>
        <w:t xml:space="preserve">, a multi-format (spoken and written) magazine for and by Adivasis eleven languages is brought out by Bhasha. </w:t>
      </w:r>
    </w:p>
    <w:p>
      <w:pPr>
        <w:pStyle w:val="Body"/>
        <w:spacing w:line="240" w:lineRule="auto"/>
        <w:ind w:left="1440" w:hanging="1440"/>
        <w:rPr>
          <w:rFonts w:ascii="Georgia" w:cs="Georgia" w:hAnsi="Georgia" w:eastAsia="Georgia"/>
          <w:color w:val="000000"/>
          <w:sz w:val="24"/>
          <w:szCs w:val="24"/>
          <w:u w:color="000000"/>
        </w:rPr>
      </w:pPr>
    </w:p>
    <w:p>
      <w:pPr>
        <w:pStyle w:val="Body"/>
        <w:spacing w:line="240" w:lineRule="auto"/>
        <w:ind w:left="1440" w:hanging="1440"/>
        <w:rPr>
          <w:rFonts w:ascii="Georgia" w:cs="Georgia" w:hAnsi="Georgia" w:eastAsia="Georgia"/>
          <w:color w:val="000000"/>
          <w:sz w:val="24"/>
          <w:szCs w:val="24"/>
          <w:u w:color="000000"/>
        </w:rPr>
      </w:pPr>
      <w:r>
        <w:rPr>
          <w:rFonts w:ascii="Georgia"/>
          <w:color w:val="000000"/>
          <w:sz w:val="24"/>
          <w:szCs w:val="24"/>
          <w:u w:color="000000"/>
          <w:rtl w:val="0"/>
          <w:lang w:val="en-US"/>
        </w:rPr>
        <w:t xml:space="preserve">2004: </w:t>
        <w:tab/>
        <w:t>Kali for Women publishes C. K. Janu</w:t>
      </w:r>
      <w:r>
        <w:rPr>
          <w:rFonts w:hAnsi="Georgia" w:hint="default"/>
          <w:color w:val="000000"/>
          <w:sz w:val="24"/>
          <w:szCs w:val="24"/>
          <w:u w:color="000000"/>
          <w:rtl w:val="0"/>
          <w:lang w:val="en-US"/>
        </w:rPr>
        <w:t>’</w:t>
      </w:r>
      <w:r>
        <w:rPr>
          <w:rFonts w:ascii="Georgia"/>
          <w:color w:val="000000"/>
          <w:sz w:val="24"/>
          <w:szCs w:val="24"/>
          <w:u w:color="000000"/>
          <w:rtl w:val="0"/>
        </w:rPr>
        <w:t xml:space="preserve">s </w:t>
      </w:r>
      <w:r>
        <w:rPr>
          <w:rFonts w:ascii="Georgia"/>
          <w:i w:val="1"/>
          <w:iCs w:val="1"/>
          <w:color w:val="000000"/>
          <w:sz w:val="24"/>
          <w:szCs w:val="24"/>
          <w:u w:color="000000"/>
          <w:rtl w:val="0"/>
          <w:lang w:val="en-US"/>
        </w:rPr>
        <w:t>Mother Forest: The Unfinished Story of C. K. Janu</w:t>
      </w:r>
      <w:r>
        <w:rPr>
          <w:rFonts w:ascii="Georgia"/>
          <w:color w:val="000000"/>
          <w:sz w:val="24"/>
          <w:szCs w:val="24"/>
          <w:u w:color="000000"/>
          <w:rtl w:val="0"/>
        </w:rPr>
        <w:t>.</w:t>
      </w:r>
    </w:p>
    <w:p>
      <w:pPr>
        <w:pStyle w:val="Body"/>
        <w:spacing w:line="240" w:lineRule="auto"/>
        <w:ind w:left="1440" w:hanging="1440"/>
        <w:rPr>
          <w:rFonts w:ascii="Georgia" w:cs="Georgia" w:hAnsi="Georgia" w:eastAsia="Georgia"/>
          <w:color w:val="000000"/>
          <w:sz w:val="24"/>
          <w:szCs w:val="24"/>
          <w:u w:color="000000"/>
        </w:rPr>
      </w:pPr>
    </w:p>
    <w:p>
      <w:pPr>
        <w:pStyle w:val="Normal"/>
        <w:spacing w:line="360" w:lineRule="auto"/>
        <w:ind w:left="1440" w:hanging="1440"/>
        <w:rPr>
          <w:rFonts w:ascii="Georgia" w:cs="Georgia" w:hAnsi="Georgia" w:eastAsia="Georgia"/>
          <w:sz w:val="24"/>
          <w:szCs w:val="24"/>
        </w:rPr>
      </w:pPr>
      <w:r>
        <w:rPr>
          <w:rFonts w:ascii="Georgia"/>
          <w:color w:val="000000"/>
          <w:sz w:val="24"/>
          <w:szCs w:val="24"/>
          <w:u w:color="000000"/>
          <w:rtl w:val="0"/>
          <w:lang w:val="en-US"/>
        </w:rPr>
        <w:t xml:space="preserve">2010: </w:t>
        <w:tab/>
        <w:t>The People</w:t>
      </w:r>
      <w:r>
        <w:rPr>
          <w:rFonts w:hAnsi="Georgia" w:hint="default"/>
          <w:color w:val="000000"/>
          <w:sz w:val="24"/>
          <w:szCs w:val="24"/>
          <w:u w:color="000000"/>
          <w:rtl w:val="0"/>
          <w:lang w:val="en-US"/>
        </w:rPr>
        <w:t>’</w:t>
      </w:r>
      <w:r>
        <w:rPr>
          <w:rFonts w:ascii="Georgia"/>
          <w:color w:val="000000"/>
          <w:sz w:val="24"/>
          <w:szCs w:val="24"/>
          <w:u w:color="000000"/>
          <w:rtl w:val="0"/>
          <w:lang w:val="en-US"/>
        </w:rPr>
        <w:t>s Linguistic Survey of India is initiated.</w:t>
      </w:r>
    </w:p>
    <w:p>
      <w:pPr>
        <w:pStyle w:val="Normal"/>
        <w:spacing w:line="360" w:lineRule="auto"/>
        <w:rPr>
          <w:rFonts w:ascii="Georgia" w:cs="Georgia" w:hAnsi="Georgia" w:eastAsia="Georgia"/>
          <w:sz w:val="24"/>
          <w:szCs w:val="24"/>
        </w:rPr>
      </w:pPr>
    </w:p>
    <w:p>
      <w:pPr>
        <w:pStyle w:val="Normal"/>
        <w:spacing w:line="360" w:lineRule="auto"/>
        <w:rPr>
          <w:rFonts w:ascii="Georgia" w:cs="Georgia" w:hAnsi="Georgia" w:eastAsia="Georgia"/>
        </w:rPr>
      </w:pPr>
    </w:p>
    <w:p>
      <w:pPr>
        <w:pStyle w:val="Normal"/>
        <w:spacing w:line="360" w:lineRule="auto"/>
        <w:rPr>
          <w:rFonts w:ascii="Georgia" w:cs="Georgia" w:hAnsi="Georgia" w:eastAsia="Georgia"/>
          <w:u w:val="single"/>
        </w:rPr>
      </w:pPr>
      <w:r>
        <w:rPr>
          <w:rFonts w:ascii="Georgia"/>
          <w:sz w:val="24"/>
          <w:szCs w:val="24"/>
          <w:u w:val="single"/>
          <w:rtl w:val="0"/>
          <w:lang w:val="en-US"/>
        </w:rPr>
        <w:t>References and Further Reading</w:t>
      </w:r>
    </w:p>
    <w:p>
      <w:pPr>
        <w:pStyle w:val="Normal"/>
        <w:spacing w:line="360" w:lineRule="auto"/>
        <w:rPr>
          <w:rFonts w:ascii="Georgia" w:cs="Georgia" w:hAnsi="Georgia" w:eastAsia="Georgia"/>
        </w:rPr>
      </w:pPr>
    </w:p>
    <w:p>
      <w:pPr>
        <w:pStyle w:val="Normal"/>
        <w:spacing w:line="360" w:lineRule="auto"/>
        <w:ind w:left="540" w:hanging="540"/>
        <w:rPr>
          <w:rFonts w:ascii="Georgia" w:cs="Georgia" w:hAnsi="Georgia" w:eastAsia="Georgia"/>
        </w:rPr>
      </w:pPr>
      <w:r>
        <w:rPr>
          <w:rFonts w:ascii="Georgia"/>
          <w:sz w:val="24"/>
          <w:szCs w:val="24"/>
          <w:rtl w:val="0"/>
          <w:lang w:val="en-US"/>
        </w:rPr>
        <w:t xml:space="preserve">Blackburn, S. </w:t>
      </w:r>
      <w:del w:id="86" w:date="2014-05-31T13:02:11Z" w:author="Sophie Pinkoski">
        <w:r>
          <w:rPr>
            <w:rFonts w:ascii="Georgia"/>
            <w:sz w:val="24"/>
            <w:szCs w:val="24"/>
            <w:rtl w:val="0"/>
            <w:lang w:val="en-US"/>
          </w:rPr>
          <w:delText xml:space="preserve">(2012) </w:delText>
        </w:r>
      </w:del>
      <w:r>
        <w:rPr>
          <w:rFonts w:hAnsi="Georgia" w:hint="default"/>
          <w:sz w:val="24"/>
          <w:szCs w:val="24"/>
          <w:rtl w:val="0"/>
          <w:lang w:val="en-US"/>
        </w:rPr>
        <w:t>“</w:t>
      </w:r>
      <w:r>
        <w:rPr>
          <w:rFonts w:ascii="Georgia"/>
          <w:sz w:val="24"/>
          <w:szCs w:val="24"/>
          <w:rtl w:val="0"/>
          <w:lang w:val="en-US"/>
        </w:rPr>
        <w:t>The formation of tribal identities.</w:t>
      </w:r>
      <w:r>
        <w:rPr>
          <w:rFonts w:hAnsi="Georgia" w:hint="default"/>
          <w:sz w:val="24"/>
          <w:szCs w:val="24"/>
          <w:rtl w:val="0"/>
          <w:lang w:val="en-US"/>
        </w:rPr>
        <w:t xml:space="preserve">” </w:t>
      </w:r>
      <w:r>
        <w:rPr>
          <w:rFonts w:ascii="Georgia"/>
          <w:i w:val="1"/>
          <w:iCs w:val="1"/>
          <w:sz w:val="24"/>
          <w:szCs w:val="24"/>
          <w:rtl w:val="0"/>
          <w:lang w:val="en-US"/>
        </w:rPr>
        <w:t>The Cambridge Companion to Modern Indian Culture</w:t>
      </w:r>
      <w:r>
        <w:rPr>
          <w:rFonts w:ascii="Georgia"/>
          <w:sz w:val="24"/>
          <w:szCs w:val="24"/>
          <w:rtl w:val="0"/>
          <w:lang w:val="en-US"/>
        </w:rPr>
        <w:t>, Cambridge: CUP.</w:t>
      </w:r>
      <w:ins w:id="87" w:date="2014-05-31T13:09:30Z" w:author="Sophie Pinkoski">
        <w:r>
          <w:rPr>
            <w:rFonts w:ascii="Georgia"/>
            <w:sz w:val="24"/>
            <w:szCs w:val="24"/>
            <w:rtl w:val="0"/>
            <w:lang w:val="en-US"/>
          </w:rPr>
          <w:t xml:space="preserve"> </w:t>
        </w:r>
      </w:ins>
      <w:ins w:id="88" w:date="2014-05-31T13:09:30Z" w:author="Sophie Pinkoski">
        <w:r>
          <w:rPr>
            <w:rFonts w:ascii="Georgia"/>
            <w:sz w:val="24"/>
            <w:szCs w:val="24"/>
            <w:rtl w:val="0"/>
            <w:lang w:val="en-US"/>
          </w:rPr>
          <w:t>2012</w:t>
        </w:r>
      </w:ins>
      <w:ins w:id="89" w:date="2014-05-31T13:09:30Z" w:author="Sophie Pinkoski">
        <w:r>
          <w:rPr>
            <w:rFonts w:ascii="Georgia"/>
            <w:sz w:val="24"/>
            <w:szCs w:val="24"/>
            <w:rtl w:val="0"/>
            <w:lang w:val="en-US"/>
          </w:rPr>
          <w:t>.</w:t>
        </w:r>
      </w:ins>
    </w:p>
    <w:p>
      <w:pPr>
        <w:pStyle w:val="Normal"/>
        <w:spacing w:line="360" w:lineRule="auto"/>
        <w:ind w:left="540" w:hanging="540"/>
        <w:rPr>
          <w:rFonts w:ascii="Georgia" w:cs="Georgia" w:hAnsi="Georgia" w:eastAsia="Georgia"/>
        </w:rPr>
      </w:pPr>
      <w:r>
        <w:rPr>
          <w:rFonts w:ascii="Georgia"/>
          <w:sz w:val="24"/>
          <w:szCs w:val="24"/>
          <w:rtl w:val="0"/>
          <w:lang w:val="en-US"/>
        </w:rPr>
        <w:t>Chatterjee, S.</w:t>
      </w:r>
      <w:del w:id="90" w:date="2014-05-31T13:02:20Z" w:author="Sophie Pinkoski">
        <w:r>
          <w:rPr>
            <w:rFonts w:ascii="Georgia"/>
            <w:sz w:val="24"/>
            <w:szCs w:val="24"/>
            <w:rtl w:val="0"/>
            <w:lang w:val="en-US"/>
          </w:rPr>
          <w:delText xml:space="preserve"> (1971) </w:delText>
        </w:r>
      </w:del>
      <w:ins w:id="91" w:date="2014-05-31T13:02:21Z" w:author="Sophie Pinkoski">
        <w:r>
          <w:rPr>
            <w:rFonts w:ascii="Georgia"/>
            <w:sz w:val="24"/>
            <w:szCs w:val="24"/>
            <w:rtl w:val="0"/>
            <w:lang w:val="en-US"/>
          </w:rPr>
          <w:t xml:space="preserve"> </w:t>
        </w:r>
      </w:ins>
      <w:r>
        <w:rPr>
          <w:rFonts w:hAnsi="Georgia" w:hint="default"/>
          <w:sz w:val="24"/>
          <w:szCs w:val="24"/>
          <w:rtl w:val="0"/>
          <w:lang w:val="en-US"/>
        </w:rPr>
        <w:t>“‘</w:t>
      </w:r>
      <w:r>
        <w:rPr>
          <w:rFonts w:ascii="Georgia"/>
          <w:sz w:val="24"/>
          <w:szCs w:val="24"/>
          <w:rtl w:val="0"/>
          <w:lang w:val="en-US"/>
        </w:rPr>
        <w:t>Adivasi</w:t>
      </w:r>
      <w:r>
        <w:rPr>
          <w:rFonts w:hAnsi="Georgia" w:hint="default"/>
          <w:sz w:val="24"/>
          <w:szCs w:val="24"/>
          <w:rtl w:val="0"/>
          <w:lang w:val="en-US"/>
        </w:rPr>
        <w:t xml:space="preserve">’ </w:t>
      </w:r>
      <w:r>
        <w:rPr>
          <w:rFonts w:ascii="Georgia"/>
          <w:sz w:val="24"/>
          <w:szCs w:val="24"/>
          <w:rtl w:val="0"/>
          <w:lang w:val="en-US"/>
        </w:rPr>
        <w:t xml:space="preserve">Literatures of India: The Uncultivated </w:t>
      </w:r>
      <w:r>
        <w:rPr>
          <w:rFonts w:hAnsi="Georgia" w:hint="default"/>
          <w:sz w:val="24"/>
          <w:szCs w:val="24"/>
          <w:rtl w:val="0"/>
          <w:lang w:val="en-US"/>
        </w:rPr>
        <w:t>‘</w:t>
      </w:r>
      <w:r>
        <w:rPr>
          <w:rFonts w:ascii="Georgia"/>
          <w:sz w:val="24"/>
          <w:szCs w:val="24"/>
          <w:rtl w:val="0"/>
          <w:lang w:val="en-US"/>
        </w:rPr>
        <w:t>Adivasi</w:t>
      </w:r>
      <w:r>
        <w:rPr>
          <w:rFonts w:hAnsi="Georgia" w:hint="default"/>
          <w:sz w:val="24"/>
          <w:szCs w:val="24"/>
          <w:rtl w:val="0"/>
          <w:lang w:val="en-US"/>
        </w:rPr>
        <w:t xml:space="preserve">’ </w:t>
      </w:r>
      <w:r>
        <w:rPr>
          <w:rFonts w:ascii="Georgia"/>
          <w:sz w:val="24"/>
          <w:szCs w:val="24"/>
          <w:rtl w:val="0"/>
          <w:lang w:val="en-US"/>
        </w:rPr>
        <w:t>Languages</w:t>
      </w:r>
      <w:ins w:id="92" w:date="2014-05-31T13:08:20Z" w:author="Sophie Pinkoski">
        <w:r>
          <w:rPr>
            <w:rFonts w:ascii="Georgia"/>
            <w:sz w:val="24"/>
            <w:szCs w:val="24"/>
            <w:rtl w:val="0"/>
            <w:lang w:val="en-US"/>
          </w:rPr>
          <w:t>.</w:t>
        </w:r>
      </w:ins>
      <w:r>
        <w:rPr>
          <w:rFonts w:hAnsi="Georgia" w:hint="default"/>
          <w:sz w:val="24"/>
          <w:szCs w:val="24"/>
          <w:rtl w:val="0"/>
          <w:lang w:val="en-US"/>
        </w:rPr>
        <w:t>”</w:t>
      </w:r>
      <w:del w:id="93" w:date="2014-05-31T13:02:03Z" w:author="Sophie Pinkoski">
        <w:r>
          <w:rPr>
            <w:rFonts w:ascii="Georgia"/>
            <w:sz w:val="24"/>
            <w:szCs w:val="24"/>
            <w:rtl w:val="0"/>
            <w:lang w:val="en-US"/>
          </w:rPr>
          <w:delText>,</w:delText>
        </w:r>
      </w:del>
      <w:r>
        <w:rPr>
          <w:rFonts w:ascii="Georgia"/>
          <w:sz w:val="24"/>
          <w:szCs w:val="24"/>
          <w:rtl w:val="0"/>
          <w:lang w:val="en-US"/>
        </w:rPr>
        <w:t xml:space="preserve"> </w:t>
      </w:r>
      <w:r>
        <w:rPr>
          <w:rFonts w:ascii="Georgia"/>
          <w:i w:val="1"/>
          <w:iCs w:val="1"/>
          <w:sz w:val="24"/>
          <w:szCs w:val="24"/>
          <w:rtl w:val="0"/>
          <w:lang w:val="en-US"/>
        </w:rPr>
        <w:t>Indian Literature</w:t>
      </w:r>
      <w:r>
        <w:rPr>
          <w:rFonts w:ascii="Georgia"/>
          <w:sz w:val="24"/>
          <w:szCs w:val="24"/>
          <w:rtl w:val="0"/>
          <w:lang w:val="en-US"/>
        </w:rPr>
        <w:t xml:space="preserve"> 14(3)</w:t>
      </w:r>
      <w:ins w:id="94" w:date="2014-05-31T13:08:11Z" w:author="Sophie Pinkoski">
        <w:r>
          <w:rPr>
            <w:rFonts w:ascii="Georgia"/>
            <w:sz w:val="24"/>
            <w:szCs w:val="24"/>
            <w:rtl w:val="0"/>
            <w:lang w:val="en-US"/>
          </w:rPr>
          <w:t xml:space="preserve">. </w:t>
        </w:r>
      </w:ins>
      <w:ins w:id="95" w:date="2014-05-31T13:08:11Z" w:author="Sophie Pinkoski">
        <w:r>
          <w:rPr>
            <w:rFonts w:ascii="Georgia"/>
            <w:sz w:val="24"/>
            <w:szCs w:val="24"/>
            <w:rtl w:val="0"/>
            <w:lang w:val="en-US"/>
          </w:rPr>
          <w:t>1971</w:t>
        </w:r>
      </w:ins>
      <w:ins w:id="96" w:date="2014-05-31T13:08:11Z" w:author="Sophie Pinkoski">
        <w:r>
          <w:rPr>
            <w:rFonts w:ascii="Georgia"/>
            <w:sz w:val="24"/>
            <w:szCs w:val="24"/>
            <w:rtl w:val="0"/>
            <w:lang w:val="en-US"/>
          </w:rPr>
          <w:t>.</w:t>
        </w:r>
      </w:ins>
      <w:del w:id="97" w:date="2014-05-31T13:08:02Z" w:author="Sophie Pinkoski">
        <w:r>
          <w:rPr>
            <w:rFonts w:ascii="Georgia"/>
            <w:sz w:val="24"/>
            <w:szCs w:val="24"/>
            <w:rtl w:val="0"/>
            <w:lang w:val="en-US"/>
          </w:rPr>
          <w:delText>:</w:delText>
        </w:r>
      </w:del>
      <w:r>
        <w:rPr>
          <w:rFonts w:ascii="Georgia"/>
          <w:sz w:val="24"/>
          <w:szCs w:val="24"/>
          <w:rtl w:val="0"/>
          <w:lang w:val="en-US"/>
        </w:rPr>
        <w:t xml:space="preserve"> 5-42.</w:t>
      </w:r>
    </w:p>
    <w:p>
      <w:pPr>
        <w:pStyle w:val="Normal"/>
        <w:spacing w:line="360" w:lineRule="auto"/>
        <w:ind w:left="540" w:hanging="540"/>
        <w:rPr>
          <w:rFonts w:ascii="Georgia" w:cs="Georgia" w:hAnsi="Georgia" w:eastAsia="Georgia"/>
        </w:rPr>
      </w:pPr>
      <w:del w:id="98" w:date="2014-05-31T13:07:06Z" w:author="Sophie Pinkoski">
        <w:r>
          <w:rPr>
            <w:rFonts w:ascii="Georgia"/>
            <w:sz w:val="24"/>
            <w:szCs w:val="24"/>
            <w:rtl w:val="0"/>
            <w:lang w:val="en-US"/>
          </w:rPr>
          <w:delText>Devy, G. (ed.</w:delText>
        </w:r>
      </w:del>
      <w:del w:id="99" w:date="2014-05-31T13:03:14Z" w:author="Sophie Pinkoski">
        <w:r>
          <w:rPr>
            <w:rFonts w:ascii="Georgia"/>
            <w:sz w:val="24"/>
            <w:szCs w:val="24"/>
            <w:rtl w:val="0"/>
            <w:lang w:val="en-US"/>
          </w:rPr>
          <w:delText xml:space="preserve">) (2002) </w:delText>
        </w:r>
      </w:del>
      <w:r>
        <w:rPr>
          <w:rFonts w:ascii="Georgia"/>
          <w:i w:val="1"/>
          <w:iCs w:val="1"/>
          <w:sz w:val="24"/>
          <w:szCs w:val="24"/>
          <w:rtl w:val="0"/>
          <w:lang w:val="en-US"/>
        </w:rPr>
        <w:t>Painted Words: An Anthology of Tribal Literature</w:t>
      </w:r>
      <w:r>
        <w:rPr>
          <w:rFonts w:ascii="Georgia"/>
          <w:sz w:val="24"/>
          <w:szCs w:val="24"/>
          <w:rtl w:val="0"/>
          <w:lang w:val="en-US"/>
        </w:rPr>
        <w:t xml:space="preserve">. </w:t>
      </w:r>
      <w:ins w:id="100" w:date="2014-05-31T13:07:08Z" w:author="Sophie Pinkoski">
        <w:r>
          <w:rPr>
            <w:rFonts w:ascii="Georgia"/>
            <w:rtl w:val="0"/>
            <w:lang w:val="en-US"/>
          </w:rPr>
          <w:t>E</w:t>
        </w:r>
      </w:ins>
      <w:ins w:id="101" w:date="2014-05-31T13:07:08Z" w:author="Sophie Pinkoski">
        <w:r>
          <w:rPr>
            <w:rFonts w:ascii="Georgia"/>
            <w:sz w:val="24"/>
            <w:szCs w:val="24"/>
            <w:rtl w:val="0"/>
            <w:lang w:val="en-US"/>
          </w:rPr>
          <w:t xml:space="preserve">d. Devy, G. </w:t>
        </w:r>
      </w:ins>
      <w:r>
        <w:rPr>
          <w:rFonts w:ascii="Georgia"/>
          <w:sz w:val="24"/>
          <w:szCs w:val="24"/>
          <w:rtl w:val="0"/>
          <w:lang w:val="en-US"/>
        </w:rPr>
        <w:t>Delhi: Penguin</w:t>
      </w:r>
      <w:ins w:id="102" w:date="2014-05-31T13:09:39Z" w:author="Sophie Pinkoski">
        <w:r>
          <w:rPr>
            <w:rFonts w:ascii="Georgia"/>
            <w:sz w:val="24"/>
            <w:szCs w:val="24"/>
            <w:rtl w:val="0"/>
            <w:lang w:val="en-US"/>
          </w:rPr>
          <w:t>.</w:t>
        </w:r>
      </w:ins>
      <w:del w:id="103" w:date="2014-05-31T13:07:15Z" w:author="Sophie Pinkoski">
        <w:r>
          <w:rPr>
            <w:rFonts w:ascii="Georgia"/>
            <w:sz w:val="24"/>
            <w:szCs w:val="24"/>
            <w:rtl w:val="0"/>
            <w:lang w:val="en-US"/>
          </w:rPr>
          <w:delText>.</w:delText>
        </w:r>
      </w:del>
      <w:ins w:id="104" w:date="2014-05-31T13:09:34Z" w:author="Sophie Pinkoski">
        <w:r>
          <w:rPr>
            <w:rtl w:val="0"/>
            <w:lang w:val="en-US"/>
          </w:rPr>
          <w:t xml:space="preserve"> </w:t>
        </w:r>
      </w:ins>
      <w:ins w:id="105" w:date="2014-05-31T13:09:34Z" w:author="Sophie Pinkoski">
        <w:r>
          <w:rPr>
            <w:rFonts w:ascii="Georgia"/>
            <w:sz w:val="24"/>
            <w:szCs w:val="24"/>
            <w:rtl w:val="0"/>
            <w:lang w:val="en-US"/>
          </w:rPr>
          <w:t>2002</w:t>
        </w:r>
      </w:ins>
      <w:ins w:id="106" w:date="2014-05-31T13:09:34Z" w:author="Sophie Pinkoski">
        <w:r>
          <w:rPr>
            <w:rFonts w:ascii="Georgia"/>
            <w:sz w:val="24"/>
            <w:szCs w:val="24"/>
            <w:rtl w:val="0"/>
            <w:lang w:val="en-US"/>
          </w:rPr>
          <w:t>.</w:t>
        </w:r>
      </w:ins>
    </w:p>
    <w:p>
      <w:pPr>
        <w:pStyle w:val="Normal"/>
        <w:spacing w:line="360" w:lineRule="auto"/>
        <w:ind w:left="540" w:hanging="540"/>
        <w:rPr>
          <w:rFonts w:ascii="Georgia" w:cs="Georgia" w:hAnsi="Georgia" w:eastAsia="Georgia"/>
        </w:rPr>
      </w:pPr>
      <w:r>
        <w:rPr>
          <w:rFonts w:hAnsi="Georgia" w:hint="default"/>
          <w:sz w:val="24"/>
          <w:szCs w:val="24"/>
          <w:rtl w:val="0"/>
          <w:lang w:val="en-US"/>
        </w:rPr>
        <w:t xml:space="preserve">–– </w:t>
      </w:r>
      <w:del w:id="107" w:date="2014-05-31T13:02:36Z" w:author="Sophie Pinkoski">
        <w:r>
          <w:rPr>
            <w:rFonts w:ascii="Georgia"/>
            <w:sz w:val="24"/>
            <w:szCs w:val="24"/>
            <w:rtl w:val="0"/>
            <w:lang w:val="en-US"/>
          </w:rPr>
          <w:delText xml:space="preserve">(2009) </w:delText>
        </w:r>
      </w:del>
      <w:r>
        <w:rPr>
          <w:rFonts w:ascii="Georgia"/>
          <w:i w:val="1"/>
          <w:iCs w:val="1"/>
          <w:sz w:val="24"/>
          <w:szCs w:val="24"/>
          <w:rtl w:val="0"/>
          <w:lang w:val="en-US"/>
        </w:rPr>
        <w:t xml:space="preserve">The G N Devy Reader: After Amnesia, </w:t>
      </w:r>
      <w:r>
        <w:rPr>
          <w:rFonts w:hAnsi="Georgia" w:hint="default"/>
          <w:i w:val="1"/>
          <w:iCs w:val="1"/>
          <w:sz w:val="24"/>
          <w:szCs w:val="24"/>
          <w:rtl w:val="0"/>
          <w:lang w:val="en-US"/>
        </w:rPr>
        <w:t>‘</w:t>
      </w:r>
      <w:r>
        <w:rPr>
          <w:rFonts w:ascii="Georgia"/>
          <w:i w:val="1"/>
          <w:iCs w:val="1"/>
          <w:sz w:val="24"/>
          <w:szCs w:val="24"/>
          <w:rtl w:val="0"/>
          <w:lang w:val="en-US"/>
        </w:rPr>
        <w:t>Of Many Heroes</w:t>
      </w:r>
      <w:r>
        <w:rPr>
          <w:rFonts w:hAnsi="Georgia" w:hint="default"/>
          <w:i w:val="1"/>
          <w:iCs w:val="1"/>
          <w:sz w:val="24"/>
          <w:szCs w:val="24"/>
          <w:rtl w:val="0"/>
          <w:lang w:val="en-US"/>
        </w:rPr>
        <w:t>’</w:t>
      </w:r>
      <w:r>
        <w:rPr>
          <w:rFonts w:ascii="Georgia"/>
          <w:i w:val="1"/>
          <w:iCs w:val="1"/>
          <w:sz w:val="24"/>
          <w:szCs w:val="24"/>
          <w:rtl w:val="0"/>
          <w:lang w:val="en-US"/>
        </w:rPr>
        <w:t>, The Being of Bhasha, Countering Violence</w:t>
      </w:r>
      <w:r>
        <w:rPr>
          <w:rFonts w:ascii="Georgia"/>
          <w:sz w:val="24"/>
          <w:szCs w:val="24"/>
          <w:rtl w:val="0"/>
          <w:lang w:val="en-US"/>
        </w:rPr>
        <w:t>. Delhi: Orient Blackswan.</w:t>
      </w:r>
      <w:ins w:id="108" w:date="2014-05-31T13:09:33Z" w:author="Sophie Pinkoski">
        <w:r>
          <w:rPr>
            <w:rFonts w:ascii="Georgia"/>
            <w:sz w:val="24"/>
            <w:szCs w:val="24"/>
            <w:rtl w:val="0"/>
            <w:lang w:val="en-US"/>
          </w:rPr>
          <w:t xml:space="preserve"> </w:t>
        </w:r>
      </w:ins>
      <w:ins w:id="109" w:date="2014-05-31T13:09:33Z" w:author="Sophie Pinkoski">
        <w:r>
          <w:rPr>
            <w:rFonts w:ascii="Georgia"/>
            <w:sz w:val="24"/>
            <w:szCs w:val="24"/>
            <w:rtl w:val="0"/>
            <w:lang w:val="en-US"/>
          </w:rPr>
          <w:t>2009</w:t>
        </w:r>
      </w:ins>
      <w:ins w:id="110" w:date="2014-05-31T13:09:33Z" w:author="Sophie Pinkoski">
        <w:r>
          <w:rPr>
            <w:rFonts w:ascii="Georgia"/>
            <w:sz w:val="24"/>
            <w:szCs w:val="24"/>
            <w:rtl w:val="0"/>
            <w:lang w:val="en-US"/>
          </w:rPr>
          <w:t>.</w:t>
        </w:r>
      </w:ins>
    </w:p>
    <w:p>
      <w:pPr>
        <w:pStyle w:val="Normal"/>
        <w:spacing w:line="360" w:lineRule="auto"/>
        <w:ind w:left="540" w:hanging="540"/>
        <w:rPr>
          <w:rFonts w:ascii="Georgia" w:cs="Georgia" w:hAnsi="Georgia" w:eastAsia="Georgia"/>
        </w:rPr>
      </w:pPr>
      <w:del w:id="111" w:date="2014-05-31T13:08:43Z" w:author="Sophie Pinkoski">
        <w:r>
          <w:rPr>
            <w:rFonts w:ascii="Georgia"/>
            <w:sz w:val="24"/>
            <w:szCs w:val="24"/>
            <w:rtl w:val="0"/>
            <w:lang w:val="en-US"/>
          </w:rPr>
          <w:delText>Gadhia, N. (ed.) (1998)</w:delText>
        </w:r>
      </w:del>
      <w:r>
        <w:rPr>
          <w:rFonts w:ascii="Georgia"/>
          <w:sz w:val="24"/>
          <w:szCs w:val="24"/>
          <w:rtl w:val="0"/>
          <w:lang w:val="en-US"/>
        </w:rPr>
        <w:t xml:space="preserve"> </w:t>
      </w:r>
      <w:r>
        <w:rPr>
          <w:rFonts w:ascii="Georgia"/>
          <w:i w:val="1"/>
          <w:iCs w:val="1"/>
          <w:sz w:val="24"/>
          <w:szCs w:val="24"/>
          <w:rtl w:val="0"/>
          <w:lang w:val="en-US"/>
        </w:rPr>
        <w:t>Adivasi Communities and Languages in India</w:t>
      </w:r>
      <w:r>
        <w:rPr>
          <w:rFonts w:ascii="Georgia"/>
          <w:sz w:val="24"/>
          <w:szCs w:val="24"/>
          <w:rtl w:val="0"/>
          <w:lang w:val="en-US"/>
        </w:rPr>
        <w:t>.</w:t>
      </w:r>
      <w:ins w:id="112" w:date="2014-05-31T13:08:52Z" w:author="Sophie Pinkoski">
        <w:r>
          <w:rPr>
            <w:rFonts w:ascii="Georgia"/>
            <w:sz w:val="24"/>
            <w:szCs w:val="24"/>
            <w:rtl w:val="0"/>
            <w:lang w:val="en-US"/>
          </w:rPr>
          <w:t xml:space="preserve"> Ed.</w:t>
        </w:r>
      </w:ins>
      <w:r>
        <w:rPr>
          <w:rFonts w:ascii="Georgia"/>
          <w:sz w:val="24"/>
          <w:szCs w:val="24"/>
          <w:rtl w:val="0"/>
          <w:lang w:val="en-US"/>
        </w:rPr>
        <w:t xml:space="preserve"> </w:t>
      </w:r>
      <w:ins w:id="113" w:date="2014-05-31T13:08:46Z" w:author="Sophie Pinkoski">
        <w:r>
          <w:rPr>
            <w:rFonts w:ascii="Georgia"/>
            <w:sz w:val="24"/>
            <w:szCs w:val="24"/>
            <w:rtl w:val="0"/>
            <w:lang w:val="en-US"/>
          </w:rPr>
          <w:t xml:space="preserve">Gadhia, N. </w:t>
        </w:r>
      </w:ins>
      <w:r>
        <w:rPr>
          <w:rFonts w:ascii="Georgia"/>
          <w:sz w:val="24"/>
          <w:szCs w:val="24"/>
          <w:rtl w:val="0"/>
          <w:lang w:val="en-US"/>
        </w:rPr>
        <w:t>Vadodara: Bhasha Centre.</w:t>
      </w:r>
      <w:ins w:id="114" w:date="2014-05-31T13:09:41Z" w:author="Sophie Pinkoski">
        <w:r>
          <w:rPr>
            <w:rFonts w:ascii="Georgia"/>
            <w:sz w:val="24"/>
            <w:szCs w:val="24"/>
            <w:rtl w:val="0"/>
            <w:lang w:val="en-US"/>
          </w:rPr>
          <w:t xml:space="preserve"> </w:t>
        </w:r>
      </w:ins>
      <w:ins w:id="115" w:date="2014-05-31T13:09:41Z" w:author="Sophie Pinkoski">
        <w:r>
          <w:rPr>
            <w:rFonts w:ascii="Georgia"/>
            <w:sz w:val="24"/>
            <w:szCs w:val="24"/>
            <w:rtl w:val="0"/>
            <w:lang w:val="en-US"/>
          </w:rPr>
          <w:t>1998</w:t>
        </w:r>
      </w:ins>
      <w:ins w:id="116" w:date="2014-05-31T13:09:41Z" w:author="Sophie Pinkoski">
        <w:r>
          <w:rPr>
            <w:rFonts w:ascii="Georgia"/>
            <w:sz w:val="24"/>
            <w:szCs w:val="24"/>
            <w:rtl w:val="0"/>
            <w:lang w:val="en-US"/>
          </w:rPr>
          <w:t>.</w:t>
        </w:r>
      </w:ins>
    </w:p>
    <w:p>
      <w:pPr>
        <w:pStyle w:val="Normal"/>
        <w:spacing w:line="360" w:lineRule="auto"/>
        <w:ind w:left="540" w:hanging="540"/>
        <w:rPr>
          <w:rFonts w:ascii="Georgia" w:cs="Georgia" w:hAnsi="Georgia" w:eastAsia="Georgia"/>
        </w:rPr>
      </w:pPr>
      <w:r>
        <w:rPr>
          <w:rFonts w:ascii="Georgia"/>
          <w:i w:val="1"/>
          <w:iCs w:val="1"/>
          <w:sz w:val="24"/>
          <w:szCs w:val="24"/>
          <w:rtl w:val="0"/>
          <w:lang w:val="en-US"/>
        </w:rPr>
        <w:t>Indigenous Voices: Mapping India</w:t>
      </w:r>
      <w:r>
        <w:rPr>
          <w:rFonts w:hAnsi="Georgia" w:hint="default"/>
          <w:i w:val="1"/>
          <w:iCs w:val="1"/>
          <w:sz w:val="24"/>
          <w:szCs w:val="24"/>
          <w:rtl w:val="0"/>
          <w:lang w:val="en-US"/>
        </w:rPr>
        <w:t>’</w:t>
      </w:r>
      <w:r>
        <w:rPr>
          <w:rFonts w:ascii="Georgia"/>
          <w:i w:val="1"/>
          <w:iCs w:val="1"/>
          <w:sz w:val="24"/>
          <w:szCs w:val="24"/>
          <w:rtl w:val="0"/>
          <w:lang w:val="en-US"/>
        </w:rPr>
        <w:t>s Folk and Tribal Literature</w:t>
      </w:r>
      <w:r>
        <w:rPr>
          <w:rFonts w:ascii="Georgia"/>
          <w:sz w:val="24"/>
          <w:szCs w:val="24"/>
          <w:rtl w:val="0"/>
          <w:lang w:val="en-US"/>
        </w:rPr>
        <w:t xml:space="preserve">. </w:t>
      </w:r>
      <w:r>
        <w:rPr>
          <w:rFonts w:ascii="Georgia"/>
          <w:i w:val="1"/>
          <w:iCs w:val="1"/>
          <w:sz w:val="24"/>
          <w:szCs w:val="24"/>
          <w:rtl w:val="0"/>
          <w:lang w:val="en-US"/>
        </w:rPr>
        <w:t>An Annotated Catalogue.</w:t>
      </w:r>
      <w:r>
        <w:rPr>
          <w:rFonts w:ascii="Georgia"/>
          <w:sz w:val="24"/>
          <w:szCs w:val="24"/>
          <w:rtl w:val="0"/>
          <w:lang w:val="en-US"/>
        </w:rPr>
        <w:t xml:space="preserve"> </w:t>
      </w:r>
      <w:del w:id="117" w:date="2014-05-31T13:09:16Z" w:author="Sophie Pinkoski">
        <w:r>
          <w:rPr>
            <w:rFonts w:ascii="Georgia"/>
            <w:sz w:val="24"/>
            <w:szCs w:val="24"/>
            <w:rtl w:val="0"/>
            <w:lang w:val="en-US"/>
          </w:rPr>
          <w:delText xml:space="preserve">(2013). </w:delText>
        </w:r>
      </w:del>
      <w:r>
        <w:rPr>
          <w:rFonts w:ascii="Georgia"/>
          <w:sz w:val="24"/>
          <w:szCs w:val="24"/>
          <w:rtl w:val="0"/>
          <w:lang w:val="en-US"/>
        </w:rPr>
        <w:t>Delhi: National Book Trust.</w:t>
      </w:r>
      <w:ins w:id="118" w:date="2014-05-31T13:09:43Z" w:author="Sophie Pinkoski">
        <w:r>
          <w:rPr>
            <w:rFonts w:ascii="Georgia"/>
            <w:sz w:val="24"/>
            <w:szCs w:val="24"/>
            <w:rtl w:val="0"/>
            <w:lang w:val="en-US"/>
          </w:rPr>
          <w:t xml:space="preserve"> </w:t>
        </w:r>
      </w:ins>
      <w:ins w:id="119" w:date="2014-05-31T13:09:43Z" w:author="Sophie Pinkoski">
        <w:r>
          <w:rPr>
            <w:rFonts w:ascii="Georgia"/>
            <w:sz w:val="24"/>
            <w:szCs w:val="24"/>
            <w:rtl w:val="0"/>
            <w:lang w:val="en-US"/>
          </w:rPr>
          <w:t>2013</w:t>
        </w:r>
      </w:ins>
      <w:ins w:id="120" w:date="2014-05-31T13:09:43Z" w:author="Sophie Pinkoski">
        <w:r>
          <w:rPr>
            <w:rFonts w:ascii="Georgia"/>
            <w:sz w:val="24"/>
            <w:szCs w:val="24"/>
            <w:rtl w:val="0"/>
            <w:lang w:val="en-US"/>
          </w:rPr>
          <w:t>.</w:t>
        </w:r>
      </w:ins>
    </w:p>
    <w:p>
      <w:pPr>
        <w:pStyle w:val="Normal"/>
        <w:spacing w:line="360" w:lineRule="auto"/>
        <w:ind w:left="540" w:hanging="540"/>
        <w:rPr>
          <w:rFonts w:ascii="Georgia" w:cs="Georgia" w:hAnsi="Georgia" w:eastAsia="Georgia"/>
        </w:rPr>
      </w:pPr>
      <w:r>
        <w:rPr>
          <w:rFonts w:ascii="Georgia"/>
          <w:sz w:val="24"/>
          <w:szCs w:val="24"/>
          <w:rtl w:val="0"/>
          <w:lang w:val="en-US"/>
        </w:rPr>
        <w:t xml:space="preserve">Janu, C. K. </w:t>
      </w:r>
      <w:del w:id="121" w:date="2014-05-31T13:09:48Z" w:author="Sophie Pinkoski">
        <w:r>
          <w:rPr>
            <w:rFonts w:ascii="Georgia"/>
            <w:sz w:val="24"/>
            <w:szCs w:val="24"/>
            <w:rtl w:val="0"/>
            <w:lang w:val="en-US"/>
          </w:rPr>
          <w:delText xml:space="preserve">(2004) </w:delText>
        </w:r>
      </w:del>
      <w:r>
        <w:rPr>
          <w:rFonts w:ascii="Georgia"/>
          <w:i w:val="1"/>
          <w:iCs w:val="1"/>
          <w:sz w:val="24"/>
          <w:szCs w:val="24"/>
          <w:rtl w:val="0"/>
          <w:lang w:val="en-US"/>
        </w:rPr>
        <w:t>Mother Forest: The Unfinished Story of C. K. Janu</w:t>
      </w:r>
      <w:r>
        <w:rPr>
          <w:rFonts w:ascii="Georgia"/>
          <w:sz w:val="24"/>
          <w:szCs w:val="24"/>
          <w:rtl w:val="0"/>
          <w:lang w:val="en-US"/>
        </w:rPr>
        <w:t>. Trans. N. Ravi Shankar. Delhi: Kali for Women.</w:t>
      </w:r>
      <w:ins w:id="122" w:date="2014-05-31T13:09:50Z" w:author="Sophie Pinkoski">
        <w:r>
          <w:rPr>
            <w:rFonts w:ascii="Georgia"/>
            <w:sz w:val="24"/>
            <w:szCs w:val="24"/>
            <w:rtl w:val="0"/>
            <w:lang w:val="en-US"/>
          </w:rPr>
          <w:t xml:space="preserve"> 2004.</w:t>
        </w:r>
      </w:ins>
    </w:p>
    <w:p>
      <w:pPr>
        <w:pStyle w:val="Normal"/>
        <w:spacing w:line="360" w:lineRule="auto"/>
        <w:ind w:left="540" w:hanging="540"/>
        <w:rPr>
          <w:rFonts w:ascii="Georgia" w:cs="Georgia" w:hAnsi="Georgia" w:eastAsia="Georgia"/>
        </w:rPr>
      </w:pPr>
      <w:r>
        <w:rPr>
          <w:rFonts w:ascii="Georgia"/>
          <w:sz w:val="24"/>
          <w:szCs w:val="24"/>
          <w:rtl w:val="0"/>
          <w:lang w:val="en-US"/>
        </w:rPr>
        <w:t xml:space="preserve">Mahanand, A. </w:t>
      </w:r>
      <w:del w:id="123" w:date="2014-05-31T13:09:57Z" w:author="Sophie Pinkoski">
        <w:r>
          <w:rPr>
            <w:rFonts w:ascii="Georgia"/>
            <w:sz w:val="24"/>
            <w:szCs w:val="24"/>
            <w:rtl w:val="0"/>
            <w:lang w:val="en-US"/>
          </w:rPr>
          <w:delText xml:space="preserve">(2013) </w:delText>
        </w:r>
      </w:del>
      <w:r>
        <w:rPr>
          <w:rFonts w:ascii="Georgia"/>
          <w:i w:val="1"/>
          <w:iCs w:val="1"/>
          <w:sz w:val="24"/>
          <w:szCs w:val="24"/>
          <w:rtl w:val="0"/>
          <w:lang w:val="en-US"/>
        </w:rPr>
        <w:t>Lo(k)cal Knowledge: Perceptions on Dalit, Tribal and Folk Literature</w:t>
      </w:r>
      <w:r>
        <w:rPr>
          <w:rFonts w:ascii="Georgia"/>
          <w:sz w:val="24"/>
          <w:szCs w:val="24"/>
          <w:rtl w:val="0"/>
          <w:lang w:val="en-US"/>
        </w:rPr>
        <w:t>, Delhi: Authorspress.</w:t>
      </w:r>
      <w:ins w:id="124" w:date="2014-05-31T13:10:02Z" w:author="Sophie Pinkoski">
        <w:r>
          <w:rPr>
            <w:rtl w:val="0"/>
            <w:lang w:val="en-US"/>
          </w:rPr>
          <w:t xml:space="preserve"> </w:t>
        </w:r>
      </w:ins>
      <w:ins w:id="125" w:date="2014-05-31T13:10:02Z" w:author="Sophie Pinkoski">
        <w:r>
          <w:rPr>
            <w:rFonts w:ascii="Georgia"/>
            <w:sz w:val="24"/>
            <w:szCs w:val="24"/>
            <w:rtl w:val="0"/>
            <w:lang w:val="en-US"/>
          </w:rPr>
          <w:t>2013</w:t>
        </w:r>
      </w:ins>
      <w:ins w:id="126" w:date="2014-05-31T13:10:02Z" w:author="Sophie Pinkoski">
        <w:r>
          <w:rPr>
            <w:rFonts w:ascii="Georgia"/>
            <w:sz w:val="24"/>
            <w:szCs w:val="24"/>
            <w:rtl w:val="0"/>
            <w:lang w:val="en-US"/>
          </w:rPr>
          <w:t>.</w:t>
        </w:r>
      </w:ins>
    </w:p>
    <w:p>
      <w:pPr>
        <w:pStyle w:val="Normal"/>
        <w:spacing w:line="360" w:lineRule="auto"/>
        <w:ind w:left="540" w:hanging="540"/>
        <w:rPr>
          <w:rFonts w:ascii="Georgia" w:cs="Georgia" w:hAnsi="Georgia" w:eastAsia="Georgia"/>
        </w:rPr>
      </w:pPr>
      <w:r>
        <w:rPr>
          <w:rFonts w:ascii="Georgia"/>
          <w:sz w:val="24"/>
          <w:szCs w:val="24"/>
          <w:rtl w:val="0"/>
          <w:lang w:val="en-US"/>
        </w:rPr>
        <w:t xml:space="preserve">Narayan. </w:t>
      </w:r>
      <w:del w:id="127" w:date="2014-05-31T13:10:12Z" w:author="Sophie Pinkoski">
        <w:r>
          <w:rPr>
            <w:rFonts w:ascii="Georgia"/>
            <w:sz w:val="24"/>
            <w:szCs w:val="24"/>
            <w:rtl w:val="0"/>
            <w:lang w:val="en-US"/>
          </w:rPr>
          <w:delText xml:space="preserve">(2011) </w:delText>
        </w:r>
      </w:del>
      <w:r>
        <w:rPr>
          <w:rFonts w:ascii="Georgia"/>
          <w:i w:val="1"/>
          <w:iCs w:val="1"/>
          <w:sz w:val="24"/>
          <w:szCs w:val="24"/>
          <w:rtl w:val="0"/>
          <w:lang w:val="en-US"/>
        </w:rPr>
        <w:t>Kocharethi: The Araya Woman</w:t>
      </w:r>
      <w:r>
        <w:rPr>
          <w:rFonts w:ascii="Georgia"/>
          <w:sz w:val="24"/>
          <w:szCs w:val="24"/>
          <w:rtl w:val="0"/>
          <w:lang w:val="en-US"/>
        </w:rPr>
        <w:t>. (First pub. 1998) Trans. Catherine Thankamma. Delhi: OUP.</w:t>
      </w:r>
      <w:ins w:id="128" w:date="2014-05-31T13:10:20Z" w:author="Sophie Pinkoski">
        <w:r>
          <w:rPr>
            <w:rFonts w:ascii="Georgia"/>
            <w:sz w:val="24"/>
            <w:szCs w:val="24"/>
            <w:rtl w:val="0"/>
            <w:lang w:val="en-US"/>
          </w:rPr>
          <w:t xml:space="preserve"> </w:t>
        </w:r>
      </w:ins>
      <w:ins w:id="129" w:date="2014-05-31T13:10:20Z" w:author="Sophie Pinkoski">
        <w:r>
          <w:rPr>
            <w:rFonts w:ascii="Georgia"/>
            <w:sz w:val="24"/>
            <w:szCs w:val="24"/>
            <w:rtl w:val="0"/>
            <w:lang w:val="en-US"/>
          </w:rPr>
          <w:t>201</w:t>
        </w:r>
      </w:ins>
      <w:ins w:id="130" w:date="2014-05-31T13:10:20Z" w:author="Sophie Pinkoski">
        <w:r>
          <w:rPr>
            <w:rFonts w:ascii="Georgia"/>
            <w:sz w:val="24"/>
            <w:szCs w:val="24"/>
            <w:rtl w:val="0"/>
            <w:lang w:val="en-US"/>
          </w:rPr>
          <w:t>1.</w:t>
        </w:r>
      </w:ins>
    </w:p>
    <w:p>
      <w:pPr>
        <w:pStyle w:val="Normal"/>
        <w:spacing w:line="360" w:lineRule="auto"/>
        <w:ind w:left="540" w:hanging="540"/>
        <w:rPr>
          <w:rFonts w:ascii="Georgia" w:cs="Georgia" w:hAnsi="Georgia" w:eastAsia="Georgia"/>
        </w:rPr>
      </w:pPr>
      <w:r>
        <w:rPr>
          <w:rFonts w:ascii="Georgia"/>
          <w:sz w:val="24"/>
          <w:szCs w:val="24"/>
          <w:rtl w:val="0"/>
          <w:lang w:val="en-US"/>
        </w:rPr>
        <w:t xml:space="preserve">Rycroft, D., and S. Dasgupta. </w:t>
      </w:r>
      <w:del w:id="131" w:date="2014-05-31T13:10:26Z" w:author="Sophie Pinkoski">
        <w:r>
          <w:rPr>
            <w:rFonts w:ascii="Georgia"/>
            <w:sz w:val="24"/>
            <w:szCs w:val="24"/>
            <w:rtl w:val="0"/>
            <w:lang w:val="en-US"/>
          </w:rPr>
          <w:delText xml:space="preserve">(2011) </w:delText>
        </w:r>
      </w:del>
      <w:r>
        <w:rPr>
          <w:rFonts w:hAnsi="Georgia" w:hint="default"/>
          <w:sz w:val="24"/>
          <w:szCs w:val="24"/>
          <w:rtl w:val="0"/>
          <w:lang w:val="en-US"/>
        </w:rPr>
        <w:t>“</w:t>
      </w:r>
      <w:r>
        <w:rPr>
          <w:rFonts w:ascii="Georgia"/>
          <w:sz w:val="24"/>
          <w:szCs w:val="24"/>
          <w:rtl w:val="0"/>
          <w:lang w:val="en-US"/>
        </w:rPr>
        <w:t>Indigenous pasts and the politics of belonging.</w:t>
      </w:r>
      <w:r>
        <w:rPr>
          <w:rFonts w:hAnsi="Georgia" w:hint="default"/>
          <w:sz w:val="24"/>
          <w:szCs w:val="24"/>
          <w:rtl w:val="0"/>
          <w:lang w:val="en-US"/>
        </w:rPr>
        <w:t xml:space="preserve">” </w:t>
      </w:r>
      <w:r>
        <w:rPr>
          <w:rFonts w:ascii="Georgia"/>
          <w:i w:val="1"/>
          <w:iCs w:val="1"/>
          <w:sz w:val="24"/>
          <w:szCs w:val="24"/>
          <w:rtl w:val="0"/>
          <w:lang w:val="en-US"/>
        </w:rPr>
        <w:t>The Politics of Belonging in India: Becoming Adivasi</w:t>
      </w:r>
      <w:r>
        <w:rPr>
          <w:rFonts w:ascii="Georgia"/>
          <w:sz w:val="24"/>
          <w:szCs w:val="24"/>
          <w:rtl w:val="0"/>
          <w:lang w:val="en-US"/>
        </w:rPr>
        <w:t>, London &amp; Delhi: Routledge.</w:t>
      </w:r>
      <w:ins w:id="132" w:date="2014-05-31T13:10:31Z" w:author="Sophie Pinkoski">
        <w:r>
          <w:rPr>
            <w:rFonts w:ascii="Georgia"/>
            <w:sz w:val="24"/>
            <w:szCs w:val="24"/>
            <w:rtl w:val="0"/>
            <w:lang w:val="en-US"/>
          </w:rPr>
          <w:t xml:space="preserve"> </w:t>
        </w:r>
      </w:ins>
      <w:ins w:id="133" w:date="2014-05-31T13:10:31Z" w:author="Sophie Pinkoski">
        <w:r>
          <w:rPr>
            <w:rFonts w:ascii="Georgia"/>
            <w:sz w:val="24"/>
            <w:szCs w:val="24"/>
            <w:rtl w:val="0"/>
            <w:lang w:val="en-US"/>
          </w:rPr>
          <w:t>2011</w:t>
        </w:r>
      </w:ins>
      <w:ins w:id="134" w:date="2014-05-31T13:10:31Z" w:author="Sophie Pinkoski">
        <w:r>
          <w:rPr>
            <w:rFonts w:ascii="Georgia"/>
            <w:sz w:val="24"/>
            <w:szCs w:val="24"/>
            <w:rtl w:val="0"/>
            <w:lang w:val="en-US"/>
          </w:rPr>
          <w:t>.</w:t>
        </w:r>
      </w:ins>
    </w:p>
    <w:p>
      <w:pPr>
        <w:pStyle w:val="Normal"/>
        <w:spacing w:line="360" w:lineRule="auto"/>
        <w:ind w:left="540" w:hanging="540"/>
        <w:rPr>
          <w:rFonts w:ascii="Georgia" w:cs="Georgia" w:hAnsi="Georgia" w:eastAsia="Georgia"/>
        </w:rPr>
      </w:pPr>
      <w:r>
        <w:rPr>
          <w:rFonts w:ascii="Georgia"/>
          <w:sz w:val="24"/>
          <w:szCs w:val="24"/>
          <w:rtl w:val="0"/>
          <w:lang w:val="en-US"/>
        </w:rPr>
        <w:t xml:space="preserve">Shah, G. </w:t>
      </w:r>
      <w:del w:id="135" w:date="2014-05-31T13:10:39Z" w:author="Sophie Pinkoski">
        <w:r>
          <w:rPr>
            <w:rFonts w:ascii="Georgia"/>
            <w:sz w:val="24"/>
            <w:szCs w:val="24"/>
            <w:rtl w:val="0"/>
            <w:lang w:val="en-US"/>
          </w:rPr>
          <w:delText xml:space="preserve">(2004) </w:delText>
        </w:r>
      </w:del>
      <w:r>
        <w:rPr>
          <w:rFonts w:ascii="Georgia"/>
          <w:i w:val="1"/>
          <w:iCs w:val="1"/>
          <w:sz w:val="24"/>
          <w:szCs w:val="24"/>
          <w:rtl w:val="0"/>
          <w:lang w:val="en-US"/>
        </w:rPr>
        <w:t>Social Movements: A Review of Literature</w:t>
      </w:r>
      <w:r>
        <w:rPr>
          <w:rFonts w:ascii="Georgia"/>
          <w:sz w:val="24"/>
          <w:szCs w:val="24"/>
          <w:rtl w:val="0"/>
          <w:lang w:val="en-US"/>
        </w:rPr>
        <w:t xml:space="preserve">. </w:t>
      </w:r>
      <w:del w:id="136" w:date="2014-05-31T13:10:48Z" w:author="Sophie Pinkoski">
        <w:r>
          <w:rPr>
            <w:rFonts w:ascii="Georgia"/>
            <w:sz w:val="24"/>
            <w:szCs w:val="24"/>
            <w:rtl w:val="0"/>
            <w:lang w:val="en-US"/>
          </w:rPr>
          <w:delText xml:space="preserve">Second </w:delText>
        </w:r>
      </w:del>
      <w:ins w:id="137" w:date="2014-05-31T13:11:14Z" w:author="Sophie Pinkoski">
        <w:r>
          <w:rPr>
            <w:rFonts w:ascii="Georgia"/>
            <w:sz w:val="24"/>
            <w:szCs w:val="24"/>
            <w:rtl w:val="0"/>
            <w:lang w:val="en-US"/>
          </w:rPr>
          <w:t>2nd ed</w:t>
        </w:r>
      </w:ins>
      <w:del w:id="138" w:date="2014-05-31T13:11:14Z" w:author="Sophie Pinkoski">
        <w:r>
          <w:rPr>
            <w:rFonts w:ascii="Georgia"/>
            <w:sz w:val="24"/>
            <w:szCs w:val="24"/>
            <w:rtl w:val="0"/>
            <w:lang w:val="en-US"/>
          </w:rPr>
          <w:delText>Edition</w:delText>
        </w:r>
      </w:del>
      <w:r>
        <w:rPr>
          <w:rFonts w:ascii="Georgia"/>
          <w:sz w:val="24"/>
          <w:szCs w:val="24"/>
          <w:rtl w:val="0"/>
          <w:lang w:val="en-US"/>
        </w:rPr>
        <w:t>. Delhi &amp; London: Sage Publications.</w:t>
      </w:r>
      <w:ins w:id="139" w:date="2014-05-31T13:10:44Z" w:author="Sophie Pinkoski">
        <w:r>
          <w:rPr>
            <w:rtl w:val="0"/>
            <w:lang w:val="en-US"/>
          </w:rPr>
          <w:t xml:space="preserve"> </w:t>
        </w:r>
      </w:ins>
      <w:ins w:id="140" w:date="2014-05-31T13:10:44Z" w:author="Sophie Pinkoski">
        <w:r>
          <w:rPr>
            <w:rFonts w:ascii="Georgia"/>
            <w:sz w:val="24"/>
            <w:szCs w:val="24"/>
            <w:rtl w:val="0"/>
            <w:lang w:val="en-US"/>
          </w:rPr>
          <w:t>2004</w:t>
        </w:r>
      </w:ins>
      <w:ins w:id="141" w:date="2014-05-31T13:10:44Z" w:author="Sophie Pinkoski">
        <w:r>
          <w:rPr>
            <w:rFonts w:ascii="Georgia"/>
            <w:sz w:val="24"/>
            <w:szCs w:val="24"/>
            <w:rtl w:val="0"/>
            <w:lang w:val="en-US"/>
          </w:rPr>
          <w:t>.</w:t>
        </w:r>
      </w:ins>
    </w:p>
    <w:p>
      <w:pPr>
        <w:pStyle w:val="Normal"/>
        <w:spacing w:line="360" w:lineRule="auto"/>
        <w:ind w:left="540" w:hanging="540"/>
      </w:pPr>
      <w:r>
        <w:rPr>
          <w:rFonts w:ascii="Georgia"/>
          <w:sz w:val="24"/>
          <w:szCs w:val="24"/>
          <w:rtl w:val="0"/>
          <w:lang w:val="en-US"/>
        </w:rPr>
        <w:t>Singh, K.</w:t>
      </w:r>
      <w:del w:id="142" w:date="2014-05-31T13:11:26Z" w:author="Sophie Pinkoski">
        <w:r>
          <w:rPr>
            <w:rFonts w:ascii="Georgia"/>
            <w:sz w:val="24"/>
            <w:szCs w:val="24"/>
            <w:rtl w:val="0"/>
            <w:lang w:val="en-US"/>
          </w:rPr>
          <w:delText xml:space="preserve"> (1985) </w:delText>
        </w:r>
      </w:del>
      <w:ins w:id="143" w:date="2014-05-31T13:11:27Z" w:author="Sophie Pinkoski">
        <w:r>
          <w:rPr>
            <w:rFonts w:ascii="Georgia"/>
            <w:sz w:val="24"/>
            <w:szCs w:val="24"/>
            <w:rtl w:val="0"/>
            <w:lang w:val="en-US"/>
          </w:rPr>
          <w:t xml:space="preserve"> </w:t>
        </w:r>
      </w:ins>
      <w:r>
        <w:rPr>
          <w:rFonts w:ascii="Georgia"/>
          <w:i w:val="1"/>
          <w:iCs w:val="1"/>
          <w:sz w:val="24"/>
          <w:szCs w:val="24"/>
          <w:rtl w:val="0"/>
          <w:lang w:val="en-US"/>
        </w:rPr>
        <w:t>Tribal Society in India: An Anthropo-historical Perspective</w:t>
      </w:r>
      <w:r>
        <w:rPr>
          <w:rFonts w:ascii="Georgia"/>
          <w:sz w:val="24"/>
          <w:szCs w:val="24"/>
          <w:rtl w:val="0"/>
          <w:lang w:val="en-US"/>
        </w:rPr>
        <w:t>. Delhi: Manohar.</w:t>
      </w:r>
      <w:ins w:id="144" w:date="2014-05-31T13:11:31Z" w:author="Sophie Pinkoski">
        <w:r>
          <w:rPr>
            <w:rFonts w:ascii="Georgia"/>
            <w:sz w:val="24"/>
            <w:szCs w:val="24"/>
            <w:rtl w:val="0"/>
            <w:lang w:val="en-US"/>
          </w:rPr>
          <w:t xml:space="preserve"> </w:t>
        </w:r>
      </w:ins>
      <w:ins w:id="145" w:date="2014-05-31T13:11:31Z" w:author="Sophie Pinkoski">
        <w:r>
          <w:rPr>
            <w:rFonts w:ascii="Georgia"/>
            <w:sz w:val="24"/>
            <w:szCs w:val="24"/>
            <w:rtl w:val="0"/>
            <w:lang w:val="en-US"/>
          </w:rPr>
          <w:t>1985</w:t>
        </w:r>
      </w:ins>
      <w:ins w:id="146" w:date="2014-05-31T13:11:31Z" w:author="Sophie Pinkoski">
        <w:r>
          <w:rPr>
            <w:rFonts w:ascii="Georgia"/>
            <w:sz w:val="24"/>
            <w:szCs w:val="24"/>
            <w:rtl w:val="0"/>
            <w:lang w:val="en-US"/>
          </w:rPr>
          <w:t>.</w:t>
        </w:r>
      </w:ins>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Georgia Bold">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76"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0" w:line="276"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