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95344FC" w14:textId="77777777" w:rsidR="002670F3" w:rsidRDefault="004004F7">
      <w:pPr>
        <w:pStyle w:val="normal0"/>
      </w:pPr>
      <w:r>
        <w:t>Bang, Herman (1857–1912)</w:t>
      </w:r>
    </w:p>
    <w:p w14:paraId="2A8A35D0" w14:textId="77777777" w:rsidR="002670F3" w:rsidRDefault="002670F3">
      <w:pPr>
        <w:pStyle w:val="normal0"/>
      </w:pPr>
    </w:p>
    <w:p w14:paraId="133F443B" w14:textId="77777777" w:rsidR="002670F3" w:rsidRDefault="004004F7">
      <w:pPr>
        <w:pStyle w:val="normal0"/>
      </w:pPr>
      <w:r>
        <w:t xml:space="preserve">Herman Joachim Bang was a Danish author, journalist, lecturer, and theater director. He was born on the island of </w:t>
      </w:r>
      <w:proofErr w:type="spellStart"/>
      <w:proofErr w:type="gramStart"/>
      <w:r>
        <w:t>Als</w:t>
      </w:r>
      <w:proofErr w:type="spellEnd"/>
      <w:proofErr w:type="gramEnd"/>
      <w:r>
        <w:t xml:space="preserve">, near the site of the Danish defeat by Prussian forces in 1864. In the introduction to his novel, </w:t>
      </w:r>
      <w:r>
        <w:rPr>
          <w:i/>
        </w:rPr>
        <w:t>Tine</w:t>
      </w:r>
      <w:r>
        <w:t xml:space="preserve"> (1889), he cites </w:t>
      </w:r>
      <w:del w:id="0" w:author="" w:date="2014-08-03T15:26:00Z">
        <w:r w:rsidDel="004004F7">
          <w:delText xml:space="preserve">as formative for his writing </w:delText>
        </w:r>
      </w:del>
      <w:r>
        <w:t>the experience of the war and the sound of the Danish troops’ retreat</w:t>
      </w:r>
      <w:ins w:id="1" w:author="" w:date="2014-08-03T15:26:00Z">
        <w:r>
          <w:t xml:space="preserve"> </w:t>
        </w:r>
        <w:r>
          <w:t>as formative for his writing</w:t>
        </w:r>
      </w:ins>
      <w:r>
        <w:t>. This introduction also indicates that nostalgia and memory are key elements in Bang’s literary aesthetics and contains a definition of his</w:t>
      </w:r>
      <w:r>
        <w:t xml:space="preserve"> own realism – frequently referred to as </w:t>
      </w:r>
      <w:ins w:id="2" w:author="" w:date="2014-08-03T15:26:00Z">
        <w:r>
          <w:t>I</w:t>
        </w:r>
      </w:ins>
      <w:del w:id="3" w:author="" w:date="2014-08-03T15:26:00Z">
        <w:r w:rsidDel="004004F7">
          <w:delText>i</w:delText>
        </w:r>
      </w:del>
      <w:r>
        <w:t>mpressionism – as the depiction of life’s “</w:t>
      </w:r>
      <w:proofErr w:type="spellStart"/>
      <w:r>
        <w:t>Uro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Mangfoldighed</w:t>
      </w:r>
      <w:proofErr w:type="spellEnd"/>
      <w:r>
        <w:t>” (“unrest and multiplicity”).</w:t>
      </w:r>
      <w:r>
        <w:t xml:space="preserve"> In addition, Bang was deeply concerned with international politics and cosmopolitanism, both of which are frequent topic</w:t>
      </w:r>
      <w:r>
        <w:t>s in his journalism. He spent a significant amount of time abroad, sometimes to escape homophobic persecution, and died in Ogden City, Utah while on a world lecture tour.</w:t>
      </w:r>
    </w:p>
    <w:p w14:paraId="7D2952D6" w14:textId="77777777" w:rsidR="002670F3" w:rsidRDefault="002670F3">
      <w:pPr>
        <w:pStyle w:val="normal0"/>
      </w:pPr>
    </w:p>
    <w:p w14:paraId="355BDFEB" w14:textId="77777777" w:rsidR="002670F3" w:rsidRDefault="004004F7">
      <w:pPr>
        <w:pStyle w:val="normal0"/>
      </w:pPr>
      <w:r>
        <w:t xml:space="preserve">Bang’s first novel, </w:t>
      </w:r>
      <w:proofErr w:type="spellStart"/>
      <w:r>
        <w:rPr>
          <w:i/>
        </w:rPr>
        <w:t>Haabløse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Slægter</w:t>
      </w:r>
      <w:proofErr w:type="spellEnd"/>
      <w:r>
        <w:rPr>
          <w:i/>
        </w:rPr>
        <w:t xml:space="preserve"> </w:t>
      </w:r>
      <w:r>
        <w:t>(</w:t>
      </w:r>
      <w:r>
        <w:rPr>
          <w:i/>
        </w:rPr>
        <w:t>Hopeless Generations</w:t>
      </w:r>
      <w:del w:id="4" w:author="" w:date="2014-08-03T15:27:00Z">
        <w:r w:rsidDel="004004F7">
          <w:delText>) (1880</w:delText>
        </w:r>
      </w:del>
      <w:ins w:id="5" w:author="" w:date="2014-08-03T15:27:00Z">
        <w:r>
          <w:t>, 1880</w:t>
        </w:r>
      </w:ins>
      <w:r>
        <w:t xml:space="preserve">), tells the story </w:t>
      </w:r>
      <w:r>
        <w:t>of the last son of an old and declining Danish family. This novel was banned in Denmark for sexually explicit scenes, setting the tone for Bang’s notoriety: the Danish press constantly caricatured him as a dandy</w:t>
      </w:r>
      <w:ins w:id="6" w:author="" w:date="2014-08-03T15:28:00Z">
        <w:r>
          <w:t>,</w:t>
        </w:r>
      </w:ins>
      <w:r>
        <w:t xml:space="preserve"> or figure of degeneration. In stark contrast</w:t>
      </w:r>
      <w:r>
        <w:t xml:space="preserve"> to his lively and contested public persona, Bang’s literary portraits often emphasize </w:t>
      </w:r>
      <w:proofErr w:type="spellStart"/>
      <w:r>
        <w:rPr>
          <w:i/>
        </w:rPr>
        <w:t>Stille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Eksistenser</w:t>
      </w:r>
      <w:proofErr w:type="spellEnd"/>
      <w:r>
        <w:t xml:space="preserve"> (</w:t>
      </w:r>
      <w:r>
        <w:rPr>
          <w:i/>
        </w:rPr>
        <w:t>Quiet Existences</w:t>
      </w:r>
      <w:r>
        <w:t>). One of his best-known works, “</w:t>
      </w:r>
      <w:proofErr w:type="spellStart"/>
      <w:r>
        <w:t>Ved</w:t>
      </w:r>
      <w:proofErr w:type="spellEnd"/>
      <w:r>
        <w:t xml:space="preserve"> </w:t>
      </w:r>
      <w:proofErr w:type="spellStart"/>
      <w:r>
        <w:t>Vejen</w:t>
      </w:r>
      <w:proofErr w:type="spellEnd"/>
      <w:r>
        <w:t xml:space="preserve">” (“By the Wayside,” also translated as </w:t>
      </w:r>
      <w:proofErr w:type="spellStart"/>
      <w:r>
        <w:rPr>
          <w:i/>
        </w:rPr>
        <w:t>Katinka</w:t>
      </w:r>
      <w:proofErr w:type="spellEnd"/>
      <w:r>
        <w:t>), tells the story of a quiet housewife, her</w:t>
      </w:r>
      <w:r>
        <w:t xml:space="preserve"> unconsummated love affair, and her barely-mourned death by tuberculosis. The opening scene of this novel exemplifies one element of Bang’s </w:t>
      </w:r>
      <w:del w:id="7" w:author="" w:date="2014-08-03T15:28:00Z">
        <w:r w:rsidDel="004004F7">
          <w:delText xml:space="preserve">impressionist </w:delText>
        </w:r>
      </w:del>
      <w:ins w:id="8" w:author="" w:date="2014-08-03T15:28:00Z">
        <w:r>
          <w:t>I</w:t>
        </w:r>
        <w:r>
          <w:t xml:space="preserve">mpressionist </w:t>
        </w:r>
      </w:ins>
      <w:r>
        <w:t xml:space="preserve">representation of life: conversation with many voices but without traditional novelistic framing. </w:t>
      </w:r>
    </w:p>
    <w:p w14:paraId="20A9FDBC" w14:textId="77777777" w:rsidR="002670F3" w:rsidRDefault="002670F3">
      <w:pPr>
        <w:pStyle w:val="normal0"/>
      </w:pPr>
    </w:p>
    <w:p w14:paraId="3477D416" w14:textId="77777777" w:rsidR="002670F3" w:rsidRDefault="004004F7">
      <w:pPr>
        <w:pStyle w:val="normal0"/>
      </w:pPr>
      <w:r>
        <w:t>On</w:t>
      </w:r>
      <w:r>
        <w:t xml:space="preserve">e of Bang’s most important residences abroad took place in 1893-94 in Paris, where he worked as a cultural interpreter and stage director for the French symbolist director, </w:t>
      </w:r>
      <w:proofErr w:type="spellStart"/>
      <w:r>
        <w:t>Aurélien</w:t>
      </w:r>
      <w:proofErr w:type="spellEnd"/>
      <w:r>
        <w:t xml:space="preserve"> </w:t>
      </w:r>
      <w:proofErr w:type="spellStart"/>
      <w:r>
        <w:t>Lugné-Poë</w:t>
      </w:r>
      <w:proofErr w:type="spellEnd"/>
      <w:r>
        <w:t xml:space="preserve">. Recruited by Count </w:t>
      </w:r>
      <w:proofErr w:type="spellStart"/>
      <w:r>
        <w:t>Prozor</w:t>
      </w:r>
      <w:proofErr w:type="spellEnd"/>
      <w:r>
        <w:t xml:space="preserve">, </w:t>
      </w:r>
      <w:proofErr w:type="spellStart"/>
      <w:r>
        <w:t>Henrik</w:t>
      </w:r>
      <w:proofErr w:type="spellEnd"/>
      <w:r>
        <w:t xml:space="preserve"> Ibsen’s translator in France,</w:t>
      </w:r>
      <w:r>
        <w:t xml:space="preserve"> Bang’s task was to tone down the highly stylized productions of Ibsen at the </w:t>
      </w:r>
      <w:proofErr w:type="spellStart"/>
      <w:r>
        <w:rPr>
          <w:i/>
        </w:rPr>
        <w:t>Théâtre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l’Œuvre</w:t>
      </w:r>
      <w:proofErr w:type="spellEnd"/>
      <w:r>
        <w:t>. His stay in Paris was motivated in part by a scandalous murder that resulted in the persecution of suspected homosexuals in Copenhagen. Bang’s only text to ad</w:t>
      </w:r>
      <w:r>
        <w:t xml:space="preserve">dress homosexuality explicitly, </w:t>
      </w:r>
      <w:proofErr w:type="spellStart"/>
      <w:r>
        <w:rPr>
          <w:i/>
        </w:rPr>
        <w:t>Gedanken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Sexualitätsproblem</w:t>
      </w:r>
      <w:proofErr w:type="spellEnd"/>
      <w:r>
        <w:t>, was written in German in 1909 and published posthumously. In this treatise, Bang defines homosexuality as “inversion” (a man’s body with a woman’s soul), as illness, and as a state or experie</w:t>
      </w:r>
      <w:r>
        <w:t>nce granting the individual privileged access to life as the ultimate aesthetic source.</w:t>
      </w:r>
    </w:p>
    <w:p w14:paraId="74103212" w14:textId="77777777" w:rsidR="002670F3" w:rsidRDefault="002670F3">
      <w:pPr>
        <w:pStyle w:val="normal0"/>
        <w:widowControl w:val="0"/>
      </w:pPr>
    </w:p>
    <w:p w14:paraId="2C5DD3D4" w14:textId="77777777" w:rsidR="002670F3" w:rsidRDefault="004004F7">
      <w:pPr>
        <w:pStyle w:val="Heading2"/>
        <w:widowControl w:val="0"/>
      </w:pPr>
      <w:r>
        <w:t>Complete Works:</w:t>
      </w:r>
    </w:p>
    <w:p w14:paraId="26942616" w14:textId="77777777" w:rsidR="002670F3" w:rsidRDefault="004004F7">
      <w:pPr>
        <w:pStyle w:val="normal0"/>
        <w:widowControl w:val="0"/>
      </w:pPr>
      <w:proofErr w:type="spellStart"/>
      <w:r>
        <w:rPr>
          <w:i/>
        </w:rPr>
        <w:t>Værker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Mindeudgave</w:t>
      </w:r>
      <w:proofErr w:type="spellEnd"/>
      <w:r>
        <w:t xml:space="preserve">, 4 vols. </w:t>
      </w:r>
      <w:moveFromRangeStart w:id="9" w:author="" w:date="2014-08-03T15:30:00Z" w:name="move268699172"/>
      <w:moveFrom w:id="10" w:author="" w:date="2014-08-03T15:30:00Z">
        <w:r w:rsidDel="004004F7">
          <w:t xml:space="preserve">(1912). </w:t>
        </w:r>
      </w:moveFrom>
      <w:moveFromRangeEnd w:id="9"/>
      <w:r>
        <w:t xml:space="preserve">Copenhagen: </w:t>
      </w:r>
      <w:proofErr w:type="spellStart"/>
      <w:r>
        <w:t>Gyldendalske</w:t>
      </w:r>
      <w:proofErr w:type="spellEnd"/>
      <w:r>
        <w:t xml:space="preserve"> </w:t>
      </w:r>
      <w:proofErr w:type="spellStart"/>
      <w:r>
        <w:t>boghandel</w:t>
      </w:r>
      <w:proofErr w:type="spellEnd"/>
      <w:r>
        <w:t>.</w:t>
      </w:r>
      <w:ins w:id="11" w:author="" w:date="2014-08-03T15:30:00Z">
        <w:r>
          <w:t xml:space="preserve"> </w:t>
        </w:r>
      </w:ins>
      <w:moveToRangeStart w:id="12" w:author="" w:date="2014-08-03T15:30:00Z" w:name="move268699172"/>
      <w:moveTo w:id="13" w:author="" w:date="2014-08-03T15:30:00Z">
        <w:del w:id="14" w:author="" w:date="2014-08-03T15:30:00Z">
          <w:r w:rsidDel="004004F7">
            <w:delText>(</w:delText>
          </w:r>
        </w:del>
        <w:r>
          <w:t>1912</w:t>
        </w:r>
        <w:del w:id="15" w:author="" w:date="2014-08-03T15:30:00Z">
          <w:r w:rsidDel="004004F7">
            <w:delText>)</w:delText>
          </w:r>
        </w:del>
        <w:r>
          <w:t>.</w:t>
        </w:r>
      </w:moveTo>
      <w:moveToRangeEnd w:id="12"/>
    </w:p>
    <w:p w14:paraId="1C85EB11" w14:textId="77777777" w:rsidR="002670F3" w:rsidRDefault="002670F3">
      <w:pPr>
        <w:pStyle w:val="Heading1"/>
      </w:pPr>
    </w:p>
    <w:p w14:paraId="5897B32E" w14:textId="77777777" w:rsidR="002670F3" w:rsidRDefault="004004F7">
      <w:pPr>
        <w:pStyle w:val="Heading1"/>
      </w:pPr>
      <w:r>
        <w:rPr>
          <w:u w:val="single"/>
        </w:rPr>
        <w:t>List of Works:</w:t>
      </w:r>
    </w:p>
    <w:p w14:paraId="4EC1DAE7" w14:textId="77777777" w:rsidR="002670F3" w:rsidRDefault="002670F3">
      <w:pPr>
        <w:pStyle w:val="Heading1"/>
      </w:pPr>
    </w:p>
    <w:p w14:paraId="7DF7BF08" w14:textId="77777777" w:rsidR="002670F3" w:rsidRDefault="004004F7">
      <w:pPr>
        <w:pStyle w:val="Heading1"/>
      </w:pPr>
      <w:bookmarkStart w:id="16" w:name="_GoBack"/>
      <w:r>
        <w:rPr>
          <w:u w:val="single"/>
        </w:rPr>
        <w:t>Essays and Criticism</w:t>
      </w:r>
    </w:p>
    <w:p w14:paraId="2468A46C" w14:textId="77777777" w:rsidR="002670F3" w:rsidRDefault="004004F7">
      <w:pPr>
        <w:pStyle w:val="normal0"/>
        <w:widowControl w:val="0"/>
      </w:pPr>
      <w:proofErr w:type="spellStart"/>
      <w:r>
        <w:rPr>
          <w:i/>
        </w:rPr>
        <w:t>Realisme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og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Realister</w:t>
      </w:r>
      <w:proofErr w:type="spellEnd"/>
      <w:r>
        <w:t xml:space="preserve"> (1879)</w:t>
      </w:r>
    </w:p>
    <w:p w14:paraId="5D78894A" w14:textId="77777777" w:rsidR="002670F3" w:rsidRDefault="004004F7">
      <w:pPr>
        <w:pStyle w:val="normal0"/>
        <w:widowControl w:val="0"/>
      </w:pPr>
      <w:r>
        <w:rPr>
          <w:i/>
        </w:rPr>
        <w:t xml:space="preserve">Masker </w:t>
      </w:r>
      <w:proofErr w:type="spellStart"/>
      <w:proofErr w:type="gramStart"/>
      <w:r>
        <w:rPr>
          <w:i/>
        </w:rPr>
        <w:t>og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Mennesker</w:t>
      </w:r>
      <w:proofErr w:type="spellEnd"/>
      <w:r>
        <w:t xml:space="preserve"> (1909)</w:t>
      </w:r>
    </w:p>
    <w:p w14:paraId="7437D5B7" w14:textId="77777777" w:rsidR="002670F3" w:rsidRDefault="004004F7">
      <w:pPr>
        <w:pStyle w:val="normal0"/>
        <w:widowControl w:val="0"/>
      </w:pPr>
      <w:proofErr w:type="spellStart"/>
      <w:r>
        <w:rPr>
          <w:i/>
        </w:rPr>
        <w:t>Gedanken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Sexualitätsproblem</w:t>
      </w:r>
      <w:proofErr w:type="spellEnd"/>
      <w:r>
        <w:rPr>
          <w:i/>
        </w:rPr>
        <w:t xml:space="preserve"> </w:t>
      </w:r>
      <w:r>
        <w:t>(1922)</w:t>
      </w:r>
    </w:p>
    <w:p w14:paraId="1D0EB4A9" w14:textId="77777777" w:rsidR="002670F3" w:rsidRDefault="002670F3">
      <w:pPr>
        <w:pStyle w:val="normal0"/>
        <w:widowControl w:val="0"/>
      </w:pPr>
    </w:p>
    <w:p w14:paraId="58356F84" w14:textId="77777777" w:rsidR="002670F3" w:rsidRDefault="004004F7">
      <w:pPr>
        <w:pStyle w:val="Heading2"/>
        <w:widowControl w:val="0"/>
      </w:pPr>
      <w:r>
        <w:t>Novels</w:t>
      </w:r>
    </w:p>
    <w:p w14:paraId="1503F6AB" w14:textId="77777777" w:rsidR="002670F3" w:rsidRDefault="004004F7">
      <w:pPr>
        <w:pStyle w:val="normal0"/>
        <w:widowControl w:val="0"/>
      </w:pPr>
      <w:proofErr w:type="spellStart"/>
      <w:r>
        <w:rPr>
          <w:i/>
        </w:rPr>
        <w:t>Håbløse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Slægter</w:t>
      </w:r>
      <w:proofErr w:type="spellEnd"/>
      <w:r>
        <w:t xml:space="preserve"> (1880)</w:t>
      </w:r>
    </w:p>
    <w:bookmarkEnd w:id="16"/>
    <w:p w14:paraId="541ABE2F" w14:textId="77777777" w:rsidR="002670F3" w:rsidRDefault="004004F7">
      <w:pPr>
        <w:pStyle w:val="normal0"/>
        <w:widowControl w:val="0"/>
      </w:pPr>
      <w:proofErr w:type="spellStart"/>
      <w:r>
        <w:rPr>
          <w:i/>
        </w:rPr>
        <w:lastRenderedPageBreak/>
        <w:t>Stuk</w:t>
      </w:r>
      <w:proofErr w:type="spellEnd"/>
      <w:r>
        <w:t xml:space="preserve"> (1887)</w:t>
      </w:r>
    </w:p>
    <w:p w14:paraId="20FEF688" w14:textId="77777777" w:rsidR="002670F3" w:rsidRDefault="004004F7">
      <w:pPr>
        <w:pStyle w:val="normal0"/>
        <w:widowControl w:val="0"/>
      </w:pPr>
      <w:proofErr w:type="spellStart"/>
      <w:r>
        <w:rPr>
          <w:i/>
        </w:rPr>
        <w:t>Ludvigsbakke</w:t>
      </w:r>
      <w:proofErr w:type="spellEnd"/>
      <w:r>
        <w:t xml:space="preserve"> (1896)</w:t>
      </w:r>
    </w:p>
    <w:p w14:paraId="704470A2" w14:textId="77777777" w:rsidR="002670F3" w:rsidRDefault="004004F7">
      <w:pPr>
        <w:pStyle w:val="normal0"/>
        <w:widowControl w:val="0"/>
      </w:pPr>
      <w:proofErr w:type="spellStart"/>
      <w:r>
        <w:rPr>
          <w:i/>
        </w:rPr>
        <w:t>Mikaël</w:t>
      </w:r>
      <w:proofErr w:type="spellEnd"/>
      <w:r>
        <w:t xml:space="preserve"> (1904)</w:t>
      </w:r>
    </w:p>
    <w:p w14:paraId="0CA1DDA8" w14:textId="77777777" w:rsidR="002670F3" w:rsidRDefault="004004F7">
      <w:pPr>
        <w:pStyle w:val="normal0"/>
        <w:widowControl w:val="0"/>
      </w:pPr>
      <w:r>
        <w:rPr>
          <w:i/>
        </w:rPr>
        <w:t xml:space="preserve">De </w:t>
      </w:r>
      <w:proofErr w:type="spellStart"/>
      <w:r>
        <w:rPr>
          <w:i/>
        </w:rPr>
        <w:t>uden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Fædreland</w:t>
      </w:r>
      <w:proofErr w:type="spellEnd"/>
      <w:r>
        <w:t xml:space="preserve"> (1906)</w:t>
      </w:r>
    </w:p>
    <w:p w14:paraId="38C1319A" w14:textId="77777777" w:rsidR="002670F3" w:rsidRDefault="002670F3">
      <w:pPr>
        <w:pStyle w:val="normal0"/>
      </w:pPr>
    </w:p>
    <w:p w14:paraId="6698A3EE" w14:textId="77777777" w:rsidR="002670F3" w:rsidRDefault="004004F7">
      <w:pPr>
        <w:pStyle w:val="normal0"/>
        <w:tabs>
          <w:tab w:val="center" w:pos="4680"/>
          <w:tab w:val="right" w:pos="9360"/>
        </w:tabs>
      </w:pPr>
      <w:r>
        <w:rPr>
          <w:u w:val="single"/>
        </w:rPr>
        <w:t>Short Stories</w:t>
      </w:r>
    </w:p>
    <w:p w14:paraId="08D5CA24" w14:textId="77777777" w:rsidR="002670F3" w:rsidRDefault="004004F7">
      <w:pPr>
        <w:pStyle w:val="normal0"/>
        <w:tabs>
          <w:tab w:val="center" w:pos="4680"/>
          <w:tab w:val="right" w:pos="9360"/>
        </w:tabs>
      </w:pPr>
      <w:proofErr w:type="spellStart"/>
      <w:r>
        <w:rPr>
          <w:i/>
        </w:rPr>
        <w:t>Stille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Eksistenser</w:t>
      </w:r>
      <w:proofErr w:type="spellEnd"/>
      <w:r>
        <w:t xml:space="preserve"> (1886)</w:t>
      </w:r>
    </w:p>
    <w:p w14:paraId="0CB8710B" w14:textId="77777777" w:rsidR="002670F3" w:rsidRDefault="002670F3">
      <w:pPr>
        <w:pStyle w:val="Heading2"/>
      </w:pPr>
    </w:p>
    <w:p w14:paraId="1AD55BAF" w14:textId="77777777" w:rsidR="002670F3" w:rsidRDefault="004004F7">
      <w:pPr>
        <w:pStyle w:val="Heading2"/>
      </w:pPr>
      <w:r>
        <w:t>Poetry</w:t>
      </w:r>
    </w:p>
    <w:p w14:paraId="062B1441" w14:textId="77777777" w:rsidR="002670F3" w:rsidRDefault="004004F7">
      <w:pPr>
        <w:pStyle w:val="normal0"/>
        <w:widowControl w:val="0"/>
      </w:pPr>
      <w:proofErr w:type="spellStart"/>
      <w:r>
        <w:rPr>
          <w:i/>
        </w:rPr>
        <w:t>Digte</w:t>
      </w:r>
      <w:proofErr w:type="spellEnd"/>
      <w:r>
        <w:t xml:space="preserve"> (1889)</w:t>
      </w:r>
    </w:p>
    <w:p w14:paraId="3DB4C69F" w14:textId="77777777" w:rsidR="002670F3" w:rsidRDefault="002670F3">
      <w:pPr>
        <w:pStyle w:val="Heading2"/>
      </w:pPr>
    </w:p>
    <w:p w14:paraId="5B34A6C4" w14:textId="77777777" w:rsidR="002670F3" w:rsidRDefault="004004F7">
      <w:pPr>
        <w:pStyle w:val="Heading2"/>
      </w:pPr>
      <w:r>
        <w:t>Translation</w:t>
      </w:r>
    </w:p>
    <w:p w14:paraId="0DEE815A" w14:textId="77777777" w:rsidR="002670F3" w:rsidRDefault="004004F7">
      <w:pPr>
        <w:pStyle w:val="normal0"/>
      </w:pPr>
      <w:r>
        <w:rPr>
          <w:i/>
        </w:rPr>
        <w:t>Tina</w:t>
      </w:r>
      <w:r>
        <w:t xml:space="preserve"> (1984). Translated by Paul </w:t>
      </w:r>
      <w:proofErr w:type="spellStart"/>
      <w:r>
        <w:t>Christophersen</w:t>
      </w:r>
      <w:proofErr w:type="spellEnd"/>
      <w:r>
        <w:t xml:space="preserve">. London and Dover, N.H.: </w:t>
      </w:r>
      <w:proofErr w:type="spellStart"/>
      <w:r>
        <w:t>Athlone</w:t>
      </w:r>
      <w:proofErr w:type="spellEnd"/>
      <w:r>
        <w:t xml:space="preserve"> Press.</w:t>
      </w:r>
    </w:p>
    <w:p w14:paraId="11E50C80" w14:textId="77777777" w:rsidR="002670F3" w:rsidRDefault="002670F3">
      <w:pPr>
        <w:pStyle w:val="normal0"/>
      </w:pPr>
    </w:p>
    <w:p w14:paraId="1B1D43D3" w14:textId="77777777" w:rsidR="002670F3" w:rsidRDefault="004004F7">
      <w:pPr>
        <w:pStyle w:val="Heading2"/>
      </w:pPr>
      <w:r>
        <w:t>Further Reading:</w:t>
      </w:r>
    </w:p>
    <w:p w14:paraId="4CBFA767" w14:textId="77777777" w:rsidR="002670F3" w:rsidRDefault="004004F7">
      <w:pPr>
        <w:pStyle w:val="normal0"/>
        <w:widowControl w:val="0"/>
      </w:pPr>
      <w:proofErr w:type="gramStart"/>
      <w:r>
        <w:t>Bang, Herman (2007).</w:t>
      </w:r>
      <w:proofErr w:type="gramEnd"/>
      <w:r>
        <w:t xml:space="preserve"> </w:t>
      </w:r>
      <w:proofErr w:type="spellStart"/>
      <w:r>
        <w:rPr>
          <w:i/>
        </w:rPr>
        <w:t>Dramaturgiske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Pennetegninger</w:t>
      </w:r>
      <w:proofErr w:type="spellEnd"/>
      <w:r>
        <w:rPr>
          <w:i/>
        </w:rPr>
        <w:t xml:space="preserve">: Herman Bang </w:t>
      </w:r>
      <w:proofErr w:type="spellStart"/>
      <w:r>
        <w:rPr>
          <w:i/>
        </w:rPr>
        <w:t>som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teateressayist</w:t>
      </w:r>
      <w:proofErr w:type="spellEnd"/>
      <w:r>
        <w:rPr>
          <w:i/>
        </w:rPr>
        <w:t xml:space="preserve">. En </w:t>
      </w:r>
      <w:proofErr w:type="spellStart"/>
      <w:r>
        <w:rPr>
          <w:i/>
        </w:rPr>
        <w:t>antologi</w:t>
      </w:r>
      <w:proofErr w:type="spellEnd"/>
      <w:r>
        <w:t xml:space="preserve">. Ed. </w:t>
      </w:r>
      <w:proofErr w:type="spellStart"/>
      <w:r>
        <w:t>Jürgensen</w:t>
      </w:r>
      <w:proofErr w:type="spellEnd"/>
      <w:r>
        <w:t xml:space="preserve"> K. A. Odense: </w:t>
      </w:r>
      <w:proofErr w:type="spellStart"/>
      <w:r>
        <w:t>Syddansk</w:t>
      </w:r>
      <w:proofErr w:type="spellEnd"/>
      <w:r>
        <w:t xml:space="preserve"> </w:t>
      </w:r>
      <w:proofErr w:type="spellStart"/>
      <w:r>
        <w:t>Universitetsforlag</w:t>
      </w:r>
      <w:proofErr w:type="spellEnd"/>
      <w:r>
        <w:t>.</w:t>
      </w:r>
    </w:p>
    <w:p w14:paraId="6F860BA2" w14:textId="77777777" w:rsidR="002670F3" w:rsidRDefault="004004F7">
      <w:pPr>
        <w:pStyle w:val="normal0"/>
        <w:tabs>
          <w:tab w:val="center" w:pos="4680"/>
          <w:tab w:val="right" w:pos="9360"/>
        </w:tabs>
      </w:pPr>
      <w:proofErr w:type="spellStart"/>
      <w:r>
        <w:t>Bj</w:t>
      </w:r>
      <w:r>
        <w:t>ørby</w:t>
      </w:r>
      <w:proofErr w:type="spellEnd"/>
      <w:r>
        <w:t>, P. (1986) “</w:t>
      </w:r>
      <w:r>
        <w:t xml:space="preserve">The Prison House of Sexuality: Homosexuality in Herman Bang Scholarship.” </w:t>
      </w:r>
      <w:r>
        <w:rPr>
          <w:i/>
        </w:rPr>
        <w:t>Scandinavian Studies</w:t>
      </w:r>
      <w:r>
        <w:t xml:space="preserve"> 58.3 (1986): 223-255.</w:t>
      </w:r>
    </w:p>
    <w:p w14:paraId="0479314D" w14:textId="77777777" w:rsidR="002670F3" w:rsidRDefault="004004F7">
      <w:pPr>
        <w:pStyle w:val="normal0"/>
      </w:pPr>
      <w:proofErr w:type="gramStart"/>
      <w:r>
        <w:t>Greene-</w:t>
      </w:r>
      <w:proofErr w:type="spellStart"/>
      <w:r>
        <w:t>Gantzberg</w:t>
      </w:r>
      <w:proofErr w:type="spellEnd"/>
      <w:r>
        <w:t xml:space="preserve">, V. (1997) </w:t>
      </w:r>
      <w:r>
        <w:rPr>
          <w:i/>
        </w:rPr>
        <w:t>Biography of a Danish Literary Impressionist (1857-1912).</w:t>
      </w:r>
      <w:proofErr w:type="gramEnd"/>
      <w:r>
        <w:t xml:space="preserve"> Lewiston: Edwin </w:t>
      </w:r>
      <w:proofErr w:type="spellStart"/>
      <w:r>
        <w:t>Mellen</w:t>
      </w:r>
      <w:proofErr w:type="spellEnd"/>
      <w:r>
        <w:t xml:space="preserve"> Press.</w:t>
      </w:r>
    </w:p>
    <w:p w14:paraId="38651CBB" w14:textId="77777777" w:rsidR="002670F3" w:rsidRDefault="004004F7">
      <w:pPr>
        <w:pStyle w:val="normal0"/>
      </w:pPr>
      <w:r>
        <w:t>Shephe</w:t>
      </w:r>
      <w:r>
        <w:t xml:space="preserve">rd-Barr, K. (1996) “‘Le grand </w:t>
      </w:r>
      <w:proofErr w:type="spellStart"/>
      <w:r>
        <w:t>metteur</w:t>
      </w:r>
      <w:proofErr w:type="spellEnd"/>
      <w:r>
        <w:t xml:space="preserve"> en scène’: Herman Bang in Paris, 1893-94.” </w:t>
      </w:r>
      <w:proofErr w:type="gramStart"/>
      <w:r>
        <w:rPr>
          <w:i/>
        </w:rPr>
        <w:t xml:space="preserve">Scandinavian-Canadian Studies/Etudes </w:t>
      </w:r>
      <w:proofErr w:type="spellStart"/>
      <w:r>
        <w:rPr>
          <w:i/>
        </w:rPr>
        <w:t>Scandinaves</w:t>
      </w:r>
      <w:proofErr w:type="spellEnd"/>
      <w:r>
        <w:rPr>
          <w:i/>
        </w:rPr>
        <w:t xml:space="preserve"> au Canada</w:t>
      </w:r>
      <w:r>
        <w:t xml:space="preserve"> 9.</w:t>
      </w:r>
      <w:proofErr w:type="gramEnd"/>
      <w:r>
        <w:t xml:space="preserve"> 73-90.</w:t>
      </w:r>
    </w:p>
    <w:p w14:paraId="1A0C0FE5" w14:textId="77777777" w:rsidR="002670F3" w:rsidRDefault="004004F7">
      <w:pPr>
        <w:pStyle w:val="normal0"/>
      </w:pPr>
      <w:proofErr w:type="spellStart"/>
      <w:r>
        <w:t>Sørensen</w:t>
      </w:r>
      <w:proofErr w:type="spellEnd"/>
      <w:r>
        <w:t xml:space="preserve">, Peer E. (2009) </w:t>
      </w:r>
      <w:proofErr w:type="spellStart"/>
      <w:r>
        <w:rPr>
          <w:i/>
        </w:rPr>
        <w:t>Vor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tids</w:t>
      </w:r>
      <w:proofErr w:type="spellEnd"/>
      <w:r>
        <w:rPr>
          <w:i/>
        </w:rPr>
        <w:t xml:space="preserve"> temperament: Studier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Herman Bangs </w:t>
      </w:r>
      <w:proofErr w:type="spellStart"/>
      <w:r>
        <w:rPr>
          <w:i/>
        </w:rPr>
        <w:t>forfatterskab</w:t>
      </w:r>
      <w:proofErr w:type="spellEnd"/>
      <w:r>
        <w:t xml:space="preserve">. Denmark: </w:t>
      </w:r>
      <w:proofErr w:type="spellStart"/>
      <w:r>
        <w:t>Gyldendal</w:t>
      </w:r>
      <w:proofErr w:type="spellEnd"/>
      <w:r>
        <w:t>.</w:t>
      </w:r>
    </w:p>
    <w:p w14:paraId="5BCA957D" w14:textId="77777777" w:rsidR="002670F3" w:rsidRDefault="002670F3">
      <w:pPr>
        <w:pStyle w:val="normal0"/>
      </w:pPr>
    </w:p>
    <w:p w14:paraId="05D5B953" w14:textId="77777777" w:rsidR="002670F3" w:rsidRDefault="004004F7">
      <w:pPr>
        <w:pStyle w:val="normal0"/>
      </w:pPr>
      <w:r>
        <w:rPr>
          <w:u w:val="single"/>
        </w:rPr>
        <w:t>Internet Resources:</w:t>
      </w:r>
    </w:p>
    <w:p w14:paraId="7333619E" w14:textId="77777777" w:rsidR="002670F3" w:rsidRDefault="004004F7">
      <w:pPr>
        <w:pStyle w:val="normal0"/>
      </w:pPr>
      <w:r>
        <w:t xml:space="preserve">Entry for Herman Bang on </w:t>
      </w:r>
      <w:proofErr w:type="spellStart"/>
      <w:r>
        <w:t>Arkiv</w:t>
      </w:r>
      <w:proofErr w:type="spellEnd"/>
      <w:r>
        <w:t xml:space="preserve"> for </w:t>
      </w:r>
      <w:proofErr w:type="spellStart"/>
      <w:r>
        <w:t>Danks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(includes writings by Bang and biographical information): </w:t>
      </w:r>
      <w:hyperlink r:id="rId5">
        <w:r>
          <w:rPr>
            <w:color w:val="0000FF"/>
            <w:u w:val="single"/>
          </w:rPr>
          <w:t>http://adl.dk/adl_pub/forf</w:t>
        </w:r>
        <w:r>
          <w:rPr>
            <w:color w:val="0000FF"/>
            <w:u w:val="single"/>
          </w:rPr>
          <w:t>a</w:t>
        </w:r>
        <w:r>
          <w:rPr>
            <w:color w:val="0000FF"/>
            <w:u w:val="single"/>
          </w:rPr>
          <w:t>t</w:t>
        </w:r>
        <w:r>
          <w:rPr>
            <w:color w:val="0000FF"/>
            <w:u w:val="single"/>
          </w:rPr>
          <w:t>ter/e_forfatter/e_forfatter.xsql?ff_id=1&amp;nnoc=adl_pub</w:t>
        </w:r>
      </w:hyperlink>
      <w:hyperlink r:id="rId6"/>
    </w:p>
    <w:p w14:paraId="1534DAA5" w14:textId="77777777" w:rsidR="002670F3" w:rsidRDefault="004004F7">
      <w:pPr>
        <w:pStyle w:val="normal0"/>
      </w:pPr>
      <w:r>
        <w:t xml:space="preserve">Entry for Herman Bang on Kaliope (includes writings by Bang and biographical information): </w:t>
      </w:r>
      <w:hyperlink r:id="rId7">
        <w:r>
          <w:rPr>
            <w:color w:val="0000FF"/>
            <w:u w:val="single"/>
          </w:rPr>
          <w:t>http://www.kalliope.org/en/ffront.cgi?fhandle=bang</w:t>
        </w:r>
      </w:hyperlink>
      <w:hyperlink r:id="rId8"/>
    </w:p>
    <w:p w14:paraId="27B4A351" w14:textId="77777777" w:rsidR="002670F3" w:rsidRDefault="004004F7">
      <w:pPr>
        <w:pStyle w:val="normal0"/>
      </w:pPr>
      <w:r>
        <w:t xml:space="preserve">Entry for Herman Bang on the official site of Denmark: </w:t>
      </w:r>
      <w:hyperlink r:id="rId9">
        <w:r>
          <w:rPr>
            <w:color w:val="0000FF"/>
            <w:u w:val="single"/>
          </w:rPr>
          <w:t>http://denmark.dk/en/meet-the-danes/great-danes/writers/herman-bang/</w:t>
        </w:r>
      </w:hyperlink>
      <w:hyperlink r:id="rId10"/>
    </w:p>
    <w:p w14:paraId="57EA16D1" w14:textId="77777777" w:rsidR="002670F3" w:rsidRDefault="004004F7">
      <w:pPr>
        <w:pStyle w:val="normal0"/>
      </w:pPr>
      <w:hyperlink r:id="rId11"/>
    </w:p>
    <w:p w14:paraId="4A7A3933" w14:textId="77777777" w:rsidR="002670F3" w:rsidRDefault="004004F7">
      <w:pPr>
        <w:pStyle w:val="normal0"/>
      </w:pPr>
      <w:hyperlink r:id="rId12"/>
    </w:p>
    <w:sectPr w:rsidR="002670F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2670F3"/>
    <w:rsid w:val="002670F3"/>
    <w:rsid w:val="0040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7A41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widowControl w:val="0"/>
      <w:outlineLvl w:val="0"/>
    </w:pPr>
  </w:style>
  <w:style w:type="paragraph" w:styleId="Heading2">
    <w:name w:val="heading 2"/>
    <w:basedOn w:val="normal0"/>
    <w:next w:val="normal0"/>
    <w:pPr>
      <w:keepNext/>
      <w:keepLines/>
      <w:outlineLvl w:val="1"/>
    </w:pPr>
    <w:rPr>
      <w:u w:val="single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04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4F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widowControl w:val="0"/>
      <w:outlineLvl w:val="0"/>
    </w:pPr>
  </w:style>
  <w:style w:type="paragraph" w:styleId="Heading2">
    <w:name w:val="heading 2"/>
    <w:basedOn w:val="normal0"/>
    <w:next w:val="normal0"/>
    <w:pPr>
      <w:keepNext/>
      <w:keepLines/>
      <w:outlineLvl w:val="1"/>
    </w:pPr>
    <w:rPr>
      <w:u w:val="single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04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4F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enmark.dk/en/meet-the-danes/great-danes/writers/herman-bang/" TargetMode="External"/><Relationship Id="rId12" Type="http://schemas.openxmlformats.org/officeDocument/2006/relationships/hyperlink" Target="http://denmark.dk/en/meet-the-danes/great-danes/writers/herman-bang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dl.dk/adl_pub/forfatter/e_forfatter/e_forfatter.xsql?ff_id=1&amp;nnoc=adl_pub" TargetMode="External"/><Relationship Id="rId6" Type="http://schemas.openxmlformats.org/officeDocument/2006/relationships/hyperlink" Target="http://adl.dk/adl_pub/forfatter/e_forfatter/e_forfatter.xsql?ff_id=1&amp;nnoc=adl_pub" TargetMode="External"/><Relationship Id="rId7" Type="http://schemas.openxmlformats.org/officeDocument/2006/relationships/hyperlink" Target="http://www.kalliope.org/en/ffront.cgi?fhandle=bang" TargetMode="External"/><Relationship Id="rId8" Type="http://schemas.openxmlformats.org/officeDocument/2006/relationships/hyperlink" Target="http://www.kalliope.org/en/ffront.cgi?fhandle=bang" TargetMode="External"/><Relationship Id="rId9" Type="http://schemas.openxmlformats.org/officeDocument/2006/relationships/hyperlink" Target="http://denmark.dk/en/meet-the-danes/great-danes/writers/herman-bang/" TargetMode="External"/><Relationship Id="rId10" Type="http://schemas.openxmlformats.org/officeDocument/2006/relationships/hyperlink" Target="http://denmark.dk/en/meet-the-danes/great-danes/writers/herman-ba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752</Words>
  <Characters>4291</Characters>
  <Application>Microsoft Macintosh Word</Application>
  <DocSecurity>0</DocSecurity>
  <Lines>35</Lines>
  <Paragraphs>10</Paragraphs>
  <ScaleCrop>false</ScaleCrop>
  <LinksUpToDate>false</LinksUpToDate>
  <CharactersWithSpaces>5033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Bang, Herman_Gunn.docx</dc:title>
  <cp:lastModifiedBy/>
  <cp:revision>2</cp:revision>
  <dcterms:created xsi:type="dcterms:W3CDTF">2014-08-03T21:24:00Z</dcterms:created>
  <dcterms:modified xsi:type="dcterms:W3CDTF">2014-08-03T21:35:00Z</dcterms:modified>
</cp:coreProperties>
</file>