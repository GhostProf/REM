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8BAA9" w14:textId="77777777" w:rsidR="00B81A70" w:rsidRDefault="00976736" w:rsidP="00976736">
      <w:pPr>
        <w:spacing w:after="0"/>
        <w:rPr>
          <w:rFonts w:ascii="Times New Roman" w:hAnsi="Times New Roman" w:cs="Times New Roman"/>
          <w:b/>
          <w:sz w:val="24"/>
          <w:szCs w:val="24"/>
        </w:rPr>
      </w:pPr>
      <w:proofErr w:type="spellStart"/>
      <w:r>
        <w:rPr>
          <w:rFonts w:ascii="Times New Roman" w:hAnsi="Times New Roman" w:cs="Times New Roman"/>
          <w:b/>
          <w:sz w:val="24"/>
          <w:szCs w:val="24"/>
        </w:rPr>
        <w:t>Barraine</w:t>
      </w:r>
      <w:proofErr w:type="spellEnd"/>
      <w:r>
        <w:rPr>
          <w:rFonts w:ascii="Times New Roman" w:hAnsi="Times New Roman" w:cs="Times New Roman"/>
          <w:b/>
          <w:sz w:val="24"/>
          <w:szCs w:val="24"/>
        </w:rPr>
        <w:t>, Elsa Jacqueline</w:t>
      </w:r>
      <w:r w:rsidR="00FE046C">
        <w:rPr>
          <w:rFonts w:ascii="Times New Roman" w:hAnsi="Times New Roman" w:cs="Times New Roman"/>
          <w:b/>
          <w:sz w:val="24"/>
          <w:szCs w:val="24"/>
        </w:rPr>
        <w:t xml:space="preserve"> (1910-1999)</w:t>
      </w:r>
    </w:p>
    <w:p w14:paraId="375DD39D" w14:textId="77777777" w:rsidR="00FE046C" w:rsidRPr="00FE046C" w:rsidRDefault="00FE046C" w:rsidP="00976736">
      <w:pPr>
        <w:spacing w:after="0"/>
        <w:rPr>
          <w:rFonts w:ascii="Times New Roman" w:hAnsi="Times New Roman" w:cs="Times New Roman"/>
          <w:sz w:val="24"/>
          <w:szCs w:val="24"/>
        </w:rPr>
      </w:pPr>
      <w:r w:rsidRPr="00FE046C">
        <w:rPr>
          <w:rFonts w:ascii="Times New Roman" w:hAnsi="Times New Roman" w:cs="Times New Roman"/>
          <w:sz w:val="24"/>
          <w:szCs w:val="24"/>
        </w:rPr>
        <w:t xml:space="preserve">Laura </w:t>
      </w:r>
      <w:proofErr w:type="spellStart"/>
      <w:r w:rsidRPr="00FE046C">
        <w:rPr>
          <w:rFonts w:ascii="Times New Roman" w:hAnsi="Times New Roman" w:cs="Times New Roman"/>
          <w:sz w:val="24"/>
          <w:szCs w:val="24"/>
        </w:rPr>
        <w:t>Hamer</w:t>
      </w:r>
      <w:proofErr w:type="spellEnd"/>
    </w:p>
    <w:p w14:paraId="258C0F4B" w14:textId="77777777" w:rsidR="00A6539D" w:rsidRDefault="00A6539D" w:rsidP="00976736">
      <w:pPr>
        <w:spacing w:after="0"/>
        <w:rPr>
          <w:rFonts w:ascii="Times New Roman" w:hAnsi="Times New Roman" w:cs="Times New Roman"/>
          <w:b/>
          <w:sz w:val="24"/>
          <w:szCs w:val="24"/>
        </w:rPr>
      </w:pPr>
    </w:p>
    <w:p w14:paraId="0933813F" w14:textId="77777777" w:rsidR="00A6539D" w:rsidRDefault="00A6539D" w:rsidP="00976736">
      <w:pPr>
        <w:spacing w:after="0"/>
        <w:rPr>
          <w:rFonts w:ascii="Times New Roman" w:hAnsi="Times New Roman" w:cs="Times New Roman"/>
          <w:sz w:val="24"/>
          <w:szCs w:val="24"/>
        </w:rPr>
      </w:pPr>
      <w:r>
        <w:rPr>
          <w:rFonts w:ascii="Times New Roman" w:hAnsi="Times New Roman" w:cs="Times New Roman"/>
          <w:sz w:val="24"/>
          <w:szCs w:val="24"/>
        </w:rPr>
        <w:t>Born Paris, 13 February 1910; died Strasbourg, 20 March 1999</w:t>
      </w:r>
    </w:p>
    <w:p w14:paraId="17F20EED" w14:textId="77777777" w:rsidR="00A6539D" w:rsidRDefault="00A6539D" w:rsidP="00976736">
      <w:pPr>
        <w:spacing w:after="0"/>
        <w:rPr>
          <w:rFonts w:ascii="Times New Roman" w:hAnsi="Times New Roman" w:cs="Times New Roman"/>
          <w:sz w:val="24"/>
          <w:szCs w:val="24"/>
        </w:rPr>
      </w:pPr>
      <w:r>
        <w:rPr>
          <w:rFonts w:ascii="Times New Roman" w:hAnsi="Times New Roman" w:cs="Times New Roman"/>
          <w:sz w:val="24"/>
          <w:szCs w:val="24"/>
        </w:rPr>
        <w:t>French composer</w:t>
      </w:r>
    </w:p>
    <w:p w14:paraId="3C33670D" w14:textId="77777777" w:rsidR="005866C9" w:rsidRDefault="005866C9" w:rsidP="00976736">
      <w:pPr>
        <w:spacing w:after="0"/>
        <w:rPr>
          <w:rFonts w:ascii="Times New Roman" w:hAnsi="Times New Roman" w:cs="Times New Roman"/>
          <w:sz w:val="24"/>
          <w:szCs w:val="24"/>
        </w:rPr>
      </w:pPr>
    </w:p>
    <w:p w14:paraId="1B05261B" w14:textId="77777777" w:rsidR="005866C9" w:rsidRDefault="005866C9" w:rsidP="00976736">
      <w:pPr>
        <w:spacing w:after="0"/>
        <w:rPr>
          <w:rFonts w:ascii="Times New Roman" w:hAnsi="Times New Roman" w:cs="Times New Roman"/>
          <w:b/>
          <w:sz w:val="24"/>
          <w:szCs w:val="24"/>
        </w:rPr>
      </w:pPr>
      <w:r>
        <w:rPr>
          <w:rFonts w:ascii="Times New Roman" w:hAnsi="Times New Roman" w:cs="Times New Roman"/>
          <w:b/>
          <w:sz w:val="24"/>
          <w:szCs w:val="24"/>
        </w:rPr>
        <w:t>Summary</w:t>
      </w:r>
    </w:p>
    <w:p w14:paraId="2F939F1E" w14:textId="77777777" w:rsidR="005866C9" w:rsidRDefault="005866C9" w:rsidP="00976736">
      <w:pPr>
        <w:spacing w:after="0"/>
        <w:rPr>
          <w:rFonts w:ascii="Times New Roman" w:hAnsi="Times New Roman" w:cs="Times New Roman"/>
          <w:b/>
          <w:sz w:val="24"/>
          <w:szCs w:val="24"/>
        </w:rPr>
      </w:pPr>
    </w:p>
    <w:p w14:paraId="4D4C1C69" w14:textId="62BDA526" w:rsidR="005F1CC8" w:rsidRPr="005F1CC8" w:rsidDel="00361ACE" w:rsidRDefault="00361ACE" w:rsidP="005F1CC8">
      <w:pPr>
        <w:spacing w:after="0"/>
        <w:rPr>
          <w:del w:id="0" w:author="" w:date="2014-08-03T16:17:00Z"/>
          <w:rFonts w:ascii="Times New Roman" w:hAnsi="Times New Roman" w:cs="Times New Roman"/>
          <w:sz w:val="24"/>
          <w:szCs w:val="24"/>
        </w:rPr>
      </w:pPr>
      <w:del w:id="1" w:author="" w:date="2014-08-03T16:17:00Z">
        <w:r w:rsidDel="00361ACE">
          <w:rPr>
            <w:rFonts w:ascii="Times New Roman" w:hAnsi="Times New Roman" w:cs="Times New Roman"/>
            <w:sz w:val="24"/>
            <w:szCs w:val="24"/>
          </w:rPr>
          <w:delText xml:space="preserve">Elsa Barraine’s </w:delText>
        </w:r>
        <w:r w:rsidR="005866C9" w:rsidDel="00361ACE">
          <w:rPr>
            <w:rFonts w:ascii="Times New Roman" w:hAnsi="Times New Roman" w:cs="Times New Roman"/>
            <w:sz w:val="24"/>
            <w:szCs w:val="24"/>
          </w:rPr>
          <w:delText xml:space="preserve">precocious musical talents were </w:delText>
        </w:r>
      </w:del>
      <w:del w:id="2" w:author="" w:date="2014-08-03T16:09:00Z">
        <w:r w:rsidR="005866C9" w:rsidDel="00361ACE">
          <w:rPr>
            <w:rFonts w:ascii="Times New Roman" w:hAnsi="Times New Roman" w:cs="Times New Roman"/>
            <w:sz w:val="24"/>
            <w:szCs w:val="24"/>
          </w:rPr>
          <w:delText xml:space="preserve">recognised </w:delText>
        </w:r>
      </w:del>
      <w:del w:id="3" w:author="" w:date="2014-08-03T16:17:00Z">
        <w:r w:rsidR="005866C9" w:rsidDel="00361ACE">
          <w:rPr>
            <w:rFonts w:ascii="Times New Roman" w:hAnsi="Times New Roman" w:cs="Times New Roman"/>
            <w:sz w:val="24"/>
            <w:szCs w:val="24"/>
          </w:rPr>
          <w:delText>at an early age</w:delText>
        </w:r>
      </w:del>
      <w:del w:id="4" w:author="" w:date="2014-08-03T16:09:00Z">
        <w:r w:rsidR="005866C9" w:rsidDel="00361ACE">
          <w:rPr>
            <w:rFonts w:ascii="Times New Roman" w:hAnsi="Times New Roman" w:cs="Times New Roman"/>
            <w:sz w:val="24"/>
            <w:szCs w:val="24"/>
          </w:rPr>
          <w:delText>, and</w:delText>
        </w:r>
      </w:del>
      <w:del w:id="5" w:author="" w:date="2014-08-03T16:17:00Z">
        <w:r w:rsidR="005866C9" w:rsidDel="00361ACE">
          <w:rPr>
            <w:rFonts w:ascii="Times New Roman" w:hAnsi="Times New Roman" w:cs="Times New Roman"/>
            <w:sz w:val="24"/>
            <w:szCs w:val="24"/>
          </w:rPr>
          <w:delText xml:space="preserve"> she entered the Paris Conservatoire at the age of twelve. She studied composition with </w:delText>
        </w:r>
        <w:r w:rsidDel="00361ACE">
          <w:rPr>
            <w:rFonts w:ascii="Times New Roman" w:hAnsi="Times New Roman" w:cs="Times New Roman"/>
            <w:sz w:val="24"/>
            <w:szCs w:val="24"/>
          </w:rPr>
          <w:delText xml:space="preserve">Paul Dukas, </w:delText>
        </w:r>
        <w:r w:rsidR="005866C9" w:rsidDel="00361ACE">
          <w:rPr>
            <w:rFonts w:ascii="Times New Roman" w:hAnsi="Times New Roman" w:cs="Times New Roman"/>
            <w:sz w:val="24"/>
            <w:szCs w:val="24"/>
          </w:rPr>
          <w:delText xml:space="preserve">harmony with </w:delText>
        </w:r>
        <w:r w:rsidDel="00361ACE">
          <w:rPr>
            <w:rFonts w:ascii="Times New Roman" w:hAnsi="Times New Roman" w:cs="Times New Roman"/>
            <w:sz w:val="24"/>
            <w:szCs w:val="24"/>
          </w:rPr>
          <w:delText xml:space="preserve">Jean Gallon </w:delText>
        </w:r>
        <w:r w:rsidR="005866C9" w:rsidDel="00361ACE">
          <w:rPr>
            <w:rFonts w:ascii="Times New Roman" w:hAnsi="Times New Roman" w:cs="Times New Roman"/>
            <w:sz w:val="24"/>
            <w:szCs w:val="24"/>
          </w:rPr>
          <w:delText>(</w:delText>
        </w:r>
        <w:r w:rsidR="005866C9" w:rsidRPr="00DC733C" w:rsidDel="00361ACE">
          <w:rPr>
            <w:rFonts w:ascii="Times New Roman" w:hAnsi="Times New Roman" w:cs="Times New Roman"/>
            <w:i/>
            <w:sz w:val="24"/>
            <w:szCs w:val="24"/>
          </w:rPr>
          <w:delText>premier prix</w:delText>
        </w:r>
        <w:r w:rsidR="005866C9" w:rsidDel="00361ACE">
          <w:rPr>
            <w:rFonts w:ascii="Times New Roman" w:hAnsi="Times New Roman" w:cs="Times New Roman"/>
            <w:sz w:val="24"/>
            <w:szCs w:val="24"/>
          </w:rPr>
          <w:delText xml:space="preserve"> 1925), fugue with </w:delText>
        </w:r>
        <w:r w:rsidDel="00361ACE">
          <w:rPr>
            <w:rFonts w:ascii="Times New Roman" w:hAnsi="Times New Roman" w:cs="Times New Roman"/>
            <w:sz w:val="24"/>
            <w:szCs w:val="24"/>
          </w:rPr>
          <w:delText xml:space="preserve">Georges Caussade </w:delText>
        </w:r>
        <w:r w:rsidR="005866C9" w:rsidDel="00361ACE">
          <w:rPr>
            <w:rFonts w:ascii="Times New Roman" w:hAnsi="Times New Roman" w:cs="Times New Roman"/>
            <w:sz w:val="24"/>
            <w:szCs w:val="24"/>
          </w:rPr>
          <w:delText>(</w:delText>
        </w:r>
        <w:r w:rsidR="005866C9" w:rsidRPr="00DC733C" w:rsidDel="00361ACE">
          <w:rPr>
            <w:rFonts w:ascii="Times New Roman" w:hAnsi="Times New Roman" w:cs="Times New Roman"/>
            <w:i/>
            <w:sz w:val="24"/>
            <w:szCs w:val="24"/>
          </w:rPr>
          <w:delText>premier prix</w:delText>
        </w:r>
        <w:r w:rsidR="005866C9" w:rsidDel="00361ACE">
          <w:rPr>
            <w:rFonts w:ascii="Times New Roman" w:hAnsi="Times New Roman" w:cs="Times New Roman"/>
            <w:sz w:val="24"/>
            <w:szCs w:val="24"/>
          </w:rPr>
          <w:delText xml:space="preserve"> 1927), and accompaniment with </w:delText>
        </w:r>
        <w:r w:rsidDel="00361ACE">
          <w:rPr>
            <w:rFonts w:ascii="Times New Roman" w:hAnsi="Times New Roman" w:cs="Times New Roman"/>
            <w:sz w:val="24"/>
            <w:szCs w:val="24"/>
          </w:rPr>
          <w:delText xml:space="preserve">André Estyle </w:delText>
        </w:r>
        <w:r w:rsidR="005866C9" w:rsidDel="00361ACE">
          <w:rPr>
            <w:rFonts w:ascii="Times New Roman" w:hAnsi="Times New Roman" w:cs="Times New Roman"/>
            <w:sz w:val="24"/>
            <w:szCs w:val="24"/>
          </w:rPr>
          <w:delText>(</w:delText>
        </w:r>
        <w:r w:rsidR="005866C9" w:rsidRPr="00DC733C" w:rsidDel="00361ACE">
          <w:rPr>
            <w:rFonts w:ascii="Times New Roman" w:hAnsi="Times New Roman" w:cs="Times New Roman"/>
            <w:i/>
            <w:sz w:val="24"/>
            <w:szCs w:val="24"/>
          </w:rPr>
          <w:delText>premier prix</w:delText>
        </w:r>
        <w:r w:rsidR="005866C9" w:rsidDel="00361ACE">
          <w:rPr>
            <w:rFonts w:ascii="Times New Roman" w:hAnsi="Times New Roman" w:cs="Times New Roman"/>
            <w:sz w:val="24"/>
            <w:szCs w:val="24"/>
          </w:rPr>
          <w:delText xml:space="preserve"> 1927). She won the </w:delText>
        </w:r>
        <w:r w:rsidR="005866C9" w:rsidDel="00361ACE">
          <w:rPr>
            <w:rFonts w:ascii="Times New Roman" w:hAnsi="Times New Roman" w:cs="Times New Roman"/>
            <w:i/>
            <w:sz w:val="24"/>
            <w:szCs w:val="24"/>
          </w:rPr>
          <w:delText>Prix de Rome</w:delText>
        </w:r>
        <w:r w:rsidR="005866C9" w:rsidDel="00361ACE">
          <w:rPr>
            <w:rFonts w:ascii="Times New Roman" w:hAnsi="Times New Roman" w:cs="Times New Roman"/>
            <w:sz w:val="24"/>
            <w:szCs w:val="24"/>
          </w:rPr>
          <w:delText xml:space="preserve"> in 1929. Between 1936 and 1940, and again after the war until 1948, </w:delText>
        </w:r>
        <w:r w:rsidDel="00361ACE">
          <w:rPr>
            <w:rFonts w:ascii="Times New Roman" w:hAnsi="Times New Roman" w:cs="Times New Roman"/>
            <w:sz w:val="24"/>
            <w:szCs w:val="24"/>
          </w:rPr>
          <w:delText xml:space="preserve">Barraine </w:delText>
        </w:r>
        <w:r w:rsidR="005866C9" w:rsidDel="00361ACE">
          <w:rPr>
            <w:rFonts w:ascii="Times New Roman" w:hAnsi="Times New Roman" w:cs="Times New Roman"/>
            <w:sz w:val="24"/>
            <w:szCs w:val="24"/>
          </w:rPr>
          <w:delText xml:space="preserve">worked for Radio France. </w:delText>
        </w:r>
      </w:del>
      <w:del w:id="6" w:author="" w:date="2014-08-03T16:13:00Z">
        <w:r w:rsidR="005866C9" w:rsidDel="00361ACE">
          <w:rPr>
            <w:rFonts w:ascii="Times New Roman" w:hAnsi="Times New Roman" w:cs="Times New Roman"/>
            <w:sz w:val="24"/>
            <w:szCs w:val="24"/>
          </w:rPr>
          <w:delText>S</w:delText>
        </w:r>
      </w:del>
      <w:del w:id="7" w:author="" w:date="2014-08-03T16:17:00Z">
        <w:r w:rsidR="005866C9" w:rsidDel="00361ACE">
          <w:rPr>
            <w:rFonts w:ascii="Times New Roman" w:hAnsi="Times New Roman" w:cs="Times New Roman"/>
            <w:sz w:val="24"/>
            <w:szCs w:val="24"/>
          </w:rPr>
          <w:delText xml:space="preserve">he was active </w:delText>
        </w:r>
      </w:del>
      <w:del w:id="8" w:author="" w:date="2014-08-03T16:11:00Z">
        <w:r w:rsidR="005866C9" w:rsidDel="00361ACE">
          <w:rPr>
            <w:rFonts w:ascii="Times New Roman" w:hAnsi="Times New Roman" w:cs="Times New Roman"/>
            <w:sz w:val="24"/>
            <w:szCs w:val="24"/>
          </w:rPr>
          <w:delText>with</w:delText>
        </w:r>
      </w:del>
      <w:del w:id="9" w:author="" w:date="2014-08-03T16:17:00Z">
        <w:r w:rsidR="005866C9" w:rsidDel="00361ACE">
          <w:rPr>
            <w:rFonts w:ascii="Times New Roman" w:hAnsi="Times New Roman" w:cs="Times New Roman"/>
            <w:sz w:val="24"/>
            <w:szCs w:val="24"/>
          </w:rPr>
          <w:delText>in the French struggle against the Occupation</w:delText>
        </w:r>
      </w:del>
      <w:del w:id="10" w:author="" w:date="2014-08-03T16:11:00Z">
        <w:r w:rsidR="005866C9" w:rsidDel="00361ACE">
          <w:rPr>
            <w:rFonts w:ascii="Times New Roman" w:hAnsi="Times New Roman" w:cs="Times New Roman"/>
            <w:sz w:val="24"/>
            <w:szCs w:val="24"/>
          </w:rPr>
          <w:delText>,</w:delText>
        </w:r>
      </w:del>
      <w:del w:id="11" w:author="" w:date="2014-08-03T16:17:00Z">
        <w:r w:rsidR="005866C9" w:rsidDel="00361ACE">
          <w:rPr>
            <w:rFonts w:ascii="Times New Roman" w:hAnsi="Times New Roman" w:cs="Times New Roman"/>
            <w:sz w:val="24"/>
            <w:szCs w:val="24"/>
          </w:rPr>
          <w:delText xml:space="preserve"> </w:delText>
        </w:r>
      </w:del>
      <w:del w:id="12" w:author="" w:date="2014-08-03T16:13:00Z">
        <w:r w:rsidR="005866C9" w:rsidDel="00361ACE">
          <w:rPr>
            <w:rFonts w:ascii="Times New Roman" w:hAnsi="Times New Roman" w:cs="Times New Roman"/>
            <w:sz w:val="24"/>
            <w:szCs w:val="24"/>
          </w:rPr>
          <w:delText>during the Second World War,</w:delText>
        </w:r>
      </w:del>
      <w:del w:id="13" w:author="" w:date="2014-08-03T16:14:00Z">
        <w:r w:rsidR="005866C9" w:rsidDel="00361ACE">
          <w:rPr>
            <w:rFonts w:ascii="Times New Roman" w:hAnsi="Times New Roman" w:cs="Times New Roman"/>
            <w:sz w:val="24"/>
            <w:szCs w:val="24"/>
          </w:rPr>
          <w:delText xml:space="preserve"> </w:delText>
        </w:r>
      </w:del>
      <w:del w:id="14" w:author="" w:date="2014-08-03T16:17:00Z">
        <w:r w:rsidR="005866C9" w:rsidDel="00361ACE">
          <w:rPr>
            <w:rFonts w:ascii="Times New Roman" w:hAnsi="Times New Roman" w:cs="Times New Roman"/>
            <w:sz w:val="24"/>
            <w:szCs w:val="24"/>
          </w:rPr>
          <w:delText xml:space="preserve">by co-founding the </w:delText>
        </w:r>
        <w:r w:rsidR="005866C9" w:rsidRPr="003948DD" w:rsidDel="00361ACE">
          <w:rPr>
            <w:rFonts w:ascii="Times New Roman" w:hAnsi="Times New Roman" w:cs="Times New Roman"/>
            <w:i/>
            <w:sz w:val="24"/>
            <w:szCs w:val="24"/>
          </w:rPr>
          <w:delText>Front national des musiciens pour la liberté</w:delText>
        </w:r>
        <w:r w:rsidR="005866C9" w:rsidDel="00361ACE">
          <w:rPr>
            <w:rFonts w:ascii="Times New Roman" w:hAnsi="Times New Roman" w:cs="Times New Roman"/>
            <w:i/>
            <w:sz w:val="24"/>
            <w:szCs w:val="24"/>
          </w:rPr>
          <w:delText xml:space="preserve"> et l’indépen</w:delText>
        </w:r>
        <w:r w:rsidR="00813395" w:rsidDel="00361ACE">
          <w:rPr>
            <w:rFonts w:ascii="Times New Roman" w:hAnsi="Times New Roman" w:cs="Times New Roman"/>
            <w:i/>
            <w:sz w:val="24"/>
            <w:szCs w:val="24"/>
          </w:rPr>
          <w:delText>d</w:delText>
        </w:r>
        <w:r w:rsidR="005866C9" w:rsidDel="00361ACE">
          <w:rPr>
            <w:rFonts w:ascii="Times New Roman" w:hAnsi="Times New Roman" w:cs="Times New Roman"/>
            <w:i/>
            <w:sz w:val="24"/>
            <w:szCs w:val="24"/>
          </w:rPr>
          <w:delText>ance de la France</w:delText>
        </w:r>
      </w:del>
      <w:del w:id="15" w:author="" w:date="2014-08-03T16:14:00Z">
        <w:r w:rsidR="005866C9" w:rsidDel="00361ACE">
          <w:rPr>
            <w:rFonts w:ascii="Times New Roman" w:hAnsi="Times New Roman" w:cs="Times New Roman"/>
            <w:sz w:val="24"/>
            <w:szCs w:val="24"/>
          </w:rPr>
          <w:delText>,</w:delText>
        </w:r>
      </w:del>
      <w:del w:id="16" w:author="" w:date="2014-08-03T16:17:00Z">
        <w:r w:rsidR="005866C9" w:rsidDel="00361ACE">
          <w:rPr>
            <w:rFonts w:ascii="Times New Roman" w:hAnsi="Times New Roman" w:cs="Times New Roman"/>
            <w:sz w:val="24"/>
            <w:szCs w:val="24"/>
          </w:rPr>
          <w:delText xml:space="preserve"> with </w:delText>
        </w:r>
        <w:r w:rsidDel="00361ACE">
          <w:rPr>
            <w:rFonts w:ascii="Times New Roman" w:hAnsi="Times New Roman" w:cs="Times New Roman"/>
            <w:sz w:val="24"/>
            <w:szCs w:val="24"/>
          </w:rPr>
          <w:delText xml:space="preserve">Roger Désormière </w:delText>
        </w:r>
        <w:r w:rsidR="005866C9" w:rsidDel="00361ACE">
          <w:rPr>
            <w:rFonts w:ascii="Times New Roman" w:hAnsi="Times New Roman" w:cs="Times New Roman"/>
            <w:sz w:val="24"/>
            <w:szCs w:val="24"/>
          </w:rPr>
          <w:delText xml:space="preserve">and </w:delText>
        </w:r>
        <w:r w:rsidDel="00361ACE">
          <w:rPr>
            <w:rFonts w:ascii="Times New Roman" w:hAnsi="Times New Roman" w:cs="Times New Roman"/>
            <w:sz w:val="24"/>
            <w:szCs w:val="24"/>
          </w:rPr>
          <w:delText>Louis Durey</w:delText>
        </w:r>
        <w:r w:rsidR="005866C9" w:rsidDel="00361ACE">
          <w:rPr>
            <w:rFonts w:ascii="Times New Roman" w:hAnsi="Times New Roman" w:cs="Times New Roman"/>
            <w:sz w:val="24"/>
            <w:szCs w:val="24"/>
          </w:rPr>
          <w:delText>. She was appointed to the teaching staff of the Paris Conservatoire in 1952, working as a professor of sight-reading until 1969, and</w:delText>
        </w:r>
      </w:del>
      <w:del w:id="17" w:author="" w:date="2014-08-03T16:14:00Z">
        <w:r w:rsidR="005866C9" w:rsidDel="00361ACE">
          <w:rPr>
            <w:rFonts w:ascii="Times New Roman" w:hAnsi="Times New Roman" w:cs="Times New Roman"/>
            <w:sz w:val="24"/>
            <w:szCs w:val="24"/>
          </w:rPr>
          <w:delText xml:space="preserve"> then</w:delText>
        </w:r>
      </w:del>
      <w:del w:id="18" w:author="" w:date="2014-08-03T16:17:00Z">
        <w:r w:rsidR="005866C9" w:rsidDel="00361ACE">
          <w:rPr>
            <w:rFonts w:ascii="Times New Roman" w:hAnsi="Times New Roman" w:cs="Times New Roman"/>
            <w:sz w:val="24"/>
            <w:szCs w:val="24"/>
          </w:rPr>
          <w:delText xml:space="preserve"> as a professor of analysis. Barraine’s compositional process was intricately bound up with her personal Humanistic and humanitarian beliefs, and reactions to the tumultuous upheavals of the twentieth century. Despite its raw emotional context, her music (with the exception of the serial </w:delText>
        </w:r>
        <w:r w:rsidDel="00361ACE">
          <w:rPr>
            <w:rFonts w:ascii="Times New Roman" w:hAnsi="Times New Roman" w:cs="Times New Roman"/>
            <w:i/>
            <w:sz w:val="24"/>
            <w:szCs w:val="24"/>
          </w:rPr>
          <w:delText>Musique Rituelle</w:delText>
        </w:r>
        <w:r w:rsidR="005866C9" w:rsidDel="00361ACE">
          <w:rPr>
            <w:rFonts w:ascii="Times New Roman" w:hAnsi="Times New Roman" w:cs="Times New Roman"/>
            <w:sz w:val="24"/>
            <w:szCs w:val="24"/>
          </w:rPr>
          <w:delText>, 1966</w:delText>
        </w:r>
      </w:del>
      <w:del w:id="19" w:author="" w:date="2014-08-03T16:15:00Z">
        <w:r w:rsidR="005866C9" w:rsidDel="00361ACE">
          <w:rPr>
            <w:rFonts w:ascii="Times New Roman" w:hAnsi="Times New Roman" w:cs="Times New Roman"/>
            <w:sz w:val="24"/>
            <w:szCs w:val="24"/>
          </w:rPr>
          <w:delText>-</w:delText>
        </w:r>
      </w:del>
      <w:del w:id="20" w:author="" w:date="2014-08-03T16:17:00Z">
        <w:r w:rsidR="005866C9" w:rsidDel="00361ACE">
          <w:rPr>
            <w:rFonts w:ascii="Times New Roman" w:hAnsi="Times New Roman" w:cs="Times New Roman"/>
            <w:sz w:val="24"/>
            <w:szCs w:val="24"/>
          </w:rPr>
          <w:delText>7) is essentially tonal and cast within vigorous formal structures.</w:delText>
        </w:r>
        <w:r w:rsidR="005F1CC8" w:rsidDel="00361ACE">
          <w:rPr>
            <w:rFonts w:ascii="Times New Roman" w:hAnsi="Times New Roman" w:cs="Times New Roman"/>
            <w:sz w:val="24"/>
            <w:szCs w:val="24"/>
          </w:rPr>
          <w:delText xml:space="preserve"> </w:delText>
        </w:r>
        <w:r w:rsidR="005F1CC8" w:rsidRPr="005F1CC8" w:rsidDel="00361ACE">
          <w:rPr>
            <w:rFonts w:ascii="Times New Roman" w:hAnsi="Times New Roman" w:cs="Times New Roman"/>
            <w:sz w:val="24"/>
            <w:szCs w:val="24"/>
          </w:rPr>
          <w:delText>She is recognised as one of the leading French composers of the twentieth century.</w:delText>
        </w:r>
      </w:del>
    </w:p>
    <w:p w14:paraId="20759E4A" w14:textId="77777777" w:rsidR="00361ACE" w:rsidRPr="005F1CC8" w:rsidRDefault="00361ACE" w:rsidP="00361ACE">
      <w:pPr>
        <w:spacing w:after="0"/>
        <w:rPr>
          <w:ins w:id="21" w:author="" w:date="2014-08-03T16:17:00Z"/>
          <w:rFonts w:ascii="Times New Roman" w:hAnsi="Times New Roman" w:cs="Times New Roman"/>
          <w:sz w:val="24"/>
          <w:szCs w:val="24"/>
        </w:rPr>
      </w:pPr>
      <w:ins w:id="22" w:author="" w:date="2014-08-03T16:17:00Z">
        <w:r>
          <w:rPr>
            <w:rFonts w:ascii="Times New Roman" w:hAnsi="Times New Roman" w:cs="Times New Roman"/>
            <w:sz w:val="24"/>
            <w:szCs w:val="24"/>
          </w:rPr>
          <w:t xml:space="preserve">Elsa </w:t>
        </w:r>
        <w:proofErr w:type="spellStart"/>
        <w:r>
          <w:rPr>
            <w:rFonts w:ascii="Times New Roman" w:hAnsi="Times New Roman" w:cs="Times New Roman"/>
            <w:sz w:val="24"/>
            <w:szCs w:val="24"/>
          </w:rPr>
          <w:t>Barraine’s</w:t>
        </w:r>
        <w:proofErr w:type="spellEnd"/>
        <w:r>
          <w:rPr>
            <w:rFonts w:ascii="Times New Roman" w:hAnsi="Times New Roman" w:cs="Times New Roman"/>
            <w:sz w:val="24"/>
            <w:szCs w:val="24"/>
          </w:rPr>
          <w:t xml:space="preserve"> precocious musical talents were recognized at an early age; she entered the Paris Conservatoire at the age of twelve. She studied composition with Paul </w:t>
        </w:r>
        <w:proofErr w:type="spellStart"/>
        <w:r>
          <w:rPr>
            <w:rFonts w:ascii="Times New Roman" w:hAnsi="Times New Roman" w:cs="Times New Roman"/>
            <w:sz w:val="24"/>
            <w:szCs w:val="24"/>
          </w:rPr>
          <w:t>Dukas</w:t>
        </w:r>
        <w:proofErr w:type="spellEnd"/>
        <w:r>
          <w:rPr>
            <w:rFonts w:ascii="Times New Roman" w:hAnsi="Times New Roman" w:cs="Times New Roman"/>
            <w:sz w:val="24"/>
            <w:szCs w:val="24"/>
          </w:rPr>
          <w:t>, harmony with Jean Gallon (</w:t>
        </w:r>
        <w:r w:rsidRPr="00DC733C">
          <w:rPr>
            <w:rFonts w:ascii="Times New Roman" w:hAnsi="Times New Roman" w:cs="Times New Roman"/>
            <w:i/>
            <w:sz w:val="24"/>
            <w:szCs w:val="24"/>
          </w:rPr>
          <w:t>premier prix</w:t>
        </w:r>
        <w:r>
          <w:rPr>
            <w:rFonts w:ascii="Times New Roman" w:hAnsi="Times New Roman" w:cs="Times New Roman"/>
            <w:i/>
            <w:sz w:val="24"/>
            <w:szCs w:val="24"/>
          </w:rPr>
          <w:t>,</w:t>
        </w:r>
        <w:r>
          <w:rPr>
            <w:rFonts w:ascii="Times New Roman" w:hAnsi="Times New Roman" w:cs="Times New Roman"/>
            <w:sz w:val="24"/>
            <w:szCs w:val="24"/>
          </w:rPr>
          <w:t xml:space="preserve"> 1925), fugue with Georges </w:t>
        </w:r>
        <w:proofErr w:type="spellStart"/>
        <w:r>
          <w:rPr>
            <w:rFonts w:ascii="Times New Roman" w:hAnsi="Times New Roman" w:cs="Times New Roman"/>
            <w:sz w:val="24"/>
            <w:szCs w:val="24"/>
          </w:rPr>
          <w:t>Caussade</w:t>
        </w:r>
        <w:proofErr w:type="spellEnd"/>
        <w:r>
          <w:rPr>
            <w:rFonts w:ascii="Times New Roman" w:hAnsi="Times New Roman" w:cs="Times New Roman"/>
            <w:sz w:val="24"/>
            <w:szCs w:val="24"/>
          </w:rPr>
          <w:t xml:space="preserve"> (</w:t>
        </w:r>
        <w:r w:rsidRPr="00DC733C">
          <w:rPr>
            <w:rFonts w:ascii="Times New Roman" w:hAnsi="Times New Roman" w:cs="Times New Roman"/>
            <w:i/>
            <w:sz w:val="24"/>
            <w:szCs w:val="24"/>
          </w:rPr>
          <w:t>premier prix</w:t>
        </w:r>
        <w:r>
          <w:rPr>
            <w:rFonts w:ascii="Times New Roman" w:hAnsi="Times New Roman" w:cs="Times New Roman"/>
            <w:i/>
            <w:sz w:val="24"/>
            <w:szCs w:val="24"/>
          </w:rPr>
          <w:t>,</w:t>
        </w:r>
        <w:r>
          <w:rPr>
            <w:rFonts w:ascii="Times New Roman" w:hAnsi="Times New Roman" w:cs="Times New Roman"/>
            <w:sz w:val="24"/>
            <w:szCs w:val="24"/>
          </w:rPr>
          <w:t xml:space="preserve"> 1927), and accompaniment with André </w:t>
        </w:r>
        <w:proofErr w:type="spellStart"/>
        <w:r>
          <w:rPr>
            <w:rFonts w:ascii="Times New Roman" w:hAnsi="Times New Roman" w:cs="Times New Roman"/>
            <w:sz w:val="24"/>
            <w:szCs w:val="24"/>
          </w:rPr>
          <w:t>Estyle</w:t>
        </w:r>
        <w:proofErr w:type="spellEnd"/>
        <w:r>
          <w:rPr>
            <w:rFonts w:ascii="Times New Roman" w:hAnsi="Times New Roman" w:cs="Times New Roman"/>
            <w:sz w:val="24"/>
            <w:szCs w:val="24"/>
          </w:rPr>
          <w:t xml:space="preserve"> (</w:t>
        </w:r>
        <w:r w:rsidRPr="00DC733C">
          <w:rPr>
            <w:rFonts w:ascii="Times New Roman" w:hAnsi="Times New Roman" w:cs="Times New Roman"/>
            <w:i/>
            <w:sz w:val="24"/>
            <w:szCs w:val="24"/>
          </w:rPr>
          <w:t>premier prix</w:t>
        </w:r>
        <w:r>
          <w:rPr>
            <w:rFonts w:ascii="Times New Roman" w:hAnsi="Times New Roman" w:cs="Times New Roman"/>
            <w:i/>
            <w:sz w:val="24"/>
            <w:szCs w:val="24"/>
          </w:rPr>
          <w:t>,</w:t>
        </w:r>
        <w:r>
          <w:rPr>
            <w:rFonts w:ascii="Times New Roman" w:hAnsi="Times New Roman" w:cs="Times New Roman"/>
            <w:sz w:val="24"/>
            <w:szCs w:val="24"/>
          </w:rPr>
          <w:t xml:space="preserve"> 1927). She won the </w:t>
        </w:r>
        <w:r>
          <w:rPr>
            <w:rFonts w:ascii="Times New Roman" w:hAnsi="Times New Roman" w:cs="Times New Roman"/>
            <w:i/>
            <w:sz w:val="24"/>
            <w:szCs w:val="24"/>
          </w:rPr>
          <w:t>Prix de Rome</w:t>
        </w:r>
        <w:r>
          <w:rPr>
            <w:rFonts w:ascii="Times New Roman" w:hAnsi="Times New Roman" w:cs="Times New Roman"/>
            <w:sz w:val="24"/>
            <w:szCs w:val="24"/>
          </w:rPr>
          <w:t xml:space="preserve"> in 1929. Between 1936 and 1940, and again after the war until 1948, </w:t>
        </w:r>
        <w:proofErr w:type="spellStart"/>
        <w:r>
          <w:rPr>
            <w:rFonts w:ascii="Times New Roman" w:hAnsi="Times New Roman" w:cs="Times New Roman"/>
            <w:sz w:val="24"/>
            <w:szCs w:val="24"/>
          </w:rPr>
          <w:t>Barraine</w:t>
        </w:r>
        <w:proofErr w:type="spellEnd"/>
        <w:r>
          <w:rPr>
            <w:rFonts w:ascii="Times New Roman" w:hAnsi="Times New Roman" w:cs="Times New Roman"/>
            <w:sz w:val="24"/>
            <w:szCs w:val="24"/>
          </w:rPr>
          <w:t xml:space="preserve"> worked for Radio France. During the Second World War, she was active in the French struggle against the Occupation by co-founding the </w:t>
        </w:r>
        <w:r w:rsidRPr="003948DD">
          <w:rPr>
            <w:rFonts w:ascii="Times New Roman" w:hAnsi="Times New Roman" w:cs="Times New Roman"/>
            <w:i/>
            <w:sz w:val="24"/>
            <w:szCs w:val="24"/>
          </w:rPr>
          <w:t xml:space="preserve">Front national des </w:t>
        </w:r>
        <w:proofErr w:type="spellStart"/>
        <w:r w:rsidRPr="003948DD">
          <w:rPr>
            <w:rFonts w:ascii="Times New Roman" w:hAnsi="Times New Roman" w:cs="Times New Roman"/>
            <w:i/>
            <w:sz w:val="24"/>
            <w:szCs w:val="24"/>
          </w:rPr>
          <w:t>musiciens</w:t>
        </w:r>
        <w:proofErr w:type="spellEnd"/>
        <w:r w:rsidRPr="003948DD">
          <w:rPr>
            <w:rFonts w:ascii="Times New Roman" w:hAnsi="Times New Roman" w:cs="Times New Roman"/>
            <w:i/>
            <w:sz w:val="24"/>
            <w:szCs w:val="24"/>
          </w:rPr>
          <w:t xml:space="preserve"> pour la </w:t>
        </w:r>
        <w:proofErr w:type="spellStart"/>
        <w:r w:rsidRPr="003948DD">
          <w:rPr>
            <w:rFonts w:ascii="Times New Roman" w:hAnsi="Times New Roman" w:cs="Times New Roman"/>
            <w:i/>
            <w:sz w:val="24"/>
            <w:szCs w:val="24"/>
          </w:rPr>
          <w:t>liberté</w:t>
        </w:r>
        <w:proofErr w:type="spellEnd"/>
        <w:r>
          <w:rPr>
            <w:rFonts w:ascii="Times New Roman" w:hAnsi="Times New Roman" w:cs="Times New Roman"/>
            <w:i/>
            <w:sz w:val="24"/>
            <w:szCs w:val="24"/>
          </w:rPr>
          <w:t xml:space="preserve"> et </w:t>
        </w:r>
        <w:proofErr w:type="spellStart"/>
        <w:r>
          <w:rPr>
            <w:rFonts w:ascii="Times New Roman" w:hAnsi="Times New Roman" w:cs="Times New Roman"/>
            <w:i/>
            <w:sz w:val="24"/>
            <w:szCs w:val="24"/>
          </w:rPr>
          <w:t>l’indépendance</w:t>
        </w:r>
        <w:proofErr w:type="spellEnd"/>
        <w:r>
          <w:rPr>
            <w:rFonts w:ascii="Times New Roman" w:hAnsi="Times New Roman" w:cs="Times New Roman"/>
            <w:i/>
            <w:sz w:val="24"/>
            <w:szCs w:val="24"/>
          </w:rPr>
          <w:t xml:space="preserve"> de la France</w:t>
        </w:r>
        <w:r>
          <w:rPr>
            <w:rFonts w:ascii="Times New Roman" w:hAnsi="Times New Roman" w:cs="Times New Roman"/>
            <w:sz w:val="24"/>
            <w:szCs w:val="24"/>
          </w:rPr>
          <w:t xml:space="preserve"> with Roger </w:t>
        </w:r>
        <w:proofErr w:type="spellStart"/>
        <w:r>
          <w:rPr>
            <w:rFonts w:ascii="Times New Roman" w:hAnsi="Times New Roman" w:cs="Times New Roman"/>
            <w:sz w:val="24"/>
            <w:szCs w:val="24"/>
          </w:rPr>
          <w:t>Désormière</w:t>
        </w:r>
        <w:proofErr w:type="spellEnd"/>
        <w:r>
          <w:rPr>
            <w:rFonts w:ascii="Times New Roman" w:hAnsi="Times New Roman" w:cs="Times New Roman"/>
            <w:sz w:val="24"/>
            <w:szCs w:val="24"/>
          </w:rPr>
          <w:t xml:space="preserve"> and Louis </w:t>
        </w:r>
        <w:proofErr w:type="spellStart"/>
        <w:r>
          <w:rPr>
            <w:rFonts w:ascii="Times New Roman" w:hAnsi="Times New Roman" w:cs="Times New Roman"/>
            <w:sz w:val="24"/>
            <w:szCs w:val="24"/>
          </w:rPr>
          <w:t>Durey</w:t>
        </w:r>
        <w:proofErr w:type="spellEnd"/>
        <w:r>
          <w:rPr>
            <w:rFonts w:ascii="Times New Roman" w:hAnsi="Times New Roman" w:cs="Times New Roman"/>
            <w:sz w:val="24"/>
            <w:szCs w:val="24"/>
          </w:rPr>
          <w:t xml:space="preserve">. She was appointed to the teaching staff of the Paris Conservatoire in 1952, working as a professor of sight-reading until 1969, and later returned as a professor of analysis. </w:t>
        </w:r>
        <w:proofErr w:type="spellStart"/>
        <w:r>
          <w:rPr>
            <w:rFonts w:ascii="Times New Roman" w:hAnsi="Times New Roman" w:cs="Times New Roman"/>
            <w:sz w:val="24"/>
            <w:szCs w:val="24"/>
          </w:rPr>
          <w:t>Barraine’s</w:t>
        </w:r>
        <w:proofErr w:type="spellEnd"/>
        <w:r>
          <w:rPr>
            <w:rFonts w:ascii="Times New Roman" w:hAnsi="Times New Roman" w:cs="Times New Roman"/>
            <w:sz w:val="24"/>
            <w:szCs w:val="24"/>
          </w:rPr>
          <w:t xml:space="preserve"> compositional process was intricately bound up with her personal Humanistic and humanitarian beliefs, and reactions to the tumultuous upheavals of the twentieth century. Despite its raw emotional context, her music (with the exception of the serial </w:t>
        </w:r>
        <w:proofErr w:type="spellStart"/>
        <w:r>
          <w:rPr>
            <w:rFonts w:ascii="Times New Roman" w:hAnsi="Times New Roman" w:cs="Times New Roman"/>
            <w:i/>
            <w:sz w:val="24"/>
            <w:szCs w:val="24"/>
          </w:rPr>
          <w:t>Musique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Rituelle</w:t>
        </w:r>
        <w:proofErr w:type="spellEnd"/>
        <w:r>
          <w:rPr>
            <w:rFonts w:ascii="Times New Roman" w:hAnsi="Times New Roman" w:cs="Times New Roman"/>
            <w:sz w:val="24"/>
            <w:szCs w:val="24"/>
          </w:rPr>
          <w:t xml:space="preserve">, 1966 to 1967) is essentially tonal and cast within vigorous formal structures. </w:t>
        </w:r>
        <w:r w:rsidRPr="005F1CC8">
          <w:rPr>
            <w:rFonts w:ascii="Times New Roman" w:hAnsi="Times New Roman" w:cs="Times New Roman"/>
            <w:sz w:val="24"/>
            <w:szCs w:val="24"/>
          </w:rPr>
          <w:t>She is recognised as one of the leading French composers of the twentieth century.</w:t>
        </w:r>
      </w:ins>
    </w:p>
    <w:p w14:paraId="7BEAD22A" w14:textId="77777777" w:rsidR="005866C9" w:rsidRPr="00D17C7E" w:rsidDel="00361ACE" w:rsidRDefault="005866C9" w:rsidP="005866C9">
      <w:pPr>
        <w:spacing w:after="0"/>
        <w:rPr>
          <w:del w:id="23" w:author="" w:date="2014-08-03T16:17:00Z"/>
          <w:rFonts w:ascii="Times New Roman" w:hAnsi="Times New Roman" w:cs="Times New Roman"/>
          <w:sz w:val="24"/>
          <w:szCs w:val="24"/>
        </w:rPr>
      </w:pPr>
    </w:p>
    <w:p w14:paraId="7A8D9648" w14:textId="77777777" w:rsidR="005866C9" w:rsidRDefault="005866C9" w:rsidP="00976736">
      <w:pPr>
        <w:spacing w:after="0"/>
        <w:rPr>
          <w:rFonts w:ascii="Times New Roman" w:hAnsi="Times New Roman" w:cs="Times New Roman"/>
          <w:b/>
          <w:sz w:val="24"/>
          <w:szCs w:val="24"/>
        </w:rPr>
      </w:pPr>
    </w:p>
    <w:p w14:paraId="24CB4045" w14:textId="77777777" w:rsidR="005866C9" w:rsidRPr="005866C9" w:rsidRDefault="005866C9" w:rsidP="00976736">
      <w:pPr>
        <w:spacing w:after="0"/>
        <w:rPr>
          <w:rFonts w:ascii="Times New Roman" w:hAnsi="Times New Roman" w:cs="Times New Roman"/>
          <w:b/>
          <w:sz w:val="24"/>
          <w:szCs w:val="24"/>
        </w:rPr>
      </w:pPr>
      <w:r>
        <w:rPr>
          <w:rFonts w:ascii="Times New Roman" w:hAnsi="Times New Roman" w:cs="Times New Roman"/>
          <w:b/>
          <w:sz w:val="24"/>
          <w:szCs w:val="24"/>
        </w:rPr>
        <w:t>Long Entry</w:t>
      </w:r>
    </w:p>
    <w:p w14:paraId="246D5123" w14:textId="77777777" w:rsidR="00A6539D" w:rsidRDefault="00A6539D" w:rsidP="00976736">
      <w:pPr>
        <w:spacing w:after="0"/>
        <w:rPr>
          <w:rFonts w:ascii="Times New Roman" w:hAnsi="Times New Roman" w:cs="Times New Roman"/>
          <w:sz w:val="24"/>
          <w:szCs w:val="24"/>
        </w:rPr>
      </w:pPr>
    </w:p>
    <w:p w14:paraId="10CE7CCA" w14:textId="790838E3" w:rsidR="00A6539D" w:rsidRDefault="005109E6" w:rsidP="00976736">
      <w:pPr>
        <w:spacing w:after="0"/>
        <w:rPr>
          <w:rFonts w:ascii="Times New Roman" w:hAnsi="Times New Roman" w:cs="Times New Roman"/>
          <w:sz w:val="24"/>
          <w:szCs w:val="24"/>
        </w:rPr>
      </w:pPr>
      <w:r w:rsidRPr="00361ACE">
        <w:rPr>
          <w:rFonts w:ascii="Times New Roman" w:hAnsi="Times New Roman" w:cs="Times New Roman"/>
          <w:sz w:val="24"/>
          <w:szCs w:val="24"/>
        </w:rPr>
        <w:t xml:space="preserve">Elsa </w:t>
      </w:r>
      <w:proofErr w:type="spellStart"/>
      <w:r w:rsidRPr="00361ACE">
        <w:rPr>
          <w:rFonts w:ascii="Times New Roman" w:hAnsi="Times New Roman" w:cs="Times New Roman"/>
          <w:sz w:val="24"/>
          <w:szCs w:val="24"/>
        </w:rPr>
        <w:t>Barraine</w:t>
      </w:r>
      <w:proofErr w:type="spellEnd"/>
      <w:r w:rsidRPr="00361ACE">
        <w:rPr>
          <w:rFonts w:ascii="Times New Roman" w:hAnsi="Times New Roman" w:cs="Times New Roman"/>
          <w:sz w:val="24"/>
          <w:szCs w:val="24"/>
        </w:rPr>
        <w:t xml:space="preserve"> was born into a musical </w:t>
      </w:r>
      <w:r w:rsidR="00632EFB" w:rsidRPr="00361ACE">
        <w:rPr>
          <w:rFonts w:ascii="Times New Roman" w:hAnsi="Times New Roman" w:cs="Times New Roman"/>
          <w:sz w:val="24"/>
          <w:szCs w:val="24"/>
        </w:rPr>
        <w:t>family;</w:t>
      </w:r>
      <w:r w:rsidRPr="00361ACE">
        <w:rPr>
          <w:rFonts w:ascii="Times New Roman" w:hAnsi="Times New Roman" w:cs="Times New Roman"/>
          <w:sz w:val="24"/>
          <w:szCs w:val="24"/>
        </w:rPr>
        <w:t xml:space="preserve"> her father was the principal cellist at the Paris Opera. </w:t>
      </w:r>
      <w:ins w:id="24" w:author="" w:date="2014-08-03T16:18:00Z">
        <w:r w:rsidR="00361ACE" w:rsidRPr="00C83430">
          <w:rPr>
            <w:rFonts w:ascii="Times New Roman" w:hAnsi="Times New Roman" w:cs="Times New Roman"/>
            <w:sz w:val="24"/>
            <w:szCs w:val="24"/>
          </w:rPr>
          <w:t xml:space="preserve">Her precocious musical talents were recognized at an early age; she entered the Paris Conservatoire at the age of twelve. </w:t>
        </w:r>
      </w:ins>
      <w:del w:id="25" w:author="" w:date="2014-08-03T16:18:00Z">
        <w:r w:rsidR="00872D01" w:rsidRPr="00C83430" w:rsidDel="00361ACE">
          <w:rPr>
            <w:rFonts w:ascii="Times New Roman" w:hAnsi="Times New Roman" w:cs="Times New Roman"/>
            <w:sz w:val="24"/>
            <w:szCs w:val="24"/>
          </w:rPr>
          <w:delText xml:space="preserve">Her precocious musical talents were recognised at an early age, and she entered the Paris </w:delText>
        </w:r>
        <w:r w:rsidR="00E8166D" w:rsidRPr="00C83430" w:rsidDel="00361ACE">
          <w:rPr>
            <w:rFonts w:ascii="Times New Roman" w:hAnsi="Times New Roman" w:cs="Times New Roman"/>
            <w:sz w:val="24"/>
            <w:szCs w:val="24"/>
          </w:rPr>
          <w:delText>Conservatoire at the age of twelve.</w:delText>
        </w:r>
      </w:del>
      <w:r w:rsidR="00E8166D" w:rsidRPr="00361ACE">
        <w:rPr>
          <w:rFonts w:ascii="Times New Roman" w:hAnsi="Times New Roman" w:cs="Times New Roman"/>
          <w:sz w:val="24"/>
          <w:szCs w:val="24"/>
        </w:rPr>
        <w:t xml:space="preserve"> </w:t>
      </w:r>
      <w:r w:rsidR="00DC733C" w:rsidRPr="00361ACE">
        <w:rPr>
          <w:rFonts w:ascii="Times New Roman" w:hAnsi="Times New Roman" w:cs="Times New Roman"/>
          <w:sz w:val="24"/>
          <w:szCs w:val="24"/>
        </w:rPr>
        <w:t xml:space="preserve">At the Conservatoire, </w:t>
      </w:r>
      <w:ins w:id="26" w:author="" w:date="2014-08-03T16:18:00Z">
        <w:r w:rsidR="00361ACE" w:rsidRPr="00361ACE">
          <w:rPr>
            <w:rFonts w:ascii="Times New Roman" w:hAnsi="Times New Roman" w:cs="Times New Roman"/>
            <w:sz w:val="24"/>
            <w:szCs w:val="24"/>
          </w:rPr>
          <w:t xml:space="preserve">she studied composition with Paul </w:t>
        </w:r>
        <w:proofErr w:type="spellStart"/>
        <w:r w:rsidR="00361ACE" w:rsidRPr="00361ACE">
          <w:rPr>
            <w:rFonts w:ascii="Times New Roman" w:hAnsi="Times New Roman" w:cs="Times New Roman"/>
            <w:sz w:val="24"/>
            <w:szCs w:val="24"/>
          </w:rPr>
          <w:t>Dukas</w:t>
        </w:r>
        <w:proofErr w:type="spellEnd"/>
        <w:r w:rsidR="00361ACE" w:rsidRPr="00361ACE">
          <w:rPr>
            <w:rFonts w:ascii="Times New Roman" w:hAnsi="Times New Roman" w:cs="Times New Roman"/>
            <w:sz w:val="24"/>
            <w:szCs w:val="24"/>
          </w:rPr>
          <w:t>, harmony with Jean Gallon (</w:t>
        </w:r>
        <w:r w:rsidR="00361ACE" w:rsidRPr="00361ACE">
          <w:rPr>
            <w:rFonts w:ascii="Times New Roman" w:hAnsi="Times New Roman" w:cs="Times New Roman"/>
            <w:i/>
            <w:sz w:val="24"/>
            <w:szCs w:val="24"/>
          </w:rPr>
          <w:t>premier prix,</w:t>
        </w:r>
        <w:r w:rsidR="00361ACE" w:rsidRPr="00361ACE">
          <w:rPr>
            <w:rFonts w:ascii="Times New Roman" w:hAnsi="Times New Roman" w:cs="Times New Roman"/>
            <w:sz w:val="24"/>
            <w:szCs w:val="24"/>
          </w:rPr>
          <w:t xml:space="preserve"> 1925), fugue with Georges </w:t>
        </w:r>
        <w:proofErr w:type="spellStart"/>
        <w:r w:rsidR="00361ACE" w:rsidRPr="00361ACE">
          <w:rPr>
            <w:rFonts w:ascii="Times New Roman" w:hAnsi="Times New Roman" w:cs="Times New Roman"/>
            <w:sz w:val="24"/>
            <w:szCs w:val="24"/>
          </w:rPr>
          <w:t>Caussade</w:t>
        </w:r>
        <w:proofErr w:type="spellEnd"/>
        <w:r w:rsidR="00361ACE" w:rsidRPr="00361ACE">
          <w:rPr>
            <w:rFonts w:ascii="Times New Roman" w:hAnsi="Times New Roman" w:cs="Times New Roman"/>
            <w:sz w:val="24"/>
            <w:szCs w:val="24"/>
          </w:rPr>
          <w:t xml:space="preserve"> (</w:t>
        </w:r>
        <w:r w:rsidR="00361ACE" w:rsidRPr="00361ACE">
          <w:rPr>
            <w:rFonts w:ascii="Times New Roman" w:hAnsi="Times New Roman" w:cs="Times New Roman"/>
            <w:i/>
            <w:sz w:val="24"/>
            <w:szCs w:val="24"/>
          </w:rPr>
          <w:t>premier prix,</w:t>
        </w:r>
        <w:r w:rsidR="00361ACE" w:rsidRPr="00361ACE">
          <w:rPr>
            <w:rFonts w:ascii="Times New Roman" w:hAnsi="Times New Roman" w:cs="Times New Roman"/>
            <w:sz w:val="24"/>
            <w:szCs w:val="24"/>
          </w:rPr>
          <w:t xml:space="preserve"> 1927), and accompaniment with André </w:t>
        </w:r>
        <w:proofErr w:type="spellStart"/>
        <w:r w:rsidR="00361ACE" w:rsidRPr="00361ACE">
          <w:rPr>
            <w:rFonts w:ascii="Times New Roman" w:hAnsi="Times New Roman" w:cs="Times New Roman"/>
            <w:sz w:val="24"/>
            <w:szCs w:val="24"/>
          </w:rPr>
          <w:t>Estyle</w:t>
        </w:r>
        <w:proofErr w:type="spellEnd"/>
        <w:r w:rsidR="00361ACE" w:rsidRPr="00361ACE">
          <w:rPr>
            <w:rFonts w:ascii="Times New Roman" w:hAnsi="Times New Roman" w:cs="Times New Roman"/>
            <w:sz w:val="24"/>
            <w:szCs w:val="24"/>
          </w:rPr>
          <w:t xml:space="preserve"> (</w:t>
        </w:r>
        <w:r w:rsidR="00361ACE" w:rsidRPr="00361ACE">
          <w:rPr>
            <w:rFonts w:ascii="Times New Roman" w:hAnsi="Times New Roman" w:cs="Times New Roman"/>
            <w:i/>
            <w:sz w:val="24"/>
            <w:szCs w:val="24"/>
          </w:rPr>
          <w:t>premier prix,</w:t>
        </w:r>
        <w:r w:rsidR="00361ACE" w:rsidRPr="00361ACE">
          <w:rPr>
            <w:rFonts w:ascii="Times New Roman" w:hAnsi="Times New Roman" w:cs="Times New Roman"/>
            <w:sz w:val="24"/>
            <w:szCs w:val="24"/>
          </w:rPr>
          <w:t xml:space="preserve"> 1927). </w:t>
        </w:r>
      </w:ins>
      <w:del w:id="27" w:author="" w:date="2014-08-03T16:18:00Z">
        <w:r w:rsidR="00DC733C" w:rsidRPr="00361ACE" w:rsidDel="00361ACE">
          <w:rPr>
            <w:rFonts w:ascii="Times New Roman" w:hAnsi="Times New Roman" w:cs="Times New Roman"/>
            <w:sz w:val="24"/>
            <w:szCs w:val="24"/>
          </w:rPr>
          <w:delText xml:space="preserve">Barraine studied composition with </w:delText>
        </w:r>
        <w:r w:rsidR="00813395" w:rsidRPr="00361ACE" w:rsidDel="00361ACE">
          <w:rPr>
            <w:rFonts w:ascii="Times New Roman" w:hAnsi="Times New Roman" w:cs="Times New Roman"/>
            <w:sz w:val="24"/>
            <w:szCs w:val="24"/>
          </w:rPr>
          <w:delText>PAUL DUKAS</w:delText>
        </w:r>
        <w:r w:rsidR="00DC733C" w:rsidRPr="00361ACE" w:rsidDel="00361ACE">
          <w:rPr>
            <w:rFonts w:ascii="Times New Roman" w:hAnsi="Times New Roman" w:cs="Times New Roman"/>
            <w:sz w:val="24"/>
            <w:szCs w:val="24"/>
          </w:rPr>
          <w:delText xml:space="preserve">, harmony with </w:delText>
        </w:r>
        <w:r w:rsidR="00813395" w:rsidRPr="00361ACE" w:rsidDel="00361ACE">
          <w:rPr>
            <w:rFonts w:ascii="Times New Roman" w:hAnsi="Times New Roman" w:cs="Times New Roman"/>
            <w:sz w:val="24"/>
            <w:szCs w:val="24"/>
          </w:rPr>
          <w:delText xml:space="preserve">JEAN GALLON </w:delText>
        </w:r>
        <w:r w:rsidR="00DC733C" w:rsidRPr="00361ACE" w:rsidDel="00361ACE">
          <w:rPr>
            <w:rFonts w:ascii="Times New Roman" w:hAnsi="Times New Roman" w:cs="Times New Roman"/>
            <w:sz w:val="24"/>
            <w:szCs w:val="24"/>
          </w:rPr>
          <w:delText>(</w:delText>
        </w:r>
        <w:r w:rsidR="00DC733C" w:rsidRPr="00361ACE" w:rsidDel="00361ACE">
          <w:rPr>
            <w:rFonts w:ascii="Times New Roman" w:hAnsi="Times New Roman" w:cs="Times New Roman"/>
            <w:i/>
            <w:sz w:val="24"/>
            <w:szCs w:val="24"/>
          </w:rPr>
          <w:delText>premier prix</w:delText>
        </w:r>
        <w:r w:rsidR="00DC733C" w:rsidRPr="00361ACE" w:rsidDel="00361ACE">
          <w:rPr>
            <w:rFonts w:ascii="Times New Roman" w:hAnsi="Times New Roman" w:cs="Times New Roman"/>
            <w:sz w:val="24"/>
            <w:szCs w:val="24"/>
          </w:rPr>
          <w:delText xml:space="preserve"> 1925), fugue with Georges Caussade (</w:delText>
        </w:r>
        <w:r w:rsidR="00DC733C" w:rsidRPr="00361ACE" w:rsidDel="00361ACE">
          <w:rPr>
            <w:rFonts w:ascii="Times New Roman" w:hAnsi="Times New Roman" w:cs="Times New Roman"/>
            <w:i/>
            <w:sz w:val="24"/>
            <w:szCs w:val="24"/>
          </w:rPr>
          <w:delText>premier prix</w:delText>
        </w:r>
        <w:r w:rsidR="00DC733C" w:rsidRPr="00361ACE" w:rsidDel="00361ACE">
          <w:rPr>
            <w:rFonts w:ascii="Times New Roman" w:hAnsi="Times New Roman" w:cs="Times New Roman"/>
            <w:sz w:val="24"/>
            <w:szCs w:val="24"/>
          </w:rPr>
          <w:delText xml:space="preserve"> 1927), and accompaniment with </w:delText>
        </w:r>
        <w:r w:rsidR="00813395" w:rsidRPr="00361ACE" w:rsidDel="00361ACE">
          <w:rPr>
            <w:rFonts w:ascii="Times New Roman" w:hAnsi="Times New Roman" w:cs="Times New Roman"/>
            <w:sz w:val="24"/>
            <w:szCs w:val="24"/>
          </w:rPr>
          <w:delText xml:space="preserve">ANDRÉ ESTYLE </w:delText>
        </w:r>
        <w:r w:rsidR="00DC733C" w:rsidRPr="00361ACE" w:rsidDel="00361ACE">
          <w:rPr>
            <w:rFonts w:ascii="Times New Roman" w:hAnsi="Times New Roman" w:cs="Times New Roman"/>
            <w:sz w:val="24"/>
            <w:szCs w:val="24"/>
          </w:rPr>
          <w:delText>(</w:delText>
        </w:r>
        <w:r w:rsidR="00DC733C" w:rsidRPr="00361ACE" w:rsidDel="00361ACE">
          <w:rPr>
            <w:rFonts w:ascii="Times New Roman" w:hAnsi="Times New Roman" w:cs="Times New Roman"/>
            <w:i/>
            <w:sz w:val="24"/>
            <w:szCs w:val="24"/>
          </w:rPr>
          <w:delText>premier prix</w:delText>
        </w:r>
        <w:r w:rsidR="00DC733C" w:rsidRPr="00361ACE" w:rsidDel="00361ACE">
          <w:rPr>
            <w:rFonts w:ascii="Times New Roman" w:hAnsi="Times New Roman" w:cs="Times New Roman"/>
            <w:sz w:val="24"/>
            <w:szCs w:val="24"/>
          </w:rPr>
          <w:delText xml:space="preserve"> 1927). </w:delText>
        </w:r>
      </w:del>
      <w:r w:rsidR="00EB4DAF" w:rsidRPr="00361ACE">
        <w:rPr>
          <w:rFonts w:ascii="Times New Roman" w:hAnsi="Times New Roman" w:cs="Times New Roman"/>
          <w:sz w:val="24"/>
          <w:szCs w:val="24"/>
        </w:rPr>
        <w:t xml:space="preserve">In 1929, </w:t>
      </w:r>
      <w:proofErr w:type="spellStart"/>
      <w:r w:rsidR="00EB4DAF" w:rsidRPr="00361ACE">
        <w:rPr>
          <w:rFonts w:ascii="Times New Roman" w:hAnsi="Times New Roman" w:cs="Times New Roman"/>
          <w:sz w:val="24"/>
          <w:szCs w:val="24"/>
        </w:rPr>
        <w:t>Barraine</w:t>
      </w:r>
      <w:proofErr w:type="spellEnd"/>
      <w:r w:rsidR="00EB4DAF" w:rsidRPr="00361ACE">
        <w:rPr>
          <w:rFonts w:ascii="Times New Roman" w:hAnsi="Times New Roman" w:cs="Times New Roman"/>
          <w:sz w:val="24"/>
          <w:szCs w:val="24"/>
        </w:rPr>
        <w:t xml:space="preserve"> became the fourth woman to win the </w:t>
      </w:r>
      <w:r w:rsidR="00EB4DAF" w:rsidRPr="00361ACE">
        <w:rPr>
          <w:rFonts w:ascii="Times New Roman" w:hAnsi="Times New Roman" w:cs="Times New Roman"/>
          <w:i/>
          <w:sz w:val="24"/>
          <w:szCs w:val="24"/>
        </w:rPr>
        <w:t>premier grand prix de Rome</w:t>
      </w:r>
      <w:r w:rsidR="0093603F" w:rsidRPr="00361ACE">
        <w:rPr>
          <w:rFonts w:ascii="Times New Roman" w:hAnsi="Times New Roman" w:cs="Times New Roman"/>
          <w:sz w:val="24"/>
          <w:szCs w:val="24"/>
        </w:rPr>
        <w:t xml:space="preserve"> in musical composition </w:t>
      </w:r>
      <w:r w:rsidR="00EB4DAF" w:rsidRPr="00361ACE">
        <w:rPr>
          <w:rFonts w:ascii="Times New Roman" w:hAnsi="Times New Roman" w:cs="Times New Roman"/>
          <w:sz w:val="24"/>
          <w:szCs w:val="24"/>
        </w:rPr>
        <w:t>for her cantata</w:t>
      </w:r>
      <w:r w:rsidR="00361ACE" w:rsidRPr="00361ACE">
        <w:rPr>
          <w:rFonts w:ascii="Times New Roman" w:hAnsi="Times New Roman" w:cs="Times New Roman"/>
          <w:sz w:val="24"/>
          <w:szCs w:val="24"/>
          <w:rPrChange w:id="28" w:author="" w:date="2014-08-03T16:20:00Z">
            <w:rPr>
              <w:rFonts w:ascii="Times New Roman" w:hAnsi="Times New Roman" w:cs="Times New Roman"/>
              <w:color w:val="FF0000"/>
              <w:sz w:val="24"/>
              <w:szCs w:val="24"/>
            </w:rPr>
          </w:rPrChange>
        </w:rPr>
        <w:t xml:space="preserve"> </w:t>
      </w:r>
      <w:r w:rsidR="00361ACE" w:rsidRPr="00361ACE">
        <w:rPr>
          <w:rFonts w:ascii="Times New Roman" w:hAnsi="Times New Roman" w:cs="Times New Roman"/>
          <w:i/>
          <w:sz w:val="24"/>
          <w:szCs w:val="24"/>
          <w:rPrChange w:id="29" w:author="" w:date="2014-08-03T16:20:00Z">
            <w:rPr>
              <w:rFonts w:ascii="Times New Roman" w:hAnsi="Times New Roman" w:cs="Times New Roman"/>
              <w:i/>
              <w:color w:val="FF0000"/>
              <w:sz w:val="24"/>
              <w:szCs w:val="24"/>
            </w:rPr>
          </w:rPrChange>
        </w:rPr>
        <w:t xml:space="preserve">La </w:t>
      </w:r>
      <w:proofErr w:type="spellStart"/>
      <w:r w:rsidR="00361ACE" w:rsidRPr="00361ACE">
        <w:rPr>
          <w:rFonts w:ascii="Times New Roman" w:hAnsi="Times New Roman" w:cs="Times New Roman"/>
          <w:i/>
          <w:sz w:val="24"/>
          <w:szCs w:val="24"/>
          <w:rPrChange w:id="30" w:author="" w:date="2014-08-03T16:20:00Z">
            <w:rPr>
              <w:rFonts w:ascii="Times New Roman" w:hAnsi="Times New Roman" w:cs="Times New Roman"/>
              <w:i/>
              <w:color w:val="FF0000"/>
              <w:sz w:val="24"/>
              <w:szCs w:val="24"/>
            </w:rPr>
          </w:rPrChange>
        </w:rPr>
        <w:t>Vierge</w:t>
      </w:r>
      <w:proofErr w:type="spellEnd"/>
      <w:r w:rsidR="00361ACE" w:rsidRPr="00361ACE">
        <w:rPr>
          <w:rFonts w:ascii="Times New Roman" w:hAnsi="Times New Roman" w:cs="Times New Roman"/>
          <w:i/>
          <w:sz w:val="24"/>
          <w:szCs w:val="24"/>
          <w:rPrChange w:id="31" w:author="" w:date="2014-08-03T16:20:00Z">
            <w:rPr>
              <w:rFonts w:ascii="Times New Roman" w:hAnsi="Times New Roman" w:cs="Times New Roman"/>
              <w:i/>
              <w:color w:val="FF0000"/>
              <w:sz w:val="24"/>
              <w:szCs w:val="24"/>
            </w:rPr>
          </w:rPrChange>
        </w:rPr>
        <w:t xml:space="preserve"> </w:t>
      </w:r>
      <w:proofErr w:type="spellStart"/>
      <w:r w:rsidR="00361ACE" w:rsidRPr="00361ACE">
        <w:rPr>
          <w:rFonts w:ascii="Times New Roman" w:hAnsi="Times New Roman" w:cs="Times New Roman"/>
          <w:i/>
          <w:sz w:val="24"/>
          <w:szCs w:val="24"/>
          <w:rPrChange w:id="32" w:author="" w:date="2014-08-03T16:20:00Z">
            <w:rPr>
              <w:rFonts w:ascii="Times New Roman" w:hAnsi="Times New Roman" w:cs="Times New Roman"/>
              <w:i/>
              <w:color w:val="FF0000"/>
              <w:sz w:val="24"/>
              <w:szCs w:val="24"/>
            </w:rPr>
          </w:rPrChange>
        </w:rPr>
        <w:t>Guerrière</w:t>
      </w:r>
      <w:proofErr w:type="spellEnd"/>
      <w:r w:rsidR="0093603F" w:rsidRPr="00361ACE">
        <w:rPr>
          <w:rFonts w:ascii="Times New Roman" w:hAnsi="Times New Roman" w:cs="Times New Roman"/>
          <w:sz w:val="24"/>
          <w:szCs w:val="24"/>
        </w:rPr>
        <w:t xml:space="preserve">, at the exceptionally young age of </w:t>
      </w:r>
      <w:del w:id="33" w:author="" w:date="2014-08-03T16:20:00Z">
        <w:r w:rsidR="0093603F" w:rsidRPr="00361ACE" w:rsidDel="00361ACE">
          <w:rPr>
            <w:rFonts w:ascii="Times New Roman" w:hAnsi="Times New Roman" w:cs="Times New Roman"/>
            <w:sz w:val="24"/>
            <w:szCs w:val="24"/>
          </w:rPr>
          <w:delText xml:space="preserve">only </w:delText>
        </w:r>
      </w:del>
      <w:r w:rsidR="0093603F" w:rsidRPr="00361ACE">
        <w:rPr>
          <w:rFonts w:ascii="Times New Roman" w:hAnsi="Times New Roman" w:cs="Times New Roman"/>
          <w:sz w:val="24"/>
          <w:szCs w:val="24"/>
        </w:rPr>
        <w:t xml:space="preserve">nineteen. </w:t>
      </w:r>
      <w:r w:rsidR="00352DDE" w:rsidRPr="00C83430">
        <w:rPr>
          <w:rFonts w:ascii="Times New Roman" w:hAnsi="Times New Roman" w:cs="Times New Roman"/>
          <w:sz w:val="24"/>
          <w:szCs w:val="24"/>
        </w:rPr>
        <w:t xml:space="preserve">Between 1936 and 1940, </w:t>
      </w:r>
      <w:proofErr w:type="spellStart"/>
      <w:r w:rsidR="00352DDE" w:rsidRPr="00C83430">
        <w:rPr>
          <w:rFonts w:ascii="Times New Roman" w:hAnsi="Times New Roman" w:cs="Times New Roman"/>
          <w:sz w:val="24"/>
          <w:szCs w:val="24"/>
        </w:rPr>
        <w:t>Barraine</w:t>
      </w:r>
      <w:proofErr w:type="spellEnd"/>
      <w:r w:rsidR="00352DDE" w:rsidRPr="00C83430">
        <w:rPr>
          <w:rFonts w:ascii="Times New Roman" w:hAnsi="Times New Roman" w:cs="Times New Roman"/>
          <w:sz w:val="24"/>
          <w:szCs w:val="24"/>
        </w:rPr>
        <w:t xml:space="preserve"> worked for Radio France, as a pianist, sound </w:t>
      </w:r>
      <w:proofErr w:type="spellStart"/>
      <w:r w:rsidR="00352DDE" w:rsidRPr="00C83430">
        <w:rPr>
          <w:rFonts w:ascii="Times New Roman" w:hAnsi="Times New Roman" w:cs="Times New Roman"/>
          <w:sz w:val="24"/>
          <w:szCs w:val="24"/>
        </w:rPr>
        <w:t>recordist</w:t>
      </w:r>
      <w:proofErr w:type="spellEnd"/>
      <w:r w:rsidR="00352DDE" w:rsidRPr="00C83430">
        <w:rPr>
          <w:rFonts w:ascii="Times New Roman" w:hAnsi="Times New Roman" w:cs="Times New Roman"/>
          <w:sz w:val="24"/>
          <w:szCs w:val="24"/>
        </w:rPr>
        <w:t>, and head of singing.</w:t>
      </w:r>
      <w:r w:rsidR="00EC0433" w:rsidRPr="00361ACE">
        <w:rPr>
          <w:rFonts w:ascii="Times New Roman" w:hAnsi="Times New Roman" w:cs="Times New Roman"/>
          <w:sz w:val="24"/>
          <w:szCs w:val="24"/>
        </w:rPr>
        <w:t xml:space="preserve"> </w:t>
      </w:r>
      <w:r w:rsidR="003948DD" w:rsidRPr="00361ACE">
        <w:rPr>
          <w:rFonts w:ascii="Times New Roman" w:hAnsi="Times New Roman" w:cs="Times New Roman"/>
          <w:sz w:val="24"/>
          <w:szCs w:val="24"/>
        </w:rPr>
        <w:t>During the Second World War</w:t>
      </w:r>
      <w:r w:rsidR="00B116E9" w:rsidRPr="00361ACE">
        <w:rPr>
          <w:rFonts w:ascii="Times New Roman" w:hAnsi="Times New Roman" w:cs="Times New Roman"/>
          <w:sz w:val="24"/>
          <w:szCs w:val="24"/>
        </w:rPr>
        <w:t>,</w:t>
      </w:r>
      <w:r w:rsidR="003948DD" w:rsidRPr="00361ACE">
        <w:rPr>
          <w:rFonts w:ascii="Times New Roman" w:hAnsi="Times New Roman" w:cs="Times New Roman"/>
          <w:sz w:val="24"/>
          <w:szCs w:val="24"/>
        </w:rPr>
        <w:t xml:space="preserve"> she was active within the French struggle against the Occupation. In 1940</w:t>
      </w:r>
      <w:ins w:id="34" w:author="" w:date="2014-08-03T16:20:00Z">
        <w:r w:rsidR="00361ACE">
          <w:rPr>
            <w:rFonts w:ascii="Times New Roman" w:hAnsi="Times New Roman" w:cs="Times New Roman"/>
            <w:sz w:val="24"/>
            <w:szCs w:val="24"/>
          </w:rPr>
          <w:t>,</w:t>
        </w:r>
      </w:ins>
      <w:r w:rsidR="003948DD" w:rsidRPr="00361ACE">
        <w:rPr>
          <w:rFonts w:ascii="Times New Roman" w:hAnsi="Times New Roman" w:cs="Times New Roman"/>
          <w:sz w:val="24"/>
          <w:szCs w:val="24"/>
        </w:rPr>
        <w:t xml:space="preserve"> she co-founded the </w:t>
      </w:r>
      <w:r w:rsidR="003948DD" w:rsidRPr="00361ACE">
        <w:rPr>
          <w:rFonts w:ascii="Times New Roman" w:hAnsi="Times New Roman" w:cs="Times New Roman"/>
          <w:i/>
          <w:sz w:val="24"/>
          <w:szCs w:val="24"/>
        </w:rPr>
        <w:t xml:space="preserve">Front national des </w:t>
      </w:r>
      <w:proofErr w:type="spellStart"/>
      <w:r w:rsidR="003948DD" w:rsidRPr="00361ACE">
        <w:rPr>
          <w:rFonts w:ascii="Times New Roman" w:hAnsi="Times New Roman" w:cs="Times New Roman"/>
          <w:i/>
          <w:sz w:val="24"/>
          <w:szCs w:val="24"/>
        </w:rPr>
        <w:t>music</w:t>
      </w:r>
      <w:r w:rsidR="00813395" w:rsidRPr="00361ACE">
        <w:rPr>
          <w:rFonts w:ascii="Times New Roman" w:hAnsi="Times New Roman" w:cs="Times New Roman"/>
          <w:i/>
          <w:sz w:val="24"/>
          <w:szCs w:val="24"/>
        </w:rPr>
        <w:t>iens</w:t>
      </w:r>
      <w:proofErr w:type="spellEnd"/>
      <w:r w:rsidR="00813395" w:rsidRPr="00361ACE">
        <w:rPr>
          <w:rFonts w:ascii="Times New Roman" w:hAnsi="Times New Roman" w:cs="Times New Roman"/>
          <w:i/>
          <w:sz w:val="24"/>
          <w:szCs w:val="24"/>
        </w:rPr>
        <w:t xml:space="preserve"> pour la </w:t>
      </w:r>
      <w:proofErr w:type="spellStart"/>
      <w:r w:rsidR="00813395" w:rsidRPr="00361ACE">
        <w:rPr>
          <w:rFonts w:ascii="Times New Roman" w:hAnsi="Times New Roman" w:cs="Times New Roman"/>
          <w:i/>
          <w:sz w:val="24"/>
          <w:szCs w:val="24"/>
        </w:rPr>
        <w:t>liberté</w:t>
      </w:r>
      <w:proofErr w:type="spellEnd"/>
      <w:r w:rsidR="00813395" w:rsidRPr="00361ACE">
        <w:rPr>
          <w:rFonts w:ascii="Times New Roman" w:hAnsi="Times New Roman" w:cs="Times New Roman"/>
          <w:i/>
          <w:sz w:val="24"/>
          <w:szCs w:val="24"/>
        </w:rPr>
        <w:t xml:space="preserve"> </w:t>
      </w:r>
      <w:proofErr w:type="gramStart"/>
      <w:r w:rsidR="00813395" w:rsidRPr="00361ACE">
        <w:rPr>
          <w:rFonts w:ascii="Times New Roman" w:hAnsi="Times New Roman" w:cs="Times New Roman"/>
          <w:i/>
          <w:sz w:val="24"/>
          <w:szCs w:val="24"/>
        </w:rPr>
        <w:t>et</w:t>
      </w:r>
      <w:proofErr w:type="gramEnd"/>
      <w:r w:rsidR="00813395" w:rsidRPr="00361ACE">
        <w:rPr>
          <w:rFonts w:ascii="Times New Roman" w:hAnsi="Times New Roman" w:cs="Times New Roman"/>
          <w:i/>
          <w:sz w:val="24"/>
          <w:szCs w:val="24"/>
        </w:rPr>
        <w:t xml:space="preserve"> </w:t>
      </w:r>
      <w:proofErr w:type="spellStart"/>
      <w:r w:rsidR="00813395" w:rsidRPr="00361ACE">
        <w:rPr>
          <w:rFonts w:ascii="Times New Roman" w:hAnsi="Times New Roman" w:cs="Times New Roman"/>
          <w:i/>
          <w:sz w:val="24"/>
          <w:szCs w:val="24"/>
        </w:rPr>
        <w:t>l’indép</w:t>
      </w:r>
      <w:r w:rsidR="003948DD" w:rsidRPr="00C83430">
        <w:rPr>
          <w:rFonts w:ascii="Times New Roman" w:hAnsi="Times New Roman" w:cs="Times New Roman"/>
          <w:i/>
          <w:sz w:val="24"/>
          <w:szCs w:val="24"/>
        </w:rPr>
        <w:t>en</w:t>
      </w:r>
      <w:r w:rsidR="00813395" w:rsidRPr="00C83430">
        <w:rPr>
          <w:rFonts w:ascii="Times New Roman" w:hAnsi="Times New Roman" w:cs="Times New Roman"/>
          <w:i/>
          <w:sz w:val="24"/>
          <w:szCs w:val="24"/>
        </w:rPr>
        <w:t>d</w:t>
      </w:r>
      <w:r w:rsidR="003948DD" w:rsidRPr="00C83430">
        <w:rPr>
          <w:rFonts w:ascii="Times New Roman" w:hAnsi="Times New Roman" w:cs="Times New Roman"/>
          <w:i/>
          <w:sz w:val="24"/>
          <w:szCs w:val="24"/>
        </w:rPr>
        <w:t>ance</w:t>
      </w:r>
      <w:proofErr w:type="spellEnd"/>
      <w:r w:rsidR="003948DD" w:rsidRPr="00C83430">
        <w:rPr>
          <w:rFonts w:ascii="Times New Roman" w:hAnsi="Times New Roman" w:cs="Times New Roman"/>
          <w:i/>
          <w:sz w:val="24"/>
          <w:szCs w:val="24"/>
        </w:rPr>
        <w:t xml:space="preserve"> de la France </w:t>
      </w:r>
      <w:r w:rsidR="003948DD" w:rsidRPr="00C83430">
        <w:rPr>
          <w:rFonts w:ascii="Times New Roman" w:hAnsi="Times New Roman" w:cs="Times New Roman"/>
          <w:sz w:val="24"/>
          <w:szCs w:val="24"/>
        </w:rPr>
        <w:t>(National front of musicians for the freedom and independence of France)</w:t>
      </w:r>
      <w:r w:rsidR="00B116E9" w:rsidRPr="00361ACE">
        <w:rPr>
          <w:rFonts w:ascii="Times New Roman" w:hAnsi="Times New Roman" w:cs="Times New Roman"/>
          <w:sz w:val="24"/>
          <w:szCs w:val="24"/>
        </w:rPr>
        <w:t xml:space="preserve"> with </w:t>
      </w:r>
      <w:r w:rsidR="00361ACE" w:rsidRPr="00361ACE">
        <w:rPr>
          <w:rFonts w:ascii="Times New Roman" w:hAnsi="Times New Roman" w:cs="Times New Roman"/>
          <w:sz w:val="24"/>
          <w:szCs w:val="24"/>
        </w:rPr>
        <w:t xml:space="preserve">Roger </w:t>
      </w:r>
      <w:proofErr w:type="spellStart"/>
      <w:r w:rsidR="00361ACE" w:rsidRPr="00361ACE">
        <w:rPr>
          <w:rFonts w:ascii="Times New Roman" w:hAnsi="Times New Roman" w:cs="Times New Roman"/>
          <w:sz w:val="24"/>
          <w:szCs w:val="24"/>
        </w:rPr>
        <w:t>Désormière</w:t>
      </w:r>
      <w:proofErr w:type="spellEnd"/>
      <w:r w:rsidR="00361ACE" w:rsidRPr="00361ACE">
        <w:rPr>
          <w:rFonts w:ascii="Times New Roman" w:hAnsi="Times New Roman" w:cs="Times New Roman"/>
          <w:sz w:val="24"/>
          <w:szCs w:val="24"/>
        </w:rPr>
        <w:t xml:space="preserve"> </w:t>
      </w:r>
      <w:del w:id="35" w:author="" w:date="2014-08-03T16:21:00Z">
        <w:r w:rsidR="00361ACE" w:rsidRPr="00361ACE" w:rsidDel="00361ACE">
          <w:rPr>
            <w:rFonts w:ascii="Times New Roman" w:hAnsi="Times New Roman" w:cs="Times New Roman"/>
            <w:sz w:val="24"/>
            <w:szCs w:val="24"/>
          </w:rPr>
          <w:delText xml:space="preserve">And </w:delText>
        </w:r>
      </w:del>
      <w:ins w:id="36" w:author="" w:date="2014-08-03T16:21:00Z">
        <w:r w:rsidR="00361ACE">
          <w:rPr>
            <w:rFonts w:ascii="Times New Roman" w:hAnsi="Times New Roman" w:cs="Times New Roman"/>
            <w:sz w:val="24"/>
            <w:szCs w:val="24"/>
          </w:rPr>
          <w:t>a</w:t>
        </w:r>
        <w:r w:rsidR="00361ACE" w:rsidRPr="00361ACE">
          <w:rPr>
            <w:rFonts w:ascii="Times New Roman" w:hAnsi="Times New Roman" w:cs="Times New Roman"/>
            <w:sz w:val="24"/>
            <w:szCs w:val="24"/>
          </w:rPr>
          <w:t xml:space="preserve">nd </w:t>
        </w:r>
      </w:ins>
      <w:r w:rsidR="00361ACE" w:rsidRPr="00361ACE">
        <w:rPr>
          <w:rFonts w:ascii="Times New Roman" w:hAnsi="Times New Roman" w:cs="Times New Roman"/>
          <w:sz w:val="24"/>
          <w:szCs w:val="24"/>
        </w:rPr>
        <w:t xml:space="preserve">Louis </w:t>
      </w:r>
      <w:proofErr w:type="spellStart"/>
      <w:r w:rsidR="00361ACE" w:rsidRPr="00361ACE">
        <w:rPr>
          <w:rFonts w:ascii="Times New Roman" w:hAnsi="Times New Roman" w:cs="Times New Roman"/>
          <w:sz w:val="24"/>
          <w:szCs w:val="24"/>
        </w:rPr>
        <w:t>Durey</w:t>
      </w:r>
      <w:proofErr w:type="spellEnd"/>
      <w:r w:rsidR="00B116E9" w:rsidRPr="00361ACE">
        <w:rPr>
          <w:rFonts w:ascii="Times New Roman" w:hAnsi="Times New Roman" w:cs="Times New Roman"/>
          <w:sz w:val="24"/>
          <w:szCs w:val="24"/>
        </w:rPr>
        <w:t xml:space="preserve">. </w:t>
      </w:r>
      <w:r w:rsidR="00EC0433" w:rsidRPr="00361ACE">
        <w:rPr>
          <w:rFonts w:ascii="Times New Roman" w:hAnsi="Times New Roman" w:cs="Times New Roman"/>
          <w:sz w:val="24"/>
          <w:szCs w:val="24"/>
        </w:rPr>
        <w:t>S</w:t>
      </w:r>
      <w:r w:rsidR="00765FE9" w:rsidRPr="00361ACE">
        <w:rPr>
          <w:rFonts w:ascii="Times New Roman" w:hAnsi="Times New Roman" w:cs="Times New Roman"/>
          <w:sz w:val="24"/>
          <w:szCs w:val="24"/>
        </w:rPr>
        <w:t>he was engaged as Musical Director for</w:t>
      </w:r>
      <w:r w:rsidR="00B2291F" w:rsidRPr="00C83430">
        <w:rPr>
          <w:rFonts w:ascii="Times New Roman" w:hAnsi="Times New Roman" w:cs="Times New Roman"/>
          <w:sz w:val="24"/>
          <w:szCs w:val="24"/>
        </w:rPr>
        <w:t xml:space="preserve"> the recording fi</w:t>
      </w:r>
      <w:r w:rsidR="009F3B1D" w:rsidRPr="00C83430">
        <w:rPr>
          <w:rFonts w:ascii="Times New Roman" w:hAnsi="Times New Roman" w:cs="Times New Roman"/>
          <w:sz w:val="24"/>
          <w:szCs w:val="24"/>
        </w:rPr>
        <w:t>rm Chant du Monde from 1944 to 1947, and</w:t>
      </w:r>
      <w:r w:rsidR="00EC0433" w:rsidRPr="00C83430">
        <w:rPr>
          <w:rFonts w:ascii="Times New Roman" w:hAnsi="Times New Roman" w:cs="Times New Roman"/>
          <w:sz w:val="24"/>
          <w:szCs w:val="24"/>
        </w:rPr>
        <w:t xml:space="preserve"> after the war</w:t>
      </w:r>
      <w:ins w:id="37" w:author="" w:date="2014-08-03T16:22:00Z">
        <w:r w:rsidR="00361ACE">
          <w:rPr>
            <w:rFonts w:ascii="Times New Roman" w:hAnsi="Times New Roman" w:cs="Times New Roman"/>
            <w:sz w:val="24"/>
            <w:szCs w:val="24"/>
          </w:rPr>
          <w:t>,</w:t>
        </w:r>
      </w:ins>
      <w:r w:rsidR="00EC0433" w:rsidRPr="00361ACE">
        <w:rPr>
          <w:rFonts w:ascii="Times New Roman" w:hAnsi="Times New Roman" w:cs="Times New Roman"/>
          <w:sz w:val="24"/>
          <w:szCs w:val="24"/>
        </w:rPr>
        <w:t xml:space="preserve"> </w:t>
      </w:r>
      <w:del w:id="38" w:author="" w:date="2014-08-03T16:23:00Z">
        <w:r w:rsidR="00EC0433" w:rsidRPr="00361ACE" w:rsidDel="00361ACE">
          <w:rPr>
            <w:rFonts w:ascii="Times New Roman" w:hAnsi="Times New Roman" w:cs="Times New Roman"/>
            <w:sz w:val="24"/>
            <w:szCs w:val="24"/>
          </w:rPr>
          <w:delText>she</w:delText>
        </w:r>
        <w:r w:rsidR="0063359F" w:rsidRPr="00361ACE" w:rsidDel="00361ACE">
          <w:rPr>
            <w:rFonts w:ascii="Times New Roman" w:hAnsi="Times New Roman" w:cs="Times New Roman"/>
            <w:sz w:val="24"/>
            <w:szCs w:val="24"/>
          </w:rPr>
          <w:delText xml:space="preserve"> </w:delText>
        </w:r>
      </w:del>
      <w:del w:id="39" w:author="" w:date="2014-08-03T16:22:00Z">
        <w:r w:rsidR="0063359F" w:rsidRPr="00361ACE" w:rsidDel="00361ACE">
          <w:rPr>
            <w:rFonts w:ascii="Times New Roman" w:hAnsi="Times New Roman" w:cs="Times New Roman"/>
            <w:sz w:val="24"/>
            <w:szCs w:val="24"/>
          </w:rPr>
          <w:delText>also</w:delText>
        </w:r>
        <w:r w:rsidR="00EC0433" w:rsidRPr="00361ACE" w:rsidDel="00361ACE">
          <w:rPr>
            <w:rFonts w:ascii="Times New Roman" w:hAnsi="Times New Roman" w:cs="Times New Roman"/>
            <w:sz w:val="24"/>
            <w:szCs w:val="24"/>
          </w:rPr>
          <w:delText xml:space="preserve"> </w:delText>
        </w:r>
      </w:del>
      <w:del w:id="40" w:author="" w:date="2014-08-03T16:23:00Z">
        <w:r w:rsidR="00EC0433" w:rsidRPr="00361ACE" w:rsidDel="00361ACE">
          <w:rPr>
            <w:rFonts w:ascii="Times New Roman" w:hAnsi="Times New Roman" w:cs="Times New Roman"/>
            <w:sz w:val="24"/>
            <w:szCs w:val="24"/>
          </w:rPr>
          <w:delText>worked</w:delText>
        </w:r>
      </w:del>
      <w:ins w:id="41" w:author="" w:date="2014-08-03T16:23:00Z">
        <w:r w:rsidR="00361ACE">
          <w:rPr>
            <w:rFonts w:ascii="Times New Roman" w:hAnsi="Times New Roman" w:cs="Times New Roman"/>
            <w:sz w:val="24"/>
            <w:szCs w:val="24"/>
          </w:rPr>
          <w:t>she returned to Radio France</w:t>
        </w:r>
      </w:ins>
      <w:r w:rsidR="009F3B1D" w:rsidRPr="00361ACE">
        <w:rPr>
          <w:rFonts w:ascii="Times New Roman" w:hAnsi="Times New Roman" w:cs="Times New Roman"/>
          <w:sz w:val="24"/>
          <w:szCs w:val="24"/>
        </w:rPr>
        <w:t xml:space="preserve"> as a sound mixer </w:t>
      </w:r>
      <w:ins w:id="42" w:author="" w:date="2014-08-03T16:23:00Z">
        <w:r w:rsidR="00361ACE">
          <w:rPr>
            <w:rFonts w:ascii="Times New Roman" w:hAnsi="Times New Roman" w:cs="Times New Roman"/>
            <w:sz w:val="24"/>
            <w:szCs w:val="24"/>
          </w:rPr>
          <w:t xml:space="preserve">and remained </w:t>
        </w:r>
      </w:ins>
      <w:del w:id="43" w:author="" w:date="2014-08-03T16:23:00Z">
        <w:r w:rsidR="009F3B1D" w:rsidRPr="00361ACE" w:rsidDel="00361ACE">
          <w:rPr>
            <w:rFonts w:ascii="Times New Roman" w:hAnsi="Times New Roman" w:cs="Times New Roman"/>
            <w:sz w:val="24"/>
            <w:szCs w:val="24"/>
          </w:rPr>
          <w:delText xml:space="preserve">for Radio France </w:delText>
        </w:r>
      </w:del>
      <w:r w:rsidR="009F3B1D" w:rsidRPr="00361ACE">
        <w:rPr>
          <w:rFonts w:ascii="Times New Roman" w:hAnsi="Times New Roman" w:cs="Times New Roman"/>
          <w:sz w:val="24"/>
          <w:szCs w:val="24"/>
        </w:rPr>
        <w:t xml:space="preserve">until 1948. </w:t>
      </w:r>
      <w:proofErr w:type="spellStart"/>
      <w:r w:rsidR="00283D84" w:rsidRPr="00361ACE">
        <w:rPr>
          <w:rFonts w:ascii="Times New Roman" w:hAnsi="Times New Roman" w:cs="Times New Roman"/>
          <w:sz w:val="24"/>
          <w:szCs w:val="24"/>
        </w:rPr>
        <w:t>Barraine</w:t>
      </w:r>
      <w:proofErr w:type="spellEnd"/>
      <w:r w:rsidR="00283D84" w:rsidRPr="00361ACE">
        <w:rPr>
          <w:rFonts w:ascii="Times New Roman" w:hAnsi="Times New Roman" w:cs="Times New Roman"/>
          <w:sz w:val="24"/>
          <w:szCs w:val="24"/>
        </w:rPr>
        <w:t xml:space="preserve"> was appointed to the teaching staff of the Paris Conservatoire in 1952</w:t>
      </w:r>
      <w:del w:id="44" w:author="" w:date="2014-08-03T16:23:00Z">
        <w:r w:rsidR="00283D84" w:rsidRPr="00361ACE" w:rsidDel="00361ACE">
          <w:rPr>
            <w:rFonts w:ascii="Times New Roman" w:hAnsi="Times New Roman" w:cs="Times New Roman"/>
            <w:sz w:val="24"/>
            <w:szCs w:val="24"/>
          </w:rPr>
          <w:delText>,</w:delText>
        </w:r>
      </w:del>
      <w:r w:rsidR="00283D84" w:rsidRPr="00361ACE">
        <w:rPr>
          <w:rFonts w:ascii="Times New Roman" w:hAnsi="Times New Roman" w:cs="Times New Roman"/>
          <w:sz w:val="24"/>
          <w:szCs w:val="24"/>
        </w:rPr>
        <w:t xml:space="preserve"> as a professor of sight-reading. In 1969, she succeeded Olivier </w:t>
      </w:r>
      <w:proofErr w:type="spellStart"/>
      <w:r w:rsidR="00283D84" w:rsidRPr="00361ACE">
        <w:rPr>
          <w:rFonts w:ascii="Times New Roman" w:hAnsi="Times New Roman" w:cs="Times New Roman"/>
          <w:sz w:val="24"/>
          <w:szCs w:val="24"/>
        </w:rPr>
        <w:t>Messiaen</w:t>
      </w:r>
      <w:proofErr w:type="spellEnd"/>
      <w:r w:rsidR="00283D84" w:rsidRPr="00361ACE">
        <w:rPr>
          <w:rFonts w:ascii="Times New Roman" w:hAnsi="Times New Roman" w:cs="Times New Roman"/>
          <w:sz w:val="24"/>
          <w:szCs w:val="24"/>
        </w:rPr>
        <w:t xml:space="preserve"> as a professor of analysis. She compose</w:t>
      </w:r>
      <w:r w:rsidR="00283D84">
        <w:rPr>
          <w:rFonts w:ascii="Times New Roman" w:hAnsi="Times New Roman" w:cs="Times New Roman"/>
          <w:sz w:val="24"/>
          <w:szCs w:val="24"/>
        </w:rPr>
        <w:t>d prolifically throughout her life</w:t>
      </w:r>
      <w:r w:rsidR="00113A24">
        <w:rPr>
          <w:rFonts w:ascii="Times New Roman" w:hAnsi="Times New Roman" w:cs="Times New Roman"/>
          <w:sz w:val="24"/>
          <w:szCs w:val="24"/>
        </w:rPr>
        <w:t xml:space="preserve">, and was acknowledged as one of the leading French composers of the twentieth century. </w:t>
      </w:r>
      <w:del w:id="45" w:author="" w:date="2014-08-03T16:22:00Z">
        <w:r w:rsidR="00361ACE" w:rsidDel="00361ACE">
          <w:rPr>
            <w:rFonts w:ascii="Times New Roman" w:hAnsi="Times New Roman" w:cs="Times New Roman"/>
            <w:sz w:val="24"/>
            <w:szCs w:val="24"/>
          </w:rPr>
          <w:delText>brazen</w:delText>
        </w:r>
      </w:del>
    </w:p>
    <w:p w14:paraId="434E6B3C" w14:textId="77777777" w:rsidR="00813395" w:rsidRDefault="00813395" w:rsidP="00976736">
      <w:pPr>
        <w:spacing w:after="0"/>
        <w:rPr>
          <w:rFonts w:ascii="Times New Roman" w:hAnsi="Times New Roman" w:cs="Times New Roman"/>
          <w:sz w:val="24"/>
          <w:szCs w:val="24"/>
        </w:rPr>
      </w:pPr>
    </w:p>
    <w:p w14:paraId="5C961963" w14:textId="73FA41CC" w:rsidR="009B7812" w:rsidRDefault="00943DC2" w:rsidP="00976736">
      <w:pPr>
        <w:spacing w:after="0"/>
        <w:rPr>
          <w:rFonts w:ascii="Times New Roman" w:hAnsi="Times New Roman" w:cs="Times New Roman"/>
          <w:sz w:val="24"/>
          <w:szCs w:val="24"/>
        </w:rPr>
      </w:pPr>
      <w:proofErr w:type="spellStart"/>
      <w:r>
        <w:rPr>
          <w:rFonts w:ascii="Times New Roman" w:hAnsi="Times New Roman" w:cs="Times New Roman"/>
          <w:sz w:val="24"/>
          <w:szCs w:val="24"/>
        </w:rPr>
        <w:t>Barraine</w:t>
      </w:r>
      <w:proofErr w:type="spellEnd"/>
      <w:r>
        <w:rPr>
          <w:rFonts w:ascii="Times New Roman" w:hAnsi="Times New Roman" w:cs="Times New Roman"/>
          <w:sz w:val="24"/>
          <w:szCs w:val="24"/>
        </w:rPr>
        <w:t xml:space="preserve"> was extremely sensitive to contemporary social and political events, and her creative process was intricately linked to her personal</w:t>
      </w:r>
      <w:r w:rsidR="00D770F9">
        <w:rPr>
          <w:rFonts w:ascii="Times New Roman" w:hAnsi="Times New Roman" w:cs="Times New Roman"/>
          <w:sz w:val="24"/>
          <w:szCs w:val="24"/>
        </w:rPr>
        <w:t xml:space="preserve"> Humanistic and humanitarian</w:t>
      </w:r>
      <w:r>
        <w:rPr>
          <w:rFonts w:ascii="Times New Roman" w:hAnsi="Times New Roman" w:cs="Times New Roman"/>
          <w:sz w:val="24"/>
          <w:szCs w:val="24"/>
        </w:rPr>
        <w:t xml:space="preserve"> beliefs and reactions to the tumultuous upheavals of the twentieth century. </w:t>
      </w:r>
      <w:r w:rsidR="00EB6741">
        <w:rPr>
          <w:rFonts w:ascii="Times New Roman" w:hAnsi="Times New Roman" w:cs="Times New Roman"/>
          <w:sz w:val="24"/>
          <w:szCs w:val="24"/>
        </w:rPr>
        <w:t xml:space="preserve">She was so affected by the horror of the </w:t>
      </w:r>
      <w:r w:rsidR="00E70E02">
        <w:rPr>
          <w:rFonts w:ascii="Times New Roman" w:hAnsi="Times New Roman" w:cs="Times New Roman"/>
          <w:sz w:val="24"/>
          <w:szCs w:val="24"/>
        </w:rPr>
        <w:t>Second World War tha</w:t>
      </w:r>
      <w:r w:rsidR="00A91BC1">
        <w:rPr>
          <w:rFonts w:ascii="Times New Roman" w:hAnsi="Times New Roman" w:cs="Times New Roman"/>
          <w:sz w:val="24"/>
          <w:szCs w:val="24"/>
        </w:rPr>
        <w:t>t she was unable to compose throughout the duration of the Occupation</w:t>
      </w:r>
      <w:r w:rsidR="00EB6741">
        <w:rPr>
          <w:rFonts w:ascii="Times New Roman" w:hAnsi="Times New Roman" w:cs="Times New Roman"/>
          <w:sz w:val="24"/>
          <w:szCs w:val="24"/>
        </w:rPr>
        <w:t xml:space="preserve">. </w:t>
      </w:r>
      <w:r w:rsidR="00FB040F">
        <w:rPr>
          <w:rFonts w:ascii="Times New Roman" w:hAnsi="Times New Roman" w:cs="Times New Roman"/>
          <w:sz w:val="24"/>
          <w:szCs w:val="24"/>
        </w:rPr>
        <w:t>Despite the raw</w:t>
      </w:r>
      <w:r w:rsidR="001F117E">
        <w:rPr>
          <w:rFonts w:ascii="Times New Roman" w:hAnsi="Times New Roman" w:cs="Times New Roman"/>
          <w:sz w:val="24"/>
          <w:szCs w:val="24"/>
        </w:rPr>
        <w:t xml:space="preserve"> emotional context</w:t>
      </w:r>
      <w:del w:id="46" w:author="" w:date="2014-08-03T16:26:00Z">
        <w:r w:rsidR="001F117E" w:rsidDel="00361ACE">
          <w:rPr>
            <w:rFonts w:ascii="Times New Roman" w:hAnsi="Times New Roman" w:cs="Times New Roman"/>
            <w:sz w:val="24"/>
            <w:szCs w:val="24"/>
          </w:rPr>
          <w:delText>,</w:delText>
        </w:r>
      </w:del>
      <w:r w:rsidR="001F117E">
        <w:rPr>
          <w:rFonts w:ascii="Times New Roman" w:hAnsi="Times New Roman" w:cs="Times New Roman"/>
          <w:sz w:val="24"/>
          <w:szCs w:val="24"/>
        </w:rPr>
        <w:t xml:space="preserve"> and content</w:t>
      </w:r>
      <w:del w:id="47" w:author="" w:date="2014-08-03T16:26:00Z">
        <w:r w:rsidR="00FB040F" w:rsidDel="00361ACE">
          <w:rPr>
            <w:rFonts w:ascii="Times New Roman" w:hAnsi="Times New Roman" w:cs="Times New Roman"/>
            <w:sz w:val="24"/>
            <w:szCs w:val="24"/>
          </w:rPr>
          <w:delText>,</w:delText>
        </w:r>
      </w:del>
      <w:r w:rsidR="00FB040F">
        <w:rPr>
          <w:rFonts w:ascii="Times New Roman" w:hAnsi="Times New Roman" w:cs="Times New Roman"/>
          <w:sz w:val="24"/>
          <w:szCs w:val="24"/>
        </w:rPr>
        <w:t xml:space="preserve"> of her music, </w:t>
      </w:r>
      <w:proofErr w:type="spellStart"/>
      <w:r w:rsidR="00FB040F">
        <w:rPr>
          <w:rFonts w:ascii="Times New Roman" w:hAnsi="Times New Roman" w:cs="Times New Roman"/>
          <w:sz w:val="24"/>
          <w:szCs w:val="24"/>
        </w:rPr>
        <w:t>Barraine’s</w:t>
      </w:r>
      <w:proofErr w:type="spellEnd"/>
      <w:r w:rsidR="00FB040F">
        <w:rPr>
          <w:rFonts w:ascii="Times New Roman" w:hAnsi="Times New Roman" w:cs="Times New Roman"/>
          <w:sz w:val="24"/>
          <w:szCs w:val="24"/>
        </w:rPr>
        <w:t xml:space="preserve"> works</w:t>
      </w:r>
      <w:del w:id="48" w:author="" w:date="2014-08-03T16:27:00Z">
        <w:r w:rsidR="00FB040F" w:rsidDel="00361ACE">
          <w:rPr>
            <w:rFonts w:ascii="Times New Roman" w:hAnsi="Times New Roman" w:cs="Times New Roman"/>
            <w:sz w:val="24"/>
            <w:szCs w:val="24"/>
          </w:rPr>
          <w:delText xml:space="preserve"> –</w:delText>
        </w:r>
      </w:del>
      <w:ins w:id="49" w:author="" w:date="2014-08-03T16:27:00Z">
        <w:r w:rsidR="00361ACE">
          <w:rPr>
            <w:rFonts w:ascii="Times New Roman" w:hAnsi="Times New Roman" w:cs="Times New Roman"/>
            <w:sz w:val="24"/>
            <w:szCs w:val="24"/>
          </w:rPr>
          <w:t>—</w:t>
        </w:r>
      </w:ins>
      <w:del w:id="50" w:author="" w:date="2014-08-03T16:27:00Z">
        <w:r w:rsidR="00FB040F" w:rsidDel="00361ACE">
          <w:rPr>
            <w:rFonts w:ascii="Times New Roman" w:hAnsi="Times New Roman" w:cs="Times New Roman"/>
            <w:sz w:val="24"/>
            <w:szCs w:val="24"/>
          </w:rPr>
          <w:delText xml:space="preserve"> </w:delText>
        </w:r>
      </w:del>
      <w:r w:rsidR="00FB040F">
        <w:rPr>
          <w:rFonts w:ascii="Times New Roman" w:hAnsi="Times New Roman" w:cs="Times New Roman"/>
          <w:sz w:val="24"/>
          <w:szCs w:val="24"/>
        </w:rPr>
        <w:t>with the exception of</w:t>
      </w:r>
      <w:r w:rsidR="00C87613">
        <w:rPr>
          <w:rFonts w:ascii="Times New Roman" w:hAnsi="Times New Roman" w:cs="Times New Roman"/>
          <w:sz w:val="24"/>
          <w:szCs w:val="24"/>
        </w:rPr>
        <w:t xml:space="preserve"> the serial</w:t>
      </w:r>
      <w:r w:rsidR="00FB040F">
        <w:rPr>
          <w:rFonts w:ascii="Times New Roman" w:hAnsi="Times New Roman" w:cs="Times New Roman"/>
          <w:sz w:val="24"/>
          <w:szCs w:val="24"/>
        </w:rPr>
        <w:t xml:space="preserve"> </w:t>
      </w:r>
      <w:proofErr w:type="spellStart"/>
      <w:r w:rsidR="00361ACE" w:rsidRPr="00FB040F">
        <w:rPr>
          <w:rFonts w:ascii="Times New Roman" w:hAnsi="Times New Roman" w:cs="Times New Roman"/>
          <w:i/>
          <w:sz w:val="24"/>
          <w:szCs w:val="24"/>
        </w:rPr>
        <w:t>Musique</w:t>
      </w:r>
      <w:proofErr w:type="spellEnd"/>
      <w:r w:rsidR="00361ACE" w:rsidRPr="00FB040F">
        <w:rPr>
          <w:rFonts w:ascii="Times New Roman" w:hAnsi="Times New Roman" w:cs="Times New Roman"/>
          <w:i/>
          <w:sz w:val="24"/>
          <w:szCs w:val="24"/>
        </w:rPr>
        <w:t xml:space="preserve"> </w:t>
      </w:r>
      <w:proofErr w:type="spellStart"/>
      <w:r w:rsidR="00361ACE" w:rsidRPr="00FB040F">
        <w:rPr>
          <w:rFonts w:ascii="Times New Roman" w:hAnsi="Times New Roman" w:cs="Times New Roman"/>
          <w:i/>
          <w:sz w:val="24"/>
          <w:szCs w:val="24"/>
        </w:rPr>
        <w:t>Rituelle</w:t>
      </w:r>
      <w:proofErr w:type="spellEnd"/>
      <w:r w:rsidR="00361ACE">
        <w:rPr>
          <w:rFonts w:ascii="Times New Roman" w:hAnsi="Times New Roman" w:cs="Times New Roman"/>
          <w:sz w:val="24"/>
          <w:szCs w:val="24"/>
        </w:rPr>
        <w:t xml:space="preserve"> </w:t>
      </w:r>
      <w:r w:rsidR="00FB040F">
        <w:rPr>
          <w:rFonts w:ascii="Times New Roman" w:hAnsi="Times New Roman" w:cs="Times New Roman"/>
          <w:sz w:val="24"/>
          <w:szCs w:val="24"/>
        </w:rPr>
        <w:t>(1966</w:t>
      </w:r>
      <w:ins w:id="51" w:author="" w:date="2014-08-03T16:27:00Z">
        <w:r w:rsidR="00361ACE">
          <w:rPr>
            <w:rFonts w:ascii="Times New Roman" w:hAnsi="Times New Roman" w:cs="Times New Roman"/>
            <w:sz w:val="24"/>
            <w:szCs w:val="24"/>
          </w:rPr>
          <w:t xml:space="preserve"> to 196</w:t>
        </w:r>
      </w:ins>
      <w:del w:id="52" w:author="" w:date="2014-08-03T16:27:00Z">
        <w:r w:rsidR="00FB040F" w:rsidDel="00361ACE">
          <w:rPr>
            <w:rFonts w:ascii="Times New Roman" w:hAnsi="Times New Roman" w:cs="Times New Roman"/>
            <w:sz w:val="24"/>
            <w:szCs w:val="24"/>
          </w:rPr>
          <w:delText>-</w:delText>
        </w:r>
      </w:del>
      <w:r w:rsidR="00FB040F">
        <w:rPr>
          <w:rFonts w:ascii="Times New Roman" w:hAnsi="Times New Roman" w:cs="Times New Roman"/>
          <w:sz w:val="24"/>
          <w:szCs w:val="24"/>
        </w:rPr>
        <w:t>7), inspired by the Tibetan Book of the Dead</w:t>
      </w:r>
      <w:del w:id="53" w:author="" w:date="2014-08-03T16:27:00Z">
        <w:r w:rsidR="00FB040F" w:rsidDel="00361ACE">
          <w:rPr>
            <w:rFonts w:ascii="Times New Roman" w:hAnsi="Times New Roman" w:cs="Times New Roman"/>
            <w:sz w:val="24"/>
            <w:szCs w:val="24"/>
          </w:rPr>
          <w:delText xml:space="preserve"> –</w:delText>
        </w:r>
      </w:del>
      <w:ins w:id="54" w:author="" w:date="2014-08-03T16:27:00Z">
        <w:r w:rsidR="00361ACE">
          <w:rPr>
            <w:rFonts w:ascii="Times New Roman" w:hAnsi="Times New Roman" w:cs="Times New Roman"/>
            <w:sz w:val="24"/>
            <w:szCs w:val="24"/>
          </w:rPr>
          <w:t>—</w:t>
        </w:r>
      </w:ins>
      <w:del w:id="55" w:author="" w:date="2014-08-03T16:27:00Z">
        <w:r w:rsidR="00FB040F" w:rsidDel="00361ACE">
          <w:rPr>
            <w:rFonts w:ascii="Times New Roman" w:hAnsi="Times New Roman" w:cs="Times New Roman"/>
            <w:sz w:val="24"/>
            <w:szCs w:val="24"/>
          </w:rPr>
          <w:delText xml:space="preserve"> </w:delText>
        </w:r>
      </w:del>
      <w:r w:rsidR="00FB040F">
        <w:rPr>
          <w:rFonts w:ascii="Times New Roman" w:hAnsi="Times New Roman" w:cs="Times New Roman"/>
          <w:sz w:val="24"/>
          <w:szCs w:val="24"/>
        </w:rPr>
        <w:t>remain firmly grounded within</w:t>
      </w:r>
      <w:del w:id="56" w:author="" w:date="2014-08-03T16:29:00Z">
        <w:r w:rsidR="00FB040F" w:rsidDel="00124205">
          <w:rPr>
            <w:rFonts w:ascii="Times New Roman" w:hAnsi="Times New Roman" w:cs="Times New Roman"/>
            <w:sz w:val="24"/>
            <w:szCs w:val="24"/>
          </w:rPr>
          <w:delText xml:space="preserve"> a</w:delText>
        </w:r>
      </w:del>
      <w:r w:rsidR="00FB040F">
        <w:rPr>
          <w:rFonts w:ascii="Times New Roman" w:hAnsi="Times New Roman" w:cs="Times New Roman"/>
          <w:sz w:val="24"/>
          <w:szCs w:val="24"/>
        </w:rPr>
        <w:t xml:space="preserve"> tonal musical language</w:t>
      </w:r>
      <w:ins w:id="57" w:author="" w:date="2014-08-03T16:28:00Z">
        <w:r w:rsidR="00124205">
          <w:rPr>
            <w:rFonts w:ascii="Times New Roman" w:hAnsi="Times New Roman" w:cs="Times New Roman"/>
            <w:sz w:val="24"/>
            <w:szCs w:val="24"/>
          </w:rPr>
          <w:t>,</w:t>
        </w:r>
      </w:ins>
      <w:del w:id="58" w:author="" w:date="2014-08-03T16:27:00Z">
        <w:r w:rsidR="00FB040F" w:rsidDel="00124205">
          <w:rPr>
            <w:rFonts w:ascii="Times New Roman" w:hAnsi="Times New Roman" w:cs="Times New Roman"/>
            <w:sz w:val="24"/>
            <w:szCs w:val="24"/>
          </w:rPr>
          <w:delText>,</w:delText>
        </w:r>
      </w:del>
      <w:r w:rsidR="00FB040F">
        <w:rPr>
          <w:rFonts w:ascii="Times New Roman" w:hAnsi="Times New Roman" w:cs="Times New Roman"/>
          <w:sz w:val="24"/>
          <w:szCs w:val="24"/>
        </w:rPr>
        <w:t xml:space="preserve"> </w:t>
      </w:r>
      <w:del w:id="59" w:author="" w:date="2014-08-03T16:29:00Z">
        <w:r w:rsidR="00FB040F" w:rsidDel="00124205">
          <w:rPr>
            <w:rFonts w:ascii="Times New Roman" w:hAnsi="Times New Roman" w:cs="Times New Roman"/>
            <w:sz w:val="24"/>
            <w:szCs w:val="24"/>
          </w:rPr>
          <w:delText xml:space="preserve">display her </w:delText>
        </w:r>
      </w:del>
      <w:r w:rsidR="00FB040F">
        <w:rPr>
          <w:rFonts w:ascii="Times New Roman" w:hAnsi="Times New Roman" w:cs="Times New Roman"/>
          <w:sz w:val="24"/>
          <w:szCs w:val="24"/>
        </w:rPr>
        <w:t xml:space="preserve">solid technical craft, and </w:t>
      </w:r>
      <w:del w:id="60" w:author="" w:date="2014-08-03T16:29:00Z">
        <w:r w:rsidR="00FB040F" w:rsidDel="00124205">
          <w:rPr>
            <w:rFonts w:ascii="Times New Roman" w:hAnsi="Times New Roman" w:cs="Times New Roman"/>
            <w:sz w:val="24"/>
            <w:szCs w:val="24"/>
          </w:rPr>
          <w:delText>are cast with</w:delText>
        </w:r>
        <w:r w:rsidR="00C87613" w:rsidDel="00124205">
          <w:rPr>
            <w:rFonts w:ascii="Times New Roman" w:hAnsi="Times New Roman" w:cs="Times New Roman"/>
            <w:sz w:val="24"/>
            <w:szCs w:val="24"/>
          </w:rPr>
          <w:delText>in</w:delText>
        </w:r>
        <w:r w:rsidR="00FB040F" w:rsidDel="00124205">
          <w:rPr>
            <w:rFonts w:ascii="Times New Roman" w:hAnsi="Times New Roman" w:cs="Times New Roman"/>
            <w:sz w:val="24"/>
            <w:szCs w:val="24"/>
          </w:rPr>
          <w:delText xml:space="preserve"> </w:delText>
        </w:r>
      </w:del>
      <w:r w:rsidR="00FB040F">
        <w:rPr>
          <w:rFonts w:ascii="Times New Roman" w:hAnsi="Times New Roman" w:cs="Times New Roman"/>
          <w:sz w:val="24"/>
          <w:szCs w:val="24"/>
        </w:rPr>
        <w:t xml:space="preserve">vigorous formal structures. </w:t>
      </w:r>
    </w:p>
    <w:p w14:paraId="0558DA2A" w14:textId="77777777" w:rsidR="001F117E" w:rsidRDefault="001F117E" w:rsidP="00976736">
      <w:pPr>
        <w:spacing w:after="0"/>
        <w:rPr>
          <w:rFonts w:ascii="Times New Roman" w:hAnsi="Times New Roman" w:cs="Times New Roman"/>
          <w:sz w:val="24"/>
          <w:szCs w:val="24"/>
        </w:rPr>
      </w:pPr>
    </w:p>
    <w:p w14:paraId="3CB61FA7" w14:textId="4C2B1FEC" w:rsidR="001D5039" w:rsidRDefault="0065129B" w:rsidP="00976736">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Barraine’s</w:t>
      </w:r>
      <w:proofErr w:type="spellEnd"/>
      <w:r>
        <w:rPr>
          <w:rFonts w:ascii="Times New Roman" w:hAnsi="Times New Roman" w:cs="Times New Roman"/>
          <w:sz w:val="24"/>
          <w:szCs w:val="24"/>
        </w:rPr>
        <w:t xml:space="preserve"> early musical development was closely nurtured by her teacher, </w:t>
      </w:r>
      <w:r w:rsidR="00124205">
        <w:rPr>
          <w:rFonts w:ascii="Times New Roman" w:hAnsi="Times New Roman" w:cs="Times New Roman"/>
          <w:sz w:val="24"/>
          <w:szCs w:val="24"/>
        </w:rPr>
        <w:t xml:space="preserve">Paul </w:t>
      </w:r>
      <w:proofErr w:type="spellStart"/>
      <w:r w:rsidR="00124205">
        <w:rPr>
          <w:rFonts w:ascii="Times New Roman" w:hAnsi="Times New Roman" w:cs="Times New Roman"/>
          <w:sz w:val="24"/>
          <w:szCs w:val="24"/>
        </w:rPr>
        <w:t>Dukas</w:t>
      </w:r>
      <w:proofErr w:type="spellEnd"/>
      <w:proofErr w:type="gramEnd"/>
      <w:r>
        <w:rPr>
          <w:rFonts w:ascii="Times New Roman" w:hAnsi="Times New Roman" w:cs="Times New Roman"/>
          <w:sz w:val="24"/>
          <w:szCs w:val="24"/>
        </w:rPr>
        <w:t xml:space="preserve">. Like </w:t>
      </w:r>
      <w:proofErr w:type="spellStart"/>
      <w:r>
        <w:rPr>
          <w:rFonts w:ascii="Times New Roman" w:hAnsi="Times New Roman" w:cs="Times New Roman"/>
          <w:sz w:val="24"/>
          <w:szCs w:val="24"/>
        </w:rPr>
        <w:t>Dukas</w:t>
      </w:r>
      <w:proofErr w:type="spellEnd"/>
      <w:r>
        <w:rPr>
          <w:rFonts w:ascii="Times New Roman" w:hAnsi="Times New Roman" w:cs="Times New Roman"/>
          <w:sz w:val="24"/>
          <w:szCs w:val="24"/>
        </w:rPr>
        <w:t xml:space="preserve">, her paternal family was </w:t>
      </w:r>
      <w:del w:id="61" w:author="" w:date="2014-08-03T16:29:00Z">
        <w:r w:rsidDel="00124205">
          <w:rPr>
            <w:rFonts w:ascii="Times New Roman" w:hAnsi="Times New Roman" w:cs="Times New Roman"/>
            <w:sz w:val="24"/>
            <w:szCs w:val="24"/>
          </w:rPr>
          <w:delText xml:space="preserve">also </w:delText>
        </w:r>
      </w:del>
      <w:r>
        <w:rPr>
          <w:rFonts w:ascii="Times New Roman" w:hAnsi="Times New Roman" w:cs="Times New Roman"/>
          <w:sz w:val="24"/>
          <w:szCs w:val="24"/>
        </w:rPr>
        <w:t>Jewish, and this formed an important cultural bond between them</w:t>
      </w:r>
      <w:ins w:id="62" w:author="" w:date="2014-08-03T16:30:00Z">
        <w:r w:rsidR="00124205">
          <w:rPr>
            <w:rFonts w:ascii="Times New Roman" w:hAnsi="Times New Roman" w:cs="Times New Roman"/>
            <w:sz w:val="24"/>
            <w:szCs w:val="24"/>
          </w:rPr>
          <w:t xml:space="preserve"> both</w:t>
        </w:r>
      </w:ins>
      <w:r>
        <w:rPr>
          <w:rFonts w:ascii="Times New Roman" w:hAnsi="Times New Roman" w:cs="Times New Roman"/>
          <w:sz w:val="24"/>
          <w:szCs w:val="24"/>
        </w:rPr>
        <w:t xml:space="preserve">. Her </w:t>
      </w:r>
      <w:proofErr w:type="spellStart"/>
      <w:r>
        <w:rPr>
          <w:rFonts w:ascii="Times New Roman" w:hAnsi="Times New Roman" w:cs="Times New Roman"/>
          <w:i/>
          <w:sz w:val="24"/>
          <w:szCs w:val="24"/>
        </w:rPr>
        <w:t>Deux</w:t>
      </w:r>
      <w:proofErr w:type="spellEnd"/>
      <w:r>
        <w:rPr>
          <w:rFonts w:ascii="Times New Roman" w:hAnsi="Times New Roman" w:cs="Times New Roman"/>
          <w:i/>
          <w:sz w:val="24"/>
          <w:szCs w:val="24"/>
        </w:rPr>
        <w:t xml:space="preserve"> preludes </w:t>
      </w:r>
      <w:proofErr w:type="gramStart"/>
      <w:r>
        <w:rPr>
          <w:rFonts w:ascii="Times New Roman" w:hAnsi="Times New Roman" w:cs="Times New Roman"/>
          <w:i/>
          <w:sz w:val="24"/>
          <w:szCs w:val="24"/>
        </w:rPr>
        <w:t>et</w:t>
      </w:r>
      <w:proofErr w:type="gramEnd"/>
      <w:r>
        <w:rPr>
          <w:rFonts w:ascii="Times New Roman" w:hAnsi="Times New Roman" w:cs="Times New Roman"/>
          <w:i/>
          <w:sz w:val="24"/>
          <w:szCs w:val="24"/>
        </w:rPr>
        <w:t xml:space="preserve"> fugues pour </w:t>
      </w:r>
      <w:proofErr w:type="spellStart"/>
      <w:r>
        <w:rPr>
          <w:rFonts w:ascii="Times New Roman" w:hAnsi="Times New Roman" w:cs="Times New Roman"/>
          <w:i/>
          <w:sz w:val="24"/>
          <w:szCs w:val="24"/>
        </w:rPr>
        <w:t>orgue</w:t>
      </w:r>
      <w:proofErr w:type="spellEnd"/>
      <w:r>
        <w:rPr>
          <w:rFonts w:ascii="Times New Roman" w:hAnsi="Times New Roman" w:cs="Times New Roman"/>
          <w:sz w:val="24"/>
          <w:szCs w:val="24"/>
        </w:rPr>
        <w:t xml:space="preserve"> (1928), based upon the melodies of the traditional Jewish prayer </w:t>
      </w:r>
      <w:ins w:id="63" w:author="" w:date="2014-08-03T16:30:00Z">
        <w:r w:rsidR="00124205">
          <w:rPr>
            <w:rFonts w:ascii="Times New Roman" w:hAnsi="Times New Roman" w:cs="Times New Roman"/>
            <w:sz w:val="24"/>
            <w:szCs w:val="24"/>
          </w:rPr>
          <w:t>“</w:t>
        </w:r>
      </w:ins>
      <w:del w:id="64" w:author="" w:date="2014-08-03T16:30:00Z">
        <w:r w:rsidDel="00124205">
          <w:rPr>
            <w:rFonts w:ascii="Times New Roman" w:hAnsi="Times New Roman" w:cs="Times New Roman"/>
            <w:sz w:val="24"/>
            <w:szCs w:val="24"/>
          </w:rPr>
          <w:delText>‘</w:delText>
        </w:r>
      </w:del>
      <w:r>
        <w:rPr>
          <w:rFonts w:ascii="Times New Roman" w:hAnsi="Times New Roman" w:cs="Times New Roman"/>
          <w:sz w:val="24"/>
          <w:szCs w:val="24"/>
        </w:rPr>
        <w:t>Blessed are you, our God</w:t>
      </w:r>
      <w:ins w:id="65" w:author="" w:date="2014-08-03T16:30:00Z">
        <w:r w:rsidR="00124205">
          <w:rPr>
            <w:rFonts w:ascii="Times New Roman" w:hAnsi="Times New Roman" w:cs="Times New Roman"/>
            <w:sz w:val="24"/>
            <w:szCs w:val="24"/>
          </w:rPr>
          <w:t>,”</w:t>
        </w:r>
      </w:ins>
      <w:del w:id="66" w:author="" w:date="2014-08-03T16:30:00Z">
        <w:r w:rsidDel="00124205">
          <w:rPr>
            <w:rFonts w:ascii="Times New Roman" w:hAnsi="Times New Roman" w:cs="Times New Roman"/>
            <w:sz w:val="24"/>
            <w:szCs w:val="24"/>
          </w:rPr>
          <w:delText>’</w:delText>
        </w:r>
      </w:del>
      <w:r>
        <w:rPr>
          <w:rFonts w:ascii="Times New Roman" w:hAnsi="Times New Roman" w:cs="Times New Roman"/>
          <w:sz w:val="24"/>
          <w:szCs w:val="24"/>
        </w:rPr>
        <w:t xml:space="preserve"> and psalms 114 and 116, bore the dedication </w:t>
      </w:r>
      <w:ins w:id="67" w:author="" w:date="2014-08-03T16:30:00Z">
        <w:r w:rsidR="00124205">
          <w:rPr>
            <w:rFonts w:ascii="Times New Roman" w:hAnsi="Times New Roman" w:cs="Times New Roman"/>
            <w:sz w:val="24"/>
            <w:szCs w:val="24"/>
          </w:rPr>
          <w:t>“</w:t>
        </w:r>
      </w:ins>
      <w:del w:id="68" w:author="" w:date="2014-08-03T16:30:00Z">
        <w:r w:rsidDel="00124205">
          <w:rPr>
            <w:rFonts w:ascii="Times New Roman" w:hAnsi="Times New Roman" w:cs="Times New Roman"/>
            <w:sz w:val="24"/>
            <w:szCs w:val="24"/>
          </w:rPr>
          <w:delText>‘</w:delText>
        </w:r>
      </w:del>
      <w:r>
        <w:rPr>
          <w:rFonts w:ascii="Times New Roman" w:hAnsi="Times New Roman" w:cs="Times New Roman"/>
          <w:sz w:val="24"/>
          <w:szCs w:val="24"/>
        </w:rPr>
        <w:t xml:space="preserve">Respectful homage to my master </w:t>
      </w:r>
      <w:r w:rsidR="00124205">
        <w:rPr>
          <w:rFonts w:ascii="Times New Roman" w:hAnsi="Times New Roman" w:cs="Times New Roman"/>
          <w:sz w:val="24"/>
          <w:szCs w:val="24"/>
        </w:rPr>
        <w:t xml:space="preserve">Paul </w:t>
      </w:r>
      <w:proofErr w:type="spellStart"/>
      <w:r w:rsidR="00124205">
        <w:rPr>
          <w:rFonts w:ascii="Times New Roman" w:hAnsi="Times New Roman" w:cs="Times New Roman"/>
          <w:sz w:val="24"/>
          <w:szCs w:val="24"/>
        </w:rPr>
        <w:t>Dukas</w:t>
      </w:r>
      <w:proofErr w:type="spellEnd"/>
      <w:del w:id="69" w:author="" w:date="2014-08-03T16:30:00Z">
        <w:r w:rsidDel="00124205">
          <w:rPr>
            <w:rFonts w:ascii="Times New Roman" w:hAnsi="Times New Roman" w:cs="Times New Roman"/>
            <w:sz w:val="24"/>
            <w:szCs w:val="24"/>
          </w:rPr>
          <w:delText>’</w:delText>
        </w:r>
      </w:del>
      <w:r>
        <w:rPr>
          <w:rFonts w:ascii="Times New Roman" w:hAnsi="Times New Roman" w:cs="Times New Roman"/>
          <w:sz w:val="24"/>
          <w:szCs w:val="24"/>
        </w:rPr>
        <w:t>.</w:t>
      </w:r>
      <w:ins w:id="70" w:author="" w:date="2014-08-03T16:30:00Z">
        <w:r w:rsidR="00124205">
          <w:rPr>
            <w:rFonts w:ascii="Times New Roman" w:hAnsi="Times New Roman" w:cs="Times New Roman"/>
            <w:sz w:val="24"/>
            <w:szCs w:val="24"/>
          </w:rPr>
          <w:t>”</w:t>
        </w:r>
      </w:ins>
      <w:r>
        <w:rPr>
          <w:rFonts w:ascii="Times New Roman" w:hAnsi="Times New Roman" w:cs="Times New Roman"/>
          <w:sz w:val="24"/>
          <w:szCs w:val="24"/>
        </w:rPr>
        <w:t xml:space="preserve"> </w:t>
      </w:r>
      <w:r w:rsidR="00735706">
        <w:rPr>
          <w:rFonts w:ascii="Times New Roman" w:hAnsi="Times New Roman" w:cs="Times New Roman"/>
          <w:sz w:val="24"/>
          <w:szCs w:val="24"/>
        </w:rPr>
        <w:t xml:space="preserve">She also contributed the short piano piece </w:t>
      </w:r>
      <w:ins w:id="71" w:author="" w:date="2014-08-03T16:30:00Z">
        <w:r w:rsidR="00124205">
          <w:rPr>
            <w:rFonts w:ascii="Times New Roman" w:hAnsi="Times New Roman" w:cs="Times New Roman"/>
            <w:sz w:val="24"/>
            <w:szCs w:val="24"/>
          </w:rPr>
          <w:t>“</w:t>
        </w:r>
      </w:ins>
      <w:del w:id="72" w:author="" w:date="2014-08-03T16:30:00Z">
        <w:r w:rsidR="00813395" w:rsidDel="00124205">
          <w:rPr>
            <w:rFonts w:ascii="Times New Roman" w:hAnsi="Times New Roman" w:cs="Times New Roman"/>
            <w:sz w:val="24"/>
            <w:szCs w:val="24"/>
          </w:rPr>
          <w:delText>‘</w:delText>
        </w:r>
      </w:del>
      <w:proofErr w:type="spellStart"/>
      <w:r w:rsidR="00124205">
        <w:rPr>
          <w:rFonts w:ascii="Times New Roman" w:hAnsi="Times New Roman" w:cs="Times New Roman"/>
          <w:sz w:val="24"/>
          <w:szCs w:val="24"/>
        </w:rPr>
        <w:t>Hommage</w:t>
      </w:r>
      <w:proofErr w:type="spellEnd"/>
      <w:r w:rsidR="00124205">
        <w:rPr>
          <w:rFonts w:ascii="Times New Roman" w:hAnsi="Times New Roman" w:cs="Times New Roman"/>
          <w:sz w:val="24"/>
          <w:szCs w:val="24"/>
        </w:rPr>
        <w:t xml:space="preserve"> </w:t>
      </w:r>
      <w:ins w:id="73" w:author="" w:date="2014-08-03T16:31:00Z">
        <w:r w:rsidR="00124205">
          <w:rPr>
            <w:rFonts w:ascii="Times New Roman" w:hAnsi="Times New Roman" w:cs="Times New Roman"/>
            <w:sz w:val="24"/>
            <w:szCs w:val="24"/>
          </w:rPr>
          <w:t>à</w:t>
        </w:r>
      </w:ins>
      <w:del w:id="74" w:author="" w:date="2014-08-03T16:31:00Z">
        <w:r w:rsidR="00124205" w:rsidDel="00124205">
          <w:rPr>
            <w:rFonts w:ascii="Times New Roman" w:hAnsi="Times New Roman" w:cs="Times New Roman"/>
            <w:sz w:val="24"/>
            <w:szCs w:val="24"/>
          </w:rPr>
          <w:delText>À</w:delText>
        </w:r>
      </w:del>
      <w:r w:rsidR="00124205">
        <w:rPr>
          <w:rFonts w:ascii="Times New Roman" w:hAnsi="Times New Roman" w:cs="Times New Roman"/>
          <w:sz w:val="24"/>
          <w:szCs w:val="24"/>
        </w:rPr>
        <w:t xml:space="preserve"> Paul </w:t>
      </w:r>
      <w:proofErr w:type="spellStart"/>
      <w:r w:rsidR="00124205">
        <w:rPr>
          <w:rFonts w:ascii="Times New Roman" w:hAnsi="Times New Roman" w:cs="Times New Roman"/>
          <w:sz w:val="24"/>
          <w:szCs w:val="24"/>
        </w:rPr>
        <w:t>Dukas</w:t>
      </w:r>
      <w:proofErr w:type="spellEnd"/>
      <w:ins w:id="75" w:author="" w:date="2014-08-03T16:30:00Z">
        <w:r w:rsidR="00124205">
          <w:rPr>
            <w:rFonts w:ascii="Times New Roman" w:hAnsi="Times New Roman" w:cs="Times New Roman"/>
            <w:sz w:val="24"/>
            <w:szCs w:val="24"/>
          </w:rPr>
          <w:t>”</w:t>
        </w:r>
      </w:ins>
      <w:del w:id="76" w:author="" w:date="2014-08-03T16:30:00Z">
        <w:r w:rsidR="00813395" w:rsidDel="00124205">
          <w:rPr>
            <w:rFonts w:ascii="Times New Roman" w:hAnsi="Times New Roman" w:cs="Times New Roman"/>
            <w:sz w:val="24"/>
            <w:szCs w:val="24"/>
          </w:rPr>
          <w:delText>’</w:delText>
        </w:r>
      </w:del>
      <w:r w:rsidR="00735706">
        <w:rPr>
          <w:rFonts w:ascii="Times New Roman" w:hAnsi="Times New Roman" w:cs="Times New Roman"/>
          <w:sz w:val="24"/>
          <w:szCs w:val="24"/>
        </w:rPr>
        <w:t xml:space="preserve"> </w:t>
      </w:r>
      <w:ins w:id="77" w:author="" w:date="2014-08-03T16:32:00Z">
        <w:r w:rsidR="00124205">
          <w:rPr>
            <w:rFonts w:ascii="Times New Roman" w:hAnsi="Times New Roman" w:cs="Times New Roman"/>
            <w:sz w:val="24"/>
            <w:szCs w:val="24"/>
          </w:rPr>
          <w:t>t</w:t>
        </w:r>
      </w:ins>
      <w:del w:id="78" w:author="" w:date="2014-08-03T16:32:00Z">
        <w:r w:rsidR="00124205" w:rsidDel="00124205">
          <w:rPr>
            <w:rFonts w:ascii="Times New Roman" w:hAnsi="Times New Roman" w:cs="Times New Roman"/>
            <w:sz w:val="24"/>
            <w:szCs w:val="24"/>
          </w:rPr>
          <w:delText>T</w:delText>
        </w:r>
      </w:del>
      <w:r w:rsidR="00124205">
        <w:rPr>
          <w:rFonts w:ascii="Times New Roman" w:hAnsi="Times New Roman" w:cs="Times New Roman"/>
          <w:sz w:val="24"/>
          <w:szCs w:val="24"/>
        </w:rPr>
        <w:t xml:space="preserve">o </w:t>
      </w:r>
      <w:ins w:id="79" w:author="" w:date="2014-08-03T16:32:00Z">
        <w:r w:rsidR="00124205">
          <w:rPr>
            <w:rFonts w:ascii="Times New Roman" w:hAnsi="Times New Roman" w:cs="Times New Roman"/>
            <w:i/>
            <w:sz w:val="24"/>
            <w:szCs w:val="24"/>
          </w:rPr>
          <w:t>L</w:t>
        </w:r>
      </w:ins>
      <w:del w:id="80" w:author="" w:date="2014-08-03T16:32:00Z">
        <w:r w:rsidR="00124205" w:rsidDel="00124205">
          <w:rPr>
            <w:rFonts w:ascii="Times New Roman" w:hAnsi="Times New Roman" w:cs="Times New Roman"/>
            <w:i/>
            <w:sz w:val="24"/>
            <w:szCs w:val="24"/>
          </w:rPr>
          <w:delText>L</w:delText>
        </w:r>
      </w:del>
      <w:r w:rsidR="00124205">
        <w:rPr>
          <w:rFonts w:ascii="Times New Roman" w:hAnsi="Times New Roman" w:cs="Times New Roman"/>
          <w:i/>
          <w:sz w:val="24"/>
          <w:szCs w:val="24"/>
        </w:rPr>
        <w:t xml:space="preserve">e </w:t>
      </w:r>
      <w:proofErr w:type="spellStart"/>
      <w:ins w:id="81" w:author="" w:date="2014-08-03T16:32:00Z">
        <w:r w:rsidR="00124205">
          <w:rPr>
            <w:rFonts w:ascii="Times New Roman" w:hAnsi="Times New Roman" w:cs="Times New Roman"/>
            <w:i/>
            <w:sz w:val="24"/>
            <w:szCs w:val="24"/>
          </w:rPr>
          <w:t>t</w:t>
        </w:r>
      </w:ins>
      <w:del w:id="82" w:author="" w:date="2014-08-03T16:32:00Z">
        <w:r w:rsidR="00124205" w:rsidDel="00124205">
          <w:rPr>
            <w:rFonts w:ascii="Times New Roman" w:hAnsi="Times New Roman" w:cs="Times New Roman"/>
            <w:i/>
            <w:sz w:val="24"/>
            <w:szCs w:val="24"/>
          </w:rPr>
          <w:delText>T</w:delText>
        </w:r>
      </w:del>
      <w:r w:rsidR="00124205">
        <w:rPr>
          <w:rFonts w:ascii="Times New Roman" w:hAnsi="Times New Roman" w:cs="Times New Roman"/>
          <w:i/>
          <w:sz w:val="24"/>
          <w:szCs w:val="24"/>
        </w:rPr>
        <w:t>ombeau</w:t>
      </w:r>
      <w:proofErr w:type="spellEnd"/>
      <w:r w:rsidR="00124205">
        <w:rPr>
          <w:rFonts w:ascii="Times New Roman" w:hAnsi="Times New Roman" w:cs="Times New Roman"/>
          <w:i/>
          <w:sz w:val="24"/>
          <w:szCs w:val="24"/>
        </w:rPr>
        <w:t xml:space="preserve"> </w:t>
      </w:r>
      <w:ins w:id="83" w:author="" w:date="2014-08-03T16:31:00Z">
        <w:r w:rsidR="00124205">
          <w:rPr>
            <w:rFonts w:ascii="Times New Roman" w:hAnsi="Times New Roman" w:cs="Times New Roman"/>
            <w:i/>
            <w:sz w:val="24"/>
            <w:szCs w:val="24"/>
          </w:rPr>
          <w:t>d</w:t>
        </w:r>
      </w:ins>
      <w:del w:id="84" w:author="" w:date="2014-08-03T16:31:00Z">
        <w:r w:rsidR="00124205" w:rsidDel="00124205">
          <w:rPr>
            <w:rFonts w:ascii="Times New Roman" w:hAnsi="Times New Roman" w:cs="Times New Roman"/>
            <w:i/>
            <w:sz w:val="24"/>
            <w:szCs w:val="24"/>
          </w:rPr>
          <w:delText>D</w:delText>
        </w:r>
      </w:del>
      <w:r w:rsidR="00124205">
        <w:rPr>
          <w:rFonts w:ascii="Times New Roman" w:hAnsi="Times New Roman" w:cs="Times New Roman"/>
          <w:i/>
          <w:sz w:val="24"/>
          <w:szCs w:val="24"/>
        </w:rPr>
        <w:t xml:space="preserve">e </w:t>
      </w:r>
      <w:proofErr w:type="spellStart"/>
      <w:r w:rsidR="00124205">
        <w:rPr>
          <w:rFonts w:ascii="Times New Roman" w:hAnsi="Times New Roman" w:cs="Times New Roman"/>
          <w:i/>
          <w:sz w:val="24"/>
          <w:szCs w:val="24"/>
        </w:rPr>
        <w:t>Dukas</w:t>
      </w:r>
      <w:proofErr w:type="spellEnd"/>
      <w:r w:rsidR="00124205">
        <w:rPr>
          <w:rFonts w:ascii="Times New Roman" w:hAnsi="Times New Roman" w:cs="Times New Roman"/>
          <w:sz w:val="24"/>
          <w:szCs w:val="24"/>
        </w:rPr>
        <w:t xml:space="preserve"> </w:t>
      </w:r>
      <w:r w:rsidR="00735706">
        <w:rPr>
          <w:rFonts w:ascii="Times New Roman" w:hAnsi="Times New Roman" w:cs="Times New Roman"/>
          <w:sz w:val="24"/>
          <w:szCs w:val="24"/>
        </w:rPr>
        <w:t xml:space="preserve">(1936, intended to pay tribute to </w:t>
      </w:r>
      <w:proofErr w:type="spellStart"/>
      <w:r w:rsidR="00735706">
        <w:rPr>
          <w:rFonts w:ascii="Times New Roman" w:hAnsi="Times New Roman" w:cs="Times New Roman"/>
          <w:sz w:val="24"/>
          <w:szCs w:val="24"/>
        </w:rPr>
        <w:t>Dukas</w:t>
      </w:r>
      <w:proofErr w:type="spellEnd"/>
      <w:r w:rsidR="00735706">
        <w:rPr>
          <w:rFonts w:ascii="Times New Roman" w:hAnsi="Times New Roman" w:cs="Times New Roman"/>
          <w:sz w:val="24"/>
          <w:szCs w:val="24"/>
        </w:rPr>
        <w:t xml:space="preserve">, who had died in May 1935). </w:t>
      </w:r>
      <w:proofErr w:type="spellStart"/>
      <w:r w:rsidR="00C87613">
        <w:rPr>
          <w:rFonts w:ascii="Times New Roman" w:hAnsi="Times New Roman" w:cs="Times New Roman"/>
          <w:sz w:val="24"/>
          <w:szCs w:val="24"/>
        </w:rPr>
        <w:t>Barraine</w:t>
      </w:r>
      <w:proofErr w:type="spellEnd"/>
      <w:r w:rsidR="00F424AB">
        <w:rPr>
          <w:rFonts w:ascii="Times New Roman" w:hAnsi="Times New Roman" w:cs="Times New Roman"/>
          <w:sz w:val="24"/>
          <w:szCs w:val="24"/>
        </w:rPr>
        <w:t xml:space="preserve"> established her reputation in 1930 with her symphonic variations </w:t>
      </w:r>
      <w:proofErr w:type="spellStart"/>
      <w:r w:rsidR="00124205">
        <w:rPr>
          <w:rFonts w:ascii="Times New Roman" w:hAnsi="Times New Roman" w:cs="Times New Roman"/>
          <w:i/>
          <w:sz w:val="24"/>
          <w:szCs w:val="24"/>
        </w:rPr>
        <w:t>Harald</w:t>
      </w:r>
      <w:proofErr w:type="spellEnd"/>
      <w:r w:rsidR="00124205">
        <w:rPr>
          <w:rFonts w:ascii="Times New Roman" w:hAnsi="Times New Roman" w:cs="Times New Roman"/>
          <w:i/>
          <w:sz w:val="24"/>
          <w:szCs w:val="24"/>
        </w:rPr>
        <w:t xml:space="preserve"> </w:t>
      </w:r>
      <w:proofErr w:type="spellStart"/>
      <w:r w:rsidR="00124205">
        <w:rPr>
          <w:rFonts w:ascii="Times New Roman" w:hAnsi="Times New Roman" w:cs="Times New Roman"/>
          <w:i/>
          <w:sz w:val="24"/>
          <w:szCs w:val="24"/>
        </w:rPr>
        <w:t>Harfagard</w:t>
      </w:r>
      <w:proofErr w:type="spellEnd"/>
      <w:r w:rsidR="00F424AB">
        <w:rPr>
          <w:rFonts w:ascii="Times New Roman" w:hAnsi="Times New Roman" w:cs="Times New Roman"/>
          <w:sz w:val="24"/>
          <w:szCs w:val="24"/>
        </w:rPr>
        <w:t xml:space="preserve">, after Heinrich Heine, which was the first of many works to draw on a literary source. </w:t>
      </w:r>
      <w:proofErr w:type="spellStart"/>
      <w:r w:rsidR="00913DB3">
        <w:rPr>
          <w:rFonts w:ascii="Times New Roman" w:hAnsi="Times New Roman" w:cs="Times New Roman"/>
          <w:sz w:val="24"/>
          <w:szCs w:val="24"/>
        </w:rPr>
        <w:t>Barraine’s</w:t>
      </w:r>
      <w:proofErr w:type="spellEnd"/>
      <w:r w:rsidR="00913DB3">
        <w:rPr>
          <w:rFonts w:ascii="Times New Roman" w:hAnsi="Times New Roman" w:cs="Times New Roman"/>
          <w:sz w:val="24"/>
          <w:szCs w:val="24"/>
        </w:rPr>
        <w:t xml:space="preserve"> compositional tendency to respond to the times in which she lived was firmly developed before the Second World War. </w:t>
      </w:r>
      <w:r w:rsidR="008F56C9">
        <w:rPr>
          <w:rFonts w:ascii="Times New Roman" w:hAnsi="Times New Roman" w:cs="Times New Roman"/>
          <w:sz w:val="24"/>
          <w:szCs w:val="24"/>
        </w:rPr>
        <w:t xml:space="preserve">Her orchestral work </w:t>
      </w:r>
      <w:proofErr w:type="spellStart"/>
      <w:r w:rsidR="00124205">
        <w:rPr>
          <w:rFonts w:ascii="Times New Roman" w:hAnsi="Times New Roman" w:cs="Times New Roman"/>
          <w:i/>
          <w:sz w:val="24"/>
          <w:szCs w:val="24"/>
        </w:rPr>
        <w:t>Pogromes</w:t>
      </w:r>
      <w:proofErr w:type="spellEnd"/>
      <w:r w:rsidR="00813395">
        <w:rPr>
          <w:rFonts w:ascii="Times New Roman" w:hAnsi="Times New Roman" w:cs="Times New Roman"/>
          <w:sz w:val="24"/>
          <w:szCs w:val="24"/>
        </w:rPr>
        <w:t xml:space="preserve"> </w:t>
      </w:r>
      <w:r w:rsidR="008F56C9">
        <w:rPr>
          <w:rFonts w:ascii="Times New Roman" w:hAnsi="Times New Roman" w:cs="Times New Roman"/>
          <w:sz w:val="24"/>
          <w:szCs w:val="24"/>
        </w:rPr>
        <w:t xml:space="preserve">(1933), after the poem by </w:t>
      </w:r>
      <w:r w:rsidR="00124205">
        <w:rPr>
          <w:rFonts w:ascii="Times New Roman" w:hAnsi="Times New Roman" w:cs="Times New Roman"/>
          <w:sz w:val="24"/>
          <w:szCs w:val="24"/>
        </w:rPr>
        <w:t>André Spire</w:t>
      </w:r>
      <w:r w:rsidR="008F56C9">
        <w:rPr>
          <w:rFonts w:ascii="Times New Roman" w:hAnsi="Times New Roman" w:cs="Times New Roman"/>
          <w:sz w:val="24"/>
          <w:szCs w:val="24"/>
        </w:rPr>
        <w:t>, was written in reaction to the rise of Hitler and Nazis</w:t>
      </w:r>
      <w:r w:rsidR="00F671CE">
        <w:rPr>
          <w:rFonts w:ascii="Times New Roman" w:hAnsi="Times New Roman" w:cs="Times New Roman"/>
          <w:sz w:val="24"/>
          <w:szCs w:val="24"/>
        </w:rPr>
        <w:t>m. H</w:t>
      </w:r>
      <w:r w:rsidR="008F56C9">
        <w:rPr>
          <w:rFonts w:ascii="Times New Roman" w:hAnsi="Times New Roman" w:cs="Times New Roman"/>
          <w:sz w:val="24"/>
          <w:szCs w:val="24"/>
        </w:rPr>
        <w:t xml:space="preserve">er </w:t>
      </w:r>
      <w:ins w:id="85" w:author="" w:date="2014-08-03T16:33:00Z">
        <w:r w:rsidR="00124205">
          <w:rPr>
            <w:rFonts w:ascii="Times New Roman" w:hAnsi="Times New Roman" w:cs="Times New Roman"/>
            <w:sz w:val="24"/>
            <w:szCs w:val="24"/>
          </w:rPr>
          <w:t>s</w:t>
        </w:r>
      </w:ins>
      <w:del w:id="86" w:author="" w:date="2014-08-03T16:33:00Z">
        <w:r w:rsidR="00124205" w:rsidDel="00124205">
          <w:rPr>
            <w:rFonts w:ascii="Times New Roman" w:hAnsi="Times New Roman" w:cs="Times New Roman"/>
            <w:sz w:val="24"/>
            <w:szCs w:val="24"/>
          </w:rPr>
          <w:delText>S</w:delText>
        </w:r>
      </w:del>
      <w:r w:rsidR="00124205">
        <w:rPr>
          <w:rFonts w:ascii="Times New Roman" w:hAnsi="Times New Roman" w:cs="Times New Roman"/>
          <w:sz w:val="24"/>
          <w:szCs w:val="24"/>
        </w:rPr>
        <w:t xml:space="preserve">econd </w:t>
      </w:r>
      <w:ins w:id="87" w:author="" w:date="2014-08-03T16:33:00Z">
        <w:r w:rsidR="00124205">
          <w:rPr>
            <w:rFonts w:ascii="Times New Roman" w:hAnsi="Times New Roman" w:cs="Times New Roman"/>
            <w:sz w:val="24"/>
            <w:szCs w:val="24"/>
          </w:rPr>
          <w:t>s</w:t>
        </w:r>
      </w:ins>
      <w:del w:id="88" w:author="" w:date="2014-08-03T16:33:00Z">
        <w:r w:rsidR="00124205" w:rsidDel="00124205">
          <w:rPr>
            <w:rFonts w:ascii="Times New Roman" w:hAnsi="Times New Roman" w:cs="Times New Roman"/>
            <w:sz w:val="24"/>
            <w:szCs w:val="24"/>
          </w:rPr>
          <w:delText>S</w:delText>
        </w:r>
      </w:del>
      <w:r w:rsidR="00124205">
        <w:rPr>
          <w:rFonts w:ascii="Times New Roman" w:hAnsi="Times New Roman" w:cs="Times New Roman"/>
          <w:sz w:val="24"/>
          <w:szCs w:val="24"/>
        </w:rPr>
        <w:t xml:space="preserve">ymphony </w:t>
      </w:r>
      <w:r w:rsidR="008F56C9">
        <w:rPr>
          <w:rFonts w:ascii="Times New Roman" w:hAnsi="Times New Roman" w:cs="Times New Roman"/>
          <w:sz w:val="24"/>
          <w:szCs w:val="24"/>
        </w:rPr>
        <w:t xml:space="preserve">(1938) is entitled </w:t>
      </w:r>
      <w:proofErr w:type="spellStart"/>
      <w:r w:rsidR="00124205">
        <w:rPr>
          <w:rFonts w:ascii="Times New Roman" w:hAnsi="Times New Roman" w:cs="Times New Roman"/>
          <w:i/>
          <w:sz w:val="24"/>
          <w:szCs w:val="24"/>
        </w:rPr>
        <w:t>Voïna</w:t>
      </w:r>
      <w:proofErr w:type="spellEnd"/>
      <w:r w:rsidR="00813395">
        <w:rPr>
          <w:rFonts w:ascii="Times New Roman" w:hAnsi="Times New Roman" w:cs="Times New Roman"/>
          <w:sz w:val="24"/>
          <w:szCs w:val="24"/>
        </w:rPr>
        <w:t xml:space="preserve"> </w:t>
      </w:r>
      <w:r w:rsidR="008F56C9">
        <w:rPr>
          <w:rFonts w:ascii="Times New Roman" w:hAnsi="Times New Roman" w:cs="Times New Roman"/>
          <w:sz w:val="24"/>
          <w:szCs w:val="24"/>
        </w:rPr>
        <w:t>(Russian for ‘war’</w:t>
      </w:r>
      <w:r w:rsidR="00F671CE">
        <w:rPr>
          <w:rFonts w:ascii="Times New Roman" w:hAnsi="Times New Roman" w:cs="Times New Roman"/>
          <w:sz w:val="24"/>
          <w:szCs w:val="24"/>
        </w:rPr>
        <w:t>), and</w:t>
      </w:r>
      <w:r w:rsidR="008F56C9">
        <w:rPr>
          <w:rFonts w:ascii="Times New Roman" w:hAnsi="Times New Roman" w:cs="Times New Roman"/>
          <w:sz w:val="24"/>
          <w:szCs w:val="24"/>
        </w:rPr>
        <w:t xml:space="preserve"> reflects her unease over the ascent of </w:t>
      </w:r>
      <w:ins w:id="89" w:author="" w:date="2014-08-03T16:34:00Z">
        <w:r w:rsidR="00124205">
          <w:rPr>
            <w:rFonts w:ascii="Times New Roman" w:hAnsi="Times New Roman" w:cs="Times New Roman"/>
            <w:sz w:val="24"/>
            <w:szCs w:val="24"/>
          </w:rPr>
          <w:t>f</w:t>
        </w:r>
      </w:ins>
      <w:del w:id="90" w:author="" w:date="2014-08-03T16:34:00Z">
        <w:r w:rsidR="008F56C9" w:rsidDel="00124205">
          <w:rPr>
            <w:rFonts w:ascii="Times New Roman" w:hAnsi="Times New Roman" w:cs="Times New Roman"/>
            <w:sz w:val="24"/>
            <w:szCs w:val="24"/>
          </w:rPr>
          <w:delText>F</w:delText>
        </w:r>
      </w:del>
      <w:r w:rsidR="008F56C9">
        <w:rPr>
          <w:rFonts w:ascii="Times New Roman" w:hAnsi="Times New Roman" w:cs="Times New Roman"/>
          <w:sz w:val="24"/>
          <w:szCs w:val="24"/>
        </w:rPr>
        <w:t>a</w:t>
      </w:r>
      <w:ins w:id="91" w:author="" w:date="2014-08-03T16:34:00Z">
        <w:r w:rsidR="00124205">
          <w:rPr>
            <w:rFonts w:ascii="Times New Roman" w:hAnsi="Times New Roman" w:cs="Times New Roman"/>
            <w:sz w:val="24"/>
            <w:szCs w:val="24"/>
          </w:rPr>
          <w:t>s</w:t>
        </w:r>
      </w:ins>
      <w:r w:rsidR="008F56C9">
        <w:rPr>
          <w:rFonts w:ascii="Times New Roman" w:hAnsi="Times New Roman" w:cs="Times New Roman"/>
          <w:sz w:val="24"/>
          <w:szCs w:val="24"/>
        </w:rPr>
        <w:t xml:space="preserve">cism and </w:t>
      </w:r>
      <w:proofErr w:type="spellStart"/>
      <w:proofErr w:type="gramStart"/>
      <w:ins w:id="92" w:author="" w:date="2014-08-03T16:34:00Z">
        <w:r w:rsidR="00124205">
          <w:rPr>
            <w:rFonts w:ascii="Times New Roman" w:hAnsi="Times New Roman" w:cs="Times New Roman"/>
            <w:sz w:val="24"/>
            <w:szCs w:val="24"/>
          </w:rPr>
          <w:t>a</w:t>
        </w:r>
      </w:ins>
      <w:proofErr w:type="gramEnd"/>
      <w:del w:id="93" w:author="" w:date="2014-08-03T16:34:00Z">
        <w:r w:rsidR="008F56C9" w:rsidDel="00124205">
          <w:rPr>
            <w:rFonts w:ascii="Times New Roman" w:hAnsi="Times New Roman" w:cs="Times New Roman"/>
            <w:sz w:val="24"/>
            <w:szCs w:val="24"/>
          </w:rPr>
          <w:delText>A</w:delText>
        </w:r>
      </w:del>
      <w:r w:rsidR="008F56C9">
        <w:rPr>
          <w:rFonts w:ascii="Times New Roman" w:hAnsi="Times New Roman" w:cs="Times New Roman"/>
          <w:sz w:val="24"/>
          <w:szCs w:val="24"/>
        </w:rPr>
        <w:t>nti-</w:t>
      </w:r>
      <w:ins w:id="94" w:author="" w:date="2014-08-03T16:34:00Z">
        <w:r w:rsidR="00124205">
          <w:rPr>
            <w:rFonts w:ascii="Times New Roman" w:hAnsi="Times New Roman" w:cs="Times New Roman"/>
            <w:sz w:val="24"/>
            <w:szCs w:val="24"/>
          </w:rPr>
          <w:t>s</w:t>
        </w:r>
      </w:ins>
      <w:del w:id="95" w:author="" w:date="2014-08-03T16:34:00Z">
        <w:r w:rsidR="008F56C9" w:rsidDel="00124205">
          <w:rPr>
            <w:rFonts w:ascii="Times New Roman" w:hAnsi="Times New Roman" w:cs="Times New Roman"/>
            <w:sz w:val="24"/>
            <w:szCs w:val="24"/>
          </w:rPr>
          <w:delText>S</w:delText>
        </w:r>
      </w:del>
      <w:r w:rsidR="008F56C9">
        <w:rPr>
          <w:rFonts w:ascii="Times New Roman" w:hAnsi="Times New Roman" w:cs="Times New Roman"/>
          <w:sz w:val="24"/>
          <w:szCs w:val="24"/>
        </w:rPr>
        <w:t>emitism</w:t>
      </w:r>
      <w:proofErr w:type="spellEnd"/>
      <w:r w:rsidR="00F671CE">
        <w:rPr>
          <w:rFonts w:ascii="Times New Roman" w:hAnsi="Times New Roman" w:cs="Times New Roman"/>
          <w:sz w:val="24"/>
          <w:szCs w:val="24"/>
        </w:rPr>
        <w:t>,</w:t>
      </w:r>
      <w:r w:rsidR="008F56C9">
        <w:rPr>
          <w:rFonts w:ascii="Times New Roman" w:hAnsi="Times New Roman" w:cs="Times New Roman"/>
          <w:sz w:val="24"/>
          <w:szCs w:val="24"/>
        </w:rPr>
        <w:t xml:space="preserve"> and the imminence of </w:t>
      </w:r>
      <w:del w:id="96" w:author="" w:date="2014-08-03T16:34:00Z">
        <w:r w:rsidR="008F56C9" w:rsidDel="00124205">
          <w:rPr>
            <w:rFonts w:ascii="Times New Roman" w:hAnsi="Times New Roman" w:cs="Times New Roman"/>
            <w:sz w:val="24"/>
            <w:szCs w:val="24"/>
          </w:rPr>
          <w:delText>World War Two</w:delText>
        </w:r>
      </w:del>
      <w:ins w:id="97" w:author="" w:date="2014-08-03T16:34:00Z">
        <w:r w:rsidR="00124205">
          <w:rPr>
            <w:rFonts w:ascii="Times New Roman" w:hAnsi="Times New Roman" w:cs="Times New Roman"/>
            <w:sz w:val="24"/>
            <w:szCs w:val="24"/>
          </w:rPr>
          <w:t>the Second World War</w:t>
        </w:r>
      </w:ins>
      <w:r w:rsidR="008F56C9">
        <w:rPr>
          <w:rFonts w:ascii="Times New Roman" w:hAnsi="Times New Roman" w:cs="Times New Roman"/>
          <w:sz w:val="24"/>
          <w:szCs w:val="24"/>
        </w:rPr>
        <w:t>.</w:t>
      </w:r>
    </w:p>
    <w:p w14:paraId="31E90B75" w14:textId="77777777" w:rsidR="00C53922" w:rsidRDefault="00C53922" w:rsidP="00976736">
      <w:pPr>
        <w:spacing w:after="0"/>
        <w:rPr>
          <w:rFonts w:ascii="Times New Roman" w:hAnsi="Times New Roman" w:cs="Times New Roman"/>
          <w:sz w:val="24"/>
          <w:szCs w:val="24"/>
        </w:rPr>
      </w:pPr>
    </w:p>
    <w:p w14:paraId="54694D69" w14:textId="685068C4" w:rsidR="00C53922" w:rsidRDefault="00C17B68" w:rsidP="00976736">
      <w:pPr>
        <w:spacing w:after="0"/>
        <w:rPr>
          <w:rFonts w:ascii="Times New Roman" w:hAnsi="Times New Roman" w:cs="Times New Roman"/>
          <w:sz w:val="24"/>
          <w:szCs w:val="24"/>
        </w:rPr>
      </w:pPr>
      <w:r>
        <w:rPr>
          <w:rFonts w:ascii="Times New Roman" w:hAnsi="Times New Roman" w:cs="Times New Roman"/>
          <w:sz w:val="24"/>
          <w:szCs w:val="24"/>
        </w:rPr>
        <w:t xml:space="preserve">The years directly following the war were particularly fecund for </w:t>
      </w:r>
      <w:proofErr w:type="spellStart"/>
      <w:r>
        <w:rPr>
          <w:rFonts w:ascii="Times New Roman" w:hAnsi="Times New Roman" w:cs="Times New Roman"/>
          <w:sz w:val="24"/>
          <w:szCs w:val="24"/>
        </w:rPr>
        <w:t>Barraine</w:t>
      </w:r>
      <w:proofErr w:type="spellEnd"/>
      <w:r>
        <w:rPr>
          <w:rFonts w:ascii="Times New Roman" w:hAnsi="Times New Roman" w:cs="Times New Roman"/>
          <w:sz w:val="24"/>
          <w:szCs w:val="24"/>
        </w:rPr>
        <w:t xml:space="preserve">, and the subjects that she chose for musical commentary continued to reveal her sensitive and Humanistic concerns. </w:t>
      </w:r>
      <w:r w:rsidR="00EF3DF1">
        <w:rPr>
          <w:rFonts w:ascii="Times New Roman" w:hAnsi="Times New Roman" w:cs="Times New Roman"/>
          <w:sz w:val="24"/>
          <w:szCs w:val="24"/>
        </w:rPr>
        <w:t xml:space="preserve">In 1944, her cantata </w:t>
      </w:r>
      <w:r w:rsidR="00EF3DF1">
        <w:rPr>
          <w:rFonts w:ascii="Times New Roman" w:hAnsi="Times New Roman" w:cs="Times New Roman"/>
          <w:i/>
          <w:sz w:val="24"/>
          <w:szCs w:val="24"/>
        </w:rPr>
        <w:t>Avis</w:t>
      </w:r>
      <w:r w:rsidR="00EF3DF1">
        <w:rPr>
          <w:rFonts w:ascii="Times New Roman" w:hAnsi="Times New Roman" w:cs="Times New Roman"/>
          <w:sz w:val="24"/>
          <w:szCs w:val="24"/>
        </w:rPr>
        <w:t xml:space="preserve">, after a poem by </w:t>
      </w:r>
      <w:r w:rsidR="00124205">
        <w:rPr>
          <w:rFonts w:ascii="Times New Roman" w:hAnsi="Times New Roman" w:cs="Times New Roman"/>
          <w:sz w:val="24"/>
          <w:szCs w:val="24"/>
        </w:rPr>
        <w:t xml:space="preserve">Paul </w:t>
      </w:r>
      <w:proofErr w:type="spellStart"/>
      <w:r w:rsidR="00124205">
        <w:rPr>
          <w:rFonts w:ascii="Times New Roman" w:hAnsi="Times New Roman" w:cs="Times New Roman"/>
          <w:sz w:val="24"/>
          <w:szCs w:val="24"/>
        </w:rPr>
        <w:t>Eluard</w:t>
      </w:r>
      <w:proofErr w:type="spellEnd"/>
      <w:r w:rsidR="00EF3DF1">
        <w:rPr>
          <w:rFonts w:ascii="Times New Roman" w:hAnsi="Times New Roman" w:cs="Times New Roman"/>
          <w:sz w:val="24"/>
          <w:szCs w:val="24"/>
        </w:rPr>
        <w:t xml:space="preserve">, was dedicated to the memory of </w:t>
      </w:r>
      <w:r w:rsidR="00124205">
        <w:rPr>
          <w:rFonts w:ascii="Times New Roman" w:hAnsi="Times New Roman" w:cs="Times New Roman"/>
          <w:sz w:val="24"/>
          <w:szCs w:val="24"/>
        </w:rPr>
        <w:t xml:space="preserve">Georges </w:t>
      </w:r>
      <w:proofErr w:type="spellStart"/>
      <w:r w:rsidR="00124205">
        <w:rPr>
          <w:rFonts w:ascii="Times New Roman" w:hAnsi="Times New Roman" w:cs="Times New Roman"/>
          <w:sz w:val="24"/>
          <w:szCs w:val="24"/>
        </w:rPr>
        <w:t>Dudach</w:t>
      </w:r>
      <w:proofErr w:type="spellEnd"/>
      <w:r w:rsidR="00EF3DF1">
        <w:rPr>
          <w:rFonts w:ascii="Times New Roman" w:hAnsi="Times New Roman" w:cs="Times New Roman"/>
          <w:sz w:val="24"/>
          <w:szCs w:val="24"/>
        </w:rPr>
        <w:t xml:space="preserve">, who had been shot by the Germans. </w:t>
      </w:r>
      <w:r w:rsidR="001D3AF9">
        <w:rPr>
          <w:rFonts w:ascii="Times New Roman" w:hAnsi="Times New Roman" w:cs="Times New Roman"/>
          <w:sz w:val="24"/>
          <w:szCs w:val="24"/>
        </w:rPr>
        <w:t xml:space="preserve">Her orchestral variations </w:t>
      </w:r>
      <w:r w:rsidR="00124205">
        <w:rPr>
          <w:rFonts w:ascii="Times New Roman" w:hAnsi="Times New Roman" w:cs="Times New Roman"/>
          <w:i/>
          <w:sz w:val="24"/>
          <w:szCs w:val="24"/>
        </w:rPr>
        <w:t xml:space="preserve">Song </w:t>
      </w:r>
      <w:proofErr w:type="spellStart"/>
      <w:r w:rsidR="00124205">
        <w:rPr>
          <w:rFonts w:ascii="Times New Roman" w:hAnsi="Times New Roman" w:cs="Times New Roman"/>
          <w:i/>
          <w:sz w:val="24"/>
          <w:szCs w:val="24"/>
        </w:rPr>
        <w:t>Koï</w:t>
      </w:r>
      <w:proofErr w:type="spellEnd"/>
      <w:r w:rsidR="00124205">
        <w:rPr>
          <w:rFonts w:ascii="Times New Roman" w:hAnsi="Times New Roman" w:cs="Times New Roman"/>
          <w:i/>
          <w:sz w:val="24"/>
          <w:szCs w:val="24"/>
        </w:rPr>
        <w:t xml:space="preserve"> </w:t>
      </w:r>
      <w:proofErr w:type="spellStart"/>
      <w:r w:rsidR="00124205">
        <w:rPr>
          <w:rFonts w:ascii="Times New Roman" w:hAnsi="Times New Roman" w:cs="Times New Roman"/>
          <w:i/>
          <w:sz w:val="24"/>
          <w:szCs w:val="24"/>
        </w:rPr>
        <w:t>Ou</w:t>
      </w:r>
      <w:proofErr w:type="spellEnd"/>
      <w:r w:rsidR="00124205">
        <w:rPr>
          <w:rFonts w:ascii="Times New Roman" w:hAnsi="Times New Roman" w:cs="Times New Roman"/>
          <w:i/>
          <w:sz w:val="24"/>
          <w:szCs w:val="24"/>
        </w:rPr>
        <w:t xml:space="preserve"> Le </w:t>
      </w:r>
      <w:proofErr w:type="spellStart"/>
      <w:r w:rsidR="00124205">
        <w:rPr>
          <w:rFonts w:ascii="Times New Roman" w:hAnsi="Times New Roman" w:cs="Times New Roman"/>
          <w:i/>
          <w:sz w:val="24"/>
          <w:szCs w:val="24"/>
        </w:rPr>
        <w:t>Fleuve</w:t>
      </w:r>
      <w:proofErr w:type="spellEnd"/>
      <w:r w:rsidR="00124205">
        <w:rPr>
          <w:rFonts w:ascii="Times New Roman" w:hAnsi="Times New Roman" w:cs="Times New Roman"/>
          <w:i/>
          <w:sz w:val="24"/>
          <w:szCs w:val="24"/>
        </w:rPr>
        <w:t xml:space="preserve"> Rouge</w:t>
      </w:r>
      <w:r w:rsidR="00124205">
        <w:rPr>
          <w:rFonts w:ascii="Times New Roman" w:hAnsi="Times New Roman" w:cs="Times New Roman"/>
          <w:sz w:val="24"/>
          <w:szCs w:val="24"/>
        </w:rPr>
        <w:t xml:space="preserve"> </w:t>
      </w:r>
      <w:r w:rsidR="001D3AF9">
        <w:rPr>
          <w:rFonts w:ascii="Times New Roman" w:hAnsi="Times New Roman" w:cs="Times New Roman"/>
          <w:sz w:val="24"/>
          <w:szCs w:val="24"/>
        </w:rPr>
        <w:t xml:space="preserve">(1945), meanwhile, were inspired by the Vietnamese struggle for independence from the French. </w:t>
      </w:r>
      <w:proofErr w:type="spellStart"/>
      <w:r w:rsidR="0097521B">
        <w:rPr>
          <w:rFonts w:ascii="Times New Roman" w:hAnsi="Times New Roman" w:cs="Times New Roman"/>
          <w:sz w:val="24"/>
          <w:szCs w:val="24"/>
        </w:rPr>
        <w:t>Barraine</w:t>
      </w:r>
      <w:proofErr w:type="spellEnd"/>
      <w:r w:rsidR="0097521B">
        <w:rPr>
          <w:rFonts w:ascii="Times New Roman" w:hAnsi="Times New Roman" w:cs="Times New Roman"/>
          <w:sz w:val="24"/>
          <w:szCs w:val="24"/>
        </w:rPr>
        <w:t xml:space="preserve"> returned to the cantata</w:t>
      </w:r>
      <w:del w:id="98" w:author="" w:date="2014-08-03T16:36:00Z">
        <w:r w:rsidR="0097521B" w:rsidDel="00124205">
          <w:rPr>
            <w:rFonts w:ascii="Times New Roman" w:hAnsi="Times New Roman" w:cs="Times New Roman"/>
            <w:sz w:val="24"/>
            <w:szCs w:val="24"/>
          </w:rPr>
          <w:delText xml:space="preserve"> –</w:delText>
        </w:r>
      </w:del>
      <w:ins w:id="99" w:author="" w:date="2014-08-03T16:36:00Z">
        <w:r w:rsidR="00124205">
          <w:rPr>
            <w:rFonts w:ascii="Times New Roman" w:hAnsi="Times New Roman" w:cs="Times New Roman"/>
            <w:sz w:val="24"/>
            <w:szCs w:val="24"/>
          </w:rPr>
          <w:t>—</w:t>
        </w:r>
      </w:ins>
      <w:del w:id="100" w:author="" w:date="2014-08-03T16:36:00Z">
        <w:r w:rsidR="0097521B" w:rsidDel="00124205">
          <w:rPr>
            <w:rFonts w:ascii="Times New Roman" w:hAnsi="Times New Roman" w:cs="Times New Roman"/>
            <w:sz w:val="24"/>
            <w:szCs w:val="24"/>
          </w:rPr>
          <w:delText xml:space="preserve"> </w:delText>
        </w:r>
      </w:del>
      <w:r w:rsidR="0097521B">
        <w:rPr>
          <w:rFonts w:ascii="Times New Roman" w:hAnsi="Times New Roman" w:cs="Times New Roman"/>
          <w:sz w:val="24"/>
          <w:szCs w:val="24"/>
        </w:rPr>
        <w:t xml:space="preserve">the genre which had first brought her musical prestige when she won the </w:t>
      </w:r>
      <w:r w:rsidR="0097521B" w:rsidRPr="00E559D5">
        <w:rPr>
          <w:rFonts w:ascii="Times New Roman" w:hAnsi="Times New Roman" w:cs="Times New Roman"/>
          <w:i/>
          <w:sz w:val="24"/>
          <w:szCs w:val="24"/>
        </w:rPr>
        <w:t>prix de Rome</w:t>
      </w:r>
      <w:r w:rsidR="0097521B">
        <w:rPr>
          <w:rFonts w:ascii="Times New Roman" w:hAnsi="Times New Roman" w:cs="Times New Roman"/>
          <w:sz w:val="24"/>
          <w:szCs w:val="24"/>
        </w:rPr>
        <w:t xml:space="preserve"> in 1929</w:t>
      </w:r>
      <w:del w:id="101" w:author="" w:date="2014-08-03T16:36:00Z">
        <w:r w:rsidR="0097521B" w:rsidDel="00124205">
          <w:rPr>
            <w:rFonts w:ascii="Times New Roman" w:hAnsi="Times New Roman" w:cs="Times New Roman"/>
            <w:sz w:val="24"/>
            <w:szCs w:val="24"/>
          </w:rPr>
          <w:delText xml:space="preserve"> –</w:delText>
        </w:r>
      </w:del>
      <w:ins w:id="102" w:author="" w:date="2014-08-03T16:36:00Z">
        <w:r w:rsidR="00124205">
          <w:rPr>
            <w:rFonts w:ascii="Times New Roman" w:hAnsi="Times New Roman" w:cs="Times New Roman"/>
            <w:sz w:val="24"/>
            <w:szCs w:val="24"/>
          </w:rPr>
          <w:t>—</w:t>
        </w:r>
      </w:ins>
      <w:r w:rsidR="0097521B">
        <w:rPr>
          <w:rFonts w:ascii="Times New Roman" w:hAnsi="Times New Roman" w:cs="Times New Roman"/>
          <w:sz w:val="24"/>
          <w:szCs w:val="24"/>
        </w:rPr>
        <w:t xml:space="preserve"> and completed several works in this genr</w:t>
      </w:r>
      <w:r w:rsidR="000F320E">
        <w:rPr>
          <w:rFonts w:ascii="Times New Roman" w:hAnsi="Times New Roman" w:cs="Times New Roman"/>
          <w:sz w:val="24"/>
          <w:szCs w:val="24"/>
        </w:rPr>
        <w:t>e between 1950 and 1960, such as</w:t>
      </w:r>
      <w:r w:rsidR="0097521B">
        <w:rPr>
          <w:rFonts w:ascii="Times New Roman" w:hAnsi="Times New Roman" w:cs="Times New Roman"/>
          <w:sz w:val="24"/>
          <w:szCs w:val="24"/>
        </w:rPr>
        <w:t xml:space="preserve"> </w:t>
      </w:r>
      <w:r w:rsidR="00124205" w:rsidRPr="0097521B">
        <w:rPr>
          <w:rFonts w:ascii="Times New Roman" w:hAnsi="Times New Roman" w:cs="Times New Roman"/>
          <w:i/>
          <w:sz w:val="24"/>
          <w:szCs w:val="24"/>
        </w:rPr>
        <w:t xml:space="preserve">Les </w:t>
      </w:r>
      <w:proofErr w:type="spellStart"/>
      <w:ins w:id="103" w:author="" w:date="2014-08-03T16:37:00Z">
        <w:r w:rsidR="00124205">
          <w:rPr>
            <w:rFonts w:ascii="Times New Roman" w:hAnsi="Times New Roman" w:cs="Times New Roman"/>
            <w:i/>
            <w:sz w:val="24"/>
            <w:szCs w:val="24"/>
          </w:rPr>
          <w:t>c</w:t>
        </w:r>
      </w:ins>
      <w:del w:id="104" w:author="" w:date="2014-08-03T16:37:00Z">
        <w:r w:rsidR="00124205" w:rsidRPr="0097521B" w:rsidDel="00124205">
          <w:rPr>
            <w:rFonts w:ascii="Times New Roman" w:hAnsi="Times New Roman" w:cs="Times New Roman"/>
            <w:i/>
            <w:sz w:val="24"/>
            <w:szCs w:val="24"/>
          </w:rPr>
          <w:delText>C</w:delText>
        </w:r>
      </w:del>
      <w:r w:rsidR="00124205" w:rsidRPr="0097521B">
        <w:rPr>
          <w:rFonts w:ascii="Times New Roman" w:hAnsi="Times New Roman" w:cs="Times New Roman"/>
          <w:i/>
          <w:sz w:val="24"/>
          <w:szCs w:val="24"/>
        </w:rPr>
        <w:t>inq</w:t>
      </w:r>
      <w:proofErr w:type="spellEnd"/>
      <w:r w:rsidR="00124205" w:rsidRPr="0097521B">
        <w:rPr>
          <w:rFonts w:ascii="Times New Roman" w:hAnsi="Times New Roman" w:cs="Times New Roman"/>
          <w:i/>
          <w:sz w:val="24"/>
          <w:szCs w:val="24"/>
        </w:rPr>
        <w:t xml:space="preserve"> </w:t>
      </w:r>
      <w:proofErr w:type="spellStart"/>
      <w:ins w:id="105" w:author="" w:date="2014-08-03T16:37:00Z">
        <w:r w:rsidR="00124205">
          <w:rPr>
            <w:rFonts w:ascii="Times New Roman" w:hAnsi="Times New Roman" w:cs="Times New Roman"/>
            <w:i/>
            <w:sz w:val="24"/>
            <w:szCs w:val="24"/>
          </w:rPr>
          <w:t>p</w:t>
        </w:r>
      </w:ins>
      <w:del w:id="106" w:author="" w:date="2014-08-03T16:37:00Z">
        <w:r w:rsidR="00124205" w:rsidRPr="0097521B" w:rsidDel="00124205">
          <w:rPr>
            <w:rFonts w:ascii="Times New Roman" w:hAnsi="Times New Roman" w:cs="Times New Roman"/>
            <w:i/>
            <w:sz w:val="24"/>
            <w:szCs w:val="24"/>
          </w:rPr>
          <w:delText>P</w:delText>
        </w:r>
      </w:del>
      <w:r w:rsidR="00124205" w:rsidRPr="0097521B">
        <w:rPr>
          <w:rFonts w:ascii="Times New Roman" w:hAnsi="Times New Roman" w:cs="Times New Roman"/>
          <w:i/>
          <w:sz w:val="24"/>
          <w:szCs w:val="24"/>
        </w:rPr>
        <w:t>laies</w:t>
      </w:r>
      <w:proofErr w:type="spellEnd"/>
      <w:r w:rsidR="00124205">
        <w:rPr>
          <w:rFonts w:ascii="Times New Roman" w:hAnsi="Times New Roman" w:cs="Times New Roman"/>
          <w:i/>
          <w:sz w:val="24"/>
          <w:szCs w:val="24"/>
        </w:rPr>
        <w:t xml:space="preserve">, La </w:t>
      </w:r>
      <w:proofErr w:type="spellStart"/>
      <w:ins w:id="107" w:author="" w:date="2014-08-03T16:37:00Z">
        <w:r w:rsidR="00124205">
          <w:rPr>
            <w:rFonts w:ascii="Times New Roman" w:hAnsi="Times New Roman" w:cs="Times New Roman"/>
            <w:i/>
            <w:sz w:val="24"/>
            <w:szCs w:val="24"/>
          </w:rPr>
          <w:t>c</w:t>
        </w:r>
      </w:ins>
      <w:del w:id="108" w:author="" w:date="2014-08-03T16:37:00Z">
        <w:r w:rsidR="00124205" w:rsidDel="00124205">
          <w:rPr>
            <w:rFonts w:ascii="Times New Roman" w:hAnsi="Times New Roman" w:cs="Times New Roman"/>
            <w:i/>
            <w:sz w:val="24"/>
            <w:szCs w:val="24"/>
          </w:rPr>
          <w:delText>C</w:delText>
        </w:r>
      </w:del>
      <w:r w:rsidR="00124205">
        <w:rPr>
          <w:rFonts w:ascii="Times New Roman" w:hAnsi="Times New Roman" w:cs="Times New Roman"/>
          <w:i/>
          <w:sz w:val="24"/>
          <w:szCs w:val="24"/>
        </w:rPr>
        <w:t>antate</w:t>
      </w:r>
      <w:proofErr w:type="spellEnd"/>
      <w:r w:rsidR="00124205">
        <w:rPr>
          <w:rFonts w:ascii="Times New Roman" w:hAnsi="Times New Roman" w:cs="Times New Roman"/>
          <w:i/>
          <w:sz w:val="24"/>
          <w:szCs w:val="24"/>
        </w:rPr>
        <w:t xml:space="preserve"> </w:t>
      </w:r>
      <w:ins w:id="109" w:author="" w:date="2014-08-03T16:37:00Z">
        <w:r w:rsidR="00124205">
          <w:rPr>
            <w:rFonts w:ascii="Times New Roman" w:hAnsi="Times New Roman" w:cs="Times New Roman"/>
            <w:i/>
            <w:sz w:val="24"/>
            <w:szCs w:val="24"/>
          </w:rPr>
          <w:t>d</w:t>
        </w:r>
      </w:ins>
      <w:del w:id="110" w:author="" w:date="2014-08-03T16:37:00Z">
        <w:r w:rsidR="00124205" w:rsidDel="00124205">
          <w:rPr>
            <w:rFonts w:ascii="Times New Roman" w:hAnsi="Times New Roman" w:cs="Times New Roman"/>
            <w:i/>
            <w:sz w:val="24"/>
            <w:szCs w:val="24"/>
          </w:rPr>
          <w:delText>D</w:delText>
        </w:r>
      </w:del>
      <w:r w:rsidR="00124205">
        <w:rPr>
          <w:rFonts w:ascii="Times New Roman" w:hAnsi="Times New Roman" w:cs="Times New Roman"/>
          <w:i/>
          <w:sz w:val="24"/>
          <w:szCs w:val="24"/>
        </w:rPr>
        <w:t xml:space="preserve">u </w:t>
      </w:r>
      <w:proofErr w:type="spellStart"/>
      <w:ins w:id="111" w:author="" w:date="2014-08-03T16:37:00Z">
        <w:r w:rsidR="00124205">
          <w:rPr>
            <w:rFonts w:ascii="Times New Roman" w:hAnsi="Times New Roman" w:cs="Times New Roman"/>
            <w:i/>
            <w:sz w:val="24"/>
            <w:szCs w:val="24"/>
          </w:rPr>
          <w:t>v</w:t>
        </w:r>
      </w:ins>
      <w:del w:id="112" w:author="" w:date="2014-08-03T16:37:00Z">
        <w:r w:rsidR="00124205" w:rsidDel="00124205">
          <w:rPr>
            <w:rFonts w:ascii="Times New Roman" w:hAnsi="Times New Roman" w:cs="Times New Roman"/>
            <w:i/>
            <w:sz w:val="24"/>
            <w:szCs w:val="24"/>
          </w:rPr>
          <w:delText>V</w:delText>
        </w:r>
      </w:del>
      <w:r w:rsidR="00124205">
        <w:rPr>
          <w:rFonts w:ascii="Times New Roman" w:hAnsi="Times New Roman" w:cs="Times New Roman"/>
          <w:i/>
          <w:sz w:val="24"/>
          <w:szCs w:val="24"/>
        </w:rPr>
        <w:t>endredi</w:t>
      </w:r>
      <w:proofErr w:type="spellEnd"/>
      <w:r w:rsidR="00124205">
        <w:rPr>
          <w:rFonts w:ascii="Times New Roman" w:hAnsi="Times New Roman" w:cs="Times New Roman"/>
          <w:i/>
          <w:sz w:val="24"/>
          <w:szCs w:val="24"/>
        </w:rPr>
        <w:t xml:space="preserve"> </w:t>
      </w:r>
      <w:ins w:id="113" w:author="" w:date="2014-08-03T16:37:00Z">
        <w:r w:rsidR="00EB7F01">
          <w:rPr>
            <w:rFonts w:ascii="Times New Roman" w:hAnsi="Times New Roman" w:cs="Times New Roman"/>
            <w:i/>
            <w:sz w:val="24"/>
            <w:szCs w:val="24"/>
          </w:rPr>
          <w:t>s</w:t>
        </w:r>
      </w:ins>
      <w:del w:id="114" w:author="" w:date="2014-08-03T16:37:00Z">
        <w:r w:rsidR="00124205" w:rsidDel="00EB7F01">
          <w:rPr>
            <w:rFonts w:ascii="Times New Roman" w:hAnsi="Times New Roman" w:cs="Times New Roman"/>
            <w:i/>
            <w:sz w:val="24"/>
            <w:szCs w:val="24"/>
          </w:rPr>
          <w:delText>S</w:delText>
        </w:r>
      </w:del>
      <w:r w:rsidR="00124205">
        <w:rPr>
          <w:rFonts w:ascii="Times New Roman" w:hAnsi="Times New Roman" w:cs="Times New Roman"/>
          <w:i/>
          <w:sz w:val="24"/>
          <w:szCs w:val="24"/>
        </w:rPr>
        <w:t>aint</w:t>
      </w:r>
      <w:r w:rsidR="00124205">
        <w:rPr>
          <w:rFonts w:ascii="Times New Roman" w:hAnsi="Times New Roman" w:cs="Times New Roman"/>
          <w:sz w:val="24"/>
          <w:szCs w:val="24"/>
        </w:rPr>
        <w:t xml:space="preserve">, </w:t>
      </w:r>
      <w:r w:rsidR="00124205">
        <w:rPr>
          <w:rFonts w:ascii="Times New Roman" w:hAnsi="Times New Roman" w:cs="Times New Roman"/>
          <w:i/>
          <w:sz w:val="24"/>
          <w:szCs w:val="24"/>
        </w:rPr>
        <w:t>Christine</w:t>
      </w:r>
      <w:r w:rsidR="00124205">
        <w:rPr>
          <w:rFonts w:ascii="Times New Roman" w:hAnsi="Times New Roman" w:cs="Times New Roman"/>
          <w:sz w:val="24"/>
          <w:szCs w:val="24"/>
        </w:rPr>
        <w:t xml:space="preserve">, </w:t>
      </w:r>
      <w:ins w:id="115" w:author="" w:date="2014-08-03T16:37:00Z">
        <w:r w:rsidR="00EB7F01">
          <w:rPr>
            <w:rFonts w:ascii="Times New Roman" w:hAnsi="Times New Roman" w:cs="Times New Roman"/>
            <w:sz w:val="24"/>
            <w:szCs w:val="24"/>
          </w:rPr>
          <w:t>a</w:t>
        </w:r>
      </w:ins>
      <w:del w:id="116" w:author="" w:date="2014-08-03T16:37:00Z">
        <w:r w:rsidR="00124205" w:rsidDel="00124205">
          <w:rPr>
            <w:rFonts w:ascii="Times New Roman" w:hAnsi="Times New Roman" w:cs="Times New Roman"/>
            <w:sz w:val="24"/>
            <w:szCs w:val="24"/>
          </w:rPr>
          <w:delText>A</w:delText>
        </w:r>
      </w:del>
      <w:r w:rsidR="00124205">
        <w:rPr>
          <w:rFonts w:ascii="Times New Roman" w:hAnsi="Times New Roman" w:cs="Times New Roman"/>
          <w:sz w:val="24"/>
          <w:szCs w:val="24"/>
        </w:rPr>
        <w:t xml:space="preserve">nd </w:t>
      </w:r>
      <w:r w:rsidR="00124205">
        <w:rPr>
          <w:rFonts w:ascii="Times New Roman" w:hAnsi="Times New Roman" w:cs="Times New Roman"/>
          <w:i/>
          <w:sz w:val="24"/>
          <w:szCs w:val="24"/>
        </w:rPr>
        <w:t xml:space="preserve">Les </w:t>
      </w:r>
      <w:proofErr w:type="spellStart"/>
      <w:ins w:id="117" w:author="" w:date="2014-08-03T16:37:00Z">
        <w:r w:rsidR="00EB7F01">
          <w:rPr>
            <w:rFonts w:ascii="Times New Roman" w:hAnsi="Times New Roman" w:cs="Times New Roman"/>
            <w:i/>
            <w:sz w:val="24"/>
            <w:szCs w:val="24"/>
          </w:rPr>
          <w:t>p</w:t>
        </w:r>
      </w:ins>
      <w:del w:id="118" w:author="" w:date="2014-08-03T16:37:00Z">
        <w:r w:rsidR="00124205" w:rsidDel="00EB7F01">
          <w:rPr>
            <w:rFonts w:ascii="Times New Roman" w:hAnsi="Times New Roman" w:cs="Times New Roman"/>
            <w:i/>
            <w:sz w:val="24"/>
            <w:szCs w:val="24"/>
          </w:rPr>
          <w:delText>P</w:delText>
        </w:r>
      </w:del>
      <w:r w:rsidR="00124205">
        <w:rPr>
          <w:rFonts w:ascii="Times New Roman" w:hAnsi="Times New Roman" w:cs="Times New Roman"/>
          <w:i/>
          <w:sz w:val="24"/>
          <w:szCs w:val="24"/>
        </w:rPr>
        <w:t>ay</w:t>
      </w:r>
      <w:ins w:id="119" w:author="" w:date="2014-08-03T16:38:00Z">
        <w:r w:rsidR="00EB7F01">
          <w:rPr>
            <w:rFonts w:ascii="Times New Roman" w:hAnsi="Times New Roman" w:cs="Times New Roman"/>
            <w:i/>
            <w:sz w:val="24"/>
            <w:szCs w:val="24"/>
          </w:rPr>
          <w:t>s</w:t>
        </w:r>
      </w:ins>
      <w:r w:rsidR="00124205">
        <w:rPr>
          <w:rFonts w:ascii="Times New Roman" w:hAnsi="Times New Roman" w:cs="Times New Roman"/>
          <w:i/>
          <w:sz w:val="24"/>
          <w:szCs w:val="24"/>
        </w:rPr>
        <w:t>ans</w:t>
      </w:r>
      <w:proofErr w:type="spellEnd"/>
      <w:r w:rsidR="00813395">
        <w:rPr>
          <w:rStyle w:val="CommentReference"/>
        </w:rPr>
        <w:commentReference w:id="120"/>
      </w:r>
      <w:r w:rsidR="0097521B">
        <w:rPr>
          <w:rFonts w:ascii="Times New Roman" w:hAnsi="Times New Roman" w:cs="Times New Roman"/>
          <w:sz w:val="24"/>
          <w:szCs w:val="24"/>
        </w:rPr>
        <w:t xml:space="preserve">. Her position on the faculty at the Paris Conservatoire inspired a number of works, such as the </w:t>
      </w:r>
      <w:ins w:id="121" w:author="" w:date="2014-08-03T16:40:00Z">
        <w:r w:rsidR="00EB7F01">
          <w:rPr>
            <w:rFonts w:ascii="Times New Roman" w:hAnsi="Times New Roman" w:cs="Times New Roman"/>
            <w:i/>
            <w:sz w:val="24"/>
            <w:szCs w:val="24"/>
          </w:rPr>
          <w:t>S</w:t>
        </w:r>
      </w:ins>
      <w:del w:id="122" w:author="" w:date="2014-08-03T16:40:00Z">
        <w:r w:rsidR="00EB7F01" w:rsidDel="00EB7F01">
          <w:rPr>
            <w:rFonts w:ascii="Times New Roman" w:hAnsi="Times New Roman" w:cs="Times New Roman"/>
            <w:i/>
            <w:sz w:val="24"/>
            <w:szCs w:val="24"/>
          </w:rPr>
          <w:delText>s</w:delText>
        </w:r>
      </w:del>
      <w:r w:rsidR="00EB7F01">
        <w:rPr>
          <w:rFonts w:ascii="Times New Roman" w:hAnsi="Times New Roman" w:cs="Times New Roman"/>
          <w:i/>
          <w:sz w:val="24"/>
          <w:szCs w:val="24"/>
        </w:rPr>
        <w:t xml:space="preserve">uite </w:t>
      </w:r>
      <w:proofErr w:type="spellStart"/>
      <w:r w:rsidR="00EB7F01">
        <w:rPr>
          <w:rFonts w:ascii="Times New Roman" w:hAnsi="Times New Roman" w:cs="Times New Roman"/>
          <w:i/>
          <w:sz w:val="24"/>
          <w:szCs w:val="24"/>
        </w:rPr>
        <w:t>juive</w:t>
      </w:r>
      <w:proofErr w:type="spellEnd"/>
      <w:r w:rsidR="0030432C">
        <w:rPr>
          <w:rFonts w:ascii="Times New Roman" w:hAnsi="Times New Roman" w:cs="Times New Roman"/>
          <w:sz w:val="24"/>
          <w:szCs w:val="24"/>
        </w:rPr>
        <w:t xml:space="preserve"> </w:t>
      </w:r>
      <w:r w:rsidR="0097521B">
        <w:rPr>
          <w:rFonts w:ascii="Times New Roman" w:hAnsi="Times New Roman" w:cs="Times New Roman"/>
          <w:sz w:val="24"/>
          <w:szCs w:val="24"/>
        </w:rPr>
        <w:t xml:space="preserve">for violin and piano (1951) and </w:t>
      </w:r>
      <w:ins w:id="123" w:author="" w:date="2014-08-03T16:40:00Z">
        <w:r w:rsidR="00EB7F01">
          <w:rPr>
            <w:rFonts w:ascii="Times New Roman" w:hAnsi="Times New Roman" w:cs="Times New Roman"/>
            <w:i/>
            <w:sz w:val="24"/>
            <w:szCs w:val="24"/>
          </w:rPr>
          <w:t>L</w:t>
        </w:r>
      </w:ins>
      <w:del w:id="124" w:author="" w:date="2014-08-03T16:40:00Z">
        <w:r w:rsidR="00EB7F01" w:rsidDel="00EB7F01">
          <w:rPr>
            <w:rFonts w:ascii="Times New Roman" w:hAnsi="Times New Roman" w:cs="Times New Roman"/>
            <w:i/>
            <w:sz w:val="24"/>
            <w:szCs w:val="24"/>
          </w:rPr>
          <w:delText>l</w:delText>
        </w:r>
      </w:del>
      <w:r w:rsidR="00EB7F01">
        <w:rPr>
          <w:rFonts w:ascii="Times New Roman" w:hAnsi="Times New Roman" w:cs="Times New Roman"/>
          <w:i/>
          <w:sz w:val="24"/>
          <w:szCs w:val="24"/>
        </w:rPr>
        <w:t xml:space="preserve">a </w:t>
      </w:r>
      <w:proofErr w:type="spellStart"/>
      <w:r w:rsidR="00EB7F01">
        <w:rPr>
          <w:rFonts w:ascii="Times New Roman" w:hAnsi="Times New Roman" w:cs="Times New Roman"/>
          <w:i/>
          <w:sz w:val="24"/>
          <w:szCs w:val="24"/>
        </w:rPr>
        <w:t>boîte</w:t>
      </w:r>
      <w:proofErr w:type="spellEnd"/>
      <w:r w:rsidR="00EB7F01">
        <w:rPr>
          <w:rFonts w:ascii="Times New Roman" w:hAnsi="Times New Roman" w:cs="Times New Roman"/>
          <w:i/>
          <w:sz w:val="24"/>
          <w:szCs w:val="24"/>
        </w:rPr>
        <w:t xml:space="preserve"> de </w:t>
      </w:r>
      <w:proofErr w:type="spellStart"/>
      <w:r w:rsidR="00EB7F01">
        <w:rPr>
          <w:rFonts w:ascii="Times New Roman" w:hAnsi="Times New Roman" w:cs="Times New Roman"/>
          <w:i/>
          <w:sz w:val="24"/>
          <w:szCs w:val="24"/>
        </w:rPr>
        <w:t>pandore</w:t>
      </w:r>
      <w:proofErr w:type="spellEnd"/>
      <w:r w:rsidR="0030432C">
        <w:rPr>
          <w:rFonts w:ascii="Times New Roman" w:hAnsi="Times New Roman" w:cs="Times New Roman"/>
          <w:sz w:val="24"/>
          <w:szCs w:val="24"/>
        </w:rPr>
        <w:t xml:space="preserve"> </w:t>
      </w:r>
      <w:r w:rsidR="0097521B">
        <w:rPr>
          <w:rFonts w:ascii="Times New Roman" w:hAnsi="Times New Roman" w:cs="Times New Roman"/>
          <w:sz w:val="24"/>
          <w:szCs w:val="24"/>
        </w:rPr>
        <w:t>for piano (1954</w:t>
      </w:r>
      <w:ins w:id="125" w:author="" w:date="2014-08-03T16:40:00Z">
        <w:r w:rsidR="00EB7F01">
          <w:rPr>
            <w:rFonts w:ascii="Times New Roman" w:hAnsi="Times New Roman" w:cs="Times New Roman"/>
            <w:sz w:val="24"/>
            <w:szCs w:val="24"/>
          </w:rPr>
          <w:t xml:space="preserve"> to 195</w:t>
        </w:r>
      </w:ins>
      <w:del w:id="126" w:author="" w:date="2014-08-03T16:40:00Z">
        <w:r w:rsidR="0097521B" w:rsidDel="00EB7F01">
          <w:rPr>
            <w:rFonts w:ascii="Times New Roman" w:hAnsi="Times New Roman" w:cs="Times New Roman"/>
            <w:sz w:val="24"/>
            <w:szCs w:val="24"/>
          </w:rPr>
          <w:delText>-</w:delText>
        </w:r>
      </w:del>
      <w:r w:rsidR="0097521B">
        <w:rPr>
          <w:rFonts w:ascii="Times New Roman" w:hAnsi="Times New Roman" w:cs="Times New Roman"/>
          <w:sz w:val="24"/>
          <w:szCs w:val="24"/>
        </w:rPr>
        <w:t>5), which were written for use by her students.</w:t>
      </w:r>
      <w:r w:rsidR="000F320E">
        <w:rPr>
          <w:rFonts w:ascii="Times New Roman" w:hAnsi="Times New Roman" w:cs="Times New Roman"/>
          <w:sz w:val="24"/>
          <w:szCs w:val="24"/>
        </w:rPr>
        <w:t xml:space="preserve"> She was also an accomplished composer for the screen, and collaborated on several French films in the period directly following </w:t>
      </w:r>
      <w:del w:id="127" w:author="" w:date="2014-08-03T16:40:00Z">
        <w:r w:rsidR="000F320E" w:rsidDel="00EB7F01">
          <w:rPr>
            <w:rFonts w:ascii="Times New Roman" w:hAnsi="Times New Roman" w:cs="Times New Roman"/>
            <w:sz w:val="24"/>
            <w:szCs w:val="24"/>
          </w:rPr>
          <w:delText>World War Two</w:delText>
        </w:r>
      </w:del>
      <w:ins w:id="128" w:author="" w:date="2014-08-03T16:40:00Z">
        <w:r w:rsidR="00EB7F01">
          <w:rPr>
            <w:rFonts w:ascii="Times New Roman" w:hAnsi="Times New Roman" w:cs="Times New Roman"/>
            <w:sz w:val="24"/>
            <w:szCs w:val="24"/>
          </w:rPr>
          <w:t>the Second World War</w:t>
        </w:r>
      </w:ins>
      <w:r w:rsidR="000F320E">
        <w:rPr>
          <w:rFonts w:ascii="Times New Roman" w:hAnsi="Times New Roman" w:cs="Times New Roman"/>
          <w:sz w:val="24"/>
          <w:szCs w:val="24"/>
        </w:rPr>
        <w:t xml:space="preserve">, notably with the filmmaker </w:t>
      </w:r>
      <w:r w:rsidR="00EB7F01">
        <w:rPr>
          <w:rFonts w:ascii="Times New Roman" w:hAnsi="Times New Roman" w:cs="Times New Roman"/>
          <w:sz w:val="24"/>
          <w:szCs w:val="24"/>
        </w:rPr>
        <w:t xml:space="preserve">Jean </w:t>
      </w:r>
      <w:proofErr w:type="spellStart"/>
      <w:r w:rsidR="00EB7F01">
        <w:rPr>
          <w:rFonts w:ascii="Times New Roman" w:hAnsi="Times New Roman" w:cs="Times New Roman"/>
          <w:sz w:val="24"/>
          <w:szCs w:val="24"/>
        </w:rPr>
        <w:t>Grémillon</w:t>
      </w:r>
      <w:proofErr w:type="spellEnd"/>
      <w:r w:rsidR="000F320E">
        <w:rPr>
          <w:rFonts w:ascii="Times New Roman" w:hAnsi="Times New Roman" w:cs="Times New Roman"/>
          <w:sz w:val="24"/>
          <w:szCs w:val="24"/>
        </w:rPr>
        <w:t xml:space="preserve">, with whom she collaborated on </w:t>
      </w:r>
      <w:r w:rsidR="00EB7F01" w:rsidRPr="0036230E">
        <w:rPr>
          <w:rFonts w:ascii="Times New Roman" w:hAnsi="Times New Roman" w:cs="Times New Roman"/>
          <w:i/>
          <w:sz w:val="24"/>
          <w:szCs w:val="24"/>
        </w:rPr>
        <w:t xml:space="preserve">Le </w:t>
      </w:r>
      <w:proofErr w:type="spellStart"/>
      <w:ins w:id="129" w:author="" w:date="2014-08-03T16:41:00Z">
        <w:r w:rsidR="00EB7F01">
          <w:rPr>
            <w:rFonts w:ascii="Times New Roman" w:hAnsi="Times New Roman" w:cs="Times New Roman"/>
            <w:i/>
            <w:sz w:val="24"/>
            <w:szCs w:val="24"/>
          </w:rPr>
          <w:t>p</w:t>
        </w:r>
      </w:ins>
      <w:del w:id="130" w:author="" w:date="2014-08-03T16:41:00Z">
        <w:r w:rsidR="00EB7F01" w:rsidRPr="0036230E" w:rsidDel="00EB7F01">
          <w:rPr>
            <w:rFonts w:ascii="Times New Roman" w:hAnsi="Times New Roman" w:cs="Times New Roman"/>
            <w:i/>
            <w:sz w:val="24"/>
            <w:szCs w:val="24"/>
          </w:rPr>
          <w:delText>P</w:delText>
        </w:r>
      </w:del>
      <w:r w:rsidR="00EB7F01" w:rsidRPr="0036230E">
        <w:rPr>
          <w:rFonts w:ascii="Times New Roman" w:hAnsi="Times New Roman" w:cs="Times New Roman"/>
          <w:i/>
          <w:sz w:val="24"/>
          <w:szCs w:val="24"/>
        </w:rPr>
        <w:t>rintemps</w:t>
      </w:r>
      <w:proofErr w:type="spellEnd"/>
      <w:r w:rsidR="00EB7F01" w:rsidRPr="0036230E">
        <w:rPr>
          <w:rFonts w:ascii="Times New Roman" w:hAnsi="Times New Roman" w:cs="Times New Roman"/>
          <w:i/>
          <w:sz w:val="24"/>
          <w:szCs w:val="24"/>
        </w:rPr>
        <w:t xml:space="preserve"> </w:t>
      </w:r>
      <w:ins w:id="131" w:author="" w:date="2014-08-03T16:41:00Z">
        <w:r w:rsidR="00EB7F01">
          <w:rPr>
            <w:rFonts w:ascii="Times New Roman" w:hAnsi="Times New Roman" w:cs="Times New Roman"/>
            <w:i/>
            <w:sz w:val="24"/>
            <w:szCs w:val="24"/>
          </w:rPr>
          <w:t>d</w:t>
        </w:r>
      </w:ins>
      <w:del w:id="132" w:author="" w:date="2014-08-03T16:41:00Z">
        <w:r w:rsidR="00EB7F01" w:rsidRPr="0036230E" w:rsidDel="00EB7F01">
          <w:rPr>
            <w:rFonts w:ascii="Times New Roman" w:hAnsi="Times New Roman" w:cs="Times New Roman"/>
            <w:i/>
            <w:sz w:val="24"/>
            <w:szCs w:val="24"/>
          </w:rPr>
          <w:delText>D</w:delText>
        </w:r>
      </w:del>
      <w:r w:rsidR="00EB7F01" w:rsidRPr="0036230E">
        <w:rPr>
          <w:rFonts w:ascii="Times New Roman" w:hAnsi="Times New Roman" w:cs="Times New Roman"/>
          <w:i/>
          <w:sz w:val="24"/>
          <w:szCs w:val="24"/>
        </w:rPr>
        <w:t xml:space="preserve">e </w:t>
      </w:r>
      <w:ins w:id="133" w:author="" w:date="2014-08-03T16:41:00Z">
        <w:r w:rsidR="00EB7F01">
          <w:rPr>
            <w:rFonts w:ascii="Times New Roman" w:hAnsi="Times New Roman" w:cs="Times New Roman"/>
            <w:i/>
            <w:sz w:val="24"/>
            <w:szCs w:val="24"/>
          </w:rPr>
          <w:t>l</w:t>
        </w:r>
      </w:ins>
      <w:del w:id="134" w:author="" w:date="2014-08-03T16:41:00Z">
        <w:r w:rsidR="00EB7F01" w:rsidRPr="0036230E" w:rsidDel="00EB7F01">
          <w:rPr>
            <w:rFonts w:ascii="Times New Roman" w:hAnsi="Times New Roman" w:cs="Times New Roman"/>
            <w:i/>
            <w:sz w:val="24"/>
            <w:szCs w:val="24"/>
          </w:rPr>
          <w:delText>L</w:delText>
        </w:r>
      </w:del>
      <w:r w:rsidR="00EB7F01" w:rsidRPr="0036230E">
        <w:rPr>
          <w:rFonts w:ascii="Times New Roman" w:hAnsi="Times New Roman" w:cs="Times New Roman"/>
          <w:i/>
          <w:sz w:val="24"/>
          <w:szCs w:val="24"/>
        </w:rPr>
        <w:t>a</w:t>
      </w:r>
      <w:r w:rsidR="00EB7F01">
        <w:rPr>
          <w:rFonts w:ascii="Times New Roman" w:hAnsi="Times New Roman" w:cs="Times New Roman"/>
          <w:sz w:val="24"/>
          <w:szCs w:val="24"/>
        </w:rPr>
        <w:t xml:space="preserve"> </w:t>
      </w:r>
      <w:proofErr w:type="spellStart"/>
      <w:ins w:id="135" w:author="" w:date="2014-08-03T16:41:00Z">
        <w:r w:rsidR="00EB7F01">
          <w:rPr>
            <w:rFonts w:ascii="Times New Roman" w:hAnsi="Times New Roman" w:cs="Times New Roman"/>
            <w:i/>
            <w:sz w:val="24"/>
            <w:szCs w:val="24"/>
          </w:rPr>
          <w:t>l</w:t>
        </w:r>
      </w:ins>
      <w:del w:id="136" w:author="" w:date="2014-08-03T16:41:00Z">
        <w:r w:rsidR="00EB7F01" w:rsidRPr="0036230E" w:rsidDel="00EB7F01">
          <w:rPr>
            <w:rFonts w:ascii="Times New Roman" w:hAnsi="Times New Roman" w:cs="Times New Roman"/>
            <w:i/>
            <w:sz w:val="24"/>
            <w:szCs w:val="24"/>
          </w:rPr>
          <w:delText>L</w:delText>
        </w:r>
      </w:del>
      <w:r w:rsidR="00EB7F01" w:rsidRPr="0036230E">
        <w:rPr>
          <w:rFonts w:ascii="Times New Roman" w:hAnsi="Times New Roman" w:cs="Times New Roman"/>
          <w:i/>
          <w:sz w:val="24"/>
          <w:szCs w:val="24"/>
        </w:rPr>
        <w:t>iberté</w:t>
      </w:r>
      <w:proofErr w:type="spellEnd"/>
      <w:r w:rsidR="0030432C">
        <w:rPr>
          <w:rFonts w:ascii="Times New Roman" w:hAnsi="Times New Roman" w:cs="Times New Roman"/>
          <w:sz w:val="24"/>
          <w:szCs w:val="24"/>
        </w:rPr>
        <w:t xml:space="preserve"> </w:t>
      </w:r>
      <w:r w:rsidR="000F320E">
        <w:rPr>
          <w:rFonts w:ascii="Times New Roman" w:hAnsi="Times New Roman" w:cs="Times New Roman"/>
          <w:sz w:val="24"/>
          <w:szCs w:val="24"/>
        </w:rPr>
        <w:t xml:space="preserve">(1948) and </w:t>
      </w:r>
      <w:proofErr w:type="spellStart"/>
      <w:ins w:id="137" w:author="" w:date="2014-08-03T16:41:00Z">
        <w:r w:rsidR="00EB7F01">
          <w:rPr>
            <w:rFonts w:ascii="Times New Roman" w:hAnsi="Times New Roman" w:cs="Times New Roman"/>
            <w:i/>
            <w:sz w:val="24"/>
            <w:szCs w:val="24"/>
          </w:rPr>
          <w:t>P</w:t>
        </w:r>
      </w:ins>
      <w:del w:id="138" w:author="" w:date="2014-08-03T16:41:00Z">
        <w:r w:rsidR="00EB7F01" w:rsidRPr="0036230E" w:rsidDel="00EB7F01">
          <w:rPr>
            <w:rFonts w:ascii="Times New Roman" w:hAnsi="Times New Roman" w:cs="Times New Roman"/>
            <w:i/>
            <w:sz w:val="24"/>
            <w:szCs w:val="24"/>
          </w:rPr>
          <w:delText>p</w:delText>
        </w:r>
      </w:del>
      <w:r w:rsidR="00EB7F01" w:rsidRPr="0036230E">
        <w:rPr>
          <w:rFonts w:ascii="Times New Roman" w:hAnsi="Times New Roman" w:cs="Times New Roman"/>
          <w:i/>
          <w:sz w:val="24"/>
          <w:szCs w:val="24"/>
        </w:rPr>
        <w:t>attes</w:t>
      </w:r>
      <w:proofErr w:type="spellEnd"/>
      <w:r w:rsidR="00EB7F01" w:rsidRPr="0036230E">
        <w:rPr>
          <w:rFonts w:ascii="Times New Roman" w:hAnsi="Times New Roman" w:cs="Times New Roman"/>
          <w:i/>
          <w:sz w:val="24"/>
          <w:szCs w:val="24"/>
        </w:rPr>
        <w:t xml:space="preserve"> blanches</w:t>
      </w:r>
      <w:r w:rsidR="0030432C">
        <w:rPr>
          <w:rFonts w:ascii="Times New Roman" w:hAnsi="Times New Roman" w:cs="Times New Roman"/>
          <w:sz w:val="24"/>
          <w:szCs w:val="24"/>
        </w:rPr>
        <w:t xml:space="preserve"> </w:t>
      </w:r>
      <w:r w:rsidR="000F320E">
        <w:rPr>
          <w:rFonts w:ascii="Times New Roman" w:hAnsi="Times New Roman" w:cs="Times New Roman"/>
          <w:sz w:val="24"/>
          <w:szCs w:val="24"/>
        </w:rPr>
        <w:t xml:space="preserve">(1951). </w:t>
      </w:r>
    </w:p>
    <w:p w14:paraId="66CBA10A" w14:textId="77777777" w:rsidR="00773AD3" w:rsidRDefault="00773AD3" w:rsidP="00976736">
      <w:pPr>
        <w:spacing w:after="0"/>
        <w:rPr>
          <w:rFonts w:ascii="Times New Roman" w:hAnsi="Times New Roman" w:cs="Times New Roman"/>
          <w:sz w:val="24"/>
          <w:szCs w:val="24"/>
        </w:rPr>
      </w:pPr>
    </w:p>
    <w:p w14:paraId="2CEDEC0D" w14:textId="77777777" w:rsidR="00773AD3" w:rsidRDefault="00773AD3" w:rsidP="0030432C">
      <w:pPr>
        <w:spacing w:after="120" w:line="240" w:lineRule="auto"/>
        <w:rPr>
          <w:rFonts w:ascii="Times New Roman" w:hAnsi="Times New Roman" w:cs="Times New Roman"/>
          <w:b/>
          <w:sz w:val="24"/>
          <w:szCs w:val="24"/>
        </w:rPr>
      </w:pPr>
      <w:r>
        <w:rPr>
          <w:rFonts w:ascii="Times New Roman" w:hAnsi="Times New Roman" w:cs="Times New Roman"/>
          <w:b/>
          <w:sz w:val="24"/>
          <w:szCs w:val="24"/>
        </w:rPr>
        <w:t>References and Further Reading</w:t>
      </w:r>
    </w:p>
    <w:p w14:paraId="3E858C62" w14:textId="77777777" w:rsidR="00773AD3" w:rsidRDefault="00773AD3" w:rsidP="0030432C">
      <w:pPr>
        <w:spacing w:after="120" w:line="240" w:lineRule="auto"/>
        <w:rPr>
          <w:rFonts w:ascii="Times New Roman" w:hAnsi="Times New Roman" w:cs="Times New Roman"/>
          <w:b/>
          <w:sz w:val="24"/>
          <w:szCs w:val="24"/>
        </w:rPr>
      </w:pPr>
    </w:p>
    <w:p w14:paraId="24676764" w14:textId="69079E5D" w:rsidR="00773AD3" w:rsidRDefault="00E639E5" w:rsidP="0030432C">
      <w:pPr>
        <w:spacing w:after="120" w:line="240" w:lineRule="auto"/>
        <w:ind w:left="426" w:hanging="284"/>
        <w:rPr>
          <w:rFonts w:ascii="Times New Roman" w:hAnsi="Times New Roman" w:cs="Times New Roman"/>
          <w:sz w:val="24"/>
          <w:szCs w:val="24"/>
          <w:lang w:val="fr-FR"/>
        </w:rPr>
      </w:pPr>
      <w:proofErr w:type="spellStart"/>
      <w:r w:rsidRPr="002C06C7">
        <w:rPr>
          <w:rFonts w:ascii="Times New Roman" w:hAnsi="Times New Roman" w:cs="Times New Roman"/>
          <w:sz w:val="24"/>
          <w:szCs w:val="24"/>
        </w:rPr>
        <w:t>Ourgandjian</w:t>
      </w:r>
      <w:proofErr w:type="spellEnd"/>
      <w:r w:rsidRPr="002C06C7">
        <w:rPr>
          <w:rFonts w:ascii="Times New Roman" w:hAnsi="Times New Roman" w:cs="Times New Roman"/>
          <w:sz w:val="24"/>
          <w:szCs w:val="24"/>
        </w:rPr>
        <w:t>, R.</w:t>
      </w:r>
      <w:del w:id="139" w:author="" w:date="2014-08-03T16:42:00Z">
        <w:r w:rsidRPr="002C06C7" w:rsidDel="00EB7F01">
          <w:rPr>
            <w:rFonts w:ascii="Times New Roman" w:hAnsi="Times New Roman" w:cs="Times New Roman"/>
            <w:sz w:val="24"/>
            <w:szCs w:val="24"/>
          </w:rPr>
          <w:delText xml:space="preserve"> (2007),</w:delText>
        </w:r>
      </w:del>
      <w:r w:rsidRPr="002C06C7">
        <w:rPr>
          <w:rFonts w:ascii="Times New Roman" w:hAnsi="Times New Roman" w:cs="Times New Roman"/>
          <w:sz w:val="24"/>
          <w:szCs w:val="24"/>
        </w:rPr>
        <w:t xml:space="preserve"> </w:t>
      </w:r>
      <w:ins w:id="140" w:author="" w:date="2014-08-03T16:41:00Z">
        <w:r w:rsidR="00EB7F01">
          <w:rPr>
            <w:rFonts w:ascii="Times New Roman" w:hAnsi="Times New Roman" w:cs="Times New Roman"/>
            <w:sz w:val="24"/>
            <w:szCs w:val="24"/>
          </w:rPr>
          <w:t>“</w:t>
        </w:r>
      </w:ins>
      <w:del w:id="141" w:author="" w:date="2014-08-03T16:41:00Z">
        <w:r w:rsidRPr="002C06C7" w:rsidDel="00EB7F01">
          <w:rPr>
            <w:rFonts w:ascii="Times New Roman" w:hAnsi="Times New Roman" w:cs="Times New Roman"/>
            <w:sz w:val="24"/>
            <w:szCs w:val="24"/>
          </w:rPr>
          <w:delText>‘</w:delText>
        </w:r>
      </w:del>
      <w:r w:rsidRPr="002C06C7">
        <w:rPr>
          <w:rFonts w:ascii="Times New Roman" w:hAnsi="Times New Roman" w:cs="Times New Roman"/>
          <w:sz w:val="24"/>
          <w:szCs w:val="24"/>
        </w:rPr>
        <w:t xml:space="preserve">Elsa </w:t>
      </w:r>
      <w:proofErr w:type="spellStart"/>
      <w:r w:rsidRPr="002C06C7">
        <w:rPr>
          <w:rFonts w:ascii="Times New Roman" w:hAnsi="Times New Roman" w:cs="Times New Roman"/>
          <w:sz w:val="24"/>
          <w:szCs w:val="24"/>
        </w:rPr>
        <w:t>Barraine</w:t>
      </w:r>
      <w:proofErr w:type="spellEnd"/>
      <w:del w:id="142" w:author="" w:date="2014-08-03T16:41:00Z">
        <w:r w:rsidRPr="002C06C7" w:rsidDel="00EB7F01">
          <w:rPr>
            <w:rFonts w:ascii="Times New Roman" w:hAnsi="Times New Roman" w:cs="Times New Roman"/>
            <w:sz w:val="24"/>
            <w:szCs w:val="24"/>
          </w:rPr>
          <w:delText>’</w:delText>
        </w:r>
      </w:del>
      <w:r w:rsidRPr="002C06C7">
        <w:rPr>
          <w:rFonts w:ascii="Times New Roman" w:hAnsi="Times New Roman" w:cs="Times New Roman"/>
          <w:sz w:val="24"/>
          <w:szCs w:val="24"/>
        </w:rPr>
        <w:t>,</w:t>
      </w:r>
      <w:ins w:id="143" w:author="" w:date="2014-08-03T16:41:00Z">
        <w:r w:rsidR="00EB7F01">
          <w:rPr>
            <w:rFonts w:ascii="Times New Roman" w:hAnsi="Times New Roman" w:cs="Times New Roman"/>
            <w:sz w:val="24"/>
            <w:szCs w:val="24"/>
          </w:rPr>
          <w:t>”</w:t>
        </w:r>
      </w:ins>
      <w:del w:id="144" w:author="" w:date="2014-08-03T16:41:00Z">
        <w:r w:rsidRPr="002C06C7" w:rsidDel="00EB7F01">
          <w:rPr>
            <w:rFonts w:ascii="Times New Roman" w:hAnsi="Times New Roman" w:cs="Times New Roman"/>
            <w:sz w:val="24"/>
            <w:szCs w:val="24"/>
          </w:rPr>
          <w:delText xml:space="preserve"> in</w:delText>
        </w:r>
      </w:del>
      <w:r w:rsidRPr="002C06C7">
        <w:rPr>
          <w:rFonts w:ascii="Times New Roman" w:hAnsi="Times New Roman" w:cs="Times New Roman"/>
          <w:sz w:val="24"/>
          <w:szCs w:val="24"/>
        </w:rPr>
        <w:t xml:space="preserve"> </w:t>
      </w:r>
      <w:proofErr w:type="spellStart"/>
      <w:r w:rsidRPr="002C06C7">
        <w:rPr>
          <w:rFonts w:ascii="Times New Roman" w:hAnsi="Times New Roman" w:cs="Times New Roman"/>
          <w:i/>
          <w:sz w:val="24"/>
          <w:szCs w:val="24"/>
        </w:rPr>
        <w:t>Compostrices</w:t>
      </w:r>
      <w:proofErr w:type="spellEnd"/>
      <w:r w:rsidRPr="002C06C7">
        <w:rPr>
          <w:rFonts w:ascii="Times New Roman" w:hAnsi="Times New Roman" w:cs="Times New Roman"/>
          <w:i/>
          <w:sz w:val="24"/>
          <w:szCs w:val="24"/>
        </w:rPr>
        <w:t xml:space="preserve"> </w:t>
      </w:r>
      <w:proofErr w:type="spellStart"/>
      <w:r w:rsidRPr="002C06C7">
        <w:rPr>
          <w:rFonts w:ascii="Times New Roman" w:hAnsi="Times New Roman" w:cs="Times New Roman"/>
          <w:i/>
          <w:sz w:val="24"/>
          <w:szCs w:val="24"/>
        </w:rPr>
        <w:t>Françaises</w:t>
      </w:r>
      <w:proofErr w:type="spellEnd"/>
      <w:r w:rsidRPr="002C06C7">
        <w:rPr>
          <w:rFonts w:ascii="Times New Roman" w:hAnsi="Times New Roman" w:cs="Times New Roman"/>
          <w:sz w:val="24"/>
          <w:szCs w:val="24"/>
        </w:rPr>
        <w:t xml:space="preserve">, ed. </w:t>
      </w:r>
      <w:r>
        <w:rPr>
          <w:rFonts w:ascii="Times New Roman" w:hAnsi="Times New Roman" w:cs="Times New Roman"/>
          <w:sz w:val="24"/>
          <w:szCs w:val="24"/>
          <w:lang w:val="fr-FR"/>
        </w:rPr>
        <w:t xml:space="preserve">Association Femmes </w:t>
      </w:r>
      <w:proofErr w:type="gramStart"/>
      <w:r>
        <w:rPr>
          <w:rFonts w:ascii="Times New Roman" w:hAnsi="Times New Roman" w:cs="Times New Roman"/>
          <w:sz w:val="24"/>
          <w:szCs w:val="24"/>
          <w:lang w:val="fr-FR"/>
        </w:rPr>
        <w:t>et</w:t>
      </w:r>
      <w:proofErr w:type="gramEnd"/>
      <w:r>
        <w:rPr>
          <w:rFonts w:ascii="Times New Roman" w:hAnsi="Times New Roman" w:cs="Times New Roman"/>
          <w:sz w:val="24"/>
          <w:szCs w:val="24"/>
          <w:lang w:val="fr-FR"/>
        </w:rPr>
        <w:t xml:space="preserve"> Musique, Paris: Éditions </w:t>
      </w:r>
      <w:proofErr w:type="spellStart"/>
      <w:r>
        <w:rPr>
          <w:rFonts w:ascii="Times New Roman" w:hAnsi="Times New Roman" w:cs="Times New Roman"/>
          <w:sz w:val="24"/>
          <w:szCs w:val="24"/>
          <w:lang w:val="fr-FR"/>
        </w:rPr>
        <w:t>Delatrou</w:t>
      </w:r>
      <w:proofErr w:type="spellEnd"/>
      <w:r>
        <w:rPr>
          <w:rFonts w:ascii="Times New Roman" w:hAnsi="Times New Roman" w:cs="Times New Roman"/>
          <w:sz w:val="24"/>
          <w:szCs w:val="24"/>
          <w:lang w:val="fr-FR"/>
        </w:rPr>
        <w:t xml:space="preserve"> </w:t>
      </w:r>
      <w:del w:id="145" w:author="" w:date="2014-08-03T16:42:00Z">
        <w:r w:rsidDel="00EB7F01">
          <w:rPr>
            <w:rFonts w:ascii="Times New Roman" w:hAnsi="Times New Roman" w:cs="Times New Roman"/>
            <w:sz w:val="24"/>
            <w:szCs w:val="24"/>
            <w:lang w:val="fr-FR"/>
          </w:rPr>
          <w:delText>France</w:delText>
        </w:r>
      </w:del>
      <w:ins w:id="146" w:author="" w:date="2014-08-03T16:42:00Z">
        <w:r w:rsidR="00EB7F01">
          <w:rPr>
            <w:rFonts w:ascii="Times New Roman" w:hAnsi="Times New Roman" w:cs="Times New Roman"/>
            <w:sz w:val="24"/>
            <w:szCs w:val="24"/>
            <w:lang w:val="fr-FR"/>
          </w:rPr>
          <w:t>France, 2007.</w:t>
        </w:r>
      </w:ins>
      <w:del w:id="147" w:author="" w:date="2014-08-03T16:42:00Z">
        <w:r w:rsidDel="00EB7F01">
          <w:rPr>
            <w:rFonts w:ascii="Times New Roman" w:hAnsi="Times New Roman" w:cs="Times New Roman"/>
            <w:sz w:val="24"/>
            <w:szCs w:val="24"/>
            <w:lang w:val="fr-FR"/>
          </w:rPr>
          <w:delText>:</w:delText>
        </w:r>
      </w:del>
      <w:r>
        <w:rPr>
          <w:rFonts w:ascii="Times New Roman" w:hAnsi="Times New Roman" w:cs="Times New Roman"/>
          <w:sz w:val="24"/>
          <w:szCs w:val="24"/>
          <w:lang w:val="fr-FR"/>
        </w:rPr>
        <w:t xml:space="preserve"> 41-6.</w:t>
      </w:r>
    </w:p>
    <w:p w14:paraId="2DF62E5D" w14:textId="77777777" w:rsidR="00E639E5" w:rsidRDefault="00E639E5">
      <w:pPr>
        <w:spacing w:after="120" w:line="240" w:lineRule="auto"/>
        <w:ind w:left="426"/>
        <w:rPr>
          <w:rFonts w:ascii="Times New Roman" w:hAnsi="Times New Roman" w:cs="Times New Roman"/>
          <w:sz w:val="24"/>
          <w:szCs w:val="24"/>
        </w:rPr>
        <w:pPrChange w:id="148" w:author="" w:date="2014-08-03T16:41:00Z">
          <w:pPr>
            <w:spacing w:after="120" w:line="240" w:lineRule="auto"/>
            <w:ind w:left="426" w:hanging="284"/>
          </w:pPr>
        </w:pPrChange>
      </w:pPr>
      <w:r w:rsidRPr="0055778E">
        <w:rPr>
          <w:rFonts w:ascii="Times New Roman" w:hAnsi="Times New Roman" w:cs="Times New Roman"/>
          <w:sz w:val="24"/>
          <w:szCs w:val="24"/>
        </w:rPr>
        <w:t>(</w:t>
      </w:r>
      <w:r w:rsidR="0055778E" w:rsidRPr="0055778E">
        <w:rPr>
          <w:rFonts w:ascii="Times New Roman" w:hAnsi="Times New Roman" w:cs="Times New Roman"/>
          <w:sz w:val="24"/>
          <w:szCs w:val="24"/>
        </w:rPr>
        <w:t xml:space="preserve">Dictionary overview of </w:t>
      </w:r>
      <w:proofErr w:type="spellStart"/>
      <w:r w:rsidR="0055778E" w:rsidRPr="0055778E">
        <w:rPr>
          <w:rFonts w:ascii="Times New Roman" w:hAnsi="Times New Roman" w:cs="Times New Roman"/>
          <w:sz w:val="24"/>
          <w:szCs w:val="24"/>
        </w:rPr>
        <w:t>Barraine’s</w:t>
      </w:r>
      <w:proofErr w:type="spellEnd"/>
      <w:r w:rsidR="0055778E" w:rsidRPr="0055778E">
        <w:rPr>
          <w:rFonts w:ascii="Times New Roman" w:hAnsi="Times New Roman" w:cs="Times New Roman"/>
          <w:sz w:val="24"/>
          <w:szCs w:val="24"/>
        </w:rPr>
        <w:t xml:space="preserve"> life and </w:t>
      </w:r>
      <w:proofErr w:type="spellStart"/>
      <w:r w:rsidR="0055778E" w:rsidRPr="0055778E">
        <w:rPr>
          <w:rFonts w:ascii="Times New Roman" w:hAnsi="Times New Roman" w:cs="Times New Roman"/>
          <w:sz w:val="24"/>
          <w:szCs w:val="24"/>
        </w:rPr>
        <w:t>carrer</w:t>
      </w:r>
      <w:proofErr w:type="spellEnd"/>
      <w:r w:rsidR="0055778E" w:rsidRPr="0055778E">
        <w:rPr>
          <w:rFonts w:ascii="Times New Roman" w:hAnsi="Times New Roman" w:cs="Times New Roman"/>
          <w:sz w:val="24"/>
          <w:szCs w:val="24"/>
        </w:rPr>
        <w:t>; in French.)</w:t>
      </w:r>
    </w:p>
    <w:p w14:paraId="585D60C1" w14:textId="56702587" w:rsidR="00C971BF" w:rsidRDefault="00C971BF" w:rsidP="0030432C">
      <w:pPr>
        <w:spacing w:after="120" w:line="240" w:lineRule="auto"/>
        <w:ind w:left="426" w:hanging="284"/>
        <w:rPr>
          <w:rFonts w:ascii="Times New Roman" w:hAnsi="Times New Roman" w:cs="Times New Roman"/>
          <w:sz w:val="24"/>
          <w:szCs w:val="24"/>
          <w:lang w:val="fr-FR"/>
        </w:rPr>
      </w:pPr>
      <w:proofErr w:type="spellStart"/>
      <w:r>
        <w:rPr>
          <w:rFonts w:ascii="Times New Roman" w:hAnsi="Times New Roman" w:cs="Times New Roman"/>
          <w:sz w:val="24"/>
          <w:szCs w:val="24"/>
          <w:lang w:val="fr-FR"/>
        </w:rPr>
        <w:t>Bourin</w:t>
      </w:r>
      <w:proofErr w:type="spellEnd"/>
      <w:r>
        <w:rPr>
          <w:rFonts w:ascii="Times New Roman" w:hAnsi="Times New Roman" w:cs="Times New Roman"/>
          <w:sz w:val="24"/>
          <w:szCs w:val="24"/>
          <w:lang w:val="fr-FR"/>
        </w:rPr>
        <w:t xml:space="preserve">, O., </w:t>
      </w:r>
      <w:r w:rsidRPr="00C971BF">
        <w:rPr>
          <w:rFonts w:ascii="Times New Roman" w:hAnsi="Times New Roman" w:cs="Times New Roman"/>
          <w:sz w:val="24"/>
          <w:szCs w:val="24"/>
          <w:lang w:val="fr-FR"/>
        </w:rPr>
        <w:t>Germain-David,</w:t>
      </w:r>
      <w:r>
        <w:rPr>
          <w:rFonts w:ascii="Times New Roman" w:hAnsi="Times New Roman" w:cs="Times New Roman"/>
          <w:sz w:val="24"/>
          <w:szCs w:val="24"/>
          <w:lang w:val="fr-FR"/>
        </w:rPr>
        <w:t xml:space="preserve"> P., </w:t>
      </w:r>
      <w:proofErr w:type="spellStart"/>
      <w:r w:rsidRPr="00C971BF">
        <w:rPr>
          <w:rFonts w:ascii="Times New Roman" w:hAnsi="Times New Roman" w:cs="Times New Roman"/>
          <w:sz w:val="24"/>
          <w:szCs w:val="24"/>
          <w:lang w:val="fr-FR"/>
        </w:rPr>
        <w:t>Massip</w:t>
      </w:r>
      <w:proofErr w:type="spellEnd"/>
      <w:r w:rsidRPr="00C971BF">
        <w:rPr>
          <w:rFonts w:ascii="Times New Roman" w:hAnsi="Times New Roman" w:cs="Times New Roman"/>
          <w:sz w:val="24"/>
          <w:szCs w:val="24"/>
          <w:lang w:val="fr-FR"/>
        </w:rPr>
        <w:t>,</w:t>
      </w:r>
      <w:r>
        <w:rPr>
          <w:rFonts w:ascii="Times New Roman" w:hAnsi="Times New Roman" w:cs="Times New Roman"/>
          <w:sz w:val="24"/>
          <w:szCs w:val="24"/>
          <w:lang w:val="fr-FR"/>
        </w:rPr>
        <w:t xml:space="preserve"> C., and </w:t>
      </w:r>
      <w:proofErr w:type="spellStart"/>
      <w:r w:rsidRPr="00C971BF">
        <w:rPr>
          <w:rFonts w:ascii="Times New Roman" w:hAnsi="Times New Roman" w:cs="Times New Roman"/>
          <w:sz w:val="24"/>
          <w:szCs w:val="24"/>
          <w:lang w:val="fr-FR"/>
        </w:rPr>
        <w:t>Ourgandjian</w:t>
      </w:r>
      <w:proofErr w:type="spellEnd"/>
      <w:r w:rsidRPr="00C971BF">
        <w:rPr>
          <w:rFonts w:ascii="Times New Roman" w:hAnsi="Times New Roman" w:cs="Times New Roman"/>
          <w:sz w:val="24"/>
          <w:szCs w:val="24"/>
          <w:lang w:val="fr-FR"/>
        </w:rPr>
        <w:t>,</w:t>
      </w:r>
      <w:r>
        <w:rPr>
          <w:rFonts w:ascii="Times New Roman" w:hAnsi="Times New Roman" w:cs="Times New Roman"/>
          <w:sz w:val="24"/>
          <w:szCs w:val="24"/>
          <w:lang w:val="fr-FR"/>
        </w:rPr>
        <w:t xml:space="preserve"> R. </w:t>
      </w:r>
      <w:del w:id="149" w:author="" w:date="2014-08-03T16:42:00Z">
        <w:r w:rsidDel="00EB7F01">
          <w:rPr>
            <w:rFonts w:ascii="Times New Roman" w:hAnsi="Times New Roman" w:cs="Times New Roman"/>
            <w:sz w:val="24"/>
            <w:szCs w:val="24"/>
            <w:lang w:val="fr-FR"/>
          </w:rPr>
          <w:delText>(2010)</w:delText>
        </w:r>
        <w:r w:rsidRPr="00C971BF" w:rsidDel="00EB7F01">
          <w:rPr>
            <w:rFonts w:ascii="Times New Roman" w:hAnsi="Times New Roman" w:cs="Times New Roman"/>
            <w:sz w:val="24"/>
            <w:szCs w:val="24"/>
            <w:lang w:val="fr-FR"/>
          </w:rPr>
          <w:delText xml:space="preserve"> </w:delText>
        </w:r>
      </w:del>
      <w:r w:rsidRPr="00C971BF">
        <w:rPr>
          <w:rFonts w:ascii="Times New Roman" w:hAnsi="Times New Roman" w:cs="Times New Roman"/>
          <w:i/>
          <w:sz w:val="24"/>
          <w:szCs w:val="24"/>
          <w:lang w:val="fr-FR"/>
        </w:rPr>
        <w:t xml:space="preserve">Elsa </w:t>
      </w:r>
      <w:proofErr w:type="spellStart"/>
      <w:r w:rsidRPr="00C971BF">
        <w:rPr>
          <w:rFonts w:ascii="Times New Roman" w:hAnsi="Times New Roman" w:cs="Times New Roman"/>
          <w:i/>
          <w:sz w:val="24"/>
          <w:szCs w:val="24"/>
          <w:lang w:val="fr-FR"/>
        </w:rPr>
        <w:t>Barraine</w:t>
      </w:r>
      <w:proofErr w:type="spellEnd"/>
      <w:r w:rsidRPr="00C971BF">
        <w:rPr>
          <w:rFonts w:ascii="Times New Roman" w:hAnsi="Times New Roman" w:cs="Times New Roman"/>
          <w:i/>
          <w:sz w:val="24"/>
          <w:szCs w:val="24"/>
          <w:lang w:val="fr-FR"/>
        </w:rPr>
        <w:t>: une compositrice française au XXème siècle</w:t>
      </w:r>
      <w:r>
        <w:rPr>
          <w:rFonts w:ascii="Times New Roman" w:hAnsi="Times New Roman" w:cs="Times New Roman"/>
          <w:sz w:val="24"/>
          <w:szCs w:val="24"/>
          <w:lang w:val="fr-FR"/>
        </w:rPr>
        <w:t xml:space="preserve">, Paris: </w:t>
      </w:r>
      <w:proofErr w:type="spellStart"/>
      <w:r>
        <w:rPr>
          <w:rFonts w:ascii="Times New Roman" w:hAnsi="Times New Roman" w:cs="Times New Roman"/>
          <w:sz w:val="24"/>
          <w:szCs w:val="24"/>
          <w:lang w:val="fr-FR"/>
        </w:rPr>
        <w:t>Delatour</w:t>
      </w:r>
      <w:proofErr w:type="spellEnd"/>
      <w:r>
        <w:rPr>
          <w:rFonts w:ascii="Times New Roman" w:hAnsi="Times New Roman" w:cs="Times New Roman"/>
          <w:sz w:val="24"/>
          <w:szCs w:val="24"/>
          <w:lang w:val="fr-FR"/>
        </w:rPr>
        <w:t xml:space="preserve"> </w:t>
      </w:r>
      <w:del w:id="150" w:author="" w:date="2014-08-03T16:42:00Z">
        <w:r w:rsidDel="00EB7F01">
          <w:rPr>
            <w:rFonts w:ascii="Times New Roman" w:hAnsi="Times New Roman" w:cs="Times New Roman"/>
            <w:sz w:val="24"/>
            <w:szCs w:val="24"/>
            <w:lang w:val="fr-FR"/>
          </w:rPr>
          <w:delText>France</w:delText>
        </w:r>
      </w:del>
      <w:ins w:id="151" w:author="" w:date="2014-08-03T16:42:00Z">
        <w:r w:rsidR="00EB7F01">
          <w:rPr>
            <w:rFonts w:ascii="Times New Roman" w:hAnsi="Times New Roman" w:cs="Times New Roman"/>
            <w:sz w:val="24"/>
            <w:szCs w:val="24"/>
            <w:lang w:val="fr-FR"/>
          </w:rPr>
          <w:t xml:space="preserve">France, </w:t>
        </w:r>
      </w:ins>
      <w:del w:id="152" w:author="" w:date="2014-08-03T16:42:00Z">
        <w:r w:rsidDel="00EB7F01">
          <w:rPr>
            <w:rFonts w:ascii="Times New Roman" w:hAnsi="Times New Roman" w:cs="Times New Roman"/>
            <w:sz w:val="24"/>
            <w:szCs w:val="24"/>
            <w:lang w:val="fr-FR"/>
          </w:rPr>
          <w:delText>.</w:delText>
        </w:r>
      </w:del>
      <w:ins w:id="153" w:author="" w:date="2014-08-03T16:42:00Z">
        <w:r w:rsidR="00EB7F01">
          <w:rPr>
            <w:rFonts w:ascii="Times New Roman" w:hAnsi="Times New Roman" w:cs="Times New Roman"/>
            <w:sz w:val="24"/>
            <w:szCs w:val="24"/>
            <w:lang w:val="fr-FR"/>
          </w:rPr>
          <w:t>2010.</w:t>
        </w:r>
      </w:ins>
    </w:p>
    <w:p w14:paraId="1155A415" w14:textId="77777777" w:rsidR="00C971BF" w:rsidRDefault="00C971BF">
      <w:pPr>
        <w:spacing w:after="120" w:line="240" w:lineRule="auto"/>
        <w:ind w:left="426"/>
        <w:rPr>
          <w:rFonts w:ascii="Times New Roman" w:hAnsi="Times New Roman" w:cs="Times New Roman"/>
          <w:sz w:val="24"/>
          <w:szCs w:val="24"/>
        </w:rPr>
        <w:pPrChange w:id="154" w:author="" w:date="2014-08-03T16:41:00Z">
          <w:pPr>
            <w:spacing w:after="120" w:line="240" w:lineRule="auto"/>
            <w:ind w:left="426" w:hanging="284"/>
          </w:pPr>
        </w:pPrChange>
      </w:pPr>
      <w:r w:rsidRPr="00C971BF">
        <w:rPr>
          <w:rFonts w:ascii="Times New Roman" w:hAnsi="Times New Roman" w:cs="Times New Roman"/>
          <w:sz w:val="24"/>
          <w:szCs w:val="24"/>
        </w:rPr>
        <w:t>(Collected edition of essay</w:t>
      </w:r>
      <w:r w:rsidR="002C06C7">
        <w:rPr>
          <w:rFonts w:ascii="Times New Roman" w:hAnsi="Times New Roman" w:cs="Times New Roman"/>
          <w:sz w:val="24"/>
          <w:szCs w:val="24"/>
        </w:rPr>
        <w:t>s</w:t>
      </w:r>
      <w:r w:rsidRPr="00C971BF">
        <w:rPr>
          <w:rFonts w:ascii="Times New Roman" w:hAnsi="Times New Roman" w:cs="Times New Roman"/>
          <w:sz w:val="24"/>
          <w:szCs w:val="24"/>
        </w:rPr>
        <w:t xml:space="preserve"> on various aspects</w:t>
      </w:r>
      <w:r w:rsidR="002C06C7">
        <w:rPr>
          <w:rFonts w:ascii="Times New Roman" w:hAnsi="Times New Roman" w:cs="Times New Roman"/>
          <w:sz w:val="24"/>
          <w:szCs w:val="24"/>
        </w:rPr>
        <w:t xml:space="preserve"> of </w:t>
      </w:r>
      <w:proofErr w:type="spellStart"/>
      <w:r w:rsidR="002C06C7">
        <w:rPr>
          <w:rFonts w:ascii="Times New Roman" w:hAnsi="Times New Roman" w:cs="Times New Roman"/>
          <w:sz w:val="24"/>
          <w:szCs w:val="24"/>
        </w:rPr>
        <w:t>Barraine’s</w:t>
      </w:r>
      <w:proofErr w:type="spellEnd"/>
      <w:r w:rsidR="002C06C7">
        <w:rPr>
          <w:rFonts w:ascii="Times New Roman" w:hAnsi="Times New Roman" w:cs="Times New Roman"/>
          <w:sz w:val="24"/>
          <w:szCs w:val="24"/>
        </w:rPr>
        <w:t xml:space="preserve"> career and works; in French.</w:t>
      </w:r>
      <w:r w:rsidRPr="00C971BF">
        <w:rPr>
          <w:rFonts w:ascii="Times New Roman" w:hAnsi="Times New Roman" w:cs="Times New Roman"/>
          <w:sz w:val="24"/>
          <w:szCs w:val="24"/>
        </w:rPr>
        <w:t>)</w:t>
      </w:r>
    </w:p>
    <w:p w14:paraId="1D84768C" w14:textId="77777777" w:rsidR="00C971BF" w:rsidRDefault="00C971BF" w:rsidP="00C971BF">
      <w:pPr>
        <w:spacing w:after="0"/>
        <w:rPr>
          <w:rFonts w:ascii="Times New Roman" w:hAnsi="Times New Roman" w:cs="Times New Roman"/>
          <w:sz w:val="24"/>
          <w:szCs w:val="24"/>
        </w:rPr>
      </w:pPr>
    </w:p>
    <w:p w14:paraId="7DC4A62F" w14:textId="77777777" w:rsidR="00C971BF" w:rsidRPr="002C06C7" w:rsidRDefault="00C971BF" w:rsidP="00C971BF">
      <w:pPr>
        <w:spacing w:after="0"/>
        <w:rPr>
          <w:rFonts w:ascii="Times New Roman" w:hAnsi="Times New Roman" w:cs="Times New Roman"/>
          <w:b/>
          <w:sz w:val="24"/>
          <w:szCs w:val="24"/>
          <w:lang w:val="fr-FR"/>
        </w:rPr>
      </w:pPr>
      <w:r w:rsidRPr="002C06C7">
        <w:rPr>
          <w:rFonts w:ascii="Times New Roman" w:hAnsi="Times New Roman" w:cs="Times New Roman"/>
          <w:b/>
          <w:sz w:val="24"/>
          <w:szCs w:val="24"/>
          <w:lang w:val="fr-FR"/>
        </w:rPr>
        <w:t>List of Works (</w:t>
      </w:r>
      <w:proofErr w:type="spellStart"/>
      <w:r w:rsidRPr="002C06C7">
        <w:rPr>
          <w:rFonts w:ascii="Times New Roman" w:hAnsi="Times New Roman" w:cs="Times New Roman"/>
          <w:b/>
          <w:sz w:val="24"/>
          <w:szCs w:val="24"/>
          <w:lang w:val="fr-FR"/>
        </w:rPr>
        <w:t>Selective</w:t>
      </w:r>
      <w:proofErr w:type="spellEnd"/>
      <w:r w:rsidRPr="002C06C7">
        <w:rPr>
          <w:rFonts w:ascii="Times New Roman" w:hAnsi="Times New Roman" w:cs="Times New Roman"/>
          <w:b/>
          <w:sz w:val="24"/>
          <w:szCs w:val="24"/>
          <w:lang w:val="fr-FR"/>
        </w:rPr>
        <w:t>)</w:t>
      </w:r>
    </w:p>
    <w:p w14:paraId="7C28444B" w14:textId="77777777" w:rsidR="00C971BF" w:rsidRPr="002C06C7" w:rsidRDefault="00C971BF" w:rsidP="00C971BF">
      <w:pPr>
        <w:spacing w:after="0"/>
        <w:rPr>
          <w:rFonts w:ascii="Times New Roman" w:hAnsi="Times New Roman" w:cs="Times New Roman"/>
          <w:b/>
          <w:sz w:val="24"/>
          <w:szCs w:val="24"/>
          <w:lang w:val="fr-FR"/>
        </w:rPr>
      </w:pPr>
    </w:p>
    <w:p w14:paraId="2FD0EEC1" w14:textId="0FA41F82" w:rsidR="00625783" w:rsidRDefault="00625783" w:rsidP="00C971BF">
      <w:pPr>
        <w:spacing w:after="0"/>
        <w:rPr>
          <w:rFonts w:ascii="Times New Roman" w:hAnsi="Times New Roman" w:cs="Times New Roman"/>
          <w:sz w:val="24"/>
          <w:szCs w:val="24"/>
          <w:lang w:val="fr-FR"/>
        </w:rPr>
      </w:pPr>
      <w:r w:rsidRPr="00625783">
        <w:rPr>
          <w:rFonts w:ascii="Times New Roman" w:hAnsi="Times New Roman" w:cs="Times New Roman"/>
          <w:sz w:val="24"/>
          <w:szCs w:val="24"/>
          <w:lang w:val="fr-FR"/>
        </w:rPr>
        <w:t>1928</w:t>
      </w:r>
      <w:r w:rsidRPr="00625783">
        <w:rPr>
          <w:rFonts w:ascii="Times New Roman" w:hAnsi="Times New Roman" w:cs="Times New Roman"/>
          <w:sz w:val="24"/>
          <w:szCs w:val="24"/>
          <w:lang w:val="fr-FR"/>
        </w:rPr>
        <w:tab/>
      </w:r>
      <w:r w:rsidRPr="00625783">
        <w:rPr>
          <w:rFonts w:ascii="Times New Roman" w:hAnsi="Times New Roman" w:cs="Times New Roman"/>
          <w:sz w:val="24"/>
          <w:szCs w:val="24"/>
          <w:lang w:val="fr-FR"/>
        </w:rPr>
        <w:tab/>
      </w:r>
      <w:ins w:id="155" w:author="" w:date="2014-08-03T16:43:00Z">
        <w:r w:rsidR="00EB7F01">
          <w:rPr>
            <w:rFonts w:ascii="Times New Roman" w:hAnsi="Times New Roman" w:cs="Times New Roman"/>
            <w:i/>
            <w:sz w:val="24"/>
            <w:szCs w:val="24"/>
            <w:lang w:val="fr-FR"/>
          </w:rPr>
          <w:t>D</w:t>
        </w:r>
      </w:ins>
      <w:del w:id="156" w:author="" w:date="2014-08-03T16:43:00Z">
        <w:r w:rsidR="00EB7F01" w:rsidRPr="00625783" w:rsidDel="00EB7F01">
          <w:rPr>
            <w:rFonts w:ascii="Times New Roman" w:hAnsi="Times New Roman" w:cs="Times New Roman"/>
            <w:i/>
            <w:sz w:val="24"/>
            <w:szCs w:val="24"/>
            <w:lang w:val="fr-FR"/>
          </w:rPr>
          <w:delText>d</w:delText>
        </w:r>
      </w:del>
      <w:r w:rsidR="00EB7F01" w:rsidRPr="00625783">
        <w:rPr>
          <w:rFonts w:ascii="Times New Roman" w:hAnsi="Times New Roman" w:cs="Times New Roman"/>
          <w:i/>
          <w:sz w:val="24"/>
          <w:szCs w:val="24"/>
          <w:lang w:val="fr-FR"/>
        </w:rPr>
        <w:t xml:space="preserve">eux </w:t>
      </w:r>
      <w:proofErr w:type="spellStart"/>
      <w:r w:rsidR="00EB7F01" w:rsidRPr="00625783">
        <w:rPr>
          <w:rFonts w:ascii="Times New Roman" w:hAnsi="Times New Roman" w:cs="Times New Roman"/>
          <w:i/>
          <w:sz w:val="24"/>
          <w:szCs w:val="24"/>
          <w:lang w:val="fr-FR"/>
        </w:rPr>
        <w:t>preludes</w:t>
      </w:r>
      <w:proofErr w:type="spellEnd"/>
      <w:r w:rsidR="00EB7F01" w:rsidRPr="00625783">
        <w:rPr>
          <w:rFonts w:ascii="Times New Roman" w:hAnsi="Times New Roman" w:cs="Times New Roman"/>
          <w:i/>
          <w:sz w:val="24"/>
          <w:szCs w:val="24"/>
          <w:lang w:val="fr-FR"/>
        </w:rPr>
        <w:t xml:space="preserve"> et fugues pour orgue</w:t>
      </w:r>
    </w:p>
    <w:p w14:paraId="7D641F2D" w14:textId="35F4C4F8" w:rsidR="00625783" w:rsidRPr="00625783" w:rsidRDefault="001E108A" w:rsidP="00C971BF">
      <w:pPr>
        <w:spacing w:after="0"/>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r>
      <w:proofErr w:type="spellStart"/>
      <w:r w:rsidR="00625783">
        <w:rPr>
          <w:rFonts w:ascii="Times New Roman" w:hAnsi="Times New Roman" w:cs="Times New Roman"/>
          <w:sz w:val="24"/>
          <w:szCs w:val="24"/>
          <w:lang w:val="fr-FR"/>
        </w:rPr>
        <w:t>Dedicated</w:t>
      </w:r>
      <w:proofErr w:type="spellEnd"/>
      <w:r w:rsidR="00625783">
        <w:rPr>
          <w:rFonts w:ascii="Times New Roman" w:hAnsi="Times New Roman" w:cs="Times New Roman"/>
          <w:sz w:val="24"/>
          <w:szCs w:val="24"/>
          <w:lang w:val="fr-FR"/>
        </w:rPr>
        <w:t xml:space="preserve"> to Paul Dukas </w:t>
      </w:r>
    </w:p>
    <w:p w14:paraId="050D02FA" w14:textId="77777777" w:rsidR="00625783" w:rsidRPr="00625783" w:rsidRDefault="00625783" w:rsidP="00C971BF">
      <w:pPr>
        <w:spacing w:after="0"/>
        <w:rPr>
          <w:rFonts w:ascii="Times New Roman" w:hAnsi="Times New Roman" w:cs="Times New Roman"/>
          <w:sz w:val="24"/>
          <w:szCs w:val="24"/>
          <w:lang w:val="fr-FR"/>
        </w:rPr>
      </w:pPr>
    </w:p>
    <w:p w14:paraId="5F37ED96" w14:textId="7475EAE7" w:rsidR="00C971BF" w:rsidRPr="002C06C7" w:rsidRDefault="00001355" w:rsidP="00C971BF">
      <w:pPr>
        <w:spacing w:after="0"/>
        <w:rPr>
          <w:rFonts w:ascii="Times New Roman" w:hAnsi="Times New Roman" w:cs="Times New Roman"/>
          <w:i/>
          <w:sz w:val="24"/>
          <w:szCs w:val="24"/>
          <w:lang w:val="fr-FR"/>
        </w:rPr>
      </w:pPr>
      <w:r w:rsidRPr="002C06C7">
        <w:rPr>
          <w:rFonts w:ascii="Times New Roman" w:hAnsi="Times New Roman" w:cs="Times New Roman"/>
          <w:sz w:val="24"/>
          <w:szCs w:val="24"/>
          <w:lang w:val="fr-FR"/>
        </w:rPr>
        <w:t>1929</w:t>
      </w: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ins w:id="157" w:author="" w:date="2014-08-03T16:44:00Z">
        <w:r w:rsidR="00EB7F01">
          <w:rPr>
            <w:rFonts w:ascii="Times New Roman" w:hAnsi="Times New Roman" w:cs="Times New Roman"/>
            <w:i/>
            <w:sz w:val="24"/>
            <w:szCs w:val="24"/>
            <w:lang w:val="fr-FR"/>
          </w:rPr>
          <w:t>L</w:t>
        </w:r>
      </w:ins>
      <w:del w:id="158" w:author="" w:date="2014-08-03T16:44:00Z">
        <w:r w:rsidR="00EB7F01" w:rsidRPr="002C06C7" w:rsidDel="00EB7F01">
          <w:rPr>
            <w:rFonts w:ascii="Times New Roman" w:hAnsi="Times New Roman" w:cs="Times New Roman"/>
            <w:i/>
            <w:sz w:val="24"/>
            <w:szCs w:val="24"/>
            <w:lang w:val="fr-FR"/>
          </w:rPr>
          <w:delText>l</w:delText>
        </w:r>
      </w:del>
      <w:r w:rsidR="00EB7F01" w:rsidRPr="002C06C7">
        <w:rPr>
          <w:rFonts w:ascii="Times New Roman" w:hAnsi="Times New Roman" w:cs="Times New Roman"/>
          <w:i/>
          <w:sz w:val="24"/>
          <w:szCs w:val="24"/>
          <w:lang w:val="fr-FR"/>
        </w:rPr>
        <w:t xml:space="preserve">a vierge </w:t>
      </w:r>
      <w:proofErr w:type="spellStart"/>
      <w:r w:rsidR="00EB7F01" w:rsidRPr="002C06C7">
        <w:rPr>
          <w:rFonts w:ascii="Times New Roman" w:hAnsi="Times New Roman" w:cs="Times New Roman"/>
          <w:i/>
          <w:sz w:val="24"/>
          <w:szCs w:val="24"/>
          <w:lang w:val="fr-FR"/>
        </w:rPr>
        <w:t>guerriere</w:t>
      </w:r>
      <w:proofErr w:type="spellEnd"/>
    </w:p>
    <w:p w14:paraId="7FA2793E" w14:textId="6CC7B2FD" w:rsidR="00001355" w:rsidRDefault="001E108A" w:rsidP="00C971BF">
      <w:pPr>
        <w:spacing w:after="0"/>
        <w:rPr>
          <w:rFonts w:ascii="Times New Roman" w:hAnsi="Times New Roman" w:cs="Times New Roman"/>
          <w:sz w:val="24"/>
          <w:szCs w:val="24"/>
        </w:rPr>
      </w:pP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r w:rsidR="00001355">
        <w:rPr>
          <w:rFonts w:ascii="Times New Roman" w:hAnsi="Times New Roman" w:cs="Times New Roman"/>
          <w:sz w:val="24"/>
          <w:szCs w:val="24"/>
        </w:rPr>
        <w:t xml:space="preserve">Winning </w:t>
      </w:r>
      <w:r w:rsidR="00001355">
        <w:rPr>
          <w:rFonts w:ascii="Times New Roman" w:hAnsi="Times New Roman" w:cs="Times New Roman"/>
          <w:i/>
          <w:sz w:val="24"/>
          <w:szCs w:val="24"/>
        </w:rPr>
        <w:t>prix de Rome</w:t>
      </w:r>
      <w:r w:rsidR="00001355">
        <w:rPr>
          <w:rFonts w:ascii="Times New Roman" w:hAnsi="Times New Roman" w:cs="Times New Roman"/>
          <w:sz w:val="24"/>
          <w:szCs w:val="24"/>
        </w:rPr>
        <w:t xml:space="preserve"> cantata for orchestra, chorus, and vocal soloists</w:t>
      </w:r>
    </w:p>
    <w:p w14:paraId="171232FE" w14:textId="77777777" w:rsidR="00001355" w:rsidRDefault="00001355" w:rsidP="00C971BF">
      <w:pPr>
        <w:spacing w:after="0"/>
        <w:rPr>
          <w:rFonts w:ascii="Times New Roman" w:hAnsi="Times New Roman" w:cs="Times New Roman"/>
          <w:sz w:val="24"/>
          <w:szCs w:val="24"/>
        </w:rPr>
      </w:pPr>
    </w:p>
    <w:p w14:paraId="303AEA4E" w14:textId="1D8DE099" w:rsidR="00001355" w:rsidRDefault="00000C20" w:rsidP="00C971BF">
      <w:pPr>
        <w:spacing w:after="0"/>
        <w:rPr>
          <w:rFonts w:ascii="Times New Roman" w:hAnsi="Times New Roman" w:cs="Times New Roman"/>
          <w:i/>
          <w:sz w:val="24"/>
          <w:szCs w:val="24"/>
        </w:rPr>
      </w:pPr>
      <w:r>
        <w:rPr>
          <w:rFonts w:ascii="Times New Roman" w:hAnsi="Times New Roman" w:cs="Times New Roman"/>
          <w:sz w:val="24"/>
          <w:szCs w:val="24"/>
        </w:rPr>
        <w:t>1930</w:t>
      </w:r>
      <w:r>
        <w:rPr>
          <w:rFonts w:ascii="Times New Roman" w:hAnsi="Times New Roman" w:cs="Times New Roman"/>
          <w:sz w:val="24"/>
          <w:szCs w:val="24"/>
        </w:rPr>
        <w:tab/>
      </w:r>
      <w:r>
        <w:rPr>
          <w:rFonts w:ascii="Times New Roman" w:hAnsi="Times New Roman" w:cs="Times New Roman"/>
          <w:sz w:val="24"/>
          <w:szCs w:val="24"/>
        </w:rPr>
        <w:tab/>
      </w:r>
      <w:proofErr w:type="spellStart"/>
      <w:r w:rsidR="00EB7F01">
        <w:rPr>
          <w:rFonts w:ascii="Times New Roman" w:hAnsi="Times New Roman" w:cs="Times New Roman"/>
          <w:i/>
          <w:sz w:val="24"/>
          <w:szCs w:val="24"/>
        </w:rPr>
        <w:t>Harald</w:t>
      </w:r>
      <w:proofErr w:type="spellEnd"/>
      <w:r w:rsidR="00EB7F01">
        <w:rPr>
          <w:rFonts w:ascii="Times New Roman" w:hAnsi="Times New Roman" w:cs="Times New Roman"/>
          <w:i/>
          <w:sz w:val="24"/>
          <w:szCs w:val="24"/>
        </w:rPr>
        <w:t xml:space="preserve"> </w:t>
      </w:r>
      <w:proofErr w:type="spellStart"/>
      <w:r w:rsidR="00EB7F01">
        <w:rPr>
          <w:rFonts w:ascii="Times New Roman" w:hAnsi="Times New Roman" w:cs="Times New Roman"/>
          <w:i/>
          <w:sz w:val="24"/>
          <w:szCs w:val="24"/>
        </w:rPr>
        <w:t>Harfagard</w:t>
      </w:r>
      <w:proofErr w:type="spellEnd"/>
    </w:p>
    <w:p w14:paraId="5F3B765F" w14:textId="1ACD471C" w:rsidR="00000C20" w:rsidRDefault="001E108A" w:rsidP="00C971B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00C20">
        <w:rPr>
          <w:rFonts w:ascii="Times New Roman" w:hAnsi="Times New Roman" w:cs="Times New Roman"/>
          <w:sz w:val="24"/>
          <w:szCs w:val="24"/>
        </w:rPr>
        <w:t>Symphonic Variations after Heinrich Heine</w:t>
      </w:r>
      <w:r w:rsidR="00625783">
        <w:rPr>
          <w:rFonts w:ascii="Times New Roman" w:hAnsi="Times New Roman" w:cs="Times New Roman"/>
          <w:sz w:val="24"/>
          <w:szCs w:val="24"/>
        </w:rPr>
        <w:t xml:space="preserve"> (made </w:t>
      </w:r>
      <w:proofErr w:type="spellStart"/>
      <w:r w:rsidR="00625783">
        <w:rPr>
          <w:rFonts w:ascii="Times New Roman" w:hAnsi="Times New Roman" w:cs="Times New Roman"/>
          <w:sz w:val="24"/>
          <w:szCs w:val="24"/>
        </w:rPr>
        <w:t>Barraine’s</w:t>
      </w:r>
      <w:proofErr w:type="spellEnd"/>
      <w:r w:rsidR="00625783">
        <w:rPr>
          <w:rFonts w:ascii="Times New Roman" w:hAnsi="Times New Roman" w:cs="Times New Roman"/>
          <w:sz w:val="24"/>
          <w:szCs w:val="24"/>
        </w:rPr>
        <w:t xml:space="preserve"> name)</w:t>
      </w:r>
    </w:p>
    <w:p w14:paraId="0738F1A8" w14:textId="77777777" w:rsidR="00625783" w:rsidRDefault="00625783" w:rsidP="00C971BF">
      <w:pPr>
        <w:spacing w:after="0"/>
        <w:rPr>
          <w:rFonts w:ascii="Times New Roman" w:hAnsi="Times New Roman" w:cs="Times New Roman"/>
          <w:sz w:val="24"/>
          <w:szCs w:val="24"/>
        </w:rPr>
      </w:pPr>
    </w:p>
    <w:p w14:paraId="2E9B7706" w14:textId="621F13F6" w:rsidR="00625783" w:rsidRPr="002C06C7" w:rsidRDefault="00625783" w:rsidP="00C971BF">
      <w:pPr>
        <w:spacing w:after="0"/>
        <w:rPr>
          <w:rFonts w:ascii="Times New Roman" w:hAnsi="Times New Roman" w:cs="Times New Roman"/>
          <w:sz w:val="24"/>
          <w:szCs w:val="24"/>
          <w:lang w:val="fr-FR"/>
        </w:rPr>
      </w:pPr>
      <w:r w:rsidRPr="002C06C7">
        <w:rPr>
          <w:rFonts w:ascii="Times New Roman" w:hAnsi="Times New Roman" w:cs="Times New Roman"/>
          <w:sz w:val="24"/>
          <w:szCs w:val="24"/>
          <w:lang w:val="fr-FR"/>
        </w:rPr>
        <w:t>1931</w:t>
      </w: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proofErr w:type="spellStart"/>
      <w:ins w:id="159" w:author="" w:date="2014-08-03T16:44:00Z">
        <w:r w:rsidR="00EB7F01">
          <w:rPr>
            <w:rFonts w:ascii="Times New Roman" w:hAnsi="Times New Roman" w:cs="Times New Roman"/>
            <w:sz w:val="24"/>
            <w:szCs w:val="24"/>
            <w:lang w:val="fr-FR"/>
          </w:rPr>
          <w:t>S</w:t>
        </w:r>
      </w:ins>
      <w:del w:id="160" w:author="" w:date="2014-08-03T16:44:00Z">
        <w:r w:rsidR="00EB7F01" w:rsidRPr="002C06C7" w:rsidDel="00EB7F01">
          <w:rPr>
            <w:rFonts w:ascii="Times New Roman" w:hAnsi="Times New Roman" w:cs="Times New Roman"/>
            <w:sz w:val="24"/>
            <w:szCs w:val="24"/>
            <w:lang w:val="fr-FR"/>
          </w:rPr>
          <w:delText>s</w:delText>
        </w:r>
      </w:del>
      <w:r w:rsidR="00EB7F01" w:rsidRPr="002C06C7">
        <w:rPr>
          <w:rFonts w:ascii="Times New Roman" w:hAnsi="Times New Roman" w:cs="Times New Roman"/>
          <w:sz w:val="24"/>
          <w:szCs w:val="24"/>
          <w:lang w:val="fr-FR"/>
        </w:rPr>
        <w:t>ymphony</w:t>
      </w:r>
      <w:proofErr w:type="spellEnd"/>
      <w:r w:rsidR="00EB7F01" w:rsidRPr="002C06C7">
        <w:rPr>
          <w:rFonts w:ascii="Times New Roman" w:hAnsi="Times New Roman" w:cs="Times New Roman"/>
          <w:sz w:val="24"/>
          <w:szCs w:val="24"/>
          <w:lang w:val="fr-FR"/>
        </w:rPr>
        <w:t xml:space="preserve"> no. 1</w:t>
      </w:r>
    </w:p>
    <w:p w14:paraId="1D31F57A" w14:textId="6E698D17" w:rsidR="00625783" w:rsidRPr="002C06C7" w:rsidRDefault="001E108A" w:rsidP="00C971BF">
      <w:pPr>
        <w:spacing w:after="0"/>
        <w:rPr>
          <w:rFonts w:ascii="Times New Roman" w:hAnsi="Times New Roman" w:cs="Times New Roman"/>
          <w:i/>
          <w:sz w:val="24"/>
          <w:szCs w:val="24"/>
          <w:lang w:val="fr-FR"/>
        </w:rPr>
      </w:pP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r w:rsidR="00625783" w:rsidRPr="002C06C7">
        <w:rPr>
          <w:rFonts w:ascii="Times New Roman" w:hAnsi="Times New Roman" w:cs="Times New Roman"/>
          <w:i/>
          <w:sz w:val="24"/>
          <w:szCs w:val="24"/>
          <w:lang w:val="fr-FR"/>
        </w:rPr>
        <w:t>Envoi de Rome</w:t>
      </w:r>
    </w:p>
    <w:p w14:paraId="20A30A10" w14:textId="77777777" w:rsidR="00625783" w:rsidRPr="002C06C7" w:rsidRDefault="00625783" w:rsidP="00C971BF">
      <w:pPr>
        <w:spacing w:after="0"/>
        <w:rPr>
          <w:rFonts w:ascii="Times New Roman" w:hAnsi="Times New Roman" w:cs="Times New Roman"/>
          <w:i/>
          <w:sz w:val="24"/>
          <w:szCs w:val="24"/>
          <w:lang w:val="fr-FR"/>
        </w:rPr>
      </w:pPr>
    </w:p>
    <w:p w14:paraId="29C5B8E4" w14:textId="3A3D8CF1" w:rsidR="00625783" w:rsidRPr="002C06C7" w:rsidRDefault="00625783" w:rsidP="00C971BF">
      <w:pPr>
        <w:spacing w:after="0"/>
        <w:rPr>
          <w:rFonts w:ascii="Times New Roman" w:hAnsi="Times New Roman" w:cs="Times New Roman"/>
          <w:i/>
          <w:sz w:val="24"/>
          <w:szCs w:val="24"/>
          <w:lang w:val="fr-FR"/>
        </w:rPr>
      </w:pPr>
      <w:r w:rsidRPr="002C06C7">
        <w:rPr>
          <w:rFonts w:ascii="Times New Roman" w:hAnsi="Times New Roman" w:cs="Times New Roman"/>
          <w:sz w:val="24"/>
          <w:szCs w:val="24"/>
          <w:lang w:val="fr-FR"/>
        </w:rPr>
        <w:t>1933</w:t>
      </w: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ins w:id="161" w:author="" w:date="2014-08-03T16:44:00Z">
        <w:r w:rsidR="00EB7F01">
          <w:rPr>
            <w:rFonts w:ascii="Times New Roman" w:hAnsi="Times New Roman" w:cs="Times New Roman"/>
            <w:i/>
            <w:sz w:val="24"/>
            <w:szCs w:val="24"/>
            <w:lang w:val="fr-FR"/>
          </w:rPr>
          <w:t>P</w:t>
        </w:r>
      </w:ins>
      <w:del w:id="162" w:author="" w:date="2014-08-03T16:44:00Z">
        <w:r w:rsidR="00EB7F01" w:rsidRPr="002C06C7" w:rsidDel="00EB7F01">
          <w:rPr>
            <w:rFonts w:ascii="Times New Roman" w:hAnsi="Times New Roman" w:cs="Times New Roman"/>
            <w:i/>
            <w:sz w:val="24"/>
            <w:szCs w:val="24"/>
            <w:lang w:val="fr-FR"/>
          </w:rPr>
          <w:delText>p</w:delText>
        </w:r>
      </w:del>
      <w:r w:rsidR="00EB7F01" w:rsidRPr="002C06C7">
        <w:rPr>
          <w:rFonts w:ascii="Times New Roman" w:hAnsi="Times New Roman" w:cs="Times New Roman"/>
          <w:i/>
          <w:sz w:val="24"/>
          <w:szCs w:val="24"/>
          <w:lang w:val="fr-FR"/>
        </w:rPr>
        <w:t>ogromes</w:t>
      </w:r>
    </w:p>
    <w:p w14:paraId="2152DBB2" w14:textId="508C1832" w:rsidR="00625783" w:rsidRDefault="001E108A" w:rsidP="00C971BF">
      <w:pPr>
        <w:spacing w:after="0"/>
        <w:rPr>
          <w:rFonts w:ascii="Times New Roman" w:hAnsi="Times New Roman" w:cs="Times New Roman"/>
          <w:sz w:val="24"/>
          <w:szCs w:val="24"/>
        </w:rPr>
      </w:pPr>
      <w:r w:rsidRPr="002C06C7">
        <w:rPr>
          <w:rFonts w:ascii="Times New Roman" w:hAnsi="Times New Roman" w:cs="Times New Roman"/>
          <w:i/>
          <w:sz w:val="24"/>
          <w:szCs w:val="24"/>
          <w:lang w:val="fr-FR"/>
        </w:rPr>
        <w:tab/>
      </w:r>
      <w:r w:rsidRPr="002C06C7">
        <w:rPr>
          <w:rFonts w:ascii="Times New Roman" w:hAnsi="Times New Roman" w:cs="Times New Roman"/>
          <w:i/>
          <w:sz w:val="24"/>
          <w:szCs w:val="24"/>
          <w:lang w:val="fr-FR"/>
        </w:rPr>
        <w:tab/>
      </w:r>
      <w:r w:rsidR="00625783">
        <w:rPr>
          <w:rFonts w:ascii="Times New Roman" w:hAnsi="Times New Roman" w:cs="Times New Roman"/>
          <w:sz w:val="24"/>
          <w:szCs w:val="24"/>
        </w:rPr>
        <w:t xml:space="preserve">Orchestral music after André Spire </w:t>
      </w:r>
    </w:p>
    <w:p w14:paraId="02C2FF7A" w14:textId="77777777" w:rsidR="00251EFA" w:rsidRDefault="00251EFA" w:rsidP="00C971BF">
      <w:pPr>
        <w:spacing w:after="0"/>
        <w:rPr>
          <w:rFonts w:ascii="Times New Roman" w:hAnsi="Times New Roman" w:cs="Times New Roman"/>
          <w:sz w:val="24"/>
          <w:szCs w:val="24"/>
        </w:rPr>
      </w:pPr>
    </w:p>
    <w:p w14:paraId="3755B5AC" w14:textId="77777777" w:rsidR="00EB7F01" w:rsidRDefault="00251EFA" w:rsidP="00C971BF">
      <w:pPr>
        <w:spacing w:after="0"/>
        <w:rPr>
          <w:ins w:id="163" w:author="" w:date="2014-08-03T16:44:00Z"/>
          <w:rFonts w:ascii="Times New Roman" w:hAnsi="Times New Roman" w:cs="Times New Roman"/>
          <w:i/>
          <w:sz w:val="24"/>
          <w:szCs w:val="24"/>
        </w:rPr>
      </w:pPr>
      <w:r>
        <w:rPr>
          <w:rFonts w:ascii="Times New Roman" w:hAnsi="Times New Roman" w:cs="Times New Roman"/>
          <w:sz w:val="24"/>
          <w:szCs w:val="24"/>
        </w:rPr>
        <w:t>1938</w:t>
      </w:r>
      <w:r>
        <w:rPr>
          <w:rFonts w:ascii="Times New Roman" w:hAnsi="Times New Roman" w:cs="Times New Roman"/>
          <w:sz w:val="24"/>
          <w:szCs w:val="24"/>
        </w:rPr>
        <w:tab/>
      </w:r>
      <w:r>
        <w:rPr>
          <w:rFonts w:ascii="Times New Roman" w:hAnsi="Times New Roman" w:cs="Times New Roman"/>
          <w:sz w:val="24"/>
          <w:szCs w:val="24"/>
        </w:rPr>
        <w:tab/>
      </w:r>
      <w:r w:rsidR="00EB7F01" w:rsidRPr="00EB7F01">
        <w:rPr>
          <w:rFonts w:ascii="Times New Roman" w:hAnsi="Times New Roman" w:cs="Times New Roman"/>
          <w:i/>
          <w:sz w:val="24"/>
          <w:szCs w:val="24"/>
          <w:rPrChange w:id="164" w:author="" w:date="2014-08-03T16:44:00Z">
            <w:rPr>
              <w:rFonts w:ascii="Times New Roman" w:hAnsi="Times New Roman" w:cs="Times New Roman"/>
              <w:sz w:val="24"/>
              <w:szCs w:val="24"/>
            </w:rPr>
          </w:rPrChange>
        </w:rPr>
        <w:t xml:space="preserve">Symphony </w:t>
      </w:r>
      <w:ins w:id="165" w:author="" w:date="2014-08-03T16:44:00Z">
        <w:r w:rsidR="00EB7F01" w:rsidRPr="00EB7F01">
          <w:rPr>
            <w:rFonts w:ascii="Times New Roman" w:hAnsi="Times New Roman" w:cs="Times New Roman"/>
            <w:i/>
            <w:sz w:val="24"/>
            <w:szCs w:val="24"/>
            <w:rPrChange w:id="166" w:author="" w:date="2014-08-03T16:44:00Z">
              <w:rPr>
                <w:rFonts w:ascii="Times New Roman" w:hAnsi="Times New Roman" w:cs="Times New Roman"/>
                <w:sz w:val="24"/>
                <w:szCs w:val="24"/>
              </w:rPr>
            </w:rPrChange>
          </w:rPr>
          <w:t>n</w:t>
        </w:r>
      </w:ins>
      <w:del w:id="167" w:author="" w:date="2014-08-03T16:44:00Z">
        <w:r w:rsidR="00EB7F01" w:rsidRPr="00EB7F01" w:rsidDel="00EB7F01">
          <w:rPr>
            <w:rFonts w:ascii="Times New Roman" w:hAnsi="Times New Roman" w:cs="Times New Roman"/>
            <w:i/>
            <w:sz w:val="24"/>
            <w:szCs w:val="24"/>
            <w:rPrChange w:id="168" w:author="" w:date="2014-08-03T16:44:00Z">
              <w:rPr>
                <w:rFonts w:ascii="Times New Roman" w:hAnsi="Times New Roman" w:cs="Times New Roman"/>
                <w:sz w:val="24"/>
                <w:szCs w:val="24"/>
              </w:rPr>
            </w:rPrChange>
          </w:rPr>
          <w:delText>N</w:delText>
        </w:r>
      </w:del>
      <w:r w:rsidR="00EB7F01" w:rsidRPr="00EB7F01">
        <w:rPr>
          <w:rFonts w:ascii="Times New Roman" w:hAnsi="Times New Roman" w:cs="Times New Roman"/>
          <w:i/>
          <w:sz w:val="24"/>
          <w:szCs w:val="24"/>
          <w:rPrChange w:id="169" w:author="" w:date="2014-08-03T16:44:00Z">
            <w:rPr>
              <w:rFonts w:ascii="Times New Roman" w:hAnsi="Times New Roman" w:cs="Times New Roman"/>
              <w:sz w:val="24"/>
              <w:szCs w:val="24"/>
            </w:rPr>
          </w:rPrChange>
        </w:rPr>
        <w:t>o. 2</w:t>
      </w:r>
    </w:p>
    <w:p w14:paraId="0DCFAD8F" w14:textId="1069399F" w:rsidR="00251EFA" w:rsidDel="00EB7F01" w:rsidRDefault="00EB7F01" w:rsidP="00C971BF">
      <w:pPr>
        <w:spacing w:after="0"/>
        <w:rPr>
          <w:del w:id="170" w:author="" w:date="2014-08-03T16:44:00Z"/>
          <w:rFonts w:ascii="Times New Roman" w:hAnsi="Times New Roman" w:cs="Times New Roman"/>
          <w:sz w:val="24"/>
          <w:szCs w:val="24"/>
        </w:rPr>
      </w:pPr>
      <w:ins w:id="171" w:author="" w:date="2014-08-03T16:45:00Z">
        <w:r>
          <w:rPr>
            <w:rFonts w:ascii="Times New Roman" w:hAnsi="Times New Roman" w:cs="Times New Roman"/>
            <w:i/>
            <w:sz w:val="24"/>
            <w:szCs w:val="24"/>
          </w:rPr>
          <w:tab/>
        </w:r>
        <w:r>
          <w:rPr>
            <w:rFonts w:ascii="Times New Roman" w:hAnsi="Times New Roman" w:cs="Times New Roman"/>
            <w:i/>
            <w:sz w:val="24"/>
            <w:szCs w:val="24"/>
          </w:rPr>
          <w:tab/>
        </w:r>
      </w:ins>
    </w:p>
    <w:p w14:paraId="7342104E" w14:textId="7B82488E" w:rsidR="00251EFA" w:rsidRDefault="001E108A" w:rsidP="00C971BF">
      <w:pPr>
        <w:spacing w:after="0"/>
        <w:rPr>
          <w:rFonts w:ascii="Times New Roman" w:hAnsi="Times New Roman" w:cs="Times New Roman"/>
          <w:sz w:val="24"/>
          <w:szCs w:val="24"/>
        </w:rPr>
      </w:pPr>
      <w:del w:id="172" w:author="" w:date="2014-08-03T16:44:00Z">
        <w:r w:rsidDel="00EB7F01">
          <w:rPr>
            <w:rFonts w:ascii="Times New Roman" w:hAnsi="Times New Roman" w:cs="Times New Roman"/>
            <w:sz w:val="24"/>
            <w:szCs w:val="24"/>
          </w:rPr>
          <w:tab/>
        </w:r>
        <w:r w:rsidDel="00EB7F01">
          <w:rPr>
            <w:rFonts w:ascii="Times New Roman" w:hAnsi="Times New Roman" w:cs="Times New Roman"/>
            <w:sz w:val="24"/>
            <w:szCs w:val="24"/>
          </w:rPr>
          <w:tab/>
        </w:r>
        <w:r w:rsidR="002C06C7" w:rsidDel="00EB7F01">
          <w:rPr>
            <w:rFonts w:ascii="Times New Roman" w:hAnsi="Times New Roman" w:cs="Times New Roman"/>
            <w:sz w:val="24"/>
            <w:szCs w:val="24"/>
          </w:rPr>
          <w:delText>Subtitle</w:delText>
        </w:r>
      </w:del>
      <w:proofErr w:type="spellStart"/>
      <w:ins w:id="173" w:author="" w:date="2014-08-03T16:45:00Z">
        <w:r w:rsidR="00EB7F01">
          <w:rPr>
            <w:rFonts w:ascii="Times New Roman" w:hAnsi="Times New Roman" w:cs="Times New Roman"/>
            <w:i/>
            <w:sz w:val="24"/>
            <w:szCs w:val="24"/>
          </w:rPr>
          <w:t>V</w:t>
        </w:r>
      </w:ins>
      <w:del w:id="174" w:author="" w:date="2014-08-03T16:44:00Z">
        <w:r w:rsidR="002C06C7" w:rsidDel="00EB7F01">
          <w:rPr>
            <w:rFonts w:ascii="Times New Roman" w:hAnsi="Times New Roman" w:cs="Times New Roman"/>
            <w:sz w:val="24"/>
            <w:szCs w:val="24"/>
          </w:rPr>
          <w:delText>d</w:delText>
        </w:r>
        <w:r w:rsidR="00251EFA" w:rsidDel="00EB7F01">
          <w:rPr>
            <w:rFonts w:ascii="Times New Roman" w:hAnsi="Times New Roman" w:cs="Times New Roman"/>
            <w:sz w:val="24"/>
            <w:szCs w:val="24"/>
          </w:rPr>
          <w:delText xml:space="preserve"> </w:delText>
        </w:r>
      </w:del>
      <w:del w:id="175" w:author="" w:date="2014-08-03T16:45:00Z">
        <w:r w:rsidR="00EB7F01" w:rsidDel="00EB7F01">
          <w:rPr>
            <w:rFonts w:ascii="Times New Roman" w:hAnsi="Times New Roman" w:cs="Times New Roman"/>
            <w:i/>
            <w:sz w:val="24"/>
            <w:szCs w:val="24"/>
          </w:rPr>
          <w:delText>v</w:delText>
        </w:r>
      </w:del>
      <w:r w:rsidR="00EB7F01">
        <w:rPr>
          <w:rFonts w:ascii="Times New Roman" w:hAnsi="Times New Roman" w:cs="Times New Roman"/>
          <w:i/>
          <w:sz w:val="24"/>
          <w:szCs w:val="24"/>
        </w:rPr>
        <w:t>oïna</w:t>
      </w:r>
      <w:proofErr w:type="spellEnd"/>
      <w:r>
        <w:rPr>
          <w:rFonts w:ascii="Times New Roman" w:hAnsi="Times New Roman" w:cs="Times New Roman"/>
          <w:sz w:val="24"/>
          <w:szCs w:val="24"/>
        </w:rPr>
        <w:t xml:space="preserve"> </w:t>
      </w:r>
      <w:del w:id="176" w:author="" w:date="2014-08-03T16:44:00Z">
        <w:r w:rsidR="00251EFA" w:rsidDel="00EB7F01">
          <w:rPr>
            <w:rFonts w:ascii="Times New Roman" w:hAnsi="Times New Roman" w:cs="Times New Roman"/>
            <w:sz w:val="24"/>
            <w:szCs w:val="24"/>
          </w:rPr>
          <w:delText>(Russian, ‘war’)</w:delText>
        </w:r>
      </w:del>
    </w:p>
    <w:p w14:paraId="48786A82" w14:textId="77777777" w:rsidR="00251EFA" w:rsidRDefault="00251EFA" w:rsidP="00C971BF">
      <w:pPr>
        <w:spacing w:after="0"/>
        <w:rPr>
          <w:rFonts w:ascii="Times New Roman" w:hAnsi="Times New Roman" w:cs="Times New Roman"/>
          <w:sz w:val="24"/>
          <w:szCs w:val="24"/>
        </w:rPr>
      </w:pPr>
    </w:p>
    <w:p w14:paraId="4E9AE5E7" w14:textId="6FE1A8C6" w:rsidR="00251EFA" w:rsidRDefault="00E00AAE" w:rsidP="00C971BF">
      <w:pPr>
        <w:spacing w:after="0"/>
        <w:rPr>
          <w:rFonts w:ascii="Times New Roman" w:hAnsi="Times New Roman" w:cs="Times New Roman"/>
          <w:i/>
          <w:sz w:val="24"/>
          <w:szCs w:val="24"/>
        </w:rPr>
      </w:pPr>
      <w:r>
        <w:rPr>
          <w:rFonts w:ascii="Times New Roman" w:hAnsi="Times New Roman" w:cs="Times New Roman"/>
          <w:sz w:val="24"/>
          <w:szCs w:val="24"/>
        </w:rPr>
        <w:t>1944</w:t>
      </w:r>
      <w:r>
        <w:rPr>
          <w:rFonts w:ascii="Times New Roman" w:hAnsi="Times New Roman" w:cs="Times New Roman"/>
          <w:sz w:val="24"/>
          <w:szCs w:val="24"/>
        </w:rPr>
        <w:tab/>
      </w:r>
      <w:r>
        <w:rPr>
          <w:rFonts w:ascii="Times New Roman" w:hAnsi="Times New Roman" w:cs="Times New Roman"/>
          <w:sz w:val="24"/>
          <w:szCs w:val="24"/>
        </w:rPr>
        <w:tab/>
      </w:r>
      <w:r w:rsidR="004C290B">
        <w:rPr>
          <w:rFonts w:ascii="Times New Roman" w:hAnsi="Times New Roman" w:cs="Times New Roman"/>
          <w:i/>
          <w:sz w:val="24"/>
          <w:szCs w:val="24"/>
        </w:rPr>
        <w:t>Avis</w:t>
      </w:r>
    </w:p>
    <w:p w14:paraId="27729F3E" w14:textId="77777777" w:rsidR="00E00AAE" w:rsidRDefault="00E00AAE" w:rsidP="00C971BF">
      <w:pPr>
        <w:spacing w:after="0"/>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xml:space="preserve">For chorus and orchestra, after Paul </w:t>
      </w:r>
      <w:proofErr w:type="spellStart"/>
      <w:r>
        <w:rPr>
          <w:rFonts w:ascii="Times New Roman" w:hAnsi="Times New Roman" w:cs="Times New Roman"/>
          <w:sz w:val="24"/>
          <w:szCs w:val="24"/>
        </w:rPr>
        <w:t>Eluard</w:t>
      </w:r>
      <w:proofErr w:type="spellEnd"/>
    </w:p>
    <w:p w14:paraId="7353DC92" w14:textId="77777777" w:rsidR="00E00AAE" w:rsidRDefault="00E00AAE" w:rsidP="00C971BF">
      <w:pPr>
        <w:spacing w:after="0"/>
        <w:rPr>
          <w:rFonts w:ascii="Times New Roman" w:hAnsi="Times New Roman" w:cs="Times New Roman"/>
          <w:sz w:val="24"/>
          <w:szCs w:val="24"/>
        </w:rPr>
      </w:pPr>
    </w:p>
    <w:p w14:paraId="7341BF14" w14:textId="23B77F76" w:rsidR="00E00AAE" w:rsidRPr="002C06C7" w:rsidRDefault="00E00AAE" w:rsidP="00C971BF">
      <w:pPr>
        <w:spacing w:after="0"/>
        <w:rPr>
          <w:rFonts w:ascii="Times New Roman" w:hAnsi="Times New Roman" w:cs="Times New Roman"/>
          <w:i/>
          <w:sz w:val="24"/>
          <w:szCs w:val="24"/>
          <w:lang w:val="fr-FR"/>
        </w:rPr>
      </w:pPr>
      <w:r w:rsidRPr="002C06C7">
        <w:rPr>
          <w:rFonts w:ascii="Times New Roman" w:hAnsi="Times New Roman" w:cs="Times New Roman"/>
          <w:sz w:val="24"/>
          <w:szCs w:val="24"/>
          <w:lang w:val="fr-FR"/>
        </w:rPr>
        <w:t>1944</w:t>
      </w: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proofErr w:type="spellStart"/>
      <w:r w:rsidR="004C290B" w:rsidRPr="002C06C7">
        <w:rPr>
          <w:rFonts w:ascii="Times New Roman" w:hAnsi="Times New Roman" w:cs="Times New Roman"/>
          <w:i/>
          <w:sz w:val="24"/>
          <w:szCs w:val="24"/>
          <w:lang w:val="fr-FR"/>
        </w:rPr>
        <w:t>Poesie</w:t>
      </w:r>
      <w:proofErr w:type="spellEnd"/>
      <w:r w:rsidR="004C290B" w:rsidRPr="002C06C7">
        <w:rPr>
          <w:rFonts w:ascii="Times New Roman" w:hAnsi="Times New Roman" w:cs="Times New Roman"/>
          <w:i/>
          <w:sz w:val="24"/>
          <w:szCs w:val="24"/>
          <w:lang w:val="fr-FR"/>
        </w:rPr>
        <w:t xml:space="preserve"> </w:t>
      </w:r>
      <w:ins w:id="177" w:author="" w:date="2014-08-03T21:56:00Z">
        <w:r w:rsidR="004C290B">
          <w:rPr>
            <w:rFonts w:ascii="Times New Roman" w:hAnsi="Times New Roman" w:cs="Times New Roman"/>
            <w:i/>
            <w:sz w:val="24"/>
            <w:szCs w:val="24"/>
            <w:lang w:val="fr-FR"/>
          </w:rPr>
          <w:t>i</w:t>
        </w:r>
      </w:ins>
      <w:del w:id="178" w:author="" w:date="2014-08-03T21:56:00Z">
        <w:r w:rsidR="004C290B" w:rsidRPr="002C06C7" w:rsidDel="004C290B">
          <w:rPr>
            <w:rFonts w:ascii="Times New Roman" w:hAnsi="Times New Roman" w:cs="Times New Roman"/>
            <w:i/>
            <w:sz w:val="24"/>
            <w:szCs w:val="24"/>
            <w:lang w:val="fr-FR"/>
          </w:rPr>
          <w:delText>I</w:delText>
        </w:r>
      </w:del>
      <w:r w:rsidR="004C290B" w:rsidRPr="002C06C7">
        <w:rPr>
          <w:rFonts w:ascii="Times New Roman" w:hAnsi="Times New Roman" w:cs="Times New Roman"/>
          <w:i/>
          <w:sz w:val="24"/>
          <w:szCs w:val="24"/>
          <w:lang w:val="fr-FR"/>
        </w:rPr>
        <w:t>ninterrompue</w:t>
      </w:r>
    </w:p>
    <w:p w14:paraId="3C4C4DCA" w14:textId="77777777" w:rsidR="00E00AAE" w:rsidRPr="002C06C7" w:rsidRDefault="00E00AAE" w:rsidP="00C971BF">
      <w:pPr>
        <w:spacing w:after="0"/>
        <w:rPr>
          <w:rFonts w:ascii="Times New Roman" w:hAnsi="Times New Roman" w:cs="Times New Roman"/>
          <w:sz w:val="24"/>
          <w:szCs w:val="24"/>
          <w:lang w:val="fr-FR"/>
        </w:rPr>
      </w:pPr>
      <w:r w:rsidRPr="002C06C7">
        <w:rPr>
          <w:rFonts w:ascii="Times New Roman" w:hAnsi="Times New Roman" w:cs="Times New Roman"/>
          <w:i/>
          <w:sz w:val="24"/>
          <w:szCs w:val="24"/>
          <w:lang w:val="fr-FR"/>
        </w:rPr>
        <w:tab/>
      </w:r>
      <w:r w:rsidRPr="002C06C7">
        <w:rPr>
          <w:rFonts w:ascii="Times New Roman" w:hAnsi="Times New Roman" w:cs="Times New Roman"/>
          <w:i/>
          <w:sz w:val="24"/>
          <w:szCs w:val="24"/>
          <w:lang w:val="fr-FR"/>
        </w:rPr>
        <w:tab/>
      </w:r>
      <w:proofErr w:type="spellStart"/>
      <w:r w:rsidRPr="002C06C7">
        <w:rPr>
          <w:rFonts w:ascii="Times New Roman" w:hAnsi="Times New Roman" w:cs="Times New Roman"/>
          <w:sz w:val="24"/>
          <w:szCs w:val="24"/>
          <w:lang w:val="fr-FR"/>
        </w:rPr>
        <w:t>Cantata</w:t>
      </w:r>
      <w:proofErr w:type="spellEnd"/>
      <w:r w:rsidRPr="002C06C7">
        <w:rPr>
          <w:rFonts w:ascii="Times New Roman" w:hAnsi="Times New Roman" w:cs="Times New Roman"/>
          <w:sz w:val="24"/>
          <w:szCs w:val="24"/>
          <w:lang w:val="fr-FR"/>
        </w:rPr>
        <w:t xml:space="preserve"> </w:t>
      </w:r>
      <w:proofErr w:type="spellStart"/>
      <w:r w:rsidRPr="002C06C7">
        <w:rPr>
          <w:rFonts w:ascii="Times New Roman" w:hAnsi="Times New Roman" w:cs="Times New Roman"/>
          <w:sz w:val="24"/>
          <w:szCs w:val="24"/>
          <w:lang w:val="fr-FR"/>
        </w:rPr>
        <w:t>after</w:t>
      </w:r>
      <w:proofErr w:type="spellEnd"/>
      <w:r w:rsidRPr="002C06C7">
        <w:rPr>
          <w:rFonts w:ascii="Times New Roman" w:hAnsi="Times New Roman" w:cs="Times New Roman"/>
          <w:sz w:val="24"/>
          <w:szCs w:val="24"/>
          <w:lang w:val="fr-FR"/>
        </w:rPr>
        <w:t xml:space="preserve"> Paul Eluard</w:t>
      </w:r>
    </w:p>
    <w:p w14:paraId="56510B09" w14:textId="77777777" w:rsidR="00E00AAE" w:rsidRPr="002C06C7" w:rsidRDefault="00E00AAE" w:rsidP="00C971BF">
      <w:pPr>
        <w:spacing w:after="0"/>
        <w:rPr>
          <w:rFonts w:ascii="Times New Roman" w:hAnsi="Times New Roman" w:cs="Times New Roman"/>
          <w:sz w:val="24"/>
          <w:szCs w:val="24"/>
          <w:lang w:val="fr-FR"/>
        </w:rPr>
      </w:pPr>
    </w:p>
    <w:p w14:paraId="7E212B23" w14:textId="48E29DFF" w:rsidR="00E00AAE" w:rsidRPr="00E00AAE" w:rsidRDefault="00E00AAE" w:rsidP="00C971BF">
      <w:pPr>
        <w:spacing w:after="0"/>
        <w:rPr>
          <w:rFonts w:ascii="Times New Roman" w:hAnsi="Times New Roman" w:cs="Times New Roman"/>
          <w:sz w:val="24"/>
          <w:szCs w:val="24"/>
          <w:lang w:val="fr-FR"/>
        </w:rPr>
      </w:pPr>
      <w:r w:rsidRPr="00E00AAE">
        <w:rPr>
          <w:rFonts w:ascii="Times New Roman" w:hAnsi="Times New Roman" w:cs="Times New Roman"/>
          <w:sz w:val="24"/>
          <w:szCs w:val="24"/>
          <w:lang w:val="fr-FR"/>
        </w:rPr>
        <w:t>1945</w:t>
      </w:r>
      <w:r w:rsidRPr="00E00AAE">
        <w:rPr>
          <w:rFonts w:ascii="Times New Roman" w:hAnsi="Times New Roman" w:cs="Times New Roman"/>
          <w:sz w:val="24"/>
          <w:szCs w:val="24"/>
          <w:lang w:val="fr-FR"/>
        </w:rPr>
        <w:tab/>
      </w:r>
      <w:r w:rsidR="001E108A" w:rsidRPr="00E00AAE">
        <w:rPr>
          <w:rFonts w:ascii="Times New Roman" w:hAnsi="Times New Roman" w:cs="Times New Roman"/>
          <w:sz w:val="24"/>
          <w:szCs w:val="24"/>
          <w:lang w:val="fr-FR"/>
        </w:rPr>
        <w:tab/>
      </w:r>
      <w:r w:rsidR="004C290B" w:rsidRPr="00E00AAE">
        <w:rPr>
          <w:rFonts w:ascii="Times New Roman" w:hAnsi="Times New Roman" w:cs="Times New Roman"/>
          <w:i/>
          <w:sz w:val="24"/>
          <w:szCs w:val="24"/>
          <w:lang w:val="fr-FR"/>
        </w:rPr>
        <w:t>Son</w:t>
      </w:r>
      <w:r w:rsidR="004C290B">
        <w:rPr>
          <w:rFonts w:ascii="Times New Roman" w:hAnsi="Times New Roman" w:cs="Times New Roman"/>
          <w:i/>
          <w:sz w:val="24"/>
          <w:szCs w:val="24"/>
          <w:lang w:val="fr-FR"/>
        </w:rPr>
        <w:t>g</w:t>
      </w:r>
      <w:r w:rsidR="004C290B" w:rsidRPr="00E00AAE">
        <w:rPr>
          <w:rFonts w:ascii="Times New Roman" w:hAnsi="Times New Roman" w:cs="Times New Roman"/>
          <w:i/>
          <w:sz w:val="24"/>
          <w:szCs w:val="24"/>
          <w:lang w:val="fr-FR"/>
        </w:rPr>
        <w:t xml:space="preserve"> </w:t>
      </w:r>
      <w:proofErr w:type="spellStart"/>
      <w:ins w:id="179" w:author="" w:date="2014-08-03T21:57:00Z">
        <w:r w:rsidR="004C290B">
          <w:rPr>
            <w:rFonts w:ascii="Times New Roman" w:hAnsi="Times New Roman" w:cs="Times New Roman"/>
            <w:i/>
            <w:sz w:val="24"/>
            <w:szCs w:val="24"/>
            <w:lang w:val="fr-FR"/>
          </w:rPr>
          <w:t>k</w:t>
        </w:r>
      </w:ins>
      <w:del w:id="180" w:author="" w:date="2014-08-03T21:57:00Z">
        <w:r w:rsidR="004C290B" w:rsidRPr="00E00AAE" w:rsidDel="004C290B">
          <w:rPr>
            <w:rFonts w:ascii="Times New Roman" w:hAnsi="Times New Roman" w:cs="Times New Roman"/>
            <w:i/>
            <w:sz w:val="24"/>
            <w:szCs w:val="24"/>
            <w:lang w:val="fr-FR"/>
          </w:rPr>
          <w:delText>K</w:delText>
        </w:r>
      </w:del>
      <w:r w:rsidR="004C290B" w:rsidRPr="00E00AAE">
        <w:rPr>
          <w:rFonts w:ascii="Times New Roman" w:hAnsi="Times New Roman" w:cs="Times New Roman"/>
          <w:i/>
          <w:sz w:val="24"/>
          <w:szCs w:val="24"/>
          <w:lang w:val="fr-FR"/>
        </w:rPr>
        <w:t>oï</w:t>
      </w:r>
      <w:proofErr w:type="spellEnd"/>
      <w:r w:rsidR="004C290B" w:rsidRPr="00E00AAE">
        <w:rPr>
          <w:rFonts w:ascii="Times New Roman" w:hAnsi="Times New Roman" w:cs="Times New Roman"/>
          <w:i/>
          <w:sz w:val="24"/>
          <w:szCs w:val="24"/>
          <w:lang w:val="fr-FR"/>
        </w:rPr>
        <w:t xml:space="preserve"> </w:t>
      </w:r>
      <w:ins w:id="181" w:author="" w:date="2014-08-03T21:57:00Z">
        <w:r w:rsidR="004C290B">
          <w:rPr>
            <w:rFonts w:ascii="Times New Roman" w:hAnsi="Times New Roman" w:cs="Times New Roman"/>
            <w:i/>
            <w:sz w:val="24"/>
            <w:szCs w:val="24"/>
            <w:lang w:val="fr-FR"/>
          </w:rPr>
          <w:t>o</w:t>
        </w:r>
      </w:ins>
      <w:del w:id="182" w:author="" w:date="2014-08-03T21:57:00Z">
        <w:r w:rsidR="004C290B" w:rsidRPr="00E00AAE" w:rsidDel="004C290B">
          <w:rPr>
            <w:rFonts w:ascii="Times New Roman" w:hAnsi="Times New Roman" w:cs="Times New Roman"/>
            <w:i/>
            <w:sz w:val="24"/>
            <w:szCs w:val="24"/>
            <w:lang w:val="fr-FR"/>
          </w:rPr>
          <w:delText>O</w:delText>
        </w:r>
      </w:del>
      <w:r w:rsidR="004C290B" w:rsidRPr="00E00AAE">
        <w:rPr>
          <w:rFonts w:ascii="Times New Roman" w:hAnsi="Times New Roman" w:cs="Times New Roman"/>
          <w:i/>
          <w:sz w:val="24"/>
          <w:szCs w:val="24"/>
          <w:lang w:val="fr-FR"/>
        </w:rPr>
        <w:t xml:space="preserve">u </w:t>
      </w:r>
      <w:ins w:id="183" w:author="" w:date="2014-08-03T21:57:00Z">
        <w:r w:rsidR="004C290B">
          <w:rPr>
            <w:rFonts w:ascii="Times New Roman" w:hAnsi="Times New Roman" w:cs="Times New Roman"/>
            <w:i/>
            <w:sz w:val="24"/>
            <w:szCs w:val="24"/>
            <w:lang w:val="fr-FR"/>
          </w:rPr>
          <w:t>l</w:t>
        </w:r>
      </w:ins>
      <w:del w:id="184" w:author="" w:date="2014-08-03T21:57:00Z">
        <w:r w:rsidR="004C290B" w:rsidRPr="00E00AAE" w:rsidDel="004C290B">
          <w:rPr>
            <w:rFonts w:ascii="Times New Roman" w:hAnsi="Times New Roman" w:cs="Times New Roman"/>
            <w:i/>
            <w:sz w:val="24"/>
            <w:szCs w:val="24"/>
            <w:lang w:val="fr-FR"/>
          </w:rPr>
          <w:delText>L</w:delText>
        </w:r>
      </w:del>
      <w:r w:rsidR="004C290B" w:rsidRPr="00E00AAE">
        <w:rPr>
          <w:rFonts w:ascii="Times New Roman" w:hAnsi="Times New Roman" w:cs="Times New Roman"/>
          <w:i/>
          <w:sz w:val="24"/>
          <w:szCs w:val="24"/>
          <w:lang w:val="fr-FR"/>
        </w:rPr>
        <w:t xml:space="preserve">e </w:t>
      </w:r>
      <w:ins w:id="185" w:author="" w:date="2014-08-03T21:57:00Z">
        <w:r w:rsidR="004C290B">
          <w:rPr>
            <w:rFonts w:ascii="Times New Roman" w:hAnsi="Times New Roman" w:cs="Times New Roman"/>
            <w:i/>
            <w:sz w:val="24"/>
            <w:szCs w:val="24"/>
            <w:lang w:val="fr-FR"/>
          </w:rPr>
          <w:t>F</w:t>
        </w:r>
      </w:ins>
      <w:del w:id="186" w:author="" w:date="2014-08-03T21:57:00Z">
        <w:r w:rsidR="004C290B" w:rsidRPr="00E00AAE" w:rsidDel="004C290B">
          <w:rPr>
            <w:rFonts w:ascii="Times New Roman" w:hAnsi="Times New Roman" w:cs="Times New Roman"/>
            <w:i/>
            <w:sz w:val="24"/>
            <w:szCs w:val="24"/>
            <w:lang w:val="fr-FR"/>
          </w:rPr>
          <w:delText>F</w:delText>
        </w:r>
      </w:del>
      <w:r w:rsidR="004C290B" w:rsidRPr="00E00AAE">
        <w:rPr>
          <w:rFonts w:ascii="Times New Roman" w:hAnsi="Times New Roman" w:cs="Times New Roman"/>
          <w:i/>
          <w:sz w:val="24"/>
          <w:szCs w:val="24"/>
          <w:lang w:val="fr-FR"/>
        </w:rPr>
        <w:t>leuve Rouge</w:t>
      </w:r>
    </w:p>
    <w:p w14:paraId="5980D9DF" w14:textId="77777777" w:rsidR="00E00AAE" w:rsidRPr="00E00AAE" w:rsidRDefault="00E00AAE" w:rsidP="00C971BF">
      <w:pPr>
        <w:spacing w:after="0"/>
        <w:rPr>
          <w:rFonts w:ascii="Times New Roman" w:hAnsi="Times New Roman" w:cs="Times New Roman"/>
          <w:sz w:val="24"/>
          <w:szCs w:val="24"/>
        </w:rPr>
      </w:pPr>
      <w:r>
        <w:rPr>
          <w:rFonts w:ascii="Times New Roman" w:hAnsi="Times New Roman" w:cs="Times New Roman"/>
          <w:sz w:val="24"/>
          <w:szCs w:val="24"/>
          <w:lang w:val="fr-FR"/>
        </w:rPr>
        <w:tab/>
      </w:r>
      <w:r>
        <w:rPr>
          <w:rFonts w:ascii="Times New Roman" w:hAnsi="Times New Roman" w:cs="Times New Roman"/>
          <w:sz w:val="24"/>
          <w:szCs w:val="24"/>
          <w:lang w:val="fr-FR"/>
        </w:rPr>
        <w:tab/>
      </w:r>
      <w:r w:rsidRPr="00E00AAE">
        <w:rPr>
          <w:rFonts w:ascii="Times New Roman" w:hAnsi="Times New Roman" w:cs="Times New Roman"/>
          <w:sz w:val="24"/>
          <w:szCs w:val="24"/>
        </w:rPr>
        <w:t xml:space="preserve">Orchestral variations inspired by the </w:t>
      </w:r>
      <w:proofErr w:type="spellStart"/>
      <w:r w:rsidRPr="00E00AAE">
        <w:rPr>
          <w:rFonts w:ascii="Times New Roman" w:hAnsi="Times New Roman" w:cs="Times New Roman"/>
          <w:sz w:val="24"/>
          <w:szCs w:val="24"/>
        </w:rPr>
        <w:t>Vietneamese</w:t>
      </w:r>
      <w:proofErr w:type="spellEnd"/>
      <w:r w:rsidRPr="00E00AAE">
        <w:rPr>
          <w:rFonts w:ascii="Times New Roman" w:hAnsi="Times New Roman" w:cs="Times New Roman"/>
          <w:sz w:val="24"/>
          <w:szCs w:val="24"/>
        </w:rPr>
        <w:t xml:space="preserve"> struggle for independence</w:t>
      </w:r>
    </w:p>
    <w:p w14:paraId="3F33191A" w14:textId="77777777" w:rsidR="00E00AAE" w:rsidRPr="00E00AAE" w:rsidRDefault="00E00AAE" w:rsidP="00C971BF">
      <w:pPr>
        <w:spacing w:after="0"/>
        <w:rPr>
          <w:rFonts w:ascii="Times New Roman" w:hAnsi="Times New Roman" w:cs="Times New Roman"/>
          <w:sz w:val="24"/>
          <w:szCs w:val="24"/>
        </w:rPr>
      </w:pPr>
    </w:p>
    <w:p w14:paraId="2656D32A" w14:textId="61CEEDD3" w:rsidR="00E00AAE" w:rsidRPr="002C06C7" w:rsidRDefault="00E00AAE" w:rsidP="00C971BF">
      <w:pPr>
        <w:spacing w:after="0"/>
        <w:rPr>
          <w:rFonts w:ascii="Times New Roman" w:hAnsi="Times New Roman" w:cs="Times New Roman"/>
          <w:i/>
          <w:sz w:val="24"/>
          <w:szCs w:val="24"/>
          <w:lang w:val="fr-FR"/>
        </w:rPr>
      </w:pPr>
      <w:r w:rsidRPr="002C06C7">
        <w:rPr>
          <w:rFonts w:ascii="Times New Roman" w:hAnsi="Times New Roman" w:cs="Times New Roman"/>
          <w:sz w:val="24"/>
          <w:szCs w:val="24"/>
          <w:lang w:val="fr-FR"/>
        </w:rPr>
        <w:t>1948</w:t>
      </w: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r w:rsidR="000C5263" w:rsidRPr="002C06C7">
        <w:rPr>
          <w:rFonts w:ascii="Times New Roman" w:hAnsi="Times New Roman" w:cs="Times New Roman"/>
          <w:i/>
          <w:sz w:val="24"/>
          <w:szCs w:val="24"/>
          <w:lang w:val="fr-FR"/>
        </w:rPr>
        <w:t xml:space="preserve">Pattes </w:t>
      </w:r>
      <w:ins w:id="187" w:author="" w:date="2014-08-03T22:16:00Z">
        <w:r w:rsidR="000C5263">
          <w:rPr>
            <w:rFonts w:ascii="Times New Roman" w:hAnsi="Times New Roman" w:cs="Times New Roman"/>
            <w:i/>
            <w:sz w:val="24"/>
            <w:szCs w:val="24"/>
            <w:lang w:val="fr-FR"/>
          </w:rPr>
          <w:t>b</w:t>
        </w:r>
      </w:ins>
      <w:del w:id="188" w:author="" w:date="2014-08-03T22:16:00Z">
        <w:r w:rsidR="000C5263" w:rsidRPr="002C06C7" w:rsidDel="000C5263">
          <w:rPr>
            <w:rFonts w:ascii="Times New Roman" w:hAnsi="Times New Roman" w:cs="Times New Roman"/>
            <w:i/>
            <w:sz w:val="24"/>
            <w:szCs w:val="24"/>
            <w:lang w:val="fr-FR"/>
          </w:rPr>
          <w:delText>B</w:delText>
        </w:r>
      </w:del>
      <w:r w:rsidR="000C5263" w:rsidRPr="002C06C7">
        <w:rPr>
          <w:rFonts w:ascii="Times New Roman" w:hAnsi="Times New Roman" w:cs="Times New Roman"/>
          <w:i/>
          <w:sz w:val="24"/>
          <w:szCs w:val="24"/>
          <w:lang w:val="fr-FR"/>
        </w:rPr>
        <w:t>lanches</w:t>
      </w:r>
    </w:p>
    <w:p w14:paraId="6BEFA821" w14:textId="77777777" w:rsidR="00E00AAE" w:rsidRPr="002C06C7" w:rsidRDefault="00E00AAE" w:rsidP="00C971BF">
      <w:pPr>
        <w:spacing w:after="0"/>
        <w:rPr>
          <w:rFonts w:ascii="Times New Roman" w:hAnsi="Times New Roman" w:cs="Times New Roman"/>
          <w:sz w:val="24"/>
          <w:szCs w:val="24"/>
          <w:lang w:val="fr-FR"/>
        </w:rPr>
      </w:pPr>
      <w:r w:rsidRPr="002C06C7">
        <w:rPr>
          <w:rFonts w:ascii="Times New Roman" w:hAnsi="Times New Roman" w:cs="Times New Roman"/>
          <w:i/>
          <w:sz w:val="24"/>
          <w:szCs w:val="24"/>
          <w:lang w:val="fr-FR"/>
        </w:rPr>
        <w:tab/>
      </w:r>
      <w:r w:rsidRPr="002C06C7">
        <w:rPr>
          <w:rFonts w:ascii="Times New Roman" w:hAnsi="Times New Roman" w:cs="Times New Roman"/>
          <w:i/>
          <w:sz w:val="24"/>
          <w:szCs w:val="24"/>
          <w:lang w:val="fr-FR"/>
        </w:rPr>
        <w:tab/>
      </w:r>
      <w:r w:rsidRPr="002C06C7">
        <w:rPr>
          <w:rFonts w:ascii="Times New Roman" w:hAnsi="Times New Roman" w:cs="Times New Roman"/>
          <w:sz w:val="24"/>
          <w:szCs w:val="24"/>
          <w:lang w:val="fr-FR"/>
        </w:rPr>
        <w:t>Film score (</w:t>
      </w:r>
      <w:proofErr w:type="spellStart"/>
      <w:r w:rsidRPr="002C06C7">
        <w:rPr>
          <w:rFonts w:ascii="Times New Roman" w:hAnsi="Times New Roman" w:cs="Times New Roman"/>
          <w:sz w:val="24"/>
          <w:szCs w:val="24"/>
          <w:lang w:val="fr-FR"/>
        </w:rPr>
        <w:t>directed</w:t>
      </w:r>
      <w:proofErr w:type="spellEnd"/>
      <w:r w:rsidRPr="002C06C7">
        <w:rPr>
          <w:rFonts w:ascii="Times New Roman" w:hAnsi="Times New Roman" w:cs="Times New Roman"/>
          <w:sz w:val="24"/>
          <w:szCs w:val="24"/>
          <w:lang w:val="fr-FR"/>
        </w:rPr>
        <w:t xml:space="preserve"> by Jean Grémillon)</w:t>
      </w:r>
    </w:p>
    <w:p w14:paraId="6411EAD4" w14:textId="77777777" w:rsidR="00E00AAE" w:rsidRPr="002C06C7" w:rsidRDefault="00E00AAE" w:rsidP="00C971BF">
      <w:pPr>
        <w:spacing w:after="0"/>
        <w:rPr>
          <w:rFonts w:ascii="Times New Roman" w:hAnsi="Times New Roman" w:cs="Times New Roman"/>
          <w:sz w:val="24"/>
          <w:szCs w:val="24"/>
          <w:lang w:val="fr-FR"/>
        </w:rPr>
      </w:pPr>
    </w:p>
    <w:p w14:paraId="1E6AB623" w14:textId="4890DCA8" w:rsidR="00E00AAE" w:rsidRPr="00E00AAE" w:rsidRDefault="00E00AAE" w:rsidP="00C971BF">
      <w:pPr>
        <w:spacing w:after="0"/>
        <w:rPr>
          <w:rFonts w:ascii="Times New Roman" w:hAnsi="Times New Roman" w:cs="Times New Roman"/>
          <w:i/>
          <w:sz w:val="24"/>
          <w:szCs w:val="24"/>
          <w:lang w:val="fr-FR"/>
        </w:rPr>
      </w:pPr>
      <w:r w:rsidRPr="00E00AAE">
        <w:rPr>
          <w:rFonts w:ascii="Times New Roman" w:hAnsi="Times New Roman" w:cs="Times New Roman"/>
          <w:sz w:val="24"/>
          <w:szCs w:val="24"/>
          <w:lang w:val="fr-FR"/>
        </w:rPr>
        <w:t>1950</w:t>
      </w:r>
      <w:r w:rsidRPr="00E00AAE">
        <w:rPr>
          <w:rFonts w:ascii="Times New Roman" w:hAnsi="Times New Roman" w:cs="Times New Roman"/>
          <w:sz w:val="24"/>
          <w:szCs w:val="24"/>
          <w:lang w:val="fr-FR"/>
        </w:rPr>
        <w:tab/>
      </w:r>
      <w:r w:rsidRPr="00E00AAE">
        <w:rPr>
          <w:rFonts w:ascii="Times New Roman" w:hAnsi="Times New Roman" w:cs="Times New Roman"/>
          <w:sz w:val="24"/>
          <w:szCs w:val="24"/>
          <w:lang w:val="fr-FR"/>
        </w:rPr>
        <w:tab/>
      </w:r>
      <w:r w:rsidR="000C5263">
        <w:rPr>
          <w:rFonts w:ascii="Times New Roman" w:hAnsi="Times New Roman" w:cs="Times New Roman"/>
          <w:i/>
          <w:sz w:val="24"/>
          <w:szCs w:val="24"/>
          <w:lang w:val="fr-FR"/>
        </w:rPr>
        <w:t xml:space="preserve">La </w:t>
      </w:r>
      <w:ins w:id="189" w:author="" w:date="2014-08-03T22:16:00Z">
        <w:r w:rsidR="000C5263">
          <w:rPr>
            <w:rFonts w:ascii="Times New Roman" w:hAnsi="Times New Roman" w:cs="Times New Roman"/>
            <w:i/>
            <w:sz w:val="24"/>
            <w:szCs w:val="24"/>
            <w:lang w:val="fr-FR"/>
          </w:rPr>
          <w:t>C</w:t>
        </w:r>
      </w:ins>
      <w:del w:id="190" w:author="" w:date="2014-08-03T22:16:00Z">
        <w:r w:rsidR="000C5263" w:rsidDel="000C5263">
          <w:rPr>
            <w:rFonts w:ascii="Times New Roman" w:hAnsi="Times New Roman" w:cs="Times New Roman"/>
            <w:i/>
            <w:sz w:val="24"/>
            <w:szCs w:val="24"/>
            <w:lang w:val="fr-FR"/>
          </w:rPr>
          <w:delText>C</w:delText>
        </w:r>
      </w:del>
      <w:r w:rsidR="000C5263">
        <w:rPr>
          <w:rFonts w:ascii="Times New Roman" w:hAnsi="Times New Roman" w:cs="Times New Roman"/>
          <w:i/>
          <w:sz w:val="24"/>
          <w:szCs w:val="24"/>
          <w:lang w:val="fr-FR"/>
        </w:rPr>
        <w:t xml:space="preserve">hanson </w:t>
      </w:r>
      <w:r w:rsidR="001E108A">
        <w:rPr>
          <w:rStyle w:val="CommentReference"/>
        </w:rPr>
        <w:commentReference w:id="191"/>
      </w:r>
      <w:ins w:id="192" w:author="" w:date="2014-08-03T22:16:00Z">
        <w:r w:rsidR="000C5263">
          <w:rPr>
            <w:rFonts w:ascii="Times New Roman" w:hAnsi="Times New Roman" w:cs="Times New Roman"/>
            <w:i/>
            <w:sz w:val="24"/>
            <w:szCs w:val="24"/>
            <w:lang w:val="fr-FR"/>
          </w:rPr>
          <w:t>d</w:t>
        </w:r>
      </w:ins>
      <w:del w:id="193" w:author="" w:date="2014-08-03T22:16:00Z">
        <w:r w:rsidR="000C5263" w:rsidDel="000C5263">
          <w:rPr>
            <w:rFonts w:ascii="Times New Roman" w:hAnsi="Times New Roman" w:cs="Times New Roman"/>
            <w:i/>
            <w:sz w:val="24"/>
            <w:szCs w:val="24"/>
            <w:lang w:val="fr-FR"/>
          </w:rPr>
          <w:delText>D</w:delText>
        </w:r>
      </w:del>
      <w:r w:rsidR="000C5263">
        <w:rPr>
          <w:rFonts w:ascii="Times New Roman" w:hAnsi="Times New Roman" w:cs="Times New Roman"/>
          <w:i/>
          <w:sz w:val="24"/>
          <w:szCs w:val="24"/>
          <w:lang w:val="fr-FR"/>
        </w:rPr>
        <w:t xml:space="preserve">u </w:t>
      </w:r>
      <w:proofErr w:type="spellStart"/>
      <w:ins w:id="194" w:author="" w:date="2014-08-03T22:16:00Z">
        <w:r w:rsidR="000C5263">
          <w:rPr>
            <w:rFonts w:ascii="Times New Roman" w:hAnsi="Times New Roman" w:cs="Times New Roman"/>
            <w:i/>
            <w:sz w:val="24"/>
            <w:szCs w:val="24"/>
            <w:lang w:val="fr-FR"/>
          </w:rPr>
          <w:t>m</w:t>
        </w:r>
      </w:ins>
      <w:del w:id="195" w:author="" w:date="2014-08-03T22:16:00Z">
        <w:r w:rsidR="000C5263" w:rsidDel="000C5263">
          <w:rPr>
            <w:rFonts w:ascii="Times New Roman" w:hAnsi="Times New Roman" w:cs="Times New Roman"/>
            <w:i/>
            <w:sz w:val="24"/>
            <w:szCs w:val="24"/>
            <w:lang w:val="fr-FR"/>
          </w:rPr>
          <w:delText>M</w:delText>
        </w:r>
      </w:del>
      <w:r w:rsidR="000C5263">
        <w:rPr>
          <w:rFonts w:ascii="Times New Roman" w:hAnsi="Times New Roman" w:cs="Times New Roman"/>
          <w:i/>
          <w:sz w:val="24"/>
          <w:szCs w:val="24"/>
          <w:lang w:val="fr-FR"/>
        </w:rPr>
        <w:t>al-</w:t>
      </w:r>
      <w:ins w:id="196" w:author="" w:date="2014-08-03T22:16:00Z">
        <w:r w:rsidR="000C5263">
          <w:rPr>
            <w:rFonts w:ascii="Times New Roman" w:hAnsi="Times New Roman" w:cs="Times New Roman"/>
            <w:i/>
            <w:sz w:val="24"/>
            <w:szCs w:val="24"/>
            <w:lang w:val="fr-FR"/>
          </w:rPr>
          <w:t>a</w:t>
        </w:r>
      </w:ins>
      <w:del w:id="197" w:author="" w:date="2014-08-03T22:16:00Z">
        <w:r w:rsidR="000C5263" w:rsidDel="000C5263">
          <w:rPr>
            <w:rFonts w:ascii="Times New Roman" w:hAnsi="Times New Roman" w:cs="Times New Roman"/>
            <w:i/>
            <w:sz w:val="24"/>
            <w:szCs w:val="24"/>
            <w:lang w:val="fr-FR"/>
          </w:rPr>
          <w:delText>A</w:delText>
        </w:r>
      </w:del>
      <w:r w:rsidR="000C5263">
        <w:rPr>
          <w:rFonts w:ascii="Times New Roman" w:hAnsi="Times New Roman" w:cs="Times New Roman"/>
          <w:i/>
          <w:sz w:val="24"/>
          <w:szCs w:val="24"/>
          <w:lang w:val="fr-FR"/>
        </w:rPr>
        <w:t>ime</w:t>
      </w:r>
      <w:proofErr w:type="spellEnd"/>
    </w:p>
    <w:p w14:paraId="7EDA1E80" w14:textId="77777777" w:rsidR="00E00AAE" w:rsidRDefault="00E00AAE" w:rsidP="00C971BF">
      <w:pPr>
        <w:spacing w:after="0"/>
        <w:rPr>
          <w:rFonts w:ascii="Times New Roman" w:hAnsi="Times New Roman" w:cs="Times New Roman"/>
          <w:sz w:val="24"/>
          <w:szCs w:val="24"/>
          <w:lang w:val="fr-FR"/>
        </w:rPr>
      </w:pPr>
      <w:r>
        <w:rPr>
          <w:rFonts w:ascii="Times New Roman" w:hAnsi="Times New Roman" w:cs="Times New Roman"/>
          <w:i/>
          <w:sz w:val="24"/>
          <w:szCs w:val="24"/>
          <w:lang w:val="fr-FR"/>
        </w:rPr>
        <w:tab/>
      </w:r>
      <w:r>
        <w:rPr>
          <w:rFonts w:ascii="Times New Roman" w:hAnsi="Times New Roman" w:cs="Times New Roman"/>
          <w:i/>
          <w:sz w:val="24"/>
          <w:szCs w:val="24"/>
          <w:lang w:val="fr-FR"/>
        </w:rPr>
        <w:tab/>
      </w:r>
      <w:r>
        <w:rPr>
          <w:rFonts w:ascii="Times New Roman" w:hAnsi="Times New Roman" w:cs="Times New Roman"/>
          <w:sz w:val="24"/>
          <w:szCs w:val="24"/>
          <w:lang w:val="fr-FR"/>
        </w:rPr>
        <w:t xml:space="preserve">Ballet </w:t>
      </w:r>
      <w:proofErr w:type="spellStart"/>
      <w:r>
        <w:rPr>
          <w:rFonts w:ascii="Times New Roman" w:hAnsi="Times New Roman" w:cs="Times New Roman"/>
          <w:sz w:val="24"/>
          <w:szCs w:val="24"/>
          <w:lang w:val="fr-FR"/>
        </w:rPr>
        <w:t>after</w:t>
      </w:r>
      <w:proofErr w:type="spellEnd"/>
      <w:r>
        <w:rPr>
          <w:rFonts w:ascii="Times New Roman" w:hAnsi="Times New Roman" w:cs="Times New Roman"/>
          <w:sz w:val="24"/>
          <w:szCs w:val="24"/>
          <w:lang w:val="fr-FR"/>
        </w:rPr>
        <w:t xml:space="preserve"> Guillaume Apollinaire</w:t>
      </w:r>
    </w:p>
    <w:p w14:paraId="10D100C6" w14:textId="77777777" w:rsidR="00E00AAE" w:rsidRDefault="00E00AAE" w:rsidP="00C971BF">
      <w:pPr>
        <w:spacing w:after="0"/>
        <w:rPr>
          <w:rFonts w:ascii="Times New Roman" w:hAnsi="Times New Roman" w:cs="Times New Roman"/>
          <w:sz w:val="24"/>
          <w:szCs w:val="24"/>
          <w:lang w:val="fr-FR"/>
        </w:rPr>
      </w:pPr>
    </w:p>
    <w:p w14:paraId="3D17718A" w14:textId="1EBC2027" w:rsidR="00E00AAE" w:rsidRDefault="00E00AAE" w:rsidP="00C971BF">
      <w:pPr>
        <w:spacing w:after="0"/>
        <w:rPr>
          <w:rFonts w:ascii="Times New Roman" w:hAnsi="Times New Roman" w:cs="Times New Roman"/>
          <w:i/>
          <w:sz w:val="24"/>
          <w:szCs w:val="24"/>
          <w:lang w:val="fr-FR"/>
        </w:rPr>
      </w:pPr>
      <w:r>
        <w:rPr>
          <w:rFonts w:ascii="Times New Roman" w:hAnsi="Times New Roman" w:cs="Times New Roman"/>
          <w:sz w:val="24"/>
          <w:szCs w:val="24"/>
          <w:lang w:val="fr-FR"/>
        </w:rPr>
        <w:t>1950</w:t>
      </w:r>
      <w:r>
        <w:rPr>
          <w:rFonts w:ascii="Times New Roman" w:hAnsi="Times New Roman" w:cs="Times New Roman"/>
          <w:sz w:val="24"/>
          <w:szCs w:val="24"/>
          <w:lang w:val="fr-FR"/>
        </w:rPr>
        <w:tab/>
      </w:r>
      <w:r>
        <w:rPr>
          <w:rFonts w:ascii="Times New Roman" w:hAnsi="Times New Roman" w:cs="Times New Roman"/>
          <w:sz w:val="24"/>
          <w:szCs w:val="24"/>
          <w:lang w:val="fr-FR"/>
        </w:rPr>
        <w:tab/>
      </w:r>
      <w:r w:rsidR="000C5263">
        <w:rPr>
          <w:rFonts w:ascii="Times New Roman" w:hAnsi="Times New Roman" w:cs="Times New Roman"/>
          <w:i/>
          <w:sz w:val="24"/>
          <w:szCs w:val="24"/>
          <w:lang w:val="fr-FR"/>
        </w:rPr>
        <w:t xml:space="preserve">Claudine </w:t>
      </w:r>
      <w:ins w:id="198" w:author="" w:date="2014-08-03T22:17:00Z">
        <w:r w:rsidR="000C5263">
          <w:rPr>
            <w:rFonts w:ascii="Times New Roman" w:hAnsi="Times New Roman" w:cs="Times New Roman"/>
            <w:i/>
            <w:sz w:val="24"/>
            <w:szCs w:val="24"/>
            <w:lang w:val="fr-FR"/>
          </w:rPr>
          <w:t>a</w:t>
        </w:r>
      </w:ins>
      <w:del w:id="199" w:author="" w:date="2014-08-03T22:17:00Z">
        <w:r w:rsidR="000C5263" w:rsidDel="000C5263">
          <w:rPr>
            <w:rFonts w:ascii="Times New Roman" w:hAnsi="Times New Roman" w:cs="Times New Roman"/>
            <w:i/>
            <w:sz w:val="24"/>
            <w:szCs w:val="24"/>
            <w:lang w:val="fr-FR"/>
          </w:rPr>
          <w:delText>A</w:delText>
        </w:r>
      </w:del>
      <w:r w:rsidR="000C5263">
        <w:rPr>
          <w:rFonts w:ascii="Times New Roman" w:hAnsi="Times New Roman" w:cs="Times New Roman"/>
          <w:i/>
          <w:sz w:val="24"/>
          <w:szCs w:val="24"/>
          <w:lang w:val="fr-FR"/>
        </w:rPr>
        <w:t xml:space="preserve"> </w:t>
      </w:r>
      <w:ins w:id="200" w:author="" w:date="2014-08-03T22:17:00Z">
        <w:r w:rsidR="000C5263">
          <w:rPr>
            <w:rFonts w:ascii="Times New Roman" w:hAnsi="Times New Roman" w:cs="Times New Roman"/>
            <w:i/>
            <w:sz w:val="24"/>
            <w:szCs w:val="24"/>
            <w:lang w:val="fr-FR"/>
          </w:rPr>
          <w:t>l</w:t>
        </w:r>
      </w:ins>
      <w:del w:id="201" w:author="" w:date="2014-08-03T22:17:00Z">
        <w:r w:rsidR="000C5263" w:rsidDel="000C5263">
          <w:rPr>
            <w:rFonts w:ascii="Times New Roman" w:hAnsi="Times New Roman" w:cs="Times New Roman"/>
            <w:i/>
            <w:sz w:val="24"/>
            <w:szCs w:val="24"/>
            <w:lang w:val="fr-FR"/>
          </w:rPr>
          <w:delText>L</w:delText>
        </w:r>
      </w:del>
      <w:proofErr w:type="spellStart"/>
      <w:r w:rsidR="000C5263">
        <w:rPr>
          <w:rFonts w:ascii="Times New Roman" w:hAnsi="Times New Roman" w:cs="Times New Roman"/>
          <w:i/>
          <w:sz w:val="24"/>
          <w:szCs w:val="24"/>
          <w:lang w:val="fr-FR"/>
        </w:rPr>
        <w:t>’ecol</w:t>
      </w:r>
      <w:proofErr w:type="spellEnd"/>
      <w:r w:rsidR="000C5263">
        <w:rPr>
          <w:rFonts w:ascii="Times New Roman" w:hAnsi="Times New Roman" w:cs="Times New Roman"/>
          <w:i/>
          <w:sz w:val="24"/>
          <w:szCs w:val="24"/>
          <w:lang w:val="fr-FR"/>
        </w:rPr>
        <w:t>e</w:t>
      </w:r>
    </w:p>
    <w:p w14:paraId="476B8B28" w14:textId="13DFB3A0" w:rsidR="00E00AAE" w:rsidRPr="002C06C7" w:rsidRDefault="001E108A" w:rsidP="00C971BF">
      <w:pPr>
        <w:spacing w:after="0"/>
        <w:rPr>
          <w:rFonts w:ascii="Times New Roman" w:hAnsi="Times New Roman" w:cs="Times New Roman"/>
          <w:sz w:val="24"/>
          <w:szCs w:val="24"/>
        </w:rPr>
      </w:pPr>
      <w:r>
        <w:rPr>
          <w:rFonts w:ascii="Times New Roman" w:hAnsi="Times New Roman" w:cs="Times New Roman"/>
          <w:i/>
          <w:sz w:val="24"/>
          <w:szCs w:val="24"/>
          <w:lang w:val="fr-FR"/>
        </w:rPr>
        <w:tab/>
      </w:r>
      <w:r w:rsidR="00E00AAE">
        <w:rPr>
          <w:rFonts w:ascii="Times New Roman" w:hAnsi="Times New Roman" w:cs="Times New Roman"/>
          <w:i/>
          <w:sz w:val="24"/>
          <w:szCs w:val="24"/>
          <w:lang w:val="fr-FR"/>
        </w:rPr>
        <w:tab/>
      </w:r>
      <w:r w:rsidR="00E00AAE" w:rsidRPr="002C06C7">
        <w:rPr>
          <w:rFonts w:ascii="Times New Roman" w:hAnsi="Times New Roman" w:cs="Times New Roman"/>
          <w:sz w:val="24"/>
          <w:szCs w:val="24"/>
        </w:rPr>
        <w:t>Ballet after Colette</w:t>
      </w:r>
    </w:p>
    <w:p w14:paraId="03C65713" w14:textId="77777777" w:rsidR="00E00AAE" w:rsidRPr="002C06C7" w:rsidRDefault="00E00AAE" w:rsidP="00C971BF">
      <w:pPr>
        <w:spacing w:after="0"/>
        <w:rPr>
          <w:rFonts w:ascii="Times New Roman" w:hAnsi="Times New Roman" w:cs="Times New Roman"/>
          <w:sz w:val="24"/>
          <w:szCs w:val="24"/>
        </w:rPr>
      </w:pPr>
    </w:p>
    <w:p w14:paraId="6B0729B3" w14:textId="74B7EBBA" w:rsidR="00E00AAE" w:rsidRPr="002C06C7" w:rsidRDefault="00E00AAE" w:rsidP="00C971BF">
      <w:pPr>
        <w:spacing w:after="0"/>
        <w:rPr>
          <w:rFonts w:ascii="Times New Roman" w:hAnsi="Times New Roman" w:cs="Times New Roman"/>
          <w:i/>
          <w:sz w:val="24"/>
          <w:szCs w:val="24"/>
        </w:rPr>
      </w:pPr>
      <w:r w:rsidRPr="002C06C7">
        <w:rPr>
          <w:rFonts w:ascii="Times New Roman" w:hAnsi="Times New Roman" w:cs="Times New Roman"/>
          <w:sz w:val="24"/>
          <w:szCs w:val="24"/>
        </w:rPr>
        <w:t>1966-7</w:t>
      </w:r>
      <w:r w:rsidRPr="002C06C7">
        <w:rPr>
          <w:rFonts w:ascii="Times New Roman" w:hAnsi="Times New Roman" w:cs="Times New Roman"/>
          <w:sz w:val="24"/>
          <w:szCs w:val="24"/>
        </w:rPr>
        <w:tab/>
      </w:r>
      <w:r w:rsidRPr="002C06C7">
        <w:rPr>
          <w:rFonts w:ascii="Times New Roman" w:hAnsi="Times New Roman" w:cs="Times New Roman"/>
          <w:sz w:val="24"/>
          <w:szCs w:val="24"/>
        </w:rPr>
        <w:tab/>
      </w:r>
      <w:proofErr w:type="spellStart"/>
      <w:r w:rsidR="000C5263" w:rsidRPr="002C06C7">
        <w:rPr>
          <w:rFonts w:ascii="Times New Roman" w:hAnsi="Times New Roman" w:cs="Times New Roman"/>
          <w:i/>
          <w:sz w:val="24"/>
          <w:szCs w:val="24"/>
        </w:rPr>
        <w:t>Musique</w:t>
      </w:r>
      <w:proofErr w:type="spellEnd"/>
      <w:r w:rsidR="000C5263" w:rsidRPr="002C06C7">
        <w:rPr>
          <w:rFonts w:ascii="Times New Roman" w:hAnsi="Times New Roman" w:cs="Times New Roman"/>
          <w:i/>
          <w:sz w:val="24"/>
          <w:szCs w:val="24"/>
        </w:rPr>
        <w:t xml:space="preserve"> </w:t>
      </w:r>
      <w:proofErr w:type="spellStart"/>
      <w:ins w:id="202" w:author="" w:date="2014-08-03T22:17:00Z">
        <w:r w:rsidR="000C5263">
          <w:rPr>
            <w:rFonts w:ascii="Times New Roman" w:hAnsi="Times New Roman" w:cs="Times New Roman"/>
            <w:i/>
            <w:sz w:val="24"/>
            <w:szCs w:val="24"/>
          </w:rPr>
          <w:t>r</w:t>
        </w:r>
      </w:ins>
      <w:del w:id="203" w:author="" w:date="2014-08-03T22:17:00Z">
        <w:r w:rsidR="000C5263" w:rsidRPr="002C06C7" w:rsidDel="000C5263">
          <w:rPr>
            <w:rFonts w:ascii="Times New Roman" w:hAnsi="Times New Roman" w:cs="Times New Roman"/>
            <w:i/>
            <w:sz w:val="24"/>
            <w:szCs w:val="24"/>
          </w:rPr>
          <w:delText>R</w:delText>
        </w:r>
      </w:del>
      <w:r w:rsidR="000C5263" w:rsidRPr="002C06C7">
        <w:rPr>
          <w:rFonts w:ascii="Times New Roman" w:hAnsi="Times New Roman" w:cs="Times New Roman"/>
          <w:i/>
          <w:sz w:val="24"/>
          <w:szCs w:val="24"/>
        </w:rPr>
        <w:t>itu</w:t>
      </w:r>
      <w:r w:rsidR="000C5263">
        <w:rPr>
          <w:rFonts w:ascii="Times New Roman" w:hAnsi="Times New Roman" w:cs="Times New Roman"/>
          <w:i/>
          <w:sz w:val="24"/>
          <w:szCs w:val="24"/>
        </w:rPr>
        <w:t>e</w:t>
      </w:r>
      <w:r w:rsidR="000C5263" w:rsidRPr="002C06C7">
        <w:rPr>
          <w:rFonts w:ascii="Times New Roman" w:hAnsi="Times New Roman" w:cs="Times New Roman"/>
          <w:i/>
          <w:sz w:val="24"/>
          <w:szCs w:val="24"/>
        </w:rPr>
        <w:t>lle</w:t>
      </w:r>
      <w:proofErr w:type="spellEnd"/>
    </w:p>
    <w:p w14:paraId="0CD7A1E8" w14:textId="77777777" w:rsidR="00E00AAE" w:rsidRDefault="00E00AAE" w:rsidP="00C971BF">
      <w:pPr>
        <w:spacing w:after="0"/>
        <w:rPr>
          <w:rFonts w:ascii="Times New Roman" w:hAnsi="Times New Roman" w:cs="Times New Roman"/>
          <w:sz w:val="24"/>
          <w:szCs w:val="24"/>
        </w:rPr>
      </w:pPr>
      <w:r w:rsidRPr="002C06C7">
        <w:rPr>
          <w:rFonts w:ascii="Times New Roman" w:hAnsi="Times New Roman" w:cs="Times New Roman"/>
          <w:i/>
          <w:sz w:val="24"/>
          <w:szCs w:val="24"/>
        </w:rPr>
        <w:tab/>
      </w:r>
      <w:r w:rsidRPr="002C06C7">
        <w:rPr>
          <w:rFonts w:ascii="Times New Roman" w:hAnsi="Times New Roman" w:cs="Times New Roman"/>
          <w:i/>
          <w:sz w:val="24"/>
          <w:szCs w:val="24"/>
        </w:rPr>
        <w:tab/>
      </w:r>
      <w:r w:rsidR="002C06C7">
        <w:rPr>
          <w:rFonts w:ascii="Times New Roman" w:hAnsi="Times New Roman" w:cs="Times New Roman"/>
          <w:sz w:val="24"/>
          <w:szCs w:val="24"/>
        </w:rPr>
        <w:t>For organ, gong</w:t>
      </w:r>
      <w:r w:rsidRPr="00E00AAE">
        <w:rPr>
          <w:rFonts w:ascii="Times New Roman" w:hAnsi="Times New Roman" w:cs="Times New Roman"/>
          <w:sz w:val="24"/>
          <w:szCs w:val="24"/>
        </w:rPr>
        <w:t xml:space="preserve">, and </w:t>
      </w:r>
      <w:proofErr w:type="spellStart"/>
      <w:r w:rsidRPr="00E00AAE">
        <w:rPr>
          <w:rFonts w:ascii="Times New Roman" w:hAnsi="Times New Roman" w:cs="Times New Roman"/>
          <w:sz w:val="24"/>
          <w:szCs w:val="24"/>
        </w:rPr>
        <w:t>xylorimba</w:t>
      </w:r>
      <w:proofErr w:type="spellEnd"/>
      <w:r w:rsidRPr="00E00AAE">
        <w:rPr>
          <w:rFonts w:ascii="Times New Roman" w:hAnsi="Times New Roman" w:cs="Times New Roman"/>
          <w:sz w:val="24"/>
          <w:szCs w:val="24"/>
        </w:rPr>
        <w:t xml:space="preserve">, inspired by the Tibetan Book of the Dead; </w:t>
      </w:r>
    </w:p>
    <w:p w14:paraId="476AE7B8" w14:textId="77777777" w:rsidR="00E00AAE" w:rsidRPr="00F75193" w:rsidRDefault="00E00AAE" w:rsidP="00C971BF">
      <w:pPr>
        <w:spacing w:after="0"/>
        <w:rPr>
          <w:rFonts w:ascii="Times New Roman" w:hAnsi="Times New Roman" w:cs="Times New Roman"/>
          <w:sz w:val="24"/>
          <w:szCs w:val="24"/>
          <w:lang w:val="fr-FR"/>
        </w:rPr>
      </w:pPr>
      <w:r>
        <w:rPr>
          <w:rFonts w:ascii="Times New Roman" w:hAnsi="Times New Roman" w:cs="Times New Roman"/>
          <w:sz w:val="24"/>
          <w:szCs w:val="24"/>
        </w:rPr>
        <w:tab/>
      </w:r>
      <w:r w:rsidR="00F75193">
        <w:rPr>
          <w:rFonts w:ascii="Times New Roman" w:hAnsi="Times New Roman" w:cs="Times New Roman"/>
          <w:sz w:val="24"/>
          <w:szCs w:val="24"/>
        </w:rPr>
        <w:tab/>
      </w:r>
      <w:r w:rsidRPr="00F75193">
        <w:rPr>
          <w:rFonts w:ascii="Times New Roman" w:hAnsi="Times New Roman" w:cs="Times New Roman"/>
          <w:sz w:val="24"/>
          <w:szCs w:val="24"/>
          <w:lang w:val="fr-FR"/>
        </w:rPr>
        <w:t>(</w:t>
      </w:r>
      <w:proofErr w:type="spellStart"/>
      <w:r w:rsidRPr="00F75193">
        <w:rPr>
          <w:rFonts w:ascii="Times New Roman" w:hAnsi="Times New Roman" w:cs="Times New Roman"/>
          <w:sz w:val="24"/>
          <w:szCs w:val="24"/>
          <w:lang w:val="fr-FR"/>
        </w:rPr>
        <w:t>Barraine’s</w:t>
      </w:r>
      <w:proofErr w:type="spellEnd"/>
      <w:r w:rsidRPr="00F75193">
        <w:rPr>
          <w:rFonts w:ascii="Times New Roman" w:hAnsi="Times New Roman" w:cs="Times New Roman"/>
          <w:sz w:val="24"/>
          <w:szCs w:val="24"/>
          <w:lang w:val="fr-FR"/>
        </w:rPr>
        <w:t xml:space="preserve"> </w:t>
      </w:r>
      <w:proofErr w:type="spellStart"/>
      <w:r w:rsidRPr="00F75193">
        <w:rPr>
          <w:rFonts w:ascii="Times New Roman" w:hAnsi="Times New Roman" w:cs="Times New Roman"/>
          <w:sz w:val="24"/>
          <w:szCs w:val="24"/>
          <w:lang w:val="fr-FR"/>
        </w:rPr>
        <w:t>only</w:t>
      </w:r>
      <w:proofErr w:type="spellEnd"/>
      <w:r w:rsidRPr="00F75193">
        <w:rPr>
          <w:rFonts w:ascii="Times New Roman" w:hAnsi="Times New Roman" w:cs="Times New Roman"/>
          <w:sz w:val="24"/>
          <w:szCs w:val="24"/>
          <w:lang w:val="fr-FR"/>
        </w:rPr>
        <w:t xml:space="preserve"> serial composition).</w:t>
      </w:r>
    </w:p>
    <w:p w14:paraId="6B485EA6" w14:textId="77777777" w:rsidR="00E00AAE" w:rsidRPr="00F75193" w:rsidRDefault="00E00AAE" w:rsidP="00C971BF">
      <w:pPr>
        <w:spacing w:after="0"/>
        <w:rPr>
          <w:rFonts w:ascii="Times New Roman" w:hAnsi="Times New Roman" w:cs="Times New Roman"/>
          <w:sz w:val="24"/>
          <w:szCs w:val="24"/>
          <w:lang w:val="fr-FR"/>
        </w:rPr>
      </w:pPr>
    </w:p>
    <w:p w14:paraId="5263FA38" w14:textId="6993DFEB" w:rsidR="00E00AAE" w:rsidRPr="00F75193" w:rsidRDefault="00F75193" w:rsidP="00C971BF">
      <w:pPr>
        <w:spacing w:after="0"/>
        <w:rPr>
          <w:rFonts w:ascii="Times New Roman" w:hAnsi="Times New Roman" w:cs="Times New Roman"/>
          <w:i/>
          <w:sz w:val="24"/>
          <w:szCs w:val="24"/>
          <w:lang w:val="fr-FR"/>
        </w:rPr>
      </w:pPr>
      <w:r w:rsidRPr="00F75193">
        <w:rPr>
          <w:rFonts w:ascii="Times New Roman" w:hAnsi="Times New Roman" w:cs="Times New Roman"/>
          <w:sz w:val="24"/>
          <w:szCs w:val="24"/>
          <w:lang w:val="fr-FR"/>
        </w:rPr>
        <w:t>1977</w:t>
      </w:r>
      <w:r w:rsidRPr="00F75193">
        <w:rPr>
          <w:rFonts w:ascii="Times New Roman" w:hAnsi="Times New Roman" w:cs="Times New Roman"/>
          <w:sz w:val="24"/>
          <w:szCs w:val="24"/>
          <w:lang w:val="fr-FR"/>
        </w:rPr>
        <w:tab/>
      </w:r>
      <w:r w:rsidRPr="00F75193">
        <w:rPr>
          <w:rFonts w:ascii="Times New Roman" w:hAnsi="Times New Roman" w:cs="Times New Roman"/>
          <w:sz w:val="24"/>
          <w:szCs w:val="24"/>
          <w:lang w:val="fr-FR"/>
        </w:rPr>
        <w:tab/>
      </w:r>
      <w:r w:rsidR="000C5263" w:rsidRPr="00F75193">
        <w:rPr>
          <w:rFonts w:ascii="Times New Roman" w:hAnsi="Times New Roman" w:cs="Times New Roman"/>
          <w:i/>
          <w:sz w:val="24"/>
          <w:szCs w:val="24"/>
          <w:lang w:val="fr-FR"/>
        </w:rPr>
        <w:t xml:space="preserve">De </w:t>
      </w:r>
      <w:ins w:id="204" w:author="" w:date="2014-08-03T22:17:00Z">
        <w:r w:rsidR="000C5263">
          <w:rPr>
            <w:rFonts w:ascii="Times New Roman" w:hAnsi="Times New Roman" w:cs="Times New Roman"/>
            <w:i/>
            <w:sz w:val="24"/>
            <w:szCs w:val="24"/>
            <w:lang w:val="fr-FR"/>
          </w:rPr>
          <w:t>p</w:t>
        </w:r>
      </w:ins>
      <w:del w:id="205" w:author="" w:date="2014-08-03T22:17:00Z">
        <w:r w:rsidR="000C5263" w:rsidRPr="00F75193" w:rsidDel="000C5263">
          <w:rPr>
            <w:rFonts w:ascii="Times New Roman" w:hAnsi="Times New Roman" w:cs="Times New Roman"/>
            <w:i/>
            <w:sz w:val="24"/>
            <w:szCs w:val="24"/>
            <w:lang w:val="fr-FR"/>
          </w:rPr>
          <w:delText>P</w:delText>
        </w:r>
      </w:del>
      <w:r w:rsidR="000C5263" w:rsidRPr="00F75193">
        <w:rPr>
          <w:rFonts w:ascii="Times New Roman" w:hAnsi="Times New Roman" w:cs="Times New Roman"/>
          <w:i/>
          <w:sz w:val="24"/>
          <w:szCs w:val="24"/>
          <w:lang w:val="fr-FR"/>
        </w:rPr>
        <w:t xml:space="preserve">remier </w:t>
      </w:r>
      <w:ins w:id="206" w:author="" w:date="2014-08-03T22:17:00Z">
        <w:r w:rsidR="000C5263">
          <w:rPr>
            <w:rFonts w:ascii="Times New Roman" w:hAnsi="Times New Roman" w:cs="Times New Roman"/>
            <w:i/>
            <w:sz w:val="24"/>
            <w:szCs w:val="24"/>
            <w:lang w:val="fr-FR"/>
          </w:rPr>
          <w:t>m</w:t>
        </w:r>
      </w:ins>
      <w:del w:id="207" w:author="" w:date="2014-08-03T22:17:00Z">
        <w:r w:rsidR="000C5263" w:rsidRPr="00F75193" w:rsidDel="000C5263">
          <w:rPr>
            <w:rFonts w:ascii="Times New Roman" w:hAnsi="Times New Roman" w:cs="Times New Roman"/>
            <w:i/>
            <w:sz w:val="24"/>
            <w:szCs w:val="24"/>
            <w:lang w:val="fr-FR"/>
          </w:rPr>
          <w:delText>M</w:delText>
        </w:r>
      </w:del>
      <w:r w:rsidR="000C5263" w:rsidRPr="00F75193">
        <w:rPr>
          <w:rFonts w:ascii="Times New Roman" w:hAnsi="Times New Roman" w:cs="Times New Roman"/>
          <w:i/>
          <w:sz w:val="24"/>
          <w:szCs w:val="24"/>
          <w:lang w:val="fr-FR"/>
        </w:rPr>
        <w:t xml:space="preserve">ai </w:t>
      </w:r>
      <w:ins w:id="208" w:author="" w:date="2014-08-03T22:17:00Z">
        <w:r w:rsidR="000C5263">
          <w:rPr>
            <w:rFonts w:ascii="Times New Roman" w:hAnsi="Times New Roman" w:cs="Times New Roman"/>
            <w:i/>
            <w:sz w:val="24"/>
            <w:szCs w:val="24"/>
            <w:lang w:val="fr-FR"/>
          </w:rPr>
          <w:t>e</w:t>
        </w:r>
      </w:ins>
      <w:del w:id="209" w:author="" w:date="2014-08-03T22:17:00Z">
        <w:r w:rsidR="000C5263" w:rsidRPr="00F75193" w:rsidDel="000C5263">
          <w:rPr>
            <w:rFonts w:ascii="Times New Roman" w:hAnsi="Times New Roman" w:cs="Times New Roman"/>
            <w:i/>
            <w:sz w:val="24"/>
            <w:szCs w:val="24"/>
            <w:lang w:val="fr-FR"/>
          </w:rPr>
          <w:delText>E</w:delText>
        </w:r>
      </w:del>
      <w:r w:rsidR="000C5263" w:rsidRPr="00F75193">
        <w:rPr>
          <w:rFonts w:ascii="Times New Roman" w:hAnsi="Times New Roman" w:cs="Times New Roman"/>
          <w:i/>
          <w:sz w:val="24"/>
          <w:szCs w:val="24"/>
          <w:lang w:val="fr-FR"/>
        </w:rPr>
        <w:t xml:space="preserve">n </w:t>
      </w:r>
      <w:ins w:id="210" w:author="" w:date="2014-08-03T22:17:00Z">
        <w:r w:rsidR="000C5263">
          <w:rPr>
            <w:rFonts w:ascii="Times New Roman" w:hAnsi="Times New Roman" w:cs="Times New Roman"/>
            <w:i/>
            <w:sz w:val="24"/>
            <w:szCs w:val="24"/>
            <w:lang w:val="fr-FR"/>
          </w:rPr>
          <w:t>p</w:t>
        </w:r>
      </w:ins>
      <w:del w:id="211" w:author="" w:date="2014-08-03T22:17:00Z">
        <w:r w:rsidR="000C5263" w:rsidRPr="00F75193" w:rsidDel="000C5263">
          <w:rPr>
            <w:rFonts w:ascii="Times New Roman" w:hAnsi="Times New Roman" w:cs="Times New Roman"/>
            <w:i/>
            <w:sz w:val="24"/>
            <w:szCs w:val="24"/>
            <w:lang w:val="fr-FR"/>
          </w:rPr>
          <w:delText>P</w:delText>
        </w:r>
      </w:del>
      <w:r w:rsidR="000C5263" w:rsidRPr="00F75193">
        <w:rPr>
          <w:rFonts w:ascii="Times New Roman" w:hAnsi="Times New Roman" w:cs="Times New Roman"/>
          <w:i/>
          <w:sz w:val="24"/>
          <w:szCs w:val="24"/>
          <w:lang w:val="fr-FR"/>
        </w:rPr>
        <w:t xml:space="preserve">remier </w:t>
      </w:r>
      <w:ins w:id="212" w:author="" w:date="2014-08-03T22:17:00Z">
        <w:r w:rsidR="000C5263">
          <w:rPr>
            <w:rFonts w:ascii="Times New Roman" w:hAnsi="Times New Roman" w:cs="Times New Roman"/>
            <w:i/>
            <w:sz w:val="24"/>
            <w:szCs w:val="24"/>
            <w:lang w:val="fr-FR"/>
          </w:rPr>
          <w:t>m</w:t>
        </w:r>
      </w:ins>
      <w:bookmarkStart w:id="213" w:name="_GoBack"/>
      <w:bookmarkEnd w:id="213"/>
      <w:del w:id="214" w:author="" w:date="2014-08-03T22:17:00Z">
        <w:r w:rsidR="000C5263" w:rsidRPr="00F75193" w:rsidDel="000C5263">
          <w:rPr>
            <w:rFonts w:ascii="Times New Roman" w:hAnsi="Times New Roman" w:cs="Times New Roman"/>
            <w:i/>
            <w:sz w:val="24"/>
            <w:szCs w:val="24"/>
            <w:lang w:val="fr-FR"/>
          </w:rPr>
          <w:delText>M</w:delText>
        </w:r>
      </w:del>
      <w:r w:rsidR="000C5263" w:rsidRPr="00F75193">
        <w:rPr>
          <w:rFonts w:ascii="Times New Roman" w:hAnsi="Times New Roman" w:cs="Times New Roman"/>
          <w:i/>
          <w:sz w:val="24"/>
          <w:szCs w:val="24"/>
          <w:lang w:val="fr-FR"/>
        </w:rPr>
        <w:t>ai</w:t>
      </w:r>
    </w:p>
    <w:p w14:paraId="6083102E" w14:textId="77777777" w:rsidR="00F75193" w:rsidRPr="00F75193" w:rsidRDefault="00F75193" w:rsidP="00C971BF">
      <w:pPr>
        <w:spacing w:after="0"/>
        <w:rPr>
          <w:rFonts w:ascii="Times New Roman" w:hAnsi="Times New Roman" w:cs="Times New Roman"/>
          <w:sz w:val="24"/>
          <w:szCs w:val="24"/>
        </w:rPr>
      </w:pPr>
      <w:r>
        <w:rPr>
          <w:rFonts w:ascii="Times New Roman" w:hAnsi="Times New Roman" w:cs="Times New Roman"/>
          <w:i/>
          <w:sz w:val="24"/>
          <w:szCs w:val="24"/>
          <w:lang w:val="fr-FR"/>
        </w:rPr>
        <w:tab/>
      </w:r>
      <w:r>
        <w:rPr>
          <w:rFonts w:ascii="Times New Roman" w:hAnsi="Times New Roman" w:cs="Times New Roman"/>
          <w:i/>
          <w:sz w:val="24"/>
          <w:szCs w:val="24"/>
          <w:lang w:val="fr-FR"/>
        </w:rPr>
        <w:tab/>
      </w:r>
      <w:r w:rsidRPr="00F75193">
        <w:rPr>
          <w:rFonts w:ascii="Times New Roman" w:hAnsi="Times New Roman" w:cs="Times New Roman"/>
          <w:sz w:val="24"/>
          <w:szCs w:val="24"/>
        </w:rPr>
        <w:t>For unaccompanied voice</w:t>
      </w:r>
      <w:r w:rsidR="002C06C7">
        <w:rPr>
          <w:rFonts w:ascii="Times New Roman" w:hAnsi="Times New Roman" w:cs="Times New Roman"/>
          <w:sz w:val="24"/>
          <w:szCs w:val="24"/>
        </w:rPr>
        <w:t>s</w:t>
      </w:r>
      <w:r w:rsidRPr="00F75193">
        <w:rPr>
          <w:rFonts w:ascii="Times New Roman" w:hAnsi="Times New Roman" w:cs="Times New Roman"/>
          <w:sz w:val="24"/>
          <w:szCs w:val="24"/>
        </w:rPr>
        <w:t xml:space="preserve">, after Paul </w:t>
      </w:r>
      <w:proofErr w:type="spellStart"/>
      <w:r w:rsidRPr="00F75193">
        <w:rPr>
          <w:rFonts w:ascii="Times New Roman" w:hAnsi="Times New Roman" w:cs="Times New Roman"/>
          <w:sz w:val="24"/>
          <w:szCs w:val="24"/>
        </w:rPr>
        <w:t>Eluard</w:t>
      </w:r>
      <w:proofErr w:type="spellEnd"/>
      <w:r w:rsidRPr="00F75193">
        <w:rPr>
          <w:rFonts w:ascii="Times New Roman" w:hAnsi="Times New Roman" w:cs="Times New Roman"/>
          <w:sz w:val="24"/>
          <w:szCs w:val="24"/>
        </w:rPr>
        <w:t>.</w:t>
      </w:r>
    </w:p>
    <w:p w14:paraId="1F10ACC0" w14:textId="77777777" w:rsidR="00E00AAE" w:rsidRPr="00F75193" w:rsidRDefault="00E00AAE" w:rsidP="00C971BF">
      <w:pPr>
        <w:spacing w:after="0"/>
        <w:rPr>
          <w:rFonts w:ascii="Times New Roman" w:hAnsi="Times New Roman" w:cs="Times New Roman"/>
          <w:sz w:val="24"/>
          <w:szCs w:val="24"/>
        </w:rPr>
      </w:pPr>
    </w:p>
    <w:p w14:paraId="5DBFF4C6" w14:textId="77777777" w:rsidR="00E00AAE" w:rsidRPr="00F75193" w:rsidRDefault="00E00AAE" w:rsidP="00C971BF">
      <w:pPr>
        <w:spacing w:after="0"/>
        <w:rPr>
          <w:rFonts w:ascii="Times New Roman" w:hAnsi="Times New Roman" w:cs="Times New Roman"/>
          <w:sz w:val="24"/>
          <w:szCs w:val="24"/>
        </w:rPr>
      </w:pPr>
    </w:p>
    <w:p w14:paraId="281E4485" w14:textId="77777777" w:rsidR="00625783" w:rsidRPr="00F75193" w:rsidRDefault="00625783" w:rsidP="00C971BF">
      <w:pPr>
        <w:spacing w:after="0"/>
        <w:rPr>
          <w:rFonts w:ascii="Times New Roman" w:hAnsi="Times New Roman" w:cs="Times New Roman"/>
          <w:sz w:val="24"/>
          <w:szCs w:val="24"/>
        </w:rPr>
      </w:pPr>
    </w:p>
    <w:p w14:paraId="2C376E12" w14:textId="77777777" w:rsidR="00625783" w:rsidRPr="00F75193" w:rsidRDefault="00625783" w:rsidP="00C971BF">
      <w:pPr>
        <w:spacing w:after="0"/>
        <w:rPr>
          <w:rFonts w:ascii="Times New Roman" w:hAnsi="Times New Roman" w:cs="Times New Roman"/>
          <w:sz w:val="24"/>
          <w:szCs w:val="24"/>
        </w:rPr>
      </w:pPr>
    </w:p>
    <w:p w14:paraId="65867484" w14:textId="77777777" w:rsidR="00000C20" w:rsidRPr="00F75193" w:rsidRDefault="00000C20" w:rsidP="00C971BF">
      <w:pPr>
        <w:spacing w:after="0"/>
        <w:rPr>
          <w:rFonts w:ascii="Times New Roman" w:hAnsi="Times New Roman" w:cs="Times New Roman"/>
          <w:sz w:val="24"/>
          <w:szCs w:val="24"/>
        </w:rPr>
      </w:pPr>
    </w:p>
    <w:p w14:paraId="7230CCD5" w14:textId="77777777" w:rsidR="00000C20" w:rsidRPr="00C971BF" w:rsidRDefault="00000C20" w:rsidP="00C971BF">
      <w:pPr>
        <w:spacing w:after="0"/>
        <w:rPr>
          <w:rFonts w:ascii="Times New Roman" w:hAnsi="Times New Roman" w:cs="Times New Roman"/>
          <w:sz w:val="24"/>
          <w:szCs w:val="24"/>
        </w:rPr>
      </w:pPr>
    </w:p>
    <w:p w14:paraId="552F0243" w14:textId="77777777" w:rsidR="00C971BF" w:rsidRPr="00F75193" w:rsidRDefault="00C971BF" w:rsidP="00976736">
      <w:pPr>
        <w:spacing w:after="0"/>
        <w:rPr>
          <w:rFonts w:ascii="Times New Roman" w:hAnsi="Times New Roman" w:cs="Times New Roman"/>
          <w:sz w:val="24"/>
          <w:szCs w:val="24"/>
        </w:rPr>
      </w:pPr>
    </w:p>
    <w:p w14:paraId="077699FD" w14:textId="77777777" w:rsidR="00976736" w:rsidRPr="00F75193" w:rsidRDefault="00976736">
      <w:pPr>
        <w:rPr>
          <w:rFonts w:ascii="Times New Roman" w:hAnsi="Times New Roman" w:cs="Times New Roman"/>
          <w:b/>
          <w:sz w:val="24"/>
          <w:szCs w:val="24"/>
        </w:rPr>
      </w:pPr>
    </w:p>
    <w:sectPr w:rsidR="00976736" w:rsidRPr="00F7519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0" w:author="J. G." w:date="2012-10-04T10:42:00Z" w:initials="A.">
    <w:p w14:paraId="4DC1916A" w14:textId="34DA8532" w:rsidR="00124205" w:rsidRDefault="00124205">
      <w:pPr>
        <w:pStyle w:val="CommentText"/>
      </w:pPr>
      <w:r>
        <w:rPr>
          <w:rStyle w:val="CommentReference"/>
        </w:rPr>
        <w:annotationRef/>
      </w:r>
      <w:r>
        <w:t>Verify. Not “</w:t>
      </w:r>
      <w:proofErr w:type="spellStart"/>
      <w:r>
        <w:t>paysans</w:t>
      </w:r>
      <w:proofErr w:type="spellEnd"/>
      <w:r>
        <w:t>”?</w:t>
      </w:r>
    </w:p>
  </w:comment>
  <w:comment w:id="191" w:author="J. G." w:date="2012-10-04T10:44:00Z" w:initials="A.">
    <w:p w14:paraId="4FA1AEAA" w14:textId="24CDF4E2" w:rsidR="00124205" w:rsidRDefault="00124205">
      <w:pPr>
        <w:pStyle w:val="CommentText"/>
      </w:pPr>
      <w:r>
        <w:rPr>
          <w:rStyle w:val="CommentReference"/>
        </w:rPr>
        <w:annotationRef/>
      </w:r>
      <w:proofErr w:type="spellStart"/>
      <w:r>
        <w:t>Verfiy</w:t>
      </w:r>
      <w:proofErr w:type="spellEnd"/>
      <w:r>
        <w:t>. Chanson?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36"/>
    <w:rsid w:val="00000C20"/>
    <w:rsid w:val="00001355"/>
    <w:rsid w:val="000C5263"/>
    <w:rsid w:val="000F320E"/>
    <w:rsid w:val="00113A24"/>
    <w:rsid w:val="00124205"/>
    <w:rsid w:val="001D3AF9"/>
    <w:rsid w:val="001D5039"/>
    <w:rsid w:val="001E108A"/>
    <w:rsid w:val="001F117E"/>
    <w:rsid w:val="00251EFA"/>
    <w:rsid w:val="00283D84"/>
    <w:rsid w:val="002C06C7"/>
    <w:rsid w:val="00301079"/>
    <w:rsid w:val="0030432C"/>
    <w:rsid w:val="00352DDE"/>
    <w:rsid w:val="00361ACE"/>
    <w:rsid w:val="0036230E"/>
    <w:rsid w:val="003948DD"/>
    <w:rsid w:val="004512EC"/>
    <w:rsid w:val="004C290B"/>
    <w:rsid w:val="005109E6"/>
    <w:rsid w:val="0055778E"/>
    <w:rsid w:val="005866C9"/>
    <w:rsid w:val="005F1CC8"/>
    <w:rsid w:val="00625783"/>
    <w:rsid w:val="00632EFB"/>
    <w:rsid w:val="0063359F"/>
    <w:rsid w:val="0065129B"/>
    <w:rsid w:val="00735706"/>
    <w:rsid w:val="00765FE9"/>
    <w:rsid w:val="00773AD3"/>
    <w:rsid w:val="007B7E29"/>
    <w:rsid w:val="00813395"/>
    <w:rsid w:val="00872D01"/>
    <w:rsid w:val="008F56C9"/>
    <w:rsid w:val="00913DB3"/>
    <w:rsid w:val="0093603F"/>
    <w:rsid w:val="00943DC2"/>
    <w:rsid w:val="0097521B"/>
    <w:rsid w:val="00976736"/>
    <w:rsid w:val="009B7812"/>
    <w:rsid w:val="009F3B1D"/>
    <w:rsid w:val="00A53009"/>
    <w:rsid w:val="00A6539D"/>
    <w:rsid w:val="00A91BC1"/>
    <w:rsid w:val="00B116E9"/>
    <w:rsid w:val="00B2291F"/>
    <w:rsid w:val="00B81A70"/>
    <w:rsid w:val="00C17B68"/>
    <w:rsid w:val="00C53922"/>
    <w:rsid w:val="00C83430"/>
    <w:rsid w:val="00C87613"/>
    <w:rsid w:val="00C971BF"/>
    <w:rsid w:val="00D6382C"/>
    <w:rsid w:val="00D770F9"/>
    <w:rsid w:val="00D81327"/>
    <w:rsid w:val="00DC733C"/>
    <w:rsid w:val="00E00AAE"/>
    <w:rsid w:val="00E04772"/>
    <w:rsid w:val="00E559D5"/>
    <w:rsid w:val="00E639E5"/>
    <w:rsid w:val="00E70E02"/>
    <w:rsid w:val="00E8166D"/>
    <w:rsid w:val="00EB4DAF"/>
    <w:rsid w:val="00EB6741"/>
    <w:rsid w:val="00EB7F01"/>
    <w:rsid w:val="00EC0433"/>
    <w:rsid w:val="00EF3DF1"/>
    <w:rsid w:val="00F424AB"/>
    <w:rsid w:val="00F671CE"/>
    <w:rsid w:val="00F75193"/>
    <w:rsid w:val="00FB040F"/>
    <w:rsid w:val="00FE04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A9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C7"/>
    <w:rPr>
      <w:rFonts w:ascii="Tahoma" w:hAnsi="Tahoma" w:cs="Tahoma"/>
      <w:sz w:val="16"/>
      <w:szCs w:val="16"/>
    </w:rPr>
  </w:style>
  <w:style w:type="character" w:styleId="CommentReference">
    <w:name w:val="annotation reference"/>
    <w:basedOn w:val="DefaultParagraphFont"/>
    <w:uiPriority w:val="99"/>
    <w:semiHidden/>
    <w:unhideWhenUsed/>
    <w:rsid w:val="00813395"/>
    <w:rPr>
      <w:sz w:val="18"/>
      <w:szCs w:val="18"/>
    </w:rPr>
  </w:style>
  <w:style w:type="paragraph" w:styleId="CommentText">
    <w:name w:val="annotation text"/>
    <w:basedOn w:val="Normal"/>
    <w:link w:val="CommentTextChar"/>
    <w:uiPriority w:val="99"/>
    <w:semiHidden/>
    <w:unhideWhenUsed/>
    <w:rsid w:val="00813395"/>
    <w:pPr>
      <w:spacing w:line="240" w:lineRule="auto"/>
    </w:pPr>
    <w:rPr>
      <w:sz w:val="24"/>
      <w:szCs w:val="24"/>
    </w:rPr>
  </w:style>
  <w:style w:type="character" w:customStyle="1" w:styleId="CommentTextChar">
    <w:name w:val="Comment Text Char"/>
    <w:basedOn w:val="DefaultParagraphFont"/>
    <w:link w:val="CommentText"/>
    <w:uiPriority w:val="99"/>
    <w:semiHidden/>
    <w:rsid w:val="00813395"/>
    <w:rPr>
      <w:sz w:val="24"/>
      <w:szCs w:val="24"/>
    </w:rPr>
  </w:style>
  <w:style w:type="paragraph" w:styleId="CommentSubject">
    <w:name w:val="annotation subject"/>
    <w:basedOn w:val="CommentText"/>
    <w:next w:val="CommentText"/>
    <w:link w:val="CommentSubjectChar"/>
    <w:uiPriority w:val="99"/>
    <w:semiHidden/>
    <w:unhideWhenUsed/>
    <w:rsid w:val="00813395"/>
    <w:rPr>
      <w:b/>
      <w:bCs/>
      <w:sz w:val="20"/>
      <w:szCs w:val="20"/>
    </w:rPr>
  </w:style>
  <w:style w:type="character" w:customStyle="1" w:styleId="CommentSubjectChar">
    <w:name w:val="Comment Subject Char"/>
    <w:basedOn w:val="CommentTextChar"/>
    <w:link w:val="CommentSubject"/>
    <w:uiPriority w:val="99"/>
    <w:semiHidden/>
    <w:rsid w:val="0081339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C7"/>
    <w:rPr>
      <w:rFonts w:ascii="Tahoma" w:hAnsi="Tahoma" w:cs="Tahoma"/>
      <w:sz w:val="16"/>
      <w:szCs w:val="16"/>
    </w:rPr>
  </w:style>
  <w:style w:type="character" w:styleId="CommentReference">
    <w:name w:val="annotation reference"/>
    <w:basedOn w:val="DefaultParagraphFont"/>
    <w:uiPriority w:val="99"/>
    <w:semiHidden/>
    <w:unhideWhenUsed/>
    <w:rsid w:val="00813395"/>
    <w:rPr>
      <w:sz w:val="18"/>
      <w:szCs w:val="18"/>
    </w:rPr>
  </w:style>
  <w:style w:type="paragraph" w:styleId="CommentText">
    <w:name w:val="annotation text"/>
    <w:basedOn w:val="Normal"/>
    <w:link w:val="CommentTextChar"/>
    <w:uiPriority w:val="99"/>
    <w:semiHidden/>
    <w:unhideWhenUsed/>
    <w:rsid w:val="00813395"/>
    <w:pPr>
      <w:spacing w:line="240" w:lineRule="auto"/>
    </w:pPr>
    <w:rPr>
      <w:sz w:val="24"/>
      <w:szCs w:val="24"/>
    </w:rPr>
  </w:style>
  <w:style w:type="character" w:customStyle="1" w:styleId="CommentTextChar">
    <w:name w:val="Comment Text Char"/>
    <w:basedOn w:val="DefaultParagraphFont"/>
    <w:link w:val="CommentText"/>
    <w:uiPriority w:val="99"/>
    <w:semiHidden/>
    <w:rsid w:val="00813395"/>
    <w:rPr>
      <w:sz w:val="24"/>
      <w:szCs w:val="24"/>
    </w:rPr>
  </w:style>
  <w:style w:type="paragraph" w:styleId="CommentSubject">
    <w:name w:val="annotation subject"/>
    <w:basedOn w:val="CommentText"/>
    <w:next w:val="CommentText"/>
    <w:link w:val="CommentSubjectChar"/>
    <w:uiPriority w:val="99"/>
    <w:semiHidden/>
    <w:unhideWhenUsed/>
    <w:rsid w:val="00813395"/>
    <w:rPr>
      <w:b/>
      <w:bCs/>
      <w:sz w:val="20"/>
      <w:szCs w:val="20"/>
    </w:rPr>
  </w:style>
  <w:style w:type="character" w:customStyle="1" w:styleId="CommentSubjectChar">
    <w:name w:val="Comment Subject Char"/>
    <w:basedOn w:val="CommentTextChar"/>
    <w:link w:val="CommentSubject"/>
    <w:uiPriority w:val="99"/>
    <w:semiHidden/>
    <w:rsid w:val="008133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031B3-82CB-5C45-BE4B-BFCE77412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4</Pages>
  <Words>1418</Words>
  <Characters>8083</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J. G.</cp:lastModifiedBy>
  <cp:revision>2</cp:revision>
  <cp:lastPrinted>2012-09-05T19:28:00Z</cp:lastPrinted>
  <dcterms:created xsi:type="dcterms:W3CDTF">2012-08-29T10:51:00Z</dcterms:created>
  <dcterms:modified xsi:type="dcterms:W3CDTF">2014-08-04T04:27:00Z</dcterms:modified>
</cp:coreProperties>
</file>