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KRACAUER, Siegfried (8 February 1889- 26 November 1966)</w:t>
      </w:r>
    </w:p>
    <w:p>
      <w:pPr>
        <w:pStyle w:val="Normal"/>
        <w:rPr>
          <w:rFonts w:ascii="Times Roman" w:cs="Times Roman" w:hAnsi="Times Roman" w:eastAsia="Times Roman"/>
        </w:rPr>
      </w:pPr>
    </w:p>
    <w:p>
      <w:pPr>
        <w:pStyle w:val="Normal"/>
        <w:rPr>
          <w:rFonts w:ascii="Times Roman" w:cs="Times Roman" w:hAnsi="Times Roman" w:eastAsia="Times Roman"/>
          <w:lang w:val="en-US"/>
        </w:rPr>
      </w:pPr>
      <w:r>
        <w:rPr>
          <w:rFonts w:ascii="Times Roman"/>
          <w:rtl w:val="0"/>
          <w:lang w:val="en-US"/>
        </w:rPr>
        <w:t xml:space="preserve">Siegfried Kracauer was a German cultural critic and theorist.  He wrote film and cultural criticism for the </w:t>
      </w:r>
      <w:r>
        <w:rPr>
          <w:rFonts w:ascii="Times Roman"/>
          <w:i w:val="1"/>
          <w:iCs w:val="1"/>
          <w:rtl w:val="0"/>
          <w:lang w:val="en-US"/>
        </w:rPr>
        <w:t>Frankfurter Zeitung</w:t>
      </w:r>
      <w:r>
        <w:rPr>
          <w:rFonts w:ascii="Times Roman"/>
          <w:rtl w:val="0"/>
          <w:lang w:val="en-US"/>
        </w:rPr>
        <w:t xml:space="preserve"> in the </w:t>
      </w:r>
      <w:del w:id="0" w:date="2014-05-18T16:22:44Z" w:author="Sophie Pinkoski">
        <w:r>
          <w:rPr>
            <w:rFonts w:ascii="Times Roman"/>
            <w:rtl w:val="0"/>
            <w:lang w:val="en-US"/>
          </w:rPr>
          <w:delText>1920s</w:delText>
        </w:r>
      </w:del>
      <w:ins w:id="1" w:date="2014-05-18T16:22:45Z" w:author="Sophie Pinkoski">
        <w:r>
          <w:rPr>
            <w:rFonts w:ascii="Times Roman"/>
            <w:rtl w:val="0"/>
            <w:lang w:val="en-US"/>
          </w:rPr>
          <w:t>twenties</w:t>
        </w:r>
      </w:ins>
      <w:r>
        <w:rPr>
          <w:rFonts w:ascii="Times Roman"/>
          <w:rtl w:val="0"/>
          <w:lang w:val="en-US"/>
        </w:rPr>
        <w:t xml:space="preserve"> and early</w:t>
      </w:r>
      <w:ins w:id="2" w:date="2014-05-18T16:22:49Z" w:author="Sophie Pinkoski">
        <w:r>
          <w:rPr>
            <w:rFonts w:ascii="Times Roman"/>
            <w:rtl w:val="0"/>
            <w:lang w:val="en-US"/>
          </w:rPr>
          <w:t xml:space="preserve"> thirties</w:t>
        </w:r>
      </w:ins>
      <w:del w:id="3" w:date="2014-05-18T16:22:48Z" w:author="Sophie Pinkoski">
        <w:r>
          <w:rPr>
            <w:rFonts w:ascii="Times Roman"/>
            <w:rtl w:val="0"/>
            <w:lang w:val="en-US"/>
          </w:rPr>
          <w:delText xml:space="preserve"> 1930s</w:delText>
        </w:r>
      </w:del>
      <w:r>
        <w:rPr>
          <w:rFonts w:ascii="Times Roman"/>
          <w:rtl w:val="0"/>
          <w:lang w:val="en-US"/>
        </w:rPr>
        <w:t>.  From 1933</w:t>
      </w:r>
      <w:ins w:id="4" w:date="2014-05-18T16:22:21Z" w:author="Sophie Pinkoski">
        <w:r>
          <w:rPr>
            <w:rFonts w:ascii="Times Roman"/>
            <w:rtl w:val="0"/>
            <w:lang w:val="en-US"/>
          </w:rPr>
          <w:t xml:space="preserve"> to 19</w:t>
        </w:r>
      </w:ins>
      <w:del w:id="5" w:date="2014-05-18T16:22:18Z" w:author="Sophie Pinkoski">
        <w:r>
          <w:rPr>
            <w:rFonts w:ascii="Times Roman"/>
            <w:rtl w:val="0"/>
            <w:lang w:val="en-US"/>
          </w:rPr>
          <w:delText>-</w:delText>
        </w:r>
      </w:del>
      <w:r>
        <w:rPr>
          <w:rFonts w:ascii="Times Roman"/>
          <w:rtl w:val="0"/>
          <w:lang w:val="en-US"/>
        </w:rPr>
        <w:t xml:space="preserve">41 he was in exile in France, before moving to the United States.  He wrote criticism for various New York publications in the </w:t>
      </w:r>
      <w:del w:id="6" w:date="2014-05-18T16:22:55Z" w:author="Sophie Pinkoski">
        <w:r>
          <w:rPr>
            <w:rFonts w:ascii="Times Roman"/>
            <w:rtl w:val="0"/>
            <w:lang w:val="en-US"/>
          </w:rPr>
          <w:delText xml:space="preserve">1940s </w:delText>
        </w:r>
      </w:del>
      <w:ins w:id="7" w:date="2014-05-18T16:22:59Z" w:author="Sophie Pinkoski">
        <w:r>
          <w:rPr>
            <w:rFonts w:ascii="Times Roman"/>
            <w:rtl w:val="0"/>
            <w:lang w:val="en-US"/>
          </w:rPr>
          <w:t xml:space="preserve">forties </w:t>
        </w:r>
      </w:ins>
      <w:r>
        <w:rPr>
          <w:rFonts w:ascii="Times Roman"/>
          <w:rtl w:val="0"/>
          <w:lang w:val="en-US"/>
        </w:rPr>
        <w:t xml:space="preserve">and </w:t>
      </w:r>
      <w:del w:id="8" w:date="2014-05-18T16:23:02Z" w:author="Sophie Pinkoski">
        <w:r>
          <w:rPr>
            <w:rFonts w:ascii="Times Roman"/>
            <w:rtl w:val="0"/>
            <w:lang w:val="en-US"/>
          </w:rPr>
          <w:delText>1950s</w:delText>
        </w:r>
      </w:del>
      <w:ins w:id="9" w:date="2014-05-18T16:23:03Z" w:author="Sophie Pinkoski">
        <w:r>
          <w:rPr>
            <w:rFonts w:ascii="Times Roman"/>
            <w:rtl w:val="0"/>
            <w:lang w:val="en-US"/>
          </w:rPr>
          <w:t>fifties</w:t>
        </w:r>
      </w:ins>
      <w:r>
        <w:rPr>
          <w:rFonts w:ascii="Times Roman"/>
          <w:rtl w:val="0"/>
          <w:lang w:val="en-US"/>
        </w:rPr>
        <w:t xml:space="preserve">.  His major works include </w:t>
      </w:r>
      <w:r>
        <w:rPr>
          <w:rFonts w:ascii="Times Roman"/>
          <w:i w:val="1"/>
          <w:iCs w:val="1"/>
          <w:rtl w:val="0"/>
          <w:lang w:val="en-US"/>
        </w:rPr>
        <w:t>From Caligari to Hitler: A Psychological History of the German Film</w:t>
      </w:r>
      <w:r>
        <w:rPr>
          <w:rFonts w:ascii="Times Roman"/>
          <w:rtl w:val="0"/>
          <w:lang w:val="en-US"/>
        </w:rPr>
        <w:t xml:space="preserve"> (1947), </w:t>
      </w:r>
      <w:r>
        <w:rPr>
          <w:rFonts w:ascii="Times Roman"/>
          <w:i w:val="1"/>
          <w:iCs w:val="1"/>
          <w:rtl w:val="0"/>
          <w:lang w:val="en-US"/>
        </w:rPr>
        <w:t>Theory of Film: The Redemption of Physical Reality</w:t>
      </w:r>
      <w:r>
        <w:rPr>
          <w:rFonts w:ascii="Times Roman"/>
          <w:rtl w:val="0"/>
          <w:lang w:val="en-US"/>
        </w:rPr>
        <w:t xml:space="preserve"> (1960), and the posthumously published </w:t>
      </w:r>
      <w:r>
        <w:rPr>
          <w:rFonts w:ascii="Times Roman"/>
          <w:i w:val="1"/>
          <w:iCs w:val="1"/>
          <w:rtl w:val="0"/>
          <w:lang w:val="en-US"/>
        </w:rPr>
        <w:t>History: The Last Things Before the Last</w:t>
      </w:r>
      <w:r>
        <w:rPr>
          <w:rFonts w:ascii="Times Roman"/>
          <w:rtl w:val="0"/>
          <w:lang w:val="en-US"/>
        </w:rPr>
        <w:t xml:space="preserve"> (1969).  Kracauer is perhaps most famous for his essay </w:t>
      </w:r>
      <w:r>
        <w:rPr>
          <w:rFonts w:hAnsi="Times Roman" w:hint="default"/>
          <w:rtl w:val="0"/>
          <w:lang w:val="en-US"/>
        </w:rPr>
        <w:t>“</w:t>
      </w:r>
      <w:r>
        <w:rPr>
          <w:rFonts w:ascii="Times Roman"/>
          <w:rtl w:val="0"/>
          <w:lang w:val="en-US"/>
        </w:rPr>
        <w:t>The Mass Ornament</w:t>
      </w:r>
      <w:r>
        <w:rPr>
          <w:rFonts w:hAnsi="Times Roman" w:hint="default"/>
          <w:rtl w:val="0"/>
          <w:lang w:val="en-US"/>
        </w:rPr>
        <w:t xml:space="preserve">” </w:t>
      </w:r>
      <w:r>
        <w:rPr>
          <w:rFonts w:ascii="Times Roman"/>
          <w:rtl w:val="0"/>
          <w:lang w:val="en-US"/>
        </w:rPr>
        <w:t xml:space="preserve">(1927), an exploration of the relationship </w:t>
      </w:r>
      <w:del w:id="10" w:date="2014-05-18T16:23:58Z" w:author="Sophie Pinkoski">
        <w:r>
          <w:rPr>
            <w:rFonts w:ascii="Times Roman"/>
            <w:rtl w:val="0"/>
            <w:lang w:val="en-US"/>
          </w:rPr>
          <w:delText>of</w:delText>
        </w:r>
      </w:del>
      <w:ins w:id="11" w:date="2014-05-18T16:23:59Z" w:author="Sophie Pinkoski">
        <w:r>
          <w:rPr>
            <w:rFonts w:ascii="Times Roman"/>
            <w:rtl w:val="0"/>
            <w:lang w:val="en-US"/>
          </w:rPr>
          <w:t>between</w:t>
        </w:r>
      </w:ins>
      <w:r>
        <w:rPr>
          <w:rFonts w:ascii="Times Roman"/>
          <w:rtl w:val="0"/>
          <w:lang w:val="en-US"/>
        </w:rPr>
        <w:t xml:space="preserve"> the geometrical patterns produced by the Tiller Girls</w:t>
      </w:r>
      <w:ins w:id="12" w:date="2014-05-18T16:24:28Z" w:author="Sophie Pinkoski">
        <w:r>
          <w:rPr>
            <w:rFonts w:hAnsi="Times Roman" w:hint="default"/>
            <w:rtl w:val="0"/>
            <w:lang w:val="en-US"/>
          </w:rPr>
          <w:t>—</w:t>
        </w:r>
      </w:ins>
      <w:del w:id="13" w:date="2014-05-18T16:24:06Z" w:author="Sophie Pinkoski">
        <w:r>
          <w:rPr>
            <w:rFonts w:ascii="Times Roman"/>
            <w:rtl w:val="0"/>
            <w:lang w:val="en-US"/>
          </w:rPr>
          <w:delText xml:space="preserve">, </w:delText>
        </w:r>
      </w:del>
      <w:r>
        <w:rPr>
          <w:rFonts w:ascii="Times Roman"/>
          <w:rtl w:val="0"/>
          <w:lang w:val="en-US"/>
        </w:rPr>
        <w:t>precision dance troupes popular across Europe and the United States at the time</w:t>
      </w:r>
      <w:ins w:id="14" w:date="2014-05-18T16:24:25Z" w:author="Sophie Pinkoski">
        <w:r>
          <w:rPr>
            <w:rFonts w:hAnsi="Times Roman" w:hint="default"/>
            <w:rtl w:val="0"/>
            <w:lang w:val="en-US"/>
          </w:rPr>
          <w:t>—</w:t>
        </w:r>
      </w:ins>
      <w:ins w:id="15" w:date="2014-05-18T16:24:25Z" w:author="Sophie Pinkoski">
        <w:r>
          <w:rPr>
            <w:rFonts w:ascii="Times Roman"/>
            <w:rtl w:val="0"/>
            <w:lang w:val="en-US"/>
          </w:rPr>
          <w:t>and</w:t>
        </w:r>
      </w:ins>
      <w:del w:id="16" w:date="2014-05-18T16:24:14Z" w:author="Sophie Pinkoski">
        <w:r>
          <w:rPr>
            <w:rFonts w:ascii="Times Roman"/>
            <w:rtl w:val="0"/>
            <w:lang w:val="en-US"/>
          </w:rPr>
          <w:delText>, t</w:delText>
        </w:r>
      </w:del>
      <w:del w:id="17" w:date="2014-05-18T16:24:14Z" w:author="Sophie Pinkoski">
        <w:r>
          <w:rPr>
            <w:rFonts w:ascii="Times Roman"/>
            <w:rtl w:val="0"/>
            <w:lang w:val="en-US"/>
          </w:rPr>
          <w:delText>o</w:delText>
        </w:r>
      </w:del>
      <w:r>
        <w:rPr>
          <w:rFonts w:ascii="Times Roman"/>
          <w:rtl w:val="0"/>
          <w:lang w:val="en-US"/>
        </w:rPr>
        <w:t xml:space="preserve"> contemporary economic and political realities.  Kracauer would later apply the notion of the mass ornament to both the mass displays of Leni Riefenstahl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Nazi documentaries and the Hollywood musical spectaculars designed by choreographer Busby Berkeley.  After leaving Nazi Germany for the United States, Kracauer wrote his seminal text on German cinema, </w:t>
      </w:r>
      <w:r>
        <w:rPr>
          <w:rFonts w:ascii="Times Roman"/>
          <w:i w:val="1"/>
          <w:iCs w:val="1"/>
          <w:rtl w:val="0"/>
          <w:lang w:val="en-US"/>
        </w:rPr>
        <w:t>From Caligari to Hitler,</w:t>
      </w:r>
      <w:r>
        <w:rPr>
          <w:rFonts w:ascii="Times Roman"/>
          <w:rtl w:val="0"/>
          <w:lang w:val="en-US"/>
        </w:rPr>
        <w:t xml:space="preserve"> in which he views Weimar film through the lens of national psychology, finding in them a harbinger of the Nazi state.  In </w:t>
      </w:r>
      <w:r>
        <w:rPr>
          <w:rFonts w:ascii="Times Roman"/>
          <w:i w:val="1"/>
          <w:iCs w:val="1"/>
          <w:rtl w:val="0"/>
          <w:lang w:val="en-US"/>
        </w:rPr>
        <w:t>Theory of Film,</w:t>
      </w:r>
      <w:r>
        <w:rPr>
          <w:rFonts w:ascii="Times Roman"/>
          <w:rtl w:val="0"/>
          <w:lang w:val="en-US"/>
        </w:rPr>
        <w:t xml:space="preserve"> Kracauer, seeing film as an extension of photography, argues for a cinema that operates in a realistic mode.  Gerd Gem</w:t>
      </w:r>
      <w:r>
        <w:rPr>
          <w:rFonts w:hAnsi="Times Roman" w:hint="default"/>
          <w:rtl w:val="0"/>
          <w:lang w:val="en-US"/>
        </w:rPr>
        <w:t>ü</w:t>
      </w:r>
      <w:r>
        <w:rPr>
          <w:rFonts w:ascii="Times Roman"/>
          <w:rtl w:val="0"/>
          <w:lang w:val="en-US"/>
        </w:rPr>
        <w:t>nden and Johannes von Moltke have described Kracauer</w:t>
      </w:r>
      <w:r>
        <w:rPr>
          <w:rFonts w:hAnsi="Times Roman" w:hint="default"/>
          <w:rtl w:val="0"/>
          <w:lang w:val="en-US"/>
        </w:rPr>
        <w:t>’</w:t>
      </w:r>
      <w:r>
        <w:rPr>
          <w:rFonts w:ascii="Times Roman"/>
          <w:rtl w:val="0"/>
          <w:lang w:val="en-US"/>
        </w:rPr>
        <w:t xml:space="preserve">s criticism as being that of the </w:t>
      </w:r>
      <w:r>
        <w:rPr>
          <w:rFonts w:hAnsi="Times Roman" w:hint="default"/>
          <w:rtl w:val="0"/>
          <w:lang w:val="en-US"/>
        </w:rPr>
        <w:t>“</w:t>
      </w:r>
      <w:r>
        <w:rPr>
          <w:rFonts w:ascii="Times Roman"/>
          <w:rtl w:val="0"/>
          <w:lang w:val="en-US"/>
        </w:rPr>
        <w:t>medium shot,</w:t>
      </w:r>
      <w:r>
        <w:rPr>
          <w:rFonts w:hAnsi="Times Roman" w:hint="default"/>
          <w:rtl w:val="0"/>
          <w:lang w:val="en-US"/>
        </w:rPr>
        <w:t xml:space="preserve">” </w:t>
      </w:r>
      <w:r>
        <w:rPr>
          <w:rFonts w:ascii="Times Roman"/>
          <w:rtl w:val="0"/>
          <w:lang w:val="en-US"/>
        </w:rPr>
        <w:t xml:space="preserve">resisting both close readings of works and </w:t>
      </w:r>
      <w:ins w:id="18" w:date="2014-05-18T16:25:27Z" w:author="Sophie Pinkoski">
        <w:r>
          <w:rPr>
            <w:rFonts w:ascii="Times Roman"/>
            <w:rtl w:val="0"/>
            <w:lang w:val="en-US"/>
          </w:rPr>
          <w:t>A</w:t>
        </w:r>
      </w:ins>
      <w:del w:id="19" w:date="2014-05-18T16:25:27Z" w:author="Sophie Pinkoski">
        <w:r>
          <w:rPr>
            <w:rFonts w:ascii="Times Roman"/>
            <w:rtl w:val="0"/>
            <w:lang w:val="en-US"/>
          </w:rPr>
          <w:delText>a</w:delText>
        </w:r>
      </w:del>
      <w:r>
        <w:rPr>
          <w:rFonts w:ascii="Times Roman"/>
          <w:rtl w:val="0"/>
          <w:lang w:val="en-US"/>
        </w:rPr>
        <w:t xml:space="preserve">bstract cultural criticism in favour of a middle distance where, as Kracauer put it, </w:t>
      </w:r>
      <w:r>
        <w:rPr>
          <w:rFonts w:hAnsi="Times Roman" w:hint="default"/>
          <w:rtl w:val="0"/>
          <w:lang w:val="en-US"/>
        </w:rPr>
        <w:t>“</w:t>
      </w:r>
      <w:r>
        <w:rPr>
          <w:rFonts w:ascii="Times Roman"/>
          <w:rtl w:val="0"/>
          <w:lang w:val="en-US"/>
        </w:rPr>
        <w:t>ambiguity is of the essence.</w:t>
      </w:r>
      <w:r>
        <w:rPr>
          <w:rFonts w:hAnsi="Times Roman" w:hint="default"/>
          <w:rtl w:val="0"/>
          <w:lang w:val="en-US"/>
        </w:rPr>
        <w:t xml:space="preserve">”  </w:t>
      </w:r>
    </w:p>
    <w:p>
      <w:pPr>
        <w:pStyle w:val="Normal"/>
        <w:rPr>
          <w:rFonts w:ascii="Times Roman" w:cs="Times Roman" w:hAnsi="Times Roman" w:eastAsia="Times Roman"/>
        </w:rPr>
      </w:pP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 xml:space="preserve">Further reading: </w:t>
      </w: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Gem</w:t>
      </w:r>
      <w:r>
        <w:rPr>
          <w:rFonts w:hAnsi="Times Roman" w:hint="default"/>
          <w:rtl w:val="0"/>
          <w:lang w:val="en-US"/>
        </w:rPr>
        <w:t>ü</w:t>
      </w:r>
      <w:r>
        <w:rPr>
          <w:rFonts w:ascii="Times Roman"/>
          <w:rtl w:val="0"/>
          <w:lang w:val="en-US"/>
        </w:rPr>
        <w:t xml:space="preserve">nden, G. and von Moltke, J., eds. (2012) </w:t>
      </w:r>
      <w:r>
        <w:rPr>
          <w:rFonts w:ascii="Times Roman"/>
          <w:i w:val="1"/>
          <w:iCs w:val="1"/>
          <w:rtl w:val="0"/>
          <w:lang w:val="en-US"/>
        </w:rPr>
        <w:t>Culture in the Anteroom: The Legacies of Siegfried Kracauer</w:t>
      </w:r>
      <w:r>
        <w:rPr>
          <w:rFonts w:ascii="Times Roman"/>
          <w:rtl w:val="0"/>
          <w:lang w:val="en-US"/>
        </w:rPr>
        <w:t>, Ann Arbor: University of Michigan.</w:t>
      </w: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 xml:space="preserve">Hansen, M. (2012) </w:t>
      </w:r>
      <w:r>
        <w:rPr>
          <w:rFonts w:ascii="Times Roman"/>
          <w:i w:val="1"/>
          <w:iCs w:val="1"/>
          <w:rtl w:val="0"/>
          <w:lang w:val="en-US"/>
        </w:rPr>
        <w:t>Cinema and Experience: Siegfried Kracauer, Walter Benjamin, and Theodor W. Adorno.</w:t>
      </w:r>
      <w:r>
        <w:rPr>
          <w:rFonts w:ascii="Times Roman"/>
          <w:rtl w:val="0"/>
          <w:lang w:val="en-US"/>
        </w:rPr>
        <w:t xml:space="preserve">  Berkeley: University of California Press.</w:t>
      </w:r>
    </w:p>
    <w:p>
      <w:pPr>
        <w:pStyle w:val="Normal"/>
        <w:rPr>
          <w:rFonts w:ascii="Times Roman" w:cs="Times Roman" w:hAnsi="Times Roman" w:eastAsia="Times Roman"/>
        </w:rPr>
      </w:pP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Paratextual material?</w:t>
      </w: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[A mass ornament, same as for Busby Berkeley:]</w:t>
      </w: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Dance Heritage Coalition page on Busby Berkeley:</w:t>
      </w: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http://www.danceheritage.org/berkeley.html</w:t>
      </w:r>
    </w:p>
    <w:p>
      <w:pPr>
        <w:pStyle w:val="Normal"/>
        <w:rPr>
          <w:rFonts w:ascii="Times Roman" w:cs="Times Roman" w:hAnsi="Times Roman" w:eastAsia="Times Roman"/>
        </w:rPr>
      </w:pPr>
    </w:p>
    <w:p>
      <w:pPr>
        <w:pStyle w:val="Normal"/>
        <w:rPr>
          <w:rFonts w:ascii="Times Roman" w:cs="Times Roman" w:hAnsi="Times Roman" w:eastAsia="Times Roman"/>
        </w:rPr>
      </w:pPr>
      <w:r>
        <w:rPr>
          <w:rFonts w:ascii="Times Roman"/>
          <w:rtl w:val="0"/>
          <w:lang w:val="en-US"/>
        </w:rPr>
        <w:t>Kendall Heitzman</w:t>
      </w:r>
    </w:p>
    <w:p>
      <w:pPr>
        <w:pStyle w:val="Normal"/>
      </w:pPr>
      <w:r>
        <w:rPr>
          <w:rFonts w:ascii="Times Roman"/>
          <w:rtl w:val="0"/>
          <w:lang w:val="en-US"/>
        </w:rPr>
        <w:t>University of Iowa</w:t>
      </w: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