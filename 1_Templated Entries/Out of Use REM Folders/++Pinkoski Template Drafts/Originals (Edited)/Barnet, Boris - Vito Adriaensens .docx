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BE8AC" w14:textId="048DE834" w:rsidR="00F6013E" w:rsidRPr="007B0CC4" w:rsidRDefault="00F6013E" w:rsidP="00F601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Barnet</w:t>
      </w:r>
      <w:r w:rsidRPr="004D10E9">
        <w:rPr>
          <w:rFonts w:ascii="Times New Roman" w:hAnsi="Times New Roman" w:cs="Times New Roman"/>
          <w:b/>
        </w:rPr>
        <w:t>, Boris (</w:t>
      </w:r>
      <w:r>
        <w:rPr>
          <w:rFonts w:ascii="Times New Roman" w:hAnsi="Times New Roman" w:cs="Times New Roman"/>
          <w:b/>
        </w:rPr>
        <w:t xml:space="preserve">b. </w:t>
      </w:r>
      <w:r w:rsidRPr="004D10E9">
        <w:rPr>
          <w:rFonts w:ascii="Times New Roman" w:hAnsi="Times New Roman" w:cs="Times New Roman"/>
          <w:b/>
        </w:rPr>
        <w:t>18 June, 1902</w:t>
      </w:r>
      <w:r>
        <w:rPr>
          <w:rFonts w:ascii="Times New Roman" w:hAnsi="Times New Roman" w:cs="Times New Roman"/>
          <w:b/>
        </w:rPr>
        <w:t>, Moscow, Russia;</w:t>
      </w:r>
      <w:r w:rsidRPr="004D10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d. </w:t>
      </w:r>
      <w:r w:rsidRPr="004D10E9">
        <w:rPr>
          <w:rFonts w:ascii="Times New Roman" w:hAnsi="Times New Roman" w:cs="Times New Roman"/>
          <w:b/>
        </w:rPr>
        <w:t>8 January, 1965</w:t>
      </w:r>
      <w:r>
        <w:rPr>
          <w:rFonts w:ascii="Times New Roman" w:hAnsi="Times New Roman" w:cs="Times New Roman"/>
          <w:b/>
        </w:rPr>
        <w:t>, Riga, Latvia).</w:t>
      </w:r>
    </w:p>
    <w:p w14:paraId="7ACF6157" w14:textId="77777777" w:rsidR="004D37A5" w:rsidRDefault="004D37A5">
      <w:pPr>
        <w:rPr>
          <w:rFonts w:ascii="Times New Roman" w:hAnsi="Times New Roman" w:cs="Times New Roman"/>
        </w:rPr>
      </w:pPr>
    </w:p>
    <w:p w14:paraId="0282CF13" w14:textId="5DB9D901" w:rsidR="002D0981" w:rsidRDefault="007E330D" w:rsidP="002174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7E3D58">
        <w:rPr>
          <w:rFonts w:ascii="Times New Roman" w:hAnsi="Times New Roman" w:cs="Times New Roman"/>
        </w:rPr>
        <w:t xml:space="preserve">oris Barnet was a Russian actor, </w:t>
      </w:r>
      <w:r>
        <w:rPr>
          <w:rFonts w:ascii="Times New Roman" w:hAnsi="Times New Roman" w:cs="Times New Roman"/>
        </w:rPr>
        <w:t>director</w:t>
      </w:r>
      <w:ins w:id="0" w:author="" w:date="2014-08-03T15:52:00Z">
        <w:r w:rsidR="003B1D55">
          <w:rPr>
            <w:rFonts w:ascii="Times New Roman" w:hAnsi="Times New Roman" w:cs="Times New Roman"/>
          </w:rPr>
          <w:t>,</w:t>
        </w:r>
      </w:ins>
      <w:r w:rsidR="007E3D58">
        <w:rPr>
          <w:rFonts w:ascii="Times New Roman" w:hAnsi="Times New Roman" w:cs="Times New Roman"/>
        </w:rPr>
        <w:t xml:space="preserve"> and professional boxer. He made his debut as an actor in Lev </w:t>
      </w:r>
      <w:proofErr w:type="spellStart"/>
      <w:r w:rsidR="007E3D58">
        <w:rPr>
          <w:rFonts w:ascii="Times New Roman" w:hAnsi="Times New Roman" w:cs="Times New Roman"/>
        </w:rPr>
        <w:t>Kuleshov’s</w:t>
      </w:r>
      <w:proofErr w:type="spellEnd"/>
      <w:r w:rsidR="005943D9">
        <w:rPr>
          <w:rFonts w:ascii="Times New Roman" w:hAnsi="Times New Roman" w:cs="Times New Roman"/>
        </w:rPr>
        <w:t xml:space="preserve"> comedy</w:t>
      </w:r>
      <w:r w:rsidR="007E3D58">
        <w:rPr>
          <w:rFonts w:ascii="Times New Roman" w:hAnsi="Times New Roman" w:cs="Times New Roman"/>
        </w:rPr>
        <w:t xml:space="preserve"> </w:t>
      </w:r>
      <w:proofErr w:type="spellStart"/>
      <w:r w:rsidR="007E3D58" w:rsidRPr="007E3D58">
        <w:rPr>
          <w:rFonts w:ascii="Times New Roman" w:hAnsi="Times New Roman" w:cs="Times New Roman"/>
          <w:i/>
        </w:rPr>
        <w:t>Neobychainye</w:t>
      </w:r>
      <w:proofErr w:type="spellEnd"/>
      <w:r w:rsidR="007E3D58" w:rsidRPr="007E3D58">
        <w:rPr>
          <w:rFonts w:ascii="Times New Roman" w:hAnsi="Times New Roman" w:cs="Times New Roman"/>
          <w:i/>
        </w:rPr>
        <w:t xml:space="preserve"> </w:t>
      </w:r>
      <w:proofErr w:type="spellStart"/>
      <w:r w:rsidR="007E3D58" w:rsidRPr="007E3D58">
        <w:rPr>
          <w:rFonts w:ascii="Times New Roman" w:hAnsi="Times New Roman" w:cs="Times New Roman"/>
          <w:i/>
        </w:rPr>
        <w:t>priklyucheniya</w:t>
      </w:r>
      <w:proofErr w:type="spellEnd"/>
      <w:r w:rsidR="007E3D58" w:rsidRPr="007E3D58">
        <w:rPr>
          <w:rFonts w:ascii="Times New Roman" w:hAnsi="Times New Roman" w:cs="Times New Roman"/>
          <w:i/>
        </w:rPr>
        <w:t xml:space="preserve"> </w:t>
      </w:r>
      <w:proofErr w:type="spellStart"/>
      <w:r w:rsidR="007E3D58" w:rsidRPr="007E3D58">
        <w:rPr>
          <w:rFonts w:ascii="Times New Roman" w:hAnsi="Times New Roman" w:cs="Times New Roman"/>
          <w:i/>
        </w:rPr>
        <w:t>mistera</w:t>
      </w:r>
      <w:proofErr w:type="spellEnd"/>
      <w:r w:rsidR="007E3D58" w:rsidRPr="007E3D58">
        <w:rPr>
          <w:rFonts w:ascii="Times New Roman" w:hAnsi="Times New Roman" w:cs="Times New Roman"/>
          <w:i/>
        </w:rPr>
        <w:t xml:space="preserve"> </w:t>
      </w:r>
      <w:proofErr w:type="spellStart"/>
      <w:r w:rsidR="007E3D58" w:rsidRPr="007E3D58">
        <w:rPr>
          <w:rFonts w:ascii="Times New Roman" w:hAnsi="Times New Roman" w:cs="Times New Roman"/>
          <w:i/>
        </w:rPr>
        <w:t>Vesta</w:t>
      </w:r>
      <w:proofErr w:type="spellEnd"/>
      <w:r w:rsidR="007E3D58" w:rsidRPr="007E3D58">
        <w:rPr>
          <w:rFonts w:ascii="Times New Roman" w:hAnsi="Times New Roman" w:cs="Times New Roman"/>
          <w:i/>
        </w:rPr>
        <w:t xml:space="preserve"> v </w:t>
      </w:r>
      <w:proofErr w:type="spellStart"/>
      <w:r w:rsidR="007E3D58" w:rsidRPr="007E3D58">
        <w:rPr>
          <w:rFonts w:ascii="Times New Roman" w:hAnsi="Times New Roman" w:cs="Times New Roman"/>
          <w:i/>
        </w:rPr>
        <w:t>strane</w:t>
      </w:r>
      <w:proofErr w:type="spellEnd"/>
      <w:r w:rsidR="007E3D58" w:rsidRPr="007E3D58">
        <w:rPr>
          <w:rFonts w:ascii="Times New Roman" w:hAnsi="Times New Roman" w:cs="Times New Roman"/>
          <w:i/>
        </w:rPr>
        <w:t xml:space="preserve"> </w:t>
      </w:r>
      <w:proofErr w:type="spellStart"/>
      <w:r w:rsidR="007E3D58" w:rsidRPr="007E3D58">
        <w:rPr>
          <w:rFonts w:ascii="Times New Roman" w:hAnsi="Times New Roman" w:cs="Times New Roman"/>
          <w:i/>
        </w:rPr>
        <w:t>bolshevikov</w:t>
      </w:r>
      <w:proofErr w:type="spellEnd"/>
      <w:r w:rsidR="007E3D58">
        <w:rPr>
          <w:rFonts w:ascii="Times New Roman" w:hAnsi="Times New Roman" w:cs="Times New Roman"/>
        </w:rPr>
        <w:t xml:space="preserve"> </w:t>
      </w:r>
      <w:r w:rsidR="00A636BC">
        <w:rPr>
          <w:rFonts w:ascii="Times New Roman" w:hAnsi="Times New Roman" w:cs="Times New Roman"/>
        </w:rPr>
        <w:t>(</w:t>
      </w:r>
      <w:r w:rsidR="007E3D58" w:rsidRPr="007E3D58">
        <w:rPr>
          <w:rFonts w:ascii="Times New Roman" w:hAnsi="Times New Roman" w:cs="Times New Roman"/>
          <w:i/>
        </w:rPr>
        <w:t>The Extraordinary Adventures of Mr. West in the Land of the Bolshevik</w:t>
      </w:r>
      <w:del w:id="1" w:author="" w:date="2014-08-03T15:57:00Z">
        <w:r w:rsidR="007E3D58" w:rsidRPr="007E3D58" w:rsidDel="003B1D55">
          <w:rPr>
            <w:rFonts w:ascii="Times New Roman" w:hAnsi="Times New Roman" w:cs="Times New Roman"/>
            <w:i/>
          </w:rPr>
          <w:delText>s</w:delText>
        </w:r>
        <w:r w:rsidR="00A636BC" w:rsidDel="003B1D55">
          <w:rPr>
            <w:rFonts w:ascii="Times New Roman" w:hAnsi="Times New Roman" w:cs="Times New Roman"/>
          </w:rPr>
          <w:delText>,</w:delText>
        </w:r>
      </w:del>
      <w:ins w:id="2" w:author="" w:date="2014-08-03T15:57:00Z">
        <w:r w:rsidR="003B1D55">
          <w:rPr>
            <w:rFonts w:ascii="Times New Roman" w:hAnsi="Times New Roman" w:cs="Times New Roman"/>
            <w:i/>
          </w:rPr>
          <w:t>s;</w:t>
        </w:r>
      </w:ins>
      <w:ins w:id="3" w:author="" w:date="2014-08-03T15:52:00Z">
        <w:r w:rsidR="003B1D55">
          <w:rPr>
            <w:rFonts w:ascii="Times New Roman" w:hAnsi="Times New Roman" w:cs="Times New Roman"/>
          </w:rPr>
          <w:t xml:space="preserve"> </w:t>
        </w:r>
      </w:ins>
      <w:r w:rsidR="007E3D58">
        <w:rPr>
          <w:rFonts w:ascii="Times New Roman" w:hAnsi="Times New Roman" w:cs="Times New Roman"/>
        </w:rPr>
        <w:t>1924)</w:t>
      </w:r>
      <w:r w:rsidR="00B85B2E">
        <w:rPr>
          <w:rFonts w:ascii="Times New Roman" w:hAnsi="Times New Roman" w:cs="Times New Roman"/>
        </w:rPr>
        <w:t xml:space="preserve"> along</w:t>
      </w:r>
      <w:del w:id="4" w:author="" w:date="2014-08-03T15:52:00Z">
        <w:r w:rsidR="00B85B2E" w:rsidDel="003B1D55">
          <w:rPr>
            <w:rFonts w:ascii="Times New Roman" w:hAnsi="Times New Roman" w:cs="Times New Roman"/>
          </w:rPr>
          <w:delText xml:space="preserve"> with</w:delText>
        </w:r>
      </w:del>
      <w:ins w:id="5" w:author="" w:date="2014-08-03T15:52:00Z">
        <w:r w:rsidR="003B1D55">
          <w:rPr>
            <w:rFonts w:ascii="Times New Roman" w:hAnsi="Times New Roman" w:cs="Times New Roman"/>
          </w:rPr>
          <w:t>side</w:t>
        </w:r>
      </w:ins>
      <w:r w:rsidR="00B85B2E">
        <w:rPr>
          <w:rFonts w:ascii="Times New Roman" w:hAnsi="Times New Roman" w:cs="Times New Roman"/>
        </w:rPr>
        <w:t xml:space="preserve"> </w:t>
      </w:r>
      <w:proofErr w:type="spellStart"/>
      <w:r w:rsidR="00B85B2E">
        <w:rPr>
          <w:rFonts w:ascii="Times New Roman" w:hAnsi="Times New Roman" w:cs="Times New Roman"/>
        </w:rPr>
        <w:t>Vsevolod</w:t>
      </w:r>
      <w:proofErr w:type="spellEnd"/>
      <w:r w:rsidR="00B85B2E">
        <w:rPr>
          <w:rFonts w:ascii="Times New Roman" w:hAnsi="Times New Roman" w:cs="Times New Roman"/>
        </w:rPr>
        <w:t xml:space="preserve"> </w:t>
      </w:r>
      <w:proofErr w:type="spellStart"/>
      <w:r w:rsidR="00B85B2E">
        <w:rPr>
          <w:rFonts w:ascii="Times New Roman" w:hAnsi="Times New Roman" w:cs="Times New Roman"/>
        </w:rPr>
        <w:t>Pudovkin</w:t>
      </w:r>
      <w:proofErr w:type="spellEnd"/>
      <w:r w:rsidR="00B85B2E">
        <w:rPr>
          <w:rFonts w:ascii="Times New Roman" w:hAnsi="Times New Roman" w:cs="Times New Roman"/>
        </w:rPr>
        <w:t>, after both</w:t>
      </w:r>
      <w:ins w:id="6" w:author="" w:date="2014-08-03T15:52:00Z">
        <w:r w:rsidR="003B1D55">
          <w:rPr>
            <w:rFonts w:ascii="Times New Roman" w:hAnsi="Times New Roman" w:cs="Times New Roman"/>
          </w:rPr>
          <w:t xml:space="preserve"> actors</w:t>
        </w:r>
      </w:ins>
      <w:r w:rsidR="00B85B2E">
        <w:rPr>
          <w:rFonts w:ascii="Times New Roman" w:hAnsi="Times New Roman" w:cs="Times New Roman"/>
        </w:rPr>
        <w:t xml:space="preserve"> famously attend</w:t>
      </w:r>
      <w:ins w:id="7" w:author="" w:date="2014-08-03T15:52:00Z">
        <w:r w:rsidR="003B1D55">
          <w:rPr>
            <w:rFonts w:ascii="Times New Roman" w:hAnsi="Times New Roman" w:cs="Times New Roman"/>
          </w:rPr>
          <w:t>ed</w:t>
        </w:r>
      </w:ins>
      <w:del w:id="8" w:author="" w:date="2014-08-03T15:52:00Z">
        <w:r w:rsidR="00B85B2E" w:rsidDel="003B1D55">
          <w:rPr>
            <w:rFonts w:ascii="Times New Roman" w:hAnsi="Times New Roman" w:cs="Times New Roman"/>
          </w:rPr>
          <w:delText>ing</w:delText>
        </w:r>
      </w:del>
      <w:r w:rsidR="00B85B2E">
        <w:rPr>
          <w:rFonts w:ascii="Times New Roman" w:hAnsi="Times New Roman" w:cs="Times New Roman"/>
        </w:rPr>
        <w:t xml:space="preserve"> </w:t>
      </w:r>
      <w:proofErr w:type="spellStart"/>
      <w:r w:rsidR="00B85B2E">
        <w:rPr>
          <w:rFonts w:ascii="Times New Roman" w:hAnsi="Times New Roman" w:cs="Times New Roman"/>
        </w:rPr>
        <w:t>Kuleshov’s</w:t>
      </w:r>
      <w:proofErr w:type="spellEnd"/>
      <w:r w:rsidR="00B85B2E">
        <w:rPr>
          <w:rFonts w:ascii="Times New Roman" w:hAnsi="Times New Roman" w:cs="Times New Roman"/>
        </w:rPr>
        <w:t xml:space="preserve"> three-year workshop</w:t>
      </w:r>
      <w:r w:rsidR="00EB18CA">
        <w:rPr>
          <w:rFonts w:ascii="Times New Roman" w:hAnsi="Times New Roman" w:cs="Times New Roman"/>
        </w:rPr>
        <w:t xml:space="preserve"> on film principles</w:t>
      </w:r>
      <w:r w:rsidR="00B85B2E">
        <w:rPr>
          <w:rFonts w:ascii="Times New Roman" w:hAnsi="Times New Roman" w:cs="Times New Roman"/>
        </w:rPr>
        <w:t xml:space="preserve"> that spawned the film. </w:t>
      </w:r>
      <w:r w:rsidR="005943D9">
        <w:rPr>
          <w:rFonts w:ascii="Times New Roman" w:hAnsi="Times New Roman" w:cs="Times New Roman"/>
        </w:rPr>
        <w:t xml:space="preserve">Barnet would </w:t>
      </w:r>
      <w:r w:rsidR="0021746B">
        <w:rPr>
          <w:rFonts w:ascii="Times New Roman" w:hAnsi="Times New Roman" w:cs="Times New Roman"/>
        </w:rPr>
        <w:t>inherit</w:t>
      </w:r>
      <w:r w:rsidR="005943D9">
        <w:rPr>
          <w:rFonts w:ascii="Times New Roman" w:hAnsi="Times New Roman" w:cs="Times New Roman"/>
        </w:rPr>
        <w:t xml:space="preserve"> </w:t>
      </w:r>
      <w:proofErr w:type="spellStart"/>
      <w:r w:rsidR="005943D9">
        <w:rPr>
          <w:rFonts w:ascii="Times New Roman" w:hAnsi="Times New Roman" w:cs="Times New Roman"/>
        </w:rPr>
        <w:t>Kuleshov’s</w:t>
      </w:r>
      <w:proofErr w:type="spellEnd"/>
      <w:r w:rsidR="005943D9">
        <w:rPr>
          <w:rFonts w:ascii="Times New Roman" w:hAnsi="Times New Roman" w:cs="Times New Roman"/>
        </w:rPr>
        <w:t xml:space="preserve"> montage principles, consisting of</w:t>
      </w:r>
      <w:ins w:id="9" w:author="" w:date="2014-08-03T15:54:00Z">
        <w:r w:rsidR="003B1D55">
          <w:rPr>
            <w:rFonts w:ascii="Times New Roman" w:hAnsi="Times New Roman" w:cs="Times New Roman"/>
          </w:rPr>
          <w:t xml:space="preserve"> </w:t>
        </w:r>
      </w:ins>
      <w:del w:id="10" w:author="" w:date="2014-08-03T15:54:00Z">
        <w:r w:rsidR="005943D9" w:rsidDel="003B1D55">
          <w:rPr>
            <w:rFonts w:ascii="Times New Roman" w:hAnsi="Times New Roman" w:cs="Times New Roman"/>
          </w:rPr>
          <w:delText xml:space="preserve"> the combination of </w:delText>
        </w:r>
      </w:del>
      <w:r w:rsidR="005943D9">
        <w:rPr>
          <w:rFonts w:ascii="Times New Roman" w:hAnsi="Times New Roman" w:cs="Times New Roman"/>
        </w:rPr>
        <w:t>American style fast cutting, combined with avant-garde techniques from French Impressionism and German Expressionism</w:t>
      </w:r>
      <w:ins w:id="11" w:author="" w:date="2014-08-03T15:54:00Z">
        <w:r w:rsidR="003B1D55">
          <w:rPr>
            <w:rFonts w:ascii="Times New Roman" w:hAnsi="Times New Roman" w:cs="Times New Roman"/>
          </w:rPr>
          <w:t xml:space="preserve"> in order</w:t>
        </w:r>
      </w:ins>
      <w:del w:id="12" w:author="" w:date="2014-08-03T15:54:00Z">
        <w:r w:rsidR="005943D9" w:rsidDel="003B1D55">
          <w:rPr>
            <w:rFonts w:ascii="Times New Roman" w:hAnsi="Times New Roman" w:cs="Times New Roman"/>
          </w:rPr>
          <w:delText>,</w:delText>
        </w:r>
      </w:del>
      <w:r w:rsidR="005943D9">
        <w:rPr>
          <w:rFonts w:ascii="Times New Roman" w:hAnsi="Times New Roman" w:cs="Times New Roman"/>
        </w:rPr>
        <w:t xml:space="preserve"> to set it apart from its “du</w:t>
      </w:r>
      <w:r w:rsidR="0021746B">
        <w:rPr>
          <w:rFonts w:ascii="Times New Roman" w:hAnsi="Times New Roman" w:cs="Times New Roman"/>
        </w:rPr>
        <w:t>ll” predecessors</w:t>
      </w:r>
      <w:del w:id="13" w:author="" w:date="2014-08-03T15:54:00Z">
        <w:r w:rsidR="000B4989" w:rsidDel="003B1D55">
          <w:rPr>
            <w:rFonts w:ascii="Times New Roman" w:hAnsi="Times New Roman" w:cs="Times New Roman"/>
          </w:rPr>
          <w:delText>, since for</w:delText>
        </w:r>
      </w:del>
      <w:ins w:id="14" w:author="" w:date="2014-08-03T15:54:00Z">
        <w:r w:rsidR="003B1D55">
          <w:rPr>
            <w:rFonts w:ascii="Times New Roman" w:hAnsi="Times New Roman" w:cs="Times New Roman"/>
          </w:rPr>
          <w:t>. For</w:t>
        </w:r>
      </w:ins>
      <w:r w:rsidR="0021746B">
        <w:rPr>
          <w:rFonts w:ascii="Times New Roman" w:hAnsi="Times New Roman" w:cs="Times New Roman"/>
        </w:rPr>
        <w:t xml:space="preserve"> </w:t>
      </w:r>
      <w:proofErr w:type="spellStart"/>
      <w:r w:rsidR="0021746B">
        <w:rPr>
          <w:rFonts w:ascii="Times New Roman" w:hAnsi="Times New Roman" w:cs="Times New Roman"/>
        </w:rPr>
        <w:t>Kuleshov</w:t>
      </w:r>
      <w:proofErr w:type="spellEnd"/>
      <w:r w:rsidR="0021746B">
        <w:rPr>
          <w:rFonts w:ascii="Times New Roman" w:hAnsi="Times New Roman" w:cs="Times New Roman"/>
        </w:rPr>
        <w:t xml:space="preserve">, </w:t>
      </w:r>
      <w:r w:rsidR="005943D9">
        <w:rPr>
          <w:rFonts w:ascii="Times New Roman" w:hAnsi="Times New Roman" w:cs="Times New Roman"/>
        </w:rPr>
        <w:t>the film only came together in the editing room</w:t>
      </w:r>
      <w:del w:id="15" w:author="" w:date="2014-08-03T15:55:00Z">
        <w:r w:rsidR="005943D9" w:rsidDel="003B1D55">
          <w:rPr>
            <w:rFonts w:ascii="Times New Roman" w:hAnsi="Times New Roman" w:cs="Times New Roman"/>
          </w:rPr>
          <w:delText>, insisting</w:delText>
        </w:r>
      </w:del>
      <w:ins w:id="16" w:author="" w:date="2014-08-03T15:55:00Z">
        <w:r w:rsidR="003B1D55">
          <w:rPr>
            <w:rFonts w:ascii="Times New Roman" w:hAnsi="Times New Roman" w:cs="Times New Roman"/>
          </w:rPr>
          <w:t xml:space="preserve"> and he insisted upon</w:t>
        </w:r>
      </w:ins>
      <w:del w:id="17" w:author="" w:date="2014-08-03T15:55:00Z">
        <w:r w:rsidR="005943D9" w:rsidDel="003B1D55">
          <w:rPr>
            <w:rFonts w:ascii="Times New Roman" w:hAnsi="Times New Roman" w:cs="Times New Roman"/>
          </w:rPr>
          <w:delText xml:space="preserve"> on</w:delText>
        </w:r>
      </w:del>
      <w:r w:rsidR="005943D9">
        <w:rPr>
          <w:rFonts w:ascii="Times New Roman" w:hAnsi="Times New Roman" w:cs="Times New Roman"/>
        </w:rPr>
        <w:t xml:space="preserve"> the importance of the relationship between shots and scenes. Barnet</w:t>
      </w:r>
      <w:r w:rsidR="002A5894">
        <w:rPr>
          <w:rFonts w:ascii="Times New Roman" w:hAnsi="Times New Roman" w:cs="Times New Roman"/>
        </w:rPr>
        <w:t xml:space="preserve"> debuted with the contemporary spy serial </w:t>
      </w:r>
      <w:r w:rsidR="002A5894" w:rsidRPr="002A5894">
        <w:rPr>
          <w:rFonts w:ascii="Times New Roman" w:hAnsi="Times New Roman" w:cs="Times New Roman"/>
          <w:i/>
        </w:rPr>
        <w:t>Miss Mend</w:t>
      </w:r>
      <w:r w:rsidR="002A5894">
        <w:rPr>
          <w:rFonts w:ascii="Times New Roman" w:hAnsi="Times New Roman" w:cs="Times New Roman"/>
        </w:rPr>
        <w:t xml:space="preserve"> (1926) and</w:t>
      </w:r>
      <w:r w:rsidR="005943D9">
        <w:rPr>
          <w:rFonts w:ascii="Times New Roman" w:hAnsi="Times New Roman" w:cs="Times New Roman"/>
        </w:rPr>
        <w:t xml:space="preserve"> became </w:t>
      </w:r>
      <w:r w:rsidR="002A5894">
        <w:rPr>
          <w:rFonts w:ascii="Times New Roman" w:hAnsi="Times New Roman" w:cs="Times New Roman"/>
        </w:rPr>
        <w:t>well known for his</w:t>
      </w:r>
      <w:r w:rsidR="005943D9">
        <w:rPr>
          <w:rFonts w:ascii="Times New Roman" w:hAnsi="Times New Roman" w:cs="Times New Roman"/>
        </w:rPr>
        <w:t xml:space="preserve"> </w:t>
      </w:r>
      <w:r w:rsidR="002A5894">
        <w:rPr>
          <w:rFonts w:ascii="Times New Roman" w:hAnsi="Times New Roman" w:cs="Times New Roman"/>
        </w:rPr>
        <w:t xml:space="preserve">swiftly paced comedies; he was therefore somewhat of an anomaly </w:t>
      </w:r>
      <w:r w:rsidR="005943D9">
        <w:rPr>
          <w:rFonts w:ascii="Times New Roman" w:hAnsi="Times New Roman" w:cs="Times New Roman"/>
        </w:rPr>
        <w:t xml:space="preserve">in </w:t>
      </w:r>
      <w:del w:id="18" w:author="" w:date="2014-08-03T15:55:00Z">
        <w:r w:rsidR="005943D9" w:rsidDel="003B1D55">
          <w:rPr>
            <w:rFonts w:ascii="Times New Roman" w:hAnsi="Times New Roman" w:cs="Times New Roman"/>
          </w:rPr>
          <w:delText xml:space="preserve">the </w:delText>
        </w:r>
      </w:del>
      <w:ins w:id="19" w:author="" w:date="2014-08-03T15:55:00Z">
        <w:r w:rsidR="003B1D55">
          <w:rPr>
            <w:rFonts w:ascii="Times New Roman" w:hAnsi="Times New Roman" w:cs="Times New Roman"/>
          </w:rPr>
          <w:t>typical</w:t>
        </w:r>
        <w:r w:rsidR="003B1D55">
          <w:rPr>
            <w:rFonts w:ascii="Times New Roman" w:hAnsi="Times New Roman" w:cs="Times New Roman"/>
          </w:rPr>
          <w:t xml:space="preserve"> </w:t>
        </w:r>
      </w:ins>
      <w:r w:rsidR="005943D9">
        <w:rPr>
          <w:rFonts w:ascii="Times New Roman" w:hAnsi="Times New Roman" w:cs="Times New Roman"/>
        </w:rPr>
        <w:t xml:space="preserve">propaganda-driven Soviet montage </w:t>
      </w:r>
      <w:r w:rsidR="004416BE">
        <w:rPr>
          <w:rFonts w:ascii="Times New Roman" w:hAnsi="Times New Roman" w:cs="Times New Roman"/>
        </w:rPr>
        <w:t xml:space="preserve">cinema. </w:t>
      </w:r>
      <w:r w:rsidR="002A5894">
        <w:rPr>
          <w:rFonts w:ascii="Times New Roman" w:hAnsi="Times New Roman" w:cs="Times New Roman"/>
        </w:rPr>
        <w:t>In his two most celebrated comedies,</w:t>
      </w:r>
      <w:r w:rsidR="0021746B">
        <w:rPr>
          <w:rFonts w:ascii="Times New Roman" w:hAnsi="Times New Roman" w:cs="Times New Roman"/>
        </w:rPr>
        <w:t xml:space="preserve"> </w:t>
      </w:r>
      <w:proofErr w:type="spellStart"/>
      <w:r w:rsidR="0021746B">
        <w:rPr>
          <w:rFonts w:ascii="Times New Roman" w:hAnsi="Times New Roman" w:cs="Times New Roman"/>
          <w:i/>
        </w:rPr>
        <w:t>Devushka</w:t>
      </w:r>
      <w:proofErr w:type="spellEnd"/>
      <w:r w:rsidR="0021746B">
        <w:rPr>
          <w:rFonts w:ascii="Times New Roman" w:hAnsi="Times New Roman" w:cs="Times New Roman"/>
          <w:i/>
        </w:rPr>
        <w:t xml:space="preserve"> s </w:t>
      </w:r>
      <w:proofErr w:type="spellStart"/>
      <w:r w:rsidR="0021746B">
        <w:rPr>
          <w:rFonts w:ascii="Times New Roman" w:hAnsi="Times New Roman" w:cs="Times New Roman"/>
          <w:i/>
        </w:rPr>
        <w:t>korobkoi</w:t>
      </w:r>
      <w:proofErr w:type="spellEnd"/>
      <w:r w:rsidR="0021746B">
        <w:rPr>
          <w:rFonts w:ascii="Times New Roman" w:hAnsi="Times New Roman" w:cs="Times New Roman"/>
          <w:i/>
        </w:rPr>
        <w:t xml:space="preserve"> </w:t>
      </w:r>
      <w:r w:rsidR="0021746B">
        <w:rPr>
          <w:rFonts w:ascii="Times New Roman" w:hAnsi="Times New Roman" w:cs="Times New Roman"/>
        </w:rPr>
        <w:t>(</w:t>
      </w:r>
      <w:r w:rsidR="0021746B" w:rsidRPr="004D10E9">
        <w:rPr>
          <w:rFonts w:ascii="Times New Roman" w:hAnsi="Times New Roman" w:cs="Times New Roman"/>
          <w:i/>
        </w:rPr>
        <w:t>The Girl with the Hatbox</w:t>
      </w:r>
      <w:r w:rsidR="0021746B">
        <w:rPr>
          <w:rFonts w:ascii="Times New Roman" w:hAnsi="Times New Roman" w:cs="Times New Roman"/>
        </w:rPr>
        <w:t xml:space="preserve">; 1927) and </w:t>
      </w:r>
      <w:r w:rsidR="0021746B">
        <w:rPr>
          <w:rFonts w:ascii="Times New Roman" w:hAnsi="Times New Roman" w:cs="Times New Roman"/>
          <w:i/>
        </w:rPr>
        <w:t xml:space="preserve">Dom </w:t>
      </w:r>
      <w:proofErr w:type="spellStart"/>
      <w:r w:rsidR="0021746B">
        <w:rPr>
          <w:rFonts w:ascii="Times New Roman" w:hAnsi="Times New Roman" w:cs="Times New Roman"/>
          <w:i/>
        </w:rPr>
        <w:t>na</w:t>
      </w:r>
      <w:proofErr w:type="spellEnd"/>
      <w:r w:rsidR="0021746B">
        <w:rPr>
          <w:rFonts w:ascii="Times New Roman" w:hAnsi="Times New Roman" w:cs="Times New Roman"/>
          <w:i/>
        </w:rPr>
        <w:t xml:space="preserve"> </w:t>
      </w:r>
      <w:proofErr w:type="spellStart"/>
      <w:r w:rsidR="0021746B">
        <w:rPr>
          <w:rFonts w:ascii="Times New Roman" w:hAnsi="Times New Roman" w:cs="Times New Roman"/>
          <w:i/>
        </w:rPr>
        <w:t>Trubnoi</w:t>
      </w:r>
      <w:proofErr w:type="spellEnd"/>
      <w:r w:rsidR="0021746B">
        <w:rPr>
          <w:rFonts w:ascii="Times New Roman" w:hAnsi="Times New Roman" w:cs="Times New Roman"/>
          <w:i/>
        </w:rPr>
        <w:t xml:space="preserve"> </w:t>
      </w:r>
      <w:r w:rsidR="0021746B">
        <w:rPr>
          <w:rFonts w:ascii="Times New Roman" w:hAnsi="Times New Roman" w:cs="Times New Roman"/>
        </w:rPr>
        <w:t>(</w:t>
      </w:r>
      <w:r w:rsidR="0021746B" w:rsidRPr="005E1A78">
        <w:rPr>
          <w:rFonts w:ascii="Times New Roman" w:hAnsi="Times New Roman" w:cs="Times New Roman"/>
          <w:i/>
        </w:rPr>
        <w:t xml:space="preserve">The House on </w:t>
      </w:r>
      <w:proofErr w:type="spellStart"/>
      <w:r w:rsidR="0021746B" w:rsidRPr="005E1A78">
        <w:rPr>
          <w:rFonts w:ascii="Times New Roman" w:hAnsi="Times New Roman" w:cs="Times New Roman"/>
          <w:i/>
        </w:rPr>
        <w:t>Trubnaya</w:t>
      </w:r>
      <w:proofErr w:type="spellEnd"/>
      <w:r w:rsidR="0021746B" w:rsidRPr="005E1A78">
        <w:rPr>
          <w:rFonts w:ascii="Times New Roman" w:hAnsi="Times New Roman" w:cs="Times New Roman"/>
          <w:i/>
        </w:rPr>
        <w:t xml:space="preserve"> Square</w:t>
      </w:r>
      <w:r w:rsidR="0021746B">
        <w:rPr>
          <w:rFonts w:ascii="Times New Roman" w:hAnsi="Times New Roman" w:cs="Times New Roman"/>
        </w:rPr>
        <w:t xml:space="preserve">; 1928), Barnet took on the speed of modern city life and translated it into an elating style by combining the visual characteristics of </w:t>
      </w:r>
      <w:proofErr w:type="spellStart"/>
      <w:r w:rsidR="0021746B">
        <w:rPr>
          <w:rFonts w:ascii="Times New Roman" w:hAnsi="Times New Roman" w:cs="Times New Roman"/>
        </w:rPr>
        <w:t>Dziga</w:t>
      </w:r>
      <w:proofErr w:type="spellEnd"/>
      <w:r w:rsidR="0021746B">
        <w:rPr>
          <w:rFonts w:ascii="Times New Roman" w:hAnsi="Times New Roman" w:cs="Times New Roman"/>
        </w:rPr>
        <w:t xml:space="preserve"> </w:t>
      </w:r>
      <w:proofErr w:type="spellStart"/>
      <w:r w:rsidR="0021746B">
        <w:rPr>
          <w:rFonts w:ascii="Times New Roman" w:hAnsi="Times New Roman" w:cs="Times New Roman"/>
        </w:rPr>
        <w:t>Vertov</w:t>
      </w:r>
      <w:proofErr w:type="spellEnd"/>
      <w:r w:rsidR="0021746B">
        <w:rPr>
          <w:rFonts w:ascii="Times New Roman" w:hAnsi="Times New Roman" w:cs="Times New Roman"/>
        </w:rPr>
        <w:t xml:space="preserve"> with the rhythm and acting of </w:t>
      </w:r>
      <w:del w:id="20" w:author="" w:date="2014-08-03T15:56:00Z">
        <w:r w:rsidR="0021746B" w:rsidDel="003B1D55">
          <w:rPr>
            <w:rFonts w:ascii="Times New Roman" w:hAnsi="Times New Roman" w:cs="Times New Roman"/>
          </w:rPr>
          <w:delText xml:space="preserve">someone like </w:delText>
        </w:r>
      </w:del>
      <w:r w:rsidR="0021746B">
        <w:rPr>
          <w:rFonts w:ascii="Times New Roman" w:hAnsi="Times New Roman" w:cs="Times New Roman"/>
        </w:rPr>
        <w:t>Buster Keaton.</w:t>
      </w:r>
      <w:r w:rsidR="00F6013E">
        <w:rPr>
          <w:rFonts w:ascii="Times New Roman" w:hAnsi="Times New Roman" w:cs="Times New Roman"/>
        </w:rPr>
        <w:t xml:space="preserve"> </w:t>
      </w:r>
      <w:r w:rsidR="002D0981">
        <w:rPr>
          <w:rFonts w:ascii="Times New Roman" w:hAnsi="Times New Roman" w:cs="Times New Roman"/>
        </w:rPr>
        <w:t xml:space="preserve">In the sound era, Barnet continued to impress internationally with lyrical masterpieces such as the understated Great War ensemble piece </w:t>
      </w:r>
      <w:proofErr w:type="spellStart"/>
      <w:r w:rsidR="002D0981">
        <w:rPr>
          <w:rFonts w:ascii="Times New Roman" w:hAnsi="Times New Roman" w:cs="Times New Roman"/>
          <w:i/>
        </w:rPr>
        <w:t>Okraina</w:t>
      </w:r>
      <w:proofErr w:type="spellEnd"/>
      <w:r w:rsidR="002D0981">
        <w:rPr>
          <w:rFonts w:ascii="Times New Roman" w:hAnsi="Times New Roman" w:cs="Times New Roman"/>
          <w:i/>
        </w:rPr>
        <w:t xml:space="preserve"> </w:t>
      </w:r>
      <w:r w:rsidR="002D0981">
        <w:rPr>
          <w:rFonts w:ascii="Times New Roman" w:hAnsi="Times New Roman" w:cs="Times New Roman"/>
        </w:rPr>
        <w:t>(</w:t>
      </w:r>
      <w:r w:rsidR="002D0981" w:rsidRPr="002B6EB5">
        <w:rPr>
          <w:rFonts w:ascii="Times New Roman" w:hAnsi="Times New Roman" w:cs="Times New Roman"/>
          <w:i/>
        </w:rPr>
        <w:t>Outskirts</w:t>
      </w:r>
      <w:r w:rsidR="002D0981">
        <w:rPr>
          <w:rFonts w:ascii="Times New Roman" w:hAnsi="Times New Roman" w:cs="Times New Roman"/>
        </w:rPr>
        <w:t xml:space="preserve">; 1933) and </w:t>
      </w:r>
      <w:proofErr w:type="gramStart"/>
      <w:r w:rsidR="002D0981">
        <w:rPr>
          <w:rFonts w:ascii="Times New Roman" w:hAnsi="Times New Roman" w:cs="Times New Roman"/>
        </w:rPr>
        <w:t xml:space="preserve">the </w:t>
      </w:r>
      <w:ins w:id="21" w:author="" w:date="2014-08-03T15:57:00Z">
        <w:r w:rsidR="003B1D55">
          <w:rPr>
            <w:rFonts w:ascii="Times New Roman" w:hAnsi="Times New Roman" w:cs="Times New Roman"/>
          </w:rPr>
          <w:t>I</w:t>
        </w:r>
      </w:ins>
      <w:proofErr w:type="gramEnd"/>
      <w:del w:id="22" w:author="" w:date="2014-08-03T15:57:00Z">
        <w:r w:rsidR="002D0981" w:rsidDel="003B1D55">
          <w:rPr>
            <w:rFonts w:ascii="Times New Roman" w:hAnsi="Times New Roman" w:cs="Times New Roman"/>
          </w:rPr>
          <w:delText>i</w:delText>
        </w:r>
      </w:del>
      <w:r w:rsidR="002D0981">
        <w:rPr>
          <w:rFonts w:ascii="Times New Roman" w:hAnsi="Times New Roman" w:cs="Times New Roman"/>
        </w:rPr>
        <w:t xml:space="preserve">mpressionistic fisherman’s drama </w:t>
      </w:r>
      <w:r w:rsidR="002D0981">
        <w:rPr>
          <w:rFonts w:ascii="Times New Roman" w:hAnsi="Times New Roman" w:cs="Times New Roman"/>
          <w:i/>
        </w:rPr>
        <w:t xml:space="preserve">U </w:t>
      </w:r>
      <w:proofErr w:type="spellStart"/>
      <w:r w:rsidR="002D0981">
        <w:rPr>
          <w:rFonts w:ascii="Times New Roman" w:hAnsi="Times New Roman" w:cs="Times New Roman"/>
          <w:i/>
        </w:rPr>
        <w:t>samogo</w:t>
      </w:r>
      <w:proofErr w:type="spellEnd"/>
      <w:r w:rsidR="002D0981">
        <w:rPr>
          <w:rFonts w:ascii="Times New Roman" w:hAnsi="Times New Roman" w:cs="Times New Roman"/>
          <w:i/>
        </w:rPr>
        <w:t xml:space="preserve"> </w:t>
      </w:r>
      <w:proofErr w:type="spellStart"/>
      <w:r w:rsidR="002D0981">
        <w:rPr>
          <w:rFonts w:ascii="Times New Roman" w:hAnsi="Times New Roman" w:cs="Times New Roman"/>
          <w:i/>
        </w:rPr>
        <w:t>sinego</w:t>
      </w:r>
      <w:proofErr w:type="spellEnd"/>
      <w:r w:rsidR="002D0981">
        <w:rPr>
          <w:rFonts w:ascii="Times New Roman" w:hAnsi="Times New Roman" w:cs="Times New Roman"/>
          <w:i/>
        </w:rPr>
        <w:t xml:space="preserve"> </w:t>
      </w:r>
      <w:proofErr w:type="spellStart"/>
      <w:r w:rsidR="002D0981">
        <w:rPr>
          <w:rFonts w:ascii="Times New Roman" w:hAnsi="Times New Roman" w:cs="Times New Roman"/>
          <w:i/>
        </w:rPr>
        <w:t>morya</w:t>
      </w:r>
      <w:proofErr w:type="spellEnd"/>
      <w:r w:rsidR="002D0981">
        <w:rPr>
          <w:rFonts w:ascii="Times New Roman" w:hAnsi="Times New Roman" w:cs="Times New Roman"/>
          <w:i/>
        </w:rPr>
        <w:t xml:space="preserve"> </w:t>
      </w:r>
      <w:r w:rsidR="002D0981" w:rsidRPr="00A366D8">
        <w:rPr>
          <w:rFonts w:ascii="Times New Roman" w:hAnsi="Times New Roman" w:cs="Times New Roman"/>
        </w:rPr>
        <w:t>(</w:t>
      </w:r>
      <w:r w:rsidR="002D0981" w:rsidRPr="002B6EB5">
        <w:rPr>
          <w:rFonts w:ascii="Times New Roman" w:hAnsi="Times New Roman" w:cs="Times New Roman"/>
          <w:i/>
        </w:rPr>
        <w:t>By the Bluest of Seas</w:t>
      </w:r>
      <w:r w:rsidR="002D0981">
        <w:rPr>
          <w:rFonts w:ascii="Times New Roman" w:hAnsi="Times New Roman" w:cs="Times New Roman"/>
        </w:rPr>
        <w:t xml:space="preserve">; with S. </w:t>
      </w:r>
      <w:proofErr w:type="spellStart"/>
      <w:r w:rsidR="002D0981">
        <w:rPr>
          <w:rFonts w:ascii="Times New Roman" w:hAnsi="Times New Roman" w:cs="Times New Roman"/>
        </w:rPr>
        <w:t>Mardanin</w:t>
      </w:r>
      <w:proofErr w:type="spellEnd"/>
      <w:r w:rsidR="002D0981">
        <w:rPr>
          <w:rFonts w:ascii="Times New Roman" w:hAnsi="Times New Roman" w:cs="Times New Roman"/>
        </w:rPr>
        <w:t>, 1936).</w:t>
      </w:r>
    </w:p>
    <w:p w14:paraId="136DDD93" w14:textId="3EAF5326" w:rsidR="0021746B" w:rsidRDefault="0021746B" w:rsidP="0021746B">
      <w:pPr>
        <w:rPr>
          <w:rFonts w:ascii="Times New Roman" w:hAnsi="Times New Roman" w:cs="Times New Roman"/>
        </w:rPr>
      </w:pPr>
    </w:p>
    <w:p w14:paraId="00D64071" w14:textId="5DC8E1B8" w:rsidR="004D37A5" w:rsidRPr="004D10E9" w:rsidRDefault="002C67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 and </w:t>
      </w:r>
      <w:r w:rsidR="00A636BC">
        <w:rPr>
          <w:rFonts w:ascii="Times New Roman" w:hAnsi="Times New Roman" w:cs="Times New Roman"/>
          <w:b/>
        </w:rPr>
        <w:t>f</w:t>
      </w:r>
      <w:r w:rsidR="004D37A5" w:rsidRPr="004D10E9">
        <w:rPr>
          <w:rFonts w:ascii="Times New Roman" w:hAnsi="Times New Roman" w:cs="Times New Roman"/>
          <w:b/>
        </w:rPr>
        <w:t xml:space="preserve">urther </w:t>
      </w:r>
      <w:r w:rsidR="00A636BC">
        <w:rPr>
          <w:rFonts w:ascii="Times New Roman" w:hAnsi="Times New Roman" w:cs="Times New Roman"/>
          <w:b/>
        </w:rPr>
        <w:t>r</w:t>
      </w:r>
      <w:r w:rsidR="00A636BC" w:rsidRPr="004D10E9">
        <w:rPr>
          <w:rFonts w:ascii="Times New Roman" w:hAnsi="Times New Roman" w:cs="Times New Roman"/>
          <w:b/>
        </w:rPr>
        <w:t>eading</w:t>
      </w:r>
      <w:r w:rsidR="004D10E9" w:rsidRPr="004D10E9">
        <w:rPr>
          <w:rFonts w:ascii="Times New Roman" w:hAnsi="Times New Roman" w:cs="Times New Roman"/>
          <w:b/>
        </w:rPr>
        <w:t>:</w:t>
      </w:r>
    </w:p>
    <w:p w14:paraId="3672F004" w14:textId="77777777" w:rsidR="004D37A5" w:rsidRDefault="004D37A5">
      <w:pPr>
        <w:rPr>
          <w:rFonts w:ascii="Times New Roman" w:hAnsi="Times New Roman" w:cs="Times New Roman"/>
        </w:rPr>
      </w:pPr>
    </w:p>
    <w:p w14:paraId="7896B7C6" w14:textId="49A4FA2A" w:rsidR="004606D6" w:rsidRDefault="00B015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Albera</w:t>
      </w:r>
      <w:proofErr w:type="spellEnd"/>
      <w:r>
        <w:rPr>
          <w:rFonts w:ascii="Times New Roman" w:hAnsi="Times New Roman" w:cs="Times New Roman"/>
        </w:rPr>
        <w:t xml:space="preserve">, F. &amp; </w:t>
      </w:r>
      <w:proofErr w:type="spellStart"/>
      <w:r>
        <w:rPr>
          <w:rFonts w:ascii="Times New Roman" w:hAnsi="Times New Roman" w:cs="Times New Roman"/>
        </w:rPr>
        <w:t>Cosandey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gramStart"/>
      <w:r>
        <w:rPr>
          <w:rFonts w:ascii="Times New Roman" w:hAnsi="Times New Roman" w:cs="Times New Roman"/>
        </w:rPr>
        <w:t>eds</w:t>
      </w:r>
      <w:proofErr w:type="gramEnd"/>
      <w:r>
        <w:rPr>
          <w:rFonts w:ascii="Times New Roman" w:hAnsi="Times New Roman" w:cs="Times New Roman"/>
        </w:rPr>
        <w:t xml:space="preserve">. </w:t>
      </w:r>
      <w:del w:id="23" w:author="" w:date="2014-08-03T15:57:00Z">
        <w:r w:rsidDel="003B1D55">
          <w:rPr>
            <w:rFonts w:ascii="Times New Roman" w:hAnsi="Times New Roman" w:cs="Times New Roman"/>
          </w:rPr>
          <w:delText xml:space="preserve">(1985) </w:delText>
        </w:r>
      </w:del>
      <w:r w:rsidRPr="00B015CE">
        <w:rPr>
          <w:rFonts w:ascii="Times New Roman" w:hAnsi="Times New Roman" w:cs="Times New Roman"/>
          <w:i/>
        </w:rPr>
        <w:t xml:space="preserve">Boris Barnet. </w:t>
      </w:r>
      <w:proofErr w:type="spellStart"/>
      <w:r w:rsidRPr="00B015CE">
        <w:rPr>
          <w:rFonts w:ascii="Times New Roman" w:hAnsi="Times New Roman" w:cs="Times New Roman"/>
          <w:i/>
        </w:rPr>
        <w:t>Ecrits</w:t>
      </w:r>
      <w:proofErr w:type="spellEnd"/>
      <w:r w:rsidRPr="00B015CE">
        <w:rPr>
          <w:rFonts w:ascii="Times New Roman" w:hAnsi="Times New Roman" w:cs="Times New Roman"/>
          <w:i/>
        </w:rPr>
        <w:t xml:space="preserve">. Documents. Etudes. </w:t>
      </w:r>
      <w:proofErr w:type="spellStart"/>
      <w:r w:rsidRPr="00B015CE">
        <w:rPr>
          <w:rFonts w:ascii="Times New Roman" w:hAnsi="Times New Roman" w:cs="Times New Roman"/>
          <w:i/>
        </w:rPr>
        <w:t>Filmographie</w:t>
      </w:r>
      <w:proofErr w:type="spellEnd"/>
      <w:r>
        <w:rPr>
          <w:rFonts w:ascii="Times New Roman" w:hAnsi="Times New Roman" w:cs="Times New Roman"/>
        </w:rPr>
        <w:t xml:space="preserve">, Locarno: Editions du Festival International du Film de Locarno. </w:t>
      </w:r>
      <w:ins w:id="24" w:author="" w:date="2014-08-03T15:57:00Z">
        <w:r w:rsidR="003B1D55">
          <w:rPr>
            <w:rFonts w:ascii="Times New Roman" w:hAnsi="Times New Roman" w:cs="Times New Roman"/>
          </w:rPr>
          <w:t>1985</w:t>
        </w:r>
        <w:r w:rsidR="003B1D55">
          <w:rPr>
            <w:rFonts w:ascii="Times New Roman" w:hAnsi="Times New Roman" w:cs="Times New Roman"/>
          </w:rPr>
          <w:t>.</w:t>
        </w:r>
      </w:ins>
    </w:p>
    <w:p w14:paraId="168193A8" w14:textId="77777777" w:rsidR="003A779F" w:rsidRDefault="003A779F">
      <w:pPr>
        <w:rPr>
          <w:rFonts w:ascii="Times New Roman" w:hAnsi="Times New Roman" w:cs="Times New Roman"/>
        </w:rPr>
      </w:pPr>
    </w:p>
    <w:p w14:paraId="3E450940" w14:textId="17E85336" w:rsidR="000015AF" w:rsidRDefault="00F21D1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Sadoul</w:t>
      </w:r>
      <w:proofErr w:type="spellEnd"/>
      <w:r>
        <w:rPr>
          <w:rFonts w:ascii="Times New Roman" w:hAnsi="Times New Roman" w:cs="Times New Roman"/>
        </w:rPr>
        <w:t xml:space="preserve">, G. </w:t>
      </w:r>
      <w:del w:id="25" w:author="" w:date="2014-08-03T15:57:00Z">
        <w:r w:rsidDel="003B1D55">
          <w:rPr>
            <w:rFonts w:ascii="Times New Roman" w:hAnsi="Times New Roman" w:cs="Times New Roman"/>
          </w:rPr>
          <w:delText xml:space="preserve">(1965) </w:delText>
        </w:r>
      </w:del>
      <w:r>
        <w:rPr>
          <w:rFonts w:ascii="Times New Roman" w:hAnsi="Times New Roman" w:cs="Times New Roman"/>
        </w:rPr>
        <w:t>“</w:t>
      </w:r>
      <w:proofErr w:type="spellStart"/>
      <w:r w:rsidR="003A779F">
        <w:rPr>
          <w:rFonts w:ascii="Times New Roman" w:hAnsi="Times New Roman" w:cs="Times New Roman"/>
        </w:rPr>
        <w:t>Rencontre</w:t>
      </w:r>
      <w:proofErr w:type="spellEnd"/>
      <w:r w:rsidR="003A779F">
        <w:rPr>
          <w:rFonts w:ascii="Times New Roman" w:hAnsi="Times New Roman" w:cs="Times New Roman"/>
        </w:rPr>
        <w:t xml:space="preserve"> avec Boris Barnett</w:t>
      </w:r>
      <w:del w:id="26" w:author="" w:date="2014-08-03T15:58:00Z">
        <w:r w:rsidR="00B015CE" w:rsidDel="003B1D55">
          <w:rPr>
            <w:rFonts w:ascii="Times New Roman" w:hAnsi="Times New Roman" w:cs="Times New Roman"/>
          </w:rPr>
          <w:delText xml:space="preserve"> </w:delText>
        </w:r>
        <w:r w:rsidR="003A779F" w:rsidRPr="003A779F" w:rsidDel="003B1D55">
          <w:rPr>
            <w:rFonts w:ascii="Times New Roman" w:hAnsi="Times New Roman" w:cs="Times New Roman"/>
          </w:rPr>
          <w:delText>[</w:delText>
        </w:r>
        <w:r w:rsidR="003A779F" w:rsidDel="003B1D55">
          <w:rPr>
            <w:rFonts w:ascii="Times New Roman" w:hAnsi="Times New Roman" w:cs="Times New Roman"/>
          </w:rPr>
          <w:delText>sic</w:delText>
        </w:r>
        <w:r w:rsidR="003A779F" w:rsidRPr="003A779F" w:rsidDel="003B1D55">
          <w:rPr>
            <w:rFonts w:ascii="Times New Roman" w:hAnsi="Times New Roman" w:cs="Times New Roman"/>
          </w:rPr>
          <w:delText>]</w:delText>
        </w:r>
      </w:del>
      <w:r w:rsidR="004D10E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4D10E9">
        <w:rPr>
          <w:rFonts w:ascii="Times New Roman" w:hAnsi="Times New Roman" w:cs="Times New Roman"/>
        </w:rPr>
        <w:t xml:space="preserve"> </w:t>
      </w:r>
      <w:r w:rsidR="004D10E9" w:rsidRPr="004D10E9">
        <w:rPr>
          <w:rFonts w:ascii="Times New Roman" w:hAnsi="Times New Roman" w:cs="Times New Roman"/>
          <w:i/>
        </w:rPr>
        <w:t xml:space="preserve">Cahiers du </w:t>
      </w:r>
      <w:proofErr w:type="spellStart"/>
      <w:r w:rsidR="004D10E9" w:rsidRPr="004D10E9">
        <w:rPr>
          <w:rFonts w:ascii="Times New Roman" w:hAnsi="Times New Roman" w:cs="Times New Roman"/>
          <w:i/>
        </w:rPr>
        <w:t>Cinéma</w:t>
      </w:r>
      <w:proofErr w:type="spellEnd"/>
      <w:del w:id="27" w:author="" w:date="2014-08-03T15:58:00Z">
        <w:r w:rsidR="004D10E9" w:rsidDel="003B1D55">
          <w:rPr>
            <w:rFonts w:ascii="Times New Roman" w:hAnsi="Times New Roman" w:cs="Times New Roman"/>
          </w:rPr>
          <w:delText xml:space="preserve"> 169</w:delText>
        </w:r>
      </w:del>
      <w:r w:rsidR="004D10E9">
        <w:rPr>
          <w:rFonts w:ascii="Times New Roman" w:hAnsi="Times New Roman" w:cs="Times New Roman"/>
        </w:rPr>
        <w:t>.</w:t>
      </w:r>
      <w:proofErr w:type="gramEnd"/>
      <w:ins w:id="28" w:author="" w:date="2014-08-03T15:57:00Z">
        <w:r w:rsidR="003B1D55">
          <w:rPr>
            <w:rFonts w:ascii="Times New Roman" w:hAnsi="Times New Roman" w:cs="Times New Roman"/>
          </w:rPr>
          <w:t xml:space="preserve"> </w:t>
        </w:r>
      </w:ins>
      <w:ins w:id="29" w:author="" w:date="2014-08-03T15:58:00Z">
        <w:r w:rsidR="003B1D55">
          <w:rPr>
            <w:rFonts w:ascii="Times New Roman" w:hAnsi="Times New Roman" w:cs="Times New Roman"/>
          </w:rPr>
          <w:t>1965</w:t>
        </w:r>
        <w:r w:rsidR="003B1D55">
          <w:rPr>
            <w:rFonts w:ascii="Times New Roman" w:hAnsi="Times New Roman" w:cs="Times New Roman"/>
          </w:rPr>
          <w:t xml:space="preserve">. </w:t>
        </w:r>
        <w:r w:rsidR="003B1D55">
          <w:rPr>
            <w:rFonts w:ascii="Times New Roman" w:hAnsi="Times New Roman" w:cs="Times New Roman"/>
          </w:rPr>
          <w:t>169</w:t>
        </w:r>
        <w:r w:rsidR="003B1D55">
          <w:rPr>
            <w:rFonts w:ascii="Times New Roman" w:hAnsi="Times New Roman" w:cs="Times New Roman"/>
          </w:rPr>
          <w:t>.</w:t>
        </w:r>
      </w:ins>
    </w:p>
    <w:p w14:paraId="1AD60759" w14:textId="77777777" w:rsidR="00B015CE" w:rsidRDefault="00B015CE">
      <w:pPr>
        <w:rPr>
          <w:rFonts w:ascii="Times New Roman" w:hAnsi="Times New Roman" w:cs="Times New Roman"/>
        </w:rPr>
      </w:pPr>
    </w:p>
    <w:p w14:paraId="7980B484" w14:textId="33B45788" w:rsidR="000015AF" w:rsidRDefault="003A77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Eisenschitz</w:t>
      </w:r>
      <w:proofErr w:type="spellEnd"/>
      <w:r>
        <w:rPr>
          <w:rFonts w:ascii="Times New Roman" w:hAnsi="Times New Roman" w:cs="Times New Roman"/>
        </w:rPr>
        <w:t xml:space="preserve">, B. </w:t>
      </w:r>
      <w:del w:id="30" w:author="" w:date="2014-08-03T15:58:00Z">
        <w:r w:rsidDel="003B1D55">
          <w:rPr>
            <w:rFonts w:ascii="Times New Roman" w:hAnsi="Times New Roman" w:cs="Times New Roman"/>
          </w:rPr>
          <w:delText xml:space="preserve">(1991) </w:delText>
        </w:r>
      </w:del>
      <w:r w:rsidR="00F21D1D">
        <w:rPr>
          <w:rFonts w:ascii="Times New Roman" w:hAnsi="Times New Roman" w:cs="Times New Roman"/>
        </w:rPr>
        <w:t>“</w:t>
      </w:r>
      <w:r w:rsidR="004D37A5">
        <w:rPr>
          <w:rFonts w:ascii="Times New Roman" w:hAnsi="Times New Roman" w:cs="Times New Roman"/>
        </w:rPr>
        <w:t>A fickle man, or portrait of Bo</w:t>
      </w:r>
      <w:r w:rsidR="00F21D1D">
        <w:rPr>
          <w:rFonts w:ascii="Times New Roman" w:hAnsi="Times New Roman" w:cs="Times New Roman"/>
        </w:rPr>
        <w:t>ris Barnet as a Soviet Director</w:t>
      </w:r>
      <w:r>
        <w:rPr>
          <w:rFonts w:ascii="Times New Roman" w:hAnsi="Times New Roman" w:cs="Times New Roman"/>
        </w:rPr>
        <w:t>,</w:t>
      </w:r>
      <w:r w:rsidR="00F21D1D">
        <w:rPr>
          <w:rFonts w:ascii="Times New Roman" w:hAnsi="Times New Roman" w:cs="Times New Roman"/>
        </w:rPr>
        <w:t>”</w:t>
      </w:r>
      <w:r w:rsidR="004D37A5">
        <w:rPr>
          <w:rFonts w:ascii="Times New Roman" w:hAnsi="Times New Roman" w:cs="Times New Roman"/>
        </w:rPr>
        <w:t xml:space="preserve"> </w:t>
      </w:r>
      <w:r w:rsidR="00FA2C52">
        <w:rPr>
          <w:rFonts w:ascii="Times New Roman" w:hAnsi="Times New Roman" w:cs="Times New Roman"/>
        </w:rPr>
        <w:t xml:space="preserve">in </w:t>
      </w:r>
      <w:r w:rsidR="004D37A5">
        <w:rPr>
          <w:rFonts w:ascii="Times New Roman" w:hAnsi="Times New Roman" w:cs="Times New Roman"/>
        </w:rPr>
        <w:t xml:space="preserve">Taylor, R. &amp; Christie, I., </w:t>
      </w:r>
      <w:proofErr w:type="gramStart"/>
      <w:r w:rsidR="004D37A5">
        <w:rPr>
          <w:rFonts w:ascii="Times New Roman" w:hAnsi="Times New Roman" w:cs="Times New Roman"/>
        </w:rPr>
        <w:t>eds</w:t>
      </w:r>
      <w:proofErr w:type="gramEnd"/>
      <w:r w:rsidR="004D37A5">
        <w:rPr>
          <w:rFonts w:ascii="Times New Roman" w:hAnsi="Times New Roman" w:cs="Times New Roman"/>
        </w:rPr>
        <w:t xml:space="preserve">. </w:t>
      </w:r>
      <w:r w:rsidR="004D37A5" w:rsidRPr="004D37A5">
        <w:rPr>
          <w:rFonts w:ascii="Times New Roman" w:hAnsi="Times New Roman" w:cs="Times New Roman"/>
          <w:i/>
        </w:rPr>
        <w:t>Inside the Film Factory: New Approaches to Russian and Soviet Cinema</w:t>
      </w:r>
      <w:r w:rsidR="004D37A5">
        <w:rPr>
          <w:rFonts w:ascii="Times New Roman" w:hAnsi="Times New Roman" w:cs="Times New Roman"/>
        </w:rPr>
        <w:t xml:space="preserve">, London </w:t>
      </w:r>
      <w:r w:rsidR="004606D6">
        <w:rPr>
          <w:rFonts w:ascii="Times New Roman" w:hAnsi="Times New Roman" w:cs="Times New Roman"/>
        </w:rPr>
        <w:t xml:space="preserve">&amp; New York: </w:t>
      </w:r>
      <w:proofErr w:type="spellStart"/>
      <w:r w:rsidR="004606D6">
        <w:rPr>
          <w:rFonts w:ascii="Times New Roman" w:hAnsi="Times New Roman" w:cs="Times New Roman"/>
        </w:rPr>
        <w:t>Routledge</w:t>
      </w:r>
      <w:proofErr w:type="spellEnd"/>
      <w:ins w:id="31" w:author="" w:date="2014-08-03T15:58:00Z">
        <w:r w:rsidR="003B1D55">
          <w:rPr>
            <w:rFonts w:ascii="Times New Roman" w:hAnsi="Times New Roman" w:cs="Times New Roman"/>
          </w:rPr>
          <w:t>, 1991.</w:t>
        </w:r>
      </w:ins>
      <w:del w:id="32" w:author="" w:date="2014-08-03T15:58:00Z">
        <w:r w:rsidR="004606D6" w:rsidDel="003B1D55">
          <w:rPr>
            <w:rFonts w:ascii="Times New Roman" w:hAnsi="Times New Roman" w:cs="Times New Roman"/>
          </w:rPr>
          <w:delText>:</w:delText>
        </w:r>
      </w:del>
      <w:r w:rsidR="004606D6">
        <w:rPr>
          <w:rFonts w:ascii="Times New Roman" w:hAnsi="Times New Roman" w:cs="Times New Roman"/>
        </w:rPr>
        <w:t xml:space="preserve"> 151-164.</w:t>
      </w:r>
    </w:p>
    <w:p w14:paraId="021C9B00" w14:textId="77777777" w:rsidR="007E3D58" w:rsidRDefault="007E3D58" w:rsidP="007E3D58">
      <w:pPr>
        <w:rPr>
          <w:rFonts w:ascii="Times New Roman" w:hAnsi="Times New Roman" w:cs="Times New Roman"/>
        </w:rPr>
      </w:pPr>
    </w:p>
    <w:p w14:paraId="47E2ABDB" w14:textId="37C3A95D" w:rsidR="00C773F8" w:rsidRDefault="007E3D58" w:rsidP="007E3D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Leyda</w:t>
      </w:r>
      <w:proofErr w:type="spellEnd"/>
      <w:r>
        <w:rPr>
          <w:rFonts w:ascii="Times New Roman" w:hAnsi="Times New Roman" w:cs="Times New Roman"/>
        </w:rPr>
        <w:t xml:space="preserve">, J. </w:t>
      </w:r>
      <w:del w:id="33" w:author="" w:date="2014-08-03T15:59:00Z">
        <w:r w:rsidDel="003B1D55">
          <w:rPr>
            <w:rFonts w:ascii="Times New Roman" w:hAnsi="Times New Roman" w:cs="Times New Roman"/>
          </w:rPr>
          <w:delText xml:space="preserve">(1983) </w:delText>
        </w:r>
      </w:del>
      <w:r w:rsidRPr="007E3D58">
        <w:rPr>
          <w:rFonts w:ascii="Times New Roman" w:hAnsi="Times New Roman" w:cs="Times New Roman"/>
          <w:i/>
        </w:rPr>
        <w:t>Kino: A History of the Russian and Soviet Film</w:t>
      </w:r>
      <w:r>
        <w:rPr>
          <w:rFonts w:ascii="Times New Roman" w:hAnsi="Times New Roman" w:cs="Times New Roman"/>
        </w:rPr>
        <w:t>, Princeton: Princeton University Press</w:t>
      </w:r>
      <w:ins w:id="34" w:author="" w:date="2014-08-03T15:59:00Z">
        <w:r w:rsidR="003B1D55">
          <w:rPr>
            <w:rFonts w:ascii="Times New Roman" w:hAnsi="Times New Roman" w:cs="Times New Roman"/>
          </w:rPr>
          <w:t>, 1983.</w:t>
        </w:r>
      </w:ins>
      <w:del w:id="35" w:author="" w:date="2014-08-03T15:59:00Z">
        <w:r w:rsidDel="003B1D55">
          <w:rPr>
            <w:rFonts w:ascii="Times New Roman" w:hAnsi="Times New Roman" w:cs="Times New Roman"/>
          </w:rPr>
          <w:delText>.</w:delText>
        </w:r>
      </w:del>
    </w:p>
    <w:p w14:paraId="4EDAF380" w14:textId="77777777" w:rsidR="00B509D5" w:rsidRDefault="00B509D5" w:rsidP="00B509D5">
      <w:pPr>
        <w:rPr>
          <w:rFonts w:ascii="Times New Roman" w:hAnsi="Times New Roman" w:cs="Times New Roman"/>
        </w:rPr>
      </w:pPr>
    </w:p>
    <w:p w14:paraId="0620ACE9" w14:textId="3F39A233" w:rsidR="00B509D5" w:rsidRDefault="00B509D5" w:rsidP="00B509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Beumers</w:t>
      </w:r>
      <w:proofErr w:type="spellEnd"/>
      <w:r>
        <w:rPr>
          <w:rFonts w:ascii="Times New Roman" w:hAnsi="Times New Roman" w:cs="Times New Roman"/>
        </w:rPr>
        <w:t xml:space="preserve">, B. </w:t>
      </w:r>
      <w:del w:id="36" w:author="" w:date="2014-08-03T15:59:00Z">
        <w:r w:rsidDel="003B1D55">
          <w:rPr>
            <w:rFonts w:ascii="Times New Roman" w:hAnsi="Times New Roman" w:cs="Times New Roman"/>
          </w:rPr>
          <w:delText xml:space="preserve">(2009) </w:delText>
        </w:r>
      </w:del>
      <w:r w:rsidRPr="00B509D5">
        <w:rPr>
          <w:rFonts w:ascii="Times New Roman" w:hAnsi="Times New Roman" w:cs="Times New Roman"/>
          <w:i/>
        </w:rPr>
        <w:t>A History of Russian Cinema</w:t>
      </w:r>
      <w:r>
        <w:rPr>
          <w:rFonts w:ascii="Times New Roman" w:hAnsi="Times New Roman" w:cs="Times New Roman"/>
        </w:rPr>
        <w:t>, Oxford &amp; New York: Berg</w:t>
      </w:r>
      <w:ins w:id="37" w:author="" w:date="2014-08-03T15:59:00Z">
        <w:r w:rsidR="003B1D55">
          <w:rPr>
            <w:rFonts w:ascii="Times New Roman" w:hAnsi="Times New Roman" w:cs="Times New Roman"/>
          </w:rPr>
          <w:t>,</w:t>
        </w:r>
      </w:ins>
      <w:del w:id="38" w:author="" w:date="2014-08-03T15:59:00Z">
        <w:r w:rsidDel="003B1D55">
          <w:rPr>
            <w:rFonts w:ascii="Times New Roman" w:hAnsi="Times New Roman" w:cs="Times New Roman"/>
          </w:rPr>
          <w:delText>.</w:delText>
        </w:r>
      </w:del>
      <w:ins w:id="39" w:author="" w:date="2014-08-03T15:59:00Z">
        <w:r w:rsidR="003B1D55">
          <w:rPr>
            <w:rFonts w:ascii="Times New Roman" w:hAnsi="Times New Roman" w:cs="Times New Roman"/>
          </w:rPr>
          <w:t xml:space="preserve"> </w:t>
        </w:r>
        <w:r w:rsidR="003B1D55">
          <w:rPr>
            <w:rFonts w:ascii="Times New Roman" w:hAnsi="Times New Roman" w:cs="Times New Roman"/>
          </w:rPr>
          <w:t>2009</w:t>
        </w:r>
        <w:r w:rsidR="003B1D55">
          <w:rPr>
            <w:rFonts w:ascii="Times New Roman" w:hAnsi="Times New Roman" w:cs="Times New Roman"/>
          </w:rPr>
          <w:t>.</w:t>
        </w:r>
      </w:ins>
    </w:p>
    <w:p w14:paraId="208C4B18" w14:textId="77777777" w:rsidR="004D37A5" w:rsidRDefault="004D37A5">
      <w:pPr>
        <w:rPr>
          <w:rFonts w:ascii="Times New Roman" w:hAnsi="Times New Roman" w:cs="Times New Roman"/>
        </w:rPr>
      </w:pPr>
    </w:p>
    <w:p w14:paraId="33D7B7B6" w14:textId="5A1E50A9" w:rsidR="004D10E9" w:rsidRDefault="002B6E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Selected</w:t>
      </w:r>
      <w:r w:rsidR="004D10E9" w:rsidRPr="004D10E9">
        <w:rPr>
          <w:rFonts w:ascii="Times New Roman" w:hAnsi="Times New Roman" w:cs="Times New Roman"/>
          <w:b/>
        </w:rPr>
        <w:t xml:space="preserve"> Works:</w:t>
      </w:r>
    </w:p>
    <w:p w14:paraId="779BA0B5" w14:textId="77777777" w:rsidR="006A1CBC" w:rsidRDefault="006A1CBC">
      <w:pPr>
        <w:rPr>
          <w:rFonts w:ascii="Times New Roman" w:hAnsi="Times New Roman" w:cs="Times New Roman"/>
          <w:b/>
        </w:rPr>
      </w:pPr>
    </w:p>
    <w:p w14:paraId="28713E03" w14:textId="009EC3F4" w:rsidR="006A1CBC" w:rsidRDefault="006A1C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Director:</w:t>
      </w:r>
    </w:p>
    <w:p w14:paraId="1B64AF1E" w14:textId="77777777" w:rsidR="006A1CBC" w:rsidRDefault="006A1CBC">
      <w:pPr>
        <w:rPr>
          <w:rFonts w:ascii="Times New Roman" w:hAnsi="Times New Roman" w:cs="Times New Roman"/>
          <w:b/>
        </w:rPr>
      </w:pPr>
    </w:p>
    <w:p w14:paraId="33533C08" w14:textId="7CA3854C" w:rsidR="00006A9A" w:rsidRDefault="00006A9A" w:rsidP="00006A9A">
      <w:pPr>
        <w:rPr>
          <w:rFonts w:ascii="Times New Roman" w:hAnsi="Times New Roman" w:cs="Times New Roman"/>
        </w:rPr>
      </w:pPr>
      <w:r w:rsidRPr="004D10E9">
        <w:rPr>
          <w:rFonts w:ascii="Times New Roman" w:hAnsi="Times New Roman" w:cs="Times New Roman"/>
          <w:i/>
        </w:rPr>
        <w:t>Miss Mend</w:t>
      </w:r>
      <w:r w:rsidRPr="004D10E9">
        <w:rPr>
          <w:rFonts w:ascii="Times New Roman" w:hAnsi="Times New Roman" w:cs="Times New Roman"/>
        </w:rPr>
        <w:t xml:space="preserve"> (</w:t>
      </w:r>
      <w:r w:rsidR="00064FE6" w:rsidRPr="00FF7653">
        <w:rPr>
          <w:rFonts w:ascii="Times New Roman" w:hAnsi="Times New Roman" w:cs="Times New Roman"/>
          <w:i/>
        </w:rPr>
        <w:t>The Adventures of the Three Reporters</w:t>
      </w:r>
      <w:r w:rsidR="00064FE6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with F. </w:t>
      </w:r>
      <w:proofErr w:type="spellStart"/>
      <w:r>
        <w:rPr>
          <w:rFonts w:ascii="Times New Roman" w:hAnsi="Times New Roman" w:cs="Times New Roman"/>
        </w:rPr>
        <w:t>Otsep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D10E9">
        <w:rPr>
          <w:rFonts w:ascii="Times New Roman" w:hAnsi="Times New Roman" w:cs="Times New Roman"/>
        </w:rPr>
        <w:t>1926)</w:t>
      </w:r>
    </w:p>
    <w:p w14:paraId="75818BBC" w14:textId="5389606F" w:rsidR="00064FE6" w:rsidRPr="00FF7653" w:rsidRDefault="00064FE6" w:rsidP="00006A9A">
      <w:pPr>
        <w:rPr>
          <w:rFonts w:ascii="Times New Roman" w:hAnsi="Times New Roman" w:cs="Times New Roman"/>
        </w:rPr>
      </w:pPr>
      <w:proofErr w:type="spellStart"/>
      <w:r w:rsidRPr="00064FE6">
        <w:rPr>
          <w:rFonts w:ascii="Times New Roman" w:hAnsi="Times New Roman" w:cs="Times New Roman"/>
          <w:i/>
        </w:rPr>
        <w:t>Moskva</w:t>
      </w:r>
      <w:proofErr w:type="spellEnd"/>
      <w:r w:rsidRPr="00064FE6">
        <w:rPr>
          <w:rFonts w:ascii="Times New Roman" w:hAnsi="Times New Roman" w:cs="Times New Roman"/>
          <w:i/>
        </w:rPr>
        <w:t xml:space="preserve"> v </w:t>
      </w:r>
      <w:proofErr w:type="spellStart"/>
      <w:r w:rsidRPr="00064FE6">
        <w:rPr>
          <w:rFonts w:ascii="Times New Roman" w:hAnsi="Times New Roman" w:cs="Times New Roman"/>
          <w:i/>
        </w:rPr>
        <w:t>oktyabre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FF7653">
        <w:rPr>
          <w:rFonts w:ascii="Times New Roman" w:hAnsi="Times New Roman" w:cs="Times New Roman"/>
          <w:i/>
        </w:rPr>
        <w:t>Moscow in October</w:t>
      </w:r>
      <w:r>
        <w:rPr>
          <w:rFonts w:ascii="Times New Roman" w:hAnsi="Times New Roman" w:cs="Times New Roman"/>
        </w:rPr>
        <w:t>; 1927)</w:t>
      </w:r>
    </w:p>
    <w:p w14:paraId="1B32DAC5" w14:textId="77777777" w:rsidR="00006A9A" w:rsidRDefault="00006A9A" w:rsidP="00006A9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Devushka</w:t>
      </w:r>
      <w:proofErr w:type="spellEnd"/>
      <w:r>
        <w:rPr>
          <w:rFonts w:ascii="Times New Roman" w:hAnsi="Times New Roman" w:cs="Times New Roman"/>
          <w:i/>
        </w:rPr>
        <w:t xml:space="preserve"> s </w:t>
      </w:r>
      <w:proofErr w:type="spellStart"/>
      <w:r>
        <w:rPr>
          <w:rFonts w:ascii="Times New Roman" w:hAnsi="Times New Roman" w:cs="Times New Roman"/>
          <w:i/>
        </w:rPr>
        <w:t>korobkoi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4D10E9">
        <w:rPr>
          <w:rFonts w:ascii="Times New Roman" w:hAnsi="Times New Roman" w:cs="Times New Roman"/>
          <w:i/>
        </w:rPr>
        <w:t>The Girl with the Hatbox</w:t>
      </w:r>
      <w:r>
        <w:rPr>
          <w:rFonts w:ascii="Times New Roman" w:hAnsi="Times New Roman" w:cs="Times New Roman"/>
        </w:rPr>
        <w:t>; 1927)</w:t>
      </w:r>
    </w:p>
    <w:p w14:paraId="08FF8592" w14:textId="77777777" w:rsidR="00006A9A" w:rsidRDefault="00006A9A" w:rsidP="00006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Dom </w:t>
      </w:r>
      <w:proofErr w:type="spellStart"/>
      <w:proofErr w:type="gramStart"/>
      <w:r>
        <w:rPr>
          <w:rFonts w:ascii="Times New Roman" w:hAnsi="Times New Roman" w:cs="Times New Roman"/>
          <w:i/>
        </w:rPr>
        <w:t>na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Trubnoi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5E1A78">
        <w:rPr>
          <w:rFonts w:ascii="Times New Roman" w:hAnsi="Times New Roman" w:cs="Times New Roman"/>
          <w:i/>
        </w:rPr>
        <w:t xml:space="preserve">The House on </w:t>
      </w:r>
      <w:proofErr w:type="spellStart"/>
      <w:r w:rsidRPr="005E1A78">
        <w:rPr>
          <w:rFonts w:ascii="Times New Roman" w:hAnsi="Times New Roman" w:cs="Times New Roman"/>
          <w:i/>
        </w:rPr>
        <w:t>Trubnaya</w:t>
      </w:r>
      <w:proofErr w:type="spellEnd"/>
      <w:r w:rsidRPr="005E1A78">
        <w:rPr>
          <w:rFonts w:ascii="Times New Roman" w:hAnsi="Times New Roman" w:cs="Times New Roman"/>
          <w:i/>
        </w:rPr>
        <w:t xml:space="preserve"> Square</w:t>
      </w:r>
      <w:r>
        <w:rPr>
          <w:rFonts w:ascii="Times New Roman" w:hAnsi="Times New Roman" w:cs="Times New Roman"/>
        </w:rPr>
        <w:t>; 1928)</w:t>
      </w:r>
    </w:p>
    <w:p w14:paraId="4DB3E8E3" w14:textId="77777777" w:rsidR="00006A9A" w:rsidRDefault="00006A9A" w:rsidP="00006A9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Okraina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2B6EB5">
        <w:rPr>
          <w:rFonts w:ascii="Times New Roman" w:hAnsi="Times New Roman" w:cs="Times New Roman"/>
          <w:i/>
        </w:rPr>
        <w:t>Outskirts</w:t>
      </w:r>
      <w:r>
        <w:rPr>
          <w:rFonts w:ascii="Times New Roman" w:hAnsi="Times New Roman" w:cs="Times New Roman"/>
        </w:rPr>
        <w:t>; 1933)</w:t>
      </w:r>
    </w:p>
    <w:p w14:paraId="65D02801" w14:textId="09FA24CF" w:rsidR="006A1CBC" w:rsidRDefault="00006A9A" w:rsidP="00006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U </w:t>
      </w:r>
      <w:proofErr w:type="spellStart"/>
      <w:r>
        <w:rPr>
          <w:rFonts w:ascii="Times New Roman" w:hAnsi="Times New Roman" w:cs="Times New Roman"/>
          <w:i/>
        </w:rPr>
        <w:t>samogo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sinego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morya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Pr="00A366D8">
        <w:rPr>
          <w:rFonts w:ascii="Times New Roman" w:hAnsi="Times New Roman" w:cs="Times New Roman"/>
        </w:rPr>
        <w:t>(</w:t>
      </w:r>
      <w:r w:rsidRPr="002B6EB5">
        <w:rPr>
          <w:rFonts w:ascii="Times New Roman" w:hAnsi="Times New Roman" w:cs="Times New Roman"/>
          <w:i/>
        </w:rPr>
        <w:t>By the Bluest of Seas</w:t>
      </w:r>
      <w:r>
        <w:rPr>
          <w:rFonts w:ascii="Times New Roman" w:hAnsi="Times New Roman" w:cs="Times New Roman"/>
        </w:rPr>
        <w:t xml:space="preserve">; with S. </w:t>
      </w:r>
      <w:proofErr w:type="spellStart"/>
      <w:r>
        <w:rPr>
          <w:rFonts w:ascii="Times New Roman" w:hAnsi="Times New Roman" w:cs="Times New Roman"/>
        </w:rPr>
        <w:t>Mardanin</w:t>
      </w:r>
      <w:proofErr w:type="spellEnd"/>
      <w:r>
        <w:rPr>
          <w:rFonts w:ascii="Times New Roman" w:hAnsi="Times New Roman" w:cs="Times New Roman"/>
        </w:rPr>
        <w:t>, 1936)</w:t>
      </w:r>
    </w:p>
    <w:p w14:paraId="68F63FA8" w14:textId="614F8F07" w:rsidR="004476B6" w:rsidRDefault="004476B6" w:rsidP="00006A9A">
      <w:pPr>
        <w:rPr>
          <w:rFonts w:ascii="Times New Roman" w:hAnsi="Times New Roman" w:cs="Times New Roman"/>
        </w:rPr>
      </w:pPr>
      <w:proofErr w:type="spellStart"/>
      <w:r w:rsidRPr="00FF7653">
        <w:rPr>
          <w:rFonts w:ascii="Times New Roman" w:hAnsi="Times New Roman" w:cs="Times New Roman"/>
          <w:i/>
        </w:rPr>
        <w:lastRenderedPageBreak/>
        <w:t>Staryy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naezdnik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F7653">
        <w:rPr>
          <w:rFonts w:ascii="Times New Roman" w:hAnsi="Times New Roman" w:cs="Times New Roman"/>
          <w:i/>
        </w:rPr>
        <w:t>The Old Jockey</w:t>
      </w:r>
      <w:r>
        <w:rPr>
          <w:rFonts w:ascii="Times New Roman" w:hAnsi="Times New Roman" w:cs="Times New Roman"/>
        </w:rPr>
        <w:t>; made in 1940, released in 1959)</w:t>
      </w:r>
    </w:p>
    <w:p w14:paraId="544AD6CA" w14:textId="1F6025C9" w:rsidR="004476B6" w:rsidRDefault="004476B6" w:rsidP="00006A9A">
      <w:pPr>
        <w:rPr>
          <w:rFonts w:ascii="Times New Roman" w:hAnsi="Times New Roman" w:cs="Times New Roman"/>
        </w:rPr>
      </w:pPr>
      <w:proofErr w:type="spellStart"/>
      <w:r w:rsidRPr="00FF7653">
        <w:rPr>
          <w:rFonts w:ascii="Times New Roman" w:hAnsi="Times New Roman" w:cs="Times New Roman"/>
          <w:i/>
        </w:rPr>
        <w:t>Odnazhdy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nochyu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F7653">
        <w:rPr>
          <w:rFonts w:ascii="Times New Roman" w:hAnsi="Times New Roman" w:cs="Times New Roman"/>
          <w:i/>
        </w:rPr>
        <w:t>Dark is the Night</w:t>
      </w:r>
      <w:r>
        <w:rPr>
          <w:rFonts w:ascii="Times New Roman" w:hAnsi="Times New Roman" w:cs="Times New Roman"/>
        </w:rPr>
        <w:t>; 1945)</w:t>
      </w:r>
    </w:p>
    <w:p w14:paraId="13865A42" w14:textId="1E1A516F" w:rsidR="00FF7653" w:rsidRDefault="00FF7653" w:rsidP="00006A9A">
      <w:pPr>
        <w:rPr>
          <w:rFonts w:ascii="Times New Roman" w:hAnsi="Times New Roman" w:cs="Times New Roman"/>
        </w:rPr>
      </w:pPr>
      <w:proofErr w:type="spellStart"/>
      <w:r w:rsidRPr="00FF7653">
        <w:rPr>
          <w:rFonts w:ascii="Times New Roman" w:hAnsi="Times New Roman" w:cs="Times New Roman"/>
          <w:i/>
        </w:rPr>
        <w:t>Podvig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razvedchika</w:t>
      </w:r>
      <w:proofErr w:type="spellEnd"/>
      <w:r>
        <w:rPr>
          <w:rFonts w:ascii="Times New Roman" w:hAnsi="Times New Roman" w:cs="Times New Roman"/>
        </w:rPr>
        <w:t xml:space="preserve"> (Secret Agent; 1947)</w:t>
      </w:r>
    </w:p>
    <w:p w14:paraId="5C62D298" w14:textId="77777777" w:rsidR="00006A9A" w:rsidRDefault="00006A9A">
      <w:pPr>
        <w:rPr>
          <w:rFonts w:ascii="Times New Roman" w:hAnsi="Times New Roman" w:cs="Times New Roman"/>
          <w:b/>
        </w:rPr>
      </w:pPr>
    </w:p>
    <w:p w14:paraId="7D9B8953" w14:textId="52F02E16" w:rsidR="006A1CBC" w:rsidRDefault="006A1C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Actor:</w:t>
      </w:r>
    </w:p>
    <w:p w14:paraId="75AF9F4D" w14:textId="77777777" w:rsidR="004D10E9" w:rsidRDefault="004D10E9">
      <w:pPr>
        <w:rPr>
          <w:rFonts w:ascii="Times New Roman" w:hAnsi="Times New Roman" w:cs="Times New Roman"/>
          <w:b/>
        </w:rPr>
      </w:pPr>
    </w:p>
    <w:p w14:paraId="66AC58C5" w14:textId="53521CF0" w:rsidR="00AE02FB" w:rsidRDefault="00DC25E4">
      <w:pPr>
        <w:rPr>
          <w:rFonts w:ascii="Times New Roman" w:hAnsi="Times New Roman" w:cs="Times New Roman"/>
        </w:rPr>
      </w:pPr>
      <w:proofErr w:type="spellStart"/>
      <w:r w:rsidRPr="00FF7653">
        <w:rPr>
          <w:rFonts w:ascii="Times New Roman" w:hAnsi="Times New Roman" w:cs="Times New Roman"/>
          <w:i/>
        </w:rPr>
        <w:t>Neobychainye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priklyucheniya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mistera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Vesta</w:t>
      </w:r>
      <w:proofErr w:type="spellEnd"/>
      <w:r w:rsidRPr="00FF7653">
        <w:rPr>
          <w:rFonts w:ascii="Times New Roman" w:hAnsi="Times New Roman" w:cs="Times New Roman"/>
          <w:i/>
        </w:rPr>
        <w:t xml:space="preserve"> v </w:t>
      </w:r>
      <w:proofErr w:type="spellStart"/>
      <w:r w:rsidRPr="00FF7653">
        <w:rPr>
          <w:rFonts w:ascii="Times New Roman" w:hAnsi="Times New Roman" w:cs="Times New Roman"/>
          <w:i/>
        </w:rPr>
        <w:t>strane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bolshevikov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F7653">
        <w:rPr>
          <w:rFonts w:ascii="Times New Roman" w:hAnsi="Times New Roman" w:cs="Times New Roman"/>
          <w:i/>
        </w:rPr>
        <w:t>The Extraordinary Adventures of Mr. West in the Land of the Bolsheviks</w:t>
      </w:r>
      <w:r>
        <w:rPr>
          <w:rFonts w:ascii="Times New Roman" w:hAnsi="Times New Roman" w:cs="Times New Roman"/>
        </w:rPr>
        <w:t xml:space="preserve">; Lev </w:t>
      </w:r>
      <w:proofErr w:type="spellStart"/>
      <w:r>
        <w:rPr>
          <w:rFonts w:ascii="Times New Roman" w:hAnsi="Times New Roman" w:cs="Times New Roman"/>
        </w:rPr>
        <w:t>Kuleshov</w:t>
      </w:r>
      <w:proofErr w:type="spellEnd"/>
      <w:r>
        <w:rPr>
          <w:rFonts w:ascii="Times New Roman" w:hAnsi="Times New Roman" w:cs="Times New Roman"/>
        </w:rPr>
        <w:t>, 1924)</w:t>
      </w:r>
    </w:p>
    <w:p w14:paraId="700803E8" w14:textId="69043E89" w:rsidR="00FF7653" w:rsidRPr="00D15875" w:rsidRDefault="00FF7653">
      <w:pPr>
        <w:rPr>
          <w:rFonts w:ascii="Times New Roman" w:hAnsi="Times New Roman" w:cs="Times New Roman"/>
        </w:rPr>
      </w:pPr>
      <w:proofErr w:type="spellStart"/>
      <w:r w:rsidRPr="00FF7653">
        <w:rPr>
          <w:rFonts w:ascii="Times New Roman" w:hAnsi="Times New Roman" w:cs="Times New Roman"/>
          <w:i/>
        </w:rPr>
        <w:t>Shakhmatnaya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goryachka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692295">
        <w:rPr>
          <w:rFonts w:ascii="Times New Roman" w:hAnsi="Times New Roman" w:cs="Times New Roman"/>
          <w:i/>
        </w:rPr>
        <w:t>Chess Fever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Vsevolod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Pudovkin</w:t>
      </w:r>
      <w:proofErr w:type="spellEnd"/>
      <w:r>
        <w:rPr>
          <w:rFonts w:ascii="Times New Roman" w:hAnsi="Times New Roman" w:cs="Times New Roman"/>
        </w:rPr>
        <w:t xml:space="preserve"> &amp;</w:t>
      </w:r>
      <w:r w:rsidRPr="00FF7653">
        <w:rPr>
          <w:rFonts w:ascii="Times New Roman" w:hAnsi="Times New Roman" w:cs="Times New Roman"/>
        </w:rPr>
        <w:t xml:space="preserve"> Nikolai </w:t>
      </w:r>
      <w:proofErr w:type="spellStart"/>
      <w:r w:rsidRPr="00FF7653">
        <w:rPr>
          <w:rFonts w:ascii="Times New Roman" w:hAnsi="Times New Roman" w:cs="Times New Roman"/>
        </w:rPr>
        <w:t>Shpikovsky</w:t>
      </w:r>
      <w:proofErr w:type="spellEnd"/>
      <w:r>
        <w:rPr>
          <w:rFonts w:ascii="Times New Roman" w:hAnsi="Times New Roman" w:cs="Times New Roman"/>
        </w:rPr>
        <w:t>, 1925)</w:t>
      </w:r>
    </w:p>
    <w:p w14:paraId="0F4A4E01" w14:textId="22694E83" w:rsidR="00064FE6" w:rsidRDefault="00064FE6">
      <w:pPr>
        <w:rPr>
          <w:rFonts w:ascii="Times New Roman" w:hAnsi="Times New Roman" w:cs="Times New Roman"/>
        </w:rPr>
      </w:pPr>
      <w:r w:rsidRPr="004D10E9">
        <w:rPr>
          <w:rFonts w:ascii="Times New Roman" w:hAnsi="Times New Roman" w:cs="Times New Roman"/>
          <w:i/>
        </w:rPr>
        <w:t>Miss Mend</w:t>
      </w:r>
      <w:r w:rsidRPr="004D10E9">
        <w:rPr>
          <w:rFonts w:ascii="Times New Roman" w:hAnsi="Times New Roman" w:cs="Times New Roman"/>
        </w:rPr>
        <w:t xml:space="preserve"> (</w:t>
      </w:r>
      <w:r w:rsidRPr="00430639">
        <w:rPr>
          <w:rFonts w:ascii="Times New Roman" w:hAnsi="Times New Roman" w:cs="Times New Roman"/>
          <w:i/>
        </w:rPr>
        <w:t>The Adventures of the Three Reporters</w:t>
      </w:r>
      <w:r>
        <w:rPr>
          <w:rFonts w:ascii="Times New Roman" w:hAnsi="Times New Roman" w:cs="Times New Roman"/>
        </w:rPr>
        <w:t xml:space="preserve">; </w:t>
      </w:r>
      <w:r w:rsidR="002D0981">
        <w:rPr>
          <w:rFonts w:ascii="Times New Roman" w:hAnsi="Times New Roman" w:cs="Times New Roman"/>
        </w:rPr>
        <w:t xml:space="preserve">Boris Barnet </w:t>
      </w:r>
      <w:r>
        <w:rPr>
          <w:rFonts w:ascii="Times New Roman" w:hAnsi="Times New Roman" w:cs="Times New Roman"/>
        </w:rPr>
        <w:t xml:space="preserve">with F. </w:t>
      </w:r>
      <w:proofErr w:type="spellStart"/>
      <w:r>
        <w:rPr>
          <w:rFonts w:ascii="Times New Roman" w:hAnsi="Times New Roman" w:cs="Times New Roman"/>
        </w:rPr>
        <w:t>Otsep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D10E9">
        <w:rPr>
          <w:rFonts w:ascii="Times New Roman" w:hAnsi="Times New Roman" w:cs="Times New Roman"/>
        </w:rPr>
        <w:t>1926)</w:t>
      </w:r>
    </w:p>
    <w:p w14:paraId="3C7CCB5A" w14:textId="4F5A8872" w:rsidR="00064FE6" w:rsidRDefault="00064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Dom </w:t>
      </w:r>
      <w:proofErr w:type="spellStart"/>
      <w:proofErr w:type="gramStart"/>
      <w:r>
        <w:rPr>
          <w:rFonts w:ascii="Times New Roman" w:hAnsi="Times New Roman" w:cs="Times New Roman"/>
          <w:i/>
        </w:rPr>
        <w:t>na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Trubnoi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5E1A78">
        <w:rPr>
          <w:rFonts w:ascii="Times New Roman" w:hAnsi="Times New Roman" w:cs="Times New Roman"/>
          <w:i/>
        </w:rPr>
        <w:t xml:space="preserve">The House on </w:t>
      </w:r>
      <w:proofErr w:type="spellStart"/>
      <w:r w:rsidRPr="005E1A78">
        <w:rPr>
          <w:rFonts w:ascii="Times New Roman" w:hAnsi="Times New Roman" w:cs="Times New Roman"/>
          <w:i/>
        </w:rPr>
        <w:t>Trubnaya</w:t>
      </w:r>
      <w:proofErr w:type="spellEnd"/>
      <w:r w:rsidRPr="005E1A78">
        <w:rPr>
          <w:rFonts w:ascii="Times New Roman" w:hAnsi="Times New Roman" w:cs="Times New Roman"/>
          <w:i/>
        </w:rPr>
        <w:t xml:space="preserve"> Square</w:t>
      </w:r>
      <w:r>
        <w:rPr>
          <w:rFonts w:ascii="Times New Roman" w:hAnsi="Times New Roman" w:cs="Times New Roman"/>
        </w:rPr>
        <w:t>;</w:t>
      </w:r>
      <w:r w:rsidR="002D0981">
        <w:rPr>
          <w:rFonts w:ascii="Times New Roman" w:hAnsi="Times New Roman" w:cs="Times New Roman"/>
        </w:rPr>
        <w:t xml:space="preserve"> Boris Barnet, </w:t>
      </w:r>
      <w:r>
        <w:rPr>
          <w:rFonts w:ascii="Times New Roman" w:hAnsi="Times New Roman" w:cs="Times New Roman"/>
        </w:rPr>
        <w:t>1928)</w:t>
      </w:r>
    </w:p>
    <w:p w14:paraId="27C314ED" w14:textId="313F89EF" w:rsidR="00DC25E4" w:rsidRDefault="00064FE6">
      <w:pPr>
        <w:rPr>
          <w:rFonts w:ascii="Times New Roman" w:hAnsi="Times New Roman" w:cs="Times New Roman"/>
        </w:rPr>
      </w:pPr>
      <w:proofErr w:type="spellStart"/>
      <w:r w:rsidRPr="00064FE6">
        <w:rPr>
          <w:rFonts w:ascii="Times New Roman" w:hAnsi="Times New Roman" w:cs="Times New Roman"/>
        </w:rPr>
        <w:t>Potomok</w:t>
      </w:r>
      <w:proofErr w:type="spellEnd"/>
      <w:r w:rsidRPr="00064FE6">
        <w:rPr>
          <w:rFonts w:ascii="Times New Roman" w:hAnsi="Times New Roman" w:cs="Times New Roman"/>
        </w:rPr>
        <w:t xml:space="preserve"> </w:t>
      </w:r>
      <w:proofErr w:type="spellStart"/>
      <w:r w:rsidRPr="00064FE6">
        <w:rPr>
          <w:rFonts w:ascii="Times New Roman" w:hAnsi="Times New Roman" w:cs="Times New Roman"/>
        </w:rPr>
        <w:t>Chingis-Khana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F7653">
        <w:rPr>
          <w:rFonts w:ascii="Times New Roman" w:hAnsi="Times New Roman" w:cs="Times New Roman"/>
          <w:i/>
        </w:rPr>
        <w:t>Storm over</w:t>
      </w:r>
      <w:r>
        <w:rPr>
          <w:rFonts w:ascii="Times New Roman" w:hAnsi="Times New Roman" w:cs="Times New Roman"/>
        </w:rPr>
        <w:t xml:space="preserve"> Asia; </w:t>
      </w:r>
      <w:proofErr w:type="spellStart"/>
      <w:r>
        <w:rPr>
          <w:rFonts w:ascii="Times New Roman" w:hAnsi="Times New Roman" w:cs="Times New Roman"/>
        </w:rPr>
        <w:t>Vsevolod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Pudovkin</w:t>
      </w:r>
      <w:proofErr w:type="spellEnd"/>
      <w:r>
        <w:rPr>
          <w:rFonts w:ascii="Times New Roman" w:hAnsi="Times New Roman" w:cs="Times New Roman"/>
        </w:rPr>
        <w:t>, 1928)</w:t>
      </w:r>
    </w:p>
    <w:p w14:paraId="60A53E0F" w14:textId="5F31547B" w:rsidR="00FF7653" w:rsidRDefault="00FF7653" w:rsidP="00FF7653">
      <w:pPr>
        <w:rPr>
          <w:rFonts w:ascii="Times New Roman" w:hAnsi="Times New Roman" w:cs="Times New Roman"/>
        </w:rPr>
      </w:pPr>
      <w:proofErr w:type="spellStart"/>
      <w:r w:rsidRPr="00430639">
        <w:rPr>
          <w:rFonts w:ascii="Times New Roman" w:hAnsi="Times New Roman" w:cs="Times New Roman"/>
          <w:i/>
        </w:rPr>
        <w:t>Podvig</w:t>
      </w:r>
      <w:proofErr w:type="spellEnd"/>
      <w:r w:rsidRPr="00430639">
        <w:rPr>
          <w:rFonts w:ascii="Times New Roman" w:hAnsi="Times New Roman" w:cs="Times New Roman"/>
          <w:i/>
        </w:rPr>
        <w:t xml:space="preserve"> </w:t>
      </w:r>
      <w:proofErr w:type="spellStart"/>
      <w:r w:rsidRPr="00430639">
        <w:rPr>
          <w:rFonts w:ascii="Times New Roman" w:hAnsi="Times New Roman" w:cs="Times New Roman"/>
          <w:i/>
        </w:rPr>
        <w:t>razvedchika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B7834">
        <w:rPr>
          <w:rFonts w:ascii="Times New Roman" w:hAnsi="Times New Roman" w:cs="Times New Roman"/>
          <w:i/>
        </w:rPr>
        <w:t>Secret Agent</w:t>
      </w:r>
      <w:r>
        <w:rPr>
          <w:rFonts w:ascii="Times New Roman" w:hAnsi="Times New Roman" w:cs="Times New Roman"/>
        </w:rPr>
        <w:t>;</w:t>
      </w:r>
      <w:r w:rsidR="002D0981">
        <w:rPr>
          <w:rFonts w:ascii="Times New Roman" w:hAnsi="Times New Roman" w:cs="Times New Roman"/>
        </w:rPr>
        <w:t xml:space="preserve"> Boris Barnet,</w:t>
      </w:r>
      <w:r>
        <w:rPr>
          <w:rFonts w:ascii="Times New Roman" w:hAnsi="Times New Roman" w:cs="Times New Roman"/>
        </w:rPr>
        <w:t xml:space="preserve"> 1947)</w:t>
      </w:r>
    </w:p>
    <w:p w14:paraId="102CF516" w14:textId="77777777" w:rsidR="00DC25E4" w:rsidRDefault="00DC25E4">
      <w:pPr>
        <w:rPr>
          <w:rFonts w:ascii="Times New Roman" w:hAnsi="Times New Roman" w:cs="Times New Roman"/>
        </w:rPr>
      </w:pPr>
    </w:p>
    <w:p w14:paraId="285D047C" w14:textId="1381DE65" w:rsidR="00491683" w:rsidRDefault="00491683">
      <w:pPr>
        <w:rPr>
          <w:rFonts w:ascii="Times New Roman" w:hAnsi="Times New Roman" w:cs="Times New Roman"/>
        </w:rPr>
      </w:pPr>
      <w:proofErr w:type="spellStart"/>
      <w:r w:rsidRPr="00AF76CE">
        <w:rPr>
          <w:rFonts w:ascii="Times New Roman" w:hAnsi="Times New Roman" w:cs="Times New Roman"/>
          <w:b/>
        </w:rPr>
        <w:t>Paratextual</w:t>
      </w:r>
      <w:proofErr w:type="spellEnd"/>
      <w:r w:rsidRPr="00AF76CE">
        <w:rPr>
          <w:rFonts w:ascii="Times New Roman" w:hAnsi="Times New Roman" w:cs="Times New Roman"/>
          <w:b/>
        </w:rPr>
        <w:t xml:space="preserve"> Material</w:t>
      </w:r>
    </w:p>
    <w:p w14:paraId="783D77E5" w14:textId="77777777" w:rsidR="00491683" w:rsidRDefault="00491683">
      <w:pPr>
        <w:rPr>
          <w:rFonts w:ascii="Times New Roman" w:hAnsi="Times New Roman" w:cs="Times New Roman"/>
        </w:rPr>
      </w:pPr>
    </w:p>
    <w:p w14:paraId="692D76AA" w14:textId="7DFD462F" w:rsidR="00491683" w:rsidRDefault="0038440F">
      <w:pPr>
        <w:rPr>
          <w:rFonts w:ascii="Times New Roman" w:hAnsi="Times New Roman" w:cs="Times New Roman"/>
        </w:rPr>
      </w:pPr>
      <w:bookmarkStart w:id="40" w:name="_GoBack"/>
      <w:r>
        <w:rPr>
          <w:rFonts w:ascii="Times New Roman" w:hAnsi="Times New Roman" w:cs="Times New Roman"/>
        </w:rPr>
        <w:t>- Jonathan Rosenbaum’s article on Boris Barnet, which includes portraits, stills and posters (</w:t>
      </w:r>
      <w:hyperlink r:id="rId5" w:history="1">
        <w:r w:rsidRPr="00985ED0">
          <w:rPr>
            <w:rStyle w:val="Hyperlink"/>
            <w:rFonts w:ascii="Times New Roman" w:hAnsi="Times New Roman" w:cs="Times New Roman"/>
          </w:rPr>
          <w:t>http://www.jonathanrosenbaum.net/2004/02/glimspe-of-a-rare-bird/</w:t>
        </w:r>
      </w:hyperlink>
      <w:r>
        <w:rPr>
          <w:rFonts w:ascii="Times New Roman" w:hAnsi="Times New Roman" w:cs="Times New Roman"/>
        </w:rPr>
        <w:t>).</w:t>
      </w:r>
    </w:p>
    <w:p w14:paraId="31394AF4" w14:textId="2557A511" w:rsidR="0038440F" w:rsidRDefault="00384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84119">
        <w:rPr>
          <w:rFonts w:ascii="Times New Roman" w:hAnsi="Times New Roman" w:cs="Times New Roman"/>
        </w:rPr>
        <w:t>Bright Lights Film Journal piece on Boris Barnet with more stills, portraits and posters (</w:t>
      </w:r>
      <w:hyperlink r:id="rId6" w:anchor=".U1pxk9ykUds" w:history="1">
        <w:r w:rsidR="00584119" w:rsidRPr="00985ED0">
          <w:rPr>
            <w:rStyle w:val="Hyperlink"/>
            <w:rFonts w:ascii="Times New Roman" w:hAnsi="Times New Roman" w:cs="Times New Roman"/>
          </w:rPr>
          <w:t>http://brightlightsfilm.com/73/73barnet_vivaldi.php#.U1pxk9ykUds</w:t>
        </w:r>
      </w:hyperlink>
      <w:r w:rsidR="00584119">
        <w:rPr>
          <w:rFonts w:ascii="Times New Roman" w:hAnsi="Times New Roman" w:cs="Times New Roman"/>
        </w:rPr>
        <w:t xml:space="preserve">) </w:t>
      </w:r>
    </w:p>
    <w:p w14:paraId="2E6445C8" w14:textId="447CAB61" w:rsidR="00584119" w:rsidRPr="00491683" w:rsidRDefault="00584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 complete Barnet filmography can be found on the Internet Movie Database (</w:t>
      </w:r>
      <w:hyperlink r:id="rId7" w:history="1">
        <w:r w:rsidRPr="00985ED0">
          <w:rPr>
            <w:rStyle w:val="Hyperlink"/>
            <w:rFonts w:ascii="Times New Roman" w:hAnsi="Times New Roman" w:cs="Times New Roman"/>
          </w:rPr>
          <w:t>http://www.imdb.com/name/nm0055823/?ref_=fn_al_nm_1</w:t>
        </w:r>
      </w:hyperlink>
      <w:r w:rsidR="002E04AF">
        <w:rPr>
          <w:rFonts w:ascii="Times New Roman" w:hAnsi="Times New Roman" w:cs="Times New Roman"/>
        </w:rPr>
        <w:t>)</w:t>
      </w:r>
    </w:p>
    <w:bookmarkEnd w:id="40"/>
    <w:p w14:paraId="65E6D2F1" w14:textId="77777777" w:rsidR="00154EA9" w:rsidRDefault="00154EA9">
      <w:pPr>
        <w:rPr>
          <w:rFonts w:ascii="Times New Roman" w:hAnsi="Times New Roman" w:cs="Times New Roman"/>
        </w:rPr>
      </w:pPr>
    </w:p>
    <w:p w14:paraId="0D33AC85" w14:textId="2768302D" w:rsidR="00F21D1D" w:rsidRPr="0018384D" w:rsidRDefault="00F21D1D">
      <w:pPr>
        <w:rPr>
          <w:rFonts w:ascii="Times New Roman" w:hAnsi="Times New Roman" w:cs="Times New Roman"/>
          <w:b/>
        </w:rPr>
      </w:pPr>
      <w:r w:rsidRPr="0018384D">
        <w:rPr>
          <w:rFonts w:ascii="Times New Roman" w:hAnsi="Times New Roman" w:cs="Times New Roman"/>
          <w:b/>
        </w:rPr>
        <w:t>Vito Adriaensens</w:t>
      </w:r>
    </w:p>
    <w:p w14:paraId="126E2AAF" w14:textId="03314B72" w:rsidR="00F21D1D" w:rsidRPr="0018384D" w:rsidRDefault="00F21D1D">
      <w:pPr>
        <w:rPr>
          <w:rFonts w:ascii="Times New Roman" w:hAnsi="Times New Roman" w:cs="Times New Roman"/>
          <w:b/>
        </w:rPr>
      </w:pPr>
      <w:r w:rsidRPr="0018384D">
        <w:rPr>
          <w:rFonts w:ascii="Times New Roman" w:hAnsi="Times New Roman" w:cs="Times New Roman"/>
          <w:b/>
        </w:rPr>
        <w:t>University of Antwerp</w:t>
      </w:r>
    </w:p>
    <w:p w14:paraId="2D9E0EFE" w14:textId="58C7DF12" w:rsidR="004D10E9" w:rsidRPr="0018384D" w:rsidRDefault="00F21D1D">
      <w:pPr>
        <w:rPr>
          <w:rFonts w:ascii="Times New Roman" w:hAnsi="Times New Roman" w:cs="Times New Roman"/>
          <w:b/>
        </w:rPr>
      </w:pPr>
      <w:r w:rsidRPr="0018384D">
        <w:rPr>
          <w:rFonts w:ascii="Times New Roman" w:hAnsi="Times New Roman" w:cs="Times New Roman"/>
          <w:b/>
        </w:rPr>
        <w:t>School of Arts, University College Ghent</w:t>
      </w:r>
    </w:p>
    <w:p w14:paraId="23B1E84A" w14:textId="77777777" w:rsidR="004D10E9" w:rsidRDefault="004D10E9">
      <w:pPr>
        <w:rPr>
          <w:rFonts w:ascii="Times New Roman" w:hAnsi="Times New Roman" w:cs="Times New Roman"/>
        </w:rPr>
      </w:pPr>
    </w:p>
    <w:p w14:paraId="7B291354" w14:textId="77777777" w:rsidR="004D10E9" w:rsidRPr="004D10E9" w:rsidRDefault="004D10E9">
      <w:pPr>
        <w:rPr>
          <w:rFonts w:ascii="Times New Roman" w:hAnsi="Times New Roman" w:cs="Times New Roman"/>
        </w:rPr>
      </w:pPr>
    </w:p>
    <w:p w14:paraId="71D78369" w14:textId="77777777" w:rsidR="00B015CE" w:rsidRDefault="00B015CE">
      <w:pPr>
        <w:rPr>
          <w:rFonts w:ascii="Times New Roman" w:hAnsi="Times New Roman" w:cs="Times New Roman"/>
        </w:rPr>
      </w:pPr>
    </w:p>
    <w:p w14:paraId="73D943C2" w14:textId="77777777" w:rsidR="00B015CE" w:rsidRPr="004D37A5" w:rsidRDefault="00B015CE">
      <w:pPr>
        <w:rPr>
          <w:rFonts w:ascii="Times New Roman" w:hAnsi="Times New Roman" w:cs="Times New Roman"/>
        </w:rPr>
      </w:pPr>
    </w:p>
    <w:sectPr w:rsidR="00B015CE" w:rsidRPr="004D37A5" w:rsidSect="000B25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A5"/>
    <w:rsid w:val="000015AF"/>
    <w:rsid w:val="00006A9A"/>
    <w:rsid w:val="00014130"/>
    <w:rsid w:val="00037904"/>
    <w:rsid w:val="00064FE6"/>
    <w:rsid w:val="000A6F55"/>
    <w:rsid w:val="000B2574"/>
    <w:rsid w:val="000B4989"/>
    <w:rsid w:val="00154EA9"/>
    <w:rsid w:val="0018384D"/>
    <w:rsid w:val="0021746B"/>
    <w:rsid w:val="002A14AC"/>
    <w:rsid w:val="002A5894"/>
    <w:rsid w:val="002B6EB5"/>
    <w:rsid w:val="002C67FA"/>
    <w:rsid w:val="002D0981"/>
    <w:rsid w:val="002E04AF"/>
    <w:rsid w:val="002E68CC"/>
    <w:rsid w:val="0038440F"/>
    <w:rsid w:val="003A779F"/>
    <w:rsid w:val="003B1D55"/>
    <w:rsid w:val="004416BE"/>
    <w:rsid w:val="004476B6"/>
    <w:rsid w:val="004606D6"/>
    <w:rsid w:val="00491683"/>
    <w:rsid w:val="004D10E9"/>
    <w:rsid w:val="004D37A5"/>
    <w:rsid w:val="00584119"/>
    <w:rsid w:val="005943D9"/>
    <w:rsid w:val="005E1A78"/>
    <w:rsid w:val="00692295"/>
    <w:rsid w:val="006A1CBC"/>
    <w:rsid w:val="007E330D"/>
    <w:rsid w:val="007E3D58"/>
    <w:rsid w:val="00833784"/>
    <w:rsid w:val="008B7834"/>
    <w:rsid w:val="009E15F2"/>
    <w:rsid w:val="00A366D8"/>
    <w:rsid w:val="00A636BC"/>
    <w:rsid w:val="00AE02FB"/>
    <w:rsid w:val="00AF76CE"/>
    <w:rsid w:val="00B015CE"/>
    <w:rsid w:val="00B509D5"/>
    <w:rsid w:val="00B85B2E"/>
    <w:rsid w:val="00C52C57"/>
    <w:rsid w:val="00C773F8"/>
    <w:rsid w:val="00C90CCF"/>
    <w:rsid w:val="00D15875"/>
    <w:rsid w:val="00DC25E4"/>
    <w:rsid w:val="00E21469"/>
    <w:rsid w:val="00EB18CA"/>
    <w:rsid w:val="00F21D1D"/>
    <w:rsid w:val="00F6013E"/>
    <w:rsid w:val="00F65D87"/>
    <w:rsid w:val="00FA2C52"/>
    <w:rsid w:val="00FC5DF1"/>
    <w:rsid w:val="00FE06F0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338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9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8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76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5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44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9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8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76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5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4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onathanrosenbaum.net/2004/02/glimspe-of-a-rare-bird/" TargetMode="External"/><Relationship Id="rId6" Type="http://schemas.openxmlformats.org/officeDocument/2006/relationships/hyperlink" Target="http://brightlightsfilm.com/73/73barnet_vivaldi.php" TargetMode="External"/><Relationship Id="rId7" Type="http://schemas.openxmlformats.org/officeDocument/2006/relationships/hyperlink" Target="http://www.imdb.com/name/nm0055823/?ref_=fn_al_nm_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640</Words>
  <Characters>3649</Characters>
  <Application>Microsoft Macintosh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Adriaensens</dc:creator>
  <cp:keywords/>
  <dc:description/>
  <cp:lastModifiedBy>Rahul Sapra</cp:lastModifiedBy>
  <cp:revision>9</cp:revision>
  <dcterms:created xsi:type="dcterms:W3CDTF">2014-04-22T18:12:00Z</dcterms:created>
  <dcterms:modified xsi:type="dcterms:W3CDTF">2014-08-03T22:05:00Z</dcterms:modified>
</cp:coreProperties>
</file>