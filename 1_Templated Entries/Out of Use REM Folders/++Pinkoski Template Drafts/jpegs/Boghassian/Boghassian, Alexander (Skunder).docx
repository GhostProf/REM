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F96B1" w14:textId="77777777" w:rsidR="0097039A" w:rsidRPr="0097039A" w:rsidRDefault="000B7103" w:rsidP="0097039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 </w:t>
      </w:r>
      <w:r w:rsidR="00E22E9F" w:rsidRPr="0097039A">
        <w:rPr>
          <w:rFonts w:asciiTheme="majorBidi" w:hAnsiTheme="majorBidi" w:cstheme="majorBidi"/>
          <w:b/>
          <w:bCs/>
          <w:sz w:val="24"/>
          <w:szCs w:val="24"/>
        </w:rPr>
        <w:t>Alexander (</w:t>
      </w:r>
      <w:proofErr w:type="spellStart"/>
      <w:r w:rsidR="00E22E9F" w:rsidRPr="0097039A">
        <w:rPr>
          <w:rFonts w:asciiTheme="majorBidi" w:hAnsiTheme="majorBidi" w:cstheme="majorBidi"/>
          <w:b/>
          <w:bCs/>
          <w:sz w:val="24"/>
          <w:szCs w:val="24"/>
        </w:rPr>
        <w:t>Skunder</w:t>
      </w:r>
      <w:proofErr w:type="spellEnd"/>
      <w:r w:rsidR="00E22E9F" w:rsidRPr="0097039A">
        <w:rPr>
          <w:rFonts w:asciiTheme="majorBidi" w:hAnsiTheme="majorBidi" w:cstheme="majorBidi"/>
          <w:b/>
          <w:bCs/>
          <w:sz w:val="24"/>
          <w:szCs w:val="24"/>
        </w:rPr>
        <w:t>)</w:t>
      </w:r>
      <w:r w:rsidR="00F26ED3" w:rsidRPr="0097039A">
        <w:rPr>
          <w:rFonts w:asciiTheme="majorBidi" w:hAnsiTheme="majorBidi" w:cstheme="majorBidi"/>
          <w:b/>
          <w:bCs/>
          <w:sz w:val="24"/>
          <w:szCs w:val="24"/>
        </w:rPr>
        <w:t xml:space="preserve"> </w:t>
      </w:r>
      <w:proofErr w:type="spellStart"/>
      <w:r w:rsidR="00EF5037" w:rsidRPr="0097039A">
        <w:rPr>
          <w:rFonts w:asciiTheme="majorBidi" w:hAnsiTheme="majorBidi" w:cstheme="majorBidi"/>
          <w:b/>
          <w:bCs/>
          <w:sz w:val="24"/>
          <w:szCs w:val="24"/>
        </w:rPr>
        <w:t>Boghossian</w:t>
      </w:r>
      <w:proofErr w:type="spellEnd"/>
      <w:r w:rsidR="00E22E9F" w:rsidRPr="0097039A">
        <w:rPr>
          <w:rFonts w:asciiTheme="majorBidi" w:hAnsiTheme="majorBidi" w:cstheme="majorBidi"/>
          <w:b/>
          <w:bCs/>
          <w:sz w:val="24"/>
          <w:szCs w:val="24"/>
        </w:rPr>
        <w:t xml:space="preserve"> (1937-2003)</w:t>
      </w:r>
    </w:p>
    <w:p w14:paraId="3044E064" w14:textId="77777777" w:rsidR="0097039A" w:rsidRDefault="0097039A" w:rsidP="0097039A">
      <w:pPr>
        <w:pStyle w:val="NoSpacing"/>
      </w:pPr>
    </w:p>
    <w:p w14:paraId="5D6118DE" w14:textId="77777777" w:rsidR="00E22E9F" w:rsidRPr="00643993" w:rsidRDefault="00E22E9F" w:rsidP="00117162">
      <w:pPr>
        <w:spacing w:line="360" w:lineRule="auto"/>
        <w:rPr>
          <w:rFonts w:asciiTheme="majorBidi" w:hAnsiTheme="majorBidi" w:cstheme="majorBidi"/>
          <w:sz w:val="24"/>
          <w:szCs w:val="24"/>
        </w:rPr>
      </w:pPr>
      <w:r w:rsidRPr="00643993">
        <w:rPr>
          <w:rFonts w:asciiTheme="majorBidi" w:hAnsiTheme="majorBidi" w:cstheme="majorBidi"/>
          <w:sz w:val="24"/>
          <w:szCs w:val="24"/>
        </w:rPr>
        <w:t xml:space="preserve">Alexander </w:t>
      </w:r>
      <w:proofErr w:type="spellStart"/>
      <w:r w:rsidRPr="00643993">
        <w:rPr>
          <w:rFonts w:asciiTheme="majorBidi" w:hAnsiTheme="majorBidi" w:cstheme="majorBidi"/>
          <w:sz w:val="24"/>
          <w:szCs w:val="24"/>
        </w:rPr>
        <w:t>Boghossian</w:t>
      </w:r>
      <w:proofErr w:type="spellEnd"/>
      <w:r w:rsidRPr="00643993">
        <w:rPr>
          <w:rFonts w:asciiTheme="majorBidi" w:hAnsiTheme="majorBidi" w:cstheme="majorBidi"/>
          <w:sz w:val="24"/>
          <w:szCs w:val="24"/>
        </w:rPr>
        <w:t xml:space="preserve">, </w:t>
      </w:r>
      <w:r w:rsidR="001C246C" w:rsidRPr="00643993">
        <w:rPr>
          <w:rFonts w:asciiTheme="majorBidi" w:hAnsiTheme="majorBidi" w:cstheme="majorBidi"/>
          <w:sz w:val="24"/>
          <w:szCs w:val="24"/>
        </w:rPr>
        <w:t xml:space="preserve">better known as </w:t>
      </w:r>
      <w:proofErr w:type="spellStart"/>
      <w:r w:rsidR="001C246C" w:rsidRPr="00643993">
        <w:rPr>
          <w:rFonts w:asciiTheme="majorBidi" w:hAnsiTheme="majorBidi" w:cstheme="majorBidi"/>
          <w:sz w:val="24"/>
          <w:szCs w:val="24"/>
        </w:rPr>
        <w:t>Skunder</w:t>
      </w:r>
      <w:proofErr w:type="spellEnd"/>
      <w:r w:rsidR="001C246C" w:rsidRPr="00643993">
        <w:rPr>
          <w:rFonts w:asciiTheme="majorBidi" w:hAnsiTheme="majorBidi" w:cstheme="majorBidi"/>
          <w:sz w:val="24"/>
          <w:szCs w:val="24"/>
        </w:rPr>
        <w:t>, wa</w:t>
      </w:r>
      <w:r w:rsidR="00BC46B1" w:rsidRPr="00643993">
        <w:rPr>
          <w:rFonts w:asciiTheme="majorBidi" w:hAnsiTheme="majorBidi" w:cstheme="majorBidi"/>
          <w:sz w:val="24"/>
          <w:szCs w:val="24"/>
        </w:rPr>
        <w:t xml:space="preserve">s one of </w:t>
      </w:r>
      <w:r w:rsidR="00D57E3E" w:rsidRPr="00643993">
        <w:rPr>
          <w:rFonts w:asciiTheme="majorBidi" w:hAnsiTheme="majorBidi" w:cstheme="majorBidi"/>
          <w:sz w:val="24"/>
          <w:szCs w:val="24"/>
        </w:rPr>
        <w:t xml:space="preserve">the most prominent figures of African </w:t>
      </w:r>
      <w:ins w:id="0" w:author="" w:date="2014-08-21T15:29:00Z">
        <w:r w:rsidR="00572115">
          <w:rPr>
            <w:rFonts w:asciiTheme="majorBidi" w:hAnsiTheme="majorBidi" w:cstheme="majorBidi"/>
            <w:sz w:val="24"/>
            <w:szCs w:val="24"/>
          </w:rPr>
          <w:t>M</w:t>
        </w:r>
      </w:ins>
      <w:del w:id="1" w:author="" w:date="2014-08-21T15:29:00Z">
        <w:r w:rsidR="00D57E3E" w:rsidRPr="00643993" w:rsidDel="00572115">
          <w:rPr>
            <w:rFonts w:asciiTheme="majorBidi" w:hAnsiTheme="majorBidi" w:cstheme="majorBidi"/>
            <w:sz w:val="24"/>
            <w:szCs w:val="24"/>
          </w:rPr>
          <w:delText>m</w:delText>
        </w:r>
      </w:del>
      <w:r w:rsidR="00D57E3E" w:rsidRPr="00643993">
        <w:rPr>
          <w:rFonts w:asciiTheme="majorBidi" w:hAnsiTheme="majorBidi" w:cstheme="majorBidi"/>
          <w:sz w:val="24"/>
          <w:szCs w:val="24"/>
        </w:rPr>
        <w:t>odernism</w:t>
      </w:r>
      <w:r w:rsidR="00BC46B1" w:rsidRPr="00643993">
        <w:rPr>
          <w:rFonts w:asciiTheme="majorBidi" w:hAnsiTheme="majorBidi" w:cstheme="majorBidi"/>
          <w:sz w:val="24"/>
          <w:szCs w:val="24"/>
        </w:rPr>
        <w:t>. B</w:t>
      </w:r>
      <w:r w:rsidRPr="00643993">
        <w:rPr>
          <w:rFonts w:asciiTheme="majorBidi" w:hAnsiTheme="majorBidi" w:cstheme="majorBidi"/>
          <w:sz w:val="24"/>
          <w:szCs w:val="24"/>
        </w:rPr>
        <w:t>orn in</w:t>
      </w:r>
      <w:r w:rsidR="003363B2" w:rsidRPr="00643993">
        <w:rPr>
          <w:rFonts w:asciiTheme="majorBidi" w:hAnsiTheme="majorBidi" w:cstheme="majorBidi"/>
          <w:sz w:val="24"/>
          <w:szCs w:val="24"/>
        </w:rPr>
        <w:t xml:space="preserve"> Addis Ababa</w:t>
      </w:r>
      <w:r w:rsidR="00BC46B1" w:rsidRPr="00643993">
        <w:rPr>
          <w:rFonts w:asciiTheme="majorBidi" w:hAnsiTheme="majorBidi" w:cstheme="majorBidi"/>
          <w:sz w:val="24"/>
          <w:szCs w:val="24"/>
        </w:rPr>
        <w:t xml:space="preserve"> in </w:t>
      </w:r>
      <w:r w:rsidR="003363B2" w:rsidRPr="00643993">
        <w:rPr>
          <w:rFonts w:asciiTheme="majorBidi" w:hAnsiTheme="majorBidi" w:cstheme="majorBidi"/>
          <w:sz w:val="24"/>
          <w:szCs w:val="24"/>
        </w:rPr>
        <w:t xml:space="preserve">Ethiopia in </w:t>
      </w:r>
      <w:r w:rsidR="00E24C29" w:rsidRPr="00643993">
        <w:rPr>
          <w:rFonts w:asciiTheme="majorBidi" w:hAnsiTheme="majorBidi" w:cstheme="majorBidi"/>
          <w:sz w:val="24"/>
          <w:szCs w:val="24"/>
        </w:rPr>
        <w:t>1937</w:t>
      </w:r>
      <w:r w:rsidR="00BC46B1" w:rsidRPr="00643993">
        <w:rPr>
          <w:rFonts w:asciiTheme="majorBidi" w:hAnsiTheme="majorBidi" w:cstheme="majorBidi"/>
          <w:sz w:val="24"/>
          <w:szCs w:val="24"/>
        </w:rPr>
        <w:t xml:space="preserve"> </w:t>
      </w:r>
      <w:r w:rsidR="0069446D" w:rsidRPr="00643993">
        <w:rPr>
          <w:rFonts w:asciiTheme="majorBidi" w:hAnsiTheme="majorBidi" w:cstheme="majorBidi"/>
          <w:sz w:val="24"/>
          <w:szCs w:val="24"/>
        </w:rPr>
        <w:t>to</w:t>
      </w:r>
      <w:r w:rsidR="00E971E3" w:rsidRPr="00643993">
        <w:rPr>
          <w:rFonts w:asciiTheme="majorBidi" w:hAnsiTheme="majorBidi" w:cstheme="majorBidi"/>
          <w:sz w:val="24"/>
          <w:szCs w:val="24"/>
        </w:rPr>
        <w:t xml:space="preserve"> Ethiopian-Armenian parents, </w:t>
      </w:r>
      <w:del w:id="2" w:author="Authorised User" w:date="2013-12-21T15:44:00Z">
        <w:r w:rsidR="00BC46B1" w:rsidRPr="00643993" w:rsidDel="001D3F88">
          <w:rPr>
            <w:rFonts w:asciiTheme="majorBidi" w:hAnsiTheme="majorBidi" w:cstheme="majorBidi"/>
            <w:sz w:val="24"/>
            <w:szCs w:val="24"/>
          </w:rPr>
          <w:delText xml:space="preserve">Skunder </w:delText>
        </w:r>
      </w:del>
      <w:proofErr w:type="spellStart"/>
      <w:ins w:id="3" w:author="Authorised User" w:date="2013-12-21T15:44:00Z">
        <w:r w:rsidR="001D3F88">
          <w:rPr>
            <w:rFonts w:asciiTheme="majorBidi" w:hAnsiTheme="majorBidi" w:cstheme="majorBidi"/>
            <w:sz w:val="24"/>
            <w:szCs w:val="24"/>
          </w:rPr>
          <w:t>Boghossian</w:t>
        </w:r>
        <w:proofErr w:type="spellEnd"/>
        <w:r w:rsidR="001D3F88" w:rsidRPr="00643993">
          <w:rPr>
            <w:rFonts w:asciiTheme="majorBidi" w:hAnsiTheme="majorBidi" w:cstheme="majorBidi"/>
            <w:sz w:val="24"/>
            <w:szCs w:val="24"/>
          </w:rPr>
          <w:t xml:space="preserve"> </w:t>
        </w:r>
      </w:ins>
      <w:r w:rsidR="00BC46B1" w:rsidRPr="00643993">
        <w:rPr>
          <w:rFonts w:asciiTheme="majorBidi" w:hAnsiTheme="majorBidi" w:cstheme="majorBidi"/>
          <w:sz w:val="24"/>
          <w:szCs w:val="24"/>
        </w:rPr>
        <w:t>won a government scholarship to study in Europe</w:t>
      </w:r>
      <w:ins w:id="4" w:author="" w:date="2014-08-21T15:29:00Z">
        <w:r w:rsidR="00572115">
          <w:rPr>
            <w:rFonts w:asciiTheme="majorBidi" w:hAnsiTheme="majorBidi" w:cstheme="majorBidi"/>
            <w:sz w:val="24"/>
            <w:szCs w:val="24"/>
          </w:rPr>
          <w:t xml:space="preserve"> at</w:t>
        </w:r>
      </w:ins>
      <w:r w:rsidR="003363B2" w:rsidRPr="00643993">
        <w:rPr>
          <w:rFonts w:asciiTheme="majorBidi" w:hAnsiTheme="majorBidi" w:cstheme="majorBidi"/>
          <w:sz w:val="24"/>
          <w:szCs w:val="24"/>
        </w:rPr>
        <w:t xml:space="preserve"> </w:t>
      </w:r>
      <w:r w:rsidR="00E24C29" w:rsidRPr="00643993">
        <w:rPr>
          <w:rFonts w:asciiTheme="majorBidi" w:hAnsiTheme="majorBidi" w:cstheme="majorBidi"/>
          <w:sz w:val="24"/>
          <w:szCs w:val="24"/>
        </w:rPr>
        <w:t>age</w:t>
      </w:r>
      <w:del w:id="5" w:author="" w:date="2014-08-21T15:29:00Z">
        <w:r w:rsidR="00E24C29" w:rsidRPr="00643993" w:rsidDel="00572115">
          <w:rPr>
            <w:rFonts w:asciiTheme="majorBidi" w:hAnsiTheme="majorBidi" w:cstheme="majorBidi"/>
            <w:sz w:val="24"/>
            <w:szCs w:val="24"/>
          </w:rPr>
          <w:delText>d</w:delText>
        </w:r>
      </w:del>
      <w:r w:rsidR="003363B2" w:rsidRPr="00643993">
        <w:rPr>
          <w:rFonts w:asciiTheme="majorBidi" w:hAnsiTheme="majorBidi" w:cstheme="majorBidi"/>
          <w:sz w:val="24"/>
          <w:szCs w:val="24"/>
        </w:rPr>
        <w:t xml:space="preserve"> </w:t>
      </w:r>
      <w:ins w:id="6" w:author="" w:date="2014-08-21T15:29:00Z">
        <w:r w:rsidR="00572115">
          <w:rPr>
            <w:rFonts w:asciiTheme="majorBidi" w:hAnsiTheme="majorBidi" w:cstheme="majorBidi"/>
            <w:sz w:val="24"/>
            <w:szCs w:val="24"/>
          </w:rPr>
          <w:t>seventeen</w:t>
        </w:r>
      </w:ins>
      <w:del w:id="7" w:author="" w:date="2014-08-21T15:29:00Z">
        <w:r w:rsidR="003363B2" w:rsidRPr="00643993" w:rsidDel="00572115">
          <w:rPr>
            <w:rFonts w:asciiTheme="majorBidi" w:hAnsiTheme="majorBidi" w:cstheme="majorBidi"/>
            <w:sz w:val="24"/>
            <w:szCs w:val="24"/>
          </w:rPr>
          <w:delText>17</w:delText>
        </w:r>
      </w:del>
      <w:r w:rsidR="00663E31" w:rsidRPr="00643993">
        <w:rPr>
          <w:rFonts w:asciiTheme="majorBidi" w:hAnsiTheme="majorBidi" w:cstheme="majorBidi"/>
          <w:sz w:val="24"/>
          <w:szCs w:val="24"/>
        </w:rPr>
        <w:t xml:space="preserve">. </w:t>
      </w:r>
      <w:ins w:id="8" w:author="Authorised User" w:date="2013-12-21T16:15:00Z">
        <w:r w:rsidR="00117162">
          <w:rPr>
            <w:rFonts w:asciiTheme="majorBidi" w:hAnsiTheme="majorBidi" w:cstheme="majorBidi"/>
            <w:sz w:val="24"/>
            <w:szCs w:val="24"/>
          </w:rPr>
          <w:t>He studie</w:t>
        </w:r>
      </w:ins>
      <w:ins w:id="9" w:author="Authorised User" w:date="2013-12-21T16:30:00Z">
        <w:r w:rsidR="00117162">
          <w:rPr>
            <w:rFonts w:asciiTheme="majorBidi" w:hAnsiTheme="majorBidi" w:cstheme="majorBidi"/>
            <w:sz w:val="24"/>
            <w:szCs w:val="24"/>
          </w:rPr>
          <w:t>d</w:t>
        </w:r>
      </w:ins>
      <w:ins w:id="10" w:author="Authorised User" w:date="2013-12-21T16:15:00Z">
        <w:r w:rsidR="00BA4E1B">
          <w:rPr>
            <w:rFonts w:asciiTheme="majorBidi" w:hAnsiTheme="majorBidi" w:cstheme="majorBidi"/>
            <w:sz w:val="24"/>
            <w:szCs w:val="24"/>
          </w:rPr>
          <w:t xml:space="preserve"> in London at </w:t>
        </w:r>
        <w:r w:rsidR="00BA4E1B" w:rsidRPr="00643993">
          <w:rPr>
            <w:rFonts w:asciiTheme="majorBidi" w:hAnsiTheme="majorBidi" w:cstheme="majorBidi"/>
            <w:sz w:val="24"/>
            <w:szCs w:val="24"/>
          </w:rPr>
          <w:t>St. Martin’s School, the Slade</w:t>
        </w:r>
      </w:ins>
      <w:ins w:id="11" w:author="" w:date="2014-08-21T15:31:00Z">
        <w:r w:rsidR="00572115">
          <w:rPr>
            <w:rFonts w:asciiTheme="majorBidi" w:hAnsiTheme="majorBidi" w:cstheme="majorBidi"/>
            <w:sz w:val="24"/>
            <w:szCs w:val="24"/>
          </w:rPr>
          <w:t>,</w:t>
        </w:r>
      </w:ins>
      <w:ins w:id="12" w:author="Authorised User" w:date="2013-12-21T16:15:00Z">
        <w:r w:rsidR="00BA4E1B" w:rsidRPr="00643993">
          <w:rPr>
            <w:rFonts w:asciiTheme="majorBidi" w:hAnsiTheme="majorBidi" w:cstheme="majorBidi"/>
            <w:sz w:val="24"/>
            <w:szCs w:val="24"/>
          </w:rPr>
          <w:t xml:space="preserve"> and Central School </w:t>
        </w:r>
      </w:ins>
      <w:r w:rsidR="00B15F51">
        <w:rPr>
          <w:rFonts w:asciiTheme="majorBidi" w:hAnsiTheme="majorBidi" w:cstheme="majorBidi"/>
          <w:sz w:val="24"/>
          <w:szCs w:val="24"/>
        </w:rPr>
        <w:t>b</w:t>
      </w:r>
      <w:r w:rsidR="00663E31" w:rsidRPr="00643993">
        <w:rPr>
          <w:rFonts w:asciiTheme="majorBidi" w:hAnsiTheme="majorBidi" w:cstheme="majorBidi"/>
          <w:sz w:val="24"/>
          <w:szCs w:val="24"/>
        </w:rPr>
        <w:t>etween 1955 and 1957</w:t>
      </w:r>
      <w:ins w:id="13" w:author="" w:date="2014-08-21T15:31:00Z">
        <w:r w:rsidR="00572115">
          <w:rPr>
            <w:rFonts w:asciiTheme="majorBidi" w:hAnsiTheme="majorBidi" w:cstheme="majorBidi"/>
            <w:sz w:val="24"/>
            <w:szCs w:val="24"/>
          </w:rPr>
          <w:t>. He</w:t>
        </w:r>
      </w:ins>
      <w:r w:rsidR="00663E31" w:rsidRPr="00643993">
        <w:rPr>
          <w:rFonts w:asciiTheme="majorBidi" w:hAnsiTheme="majorBidi" w:cstheme="majorBidi"/>
          <w:sz w:val="24"/>
          <w:szCs w:val="24"/>
        </w:rPr>
        <w:t xml:space="preserve"> </w:t>
      </w:r>
      <w:del w:id="14" w:author="Authorised User" w:date="2013-12-21T15:45:00Z">
        <w:r w:rsidR="00F26ED3" w:rsidRPr="00643993" w:rsidDel="001D3F88">
          <w:rPr>
            <w:rFonts w:asciiTheme="majorBidi" w:hAnsiTheme="majorBidi" w:cstheme="majorBidi"/>
            <w:sz w:val="24"/>
            <w:szCs w:val="24"/>
          </w:rPr>
          <w:delText xml:space="preserve">Skunder </w:delText>
        </w:r>
      </w:del>
      <w:del w:id="15" w:author="Authorised User" w:date="2013-12-21T16:13:00Z">
        <w:r w:rsidR="00F26ED3" w:rsidRPr="00643993" w:rsidDel="00BA4E1B">
          <w:rPr>
            <w:rFonts w:asciiTheme="majorBidi" w:hAnsiTheme="majorBidi" w:cstheme="majorBidi"/>
            <w:sz w:val="24"/>
            <w:szCs w:val="24"/>
          </w:rPr>
          <w:delText xml:space="preserve">studied </w:delText>
        </w:r>
      </w:del>
      <w:del w:id="16" w:author="Authorised User" w:date="2013-12-21T16:16:00Z">
        <w:r w:rsidR="00F26ED3" w:rsidRPr="00643993" w:rsidDel="00BA4E1B">
          <w:rPr>
            <w:rFonts w:asciiTheme="majorBidi" w:hAnsiTheme="majorBidi" w:cstheme="majorBidi"/>
            <w:sz w:val="24"/>
            <w:szCs w:val="24"/>
          </w:rPr>
          <w:delText>in London</w:delText>
        </w:r>
        <w:r w:rsidR="00E24C29" w:rsidRPr="00643993" w:rsidDel="00BA4E1B">
          <w:rPr>
            <w:rFonts w:asciiTheme="majorBidi" w:hAnsiTheme="majorBidi" w:cstheme="majorBidi"/>
            <w:sz w:val="24"/>
            <w:szCs w:val="24"/>
          </w:rPr>
          <w:delText xml:space="preserve"> </w:delText>
        </w:r>
        <w:r w:rsidR="00663E31" w:rsidRPr="00643993" w:rsidDel="00BA4E1B">
          <w:rPr>
            <w:rFonts w:asciiTheme="majorBidi" w:hAnsiTheme="majorBidi" w:cstheme="majorBidi"/>
            <w:sz w:val="24"/>
            <w:szCs w:val="24"/>
          </w:rPr>
          <w:delText>at</w:delText>
        </w:r>
      </w:del>
      <w:del w:id="17" w:author="Authorised User" w:date="2013-12-21T16:15:00Z">
        <w:r w:rsidR="00663E31" w:rsidRPr="00643993" w:rsidDel="00BA4E1B">
          <w:rPr>
            <w:rFonts w:asciiTheme="majorBidi" w:hAnsiTheme="majorBidi" w:cstheme="majorBidi"/>
            <w:sz w:val="24"/>
            <w:szCs w:val="24"/>
          </w:rPr>
          <w:delText xml:space="preserve"> </w:delText>
        </w:r>
        <w:r w:rsidR="00E24C29" w:rsidRPr="00643993" w:rsidDel="00BA4E1B">
          <w:rPr>
            <w:rFonts w:asciiTheme="majorBidi" w:hAnsiTheme="majorBidi" w:cstheme="majorBidi"/>
            <w:sz w:val="24"/>
            <w:szCs w:val="24"/>
          </w:rPr>
          <w:delText xml:space="preserve">St. </w:delText>
        </w:r>
        <w:r w:rsidR="00663E31" w:rsidRPr="00643993" w:rsidDel="00BA4E1B">
          <w:rPr>
            <w:rFonts w:asciiTheme="majorBidi" w:hAnsiTheme="majorBidi" w:cstheme="majorBidi"/>
            <w:sz w:val="24"/>
            <w:szCs w:val="24"/>
          </w:rPr>
          <w:delText>Martin</w:delText>
        </w:r>
        <w:r w:rsidR="00E24C29" w:rsidRPr="00643993" w:rsidDel="00BA4E1B">
          <w:rPr>
            <w:rFonts w:asciiTheme="majorBidi" w:hAnsiTheme="majorBidi" w:cstheme="majorBidi"/>
            <w:sz w:val="24"/>
            <w:szCs w:val="24"/>
          </w:rPr>
          <w:delText>’</w:delText>
        </w:r>
        <w:r w:rsidR="00663E31" w:rsidRPr="00643993" w:rsidDel="00BA4E1B">
          <w:rPr>
            <w:rFonts w:asciiTheme="majorBidi" w:hAnsiTheme="majorBidi" w:cstheme="majorBidi"/>
            <w:sz w:val="24"/>
            <w:szCs w:val="24"/>
          </w:rPr>
          <w:delText>s School</w:delText>
        </w:r>
        <w:r w:rsidR="00E24C29" w:rsidRPr="00643993" w:rsidDel="00BA4E1B">
          <w:rPr>
            <w:rFonts w:asciiTheme="majorBidi" w:hAnsiTheme="majorBidi" w:cstheme="majorBidi"/>
            <w:sz w:val="24"/>
            <w:szCs w:val="24"/>
          </w:rPr>
          <w:delText xml:space="preserve">, </w:delText>
        </w:r>
        <w:r w:rsidR="00663E31" w:rsidRPr="00643993" w:rsidDel="00BA4E1B">
          <w:rPr>
            <w:rFonts w:asciiTheme="majorBidi" w:hAnsiTheme="majorBidi" w:cstheme="majorBidi"/>
            <w:sz w:val="24"/>
            <w:szCs w:val="24"/>
          </w:rPr>
          <w:delText xml:space="preserve">the Slade </w:delText>
        </w:r>
      </w:del>
      <w:del w:id="18" w:author="Authorised User" w:date="2013-12-21T16:14:00Z">
        <w:r w:rsidR="00663E31" w:rsidRPr="00643993" w:rsidDel="00BA4E1B">
          <w:rPr>
            <w:rFonts w:asciiTheme="majorBidi" w:hAnsiTheme="majorBidi" w:cstheme="majorBidi"/>
            <w:sz w:val="24"/>
            <w:szCs w:val="24"/>
          </w:rPr>
          <w:delText>School of Fine Arts</w:delText>
        </w:r>
        <w:r w:rsidR="00E24C29" w:rsidRPr="00643993" w:rsidDel="00BA4E1B">
          <w:rPr>
            <w:rFonts w:asciiTheme="majorBidi" w:hAnsiTheme="majorBidi" w:cstheme="majorBidi"/>
            <w:sz w:val="24"/>
            <w:szCs w:val="24"/>
          </w:rPr>
          <w:delText xml:space="preserve"> </w:delText>
        </w:r>
      </w:del>
      <w:del w:id="19" w:author="Authorised User" w:date="2013-12-21T16:15:00Z">
        <w:r w:rsidR="00E24C29" w:rsidRPr="00643993" w:rsidDel="00BA4E1B">
          <w:rPr>
            <w:rFonts w:asciiTheme="majorBidi" w:hAnsiTheme="majorBidi" w:cstheme="majorBidi"/>
            <w:sz w:val="24"/>
            <w:szCs w:val="24"/>
          </w:rPr>
          <w:delText>and Central School</w:delText>
        </w:r>
      </w:del>
      <w:del w:id="20" w:author="Authorised User" w:date="2013-12-21T16:13:00Z">
        <w:r w:rsidR="00663E31" w:rsidRPr="00643993" w:rsidDel="00BA4E1B">
          <w:rPr>
            <w:rFonts w:asciiTheme="majorBidi" w:hAnsiTheme="majorBidi" w:cstheme="majorBidi"/>
            <w:sz w:val="24"/>
            <w:szCs w:val="24"/>
          </w:rPr>
          <w:delText>.</w:delText>
        </w:r>
      </w:del>
      <w:ins w:id="21" w:author="Authorised User" w:date="2013-12-21T16:13:00Z">
        <w:del w:id="22" w:author="" w:date="2014-08-21T15:31:00Z">
          <w:r w:rsidR="00BA4E1B" w:rsidDel="00572115">
            <w:rPr>
              <w:rFonts w:asciiTheme="majorBidi" w:hAnsiTheme="majorBidi" w:cstheme="majorBidi"/>
              <w:sz w:val="24"/>
              <w:szCs w:val="24"/>
            </w:rPr>
            <w:delText xml:space="preserve">and </w:delText>
          </w:r>
        </w:del>
        <w:r w:rsidR="00BA4E1B">
          <w:rPr>
            <w:rFonts w:asciiTheme="majorBidi" w:hAnsiTheme="majorBidi" w:cstheme="majorBidi"/>
            <w:sz w:val="24"/>
            <w:szCs w:val="24"/>
          </w:rPr>
          <w:t>then</w:t>
        </w:r>
      </w:ins>
      <w:r w:rsidR="00AE61F0" w:rsidRPr="00643993">
        <w:rPr>
          <w:rFonts w:asciiTheme="majorBidi" w:hAnsiTheme="majorBidi" w:cstheme="majorBidi"/>
          <w:sz w:val="24"/>
          <w:szCs w:val="24"/>
        </w:rPr>
        <w:t xml:space="preserve"> </w:t>
      </w:r>
      <w:del w:id="23" w:author="Authorised User" w:date="2013-12-21T16:13:00Z">
        <w:r w:rsidR="00E24C29" w:rsidRPr="00643993" w:rsidDel="00BA4E1B">
          <w:rPr>
            <w:rFonts w:asciiTheme="majorBidi" w:hAnsiTheme="majorBidi" w:cstheme="majorBidi"/>
            <w:sz w:val="24"/>
            <w:szCs w:val="24"/>
          </w:rPr>
          <w:delText xml:space="preserve">He then </w:delText>
        </w:r>
      </w:del>
      <w:r w:rsidR="00E24C29" w:rsidRPr="00643993">
        <w:rPr>
          <w:rFonts w:asciiTheme="majorBidi" w:hAnsiTheme="majorBidi" w:cstheme="majorBidi"/>
          <w:sz w:val="24"/>
          <w:szCs w:val="24"/>
        </w:rPr>
        <w:t>moved to Paris i</w:t>
      </w:r>
      <w:r w:rsidR="00663E31" w:rsidRPr="00643993">
        <w:rPr>
          <w:rFonts w:asciiTheme="majorBidi" w:hAnsiTheme="majorBidi" w:cstheme="majorBidi"/>
          <w:sz w:val="24"/>
          <w:szCs w:val="24"/>
        </w:rPr>
        <w:t>n 1957</w:t>
      </w:r>
      <w:ins w:id="24" w:author="" w:date="2014-08-21T15:31:00Z">
        <w:r w:rsidR="00572115">
          <w:rPr>
            <w:rFonts w:asciiTheme="majorBidi" w:hAnsiTheme="majorBidi" w:cstheme="majorBidi"/>
            <w:sz w:val="24"/>
            <w:szCs w:val="24"/>
          </w:rPr>
          <w:t xml:space="preserve"> and </w:t>
        </w:r>
      </w:ins>
      <w:del w:id="25" w:author="" w:date="2014-08-21T15:31:00Z">
        <w:r w:rsidR="00E24C29" w:rsidRPr="00643993" w:rsidDel="00572115">
          <w:rPr>
            <w:rFonts w:asciiTheme="majorBidi" w:hAnsiTheme="majorBidi" w:cstheme="majorBidi"/>
            <w:sz w:val="24"/>
            <w:szCs w:val="24"/>
          </w:rPr>
          <w:delText xml:space="preserve"> to</w:delText>
        </w:r>
      </w:del>
      <w:del w:id="26" w:author="" w:date="2014-08-21T15:32:00Z">
        <w:r w:rsidR="00E24C29" w:rsidRPr="00643993" w:rsidDel="00572115">
          <w:rPr>
            <w:rFonts w:asciiTheme="majorBidi" w:hAnsiTheme="majorBidi" w:cstheme="majorBidi"/>
            <w:sz w:val="24"/>
            <w:szCs w:val="24"/>
          </w:rPr>
          <w:delText xml:space="preserve"> 1966</w:delText>
        </w:r>
        <w:r w:rsidR="00380A97" w:rsidRPr="00643993" w:rsidDel="00572115">
          <w:rPr>
            <w:rFonts w:asciiTheme="majorBidi" w:hAnsiTheme="majorBidi" w:cstheme="majorBidi"/>
            <w:sz w:val="24"/>
            <w:szCs w:val="24"/>
          </w:rPr>
          <w:delText xml:space="preserve"> </w:delText>
        </w:r>
      </w:del>
      <w:del w:id="27" w:author="Authorised User" w:date="2013-12-21T15:45:00Z">
        <w:r w:rsidR="00663E31" w:rsidRPr="00643993" w:rsidDel="001D3F88">
          <w:rPr>
            <w:rFonts w:asciiTheme="majorBidi" w:hAnsiTheme="majorBidi" w:cstheme="majorBidi"/>
            <w:sz w:val="24"/>
            <w:szCs w:val="24"/>
          </w:rPr>
          <w:delText xml:space="preserve">where he </w:delText>
        </w:r>
        <w:r w:rsidR="00E24C29" w:rsidRPr="00643993" w:rsidDel="001D3F88">
          <w:rPr>
            <w:rFonts w:asciiTheme="majorBidi" w:hAnsiTheme="majorBidi" w:cstheme="majorBidi"/>
            <w:sz w:val="24"/>
            <w:szCs w:val="24"/>
          </w:rPr>
          <w:delText>continued his studies</w:delText>
        </w:r>
        <w:r w:rsidR="00663E31" w:rsidRPr="00643993" w:rsidDel="001D3F88">
          <w:rPr>
            <w:rFonts w:asciiTheme="majorBidi" w:hAnsiTheme="majorBidi" w:cstheme="majorBidi"/>
            <w:sz w:val="24"/>
            <w:szCs w:val="24"/>
          </w:rPr>
          <w:delText xml:space="preserve"> </w:delText>
        </w:r>
        <w:r w:rsidR="00AE61F0" w:rsidRPr="00643993" w:rsidDel="001D3F88">
          <w:rPr>
            <w:rFonts w:asciiTheme="majorBidi" w:hAnsiTheme="majorBidi" w:cstheme="majorBidi"/>
            <w:sz w:val="24"/>
            <w:szCs w:val="24"/>
          </w:rPr>
          <w:delText>at the</w:delText>
        </w:r>
      </w:del>
      <w:ins w:id="28" w:author="Authorised User" w:date="2013-12-21T16:14:00Z">
        <w:del w:id="29" w:author="" w:date="2014-08-21T15:32:00Z">
          <w:r w:rsidR="00BA4E1B" w:rsidDel="00572115">
            <w:rPr>
              <w:rFonts w:asciiTheme="majorBidi" w:hAnsiTheme="majorBidi" w:cstheme="majorBidi"/>
              <w:sz w:val="24"/>
              <w:szCs w:val="24"/>
            </w:rPr>
            <w:delText xml:space="preserve"> where he </w:delText>
          </w:r>
        </w:del>
        <w:r w:rsidR="00BA4E1B">
          <w:rPr>
            <w:rFonts w:asciiTheme="majorBidi" w:hAnsiTheme="majorBidi" w:cstheme="majorBidi"/>
            <w:sz w:val="24"/>
            <w:szCs w:val="24"/>
          </w:rPr>
          <w:t xml:space="preserve">continued his training </w:t>
        </w:r>
      </w:ins>
      <w:ins w:id="30" w:author="Authorised User" w:date="2013-12-21T16:11:00Z">
        <w:r w:rsidR="00BA4E1B">
          <w:rPr>
            <w:rFonts w:asciiTheme="majorBidi" w:hAnsiTheme="majorBidi" w:cstheme="majorBidi"/>
            <w:sz w:val="24"/>
            <w:szCs w:val="24"/>
          </w:rPr>
          <w:t>at</w:t>
        </w:r>
      </w:ins>
      <w:ins w:id="31" w:author="Authorised User" w:date="2013-12-21T15:45:00Z">
        <w:del w:id="32" w:author="Erin Rice" w:date="2014-01-20T11:15:00Z">
          <w:r w:rsidR="001D3F88" w:rsidDel="00116EA7">
            <w:rPr>
              <w:rFonts w:asciiTheme="majorBidi" w:hAnsiTheme="majorBidi" w:cstheme="majorBidi"/>
              <w:sz w:val="24"/>
              <w:szCs w:val="24"/>
            </w:rPr>
            <w:delText xml:space="preserve"> </w:delText>
          </w:r>
        </w:del>
      </w:ins>
      <w:r w:rsidR="00AE61F0" w:rsidRPr="00643993">
        <w:rPr>
          <w:rFonts w:asciiTheme="majorBidi" w:hAnsiTheme="majorBidi" w:cstheme="majorBidi"/>
          <w:sz w:val="24"/>
          <w:szCs w:val="24"/>
        </w:rPr>
        <w:t xml:space="preserve"> </w:t>
      </w:r>
      <w:del w:id="33" w:author="Authorised User" w:date="2013-12-21T15:50:00Z">
        <w:r w:rsidR="00AE61F0" w:rsidRPr="00643993" w:rsidDel="00297ADC">
          <w:rPr>
            <w:rFonts w:asciiTheme="majorBidi" w:hAnsiTheme="majorBidi" w:cstheme="majorBidi"/>
            <w:sz w:val="24"/>
            <w:szCs w:val="24"/>
          </w:rPr>
          <w:delText>E</w:delText>
        </w:r>
      </w:del>
      <w:proofErr w:type="spellStart"/>
      <w:ins w:id="34" w:author="Authorised User" w:date="2013-12-21T15:55:00Z">
        <w:r w:rsidR="00297ADC">
          <w:rPr>
            <w:rFonts w:asciiTheme="majorBidi" w:hAnsiTheme="majorBidi" w:cstheme="majorBidi"/>
            <w:sz w:val="24"/>
            <w:szCs w:val="24"/>
          </w:rPr>
          <w:t>L’</w:t>
        </w:r>
      </w:ins>
      <w:ins w:id="35" w:author="Authorised User" w:date="2013-12-21T15:52:00Z">
        <w:r w:rsidR="00B425CA" w:rsidRPr="00B425CA">
          <w:rPr>
            <w:rStyle w:val="Emphasis"/>
            <w:rFonts w:asciiTheme="majorBidi" w:hAnsiTheme="majorBidi" w:cstheme="majorBidi"/>
            <w:i w:val="0"/>
            <w:iCs w:val="0"/>
            <w:sz w:val="24"/>
            <w:szCs w:val="24"/>
            <w:rPrChange w:id="36" w:author="Authorised User" w:date="2013-12-21T15:52:00Z">
              <w:rPr>
                <w:rStyle w:val="Emphasis"/>
              </w:rPr>
            </w:rPrChange>
          </w:rPr>
          <w:t>É</w:t>
        </w:r>
      </w:ins>
      <w:r w:rsidR="00AE61F0" w:rsidRPr="00643993">
        <w:rPr>
          <w:rFonts w:asciiTheme="majorBidi" w:hAnsiTheme="majorBidi" w:cstheme="majorBidi"/>
          <w:sz w:val="24"/>
          <w:szCs w:val="24"/>
        </w:rPr>
        <w:t>cole</w:t>
      </w:r>
      <w:proofErr w:type="spellEnd"/>
      <w:r w:rsidR="00AE61F0" w:rsidRPr="00643993">
        <w:rPr>
          <w:rFonts w:asciiTheme="majorBidi" w:hAnsiTheme="majorBidi" w:cstheme="majorBidi"/>
          <w:sz w:val="24"/>
          <w:szCs w:val="24"/>
        </w:rPr>
        <w:t xml:space="preserve"> National </w:t>
      </w:r>
      <w:proofErr w:type="spellStart"/>
      <w:r w:rsidR="00D57E3E" w:rsidRPr="00643993">
        <w:rPr>
          <w:rFonts w:asciiTheme="majorBidi" w:hAnsiTheme="majorBidi" w:cstheme="majorBidi"/>
          <w:sz w:val="24"/>
          <w:szCs w:val="24"/>
        </w:rPr>
        <w:t>Sup</w:t>
      </w:r>
      <w:del w:id="37" w:author="Authorised User" w:date="2013-12-21T15:49:00Z">
        <w:r w:rsidR="00D57E3E" w:rsidRPr="00643993" w:rsidDel="00297ADC">
          <w:rPr>
            <w:rFonts w:asciiTheme="majorBidi" w:hAnsiTheme="majorBidi" w:cstheme="majorBidi"/>
            <w:sz w:val="24"/>
            <w:szCs w:val="24"/>
          </w:rPr>
          <w:delText>e</w:delText>
        </w:r>
      </w:del>
      <w:ins w:id="38" w:author="Authorised User" w:date="2013-12-21T15:50:00Z">
        <w:r w:rsidR="00297ADC">
          <w:rPr>
            <w:rFonts w:asciiTheme="majorBidi" w:hAnsiTheme="majorBidi" w:cstheme="majorBidi"/>
            <w:sz w:val="24"/>
            <w:szCs w:val="24"/>
          </w:rPr>
          <w:t>é</w:t>
        </w:r>
      </w:ins>
      <w:r w:rsidR="00D57E3E" w:rsidRPr="00643993">
        <w:rPr>
          <w:rFonts w:asciiTheme="majorBidi" w:hAnsiTheme="majorBidi" w:cstheme="majorBidi"/>
          <w:sz w:val="24"/>
          <w:szCs w:val="24"/>
        </w:rPr>
        <w:t>riore</w:t>
      </w:r>
      <w:proofErr w:type="spellEnd"/>
      <w:r w:rsidR="00D57E3E" w:rsidRPr="00643993">
        <w:rPr>
          <w:rFonts w:asciiTheme="majorBidi" w:hAnsiTheme="majorBidi" w:cstheme="majorBidi"/>
          <w:sz w:val="24"/>
          <w:szCs w:val="24"/>
        </w:rPr>
        <w:t xml:space="preserve"> des Beaux Art</w:t>
      </w:r>
      <w:del w:id="39" w:author="Erin Rice" w:date="2014-01-20T11:16:00Z">
        <w:r w:rsidR="00D57E3E" w:rsidRPr="00643993" w:rsidDel="00116EA7">
          <w:rPr>
            <w:rFonts w:asciiTheme="majorBidi" w:hAnsiTheme="majorBidi" w:cstheme="majorBidi"/>
            <w:sz w:val="24"/>
            <w:szCs w:val="24"/>
          </w:rPr>
          <w:delText>e</w:delText>
        </w:r>
      </w:del>
      <w:r w:rsidR="00D57E3E" w:rsidRPr="00643993">
        <w:rPr>
          <w:rFonts w:asciiTheme="majorBidi" w:hAnsiTheme="majorBidi" w:cstheme="majorBidi"/>
          <w:sz w:val="24"/>
          <w:szCs w:val="24"/>
        </w:rPr>
        <w:t>s</w:t>
      </w:r>
      <w:r w:rsidR="00AE61F0" w:rsidRPr="00643993">
        <w:rPr>
          <w:rFonts w:asciiTheme="majorBidi" w:hAnsiTheme="majorBidi" w:cstheme="majorBidi"/>
          <w:sz w:val="24"/>
          <w:szCs w:val="24"/>
        </w:rPr>
        <w:t xml:space="preserve"> </w:t>
      </w:r>
      <w:r w:rsidR="00E24C29" w:rsidRPr="00643993">
        <w:rPr>
          <w:rFonts w:asciiTheme="majorBidi" w:hAnsiTheme="majorBidi" w:cstheme="majorBidi"/>
          <w:sz w:val="24"/>
          <w:szCs w:val="24"/>
        </w:rPr>
        <w:t xml:space="preserve">and </w:t>
      </w:r>
      <w:del w:id="40" w:author="Authorised User" w:date="2013-12-21T15:54:00Z">
        <w:r w:rsidR="00AE61F0" w:rsidRPr="00643993" w:rsidDel="00297ADC">
          <w:rPr>
            <w:rFonts w:asciiTheme="majorBidi" w:hAnsiTheme="majorBidi" w:cstheme="majorBidi"/>
            <w:sz w:val="24"/>
            <w:szCs w:val="24"/>
          </w:rPr>
          <w:delText xml:space="preserve">the </w:delText>
        </w:r>
      </w:del>
      <w:proofErr w:type="spellStart"/>
      <w:ins w:id="41" w:author="Authorised User" w:date="2013-12-21T15:53:00Z">
        <w:r w:rsidR="00297ADC">
          <w:rPr>
            <w:rFonts w:asciiTheme="majorBidi" w:hAnsiTheme="majorBidi" w:cstheme="majorBidi"/>
            <w:sz w:val="24"/>
            <w:szCs w:val="24"/>
          </w:rPr>
          <w:t>L’</w:t>
        </w:r>
      </w:ins>
      <w:r w:rsidR="00AE61F0" w:rsidRPr="00643993">
        <w:rPr>
          <w:rFonts w:asciiTheme="majorBidi" w:hAnsiTheme="majorBidi" w:cstheme="majorBidi"/>
          <w:sz w:val="24"/>
          <w:szCs w:val="24"/>
        </w:rPr>
        <w:t>Acad</w:t>
      </w:r>
      <w:del w:id="42" w:author="Authorised User" w:date="2013-12-21T15:53:00Z">
        <w:r w:rsidR="003363B2" w:rsidRPr="00643993" w:rsidDel="00297ADC">
          <w:rPr>
            <w:rFonts w:asciiTheme="majorBidi" w:hAnsiTheme="majorBidi" w:cstheme="majorBidi"/>
            <w:sz w:val="24"/>
            <w:szCs w:val="24"/>
          </w:rPr>
          <w:delText>e</w:delText>
        </w:r>
      </w:del>
      <w:ins w:id="43" w:author="Authorised User" w:date="2013-12-21T15:53:00Z">
        <w:r w:rsidR="00297ADC">
          <w:rPr>
            <w:rFonts w:asciiTheme="majorBidi" w:hAnsiTheme="majorBidi" w:cstheme="majorBidi"/>
            <w:sz w:val="24"/>
            <w:szCs w:val="24"/>
          </w:rPr>
          <w:t>é</w:t>
        </w:r>
      </w:ins>
      <w:r w:rsidR="003363B2" w:rsidRPr="00643993">
        <w:rPr>
          <w:rFonts w:asciiTheme="majorBidi" w:hAnsiTheme="majorBidi" w:cstheme="majorBidi"/>
          <w:sz w:val="24"/>
          <w:szCs w:val="24"/>
        </w:rPr>
        <w:t>mie</w:t>
      </w:r>
      <w:proofErr w:type="spellEnd"/>
      <w:r w:rsidR="003363B2" w:rsidRPr="00643993">
        <w:rPr>
          <w:rFonts w:asciiTheme="majorBidi" w:hAnsiTheme="majorBidi" w:cstheme="majorBidi"/>
          <w:sz w:val="24"/>
          <w:szCs w:val="24"/>
        </w:rPr>
        <w:t xml:space="preserve"> de la Grande </w:t>
      </w:r>
      <w:proofErr w:type="spellStart"/>
      <w:r w:rsidR="003363B2" w:rsidRPr="00643993">
        <w:rPr>
          <w:rFonts w:asciiTheme="majorBidi" w:hAnsiTheme="majorBidi" w:cstheme="majorBidi"/>
          <w:sz w:val="24"/>
          <w:szCs w:val="24"/>
        </w:rPr>
        <w:t>Chumi</w:t>
      </w:r>
      <w:del w:id="44" w:author="Authorised User" w:date="2013-12-21T15:53:00Z">
        <w:r w:rsidR="003363B2" w:rsidRPr="00643993" w:rsidDel="00297ADC">
          <w:rPr>
            <w:rFonts w:asciiTheme="majorBidi" w:hAnsiTheme="majorBidi" w:cstheme="majorBidi"/>
            <w:sz w:val="24"/>
            <w:szCs w:val="24"/>
          </w:rPr>
          <w:delText>e</w:delText>
        </w:r>
      </w:del>
      <w:ins w:id="45" w:author="Authorised User" w:date="2013-12-21T15:53:00Z">
        <w:r w:rsidR="00297ADC">
          <w:rPr>
            <w:rFonts w:asciiTheme="majorBidi" w:hAnsiTheme="majorBidi" w:cstheme="majorBidi"/>
            <w:sz w:val="24"/>
            <w:szCs w:val="24"/>
          </w:rPr>
          <w:t>è</w:t>
        </w:r>
      </w:ins>
      <w:r w:rsidR="003363B2" w:rsidRPr="00643993">
        <w:rPr>
          <w:rFonts w:asciiTheme="majorBidi" w:hAnsiTheme="majorBidi" w:cstheme="majorBidi"/>
          <w:sz w:val="24"/>
          <w:szCs w:val="24"/>
        </w:rPr>
        <w:t>re</w:t>
      </w:r>
      <w:proofErr w:type="spellEnd"/>
      <w:ins w:id="46" w:author="" w:date="2014-08-21T15:32:00Z">
        <w:r w:rsidR="00572115">
          <w:rPr>
            <w:rFonts w:asciiTheme="majorBidi" w:hAnsiTheme="majorBidi" w:cstheme="majorBidi"/>
            <w:sz w:val="24"/>
            <w:szCs w:val="24"/>
          </w:rPr>
          <w:t xml:space="preserve"> until</w:t>
        </w:r>
        <w:r w:rsidR="00572115" w:rsidRPr="00643993">
          <w:rPr>
            <w:rFonts w:asciiTheme="majorBidi" w:hAnsiTheme="majorBidi" w:cstheme="majorBidi"/>
            <w:sz w:val="24"/>
            <w:szCs w:val="24"/>
          </w:rPr>
          <w:t xml:space="preserve"> 1966</w:t>
        </w:r>
      </w:ins>
      <w:r w:rsidR="00AE61F0" w:rsidRPr="00643993">
        <w:rPr>
          <w:rFonts w:asciiTheme="majorBidi" w:hAnsiTheme="majorBidi" w:cstheme="majorBidi"/>
          <w:sz w:val="24"/>
          <w:szCs w:val="24"/>
        </w:rPr>
        <w:t>.</w:t>
      </w:r>
      <w:r w:rsidR="00380A97" w:rsidRPr="00643993">
        <w:rPr>
          <w:rFonts w:asciiTheme="majorBidi" w:hAnsiTheme="majorBidi" w:cstheme="majorBidi"/>
          <w:sz w:val="24"/>
          <w:szCs w:val="24"/>
        </w:rPr>
        <w:t xml:space="preserve"> </w:t>
      </w:r>
      <w:proofErr w:type="spellStart"/>
      <w:r w:rsidR="00380A97" w:rsidRPr="00643993">
        <w:rPr>
          <w:rFonts w:asciiTheme="majorBidi" w:hAnsiTheme="majorBidi" w:cstheme="majorBidi"/>
          <w:sz w:val="24"/>
          <w:szCs w:val="24"/>
        </w:rPr>
        <w:t>Boghossian</w:t>
      </w:r>
      <w:proofErr w:type="spellEnd"/>
      <w:r w:rsidR="00380A97" w:rsidRPr="00643993">
        <w:rPr>
          <w:rFonts w:asciiTheme="majorBidi" w:hAnsiTheme="majorBidi" w:cstheme="majorBidi"/>
          <w:sz w:val="24"/>
          <w:szCs w:val="24"/>
        </w:rPr>
        <w:t xml:space="preserve"> </w:t>
      </w:r>
      <w:r w:rsidR="003363B2" w:rsidRPr="00643993">
        <w:rPr>
          <w:rFonts w:asciiTheme="majorBidi" w:hAnsiTheme="majorBidi" w:cstheme="majorBidi"/>
          <w:sz w:val="24"/>
          <w:szCs w:val="24"/>
        </w:rPr>
        <w:t xml:space="preserve">became </w:t>
      </w:r>
      <w:r w:rsidR="00380A97" w:rsidRPr="00643993">
        <w:rPr>
          <w:rFonts w:asciiTheme="majorBidi" w:hAnsiTheme="majorBidi" w:cstheme="majorBidi"/>
          <w:sz w:val="24"/>
          <w:szCs w:val="24"/>
        </w:rPr>
        <w:t xml:space="preserve">part of the artistic and intellectual fabric of Paris during the late 1950s and 1960s, </w:t>
      </w:r>
      <w:del w:id="47" w:author="Authorised User" w:date="2013-12-21T16:31:00Z">
        <w:r w:rsidR="00380A97" w:rsidRPr="00643993" w:rsidDel="00117162">
          <w:rPr>
            <w:rFonts w:asciiTheme="majorBidi" w:hAnsiTheme="majorBidi" w:cstheme="majorBidi"/>
            <w:sz w:val="24"/>
            <w:szCs w:val="24"/>
          </w:rPr>
          <w:delText xml:space="preserve">at </w:delText>
        </w:r>
        <w:r w:rsidR="003363B2" w:rsidRPr="00643993" w:rsidDel="00117162">
          <w:rPr>
            <w:rFonts w:asciiTheme="majorBidi" w:hAnsiTheme="majorBidi" w:cstheme="majorBidi"/>
            <w:sz w:val="24"/>
            <w:szCs w:val="24"/>
          </w:rPr>
          <w:delText>a</w:delText>
        </w:r>
        <w:r w:rsidR="00380A97" w:rsidRPr="00643993" w:rsidDel="00117162">
          <w:rPr>
            <w:rFonts w:asciiTheme="majorBidi" w:hAnsiTheme="majorBidi" w:cstheme="majorBidi"/>
            <w:sz w:val="24"/>
            <w:szCs w:val="24"/>
          </w:rPr>
          <w:delText xml:space="preserve"> time of great </w:delText>
        </w:r>
        <w:r w:rsidR="00E24C29" w:rsidRPr="00643993" w:rsidDel="00117162">
          <w:rPr>
            <w:rFonts w:asciiTheme="majorBidi" w:hAnsiTheme="majorBidi" w:cstheme="majorBidi"/>
            <w:sz w:val="24"/>
            <w:szCs w:val="24"/>
          </w:rPr>
          <w:delText>fervent</w:delText>
        </w:r>
      </w:del>
      <w:ins w:id="48" w:author="Authorised User" w:date="2013-12-21T16:31:00Z">
        <w:r w:rsidR="00117162">
          <w:rPr>
            <w:rFonts w:asciiTheme="majorBidi" w:hAnsiTheme="majorBidi" w:cstheme="majorBidi"/>
            <w:sz w:val="24"/>
            <w:szCs w:val="24"/>
          </w:rPr>
          <w:t xml:space="preserve"> </w:t>
        </w:r>
      </w:ins>
      <w:ins w:id="49" w:author="Authorised User" w:date="2013-12-21T16:11:00Z">
        <w:r w:rsidR="00BA4E1B">
          <w:rPr>
            <w:rFonts w:asciiTheme="majorBidi" w:hAnsiTheme="majorBidi" w:cstheme="majorBidi"/>
            <w:sz w:val="24"/>
            <w:szCs w:val="24"/>
          </w:rPr>
          <w:t>meeting</w:t>
        </w:r>
      </w:ins>
      <w:del w:id="50" w:author="Authorised User" w:date="2013-12-21T16:11:00Z">
        <w:r w:rsidR="003363B2" w:rsidRPr="00643993" w:rsidDel="00BA4E1B">
          <w:rPr>
            <w:rFonts w:asciiTheme="majorBidi" w:hAnsiTheme="majorBidi" w:cstheme="majorBidi"/>
            <w:sz w:val="24"/>
            <w:szCs w:val="24"/>
          </w:rPr>
          <w:delText>.</w:delText>
        </w:r>
      </w:del>
      <w:r w:rsidR="003363B2" w:rsidRPr="00643993">
        <w:rPr>
          <w:rFonts w:asciiTheme="majorBidi" w:hAnsiTheme="majorBidi" w:cstheme="majorBidi"/>
          <w:sz w:val="24"/>
          <w:szCs w:val="24"/>
        </w:rPr>
        <w:t xml:space="preserve"> </w:t>
      </w:r>
      <w:del w:id="51" w:author="Authorised User" w:date="2013-12-21T16:11:00Z">
        <w:r w:rsidR="003363B2" w:rsidRPr="00643993" w:rsidDel="00BA4E1B">
          <w:rPr>
            <w:rFonts w:asciiTheme="majorBidi" w:hAnsiTheme="majorBidi" w:cstheme="majorBidi"/>
            <w:sz w:val="24"/>
            <w:szCs w:val="24"/>
          </w:rPr>
          <w:delText xml:space="preserve">He </w:delText>
        </w:r>
      </w:del>
      <w:commentRangeStart w:id="52"/>
      <w:del w:id="53" w:author="Authorised User" w:date="2013-12-21T15:43:00Z">
        <w:r w:rsidR="003363B2" w:rsidRPr="00643993" w:rsidDel="001D3F88">
          <w:rPr>
            <w:rFonts w:asciiTheme="majorBidi" w:hAnsiTheme="majorBidi" w:cstheme="majorBidi"/>
            <w:sz w:val="24"/>
            <w:szCs w:val="24"/>
          </w:rPr>
          <w:delText xml:space="preserve">frequented </w:delText>
        </w:r>
      </w:del>
      <w:del w:id="54" w:author="Authorised User" w:date="2013-12-21T16:11:00Z">
        <w:r w:rsidR="00414C10" w:rsidRPr="00643993" w:rsidDel="00BA4E1B">
          <w:rPr>
            <w:rFonts w:asciiTheme="majorBidi" w:hAnsiTheme="majorBidi" w:cstheme="majorBidi"/>
            <w:sz w:val="24"/>
            <w:szCs w:val="24"/>
          </w:rPr>
          <w:delText xml:space="preserve">influential </w:delText>
        </w:r>
      </w:del>
      <w:ins w:id="55" w:author="Authorised User" w:date="2013-12-21T16:11:00Z">
        <w:r w:rsidR="00BA4E1B">
          <w:rPr>
            <w:rFonts w:asciiTheme="majorBidi" w:hAnsiTheme="majorBidi" w:cstheme="majorBidi"/>
            <w:sz w:val="24"/>
            <w:szCs w:val="24"/>
          </w:rPr>
          <w:t xml:space="preserve"> influential </w:t>
        </w:r>
      </w:ins>
      <w:r w:rsidR="00414C10" w:rsidRPr="00643993">
        <w:rPr>
          <w:rFonts w:asciiTheme="majorBidi" w:hAnsiTheme="majorBidi" w:cstheme="majorBidi"/>
          <w:sz w:val="24"/>
          <w:szCs w:val="24"/>
        </w:rPr>
        <w:t xml:space="preserve">figures </w:t>
      </w:r>
      <w:commentRangeEnd w:id="52"/>
      <w:r w:rsidR="00ED7638">
        <w:rPr>
          <w:rStyle w:val="CommentReference"/>
          <w:vanish/>
        </w:rPr>
        <w:commentReference w:id="52"/>
      </w:r>
      <w:r w:rsidR="00414C10" w:rsidRPr="00643993">
        <w:rPr>
          <w:rFonts w:asciiTheme="majorBidi" w:hAnsiTheme="majorBidi" w:cstheme="majorBidi"/>
          <w:sz w:val="24"/>
          <w:szCs w:val="24"/>
        </w:rPr>
        <w:t xml:space="preserve">in the Pan African and </w:t>
      </w:r>
      <w:proofErr w:type="spellStart"/>
      <w:r w:rsidR="00414C10" w:rsidRPr="00643993">
        <w:rPr>
          <w:rFonts w:asciiTheme="majorBidi" w:hAnsiTheme="majorBidi" w:cstheme="majorBidi"/>
          <w:sz w:val="24"/>
          <w:szCs w:val="24"/>
        </w:rPr>
        <w:t>N</w:t>
      </w:r>
      <w:del w:id="56" w:author="Authorised User" w:date="2013-12-21T16:04:00Z">
        <w:r w:rsidR="00414C10" w:rsidRPr="00643993" w:rsidDel="00702568">
          <w:rPr>
            <w:rFonts w:asciiTheme="majorBidi" w:hAnsiTheme="majorBidi" w:cstheme="majorBidi"/>
            <w:sz w:val="24"/>
            <w:szCs w:val="24"/>
          </w:rPr>
          <w:delText>e</w:delText>
        </w:r>
      </w:del>
      <w:ins w:id="57" w:author="Authorised User" w:date="2013-12-21T16:04:00Z">
        <w:r w:rsidR="00702568" w:rsidRPr="00643993">
          <w:rPr>
            <w:rFonts w:asciiTheme="majorBidi" w:hAnsiTheme="majorBidi" w:cstheme="majorBidi"/>
            <w:sz w:val="24"/>
            <w:szCs w:val="24"/>
          </w:rPr>
          <w:t>é</w:t>
        </w:r>
      </w:ins>
      <w:r w:rsidR="00414C10" w:rsidRPr="00643993">
        <w:rPr>
          <w:rFonts w:asciiTheme="majorBidi" w:hAnsiTheme="majorBidi" w:cstheme="majorBidi"/>
          <w:sz w:val="24"/>
          <w:szCs w:val="24"/>
        </w:rPr>
        <w:t>gritude</w:t>
      </w:r>
      <w:proofErr w:type="spellEnd"/>
      <w:r w:rsidR="00414C10" w:rsidRPr="00643993">
        <w:rPr>
          <w:rFonts w:asciiTheme="majorBidi" w:hAnsiTheme="majorBidi" w:cstheme="majorBidi"/>
          <w:sz w:val="24"/>
          <w:szCs w:val="24"/>
        </w:rPr>
        <w:t xml:space="preserve"> movements, including </w:t>
      </w:r>
      <w:del w:id="58" w:author="Authorised User" w:date="2013-12-21T15:43:00Z">
        <w:r w:rsidR="00414C10" w:rsidRPr="00643993" w:rsidDel="001D3F88">
          <w:rPr>
            <w:rFonts w:asciiTheme="majorBidi" w:hAnsiTheme="majorBidi" w:cstheme="majorBidi"/>
            <w:sz w:val="24"/>
            <w:szCs w:val="24"/>
          </w:rPr>
          <w:delText xml:space="preserve">scholar and </w:delText>
        </w:r>
      </w:del>
      <w:r w:rsidR="00414C10" w:rsidRPr="00643993">
        <w:rPr>
          <w:rFonts w:asciiTheme="majorBidi" w:hAnsiTheme="majorBidi" w:cstheme="majorBidi"/>
          <w:sz w:val="24"/>
          <w:szCs w:val="24"/>
        </w:rPr>
        <w:t xml:space="preserve">philosopher Sheikh Anta </w:t>
      </w:r>
      <w:proofErr w:type="spellStart"/>
      <w:r w:rsidR="00414C10" w:rsidRPr="00643993">
        <w:rPr>
          <w:rFonts w:asciiTheme="majorBidi" w:hAnsiTheme="majorBidi" w:cstheme="majorBidi"/>
          <w:sz w:val="24"/>
          <w:szCs w:val="24"/>
        </w:rPr>
        <w:t>Diop</w:t>
      </w:r>
      <w:proofErr w:type="spellEnd"/>
      <w:r w:rsidR="00E24C29" w:rsidRPr="00643993">
        <w:rPr>
          <w:rFonts w:asciiTheme="majorBidi" w:hAnsiTheme="majorBidi" w:cstheme="majorBidi"/>
          <w:sz w:val="24"/>
          <w:szCs w:val="24"/>
        </w:rPr>
        <w:t>, L</w:t>
      </w:r>
      <w:del w:id="59" w:author="Authorised User" w:date="2013-12-21T15:48:00Z">
        <w:r w:rsidR="00E24C29" w:rsidRPr="00643993" w:rsidDel="001D3F88">
          <w:rPr>
            <w:rFonts w:asciiTheme="majorBidi" w:hAnsiTheme="majorBidi" w:cstheme="majorBidi"/>
            <w:sz w:val="24"/>
            <w:szCs w:val="24"/>
          </w:rPr>
          <w:delText>e</w:delText>
        </w:r>
      </w:del>
      <w:ins w:id="60" w:author="Authorised User" w:date="2013-12-21T15:49:00Z">
        <w:r w:rsidR="001D3F88">
          <w:rPr>
            <w:rFonts w:asciiTheme="majorBidi" w:hAnsiTheme="majorBidi" w:cstheme="majorBidi"/>
            <w:sz w:val="24"/>
            <w:szCs w:val="24"/>
          </w:rPr>
          <w:t>é</w:t>
        </w:r>
      </w:ins>
      <w:r w:rsidR="00E24C29" w:rsidRPr="00643993">
        <w:rPr>
          <w:rFonts w:asciiTheme="majorBidi" w:hAnsiTheme="majorBidi" w:cstheme="majorBidi"/>
          <w:sz w:val="24"/>
          <w:szCs w:val="24"/>
        </w:rPr>
        <w:t xml:space="preserve">opold Senghor, </w:t>
      </w:r>
      <w:del w:id="61" w:author="Authorised User" w:date="2013-12-21T16:12:00Z">
        <w:r w:rsidR="00E24C29" w:rsidRPr="00643993" w:rsidDel="00BA4E1B">
          <w:rPr>
            <w:rFonts w:asciiTheme="majorBidi" w:hAnsiTheme="majorBidi" w:cstheme="majorBidi"/>
            <w:sz w:val="24"/>
            <w:szCs w:val="24"/>
          </w:rPr>
          <w:delText xml:space="preserve">Aimé Césaire </w:delText>
        </w:r>
      </w:del>
      <w:r w:rsidR="006F2AEB" w:rsidRPr="00643993">
        <w:rPr>
          <w:rFonts w:asciiTheme="majorBidi" w:hAnsiTheme="majorBidi" w:cstheme="majorBidi"/>
          <w:sz w:val="24"/>
          <w:szCs w:val="24"/>
        </w:rPr>
        <w:t xml:space="preserve">and the Congolese poet </w:t>
      </w:r>
      <w:proofErr w:type="spellStart"/>
      <w:r w:rsidR="006F2AEB" w:rsidRPr="00643993">
        <w:rPr>
          <w:rFonts w:asciiTheme="majorBidi" w:hAnsiTheme="majorBidi" w:cstheme="majorBidi"/>
          <w:sz w:val="24"/>
          <w:szCs w:val="24"/>
        </w:rPr>
        <w:t>Tchikaya</w:t>
      </w:r>
      <w:proofErr w:type="spellEnd"/>
      <w:r w:rsidR="006F2AEB" w:rsidRPr="00643993">
        <w:rPr>
          <w:rFonts w:asciiTheme="majorBidi" w:hAnsiTheme="majorBidi" w:cstheme="majorBidi"/>
          <w:sz w:val="24"/>
          <w:szCs w:val="24"/>
        </w:rPr>
        <w:t xml:space="preserve"> </w:t>
      </w:r>
      <w:proofErr w:type="spellStart"/>
      <w:r w:rsidR="006F2AEB" w:rsidRPr="00643993">
        <w:rPr>
          <w:rFonts w:asciiTheme="majorBidi" w:hAnsiTheme="majorBidi" w:cstheme="majorBidi"/>
          <w:sz w:val="24"/>
          <w:szCs w:val="24"/>
        </w:rPr>
        <w:t>U’Tamsi</w:t>
      </w:r>
      <w:proofErr w:type="spellEnd"/>
      <w:r w:rsidR="00E24C29" w:rsidRPr="00643993">
        <w:rPr>
          <w:rFonts w:asciiTheme="majorBidi" w:hAnsiTheme="majorBidi" w:cstheme="majorBidi"/>
          <w:sz w:val="24"/>
          <w:szCs w:val="24"/>
        </w:rPr>
        <w:t>.</w:t>
      </w:r>
      <w:r w:rsidR="00E971E3" w:rsidRPr="00643993">
        <w:rPr>
          <w:rFonts w:asciiTheme="majorBidi" w:hAnsiTheme="majorBidi" w:cstheme="majorBidi"/>
          <w:sz w:val="24"/>
          <w:szCs w:val="24"/>
        </w:rPr>
        <w:t xml:space="preserve"> </w:t>
      </w:r>
      <w:r w:rsidR="00480F25" w:rsidRPr="00643993">
        <w:rPr>
          <w:rFonts w:asciiTheme="majorBidi" w:hAnsiTheme="majorBidi" w:cstheme="majorBidi"/>
          <w:sz w:val="24"/>
          <w:szCs w:val="24"/>
        </w:rPr>
        <w:t>In particular</w:t>
      </w:r>
      <w:ins w:id="62" w:author="" w:date="2014-08-21T15:34:00Z">
        <w:r w:rsidR="00572115">
          <w:rPr>
            <w:rFonts w:asciiTheme="majorBidi" w:hAnsiTheme="majorBidi" w:cstheme="majorBidi"/>
            <w:sz w:val="24"/>
            <w:szCs w:val="24"/>
          </w:rPr>
          <w:t>,</w:t>
        </w:r>
      </w:ins>
      <w:r w:rsidR="00480F25" w:rsidRPr="00643993">
        <w:rPr>
          <w:rFonts w:asciiTheme="majorBidi" w:hAnsiTheme="majorBidi" w:cstheme="majorBidi"/>
          <w:sz w:val="24"/>
          <w:szCs w:val="24"/>
        </w:rPr>
        <w:t xml:space="preserve"> </w:t>
      </w:r>
      <w:proofErr w:type="spellStart"/>
      <w:r w:rsidR="00480F25" w:rsidRPr="00643993">
        <w:rPr>
          <w:rFonts w:asciiTheme="majorBidi" w:hAnsiTheme="majorBidi" w:cstheme="majorBidi"/>
          <w:sz w:val="24"/>
          <w:szCs w:val="24"/>
        </w:rPr>
        <w:t>Aimé</w:t>
      </w:r>
      <w:proofErr w:type="spellEnd"/>
      <w:r w:rsidR="00480F25" w:rsidRPr="00643993">
        <w:rPr>
          <w:rFonts w:asciiTheme="majorBidi" w:hAnsiTheme="majorBidi" w:cstheme="majorBidi"/>
          <w:sz w:val="24"/>
          <w:szCs w:val="24"/>
        </w:rPr>
        <w:t xml:space="preserve"> </w:t>
      </w:r>
      <w:proofErr w:type="spellStart"/>
      <w:r w:rsidR="00480F25" w:rsidRPr="00643993">
        <w:rPr>
          <w:rFonts w:asciiTheme="majorBidi" w:hAnsiTheme="majorBidi" w:cstheme="majorBidi"/>
          <w:sz w:val="24"/>
          <w:szCs w:val="24"/>
        </w:rPr>
        <w:t>Césaire</w:t>
      </w:r>
      <w:ins w:id="63" w:author="Authorised User" w:date="2013-12-21T16:31:00Z">
        <w:r w:rsidR="00117162">
          <w:rPr>
            <w:rFonts w:asciiTheme="majorBidi" w:hAnsiTheme="majorBidi" w:cstheme="majorBidi"/>
            <w:sz w:val="24"/>
            <w:szCs w:val="24"/>
          </w:rPr>
          <w:t>’s</w:t>
        </w:r>
      </w:ins>
      <w:proofErr w:type="spellEnd"/>
      <w:r w:rsidR="00480F25" w:rsidRPr="00643993">
        <w:rPr>
          <w:rFonts w:asciiTheme="majorBidi" w:hAnsiTheme="majorBidi" w:cstheme="majorBidi"/>
          <w:sz w:val="24"/>
          <w:szCs w:val="24"/>
        </w:rPr>
        <w:t xml:space="preserve"> </w:t>
      </w:r>
      <w:del w:id="64" w:author="Authorised User" w:date="2013-12-21T16:31:00Z">
        <w:r w:rsidR="001C246C" w:rsidRPr="00643993" w:rsidDel="00117162">
          <w:rPr>
            <w:rFonts w:asciiTheme="majorBidi" w:hAnsiTheme="majorBidi" w:cstheme="majorBidi"/>
            <w:sz w:val="24"/>
            <w:szCs w:val="24"/>
          </w:rPr>
          <w:delText xml:space="preserve">and </w:delText>
        </w:r>
      </w:del>
      <w:del w:id="65" w:author="Authorised User" w:date="2013-12-21T15:43:00Z">
        <w:r w:rsidR="001C246C" w:rsidRPr="00643993" w:rsidDel="001D3F88">
          <w:rPr>
            <w:rFonts w:asciiTheme="majorBidi" w:hAnsiTheme="majorBidi" w:cstheme="majorBidi"/>
            <w:sz w:val="24"/>
            <w:szCs w:val="24"/>
          </w:rPr>
          <w:delText xml:space="preserve">the imagery evoked by </w:delText>
        </w:r>
      </w:del>
      <w:del w:id="66" w:author="Authorised User" w:date="2013-12-21T16:31:00Z">
        <w:r w:rsidR="001C246C" w:rsidRPr="00643993" w:rsidDel="00117162">
          <w:rPr>
            <w:rFonts w:asciiTheme="majorBidi" w:hAnsiTheme="majorBidi" w:cstheme="majorBidi"/>
            <w:sz w:val="24"/>
            <w:szCs w:val="24"/>
          </w:rPr>
          <w:delText xml:space="preserve">his </w:delText>
        </w:r>
      </w:del>
      <w:r w:rsidR="001C246C" w:rsidRPr="00643993">
        <w:rPr>
          <w:rFonts w:asciiTheme="majorBidi" w:hAnsiTheme="majorBidi" w:cstheme="majorBidi"/>
          <w:sz w:val="24"/>
          <w:szCs w:val="24"/>
        </w:rPr>
        <w:t xml:space="preserve">poetry greatly influenced </w:t>
      </w:r>
      <w:r w:rsidR="00992CB8">
        <w:rPr>
          <w:rFonts w:asciiTheme="majorBidi" w:hAnsiTheme="majorBidi" w:cstheme="majorBidi"/>
          <w:sz w:val="24"/>
          <w:szCs w:val="24"/>
        </w:rPr>
        <w:t>and inspired</w:t>
      </w:r>
      <w:del w:id="67" w:author="Authorised User" w:date="2013-12-21T16:12:00Z">
        <w:r w:rsidR="00992CB8" w:rsidDel="00BA4E1B">
          <w:rPr>
            <w:rFonts w:asciiTheme="majorBidi" w:hAnsiTheme="majorBidi" w:cstheme="majorBidi"/>
            <w:sz w:val="24"/>
            <w:szCs w:val="24"/>
          </w:rPr>
          <w:delText xml:space="preserve"> </w:delText>
        </w:r>
        <w:r w:rsidR="001C246C" w:rsidRPr="00643993" w:rsidDel="00BA4E1B">
          <w:rPr>
            <w:rFonts w:asciiTheme="majorBidi" w:hAnsiTheme="majorBidi" w:cstheme="majorBidi"/>
            <w:sz w:val="24"/>
            <w:szCs w:val="24"/>
          </w:rPr>
          <w:delText>Skunder</w:delText>
        </w:r>
      </w:del>
      <w:ins w:id="68" w:author="Authorised User" w:date="2013-12-21T16:12:00Z">
        <w:r w:rsidR="00BA4E1B" w:rsidRPr="00BA4E1B">
          <w:rPr>
            <w:rFonts w:asciiTheme="majorBidi" w:hAnsiTheme="majorBidi" w:cstheme="majorBidi"/>
            <w:sz w:val="24"/>
            <w:szCs w:val="24"/>
          </w:rPr>
          <w:t xml:space="preserve"> </w:t>
        </w:r>
        <w:proofErr w:type="spellStart"/>
        <w:r w:rsidR="00BA4E1B">
          <w:rPr>
            <w:rFonts w:asciiTheme="majorBidi" w:hAnsiTheme="majorBidi" w:cstheme="majorBidi"/>
            <w:sz w:val="24"/>
            <w:szCs w:val="24"/>
          </w:rPr>
          <w:t>Boghossian</w:t>
        </w:r>
      </w:ins>
      <w:r w:rsidR="001C246C" w:rsidRPr="00643993">
        <w:rPr>
          <w:rFonts w:asciiTheme="majorBidi" w:hAnsiTheme="majorBidi" w:cstheme="majorBidi"/>
          <w:sz w:val="24"/>
          <w:szCs w:val="24"/>
        </w:rPr>
        <w:t>’s</w:t>
      </w:r>
      <w:proofErr w:type="spellEnd"/>
      <w:r w:rsidR="001C246C" w:rsidRPr="00643993">
        <w:rPr>
          <w:rFonts w:asciiTheme="majorBidi" w:hAnsiTheme="majorBidi" w:cstheme="majorBidi"/>
          <w:sz w:val="24"/>
          <w:szCs w:val="24"/>
        </w:rPr>
        <w:t xml:space="preserve"> </w:t>
      </w:r>
      <w:del w:id="69" w:author="Authorised User" w:date="2013-12-21T16:31:00Z">
        <w:r w:rsidR="00E31824" w:rsidDel="00117162">
          <w:rPr>
            <w:rFonts w:asciiTheme="majorBidi" w:hAnsiTheme="majorBidi" w:cstheme="majorBidi"/>
            <w:sz w:val="24"/>
            <w:szCs w:val="24"/>
          </w:rPr>
          <w:delText xml:space="preserve">artistic </w:delText>
        </w:r>
      </w:del>
      <w:r w:rsidR="001C246C" w:rsidRPr="00643993">
        <w:rPr>
          <w:rFonts w:asciiTheme="majorBidi" w:hAnsiTheme="majorBidi" w:cstheme="majorBidi"/>
          <w:sz w:val="24"/>
          <w:szCs w:val="24"/>
        </w:rPr>
        <w:t>vision</w:t>
      </w:r>
      <w:r w:rsidR="00480F25" w:rsidRPr="00643993">
        <w:rPr>
          <w:rFonts w:asciiTheme="majorBidi" w:hAnsiTheme="majorBidi" w:cstheme="majorBidi"/>
          <w:sz w:val="24"/>
          <w:szCs w:val="24"/>
        </w:rPr>
        <w:t xml:space="preserve">. </w:t>
      </w:r>
      <w:r w:rsidR="00207F91" w:rsidRPr="00643993">
        <w:rPr>
          <w:rFonts w:asciiTheme="majorBidi" w:hAnsiTheme="majorBidi" w:cstheme="majorBidi"/>
          <w:sz w:val="24"/>
          <w:szCs w:val="24"/>
        </w:rPr>
        <w:t xml:space="preserve">Artistically, </w:t>
      </w:r>
      <w:commentRangeStart w:id="70"/>
      <w:del w:id="71" w:author="Authorised User" w:date="2013-12-21T15:44:00Z">
        <w:r w:rsidR="00207F91" w:rsidRPr="00643993" w:rsidDel="001D3F88">
          <w:rPr>
            <w:rFonts w:asciiTheme="majorBidi" w:hAnsiTheme="majorBidi" w:cstheme="majorBidi"/>
            <w:sz w:val="24"/>
            <w:szCs w:val="24"/>
          </w:rPr>
          <w:delText>Skunder</w:delText>
        </w:r>
        <w:commentRangeEnd w:id="70"/>
        <w:r w:rsidR="00ED7638" w:rsidDel="001D3F88">
          <w:rPr>
            <w:rStyle w:val="CommentReference"/>
            <w:vanish/>
          </w:rPr>
          <w:commentReference w:id="70"/>
        </w:r>
        <w:r w:rsidR="00207F91" w:rsidRPr="00643993" w:rsidDel="001D3F88">
          <w:rPr>
            <w:rFonts w:asciiTheme="majorBidi" w:hAnsiTheme="majorBidi" w:cstheme="majorBidi"/>
            <w:sz w:val="24"/>
            <w:szCs w:val="24"/>
          </w:rPr>
          <w:delText xml:space="preserve"> </w:delText>
        </w:r>
      </w:del>
      <w:proofErr w:type="spellStart"/>
      <w:ins w:id="72" w:author="Authorised User" w:date="2013-12-21T15:44:00Z">
        <w:r w:rsidR="001D3F88">
          <w:rPr>
            <w:rFonts w:asciiTheme="majorBidi" w:hAnsiTheme="majorBidi" w:cstheme="majorBidi"/>
            <w:sz w:val="24"/>
            <w:szCs w:val="24"/>
          </w:rPr>
          <w:t>Boghossian</w:t>
        </w:r>
        <w:proofErr w:type="spellEnd"/>
        <w:r w:rsidR="001D3F88">
          <w:rPr>
            <w:rFonts w:asciiTheme="majorBidi" w:hAnsiTheme="majorBidi" w:cstheme="majorBidi"/>
            <w:sz w:val="24"/>
            <w:szCs w:val="24"/>
          </w:rPr>
          <w:t xml:space="preserve"> </w:t>
        </w:r>
      </w:ins>
      <w:del w:id="73" w:author="" w:date="2014-08-21T15:34:00Z">
        <w:r w:rsidR="00207F91" w:rsidRPr="00643993" w:rsidDel="00572115">
          <w:rPr>
            <w:rFonts w:asciiTheme="majorBidi" w:hAnsiTheme="majorBidi" w:cstheme="majorBidi"/>
            <w:sz w:val="24"/>
            <w:szCs w:val="24"/>
          </w:rPr>
          <w:delText xml:space="preserve">was </w:delText>
        </w:r>
      </w:del>
      <w:r w:rsidR="00207F91" w:rsidRPr="00643993">
        <w:rPr>
          <w:rFonts w:asciiTheme="majorBidi" w:hAnsiTheme="majorBidi" w:cstheme="majorBidi"/>
          <w:sz w:val="24"/>
          <w:szCs w:val="24"/>
        </w:rPr>
        <w:t xml:space="preserve">associated with </w:t>
      </w:r>
      <w:r w:rsidR="00F26ED3" w:rsidRPr="00643993">
        <w:rPr>
          <w:rFonts w:asciiTheme="majorBidi" w:hAnsiTheme="majorBidi" w:cstheme="majorBidi"/>
          <w:sz w:val="24"/>
          <w:szCs w:val="24"/>
        </w:rPr>
        <w:t>the Surrealist movement</w:t>
      </w:r>
      <w:r w:rsidR="00B15F51">
        <w:rPr>
          <w:rFonts w:asciiTheme="majorBidi" w:hAnsiTheme="majorBidi" w:cstheme="majorBidi"/>
          <w:sz w:val="24"/>
          <w:szCs w:val="24"/>
        </w:rPr>
        <w:t xml:space="preserve"> and</w:t>
      </w:r>
      <w:r w:rsidR="00E24C29" w:rsidRPr="00643993">
        <w:rPr>
          <w:rFonts w:asciiTheme="majorBidi" w:hAnsiTheme="majorBidi" w:cstheme="majorBidi"/>
          <w:sz w:val="24"/>
          <w:szCs w:val="24"/>
        </w:rPr>
        <w:t xml:space="preserve"> artists</w:t>
      </w:r>
      <w:r w:rsidR="00207F91" w:rsidRPr="00643993">
        <w:rPr>
          <w:rFonts w:asciiTheme="majorBidi" w:hAnsiTheme="majorBidi" w:cstheme="majorBidi"/>
          <w:sz w:val="24"/>
          <w:szCs w:val="24"/>
        </w:rPr>
        <w:t xml:space="preserve"> </w:t>
      </w:r>
      <w:r w:rsidR="00B15F51">
        <w:rPr>
          <w:rFonts w:asciiTheme="majorBidi" w:hAnsiTheme="majorBidi" w:cstheme="majorBidi"/>
          <w:sz w:val="24"/>
          <w:szCs w:val="24"/>
        </w:rPr>
        <w:t xml:space="preserve">including </w:t>
      </w:r>
      <w:r w:rsidR="003D66F3" w:rsidRPr="00643993">
        <w:rPr>
          <w:rFonts w:asciiTheme="majorBidi" w:hAnsiTheme="majorBidi" w:cstheme="majorBidi"/>
          <w:sz w:val="24"/>
          <w:szCs w:val="24"/>
        </w:rPr>
        <w:t xml:space="preserve">Wilfredo Lam, </w:t>
      </w:r>
      <w:r w:rsidR="00207F91" w:rsidRPr="00643993">
        <w:rPr>
          <w:rFonts w:asciiTheme="majorBidi" w:hAnsiTheme="majorBidi" w:cstheme="majorBidi"/>
          <w:sz w:val="24"/>
          <w:szCs w:val="24"/>
        </w:rPr>
        <w:t xml:space="preserve">Paul Klee, Andre Breton, </w:t>
      </w:r>
      <w:r w:rsidR="00B15F51">
        <w:rPr>
          <w:rFonts w:asciiTheme="majorBidi" w:hAnsiTheme="majorBidi" w:cstheme="majorBidi"/>
          <w:sz w:val="24"/>
          <w:szCs w:val="24"/>
        </w:rPr>
        <w:t>Max Ern</w:t>
      </w:r>
      <w:r w:rsidR="003D66F3" w:rsidRPr="00643993">
        <w:rPr>
          <w:rFonts w:asciiTheme="majorBidi" w:hAnsiTheme="majorBidi" w:cstheme="majorBidi"/>
          <w:sz w:val="24"/>
          <w:szCs w:val="24"/>
        </w:rPr>
        <w:t>st</w:t>
      </w:r>
      <w:r w:rsidR="006F2AEB" w:rsidRPr="00643993">
        <w:rPr>
          <w:rFonts w:asciiTheme="majorBidi" w:hAnsiTheme="majorBidi" w:cstheme="majorBidi"/>
          <w:sz w:val="24"/>
          <w:szCs w:val="24"/>
        </w:rPr>
        <w:t xml:space="preserve">, Gerard </w:t>
      </w:r>
      <w:proofErr w:type="spellStart"/>
      <w:r w:rsidR="006F2AEB" w:rsidRPr="00643993">
        <w:rPr>
          <w:rFonts w:asciiTheme="majorBidi" w:hAnsiTheme="majorBidi" w:cstheme="majorBidi"/>
          <w:sz w:val="24"/>
          <w:szCs w:val="24"/>
        </w:rPr>
        <w:t>Sokoto</w:t>
      </w:r>
      <w:proofErr w:type="spellEnd"/>
      <w:ins w:id="74" w:author="" w:date="2014-08-21T15:34:00Z">
        <w:r w:rsidR="00572115">
          <w:rPr>
            <w:rFonts w:asciiTheme="majorBidi" w:hAnsiTheme="majorBidi" w:cstheme="majorBidi"/>
            <w:sz w:val="24"/>
            <w:szCs w:val="24"/>
          </w:rPr>
          <w:t>,</w:t>
        </w:r>
      </w:ins>
      <w:r w:rsidR="003D66F3" w:rsidRPr="00643993">
        <w:rPr>
          <w:rFonts w:asciiTheme="majorBidi" w:hAnsiTheme="majorBidi" w:cstheme="majorBidi"/>
          <w:sz w:val="24"/>
          <w:szCs w:val="24"/>
        </w:rPr>
        <w:t xml:space="preserve"> and George Braque</w:t>
      </w:r>
      <w:r w:rsidR="00E24C29" w:rsidRPr="00643993">
        <w:rPr>
          <w:rFonts w:asciiTheme="majorBidi" w:hAnsiTheme="majorBidi" w:cstheme="majorBidi"/>
          <w:sz w:val="24"/>
          <w:szCs w:val="24"/>
        </w:rPr>
        <w:t>.</w:t>
      </w:r>
    </w:p>
    <w:p w14:paraId="7103F3DB" w14:textId="77777777" w:rsidR="0097039A" w:rsidRDefault="0097039A" w:rsidP="0097039A">
      <w:pPr>
        <w:pStyle w:val="NoSpacing"/>
      </w:pPr>
    </w:p>
    <w:p w14:paraId="3FAF1863" w14:textId="77777777" w:rsidR="00B425CA" w:rsidRDefault="00E24C29">
      <w:pPr>
        <w:spacing w:line="360" w:lineRule="auto"/>
        <w:jc w:val="both"/>
        <w:rPr>
          <w:rFonts w:asciiTheme="majorBidi" w:hAnsiTheme="majorBidi" w:cstheme="majorBidi"/>
          <w:sz w:val="24"/>
          <w:szCs w:val="24"/>
        </w:rPr>
        <w:pPrChange w:id="75" w:author="Authorised User" w:date="2013-12-21T16:24:00Z">
          <w:pPr>
            <w:spacing w:line="360" w:lineRule="auto"/>
          </w:pPr>
        </w:pPrChange>
      </w:pPr>
      <w:r w:rsidRPr="00643993">
        <w:rPr>
          <w:rFonts w:asciiTheme="majorBidi" w:hAnsiTheme="majorBidi" w:cstheme="majorBidi"/>
          <w:sz w:val="24"/>
          <w:szCs w:val="24"/>
        </w:rPr>
        <w:t xml:space="preserve">During his years in Paris, </w:t>
      </w:r>
      <w:del w:id="76" w:author="Authorised User" w:date="2013-12-21T15:46:00Z">
        <w:r w:rsidRPr="00643993" w:rsidDel="001D3F88">
          <w:rPr>
            <w:rFonts w:asciiTheme="majorBidi" w:hAnsiTheme="majorBidi" w:cstheme="majorBidi"/>
            <w:sz w:val="24"/>
            <w:szCs w:val="24"/>
          </w:rPr>
          <w:delText>Skunder</w:delText>
        </w:r>
      </w:del>
      <w:del w:id="77" w:author="" w:date="2014-08-21T15:34:00Z">
        <w:r w:rsidRPr="00643993" w:rsidDel="00572115">
          <w:rPr>
            <w:rFonts w:asciiTheme="majorBidi" w:hAnsiTheme="majorBidi" w:cstheme="majorBidi"/>
            <w:sz w:val="24"/>
            <w:szCs w:val="24"/>
          </w:rPr>
          <w:delText xml:space="preserve"> </w:delText>
        </w:r>
      </w:del>
      <w:proofErr w:type="spellStart"/>
      <w:ins w:id="78" w:author="Authorised User" w:date="2013-12-21T15:46:00Z">
        <w:r w:rsidR="001D3F88">
          <w:rPr>
            <w:rFonts w:asciiTheme="majorBidi" w:hAnsiTheme="majorBidi" w:cstheme="majorBidi"/>
            <w:sz w:val="24"/>
            <w:szCs w:val="24"/>
          </w:rPr>
          <w:t>Boghossian</w:t>
        </w:r>
        <w:proofErr w:type="spellEnd"/>
        <w:r w:rsidR="001D3F88" w:rsidRPr="00643993">
          <w:rPr>
            <w:rFonts w:asciiTheme="majorBidi" w:hAnsiTheme="majorBidi" w:cstheme="majorBidi"/>
            <w:sz w:val="24"/>
            <w:szCs w:val="24"/>
          </w:rPr>
          <w:t xml:space="preserve"> </w:t>
        </w:r>
      </w:ins>
      <w:r w:rsidRPr="00643993">
        <w:rPr>
          <w:rFonts w:asciiTheme="majorBidi" w:hAnsiTheme="majorBidi" w:cstheme="majorBidi"/>
          <w:sz w:val="24"/>
          <w:szCs w:val="24"/>
        </w:rPr>
        <w:t>began to receive international exp</w:t>
      </w:r>
      <w:r w:rsidR="00480F25" w:rsidRPr="00643993">
        <w:rPr>
          <w:rFonts w:asciiTheme="majorBidi" w:hAnsiTheme="majorBidi" w:cstheme="majorBidi"/>
          <w:sz w:val="24"/>
          <w:szCs w:val="24"/>
        </w:rPr>
        <w:t>osure and recognition. In 1959</w:t>
      </w:r>
      <w:ins w:id="79" w:author="" w:date="2014-08-21T15:35:00Z">
        <w:r w:rsidR="00572115">
          <w:rPr>
            <w:rFonts w:asciiTheme="majorBidi" w:hAnsiTheme="majorBidi" w:cstheme="majorBidi"/>
            <w:sz w:val="24"/>
            <w:szCs w:val="24"/>
          </w:rPr>
          <w:t>,</w:t>
        </w:r>
      </w:ins>
      <w:r w:rsidR="00480F25" w:rsidRPr="00643993">
        <w:rPr>
          <w:rFonts w:asciiTheme="majorBidi" w:hAnsiTheme="majorBidi" w:cstheme="majorBidi"/>
          <w:sz w:val="24"/>
          <w:szCs w:val="24"/>
        </w:rPr>
        <w:t xml:space="preserve"> </w:t>
      </w:r>
      <w:del w:id="80" w:author="Authorised User" w:date="2013-12-21T15:46:00Z">
        <w:r w:rsidRPr="00643993" w:rsidDel="001D3F88">
          <w:rPr>
            <w:rFonts w:asciiTheme="majorBidi" w:hAnsiTheme="majorBidi" w:cstheme="majorBidi"/>
            <w:sz w:val="24"/>
            <w:szCs w:val="24"/>
          </w:rPr>
          <w:delText xml:space="preserve">Skunder </w:delText>
        </w:r>
      </w:del>
      <w:ins w:id="81" w:author="Authorised User" w:date="2013-12-21T15:46:00Z">
        <w:r w:rsidR="001D3F88">
          <w:rPr>
            <w:rFonts w:asciiTheme="majorBidi" w:hAnsiTheme="majorBidi" w:cstheme="majorBidi"/>
            <w:sz w:val="24"/>
            <w:szCs w:val="24"/>
          </w:rPr>
          <w:t>he</w:t>
        </w:r>
        <w:r w:rsidR="001D3F88" w:rsidRPr="00643993">
          <w:rPr>
            <w:rFonts w:asciiTheme="majorBidi" w:hAnsiTheme="majorBidi" w:cstheme="majorBidi"/>
            <w:sz w:val="24"/>
            <w:szCs w:val="24"/>
          </w:rPr>
          <w:t xml:space="preserve"> </w:t>
        </w:r>
      </w:ins>
      <w:r w:rsidRPr="00643993">
        <w:rPr>
          <w:rFonts w:asciiTheme="majorBidi" w:hAnsiTheme="majorBidi" w:cstheme="majorBidi"/>
          <w:sz w:val="24"/>
          <w:szCs w:val="24"/>
        </w:rPr>
        <w:t xml:space="preserve">was invited to participate in the Second Congress of Negro Artists and Writers in Rome </w:t>
      </w:r>
      <w:del w:id="82" w:author="" w:date="2014-08-21T15:35:00Z">
        <w:r w:rsidRPr="00643993" w:rsidDel="00572115">
          <w:rPr>
            <w:rFonts w:asciiTheme="majorBidi" w:hAnsiTheme="majorBidi" w:cstheme="majorBidi"/>
            <w:sz w:val="24"/>
            <w:szCs w:val="24"/>
          </w:rPr>
          <w:delText>together with</w:delText>
        </w:r>
      </w:del>
      <w:ins w:id="83" w:author="" w:date="2014-08-21T15:35:00Z">
        <w:r w:rsidR="00572115">
          <w:rPr>
            <w:rFonts w:asciiTheme="majorBidi" w:hAnsiTheme="majorBidi" w:cstheme="majorBidi"/>
            <w:sz w:val="24"/>
            <w:szCs w:val="24"/>
          </w:rPr>
          <w:t>alongside</w:t>
        </w:r>
      </w:ins>
      <w:r w:rsidRPr="00643993">
        <w:rPr>
          <w:rFonts w:asciiTheme="majorBidi" w:hAnsiTheme="majorBidi" w:cstheme="majorBidi"/>
          <w:sz w:val="24"/>
          <w:szCs w:val="24"/>
        </w:rPr>
        <w:t xml:space="preserve"> </w:t>
      </w:r>
      <w:del w:id="84" w:author="" w:date="2014-08-21T15:39:00Z">
        <w:r w:rsidRPr="00643993" w:rsidDel="00572115">
          <w:rPr>
            <w:rFonts w:asciiTheme="majorBidi" w:hAnsiTheme="majorBidi" w:cstheme="majorBidi"/>
            <w:sz w:val="24"/>
            <w:szCs w:val="24"/>
          </w:rPr>
          <w:delText xml:space="preserve">the </w:delText>
        </w:r>
      </w:del>
      <w:del w:id="85" w:author="" w:date="2014-08-21T15:38:00Z">
        <w:r w:rsidRPr="00643993" w:rsidDel="00572115">
          <w:rPr>
            <w:rFonts w:asciiTheme="majorBidi" w:hAnsiTheme="majorBidi" w:cstheme="majorBidi"/>
            <w:sz w:val="24"/>
            <w:szCs w:val="24"/>
          </w:rPr>
          <w:delText>South African</w:delText>
        </w:r>
      </w:del>
      <w:ins w:id="86" w:author="" w:date="2014-08-21T15:38:00Z">
        <w:r w:rsidR="00572115">
          <w:rPr>
            <w:rFonts w:asciiTheme="majorBidi" w:hAnsiTheme="majorBidi" w:cstheme="majorBidi"/>
            <w:sz w:val="24"/>
            <w:szCs w:val="24"/>
          </w:rPr>
          <w:t>Brazilian</w:t>
        </w:r>
      </w:ins>
      <w:r w:rsidRPr="00643993">
        <w:rPr>
          <w:rFonts w:asciiTheme="majorBidi" w:hAnsiTheme="majorBidi" w:cstheme="majorBidi"/>
          <w:sz w:val="24"/>
          <w:szCs w:val="24"/>
        </w:rPr>
        <w:t xml:space="preserve"> artist Gerard </w:t>
      </w:r>
      <w:proofErr w:type="spellStart"/>
      <w:r w:rsidRPr="00643993">
        <w:rPr>
          <w:rFonts w:asciiTheme="majorBidi" w:hAnsiTheme="majorBidi" w:cstheme="majorBidi"/>
          <w:sz w:val="24"/>
          <w:szCs w:val="24"/>
        </w:rPr>
        <w:t>Sekoto</w:t>
      </w:r>
      <w:proofErr w:type="spellEnd"/>
      <w:ins w:id="87" w:author="" w:date="2014-08-21T15:38:00Z">
        <w:r w:rsidR="00572115">
          <w:rPr>
            <w:rFonts w:asciiTheme="majorBidi" w:hAnsiTheme="majorBidi" w:cstheme="majorBidi"/>
            <w:sz w:val="24"/>
            <w:szCs w:val="24"/>
          </w:rPr>
          <w:t xml:space="preserve"> </w:t>
        </w:r>
      </w:ins>
      <w:del w:id="88" w:author="" w:date="2014-08-21T15:38:00Z">
        <w:r w:rsidRPr="00643993" w:rsidDel="00572115">
          <w:rPr>
            <w:rFonts w:asciiTheme="majorBidi" w:hAnsiTheme="majorBidi" w:cstheme="majorBidi"/>
            <w:sz w:val="24"/>
            <w:szCs w:val="24"/>
          </w:rPr>
          <w:delText xml:space="preserve">, Tiberio from Brazil </w:delText>
        </w:r>
      </w:del>
      <w:r w:rsidRPr="00643993">
        <w:rPr>
          <w:rFonts w:asciiTheme="majorBidi" w:hAnsiTheme="majorBidi" w:cstheme="majorBidi"/>
          <w:sz w:val="24"/>
          <w:szCs w:val="24"/>
        </w:rPr>
        <w:t>and</w:t>
      </w:r>
      <w:ins w:id="89" w:author="" w:date="2014-08-21T15:38:00Z">
        <w:r w:rsidR="00572115">
          <w:rPr>
            <w:rFonts w:asciiTheme="majorBidi" w:hAnsiTheme="majorBidi" w:cstheme="majorBidi"/>
            <w:sz w:val="24"/>
            <w:szCs w:val="24"/>
          </w:rPr>
          <w:t xml:space="preserve"> Senegal artist</w:t>
        </w:r>
      </w:ins>
      <w:r w:rsidRPr="00643993">
        <w:rPr>
          <w:rFonts w:asciiTheme="majorBidi" w:hAnsiTheme="majorBidi" w:cstheme="majorBidi"/>
          <w:sz w:val="24"/>
          <w:szCs w:val="24"/>
        </w:rPr>
        <w:t xml:space="preserve"> Ibrahim Papa-</w:t>
      </w:r>
      <w:commentRangeStart w:id="90"/>
      <w:proofErr w:type="spellStart"/>
      <w:r w:rsidRPr="00643993">
        <w:rPr>
          <w:rFonts w:asciiTheme="majorBidi" w:hAnsiTheme="majorBidi" w:cstheme="majorBidi"/>
          <w:sz w:val="24"/>
          <w:szCs w:val="24"/>
        </w:rPr>
        <w:t>Taal</w:t>
      </w:r>
      <w:commentRangeEnd w:id="90"/>
      <w:proofErr w:type="spellEnd"/>
      <w:r w:rsidR="00ED7638">
        <w:rPr>
          <w:rStyle w:val="CommentReference"/>
          <w:vanish/>
        </w:rPr>
        <w:commentReference w:id="90"/>
      </w:r>
      <w:ins w:id="91" w:author="Erin Rice" w:date="2013-12-19T13:13:00Z">
        <w:del w:id="92" w:author="" w:date="2014-08-21T15:39:00Z">
          <w:r w:rsidR="00ED7638" w:rsidRPr="00643993" w:rsidDel="00572115">
            <w:rPr>
              <w:rFonts w:asciiTheme="majorBidi" w:hAnsiTheme="majorBidi" w:cstheme="majorBidi"/>
              <w:sz w:val="24"/>
              <w:szCs w:val="24"/>
            </w:rPr>
            <w:delText xml:space="preserve"> </w:delText>
          </w:r>
        </w:del>
      </w:ins>
      <w:del w:id="93" w:author="" w:date="2014-08-21T15:38:00Z">
        <w:r w:rsidRPr="00643993" w:rsidDel="00572115">
          <w:rPr>
            <w:rFonts w:asciiTheme="majorBidi" w:hAnsiTheme="majorBidi" w:cstheme="majorBidi"/>
            <w:sz w:val="24"/>
            <w:szCs w:val="24"/>
          </w:rPr>
          <w:delText>from Senegal</w:delText>
        </w:r>
      </w:del>
      <w:r w:rsidR="00480F25" w:rsidRPr="00643993">
        <w:rPr>
          <w:rFonts w:asciiTheme="majorBidi" w:hAnsiTheme="majorBidi" w:cstheme="majorBidi"/>
          <w:sz w:val="24"/>
          <w:szCs w:val="24"/>
        </w:rPr>
        <w:t>,</w:t>
      </w:r>
      <w:r w:rsidRPr="00643993">
        <w:rPr>
          <w:rFonts w:asciiTheme="majorBidi" w:hAnsiTheme="majorBidi" w:cstheme="majorBidi"/>
          <w:sz w:val="24"/>
          <w:szCs w:val="24"/>
        </w:rPr>
        <w:t xml:space="preserve"> who </w:t>
      </w:r>
      <w:del w:id="94" w:author="" w:date="2014-08-21T15:39:00Z">
        <w:r w:rsidRPr="00643993" w:rsidDel="00572115">
          <w:rPr>
            <w:rFonts w:asciiTheme="majorBidi" w:hAnsiTheme="majorBidi" w:cstheme="majorBidi"/>
            <w:sz w:val="24"/>
            <w:szCs w:val="24"/>
          </w:rPr>
          <w:delText>was also a student</w:delText>
        </w:r>
      </w:del>
      <w:ins w:id="95" w:author="" w:date="2014-08-21T15:39:00Z">
        <w:r w:rsidR="00572115">
          <w:rPr>
            <w:rFonts w:asciiTheme="majorBidi" w:hAnsiTheme="majorBidi" w:cstheme="majorBidi"/>
            <w:sz w:val="24"/>
            <w:szCs w:val="24"/>
          </w:rPr>
          <w:t>also studied</w:t>
        </w:r>
      </w:ins>
      <w:r w:rsidRPr="00643993">
        <w:rPr>
          <w:rFonts w:asciiTheme="majorBidi" w:hAnsiTheme="majorBidi" w:cstheme="majorBidi"/>
          <w:sz w:val="24"/>
          <w:szCs w:val="24"/>
        </w:rPr>
        <w:t xml:space="preserve"> at </w:t>
      </w:r>
      <w:del w:id="96" w:author="Authorised User" w:date="2013-12-21T15:55:00Z">
        <w:r w:rsidRPr="00643993" w:rsidDel="00297ADC">
          <w:rPr>
            <w:rFonts w:asciiTheme="majorBidi" w:hAnsiTheme="majorBidi" w:cstheme="majorBidi"/>
            <w:sz w:val="24"/>
            <w:szCs w:val="24"/>
          </w:rPr>
          <w:delText>L’E</w:delText>
        </w:r>
      </w:del>
      <w:proofErr w:type="spellStart"/>
      <w:ins w:id="97" w:author="Authorised User" w:date="2013-12-21T15:56:00Z">
        <w:r w:rsidR="00297ADC">
          <w:rPr>
            <w:rFonts w:asciiTheme="majorBidi" w:hAnsiTheme="majorBidi" w:cstheme="majorBidi"/>
            <w:sz w:val="24"/>
            <w:szCs w:val="24"/>
          </w:rPr>
          <w:t>L</w:t>
        </w:r>
      </w:ins>
      <w:ins w:id="98" w:author="Authorised User" w:date="2013-12-21T15:55:00Z">
        <w:r w:rsidR="00297ADC">
          <w:rPr>
            <w:rFonts w:asciiTheme="majorBidi" w:hAnsiTheme="majorBidi" w:cstheme="majorBidi"/>
            <w:sz w:val="24"/>
            <w:szCs w:val="24"/>
          </w:rPr>
          <w:t>’</w:t>
        </w:r>
        <w:r w:rsidR="00297ADC" w:rsidRPr="00CE13AA">
          <w:rPr>
            <w:rStyle w:val="Emphasis"/>
            <w:rFonts w:asciiTheme="majorBidi" w:hAnsiTheme="majorBidi" w:cstheme="majorBidi"/>
            <w:i w:val="0"/>
            <w:iCs w:val="0"/>
            <w:sz w:val="24"/>
            <w:szCs w:val="24"/>
          </w:rPr>
          <w:t>É</w:t>
        </w:r>
      </w:ins>
      <w:r w:rsidRPr="00643993">
        <w:rPr>
          <w:rFonts w:asciiTheme="majorBidi" w:hAnsiTheme="majorBidi" w:cstheme="majorBidi"/>
          <w:sz w:val="24"/>
          <w:szCs w:val="24"/>
        </w:rPr>
        <w:t>cole</w:t>
      </w:r>
      <w:proofErr w:type="spellEnd"/>
      <w:r w:rsidRPr="00643993">
        <w:rPr>
          <w:rFonts w:asciiTheme="majorBidi" w:hAnsiTheme="majorBidi" w:cstheme="majorBidi"/>
          <w:sz w:val="24"/>
          <w:szCs w:val="24"/>
        </w:rPr>
        <w:t xml:space="preserve"> des Beaux Arts. </w:t>
      </w:r>
      <w:proofErr w:type="spellStart"/>
      <w:r w:rsidR="0069446D" w:rsidRPr="00643993">
        <w:rPr>
          <w:rFonts w:asciiTheme="majorBidi" w:hAnsiTheme="majorBidi" w:cstheme="majorBidi"/>
          <w:sz w:val="24"/>
          <w:szCs w:val="24"/>
        </w:rPr>
        <w:t>Boghossian</w:t>
      </w:r>
      <w:proofErr w:type="spellEnd"/>
      <w:r w:rsidR="0069446D" w:rsidRPr="00643993">
        <w:rPr>
          <w:rFonts w:asciiTheme="majorBidi" w:hAnsiTheme="majorBidi" w:cstheme="majorBidi"/>
          <w:sz w:val="24"/>
          <w:szCs w:val="24"/>
        </w:rPr>
        <w:t xml:space="preserve"> became the first Ethiopian artist to be honoured by both the </w:t>
      </w:r>
      <w:proofErr w:type="spellStart"/>
      <w:r w:rsidR="0069446D" w:rsidRPr="00643993">
        <w:rPr>
          <w:rFonts w:asciiTheme="majorBidi" w:hAnsiTheme="majorBidi" w:cstheme="majorBidi"/>
          <w:sz w:val="24"/>
          <w:szCs w:val="24"/>
        </w:rPr>
        <w:t>Mus</w:t>
      </w:r>
      <w:del w:id="99" w:author="Authorised User" w:date="2013-12-21T15:48:00Z">
        <w:r w:rsidR="0069446D" w:rsidRPr="00643993" w:rsidDel="001D3F88">
          <w:rPr>
            <w:rFonts w:asciiTheme="majorBidi" w:hAnsiTheme="majorBidi" w:cstheme="majorBidi"/>
            <w:sz w:val="24"/>
            <w:szCs w:val="24"/>
          </w:rPr>
          <w:delText>e</w:delText>
        </w:r>
      </w:del>
      <w:ins w:id="100" w:author="Authorised User" w:date="2013-12-21T15:49:00Z">
        <w:r w:rsidR="001D3F88">
          <w:rPr>
            <w:rFonts w:asciiTheme="majorBidi" w:hAnsiTheme="majorBidi" w:cstheme="majorBidi"/>
            <w:sz w:val="24"/>
            <w:szCs w:val="24"/>
          </w:rPr>
          <w:t>é</w:t>
        </w:r>
      </w:ins>
      <w:r w:rsidR="0069446D" w:rsidRPr="00643993">
        <w:rPr>
          <w:rFonts w:asciiTheme="majorBidi" w:hAnsiTheme="majorBidi" w:cstheme="majorBidi"/>
          <w:sz w:val="24"/>
          <w:szCs w:val="24"/>
        </w:rPr>
        <w:t>e</w:t>
      </w:r>
      <w:proofErr w:type="spellEnd"/>
      <w:r w:rsidR="0069446D" w:rsidRPr="00643993">
        <w:rPr>
          <w:rFonts w:asciiTheme="majorBidi" w:hAnsiTheme="majorBidi" w:cstheme="majorBidi"/>
          <w:sz w:val="24"/>
          <w:szCs w:val="24"/>
        </w:rPr>
        <w:t xml:space="preserve"> </w:t>
      </w:r>
      <w:proofErr w:type="spellStart"/>
      <w:r w:rsidR="0069446D" w:rsidRPr="00643993">
        <w:rPr>
          <w:rFonts w:asciiTheme="majorBidi" w:hAnsiTheme="majorBidi" w:cstheme="majorBidi"/>
          <w:sz w:val="24"/>
          <w:szCs w:val="24"/>
        </w:rPr>
        <w:t>d’Art</w:t>
      </w:r>
      <w:proofErr w:type="spellEnd"/>
      <w:r w:rsidR="0069446D" w:rsidRPr="00643993">
        <w:rPr>
          <w:rFonts w:asciiTheme="majorBidi" w:hAnsiTheme="majorBidi" w:cstheme="majorBidi"/>
          <w:sz w:val="24"/>
          <w:szCs w:val="24"/>
        </w:rPr>
        <w:t xml:space="preserve"> Modern in Paris in 1963 and</w:t>
      </w:r>
      <w:del w:id="101" w:author="" w:date="2014-08-21T15:40:00Z">
        <w:r w:rsidR="0069446D" w:rsidRPr="00643993" w:rsidDel="00572115">
          <w:rPr>
            <w:rFonts w:asciiTheme="majorBidi" w:hAnsiTheme="majorBidi" w:cstheme="majorBidi"/>
            <w:sz w:val="24"/>
            <w:szCs w:val="24"/>
          </w:rPr>
          <w:delText xml:space="preserve"> by</w:delText>
        </w:r>
      </w:del>
      <w:r w:rsidR="0069446D" w:rsidRPr="00643993">
        <w:rPr>
          <w:rFonts w:asciiTheme="majorBidi" w:hAnsiTheme="majorBidi" w:cstheme="majorBidi"/>
          <w:sz w:val="24"/>
          <w:szCs w:val="24"/>
        </w:rPr>
        <w:t xml:space="preserve"> the Museum of Modern Art in New York in 1965. </w:t>
      </w:r>
      <w:r w:rsidR="00480F25" w:rsidRPr="00643993">
        <w:rPr>
          <w:rFonts w:asciiTheme="majorBidi" w:hAnsiTheme="majorBidi" w:cstheme="majorBidi"/>
          <w:sz w:val="24"/>
          <w:szCs w:val="24"/>
        </w:rPr>
        <w:t xml:space="preserve">It was also through his </w:t>
      </w:r>
      <w:r w:rsidR="001C246C" w:rsidRPr="00643993">
        <w:rPr>
          <w:rFonts w:asciiTheme="majorBidi" w:hAnsiTheme="majorBidi" w:cstheme="majorBidi"/>
          <w:sz w:val="24"/>
          <w:szCs w:val="24"/>
        </w:rPr>
        <w:t xml:space="preserve">Parisian </w:t>
      </w:r>
      <w:r w:rsidR="00480F25" w:rsidRPr="00643993">
        <w:rPr>
          <w:rFonts w:asciiTheme="majorBidi" w:hAnsiTheme="majorBidi" w:cstheme="majorBidi"/>
          <w:sz w:val="24"/>
          <w:szCs w:val="24"/>
        </w:rPr>
        <w:t xml:space="preserve">network that </w:t>
      </w:r>
      <w:del w:id="102" w:author="Authorised User" w:date="2013-12-21T15:57:00Z">
        <w:r w:rsidR="0069446D" w:rsidRPr="00643993" w:rsidDel="00297ADC">
          <w:rPr>
            <w:rFonts w:asciiTheme="majorBidi" w:hAnsiTheme="majorBidi" w:cstheme="majorBidi"/>
            <w:sz w:val="24"/>
            <w:szCs w:val="24"/>
          </w:rPr>
          <w:delText xml:space="preserve">Skunder </w:delText>
        </w:r>
      </w:del>
      <w:ins w:id="103" w:author="Authorised User" w:date="2013-12-21T16:17:00Z">
        <w:r w:rsidR="00BA4E1B">
          <w:rPr>
            <w:rFonts w:asciiTheme="majorBidi" w:hAnsiTheme="majorBidi" w:cstheme="majorBidi"/>
            <w:sz w:val="24"/>
            <w:szCs w:val="24"/>
          </w:rPr>
          <w:t xml:space="preserve">he </w:t>
        </w:r>
      </w:ins>
      <w:r w:rsidR="001C246C" w:rsidRPr="00643993">
        <w:rPr>
          <w:rFonts w:asciiTheme="majorBidi" w:hAnsiTheme="majorBidi" w:cstheme="majorBidi"/>
          <w:sz w:val="24"/>
          <w:szCs w:val="24"/>
        </w:rPr>
        <w:t>became friends with</w:t>
      </w:r>
      <w:r w:rsidRPr="00643993">
        <w:rPr>
          <w:rFonts w:asciiTheme="majorBidi" w:hAnsiTheme="majorBidi" w:cstheme="majorBidi"/>
          <w:sz w:val="24"/>
          <w:szCs w:val="24"/>
        </w:rPr>
        <w:t xml:space="preserve"> African art collectors </w:t>
      </w:r>
      <w:proofErr w:type="spellStart"/>
      <w:r w:rsidRPr="00643993">
        <w:rPr>
          <w:rFonts w:asciiTheme="majorBidi" w:hAnsiTheme="majorBidi" w:cstheme="majorBidi"/>
          <w:sz w:val="24"/>
          <w:szCs w:val="24"/>
        </w:rPr>
        <w:t>Medelaine</w:t>
      </w:r>
      <w:proofErr w:type="spellEnd"/>
      <w:r w:rsidRPr="00643993">
        <w:rPr>
          <w:rFonts w:asciiTheme="majorBidi" w:hAnsiTheme="majorBidi" w:cstheme="majorBidi"/>
          <w:sz w:val="24"/>
          <w:szCs w:val="24"/>
        </w:rPr>
        <w:t xml:space="preserve"> </w:t>
      </w:r>
      <w:proofErr w:type="spellStart"/>
      <w:r w:rsidRPr="00643993">
        <w:rPr>
          <w:rFonts w:asciiTheme="majorBidi" w:hAnsiTheme="majorBidi" w:cstheme="majorBidi"/>
          <w:sz w:val="24"/>
          <w:szCs w:val="24"/>
        </w:rPr>
        <w:t>Rousseux</w:t>
      </w:r>
      <w:proofErr w:type="spellEnd"/>
      <w:r w:rsidRPr="00643993">
        <w:rPr>
          <w:rFonts w:asciiTheme="majorBidi" w:hAnsiTheme="majorBidi" w:cstheme="majorBidi"/>
          <w:sz w:val="24"/>
          <w:szCs w:val="24"/>
        </w:rPr>
        <w:t xml:space="preserve"> and Merton Simpson, </w:t>
      </w:r>
      <w:r w:rsidR="0069446D" w:rsidRPr="00643993">
        <w:rPr>
          <w:rFonts w:asciiTheme="majorBidi" w:hAnsiTheme="majorBidi" w:cstheme="majorBidi"/>
          <w:sz w:val="24"/>
          <w:szCs w:val="24"/>
        </w:rPr>
        <w:t xml:space="preserve">who </w:t>
      </w:r>
      <w:r w:rsidR="00480F25" w:rsidRPr="00643993">
        <w:rPr>
          <w:rFonts w:asciiTheme="majorBidi" w:hAnsiTheme="majorBidi" w:cstheme="majorBidi"/>
          <w:sz w:val="24"/>
          <w:szCs w:val="24"/>
        </w:rPr>
        <w:t xml:space="preserve">in turn </w:t>
      </w:r>
      <w:r w:rsidR="0069446D" w:rsidRPr="00643993">
        <w:rPr>
          <w:rFonts w:asciiTheme="majorBidi" w:hAnsiTheme="majorBidi" w:cstheme="majorBidi"/>
          <w:sz w:val="24"/>
          <w:szCs w:val="24"/>
        </w:rPr>
        <w:t>introduced him</w:t>
      </w:r>
      <w:r w:rsidRPr="00643993">
        <w:rPr>
          <w:rFonts w:asciiTheme="majorBidi" w:hAnsiTheme="majorBidi" w:cstheme="majorBidi"/>
          <w:sz w:val="24"/>
          <w:szCs w:val="24"/>
        </w:rPr>
        <w:t xml:space="preserve"> to important African American artists</w:t>
      </w:r>
      <w:ins w:id="104" w:author="" w:date="2014-08-21T15:43:00Z">
        <w:r w:rsidR="00572115">
          <w:rPr>
            <w:rFonts w:asciiTheme="majorBidi" w:hAnsiTheme="majorBidi" w:cstheme="majorBidi"/>
            <w:sz w:val="24"/>
            <w:szCs w:val="24"/>
          </w:rPr>
          <w:t xml:space="preserve">, </w:t>
        </w:r>
      </w:ins>
      <w:del w:id="105" w:author="" w:date="2014-08-21T15:41:00Z">
        <w:r w:rsidRPr="00643993" w:rsidDel="00572115">
          <w:rPr>
            <w:rFonts w:asciiTheme="majorBidi" w:hAnsiTheme="majorBidi" w:cstheme="majorBidi"/>
            <w:sz w:val="24"/>
            <w:szCs w:val="24"/>
          </w:rPr>
          <w:delText xml:space="preserve"> </w:delText>
        </w:r>
      </w:del>
      <w:r w:rsidRPr="00643993">
        <w:rPr>
          <w:rFonts w:asciiTheme="majorBidi" w:hAnsiTheme="majorBidi" w:cstheme="majorBidi"/>
          <w:sz w:val="24"/>
          <w:szCs w:val="24"/>
        </w:rPr>
        <w:t>including Jacob Lawrence</w:t>
      </w:r>
      <w:ins w:id="106" w:author="" w:date="2014-08-21T15:43:00Z">
        <w:r w:rsidR="00572115">
          <w:rPr>
            <w:rFonts w:asciiTheme="majorBidi" w:hAnsiTheme="majorBidi" w:cstheme="majorBidi"/>
            <w:sz w:val="24"/>
            <w:szCs w:val="24"/>
          </w:rPr>
          <w:t>.</w:t>
        </w:r>
      </w:ins>
      <w:del w:id="107" w:author="" w:date="2014-08-21T15:42:00Z">
        <w:r w:rsidRPr="00643993" w:rsidDel="00572115">
          <w:rPr>
            <w:rFonts w:asciiTheme="majorBidi" w:hAnsiTheme="majorBidi" w:cstheme="majorBidi"/>
            <w:sz w:val="24"/>
            <w:szCs w:val="24"/>
          </w:rPr>
          <w:delText xml:space="preserve"> </w:delText>
        </w:r>
      </w:del>
      <w:del w:id="108" w:author="" w:date="2014-08-21T15:43:00Z">
        <w:r w:rsidRPr="00643993" w:rsidDel="00572115">
          <w:rPr>
            <w:rFonts w:asciiTheme="majorBidi" w:hAnsiTheme="majorBidi" w:cstheme="majorBidi"/>
            <w:sz w:val="24"/>
            <w:szCs w:val="24"/>
          </w:rPr>
          <w:delText xml:space="preserve">and the Harmon Foundation, </w:delText>
        </w:r>
      </w:del>
      <w:del w:id="109" w:author="" w:date="2014-08-21T15:42:00Z">
        <w:r w:rsidRPr="00643993" w:rsidDel="00572115">
          <w:rPr>
            <w:rFonts w:asciiTheme="majorBidi" w:hAnsiTheme="majorBidi" w:cstheme="majorBidi"/>
            <w:sz w:val="24"/>
            <w:szCs w:val="24"/>
          </w:rPr>
          <w:delText>a leading patron of African American a</w:delText>
        </w:r>
      </w:del>
      <w:del w:id="110" w:author="" w:date="2014-08-21T15:43:00Z">
        <w:r w:rsidRPr="00643993" w:rsidDel="00572115">
          <w:rPr>
            <w:rFonts w:asciiTheme="majorBidi" w:hAnsiTheme="majorBidi" w:cstheme="majorBidi"/>
            <w:sz w:val="24"/>
            <w:szCs w:val="24"/>
          </w:rPr>
          <w:delText>rt.</w:delText>
        </w:r>
      </w:del>
      <w:r w:rsidRPr="00643993">
        <w:rPr>
          <w:rFonts w:asciiTheme="majorBidi" w:hAnsiTheme="majorBidi" w:cstheme="majorBidi"/>
          <w:sz w:val="24"/>
          <w:szCs w:val="24"/>
        </w:rPr>
        <w:t xml:space="preserve"> </w:t>
      </w:r>
      <w:r w:rsidR="00480F25" w:rsidRPr="00643993">
        <w:rPr>
          <w:rFonts w:asciiTheme="majorBidi" w:hAnsiTheme="majorBidi" w:cstheme="majorBidi"/>
          <w:sz w:val="24"/>
          <w:szCs w:val="24"/>
        </w:rPr>
        <w:t xml:space="preserve">In 1961, </w:t>
      </w:r>
      <w:del w:id="111" w:author="Authorised User" w:date="2013-12-21T15:57:00Z">
        <w:r w:rsidRPr="00643993" w:rsidDel="00297ADC">
          <w:rPr>
            <w:rFonts w:asciiTheme="majorBidi" w:hAnsiTheme="majorBidi" w:cstheme="majorBidi"/>
            <w:sz w:val="24"/>
            <w:szCs w:val="24"/>
          </w:rPr>
          <w:delText>Skunder</w:delText>
        </w:r>
      </w:del>
      <w:r w:rsidRPr="00643993">
        <w:rPr>
          <w:rFonts w:asciiTheme="majorBidi" w:hAnsiTheme="majorBidi" w:cstheme="majorBidi"/>
          <w:sz w:val="24"/>
          <w:szCs w:val="24"/>
        </w:rPr>
        <w:t xml:space="preserve"> </w:t>
      </w:r>
      <w:proofErr w:type="spellStart"/>
      <w:ins w:id="112" w:author="Authorised User" w:date="2013-12-21T15:57:00Z">
        <w:r w:rsidR="00297ADC">
          <w:rPr>
            <w:rFonts w:asciiTheme="majorBidi" w:hAnsiTheme="majorBidi" w:cstheme="majorBidi"/>
            <w:sz w:val="24"/>
            <w:szCs w:val="24"/>
          </w:rPr>
          <w:t>Boghossian</w:t>
        </w:r>
      </w:ins>
      <w:proofErr w:type="spellEnd"/>
      <w:ins w:id="113" w:author="Authorised User" w:date="2013-12-21T16:18:00Z">
        <w:r w:rsidR="00BA4E1B">
          <w:rPr>
            <w:rFonts w:asciiTheme="majorBidi" w:hAnsiTheme="majorBidi" w:cstheme="majorBidi"/>
            <w:sz w:val="24"/>
            <w:szCs w:val="24"/>
          </w:rPr>
          <w:t xml:space="preserve"> </w:t>
        </w:r>
      </w:ins>
      <w:r w:rsidR="00F26ED3" w:rsidRPr="00643993">
        <w:rPr>
          <w:rFonts w:asciiTheme="majorBidi" w:hAnsiTheme="majorBidi" w:cstheme="majorBidi"/>
          <w:sz w:val="24"/>
          <w:szCs w:val="24"/>
        </w:rPr>
        <w:t xml:space="preserve">took </w:t>
      </w:r>
      <w:r w:rsidRPr="00643993">
        <w:rPr>
          <w:rFonts w:asciiTheme="majorBidi" w:hAnsiTheme="majorBidi" w:cstheme="majorBidi"/>
          <w:sz w:val="24"/>
          <w:szCs w:val="24"/>
        </w:rPr>
        <w:t>part in the first Contemporary African Art exhibition he</w:t>
      </w:r>
      <w:r w:rsidR="00AB6F28" w:rsidRPr="00643993">
        <w:rPr>
          <w:rFonts w:asciiTheme="majorBidi" w:hAnsiTheme="majorBidi" w:cstheme="majorBidi"/>
          <w:sz w:val="24"/>
          <w:szCs w:val="24"/>
        </w:rPr>
        <w:t xml:space="preserve">ld in the United States </w:t>
      </w:r>
      <w:r w:rsidR="00F26ED3" w:rsidRPr="00643993">
        <w:rPr>
          <w:rFonts w:asciiTheme="majorBidi" w:hAnsiTheme="majorBidi" w:cstheme="majorBidi"/>
          <w:sz w:val="24"/>
          <w:szCs w:val="24"/>
        </w:rPr>
        <w:t>by invitation of the Harmon Foundation</w:t>
      </w:r>
      <w:ins w:id="114" w:author="" w:date="2014-08-21T15:43:00Z">
        <w:r w:rsidR="00572115">
          <w:rPr>
            <w:rFonts w:asciiTheme="majorBidi" w:hAnsiTheme="majorBidi" w:cstheme="majorBidi"/>
            <w:sz w:val="24"/>
            <w:szCs w:val="24"/>
          </w:rPr>
          <w:t xml:space="preserve"> (</w:t>
        </w:r>
      </w:ins>
      <w:ins w:id="115" w:author="" w:date="2014-08-21T15:42:00Z">
        <w:r w:rsidR="00572115" w:rsidRPr="00643993">
          <w:rPr>
            <w:rFonts w:asciiTheme="majorBidi" w:hAnsiTheme="majorBidi" w:cstheme="majorBidi"/>
            <w:sz w:val="24"/>
            <w:szCs w:val="24"/>
          </w:rPr>
          <w:t>a leading patron of African American a</w:t>
        </w:r>
        <w:r w:rsidR="00572115">
          <w:rPr>
            <w:rFonts w:asciiTheme="majorBidi" w:hAnsiTheme="majorBidi" w:cstheme="majorBidi"/>
            <w:sz w:val="24"/>
            <w:szCs w:val="24"/>
          </w:rPr>
          <w:t xml:space="preserve">rt) </w:t>
        </w:r>
      </w:ins>
      <w:del w:id="116" w:author="" w:date="2014-08-21T15:42:00Z">
        <w:r w:rsidR="00E31824" w:rsidDel="00572115">
          <w:rPr>
            <w:rFonts w:asciiTheme="majorBidi" w:hAnsiTheme="majorBidi" w:cstheme="majorBidi"/>
            <w:sz w:val="24"/>
            <w:szCs w:val="24"/>
          </w:rPr>
          <w:delText xml:space="preserve">, </w:delText>
        </w:r>
      </w:del>
      <w:r w:rsidR="00E31824">
        <w:rPr>
          <w:rFonts w:asciiTheme="majorBidi" w:hAnsiTheme="majorBidi" w:cstheme="majorBidi"/>
          <w:sz w:val="24"/>
          <w:szCs w:val="24"/>
        </w:rPr>
        <w:t xml:space="preserve">during </w:t>
      </w:r>
      <w:del w:id="117" w:author="Authorised User" w:date="2013-12-21T16:18:00Z">
        <w:r w:rsidR="00E31824" w:rsidDel="00BA4E1B">
          <w:rPr>
            <w:rFonts w:asciiTheme="majorBidi" w:hAnsiTheme="majorBidi" w:cstheme="majorBidi"/>
            <w:sz w:val="24"/>
            <w:szCs w:val="24"/>
          </w:rPr>
          <w:delText>the</w:delText>
        </w:r>
        <w:r w:rsidR="00480F25" w:rsidRPr="00643993" w:rsidDel="00BA4E1B">
          <w:rPr>
            <w:rFonts w:asciiTheme="majorBidi" w:hAnsiTheme="majorBidi" w:cstheme="majorBidi"/>
            <w:sz w:val="24"/>
            <w:szCs w:val="24"/>
          </w:rPr>
          <w:delText xml:space="preserve"> time of</w:delText>
        </w:r>
      </w:del>
      <w:ins w:id="118" w:author="Authorised User" w:date="2013-12-21T16:18:00Z">
        <w:r w:rsidR="00BA4E1B">
          <w:rPr>
            <w:rFonts w:asciiTheme="majorBidi" w:hAnsiTheme="majorBidi" w:cstheme="majorBidi"/>
            <w:sz w:val="24"/>
            <w:szCs w:val="24"/>
          </w:rPr>
          <w:t xml:space="preserve"> </w:t>
        </w:r>
      </w:ins>
      <w:ins w:id="119" w:author="Authorised User" w:date="2013-12-21T16:24:00Z">
        <w:r w:rsidR="00047896">
          <w:rPr>
            <w:rFonts w:asciiTheme="majorBidi" w:hAnsiTheme="majorBidi" w:cstheme="majorBidi"/>
            <w:sz w:val="24"/>
            <w:szCs w:val="24"/>
          </w:rPr>
          <w:t>the</w:t>
        </w:r>
      </w:ins>
      <w:ins w:id="120" w:author="Erin Rice" w:date="2014-01-20T11:17:00Z">
        <w:r w:rsidR="00116EA7">
          <w:rPr>
            <w:rFonts w:asciiTheme="majorBidi" w:hAnsiTheme="majorBidi" w:cstheme="majorBidi"/>
            <w:sz w:val="24"/>
            <w:szCs w:val="24"/>
          </w:rPr>
          <w:t xml:space="preserve"> </w:t>
        </w:r>
      </w:ins>
      <w:del w:id="121" w:author="Authorised User" w:date="2013-12-21T16:23:00Z">
        <w:r w:rsidR="00480F25" w:rsidRPr="00643993" w:rsidDel="00047896">
          <w:rPr>
            <w:rFonts w:asciiTheme="majorBidi" w:hAnsiTheme="majorBidi" w:cstheme="majorBidi"/>
            <w:sz w:val="24"/>
            <w:szCs w:val="24"/>
          </w:rPr>
          <w:delText xml:space="preserve"> </w:delText>
        </w:r>
      </w:del>
      <w:r w:rsidR="00480F25" w:rsidRPr="00643993">
        <w:rPr>
          <w:rFonts w:asciiTheme="majorBidi" w:hAnsiTheme="majorBidi" w:cstheme="majorBidi"/>
          <w:sz w:val="24"/>
          <w:szCs w:val="24"/>
        </w:rPr>
        <w:t xml:space="preserve">social </w:t>
      </w:r>
      <w:proofErr w:type="gramStart"/>
      <w:r w:rsidR="00480F25" w:rsidRPr="00643993">
        <w:rPr>
          <w:rFonts w:asciiTheme="majorBidi" w:hAnsiTheme="majorBidi" w:cstheme="majorBidi"/>
          <w:sz w:val="24"/>
          <w:szCs w:val="24"/>
        </w:rPr>
        <w:t>upheaval which</w:t>
      </w:r>
      <w:proofErr w:type="gramEnd"/>
      <w:r w:rsidR="00480F25" w:rsidRPr="00643993">
        <w:rPr>
          <w:rFonts w:asciiTheme="majorBidi" w:hAnsiTheme="majorBidi" w:cstheme="majorBidi"/>
          <w:sz w:val="24"/>
          <w:szCs w:val="24"/>
        </w:rPr>
        <w:t xml:space="preserve"> </w:t>
      </w:r>
      <w:del w:id="122" w:author="Authorised User" w:date="2013-12-21T16:24:00Z">
        <w:r w:rsidR="00480F25" w:rsidRPr="00643993" w:rsidDel="00047896">
          <w:rPr>
            <w:rFonts w:asciiTheme="majorBidi" w:hAnsiTheme="majorBidi" w:cstheme="majorBidi"/>
            <w:sz w:val="24"/>
            <w:szCs w:val="24"/>
          </w:rPr>
          <w:delText>climaxed with</w:delText>
        </w:r>
      </w:del>
      <w:ins w:id="123" w:author="Authorised User" w:date="2013-12-21T16:24:00Z">
        <w:r w:rsidR="00047896">
          <w:rPr>
            <w:rFonts w:asciiTheme="majorBidi" w:hAnsiTheme="majorBidi" w:cstheme="majorBidi"/>
            <w:sz w:val="24"/>
            <w:szCs w:val="24"/>
          </w:rPr>
          <w:t>resulted in</w:t>
        </w:r>
      </w:ins>
      <w:r w:rsidR="00480F25" w:rsidRPr="00643993">
        <w:rPr>
          <w:rFonts w:asciiTheme="majorBidi" w:hAnsiTheme="majorBidi" w:cstheme="majorBidi"/>
          <w:sz w:val="24"/>
          <w:szCs w:val="24"/>
        </w:rPr>
        <w:t xml:space="preserve"> the Harlem </w:t>
      </w:r>
      <w:r w:rsidR="001C246C" w:rsidRPr="00643993">
        <w:rPr>
          <w:rFonts w:asciiTheme="majorBidi" w:hAnsiTheme="majorBidi" w:cstheme="majorBidi"/>
          <w:sz w:val="24"/>
          <w:szCs w:val="24"/>
        </w:rPr>
        <w:t xml:space="preserve">race </w:t>
      </w:r>
      <w:r w:rsidR="00480F25" w:rsidRPr="00643993">
        <w:rPr>
          <w:rFonts w:asciiTheme="majorBidi" w:hAnsiTheme="majorBidi" w:cstheme="majorBidi"/>
          <w:sz w:val="24"/>
          <w:szCs w:val="24"/>
        </w:rPr>
        <w:t xml:space="preserve">riots in 1964. </w:t>
      </w:r>
    </w:p>
    <w:p w14:paraId="3B47634F" w14:textId="77777777" w:rsidR="0097039A" w:rsidRPr="00643993" w:rsidRDefault="0097039A" w:rsidP="0097039A">
      <w:pPr>
        <w:pStyle w:val="NoSpacing"/>
      </w:pPr>
    </w:p>
    <w:p w14:paraId="3CB9A345" w14:textId="77777777" w:rsidR="00D57E3E" w:rsidRDefault="00866842" w:rsidP="00117162">
      <w:pPr>
        <w:spacing w:line="360" w:lineRule="auto"/>
        <w:rPr>
          <w:rFonts w:asciiTheme="majorBidi" w:hAnsiTheme="majorBidi" w:cstheme="majorBidi"/>
          <w:sz w:val="24"/>
          <w:szCs w:val="24"/>
        </w:rPr>
      </w:pPr>
      <w:del w:id="124" w:author="Authorised User" w:date="2013-12-21T15:57:00Z">
        <w:r w:rsidRPr="00643993" w:rsidDel="00297ADC">
          <w:rPr>
            <w:rFonts w:asciiTheme="majorBidi" w:hAnsiTheme="majorBidi" w:cstheme="majorBidi"/>
            <w:sz w:val="24"/>
            <w:szCs w:val="24"/>
          </w:rPr>
          <w:delText>Skunder</w:delText>
        </w:r>
      </w:del>
      <w:r w:rsidRPr="00643993">
        <w:rPr>
          <w:rFonts w:asciiTheme="majorBidi" w:hAnsiTheme="majorBidi" w:cstheme="majorBidi"/>
          <w:sz w:val="24"/>
          <w:szCs w:val="24"/>
        </w:rPr>
        <w:t xml:space="preserve"> </w:t>
      </w:r>
      <w:proofErr w:type="spellStart"/>
      <w:ins w:id="125" w:author="Authorised User" w:date="2013-12-21T15:57:00Z">
        <w:r w:rsidR="00297ADC">
          <w:rPr>
            <w:rFonts w:asciiTheme="majorBidi" w:hAnsiTheme="majorBidi" w:cstheme="majorBidi"/>
            <w:sz w:val="24"/>
            <w:szCs w:val="24"/>
          </w:rPr>
          <w:t>Boghossian</w:t>
        </w:r>
      </w:ins>
      <w:proofErr w:type="spellEnd"/>
      <w:ins w:id="126" w:author="Authorised User" w:date="2013-12-21T15:58:00Z">
        <w:r w:rsidR="00297ADC">
          <w:rPr>
            <w:rFonts w:asciiTheme="majorBidi" w:hAnsiTheme="majorBidi" w:cstheme="majorBidi"/>
            <w:sz w:val="24"/>
            <w:szCs w:val="24"/>
          </w:rPr>
          <w:t xml:space="preserve"> </w:t>
        </w:r>
      </w:ins>
      <w:ins w:id="127" w:author="Authorised User" w:date="2013-12-21T16:21:00Z">
        <w:r w:rsidR="00047896">
          <w:rPr>
            <w:rFonts w:asciiTheme="majorBidi" w:hAnsiTheme="majorBidi" w:cstheme="majorBidi"/>
            <w:sz w:val="24"/>
            <w:szCs w:val="24"/>
          </w:rPr>
          <w:t xml:space="preserve">then </w:t>
        </w:r>
        <w:r w:rsidR="00047896" w:rsidRPr="00643993">
          <w:rPr>
            <w:rFonts w:asciiTheme="majorBidi" w:hAnsiTheme="majorBidi" w:cstheme="majorBidi"/>
            <w:sz w:val="24"/>
            <w:szCs w:val="24"/>
          </w:rPr>
          <w:t xml:space="preserve">moved to Addis Ababa in 1966 to start a family </w:t>
        </w:r>
      </w:ins>
      <w:del w:id="128" w:author="Authorised User" w:date="2013-12-21T16:21:00Z">
        <w:r w:rsidR="00480F25" w:rsidRPr="00643993" w:rsidDel="00047896">
          <w:rPr>
            <w:rFonts w:asciiTheme="majorBidi" w:hAnsiTheme="majorBidi" w:cstheme="majorBidi"/>
            <w:sz w:val="24"/>
            <w:szCs w:val="24"/>
          </w:rPr>
          <w:delText>and his newly married</w:delText>
        </w:r>
        <w:r w:rsidR="00D57E3E" w:rsidRPr="00643993" w:rsidDel="00047896">
          <w:rPr>
            <w:rFonts w:asciiTheme="majorBidi" w:hAnsiTheme="majorBidi" w:cstheme="majorBidi"/>
            <w:sz w:val="24"/>
            <w:szCs w:val="24"/>
          </w:rPr>
          <w:delText xml:space="preserve"> wife Maureen </w:delText>
        </w:r>
        <w:r w:rsidR="00480F25" w:rsidRPr="00643993" w:rsidDel="00047896">
          <w:rPr>
            <w:rFonts w:asciiTheme="majorBidi" w:hAnsiTheme="majorBidi" w:cstheme="majorBidi"/>
            <w:sz w:val="24"/>
            <w:szCs w:val="24"/>
          </w:rPr>
          <w:delText>(</w:delText>
        </w:r>
        <w:r w:rsidR="00D57E3E" w:rsidRPr="00643993" w:rsidDel="00047896">
          <w:rPr>
            <w:rFonts w:asciiTheme="majorBidi" w:hAnsiTheme="majorBidi" w:cstheme="majorBidi"/>
            <w:sz w:val="24"/>
            <w:szCs w:val="24"/>
          </w:rPr>
          <w:delText>a researcher into Black women in the Civil Rights Move</w:delText>
        </w:r>
        <w:r w:rsidR="0069446D" w:rsidRPr="00643993" w:rsidDel="00047896">
          <w:rPr>
            <w:rFonts w:asciiTheme="majorBidi" w:hAnsiTheme="majorBidi" w:cstheme="majorBidi"/>
            <w:sz w:val="24"/>
            <w:szCs w:val="24"/>
          </w:rPr>
          <w:delText>ment and Black writers in Paris</w:delText>
        </w:r>
      </w:del>
      <w:del w:id="129" w:author="Authorised User" w:date="2013-12-21T15:58:00Z">
        <w:r w:rsidR="0069446D" w:rsidRPr="00643993" w:rsidDel="00297ADC">
          <w:rPr>
            <w:rFonts w:asciiTheme="majorBidi" w:hAnsiTheme="majorBidi" w:cstheme="majorBidi"/>
            <w:sz w:val="24"/>
            <w:szCs w:val="24"/>
          </w:rPr>
          <w:delText xml:space="preserve">, </w:delText>
        </w:r>
        <w:r w:rsidR="00480F25" w:rsidRPr="00643993" w:rsidDel="00297ADC">
          <w:rPr>
            <w:rFonts w:asciiTheme="majorBidi" w:hAnsiTheme="majorBidi" w:cstheme="majorBidi"/>
            <w:sz w:val="24"/>
            <w:szCs w:val="24"/>
          </w:rPr>
          <w:delText>who was</w:delText>
        </w:r>
        <w:r w:rsidR="0069446D" w:rsidRPr="00643993" w:rsidDel="00297ADC">
          <w:rPr>
            <w:rFonts w:asciiTheme="majorBidi" w:hAnsiTheme="majorBidi" w:cstheme="majorBidi"/>
            <w:sz w:val="24"/>
            <w:szCs w:val="24"/>
          </w:rPr>
          <w:delText xml:space="preserve"> </w:delText>
        </w:r>
        <w:r w:rsidR="00AB6F28" w:rsidRPr="00643993" w:rsidDel="00297ADC">
          <w:rPr>
            <w:rFonts w:asciiTheme="majorBidi" w:hAnsiTheme="majorBidi" w:cstheme="majorBidi"/>
            <w:sz w:val="24"/>
            <w:szCs w:val="24"/>
          </w:rPr>
          <w:delText>origi</w:delText>
        </w:r>
        <w:r w:rsidR="00D57E3E" w:rsidRPr="00643993" w:rsidDel="00297ADC">
          <w:rPr>
            <w:rFonts w:asciiTheme="majorBidi" w:hAnsiTheme="majorBidi" w:cstheme="majorBidi"/>
            <w:sz w:val="24"/>
            <w:szCs w:val="24"/>
          </w:rPr>
          <w:delText>nally from Tuskegee, Alabama</w:delText>
        </w:r>
      </w:del>
      <w:del w:id="130" w:author="Authorised User" w:date="2013-12-21T16:21:00Z">
        <w:r w:rsidR="00480F25" w:rsidRPr="00643993" w:rsidDel="00047896">
          <w:rPr>
            <w:rFonts w:asciiTheme="majorBidi" w:hAnsiTheme="majorBidi" w:cstheme="majorBidi"/>
            <w:sz w:val="24"/>
            <w:szCs w:val="24"/>
          </w:rPr>
          <w:delText>) moved to Addis Ababa in 1966 to start a family. F</w:delText>
        </w:r>
      </w:del>
      <w:ins w:id="131" w:author="Authorised User" w:date="2013-12-21T16:21:00Z">
        <w:r w:rsidR="00047896">
          <w:rPr>
            <w:rFonts w:asciiTheme="majorBidi" w:hAnsiTheme="majorBidi" w:cstheme="majorBidi"/>
            <w:sz w:val="24"/>
            <w:szCs w:val="24"/>
          </w:rPr>
          <w:t xml:space="preserve"> </w:t>
        </w:r>
      </w:ins>
      <w:ins w:id="132" w:author="Authorised User" w:date="2013-12-21T16:33:00Z">
        <w:r w:rsidR="00117162">
          <w:rPr>
            <w:rFonts w:asciiTheme="majorBidi" w:hAnsiTheme="majorBidi" w:cstheme="majorBidi"/>
            <w:sz w:val="24"/>
            <w:szCs w:val="24"/>
          </w:rPr>
          <w:t>and</w:t>
        </w:r>
      </w:ins>
      <w:ins w:id="133" w:author="Authorised User" w:date="2013-12-21T16:21:00Z">
        <w:r w:rsidR="00047896">
          <w:rPr>
            <w:rFonts w:asciiTheme="majorBidi" w:hAnsiTheme="majorBidi" w:cstheme="majorBidi"/>
            <w:sz w:val="24"/>
            <w:szCs w:val="24"/>
          </w:rPr>
          <w:t xml:space="preserve"> for </w:t>
        </w:r>
      </w:ins>
      <w:del w:id="134" w:author="Authorised User" w:date="2013-12-21T16:21:00Z">
        <w:r w:rsidR="00480F25" w:rsidRPr="00643993" w:rsidDel="00047896">
          <w:rPr>
            <w:rFonts w:asciiTheme="majorBidi" w:hAnsiTheme="majorBidi" w:cstheme="majorBidi"/>
            <w:sz w:val="24"/>
            <w:szCs w:val="24"/>
          </w:rPr>
          <w:delText xml:space="preserve">or </w:delText>
        </w:r>
      </w:del>
      <w:r w:rsidR="00D57E3E" w:rsidRPr="00643993">
        <w:rPr>
          <w:rFonts w:asciiTheme="majorBidi" w:hAnsiTheme="majorBidi" w:cstheme="majorBidi"/>
          <w:sz w:val="24"/>
          <w:szCs w:val="24"/>
        </w:rPr>
        <w:t>the next three years</w:t>
      </w:r>
      <w:ins w:id="135" w:author="" w:date="2014-08-21T15:46:00Z">
        <w:r w:rsidR="00572115">
          <w:rPr>
            <w:rFonts w:asciiTheme="majorBidi" w:hAnsiTheme="majorBidi" w:cstheme="majorBidi"/>
            <w:sz w:val="24"/>
            <w:szCs w:val="24"/>
          </w:rPr>
          <w:t>,</w:t>
        </w:r>
      </w:ins>
      <w:r w:rsidR="00D57E3E" w:rsidRPr="00643993">
        <w:rPr>
          <w:rFonts w:asciiTheme="majorBidi" w:hAnsiTheme="majorBidi" w:cstheme="majorBidi"/>
          <w:sz w:val="24"/>
          <w:szCs w:val="24"/>
        </w:rPr>
        <w:t xml:space="preserve"> </w:t>
      </w:r>
      <w:del w:id="136" w:author="Authorised User" w:date="2013-12-21T15:58:00Z">
        <w:r w:rsidRPr="00643993" w:rsidDel="00297ADC">
          <w:rPr>
            <w:rFonts w:asciiTheme="majorBidi" w:hAnsiTheme="majorBidi" w:cstheme="majorBidi"/>
            <w:sz w:val="24"/>
            <w:szCs w:val="24"/>
          </w:rPr>
          <w:delText xml:space="preserve">Skunder </w:delText>
        </w:r>
      </w:del>
      <w:ins w:id="137" w:author="Authorised User" w:date="2013-12-21T16:22:00Z">
        <w:r w:rsidR="00047896">
          <w:rPr>
            <w:rFonts w:asciiTheme="majorBidi" w:hAnsiTheme="majorBidi" w:cstheme="majorBidi"/>
            <w:sz w:val="24"/>
            <w:szCs w:val="24"/>
          </w:rPr>
          <w:t xml:space="preserve"> he </w:t>
        </w:r>
      </w:ins>
      <w:r w:rsidR="00480F25" w:rsidRPr="00643993">
        <w:rPr>
          <w:rFonts w:asciiTheme="majorBidi" w:hAnsiTheme="majorBidi" w:cstheme="majorBidi"/>
          <w:sz w:val="24"/>
          <w:szCs w:val="24"/>
        </w:rPr>
        <w:t>became an art</w:t>
      </w:r>
      <w:r w:rsidR="0069446D" w:rsidRPr="00643993">
        <w:rPr>
          <w:rFonts w:asciiTheme="majorBidi" w:hAnsiTheme="majorBidi" w:cstheme="majorBidi"/>
          <w:sz w:val="24"/>
          <w:szCs w:val="24"/>
        </w:rPr>
        <w:t xml:space="preserve"> teacher</w:t>
      </w:r>
      <w:r w:rsidR="00E24C29" w:rsidRPr="00643993">
        <w:rPr>
          <w:rFonts w:asciiTheme="majorBidi" w:hAnsiTheme="majorBidi" w:cstheme="majorBidi"/>
          <w:sz w:val="24"/>
          <w:szCs w:val="24"/>
        </w:rPr>
        <w:t xml:space="preserve"> </w:t>
      </w:r>
      <w:r w:rsidR="00AB6F28" w:rsidRPr="00643993">
        <w:rPr>
          <w:rFonts w:asciiTheme="majorBidi" w:hAnsiTheme="majorBidi" w:cstheme="majorBidi"/>
          <w:sz w:val="24"/>
          <w:szCs w:val="24"/>
        </w:rPr>
        <w:t xml:space="preserve">at </w:t>
      </w:r>
      <w:r w:rsidRPr="00643993">
        <w:rPr>
          <w:rFonts w:asciiTheme="majorBidi" w:hAnsiTheme="majorBidi" w:cstheme="majorBidi"/>
          <w:sz w:val="24"/>
          <w:szCs w:val="24"/>
        </w:rPr>
        <w:t>the A</w:t>
      </w:r>
      <w:r w:rsidR="00E24C29" w:rsidRPr="00643993">
        <w:rPr>
          <w:rFonts w:asciiTheme="majorBidi" w:hAnsiTheme="majorBidi" w:cstheme="majorBidi"/>
          <w:sz w:val="24"/>
          <w:szCs w:val="24"/>
        </w:rPr>
        <w:t>ddis Ababa School of Fine Arts. Together with artist</w:t>
      </w:r>
      <w:r w:rsidR="001C246C" w:rsidRPr="00643993">
        <w:rPr>
          <w:rFonts w:asciiTheme="majorBidi" w:hAnsiTheme="majorBidi" w:cstheme="majorBidi"/>
          <w:sz w:val="24"/>
          <w:szCs w:val="24"/>
        </w:rPr>
        <w:t>s</w:t>
      </w:r>
      <w:r w:rsidR="00E24C29" w:rsidRPr="00643993">
        <w:rPr>
          <w:rFonts w:asciiTheme="majorBidi" w:hAnsiTheme="majorBidi" w:cstheme="majorBidi"/>
          <w:sz w:val="24"/>
          <w:szCs w:val="24"/>
        </w:rPr>
        <w:t xml:space="preserve"> </w:t>
      </w:r>
      <w:proofErr w:type="spellStart"/>
      <w:r w:rsidR="00E24C29" w:rsidRPr="00643993">
        <w:rPr>
          <w:rFonts w:asciiTheme="majorBidi" w:hAnsiTheme="majorBidi" w:cstheme="majorBidi"/>
          <w:sz w:val="24"/>
          <w:szCs w:val="24"/>
        </w:rPr>
        <w:t>Gebre</w:t>
      </w:r>
      <w:proofErr w:type="spellEnd"/>
      <w:r w:rsidR="00E24C29" w:rsidRPr="00643993">
        <w:rPr>
          <w:rFonts w:asciiTheme="majorBidi" w:hAnsiTheme="majorBidi" w:cstheme="majorBidi"/>
          <w:sz w:val="24"/>
          <w:szCs w:val="24"/>
        </w:rPr>
        <w:t xml:space="preserve"> </w:t>
      </w:r>
      <w:proofErr w:type="spellStart"/>
      <w:r w:rsidR="00E24C29" w:rsidRPr="00643993">
        <w:rPr>
          <w:rFonts w:asciiTheme="majorBidi" w:hAnsiTheme="majorBidi" w:cstheme="majorBidi"/>
          <w:sz w:val="24"/>
          <w:szCs w:val="24"/>
        </w:rPr>
        <w:t>Kristos</w:t>
      </w:r>
      <w:proofErr w:type="spellEnd"/>
      <w:r w:rsidR="00E24C29" w:rsidRPr="00643993">
        <w:rPr>
          <w:rFonts w:asciiTheme="majorBidi" w:hAnsiTheme="majorBidi" w:cstheme="majorBidi"/>
          <w:sz w:val="24"/>
          <w:szCs w:val="24"/>
        </w:rPr>
        <w:t xml:space="preserve"> </w:t>
      </w:r>
      <w:proofErr w:type="spellStart"/>
      <w:r w:rsidR="00E24C29" w:rsidRPr="00643993">
        <w:rPr>
          <w:rFonts w:asciiTheme="majorBidi" w:hAnsiTheme="majorBidi" w:cstheme="majorBidi"/>
          <w:sz w:val="24"/>
          <w:szCs w:val="24"/>
        </w:rPr>
        <w:t>Desta</w:t>
      </w:r>
      <w:proofErr w:type="spellEnd"/>
      <w:r w:rsidR="00E24C29" w:rsidRPr="00643993">
        <w:rPr>
          <w:rFonts w:asciiTheme="majorBidi" w:hAnsiTheme="majorBidi" w:cstheme="majorBidi"/>
          <w:sz w:val="24"/>
          <w:szCs w:val="24"/>
        </w:rPr>
        <w:t xml:space="preserve">, </w:t>
      </w:r>
      <w:proofErr w:type="spellStart"/>
      <w:r w:rsidR="00E24C29" w:rsidRPr="00643993">
        <w:rPr>
          <w:rFonts w:asciiTheme="majorBidi" w:hAnsiTheme="majorBidi" w:cstheme="majorBidi"/>
          <w:sz w:val="24"/>
          <w:szCs w:val="24"/>
        </w:rPr>
        <w:t>Theodros</w:t>
      </w:r>
      <w:proofErr w:type="spellEnd"/>
      <w:r w:rsidR="00E24C29" w:rsidRPr="00643993">
        <w:rPr>
          <w:rFonts w:asciiTheme="majorBidi" w:hAnsiTheme="majorBidi" w:cstheme="majorBidi"/>
          <w:sz w:val="24"/>
          <w:szCs w:val="24"/>
        </w:rPr>
        <w:t xml:space="preserve"> </w:t>
      </w:r>
      <w:proofErr w:type="spellStart"/>
      <w:r w:rsidR="00E24C29" w:rsidRPr="00643993">
        <w:rPr>
          <w:rFonts w:asciiTheme="majorBidi" w:hAnsiTheme="majorBidi" w:cstheme="majorBidi"/>
          <w:sz w:val="24"/>
          <w:szCs w:val="24"/>
        </w:rPr>
        <w:t>Tsege</w:t>
      </w:r>
      <w:proofErr w:type="spellEnd"/>
      <w:r w:rsidR="00E24C29" w:rsidRPr="00643993">
        <w:rPr>
          <w:rFonts w:asciiTheme="majorBidi" w:hAnsiTheme="majorBidi" w:cstheme="majorBidi"/>
          <w:sz w:val="24"/>
          <w:szCs w:val="24"/>
        </w:rPr>
        <w:t xml:space="preserve"> </w:t>
      </w:r>
      <w:proofErr w:type="spellStart"/>
      <w:r w:rsidR="00E24C29" w:rsidRPr="00643993">
        <w:rPr>
          <w:rFonts w:asciiTheme="majorBidi" w:hAnsiTheme="majorBidi" w:cstheme="majorBidi"/>
          <w:sz w:val="24"/>
          <w:szCs w:val="24"/>
        </w:rPr>
        <w:t>Marqos</w:t>
      </w:r>
      <w:proofErr w:type="spellEnd"/>
      <w:r w:rsidR="00E24C29" w:rsidRPr="00643993">
        <w:rPr>
          <w:rFonts w:asciiTheme="majorBidi" w:hAnsiTheme="majorBidi" w:cstheme="majorBidi"/>
          <w:sz w:val="24"/>
          <w:szCs w:val="24"/>
        </w:rPr>
        <w:t xml:space="preserve">, </w:t>
      </w:r>
      <w:proofErr w:type="spellStart"/>
      <w:r w:rsidR="00E24C29" w:rsidRPr="00643993">
        <w:rPr>
          <w:rFonts w:asciiTheme="majorBidi" w:hAnsiTheme="majorBidi" w:cstheme="majorBidi"/>
          <w:sz w:val="24"/>
          <w:szCs w:val="24"/>
        </w:rPr>
        <w:t>Endale</w:t>
      </w:r>
      <w:proofErr w:type="spellEnd"/>
      <w:r w:rsidR="00E24C29" w:rsidRPr="00643993">
        <w:rPr>
          <w:rFonts w:asciiTheme="majorBidi" w:hAnsiTheme="majorBidi" w:cstheme="majorBidi"/>
          <w:sz w:val="24"/>
          <w:szCs w:val="24"/>
        </w:rPr>
        <w:t xml:space="preserve"> Haile Selassie</w:t>
      </w:r>
      <w:ins w:id="138" w:author="" w:date="2014-08-21T15:46:00Z">
        <w:r w:rsidR="00572115">
          <w:rPr>
            <w:rFonts w:asciiTheme="majorBidi" w:hAnsiTheme="majorBidi" w:cstheme="majorBidi"/>
            <w:sz w:val="24"/>
            <w:szCs w:val="24"/>
          </w:rPr>
          <w:t>,</w:t>
        </w:r>
      </w:ins>
      <w:ins w:id="139" w:author="Erin Rice" w:date="2013-12-19T13:17:00Z">
        <w:r w:rsidR="00ED7638">
          <w:rPr>
            <w:rFonts w:asciiTheme="majorBidi" w:hAnsiTheme="majorBidi" w:cstheme="majorBidi"/>
            <w:sz w:val="24"/>
            <w:szCs w:val="24"/>
          </w:rPr>
          <w:t xml:space="preserve"> and</w:t>
        </w:r>
      </w:ins>
      <w:del w:id="140" w:author="Erin Rice" w:date="2013-12-19T13:17:00Z">
        <w:r w:rsidR="0069446D" w:rsidRPr="00643993" w:rsidDel="00ED7638">
          <w:rPr>
            <w:rFonts w:asciiTheme="majorBidi" w:hAnsiTheme="majorBidi" w:cstheme="majorBidi"/>
            <w:sz w:val="24"/>
            <w:szCs w:val="24"/>
          </w:rPr>
          <w:delText>,</w:delText>
        </w:r>
      </w:del>
      <w:r w:rsidR="00E24C29" w:rsidRPr="00643993">
        <w:rPr>
          <w:rFonts w:asciiTheme="majorBidi" w:hAnsiTheme="majorBidi" w:cstheme="majorBidi"/>
          <w:sz w:val="24"/>
          <w:szCs w:val="24"/>
        </w:rPr>
        <w:t xml:space="preserve"> </w:t>
      </w:r>
      <w:proofErr w:type="spellStart"/>
      <w:r w:rsidR="0069446D" w:rsidRPr="00643993">
        <w:rPr>
          <w:rFonts w:asciiTheme="majorBidi" w:hAnsiTheme="majorBidi" w:cstheme="majorBidi"/>
          <w:sz w:val="24"/>
          <w:szCs w:val="24"/>
        </w:rPr>
        <w:t>Zerihun</w:t>
      </w:r>
      <w:proofErr w:type="spellEnd"/>
      <w:r w:rsidR="0069446D" w:rsidRPr="00643993">
        <w:rPr>
          <w:rFonts w:asciiTheme="majorBidi" w:hAnsiTheme="majorBidi" w:cstheme="majorBidi"/>
          <w:sz w:val="24"/>
          <w:szCs w:val="24"/>
        </w:rPr>
        <w:t xml:space="preserve"> </w:t>
      </w:r>
      <w:proofErr w:type="spellStart"/>
      <w:r w:rsidR="0069446D" w:rsidRPr="00643993">
        <w:rPr>
          <w:rFonts w:asciiTheme="majorBidi" w:hAnsiTheme="majorBidi" w:cstheme="majorBidi"/>
          <w:sz w:val="24"/>
          <w:szCs w:val="24"/>
        </w:rPr>
        <w:t>Yetmgeta</w:t>
      </w:r>
      <w:proofErr w:type="spellEnd"/>
      <w:r w:rsidR="001C246C" w:rsidRPr="00643993">
        <w:rPr>
          <w:rFonts w:asciiTheme="majorBidi" w:hAnsiTheme="majorBidi" w:cstheme="majorBidi"/>
          <w:sz w:val="24"/>
          <w:szCs w:val="24"/>
        </w:rPr>
        <w:t xml:space="preserve">, </w:t>
      </w:r>
      <w:del w:id="141" w:author="Authorised User" w:date="2013-12-21T15:59:00Z">
        <w:r w:rsidR="0069446D" w:rsidRPr="00643993" w:rsidDel="00297ADC">
          <w:rPr>
            <w:rFonts w:asciiTheme="majorBidi" w:hAnsiTheme="majorBidi" w:cstheme="majorBidi"/>
            <w:sz w:val="24"/>
            <w:szCs w:val="24"/>
          </w:rPr>
          <w:delText xml:space="preserve">Skunder </w:delText>
        </w:r>
      </w:del>
      <w:proofErr w:type="spellStart"/>
      <w:r w:rsidR="0069446D" w:rsidRPr="00643993">
        <w:rPr>
          <w:rFonts w:asciiTheme="majorBidi" w:hAnsiTheme="majorBidi" w:cstheme="majorBidi"/>
          <w:sz w:val="24"/>
          <w:szCs w:val="24"/>
        </w:rPr>
        <w:t>Bogho</w:t>
      </w:r>
      <w:r w:rsidR="00E24C29" w:rsidRPr="00643993">
        <w:rPr>
          <w:rFonts w:asciiTheme="majorBidi" w:hAnsiTheme="majorBidi" w:cstheme="majorBidi"/>
          <w:sz w:val="24"/>
          <w:szCs w:val="24"/>
        </w:rPr>
        <w:t>ssian</w:t>
      </w:r>
      <w:proofErr w:type="spellEnd"/>
      <w:r w:rsidR="00E24C29" w:rsidRPr="00643993">
        <w:rPr>
          <w:rFonts w:asciiTheme="majorBidi" w:hAnsiTheme="majorBidi" w:cstheme="majorBidi"/>
          <w:sz w:val="24"/>
          <w:szCs w:val="24"/>
        </w:rPr>
        <w:t xml:space="preserve"> </w:t>
      </w:r>
      <w:r w:rsidR="001C246C" w:rsidRPr="00643993">
        <w:rPr>
          <w:rFonts w:asciiTheme="majorBidi" w:hAnsiTheme="majorBidi" w:cstheme="majorBidi"/>
          <w:sz w:val="24"/>
          <w:szCs w:val="24"/>
        </w:rPr>
        <w:t>played an</w:t>
      </w:r>
      <w:r w:rsidR="00E24C29" w:rsidRPr="00643993">
        <w:rPr>
          <w:rFonts w:asciiTheme="majorBidi" w:hAnsiTheme="majorBidi" w:cstheme="majorBidi"/>
          <w:sz w:val="24"/>
          <w:szCs w:val="24"/>
        </w:rPr>
        <w:t xml:space="preserve"> instrumental </w:t>
      </w:r>
      <w:r w:rsidR="001C246C" w:rsidRPr="00643993">
        <w:rPr>
          <w:rFonts w:asciiTheme="majorBidi" w:hAnsiTheme="majorBidi" w:cstheme="majorBidi"/>
          <w:sz w:val="24"/>
          <w:szCs w:val="24"/>
        </w:rPr>
        <w:t xml:space="preserve">role </w:t>
      </w:r>
      <w:r w:rsidR="00E24C29" w:rsidRPr="00643993">
        <w:rPr>
          <w:rFonts w:asciiTheme="majorBidi" w:hAnsiTheme="majorBidi" w:cstheme="majorBidi"/>
          <w:sz w:val="24"/>
          <w:szCs w:val="24"/>
        </w:rPr>
        <w:t xml:space="preserve">in </w:t>
      </w:r>
      <w:r w:rsidR="001C246C" w:rsidRPr="00643993">
        <w:rPr>
          <w:rFonts w:asciiTheme="majorBidi" w:hAnsiTheme="majorBidi" w:cstheme="majorBidi"/>
          <w:sz w:val="24"/>
          <w:szCs w:val="24"/>
        </w:rPr>
        <w:t xml:space="preserve">teaching and </w:t>
      </w:r>
      <w:r w:rsidR="00E24C29" w:rsidRPr="00643993">
        <w:rPr>
          <w:rFonts w:asciiTheme="majorBidi" w:hAnsiTheme="majorBidi" w:cstheme="majorBidi"/>
          <w:sz w:val="24"/>
          <w:szCs w:val="24"/>
        </w:rPr>
        <w:t xml:space="preserve">inspiring a new generation of </w:t>
      </w:r>
      <w:r w:rsidR="00E24C29" w:rsidRPr="00643993">
        <w:rPr>
          <w:rFonts w:asciiTheme="majorBidi" w:hAnsiTheme="majorBidi" w:cstheme="majorBidi"/>
          <w:sz w:val="24"/>
          <w:szCs w:val="24"/>
        </w:rPr>
        <w:lastRenderedPageBreak/>
        <w:t>Ethiopian artists to explore new possi</w:t>
      </w:r>
      <w:r w:rsidR="001C246C" w:rsidRPr="00643993">
        <w:rPr>
          <w:rFonts w:asciiTheme="majorBidi" w:hAnsiTheme="majorBidi" w:cstheme="majorBidi"/>
          <w:sz w:val="24"/>
          <w:szCs w:val="24"/>
        </w:rPr>
        <w:t>bilities through art</w:t>
      </w:r>
      <w:ins w:id="142" w:author="" w:date="2014-08-21T15:47:00Z">
        <w:r w:rsidR="00572115">
          <w:rPr>
            <w:rFonts w:asciiTheme="majorBidi" w:hAnsiTheme="majorBidi" w:cstheme="majorBidi"/>
            <w:sz w:val="24"/>
            <w:szCs w:val="24"/>
          </w:rPr>
          <w:t>. This sparked</w:t>
        </w:r>
      </w:ins>
      <w:del w:id="143" w:author="" w:date="2014-08-21T15:47:00Z">
        <w:r w:rsidR="001C246C" w:rsidRPr="00643993" w:rsidDel="00572115">
          <w:rPr>
            <w:rFonts w:asciiTheme="majorBidi" w:hAnsiTheme="majorBidi" w:cstheme="majorBidi"/>
            <w:sz w:val="24"/>
            <w:szCs w:val="24"/>
          </w:rPr>
          <w:delText>, during</w:delText>
        </w:r>
      </w:del>
      <w:r w:rsidR="001C246C" w:rsidRPr="00643993">
        <w:rPr>
          <w:rFonts w:asciiTheme="majorBidi" w:hAnsiTheme="majorBidi" w:cstheme="majorBidi"/>
          <w:sz w:val="24"/>
          <w:szCs w:val="24"/>
        </w:rPr>
        <w:t xml:space="preserve"> a time of great</w:t>
      </w:r>
      <w:r w:rsidR="0069446D" w:rsidRPr="00643993">
        <w:rPr>
          <w:rFonts w:asciiTheme="majorBidi" w:hAnsiTheme="majorBidi" w:cstheme="majorBidi"/>
          <w:sz w:val="24"/>
          <w:szCs w:val="24"/>
        </w:rPr>
        <w:t xml:space="preserve"> </w:t>
      </w:r>
      <w:r w:rsidR="00660CCA" w:rsidRPr="00643993">
        <w:rPr>
          <w:rFonts w:asciiTheme="majorBidi" w:hAnsiTheme="majorBidi" w:cstheme="majorBidi"/>
          <w:sz w:val="24"/>
          <w:szCs w:val="24"/>
        </w:rPr>
        <w:t>artistic, musical</w:t>
      </w:r>
      <w:ins w:id="144" w:author="" w:date="2014-08-21T15:48:00Z">
        <w:r w:rsidR="00F024C0">
          <w:rPr>
            <w:rFonts w:asciiTheme="majorBidi" w:hAnsiTheme="majorBidi" w:cstheme="majorBidi"/>
            <w:sz w:val="24"/>
            <w:szCs w:val="24"/>
          </w:rPr>
          <w:t>,</w:t>
        </w:r>
      </w:ins>
      <w:r w:rsidR="00660CCA" w:rsidRPr="00643993">
        <w:rPr>
          <w:rFonts w:asciiTheme="majorBidi" w:hAnsiTheme="majorBidi" w:cstheme="majorBidi"/>
          <w:sz w:val="24"/>
          <w:szCs w:val="24"/>
        </w:rPr>
        <w:t xml:space="preserve"> and intellectual </w:t>
      </w:r>
      <w:r w:rsidR="001C246C" w:rsidRPr="00643993">
        <w:rPr>
          <w:rFonts w:asciiTheme="majorBidi" w:hAnsiTheme="majorBidi" w:cstheme="majorBidi"/>
          <w:sz w:val="24"/>
          <w:szCs w:val="24"/>
        </w:rPr>
        <w:t>productivity</w:t>
      </w:r>
      <w:ins w:id="145" w:author="" w:date="2014-08-21T15:47:00Z">
        <w:r w:rsidR="00572115">
          <w:rPr>
            <w:rFonts w:asciiTheme="majorBidi" w:hAnsiTheme="majorBidi" w:cstheme="majorBidi"/>
            <w:sz w:val="24"/>
            <w:szCs w:val="24"/>
          </w:rPr>
          <w:t>,</w:t>
        </w:r>
      </w:ins>
      <w:ins w:id="146" w:author="" w:date="2014-08-21T15:48:00Z">
        <w:r w:rsidR="00F024C0">
          <w:rPr>
            <w:rFonts w:asciiTheme="majorBidi" w:hAnsiTheme="majorBidi" w:cstheme="majorBidi"/>
            <w:sz w:val="24"/>
            <w:szCs w:val="24"/>
          </w:rPr>
          <w:t xml:space="preserve"> known as </w:t>
        </w:r>
      </w:ins>
      <w:del w:id="147" w:author="" w:date="2014-08-21T15:48:00Z">
        <w:r w:rsidR="001C246C" w:rsidRPr="00643993" w:rsidDel="00F024C0">
          <w:rPr>
            <w:rFonts w:asciiTheme="majorBidi" w:hAnsiTheme="majorBidi" w:cstheme="majorBidi"/>
            <w:sz w:val="24"/>
            <w:szCs w:val="24"/>
          </w:rPr>
          <w:delText xml:space="preserve"> which is also referred to as </w:delText>
        </w:r>
      </w:del>
      <w:r w:rsidR="001C246C" w:rsidRPr="00643993">
        <w:rPr>
          <w:rFonts w:asciiTheme="majorBidi" w:hAnsiTheme="majorBidi" w:cstheme="majorBidi"/>
          <w:sz w:val="24"/>
          <w:szCs w:val="24"/>
        </w:rPr>
        <w:t xml:space="preserve">the Addis Spring Renaissance. </w:t>
      </w:r>
    </w:p>
    <w:p w14:paraId="38B9522D" w14:textId="77777777" w:rsidR="0097039A" w:rsidRPr="00643993" w:rsidRDefault="0097039A" w:rsidP="0097039A">
      <w:pPr>
        <w:pStyle w:val="NoSpacing"/>
      </w:pPr>
    </w:p>
    <w:p w14:paraId="38926675" w14:textId="77777777" w:rsidR="00AB6F28" w:rsidRDefault="00741EF4" w:rsidP="00702568">
      <w:pPr>
        <w:spacing w:line="360" w:lineRule="auto"/>
        <w:rPr>
          <w:rFonts w:asciiTheme="majorBidi" w:hAnsiTheme="majorBidi" w:cstheme="majorBidi"/>
          <w:sz w:val="24"/>
          <w:szCs w:val="24"/>
        </w:rPr>
      </w:pPr>
      <w:r w:rsidRPr="00643993">
        <w:rPr>
          <w:rFonts w:asciiTheme="majorBidi" w:hAnsiTheme="majorBidi" w:cstheme="majorBidi"/>
          <w:sz w:val="24"/>
          <w:szCs w:val="24"/>
        </w:rPr>
        <w:t>In particular</w:t>
      </w:r>
      <w:ins w:id="148" w:author="" w:date="2014-08-21T15:48:00Z">
        <w:r w:rsidR="00F024C0">
          <w:rPr>
            <w:rFonts w:asciiTheme="majorBidi" w:hAnsiTheme="majorBidi" w:cstheme="majorBidi"/>
            <w:sz w:val="24"/>
            <w:szCs w:val="24"/>
          </w:rPr>
          <w:t>,</w:t>
        </w:r>
      </w:ins>
      <w:r w:rsidRPr="00643993">
        <w:rPr>
          <w:rFonts w:asciiTheme="majorBidi" w:hAnsiTheme="majorBidi" w:cstheme="majorBidi"/>
          <w:sz w:val="24"/>
          <w:szCs w:val="24"/>
        </w:rPr>
        <w:t xml:space="preserve"> </w:t>
      </w:r>
      <w:del w:id="149" w:author="Authorised User" w:date="2013-12-21T16:00:00Z">
        <w:r w:rsidRPr="00643993" w:rsidDel="00702568">
          <w:rPr>
            <w:rFonts w:asciiTheme="majorBidi" w:hAnsiTheme="majorBidi" w:cstheme="majorBidi"/>
            <w:sz w:val="24"/>
            <w:szCs w:val="24"/>
          </w:rPr>
          <w:delText xml:space="preserve">Gebre Kristos </w:delText>
        </w:r>
      </w:del>
      <w:proofErr w:type="spellStart"/>
      <w:r w:rsidRPr="00643993">
        <w:rPr>
          <w:rFonts w:asciiTheme="majorBidi" w:hAnsiTheme="majorBidi" w:cstheme="majorBidi"/>
          <w:sz w:val="24"/>
          <w:szCs w:val="24"/>
        </w:rPr>
        <w:t>Desta</w:t>
      </w:r>
      <w:proofErr w:type="spellEnd"/>
      <w:r w:rsidRPr="00643993">
        <w:rPr>
          <w:rFonts w:asciiTheme="majorBidi" w:hAnsiTheme="majorBidi" w:cstheme="majorBidi"/>
          <w:sz w:val="24"/>
          <w:szCs w:val="24"/>
        </w:rPr>
        <w:t xml:space="preserve"> and </w:t>
      </w:r>
      <w:del w:id="150" w:author="Authorised User" w:date="2013-12-21T16:00:00Z">
        <w:r w:rsidRPr="00643993" w:rsidDel="00702568">
          <w:rPr>
            <w:rFonts w:asciiTheme="majorBidi" w:hAnsiTheme="majorBidi" w:cstheme="majorBidi"/>
            <w:sz w:val="24"/>
            <w:szCs w:val="24"/>
          </w:rPr>
          <w:delText xml:space="preserve">Skunder </w:delText>
        </w:r>
      </w:del>
      <w:proofErr w:type="spellStart"/>
      <w:r w:rsidRPr="00643993">
        <w:rPr>
          <w:rFonts w:asciiTheme="majorBidi" w:hAnsiTheme="majorBidi" w:cstheme="majorBidi"/>
          <w:sz w:val="24"/>
          <w:szCs w:val="24"/>
        </w:rPr>
        <w:t>Bogh</w:t>
      </w:r>
      <w:r w:rsidR="00E24C29" w:rsidRPr="00643993">
        <w:rPr>
          <w:rFonts w:asciiTheme="majorBidi" w:hAnsiTheme="majorBidi" w:cstheme="majorBidi"/>
          <w:sz w:val="24"/>
          <w:szCs w:val="24"/>
        </w:rPr>
        <w:t>ossian</w:t>
      </w:r>
      <w:proofErr w:type="spellEnd"/>
      <w:r w:rsidR="00E24C29" w:rsidRPr="00643993">
        <w:rPr>
          <w:rFonts w:asciiTheme="majorBidi" w:hAnsiTheme="majorBidi" w:cstheme="majorBidi"/>
          <w:sz w:val="24"/>
          <w:szCs w:val="24"/>
        </w:rPr>
        <w:t xml:space="preserve"> emerged as the most progressive artists and teachers </w:t>
      </w:r>
      <w:r w:rsidR="00AB6F28" w:rsidRPr="00643993">
        <w:rPr>
          <w:rFonts w:asciiTheme="majorBidi" w:hAnsiTheme="majorBidi" w:cstheme="majorBidi"/>
          <w:sz w:val="24"/>
          <w:szCs w:val="24"/>
        </w:rPr>
        <w:t>at the Addis Ababa Fine Arts School</w:t>
      </w:r>
      <w:del w:id="151" w:author="" w:date="2014-08-21T15:50:00Z">
        <w:r w:rsidR="00AB6F28" w:rsidRPr="00643993" w:rsidDel="00F024C0">
          <w:rPr>
            <w:rFonts w:asciiTheme="majorBidi" w:hAnsiTheme="majorBidi" w:cstheme="majorBidi"/>
            <w:sz w:val="24"/>
            <w:szCs w:val="24"/>
          </w:rPr>
          <w:delText>,</w:delText>
        </w:r>
        <w:r w:rsidR="00E24C29" w:rsidRPr="00643993" w:rsidDel="00F024C0">
          <w:rPr>
            <w:rFonts w:asciiTheme="majorBidi" w:hAnsiTheme="majorBidi" w:cstheme="majorBidi"/>
            <w:sz w:val="24"/>
            <w:szCs w:val="24"/>
          </w:rPr>
          <w:delText xml:space="preserve"> </w:delText>
        </w:r>
        <w:r w:rsidR="00992CB8" w:rsidDel="00F024C0">
          <w:rPr>
            <w:rFonts w:asciiTheme="majorBidi" w:hAnsiTheme="majorBidi" w:cstheme="majorBidi"/>
            <w:sz w:val="24"/>
            <w:szCs w:val="24"/>
          </w:rPr>
          <w:delText>who</w:delText>
        </w:r>
      </w:del>
      <w:ins w:id="152" w:author="" w:date="2014-08-21T15:50:00Z">
        <w:r w:rsidR="00F024C0">
          <w:rPr>
            <w:rFonts w:asciiTheme="majorBidi" w:hAnsiTheme="majorBidi" w:cstheme="majorBidi"/>
            <w:sz w:val="24"/>
            <w:szCs w:val="24"/>
          </w:rPr>
          <w:t>; they</w:t>
        </w:r>
      </w:ins>
      <w:r w:rsidR="00992CB8">
        <w:rPr>
          <w:rFonts w:asciiTheme="majorBidi" w:hAnsiTheme="majorBidi" w:cstheme="majorBidi"/>
          <w:sz w:val="24"/>
          <w:szCs w:val="24"/>
        </w:rPr>
        <w:t xml:space="preserve"> advocated abstract expressionism and </w:t>
      </w:r>
      <w:r w:rsidR="007A2EB7" w:rsidRPr="00643993">
        <w:rPr>
          <w:rFonts w:asciiTheme="majorBidi" w:hAnsiTheme="majorBidi" w:cstheme="majorBidi"/>
          <w:sz w:val="24"/>
          <w:szCs w:val="24"/>
        </w:rPr>
        <w:t>had a lasting</w:t>
      </w:r>
      <w:r w:rsidR="00EF06B4" w:rsidRPr="00643993">
        <w:rPr>
          <w:rFonts w:asciiTheme="majorBidi" w:hAnsiTheme="majorBidi" w:cstheme="majorBidi"/>
          <w:sz w:val="24"/>
          <w:szCs w:val="24"/>
        </w:rPr>
        <w:t xml:space="preserve"> impact not only on Ethiopian </w:t>
      </w:r>
      <w:del w:id="153" w:author="" w:date="2014-08-21T15:51:00Z">
        <w:r w:rsidR="00EF06B4" w:rsidRPr="00643993" w:rsidDel="00F024C0">
          <w:rPr>
            <w:rFonts w:asciiTheme="majorBidi" w:hAnsiTheme="majorBidi" w:cstheme="majorBidi"/>
            <w:sz w:val="24"/>
            <w:szCs w:val="24"/>
          </w:rPr>
          <w:delText xml:space="preserve">modern </w:delText>
        </w:r>
      </w:del>
      <w:ins w:id="154" w:author="" w:date="2014-08-21T15:51:00Z">
        <w:r w:rsidR="00F024C0">
          <w:rPr>
            <w:rFonts w:asciiTheme="majorBidi" w:hAnsiTheme="majorBidi" w:cstheme="majorBidi"/>
            <w:sz w:val="24"/>
            <w:szCs w:val="24"/>
          </w:rPr>
          <w:t>M</w:t>
        </w:r>
        <w:r w:rsidR="00F024C0" w:rsidRPr="00643993">
          <w:rPr>
            <w:rFonts w:asciiTheme="majorBidi" w:hAnsiTheme="majorBidi" w:cstheme="majorBidi"/>
            <w:sz w:val="24"/>
            <w:szCs w:val="24"/>
          </w:rPr>
          <w:t xml:space="preserve">odern </w:t>
        </w:r>
      </w:ins>
      <w:r w:rsidR="00EF06B4" w:rsidRPr="00643993">
        <w:rPr>
          <w:rFonts w:asciiTheme="majorBidi" w:hAnsiTheme="majorBidi" w:cstheme="majorBidi"/>
          <w:sz w:val="24"/>
          <w:szCs w:val="24"/>
        </w:rPr>
        <w:t xml:space="preserve">art development, but </w:t>
      </w:r>
      <w:r w:rsidR="001C246C" w:rsidRPr="00643993">
        <w:rPr>
          <w:rFonts w:asciiTheme="majorBidi" w:hAnsiTheme="majorBidi" w:cstheme="majorBidi"/>
          <w:sz w:val="24"/>
          <w:szCs w:val="24"/>
        </w:rPr>
        <w:t xml:space="preserve">the historiography </w:t>
      </w:r>
      <w:r w:rsidR="00D57E3E" w:rsidRPr="00643993">
        <w:rPr>
          <w:rFonts w:asciiTheme="majorBidi" w:hAnsiTheme="majorBidi" w:cstheme="majorBidi"/>
          <w:sz w:val="24"/>
          <w:szCs w:val="24"/>
        </w:rPr>
        <w:t xml:space="preserve">of </w:t>
      </w:r>
      <w:r w:rsidR="00EF06B4" w:rsidRPr="00643993">
        <w:rPr>
          <w:rFonts w:asciiTheme="majorBidi" w:hAnsiTheme="majorBidi" w:cstheme="majorBidi"/>
          <w:sz w:val="24"/>
          <w:szCs w:val="24"/>
        </w:rPr>
        <w:t xml:space="preserve">African </w:t>
      </w:r>
      <w:del w:id="155" w:author="" w:date="2014-08-21T15:51:00Z">
        <w:r w:rsidR="00D57E3E" w:rsidRPr="00643993" w:rsidDel="00F024C0">
          <w:rPr>
            <w:rFonts w:asciiTheme="majorBidi" w:hAnsiTheme="majorBidi" w:cstheme="majorBidi"/>
            <w:sz w:val="24"/>
            <w:szCs w:val="24"/>
          </w:rPr>
          <w:delText>modernism</w:delText>
        </w:r>
      </w:del>
      <w:ins w:id="156" w:author="" w:date="2014-08-21T15:51:00Z">
        <w:r w:rsidR="00F024C0">
          <w:rPr>
            <w:rFonts w:asciiTheme="majorBidi" w:hAnsiTheme="majorBidi" w:cstheme="majorBidi"/>
            <w:sz w:val="24"/>
            <w:szCs w:val="24"/>
          </w:rPr>
          <w:t>Mo</w:t>
        </w:r>
        <w:r w:rsidR="00F024C0" w:rsidRPr="00643993">
          <w:rPr>
            <w:rFonts w:asciiTheme="majorBidi" w:hAnsiTheme="majorBidi" w:cstheme="majorBidi"/>
            <w:sz w:val="24"/>
            <w:szCs w:val="24"/>
          </w:rPr>
          <w:t>dernism</w:t>
        </w:r>
      </w:ins>
      <w:r w:rsidR="00E24C29" w:rsidRPr="00643993">
        <w:rPr>
          <w:rFonts w:asciiTheme="majorBidi" w:hAnsiTheme="majorBidi" w:cstheme="majorBidi"/>
          <w:sz w:val="24"/>
          <w:szCs w:val="24"/>
        </w:rPr>
        <w:t xml:space="preserve">. </w:t>
      </w:r>
      <w:r w:rsidR="00EF06B4" w:rsidRPr="00643993">
        <w:rPr>
          <w:rFonts w:asciiTheme="majorBidi" w:hAnsiTheme="majorBidi" w:cstheme="majorBidi"/>
          <w:sz w:val="24"/>
          <w:szCs w:val="24"/>
        </w:rPr>
        <w:t xml:space="preserve"> </w:t>
      </w:r>
      <w:r w:rsidR="006807BB" w:rsidRPr="00643993">
        <w:rPr>
          <w:rFonts w:asciiTheme="majorBidi" w:hAnsiTheme="majorBidi" w:cstheme="majorBidi"/>
          <w:sz w:val="24"/>
          <w:szCs w:val="24"/>
        </w:rPr>
        <w:t xml:space="preserve">Together with other </w:t>
      </w:r>
      <w:r w:rsidR="0069446D" w:rsidRPr="00643993">
        <w:rPr>
          <w:rFonts w:asciiTheme="majorBidi" w:hAnsiTheme="majorBidi" w:cstheme="majorBidi"/>
          <w:sz w:val="24"/>
          <w:szCs w:val="24"/>
        </w:rPr>
        <w:t xml:space="preserve">African </w:t>
      </w:r>
      <w:del w:id="157" w:author="" w:date="2014-08-21T15:51:00Z">
        <w:r w:rsidR="0069446D" w:rsidRPr="00643993" w:rsidDel="00F024C0">
          <w:rPr>
            <w:rFonts w:asciiTheme="majorBidi" w:hAnsiTheme="majorBidi" w:cstheme="majorBidi"/>
            <w:sz w:val="24"/>
            <w:szCs w:val="24"/>
          </w:rPr>
          <w:delText>modernists</w:delText>
        </w:r>
      </w:del>
      <w:ins w:id="158" w:author="" w:date="2014-08-21T15:51:00Z">
        <w:r w:rsidR="00F024C0">
          <w:rPr>
            <w:rFonts w:asciiTheme="majorBidi" w:hAnsiTheme="majorBidi" w:cstheme="majorBidi"/>
            <w:sz w:val="24"/>
            <w:szCs w:val="24"/>
          </w:rPr>
          <w:t>M</w:t>
        </w:r>
        <w:r w:rsidR="00F024C0" w:rsidRPr="00643993">
          <w:rPr>
            <w:rFonts w:asciiTheme="majorBidi" w:hAnsiTheme="majorBidi" w:cstheme="majorBidi"/>
            <w:sz w:val="24"/>
            <w:szCs w:val="24"/>
          </w:rPr>
          <w:t>odernists</w:t>
        </w:r>
      </w:ins>
      <w:r w:rsidR="0069446D" w:rsidRPr="00643993">
        <w:rPr>
          <w:rFonts w:asciiTheme="majorBidi" w:hAnsiTheme="majorBidi" w:cstheme="majorBidi"/>
          <w:sz w:val="24"/>
          <w:szCs w:val="24"/>
        </w:rPr>
        <w:t xml:space="preserve">, </w:t>
      </w:r>
      <w:commentRangeStart w:id="159"/>
      <w:del w:id="160" w:author="Authorised User" w:date="2013-12-21T16:00:00Z">
        <w:r w:rsidR="00AB6F28" w:rsidRPr="00643993" w:rsidDel="00702568">
          <w:rPr>
            <w:rFonts w:asciiTheme="majorBidi" w:hAnsiTheme="majorBidi" w:cstheme="majorBidi"/>
            <w:sz w:val="24"/>
            <w:szCs w:val="24"/>
          </w:rPr>
          <w:delText xml:space="preserve">Skunder </w:delText>
        </w:r>
      </w:del>
      <w:proofErr w:type="spellStart"/>
      <w:r w:rsidR="00E24C29" w:rsidRPr="00643993">
        <w:rPr>
          <w:rFonts w:asciiTheme="majorBidi" w:hAnsiTheme="majorBidi" w:cstheme="majorBidi"/>
          <w:sz w:val="24"/>
          <w:szCs w:val="24"/>
        </w:rPr>
        <w:t>Boghossian</w:t>
      </w:r>
      <w:proofErr w:type="spellEnd"/>
      <w:r w:rsidR="00E24C29" w:rsidRPr="00643993">
        <w:rPr>
          <w:rFonts w:asciiTheme="majorBidi" w:hAnsiTheme="majorBidi" w:cstheme="majorBidi"/>
          <w:sz w:val="24"/>
          <w:szCs w:val="24"/>
        </w:rPr>
        <w:t xml:space="preserve"> and </w:t>
      </w:r>
      <w:del w:id="161" w:author="Authorised User" w:date="2013-12-21T16:00:00Z">
        <w:r w:rsidR="00E24C29" w:rsidRPr="00643993" w:rsidDel="00702568">
          <w:rPr>
            <w:rFonts w:asciiTheme="majorBidi" w:hAnsiTheme="majorBidi" w:cstheme="majorBidi"/>
            <w:sz w:val="24"/>
            <w:szCs w:val="24"/>
          </w:rPr>
          <w:delText xml:space="preserve">Gebre </w:delText>
        </w:r>
        <w:r w:rsidR="00AB6F28" w:rsidRPr="00643993" w:rsidDel="00702568">
          <w:rPr>
            <w:rFonts w:asciiTheme="majorBidi" w:hAnsiTheme="majorBidi" w:cstheme="majorBidi"/>
            <w:sz w:val="24"/>
            <w:szCs w:val="24"/>
          </w:rPr>
          <w:delText xml:space="preserve">Kristos </w:delText>
        </w:r>
      </w:del>
      <w:proofErr w:type="spellStart"/>
      <w:r w:rsidR="00AB6F28" w:rsidRPr="00643993">
        <w:rPr>
          <w:rFonts w:asciiTheme="majorBidi" w:hAnsiTheme="majorBidi" w:cstheme="majorBidi"/>
          <w:sz w:val="24"/>
          <w:szCs w:val="24"/>
        </w:rPr>
        <w:t>Desta</w:t>
      </w:r>
      <w:proofErr w:type="spellEnd"/>
      <w:r w:rsidR="00AB6F28" w:rsidRPr="00643993">
        <w:rPr>
          <w:rFonts w:asciiTheme="majorBidi" w:hAnsiTheme="majorBidi" w:cstheme="majorBidi"/>
          <w:sz w:val="24"/>
          <w:szCs w:val="24"/>
        </w:rPr>
        <w:t xml:space="preserve"> </w:t>
      </w:r>
      <w:commentRangeEnd w:id="159"/>
      <w:r w:rsidR="00ED7638">
        <w:rPr>
          <w:rStyle w:val="CommentReference"/>
          <w:vanish/>
        </w:rPr>
        <w:commentReference w:id="159"/>
      </w:r>
      <w:r w:rsidR="00660CCA" w:rsidRPr="00643993">
        <w:rPr>
          <w:rFonts w:asciiTheme="majorBidi" w:hAnsiTheme="majorBidi" w:cstheme="majorBidi"/>
          <w:sz w:val="24"/>
          <w:szCs w:val="24"/>
        </w:rPr>
        <w:t xml:space="preserve">reclaimed Modern art as </w:t>
      </w:r>
      <w:r w:rsidR="00D57E3E" w:rsidRPr="00643993">
        <w:rPr>
          <w:rFonts w:asciiTheme="majorBidi" w:hAnsiTheme="majorBidi" w:cstheme="majorBidi"/>
          <w:sz w:val="24"/>
          <w:szCs w:val="24"/>
        </w:rPr>
        <w:t xml:space="preserve">being </w:t>
      </w:r>
      <w:r w:rsidR="00660CCA" w:rsidRPr="00643993">
        <w:rPr>
          <w:rFonts w:asciiTheme="majorBidi" w:hAnsiTheme="majorBidi" w:cstheme="majorBidi"/>
          <w:sz w:val="24"/>
          <w:szCs w:val="24"/>
        </w:rPr>
        <w:t xml:space="preserve">part of </w:t>
      </w:r>
      <w:r w:rsidR="00AB6F28" w:rsidRPr="00643993">
        <w:rPr>
          <w:rFonts w:asciiTheme="majorBidi" w:hAnsiTheme="majorBidi" w:cstheme="majorBidi"/>
          <w:sz w:val="24"/>
          <w:szCs w:val="24"/>
        </w:rPr>
        <w:t>a</w:t>
      </w:r>
      <w:r w:rsidR="00660CCA" w:rsidRPr="00643993">
        <w:rPr>
          <w:rFonts w:asciiTheme="majorBidi" w:hAnsiTheme="majorBidi" w:cstheme="majorBidi"/>
          <w:sz w:val="24"/>
          <w:szCs w:val="24"/>
        </w:rPr>
        <w:t xml:space="preserve"> shared cultural history, </w:t>
      </w:r>
      <w:r w:rsidR="00AB6F28" w:rsidRPr="00643993">
        <w:rPr>
          <w:rFonts w:asciiTheme="majorBidi" w:hAnsiTheme="majorBidi" w:cstheme="majorBidi"/>
          <w:sz w:val="24"/>
          <w:szCs w:val="24"/>
        </w:rPr>
        <w:t>drawing from</w:t>
      </w:r>
      <w:del w:id="162" w:author="" w:date="2014-08-21T15:53:00Z">
        <w:r w:rsidR="00AB6F28" w:rsidRPr="00643993" w:rsidDel="00F024C0">
          <w:rPr>
            <w:rFonts w:asciiTheme="majorBidi" w:hAnsiTheme="majorBidi" w:cstheme="majorBidi"/>
            <w:sz w:val="24"/>
            <w:szCs w:val="24"/>
          </w:rPr>
          <w:delText xml:space="preserve"> both</w:delText>
        </w:r>
      </w:del>
      <w:r w:rsidR="00AB6F28" w:rsidRPr="00643993">
        <w:rPr>
          <w:rFonts w:asciiTheme="majorBidi" w:hAnsiTheme="majorBidi" w:cstheme="majorBidi"/>
          <w:sz w:val="24"/>
          <w:szCs w:val="24"/>
        </w:rPr>
        <w:t xml:space="preserve"> local and European </w:t>
      </w:r>
      <w:r w:rsidR="00D57E3E" w:rsidRPr="00643993">
        <w:rPr>
          <w:rFonts w:asciiTheme="majorBidi" w:hAnsiTheme="majorBidi" w:cstheme="majorBidi"/>
          <w:sz w:val="24"/>
          <w:szCs w:val="24"/>
        </w:rPr>
        <w:t>techniques</w:t>
      </w:r>
      <w:del w:id="163" w:author="" w:date="2014-08-21T15:52:00Z">
        <w:r w:rsidR="00AB6F28" w:rsidRPr="00643993" w:rsidDel="00F024C0">
          <w:rPr>
            <w:rFonts w:asciiTheme="majorBidi" w:hAnsiTheme="majorBidi" w:cstheme="majorBidi"/>
            <w:sz w:val="24"/>
            <w:szCs w:val="24"/>
          </w:rPr>
          <w:delText xml:space="preserve">, </w:delText>
        </w:r>
      </w:del>
      <w:ins w:id="164" w:author="" w:date="2014-08-21T15:53:00Z">
        <w:r w:rsidR="00F024C0">
          <w:rPr>
            <w:rFonts w:asciiTheme="majorBidi" w:hAnsiTheme="majorBidi" w:cstheme="majorBidi"/>
            <w:sz w:val="24"/>
            <w:szCs w:val="24"/>
          </w:rPr>
          <w:t xml:space="preserve"> and </w:t>
        </w:r>
      </w:ins>
      <w:r w:rsidR="00AB6F28" w:rsidRPr="00643993">
        <w:rPr>
          <w:rFonts w:asciiTheme="majorBidi" w:hAnsiTheme="majorBidi" w:cstheme="majorBidi"/>
          <w:sz w:val="24"/>
          <w:szCs w:val="24"/>
        </w:rPr>
        <w:t>pan-African ideas</w:t>
      </w:r>
      <w:ins w:id="165" w:author="" w:date="2014-08-21T15:54:00Z">
        <w:r w:rsidR="00F024C0">
          <w:rPr>
            <w:rFonts w:asciiTheme="majorBidi" w:hAnsiTheme="majorBidi" w:cstheme="majorBidi"/>
            <w:sz w:val="24"/>
            <w:szCs w:val="24"/>
          </w:rPr>
          <w:t>.</w:t>
        </w:r>
      </w:ins>
      <w:ins w:id="166" w:author="" w:date="2014-08-21T15:53:00Z">
        <w:r w:rsidR="00F024C0">
          <w:rPr>
            <w:rFonts w:asciiTheme="majorBidi" w:hAnsiTheme="majorBidi" w:cstheme="majorBidi"/>
            <w:sz w:val="24"/>
            <w:szCs w:val="24"/>
          </w:rPr>
          <w:t xml:space="preserve"> </w:t>
        </w:r>
      </w:ins>
      <w:del w:id="167" w:author="" w:date="2014-08-21T15:54:00Z">
        <w:r w:rsidR="00AB6F28" w:rsidRPr="00643993" w:rsidDel="00F024C0">
          <w:rPr>
            <w:rFonts w:asciiTheme="majorBidi" w:hAnsiTheme="majorBidi" w:cstheme="majorBidi"/>
            <w:sz w:val="24"/>
            <w:szCs w:val="24"/>
          </w:rPr>
          <w:delText xml:space="preserve"> </w:delText>
        </w:r>
      </w:del>
      <w:del w:id="168" w:author="" w:date="2014-08-21T15:53:00Z">
        <w:r w:rsidR="00AB6F28" w:rsidRPr="00643993" w:rsidDel="00F024C0">
          <w:rPr>
            <w:rFonts w:asciiTheme="majorBidi" w:hAnsiTheme="majorBidi" w:cstheme="majorBidi"/>
            <w:sz w:val="24"/>
            <w:szCs w:val="24"/>
          </w:rPr>
          <w:delText xml:space="preserve">and </w:delText>
        </w:r>
      </w:del>
      <w:ins w:id="169" w:author="" w:date="2014-08-21T15:54:00Z">
        <w:r w:rsidR="00F024C0">
          <w:rPr>
            <w:rFonts w:asciiTheme="majorBidi" w:hAnsiTheme="majorBidi" w:cstheme="majorBidi"/>
            <w:sz w:val="24"/>
            <w:szCs w:val="24"/>
          </w:rPr>
          <w:t>T</w:t>
        </w:r>
      </w:ins>
      <w:del w:id="170" w:author="" w:date="2014-08-21T15:54:00Z">
        <w:r w:rsidR="00D57E3E" w:rsidRPr="00643993" w:rsidDel="00F024C0">
          <w:rPr>
            <w:rFonts w:asciiTheme="majorBidi" w:hAnsiTheme="majorBidi" w:cstheme="majorBidi"/>
            <w:sz w:val="24"/>
            <w:szCs w:val="24"/>
          </w:rPr>
          <w:delText>t</w:delText>
        </w:r>
      </w:del>
      <w:r w:rsidR="00D57E3E" w:rsidRPr="00643993">
        <w:rPr>
          <w:rFonts w:asciiTheme="majorBidi" w:hAnsiTheme="majorBidi" w:cstheme="majorBidi"/>
          <w:sz w:val="24"/>
          <w:szCs w:val="24"/>
        </w:rPr>
        <w:t xml:space="preserve">heir </w:t>
      </w:r>
      <w:r w:rsidR="00AB6F28" w:rsidRPr="00643993">
        <w:rPr>
          <w:rFonts w:asciiTheme="majorBidi" w:hAnsiTheme="majorBidi" w:cstheme="majorBidi"/>
          <w:sz w:val="24"/>
          <w:szCs w:val="24"/>
        </w:rPr>
        <w:t xml:space="preserve">cultural </w:t>
      </w:r>
      <w:r w:rsidR="00D57E3E" w:rsidRPr="00643993">
        <w:rPr>
          <w:rFonts w:asciiTheme="majorBidi" w:hAnsiTheme="majorBidi" w:cstheme="majorBidi"/>
          <w:sz w:val="24"/>
          <w:szCs w:val="24"/>
        </w:rPr>
        <w:t>heritage</w:t>
      </w:r>
      <w:r w:rsidR="00AB6F28" w:rsidRPr="00643993">
        <w:rPr>
          <w:rFonts w:asciiTheme="majorBidi" w:hAnsiTheme="majorBidi" w:cstheme="majorBidi"/>
          <w:sz w:val="24"/>
          <w:szCs w:val="24"/>
        </w:rPr>
        <w:t xml:space="preserve"> </w:t>
      </w:r>
      <w:del w:id="171" w:author="" w:date="2014-08-21T15:54:00Z">
        <w:r w:rsidR="00AB6F28" w:rsidRPr="00643993" w:rsidDel="00F024C0">
          <w:rPr>
            <w:rFonts w:asciiTheme="majorBidi" w:hAnsiTheme="majorBidi" w:cstheme="majorBidi"/>
            <w:sz w:val="24"/>
            <w:szCs w:val="24"/>
          </w:rPr>
          <w:delText xml:space="preserve">to </w:delText>
        </w:r>
      </w:del>
      <w:ins w:id="172" w:author="" w:date="2014-08-21T15:54:00Z">
        <w:r w:rsidR="00F024C0">
          <w:rPr>
            <w:rFonts w:asciiTheme="majorBidi" w:hAnsiTheme="majorBidi" w:cstheme="majorBidi"/>
            <w:sz w:val="24"/>
            <w:szCs w:val="24"/>
          </w:rPr>
          <w:t>would</w:t>
        </w:r>
        <w:r w:rsidR="00F024C0" w:rsidRPr="00643993">
          <w:rPr>
            <w:rFonts w:asciiTheme="majorBidi" w:hAnsiTheme="majorBidi" w:cstheme="majorBidi"/>
            <w:sz w:val="24"/>
            <w:szCs w:val="24"/>
          </w:rPr>
          <w:t xml:space="preserve"> </w:t>
        </w:r>
      </w:ins>
      <w:r w:rsidR="00AB6F28" w:rsidRPr="00643993">
        <w:rPr>
          <w:rFonts w:asciiTheme="majorBidi" w:hAnsiTheme="majorBidi" w:cstheme="majorBidi"/>
          <w:sz w:val="24"/>
          <w:szCs w:val="24"/>
        </w:rPr>
        <w:t>give new expression and vitality to their work</w:t>
      </w:r>
      <w:del w:id="173" w:author="" w:date="2014-08-21T15:53:00Z">
        <w:r w:rsidR="0069446D" w:rsidRPr="00643993" w:rsidDel="00F024C0">
          <w:rPr>
            <w:rFonts w:asciiTheme="majorBidi" w:hAnsiTheme="majorBidi" w:cstheme="majorBidi"/>
            <w:sz w:val="24"/>
            <w:szCs w:val="24"/>
          </w:rPr>
          <w:delText xml:space="preserve">, </w:delText>
        </w:r>
      </w:del>
      <w:ins w:id="174" w:author="" w:date="2014-08-21T15:53:00Z">
        <w:r w:rsidR="00F024C0" w:rsidRPr="00643993">
          <w:rPr>
            <w:rFonts w:asciiTheme="majorBidi" w:hAnsiTheme="majorBidi" w:cstheme="majorBidi"/>
            <w:sz w:val="24"/>
            <w:szCs w:val="24"/>
          </w:rPr>
          <w:t xml:space="preserve"> </w:t>
        </w:r>
      </w:ins>
      <w:r w:rsidR="0069446D" w:rsidRPr="00643993">
        <w:rPr>
          <w:rFonts w:asciiTheme="majorBidi" w:hAnsiTheme="majorBidi" w:cstheme="majorBidi"/>
          <w:sz w:val="24"/>
          <w:szCs w:val="24"/>
        </w:rPr>
        <w:t xml:space="preserve">and a political dimension to the role of </w:t>
      </w:r>
      <w:r w:rsidR="00480F25" w:rsidRPr="00643993">
        <w:rPr>
          <w:rFonts w:asciiTheme="majorBidi" w:hAnsiTheme="majorBidi" w:cstheme="majorBidi"/>
          <w:sz w:val="24"/>
          <w:szCs w:val="24"/>
        </w:rPr>
        <w:t>the artist</w:t>
      </w:r>
      <w:r w:rsidR="0069446D" w:rsidRPr="00643993">
        <w:rPr>
          <w:rFonts w:asciiTheme="majorBidi" w:hAnsiTheme="majorBidi" w:cstheme="majorBidi"/>
          <w:sz w:val="24"/>
          <w:szCs w:val="24"/>
        </w:rPr>
        <w:t>. T</w:t>
      </w:r>
      <w:r w:rsidR="00AB6F28" w:rsidRPr="00643993">
        <w:rPr>
          <w:rFonts w:asciiTheme="majorBidi" w:hAnsiTheme="majorBidi" w:cstheme="majorBidi"/>
          <w:sz w:val="24"/>
          <w:szCs w:val="24"/>
        </w:rPr>
        <w:t>hey recogni</w:t>
      </w:r>
      <w:ins w:id="175" w:author="" w:date="2014-08-21T15:55:00Z">
        <w:r w:rsidR="00F024C0">
          <w:rPr>
            <w:rFonts w:asciiTheme="majorBidi" w:hAnsiTheme="majorBidi" w:cstheme="majorBidi"/>
            <w:sz w:val="24"/>
            <w:szCs w:val="24"/>
          </w:rPr>
          <w:t>z</w:t>
        </w:r>
      </w:ins>
      <w:del w:id="176" w:author="" w:date="2014-08-21T15:55:00Z">
        <w:r w:rsidR="00AB6F28" w:rsidRPr="00643993" w:rsidDel="00F024C0">
          <w:rPr>
            <w:rFonts w:asciiTheme="majorBidi" w:hAnsiTheme="majorBidi" w:cstheme="majorBidi"/>
            <w:sz w:val="24"/>
            <w:szCs w:val="24"/>
          </w:rPr>
          <w:delText>s</w:delText>
        </w:r>
      </w:del>
      <w:r w:rsidR="00AB6F28" w:rsidRPr="00643993">
        <w:rPr>
          <w:rFonts w:asciiTheme="majorBidi" w:hAnsiTheme="majorBidi" w:cstheme="majorBidi"/>
          <w:sz w:val="24"/>
          <w:szCs w:val="24"/>
        </w:rPr>
        <w:t xml:space="preserve">ed the pivotal role African art </w:t>
      </w:r>
      <w:r w:rsidR="00E31824">
        <w:rPr>
          <w:rFonts w:asciiTheme="majorBidi" w:hAnsiTheme="majorBidi" w:cstheme="majorBidi"/>
          <w:sz w:val="24"/>
          <w:szCs w:val="24"/>
        </w:rPr>
        <w:t>played in</w:t>
      </w:r>
      <w:r w:rsidR="00AB6F28" w:rsidRPr="00643993">
        <w:rPr>
          <w:rFonts w:asciiTheme="majorBidi" w:hAnsiTheme="majorBidi" w:cstheme="majorBidi"/>
          <w:sz w:val="24"/>
          <w:szCs w:val="24"/>
        </w:rPr>
        <w:t xml:space="preserve"> inspir</w:t>
      </w:r>
      <w:r w:rsidR="00E31824">
        <w:rPr>
          <w:rFonts w:asciiTheme="majorBidi" w:hAnsiTheme="majorBidi" w:cstheme="majorBidi"/>
          <w:sz w:val="24"/>
          <w:szCs w:val="24"/>
        </w:rPr>
        <w:t>ing</w:t>
      </w:r>
      <w:r w:rsidR="00AB6F28" w:rsidRPr="00643993">
        <w:rPr>
          <w:rFonts w:asciiTheme="majorBidi" w:hAnsiTheme="majorBidi" w:cstheme="majorBidi"/>
          <w:sz w:val="24"/>
          <w:szCs w:val="24"/>
        </w:rPr>
        <w:t xml:space="preserve"> a new generation of </w:t>
      </w:r>
      <w:r w:rsidR="00660CCA" w:rsidRPr="00643993">
        <w:rPr>
          <w:rFonts w:asciiTheme="majorBidi" w:hAnsiTheme="majorBidi" w:cstheme="majorBidi"/>
          <w:sz w:val="24"/>
          <w:szCs w:val="24"/>
        </w:rPr>
        <w:t>European a</w:t>
      </w:r>
      <w:r w:rsidR="00E24C29" w:rsidRPr="00643993">
        <w:rPr>
          <w:rFonts w:asciiTheme="majorBidi" w:hAnsiTheme="majorBidi" w:cstheme="majorBidi"/>
          <w:sz w:val="24"/>
          <w:szCs w:val="24"/>
        </w:rPr>
        <w:t xml:space="preserve">rt movements </w:t>
      </w:r>
      <w:r w:rsidR="00AB6F28" w:rsidRPr="00643993">
        <w:rPr>
          <w:rFonts w:asciiTheme="majorBidi" w:hAnsiTheme="majorBidi" w:cstheme="majorBidi"/>
          <w:sz w:val="24"/>
          <w:szCs w:val="24"/>
        </w:rPr>
        <w:t xml:space="preserve">during the turn of the nineteenth and early twentieth </w:t>
      </w:r>
      <w:r w:rsidR="00D57E3E" w:rsidRPr="00643993">
        <w:rPr>
          <w:rFonts w:asciiTheme="majorBidi" w:hAnsiTheme="majorBidi" w:cstheme="majorBidi"/>
          <w:sz w:val="24"/>
          <w:szCs w:val="24"/>
        </w:rPr>
        <w:t>centur</w:t>
      </w:r>
      <w:ins w:id="177" w:author="" w:date="2014-08-21T15:55:00Z">
        <w:r w:rsidR="00F024C0">
          <w:rPr>
            <w:rFonts w:asciiTheme="majorBidi" w:hAnsiTheme="majorBidi" w:cstheme="majorBidi"/>
            <w:sz w:val="24"/>
            <w:szCs w:val="24"/>
          </w:rPr>
          <w:t>ies</w:t>
        </w:r>
      </w:ins>
      <w:del w:id="178" w:author="" w:date="2014-08-21T15:55:00Z">
        <w:r w:rsidR="00D57E3E" w:rsidRPr="00643993" w:rsidDel="00F024C0">
          <w:rPr>
            <w:rFonts w:asciiTheme="majorBidi" w:hAnsiTheme="majorBidi" w:cstheme="majorBidi"/>
            <w:sz w:val="24"/>
            <w:szCs w:val="24"/>
          </w:rPr>
          <w:delText>y</w:delText>
        </w:r>
      </w:del>
      <w:del w:id="179" w:author="" w:date="2014-08-21T15:56:00Z">
        <w:r w:rsidR="00D57E3E" w:rsidRPr="00643993" w:rsidDel="00F024C0">
          <w:rPr>
            <w:rFonts w:asciiTheme="majorBidi" w:hAnsiTheme="majorBidi" w:cstheme="majorBidi"/>
            <w:sz w:val="24"/>
            <w:szCs w:val="24"/>
          </w:rPr>
          <w:delText xml:space="preserve"> </w:delText>
        </w:r>
        <w:r w:rsidR="00AB6F28" w:rsidRPr="00643993" w:rsidDel="00F024C0">
          <w:rPr>
            <w:rFonts w:asciiTheme="majorBidi" w:hAnsiTheme="majorBidi" w:cstheme="majorBidi"/>
            <w:sz w:val="24"/>
            <w:szCs w:val="24"/>
          </w:rPr>
          <w:delText>with</w:delText>
        </w:r>
      </w:del>
      <w:ins w:id="180" w:author="" w:date="2014-08-21T15:56:00Z">
        <w:r w:rsidR="00F024C0">
          <w:rPr>
            <w:rFonts w:asciiTheme="majorBidi" w:hAnsiTheme="majorBidi" w:cstheme="majorBidi"/>
            <w:sz w:val="24"/>
            <w:szCs w:val="24"/>
          </w:rPr>
          <w:t>:</w:t>
        </w:r>
      </w:ins>
      <w:r w:rsidR="00AB6F28" w:rsidRPr="00643993">
        <w:rPr>
          <w:rFonts w:asciiTheme="majorBidi" w:hAnsiTheme="majorBidi" w:cstheme="majorBidi"/>
          <w:sz w:val="24"/>
          <w:szCs w:val="24"/>
        </w:rPr>
        <w:t xml:space="preserve"> </w:t>
      </w:r>
      <w:del w:id="181" w:author="" w:date="2014-08-21T15:57:00Z">
        <w:r w:rsidR="00AB6F28" w:rsidRPr="00643993" w:rsidDel="00F024C0">
          <w:rPr>
            <w:rFonts w:asciiTheme="majorBidi" w:hAnsiTheme="majorBidi" w:cstheme="majorBidi"/>
            <w:sz w:val="24"/>
            <w:szCs w:val="24"/>
          </w:rPr>
          <w:delText>the develo</w:delText>
        </w:r>
        <w:r w:rsidR="00B15F51" w:rsidDel="00F024C0">
          <w:rPr>
            <w:rFonts w:asciiTheme="majorBidi" w:hAnsiTheme="majorBidi" w:cstheme="majorBidi"/>
            <w:sz w:val="24"/>
            <w:szCs w:val="24"/>
          </w:rPr>
          <w:delText xml:space="preserve">pment of </w:delText>
        </w:r>
      </w:del>
      <w:ins w:id="182" w:author="" w:date="2014-08-21T15:57:00Z">
        <w:r w:rsidR="00F024C0">
          <w:rPr>
            <w:rFonts w:asciiTheme="majorBidi" w:hAnsiTheme="majorBidi" w:cstheme="majorBidi"/>
            <w:sz w:val="24"/>
            <w:szCs w:val="24"/>
          </w:rPr>
          <w:t>p</w:t>
        </w:r>
      </w:ins>
      <w:del w:id="183" w:author="" w:date="2014-08-21T15:57:00Z">
        <w:r w:rsidR="00B15F51" w:rsidDel="00F024C0">
          <w:rPr>
            <w:rFonts w:asciiTheme="majorBidi" w:hAnsiTheme="majorBidi" w:cstheme="majorBidi"/>
            <w:sz w:val="24"/>
            <w:szCs w:val="24"/>
          </w:rPr>
          <w:delText>p</w:delText>
        </w:r>
      </w:del>
      <w:r w:rsidR="00B15F51">
        <w:rPr>
          <w:rFonts w:asciiTheme="majorBidi" w:hAnsiTheme="majorBidi" w:cstheme="majorBidi"/>
          <w:sz w:val="24"/>
          <w:szCs w:val="24"/>
        </w:rPr>
        <w:t>rimitivism and C</w:t>
      </w:r>
      <w:r w:rsidR="00D57E3E" w:rsidRPr="00643993">
        <w:rPr>
          <w:rFonts w:asciiTheme="majorBidi" w:hAnsiTheme="majorBidi" w:cstheme="majorBidi"/>
          <w:sz w:val="24"/>
          <w:szCs w:val="24"/>
        </w:rPr>
        <w:t>ubism</w:t>
      </w:r>
      <w:del w:id="184" w:author="" w:date="2014-08-21T15:56:00Z">
        <w:r w:rsidR="00D57E3E" w:rsidRPr="00643993" w:rsidDel="00F024C0">
          <w:rPr>
            <w:rFonts w:asciiTheme="majorBidi" w:hAnsiTheme="majorBidi" w:cstheme="majorBidi"/>
            <w:sz w:val="24"/>
            <w:szCs w:val="24"/>
          </w:rPr>
          <w:delText xml:space="preserve">, </w:delText>
        </w:r>
      </w:del>
      <w:ins w:id="185" w:author="" w:date="2014-08-21T15:58:00Z">
        <w:r w:rsidR="00F0274E">
          <w:rPr>
            <w:rFonts w:asciiTheme="majorBidi" w:hAnsiTheme="majorBidi" w:cstheme="majorBidi"/>
            <w:sz w:val="24"/>
            <w:szCs w:val="24"/>
          </w:rPr>
          <w:t>.</w:t>
        </w:r>
      </w:ins>
      <w:ins w:id="186" w:author="" w:date="2014-08-21T15:56:00Z">
        <w:r w:rsidR="00F024C0" w:rsidRPr="00643993">
          <w:rPr>
            <w:rFonts w:asciiTheme="majorBidi" w:hAnsiTheme="majorBidi" w:cstheme="majorBidi"/>
            <w:sz w:val="24"/>
            <w:szCs w:val="24"/>
          </w:rPr>
          <w:t xml:space="preserve"> </w:t>
        </w:r>
      </w:ins>
      <w:del w:id="187" w:author="" w:date="2014-08-21T15:58:00Z">
        <w:r w:rsidR="00D57E3E" w:rsidRPr="00643993" w:rsidDel="00F0274E">
          <w:rPr>
            <w:rFonts w:asciiTheme="majorBidi" w:hAnsiTheme="majorBidi" w:cstheme="majorBidi"/>
            <w:sz w:val="24"/>
            <w:szCs w:val="24"/>
          </w:rPr>
          <w:delText>as well as the importance European centres such as Paris</w:delText>
        </w:r>
      </w:del>
      <w:ins w:id="188" w:author="Authorised User" w:date="2013-12-21T16:01:00Z">
        <w:del w:id="189" w:author="" w:date="2014-08-21T15:58:00Z">
          <w:r w:rsidR="00702568" w:rsidDel="00F0274E">
            <w:rPr>
              <w:rFonts w:asciiTheme="majorBidi" w:hAnsiTheme="majorBidi" w:cstheme="majorBidi"/>
              <w:sz w:val="24"/>
              <w:szCs w:val="24"/>
            </w:rPr>
            <w:delText xml:space="preserve"> cities</w:delText>
          </w:r>
        </w:del>
      </w:ins>
      <w:del w:id="190" w:author="" w:date="2014-08-21T15:58:00Z">
        <w:r w:rsidR="00D57E3E" w:rsidRPr="00643993" w:rsidDel="00F0274E">
          <w:rPr>
            <w:rFonts w:asciiTheme="majorBidi" w:hAnsiTheme="majorBidi" w:cstheme="majorBidi"/>
            <w:sz w:val="24"/>
            <w:szCs w:val="24"/>
          </w:rPr>
          <w:delText xml:space="preserve"> had in bringing together Africans, Eu</w:delText>
        </w:r>
        <w:r w:rsidR="0069446D" w:rsidRPr="00643993" w:rsidDel="00F0274E">
          <w:rPr>
            <w:rFonts w:asciiTheme="majorBidi" w:hAnsiTheme="majorBidi" w:cstheme="majorBidi"/>
            <w:sz w:val="24"/>
            <w:szCs w:val="24"/>
          </w:rPr>
          <w:delText>ropeans and the African</w:delText>
        </w:r>
        <w:r w:rsidR="00D57E3E" w:rsidRPr="00643993" w:rsidDel="00F0274E">
          <w:rPr>
            <w:rFonts w:asciiTheme="majorBidi" w:hAnsiTheme="majorBidi" w:cstheme="majorBidi"/>
            <w:sz w:val="24"/>
            <w:szCs w:val="24"/>
          </w:rPr>
          <w:delText xml:space="preserve"> Diaspora and forming new ideas based on this exchange</w:delText>
        </w:r>
      </w:del>
      <w:ins w:id="191" w:author="Authorised User" w:date="2013-12-21T16:03:00Z">
        <w:del w:id="192" w:author="" w:date="2014-08-21T15:58:00Z">
          <w:r w:rsidR="00702568" w:rsidRPr="00702568" w:rsidDel="00F0274E">
            <w:rPr>
              <w:rFonts w:asciiTheme="majorBidi" w:hAnsiTheme="majorBidi" w:cstheme="majorBidi"/>
              <w:sz w:val="24"/>
              <w:szCs w:val="24"/>
            </w:rPr>
            <w:delText xml:space="preserve"> </w:delText>
          </w:r>
          <w:r w:rsidR="00702568" w:rsidRPr="00643993" w:rsidDel="00F0274E">
            <w:rPr>
              <w:rFonts w:asciiTheme="majorBidi" w:hAnsiTheme="majorBidi" w:cstheme="majorBidi"/>
              <w:sz w:val="24"/>
              <w:szCs w:val="24"/>
            </w:rPr>
            <w:delText>together</w:delText>
          </w:r>
        </w:del>
      </w:ins>
      <w:del w:id="193" w:author="" w:date="2014-08-21T15:58:00Z">
        <w:r w:rsidR="00D57E3E" w:rsidRPr="00643993" w:rsidDel="00F0274E">
          <w:rPr>
            <w:rFonts w:asciiTheme="majorBidi" w:hAnsiTheme="majorBidi" w:cstheme="majorBidi"/>
            <w:sz w:val="24"/>
            <w:szCs w:val="24"/>
          </w:rPr>
          <w:delText>.</w:delText>
        </w:r>
      </w:del>
      <w:r w:rsidR="00AB6F28" w:rsidRPr="00643993">
        <w:rPr>
          <w:rFonts w:asciiTheme="majorBidi" w:hAnsiTheme="majorBidi" w:cstheme="majorBidi"/>
          <w:sz w:val="24"/>
          <w:szCs w:val="24"/>
        </w:rPr>
        <w:t xml:space="preserve"> </w:t>
      </w:r>
      <w:del w:id="194" w:author="Authorised User" w:date="2013-12-21T16:03:00Z">
        <w:r w:rsidR="00AB6F28" w:rsidRPr="00643993" w:rsidDel="00702568">
          <w:rPr>
            <w:rFonts w:asciiTheme="majorBidi" w:hAnsiTheme="majorBidi" w:cstheme="majorBidi"/>
            <w:sz w:val="24"/>
            <w:szCs w:val="24"/>
          </w:rPr>
          <w:delText xml:space="preserve">Skunder </w:delText>
        </w:r>
      </w:del>
      <w:proofErr w:type="spellStart"/>
      <w:ins w:id="195" w:author="Authorised User" w:date="2013-12-21T16:03:00Z">
        <w:r w:rsidR="00702568" w:rsidRPr="00643993">
          <w:rPr>
            <w:rFonts w:asciiTheme="majorBidi" w:hAnsiTheme="majorBidi" w:cstheme="majorBidi"/>
            <w:sz w:val="24"/>
            <w:szCs w:val="24"/>
          </w:rPr>
          <w:t>Boghossian</w:t>
        </w:r>
        <w:proofErr w:type="spellEnd"/>
        <w:r w:rsidR="00702568" w:rsidRPr="00643993">
          <w:rPr>
            <w:rFonts w:asciiTheme="majorBidi" w:hAnsiTheme="majorBidi" w:cstheme="majorBidi"/>
            <w:sz w:val="24"/>
            <w:szCs w:val="24"/>
          </w:rPr>
          <w:t xml:space="preserve"> </w:t>
        </w:r>
      </w:ins>
      <w:r w:rsidR="00AB6F28" w:rsidRPr="00643993">
        <w:rPr>
          <w:rFonts w:asciiTheme="majorBidi" w:hAnsiTheme="majorBidi" w:cstheme="majorBidi"/>
          <w:sz w:val="24"/>
          <w:szCs w:val="24"/>
        </w:rPr>
        <w:t xml:space="preserve">highlights this </w:t>
      </w:r>
      <w:ins w:id="196" w:author="Authorised User" w:date="2013-12-21T16:03:00Z">
        <w:r w:rsidR="00702568">
          <w:rPr>
            <w:rFonts w:asciiTheme="majorBidi" w:hAnsiTheme="majorBidi" w:cstheme="majorBidi"/>
            <w:sz w:val="24"/>
            <w:szCs w:val="24"/>
          </w:rPr>
          <w:t xml:space="preserve">point </w:t>
        </w:r>
      </w:ins>
      <w:r w:rsidR="00AB6F28" w:rsidRPr="00643993">
        <w:rPr>
          <w:rFonts w:asciiTheme="majorBidi" w:hAnsiTheme="majorBidi" w:cstheme="majorBidi"/>
          <w:sz w:val="24"/>
          <w:szCs w:val="24"/>
        </w:rPr>
        <w:t>in an interview with Valerie Cassel,</w:t>
      </w:r>
      <w:del w:id="197" w:author="Authorised User" w:date="2013-12-21T16:03:00Z">
        <w:r w:rsidR="00E31824" w:rsidDel="00702568">
          <w:rPr>
            <w:rFonts w:asciiTheme="majorBidi" w:hAnsiTheme="majorBidi" w:cstheme="majorBidi"/>
            <w:sz w:val="24"/>
            <w:szCs w:val="24"/>
          </w:rPr>
          <w:delText xml:space="preserve"> with the following words</w:delText>
        </w:r>
      </w:del>
      <w:r w:rsidR="00E31824">
        <w:rPr>
          <w:rFonts w:asciiTheme="majorBidi" w:hAnsiTheme="majorBidi" w:cstheme="majorBidi"/>
          <w:sz w:val="24"/>
          <w:szCs w:val="24"/>
        </w:rPr>
        <w:t>:</w:t>
      </w:r>
      <w:r w:rsidR="00AB6F28" w:rsidRPr="00643993">
        <w:rPr>
          <w:rFonts w:asciiTheme="majorBidi" w:hAnsiTheme="majorBidi" w:cstheme="majorBidi"/>
          <w:sz w:val="24"/>
          <w:szCs w:val="24"/>
        </w:rPr>
        <w:t xml:space="preserve"> </w:t>
      </w:r>
      <w:del w:id="198" w:author="" w:date="2014-08-21T15:59:00Z">
        <w:r w:rsidR="00AB6F28" w:rsidRPr="00643993" w:rsidDel="00F0274E">
          <w:rPr>
            <w:rFonts w:asciiTheme="majorBidi" w:hAnsiTheme="majorBidi" w:cstheme="majorBidi"/>
            <w:sz w:val="24"/>
            <w:szCs w:val="24"/>
          </w:rPr>
          <w:delText>‘</w:delText>
        </w:r>
      </w:del>
      <w:ins w:id="199" w:author="" w:date="2014-08-21T15:59:00Z">
        <w:r w:rsidR="00F0274E">
          <w:rPr>
            <w:rFonts w:asciiTheme="majorBidi" w:hAnsiTheme="majorBidi" w:cstheme="majorBidi"/>
            <w:sz w:val="24"/>
            <w:szCs w:val="24"/>
          </w:rPr>
          <w:t>“</w:t>
        </w:r>
      </w:ins>
      <w:r w:rsidR="00AB6F28" w:rsidRPr="00643993">
        <w:rPr>
          <w:rFonts w:asciiTheme="majorBidi" w:hAnsiTheme="majorBidi" w:cstheme="majorBidi"/>
          <w:sz w:val="24"/>
          <w:szCs w:val="24"/>
        </w:rPr>
        <w:t xml:space="preserve">For my generation, the </w:t>
      </w:r>
      <w:proofErr w:type="spellStart"/>
      <w:r w:rsidR="00AB6F28" w:rsidRPr="00643993">
        <w:rPr>
          <w:rFonts w:asciiTheme="majorBidi" w:hAnsiTheme="majorBidi" w:cstheme="majorBidi"/>
          <w:sz w:val="24"/>
          <w:szCs w:val="24"/>
        </w:rPr>
        <w:t>N</w:t>
      </w:r>
      <w:del w:id="200" w:author="Authorised User" w:date="2013-12-21T16:05:00Z">
        <w:r w:rsidR="00AB6F28" w:rsidRPr="00643993" w:rsidDel="00702568">
          <w:rPr>
            <w:rFonts w:asciiTheme="majorBidi" w:hAnsiTheme="majorBidi" w:cstheme="majorBidi"/>
            <w:sz w:val="24"/>
            <w:szCs w:val="24"/>
          </w:rPr>
          <w:delText>e</w:delText>
        </w:r>
      </w:del>
      <w:ins w:id="201" w:author="Authorised User" w:date="2013-12-21T16:05:00Z">
        <w:r w:rsidR="00702568" w:rsidRPr="00643993">
          <w:rPr>
            <w:rFonts w:asciiTheme="majorBidi" w:hAnsiTheme="majorBidi" w:cstheme="majorBidi"/>
            <w:sz w:val="24"/>
            <w:szCs w:val="24"/>
          </w:rPr>
          <w:t>é</w:t>
        </w:r>
      </w:ins>
      <w:r w:rsidR="00AB6F28" w:rsidRPr="00643993">
        <w:rPr>
          <w:rFonts w:asciiTheme="majorBidi" w:hAnsiTheme="majorBidi" w:cstheme="majorBidi"/>
          <w:sz w:val="24"/>
          <w:szCs w:val="24"/>
        </w:rPr>
        <w:t>gritude</w:t>
      </w:r>
      <w:proofErr w:type="spellEnd"/>
      <w:r w:rsidR="00AB6F28" w:rsidRPr="00643993">
        <w:rPr>
          <w:rFonts w:asciiTheme="majorBidi" w:hAnsiTheme="majorBidi" w:cstheme="majorBidi"/>
          <w:sz w:val="24"/>
          <w:szCs w:val="24"/>
        </w:rPr>
        <w:t xml:space="preserve"> Movement and Contemporary African Arts Movement were cultural movements linked to the political and social issues prevalent at the time.  We were all coming together to listen to our stories and to find a commonality in ourselves and in our struggles. We found this in Paris. Par</w:t>
      </w:r>
      <w:r w:rsidR="00E31824">
        <w:rPr>
          <w:rFonts w:asciiTheme="majorBidi" w:hAnsiTheme="majorBidi" w:cstheme="majorBidi"/>
          <w:sz w:val="24"/>
          <w:szCs w:val="24"/>
        </w:rPr>
        <w:t>is was central to the movement</w:t>
      </w:r>
      <w:del w:id="202" w:author="" w:date="2014-08-21T16:00:00Z">
        <w:r w:rsidR="00B15F51" w:rsidDel="00F0274E">
          <w:rPr>
            <w:rFonts w:asciiTheme="majorBidi" w:hAnsiTheme="majorBidi" w:cstheme="majorBidi"/>
            <w:sz w:val="24"/>
            <w:szCs w:val="24"/>
          </w:rPr>
          <w:delText>’</w:delText>
        </w:r>
      </w:del>
      <w:r w:rsidR="00B15F51">
        <w:rPr>
          <w:rFonts w:asciiTheme="majorBidi" w:hAnsiTheme="majorBidi" w:cstheme="majorBidi"/>
          <w:sz w:val="24"/>
          <w:szCs w:val="24"/>
        </w:rPr>
        <w:t>.</w:t>
      </w:r>
      <w:ins w:id="203" w:author="" w:date="2014-08-21T16:00:00Z">
        <w:r w:rsidR="00F0274E">
          <w:rPr>
            <w:rFonts w:asciiTheme="majorBidi" w:hAnsiTheme="majorBidi" w:cstheme="majorBidi"/>
            <w:sz w:val="24"/>
            <w:szCs w:val="24"/>
          </w:rPr>
          <w:t>”</w:t>
        </w:r>
      </w:ins>
    </w:p>
    <w:p w14:paraId="637175BC" w14:textId="77777777" w:rsidR="0097039A" w:rsidRPr="00643993" w:rsidRDefault="0097039A" w:rsidP="0097039A">
      <w:pPr>
        <w:pStyle w:val="NoSpacing"/>
      </w:pPr>
    </w:p>
    <w:p w14:paraId="12BEA855" w14:textId="77777777" w:rsidR="00164CAF" w:rsidRDefault="00D57E3E" w:rsidP="00047896">
      <w:pPr>
        <w:spacing w:line="360" w:lineRule="auto"/>
        <w:rPr>
          <w:rFonts w:asciiTheme="majorBidi" w:hAnsiTheme="majorBidi" w:cstheme="majorBidi"/>
          <w:sz w:val="24"/>
          <w:szCs w:val="24"/>
        </w:rPr>
      </w:pPr>
      <w:r w:rsidRPr="00643993">
        <w:rPr>
          <w:rFonts w:asciiTheme="majorBidi" w:hAnsiTheme="majorBidi" w:cstheme="majorBidi"/>
          <w:sz w:val="24"/>
          <w:szCs w:val="24"/>
        </w:rPr>
        <w:t xml:space="preserve">Before the </w:t>
      </w:r>
      <w:proofErr w:type="spellStart"/>
      <w:r w:rsidRPr="00643993">
        <w:rPr>
          <w:rFonts w:asciiTheme="majorBidi" w:hAnsiTheme="majorBidi" w:cstheme="majorBidi"/>
          <w:sz w:val="24"/>
          <w:szCs w:val="24"/>
        </w:rPr>
        <w:t>De</w:t>
      </w:r>
      <w:r w:rsidR="00E31824">
        <w:rPr>
          <w:rFonts w:asciiTheme="majorBidi" w:hAnsiTheme="majorBidi" w:cstheme="majorBidi"/>
          <w:sz w:val="24"/>
          <w:szCs w:val="24"/>
        </w:rPr>
        <w:t>rg</w:t>
      </w:r>
      <w:proofErr w:type="spellEnd"/>
      <w:r w:rsidR="00E31824">
        <w:rPr>
          <w:rFonts w:asciiTheme="majorBidi" w:hAnsiTheme="majorBidi" w:cstheme="majorBidi"/>
          <w:sz w:val="24"/>
          <w:szCs w:val="24"/>
        </w:rPr>
        <w:t xml:space="preserve"> military regime </w:t>
      </w:r>
      <w:r w:rsidRPr="00643993">
        <w:rPr>
          <w:rFonts w:asciiTheme="majorBidi" w:hAnsiTheme="majorBidi" w:cstheme="majorBidi"/>
          <w:sz w:val="24"/>
          <w:szCs w:val="24"/>
        </w:rPr>
        <w:t>took a ho</w:t>
      </w:r>
      <w:r w:rsidR="0069446D" w:rsidRPr="00643993">
        <w:rPr>
          <w:rFonts w:asciiTheme="majorBidi" w:hAnsiTheme="majorBidi" w:cstheme="majorBidi"/>
          <w:sz w:val="24"/>
          <w:szCs w:val="24"/>
        </w:rPr>
        <w:t xml:space="preserve">ld of Ethiopia </w:t>
      </w:r>
      <w:r w:rsidR="00E31824">
        <w:rPr>
          <w:rFonts w:asciiTheme="majorBidi" w:hAnsiTheme="majorBidi" w:cstheme="majorBidi"/>
          <w:sz w:val="24"/>
          <w:szCs w:val="24"/>
        </w:rPr>
        <w:t xml:space="preserve">in </w:t>
      </w:r>
      <w:r w:rsidR="00E31824" w:rsidRPr="00643993">
        <w:rPr>
          <w:rFonts w:asciiTheme="majorBidi" w:hAnsiTheme="majorBidi" w:cstheme="majorBidi"/>
          <w:sz w:val="24"/>
          <w:szCs w:val="24"/>
        </w:rPr>
        <w:t>1974</w:t>
      </w:r>
      <w:ins w:id="204" w:author="" w:date="2014-08-21T16:02:00Z">
        <w:r w:rsidR="00F0274E">
          <w:rPr>
            <w:rFonts w:asciiTheme="majorBidi" w:hAnsiTheme="majorBidi" w:cstheme="majorBidi"/>
            <w:sz w:val="24"/>
            <w:szCs w:val="24"/>
          </w:rPr>
          <w:t xml:space="preserve">, </w:t>
        </w:r>
      </w:ins>
      <w:del w:id="205" w:author="" w:date="2014-08-21T16:02:00Z">
        <w:r w:rsidR="00E31824" w:rsidDel="00F0274E">
          <w:rPr>
            <w:rFonts w:asciiTheme="majorBidi" w:hAnsiTheme="majorBidi" w:cstheme="majorBidi"/>
            <w:sz w:val="24"/>
            <w:szCs w:val="24"/>
          </w:rPr>
          <w:delText xml:space="preserve"> </w:delText>
        </w:r>
        <w:r w:rsidR="0069446D" w:rsidRPr="00643993" w:rsidDel="00F0274E">
          <w:rPr>
            <w:rFonts w:asciiTheme="majorBidi" w:hAnsiTheme="majorBidi" w:cstheme="majorBidi"/>
            <w:sz w:val="24"/>
            <w:szCs w:val="24"/>
          </w:rPr>
          <w:delText>and imposed its s</w:delText>
        </w:r>
        <w:r w:rsidRPr="00643993" w:rsidDel="00F0274E">
          <w:rPr>
            <w:rFonts w:asciiTheme="majorBidi" w:hAnsiTheme="majorBidi" w:cstheme="majorBidi"/>
            <w:sz w:val="24"/>
            <w:szCs w:val="24"/>
          </w:rPr>
          <w:delText xml:space="preserve">ocialist ideals </w:delText>
        </w:r>
      </w:del>
      <w:r w:rsidRPr="00643993">
        <w:rPr>
          <w:rFonts w:asciiTheme="majorBidi" w:hAnsiTheme="majorBidi" w:cstheme="majorBidi"/>
          <w:sz w:val="24"/>
          <w:szCs w:val="24"/>
        </w:rPr>
        <w:t xml:space="preserve">resulting in artistic restrictions and propaganda based art, </w:t>
      </w:r>
      <w:del w:id="206" w:author="Authorised User" w:date="2013-12-21T16:05:00Z">
        <w:r w:rsidR="00AB6F28" w:rsidRPr="00643993" w:rsidDel="00702568">
          <w:rPr>
            <w:rFonts w:asciiTheme="majorBidi" w:hAnsiTheme="majorBidi" w:cstheme="majorBidi"/>
            <w:sz w:val="24"/>
            <w:szCs w:val="24"/>
          </w:rPr>
          <w:delText xml:space="preserve">Skunder </w:delText>
        </w:r>
      </w:del>
      <w:proofErr w:type="spellStart"/>
      <w:ins w:id="207" w:author="Authorised User" w:date="2013-12-21T16:05:00Z">
        <w:r w:rsidR="00702568" w:rsidRPr="00643993">
          <w:rPr>
            <w:rFonts w:asciiTheme="majorBidi" w:hAnsiTheme="majorBidi" w:cstheme="majorBidi"/>
            <w:sz w:val="24"/>
            <w:szCs w:val="24"/>
          </w:rPr>
          <w:t>Boghossian</w:t>
        </w:r>
        <w:proofErr w:type="spellEnd"/>
        <w:r w:rsidR="00702568" w:rsidRPr="00643993">
          <w:rPr>
            <w:rFonts w:asciiTheme="majorBidi" w:hAnsiTheme="majorBidi" w:cstheme="majorBidi"/>
            <w:sz w:val="24"/>
            <w:szCs w:val="24"/>
          </w:rPr>
          <w:t xml:space="preserve"> </w:t>
        </w:r>
      </w:ins>
      <w:r w:rsidR="00AB6F28" w:rsidRPr="00643993">
        <w:rPr>
          <w:rFonts w:asciiTheme="majorBidi" w:hAnsiTheme="majorBidi" w:cstheme="majorBidi"/>
          <w:sz w:val="24"/>
          <w:szCs w:val="24"/>
        </w:rPr>
        <w:t xml:space="preserve">left Ethiopia </w:t>
      </w:r>
      <w:del w:id="208" w:author="Authorised User" w:date="2013-12-21T16:26:00Z">
        <w:r w:rsidR="00480F25" w:rsidRPr="00643993" w:rsidDel="00047896">
          <w:rPr>
            <w:rFonts w:asciiTheme="majorBidi" w:hAnsiTheme="majorBidi" w:cstheme="majorBidi"/>
            <w:sz w:val="24"/>
            <w:szCs w:val="24"/>
          </w:rPr>
          <w:delText xml:space="preserve">in 1970 </w:delText>
        </w:r>
      </w:del>
      <w:r w:rsidR="00480F25" w:rsidRPr="00643993">
        <w:rPr>
          <w:rFonts w:asciiTheme="majorBidi" w:hAnsiTheme="majorBidi" w:cstheme="majorBidi"/>
          <w:sz w:val="24"/>
          <w:szCs w:val="24"/>
        </w:rPr>
        <w:t>by</w:t>
      </w:r>
      <w:r w:rsidRPr="00643993">
        <w:rPr>
          <w:rFonts w:asciiTheme="majorBidi" w:hAnsiTheme="majorBidi" w:cstheme="majorBidi"/>
          <w:sz w:val="24"/>
          <w:szCs w:val="24"/>
        </w:rPr>
        <w:t xml:space="preserve"> invitation to teach at the</w:t>
      </w:r>
      <w:r w:rsidR="00AB6F28" w:rsidRPr="00643993">
        <w:rPr>
          <w:rFonts w:asciiTheme="majorBidi" w:hAnsiTheme="majorBidi" w:cstheme="majorBidi"/>
          <w:sz w:val="24"/>
          <w:szCs w:val="24"/>
        </w:rPr>
        <w:t xml:space="preserve"> Atlanta </w:t>
      </w:r>
      <w:proofErr w:type="spellStart"/>
      <w:r w:rsidR="00164CAF">
        <w:rPr>
          <w:rFonts w:asciiTheme="majorBidi" w:hAnsiTheme="majorBidi" w:cstheme="majorBidi"/>
          <w:sz w:val="24"/>
          <w:szCs w:val="24"/>
        </w:rPr>
        <w:t>Center</w:t>
      </w:r>
      <w:proofErr w:type="spellEnd"/>
      <w:r w:rsidR="00164CAF">
        <w:rPr>
          <w:rFonts w:asciiTheme="majorBidi" w:hAnsiTheme="majorBidi" w:cstheme="majorBidi"/>
          <w:sz w:val="24"/>
          <w:szCs w:val="24"/>
        </w:rPr>
        <w:t xml:space="preserve"> for Black Art</w:t>
      </w:r>
      <w:del w:id="209" w:author="" w:date="2014-08-21T16:03:00Z">
        <w:r w:rsidR="00E5518D" w:rsidDel="00F0274E">
          <w:rPr>
            <w:rFonts w:asciiTheme="majorBidi" w:hAnsiTheme="majorBidi" w:cstheme="majorBidi"/>
            <w:sz w:val="24"/>
            <w:szCs w:val="24"/>
          </w:rPr>
          <w:delText xml:space="preserve"> and</w:delText>
        </w:r>
      </w:del>
      <w:ins w:id="210" w:author="" w:date="2014-08-21T16:03:00Z">
        <w:r w:rsidR="00F0274E">
          <w:rPr>
            <w:rFonts w:asciiTheme="majorBidi" w:hAnsiTheme="majorBidi" w:cstheme="majorBidi"/>
            <w:sz w:val="24"/>
            <w:szCs w:val="24"/>
          </w:rPr>
          <w:t xml:space="preserve">. He later became </w:t>
        </w:r>
      </w:ins>
      <w:del w:id="211" w:author="" w:date="2014-08-21T16:03:00Z">
        <w:r w:rsidR="00E5518D" w:rsidDel="00F0274E">
          <w:rPr>
            <w:rFonts w:asciiTheme="majorBidi" w:hAnsiTheme="majorBidi" w:cstheme="majorBidi"/>
            <w:sz w:val="24"/>
            <w:szCs w:val="24"/>
          </w:rPr>
          <w:delText xml:space="preserve"> </w:delText>
        </w:r>
      </w:del>
      <w:r w:rsidRPr="00643993">
        <w:rPr>
          <w:rFonts w:asciiTheme="majorBidi" w:hAnsiTheme="majorBidi" w:cstheme="majorBidi"/>
          <w:sz w:val="24"/>
          <w:szCs w:val="24"/>
        </w:rPr>
        <w:t xml:space="preserve">artist in </w:t>
      </w:r>
      <w:r w:rsidR="0069446D" w:rsidRPr="00643993">
        <w:rPr>
          <w:rFonts w:asciiTheme="majorBidi" w:hAnsiTheme="majorBidi" w:cstheme="majorBidi"/>
          <w:sz w:val="24"/>
          <w:szCs w:val="24"/>
        </w:rPr>
        <w:t>residence at Atlanta University</w:t>
      </w:r>
      <w:r w:rsidR="00E81333">
        <w:rPr>
          <w:rFonts w:asciiTheme="majorBidi" w:hAnsiTheme="majorBidi" w:cstheme="majorBidi"/>
          <w:sz w:val="24"/>
          <w:szCs w:val="24"/>
        </w:rPr>
        <w:t xml:space="preserve">, </w:t>
      </w:r>
      <w:r w:rsidR="00164CAF">
        <w:rPr>
          <w:rFonts w:asciiTheme="majorBidi" w:hAnsiTheme="majorBidi" w:cstheme="majorBidi"/>
          <w:sz w:val="24"/>
          <w:szCs w:val="24"/>
        </w:rPr>
        <w:t>which</w:t>
      </w:r>
      <w:r w:rsidR="00E81333">
        <w:rPr>
          <w:rFonts w:asciiTheme="majorBidi" w:hAnsiTheme="majorBidi" w:cstheme="majorBidi"/>
          <w:sz w:val="24"/>
          <w:szCs w:val="24"/>
        </w:rPr>
        <w:t xml:space="preserve"> was at the forefront of the Civil Rights Movement and Black Power</w:t>
      </w:r>
      <w:r w:rsidR="00164CAF">
        <w:rPr>
          <w:rFonts w:asciiTheme="majorBidi" w:hAnsiTheme="majorBidi" w:cstheme="majorBidi"/>
          <w:sz w:val="24"/>
          <w:szCs w:val="24"/>
        </w:rPr>
        <w:t xml:space="preserve">. </w:t>
      </w:r>
      <w:del w:id="212" w:author="Authorised User" w:date="2013-12-21T16:06:00Z">
        <w:r w:rsidR="00164CAF" w:rsidDel="00702568">
          <w:rPr>
            <w:rFonts w:asciiTheme="majorBidi" w:hAnsiTheme="majorBidi" w:cstheme="majorBidi"/>
            <w:sz w:val="24"/>
            <w:szCs w:val="24"/>
          </w:rPr>
          <w:delText>Skunder</w:delText>
        </w:r>
        <w:r w:rsidR="00E5518D" w:rsidDel="00702568">
          <w:rPr>
            <w:rFonts w:asciiTheme="majorBidi" w:hAnsiTheme="majorBidi" w:cstheme="majorBidi"/>
            <w:sz w:val="24"/>
            <w:szCs w:val="24"/>
          </w:rPr>
          <w:delText xml:space="preserve"> </w:delText>
        </w:r>
      </w:del>
      <w:proofErr w:type="spellStart"/>
      <w:ins w:id="213" w:author="Authorised User" w:date="2013-12-21T16:06:00Z">
        <w:r w:rsidR="00702568" w:rsidRPr="00643993">
          <w:rPr>
            <w:rFonts w:asciiTheme="majorBidi" w:hAnsiTheme="majorBidi" w:cstheme="majorBidi"/>
            <w:sz w:val="24"/>
            <w:szCs w:val="24"/>
          </w:rPr>
          <w:t>Boghossian</w:t>
        </w:r>
        <w:proofErr w:type="spellEnd"/>
        <w:r w:rsidR="00702568">
          <w:rPr>
            <w:rFonts w:asciiTheme="majorBidi" w:hAnsiTheme="majorBidi" w:cstheme="majorBidi"/>
            <w:sz w:val="24"/>
            <w:szCs w:val="24"/>
          </w:rPr>
          <w:t xml:space="preserve"> </w:t>
        </w:r>
      </w:ins>
      <w:r w:rsidR="00E5518D">
        <w:rPr>
          <w:rFonts w:asciiTheme="majorBidi" w:hAnsiTheme="majorBidi" w:cstheme="majorBidi"/>
          <w:sz w:val="24"/>
          <w:szCs w:val="24"/>
        </w:rPr>
        <w:t xml:space="preserve">embraced the Civil Rights Movement through his work, which he saw as </w:t>
      </w:r>
      <w:r w:rsidR="00164CAF">
        <w:rPr>
          <w:rFonts w:asciiTheme="majorBidi" w:hAnsiTheme="majorBidi" w:cstheme="majorBidi"/>
          <w:sz w:val="24"/>
          <w:szCs w:val="24"/>
        </w:rPr>
        <w:t>an extension of his political commitment</w:t>
      </w:r>
      <w:r w:rsidR="00E5518D">
        <w:rPr>
          <w:rFonts w:asciiTheme="majorBidi" w:hAnsiTheme="majorBidi" w:cstheme="majorBidi"/>
          <w:sz w:val="24"/>
          <w:szCs w:val="24"/>
        </w:rPr>
        <w:t xml:space="preserve"> to justice, equality</w:t>
      </w:r>
      <w:ins w:id="214" w:author="" w:date="2014-08-21T16:03:00Z">
        <w:r w:rsidR="00F0274E">
          <w:rPr>
            <w:rFonts w:asciiTheme="majorBidi" w:hAnsiTheme="majorBidi" w:cstheme="majorBidi"/>
            <w:sz w:val="24"/>
            <w:szCs w:val="24"/>
          </w:rPr>
          <w:t>,</w:t>
        </w:r>
      </w:ins>
      <w:r w:rsidR="00E5518D">
        <w:rPr>
          <w:rFonts w:asciiTheme="majorBidi" w:hAnsiTheme="majorBidi" w:cstheme="majorBidi"/>
          <w:sz w:val="24"/>
          <w:szCs w:val="24"/>
        </w:rPr>
        <w:t xml:space="preserve"> and liberty. In recognition of his achievements both as a teacher and an artist, </w:t>
      </w:r>
      <w:proofErr w:type="spellStart"/>
      <w:r w:rsidR="00E5518D">
        <w:rPr>
          <w:rFonts w:asciiTheme="majorBidi" w:hAnsiTheme="majorBidi" w:cstheme="majorBidi"/>
          <w:sz w:val="24"/>
          <w:szCs w:val="24"/>
        </w:rPr>
        <w:t>Boghossian</w:t>
      </w:r>
      <w:proofErr w:type="spellEnd"/>
      <w:r w:rsidR="00E5518D">
        <w:rPr>
          <w:rFonts w:asciiTheme="majorBidi" w:hAnsiTheme="majorBidi" w:cstheme="majorBidi"/>
          <w:sz w:val="24"/>
          <w:szCs w:val="24"/>
        </w:rPr>
        <w:t xml:space="preserve"> </w:t>
      </w:r>
      <w:r w:rsidR="00E5518D" w:rsidRPr="00643993">
        <w:rPr>
          <w:rFonts w:asciiTheme="majorBidi" w:hAnsiTheme="majorBidi" w:cstheme="majorBidi"/>
          <w:sz w:val="24"/>
          <w:szCs w:val="24"/>
        </w:rPr>
        <w:t>took up an arts residency at Howard University</w:t>
      </w:r>
      <w:r w:rsidR="00E5518D">
        <w:rPr>
          <w:rFonts w:asciiTheme="majorBidi" w:hAnsiTheme="majorBidi" w:cstheme="majorBidi"/>
          <w:sz w:val="24"/>
          <w:szCs w:val="24"/>
        </w:rPr>
        <w:t xml:space="preserve"> in 1972</w:t>
      </w:r>
      <w:r w:rsidR="00E5518D" w:rsidRPr="00643993">
        <w:rPr>
          <w:rFonts w:asciiTheme="majorBidi" w:hAnsiTheme="majorBidi" w:cstheme="majorBidi"/>
          <w:sz w:val="24"/>
          <w:szCs w:val="24"/>
        </w:rPr>
        <w:t>, where he became Assistant Professor in 1974</w:t>
      </w:r>
      <w:del w:id="215" w:author="" w:date="2014-08-21T16:04:00Z">
        <w:r w:rsidR="00E5518D" w:rsidRPr="00643993" w:rsidDel="00F0274E">
          <w:rPr>
            <w:rFonts w:asciiTheme="majorBidi" w:hAnsiTheme="majorBidi" w:cstheme="majorBidi"/>
            <w:sz w:val="24"/>
            <w:szCs w:val="24"/>
          </w:rPr>
          <w:delText>, and</w:delText>
        </w:r>
      </w:del>
      <w:ins w:id="216" w:author="" w:date="2014-08-21T16:04:00Z">
        <w:r w:rsidR="00F0274E">
          <w:rPr>
            <w:rFonts w:asciiTheme="majorBidi" w:hAnsiTheme="majorBidi" w:cstheme="majorBidi"/>
            <w:sz w:val="24"/>
            <w:szCs w:val="24"/>
          </w:rPr>
          <w:t xml:space="preserve"> and</w:t>
        </w:r>
      </w:ins>
      <w:del w:id="217" w:author="" w:date="2014-08-21T16:04:00Z">
        <w:r w:rsidR="00E5518D" w:rsidRPr="00643993" w:rsidDel="00F0274E">
          <w:rPr>
            <w:rFonts w:asciiTheme="majorBidi" w:hAnsiTheme="majorBidi" w:cstheme="majorBidi"/>
            <w:sz w:val="24"/>
            <w:szCs w:val="24"/>
          </w:rPr>
          <w:delText xml:space="preserve"> then</w:delText>
        </w:r>
      </w:del>
      <w:r w:rsidR="00E5518D" w:rsidRPr="00643993">
        <w:rPr>
          <w:rFonts w:asciiTheme="majorBidi" w:hAnsiTheme="majorBidi" w:cstheme="majorBidi"/>
          <w:sz w:val="24"/>
          <w:szCs w:val="24"/>
        </w:rPr>
        <w:t xml:space="preserve"> Associate Professor in 1978, ending his impressive teaching career in 2001.</w:t>
      </w:r>
    </w:p>
    <w:p w14:paraId="374C8219" w14:textId="77777777" w:rsidR="001C246C" w:rsidRPr="00643993" w:rsidRDefault="0069446D" w:rsidP="00CE1199">
      <w:pPr>
        <w:spacing w:line="360" w:lineRule="auto"/>
        <w:rPr>
          <w:rFonts w:asciiTheme="majorBidi" w:hAnsiTheme="majorBidi" w:cstheme="majorBidi"/>
          <w:sz w:val="24"/>
          <w:szCs w:val="24"/>
        </w:rPr>
      </w:pPr>
      <w:proofErr w:type="spellStart"/>
      <w:r w:rsidRPr="00643993">
        <w:rPr>
          <w:rFonts w:asciiTheme="majorBidi" w:hAnsiTheme="majorBidi" w:cstheme="majorBidi"/>
          <w:sz w:val="24"/>
          <w:szCs w:val="24"/>
        </w:rPr>
        <w:t>Boghossian</w:t>
      </w:r>
      <w:proofErr w:type="spellEnd"/>
      <w:r w:rsidRPr="00643993">
        <w:rPr>
          <w:rFonts w:asciiTheme="majorBidi" w:hAnsiTheme="majorBidi" w:cstheme="majorBidi"/>
          <w:sz w:val="24"/>
          <w:szCs w:val="24"/>
        </w:rPr>
        <w:t xml:space="preserve"> used abstract expressionism and layers of complex imagery </w:t>
      </w:r>
      <w:r w:rsidR="00480F25" w:rsidRPr="00643993">
        <w:rPr>
          <w:rFonts w:asciiTheme="majorBidi" w:hAnsiTheme="majorBidi" w:cstheme="majorBidi"/>
          <w:sz w:val="24"/>
          <w:szCs w:val="24"/>
        </w:rPr>
        <w:t xml:space="preserve">rooted in his life experiences. </w:t>
      </w:r>
      <w:r w:rsidRPr="00643993">
        <w:rPr>
          <w:rFonts w:asciiTheme="majorBidi" w:hAnsiTheme="majorBidi" w:cstheme="majorBidi"/>
          <w:sz w:val="24"/>
          <w:szCs w:val="24"/>
        </w:rPr>
        <w:t xml:space="preserve">Afrocentric, pan-African ideals </w:t>
      </w:r>
      <w:r w:rsidR="00480F25" w:rsidRPr="00643993">
        <w:rPr>
          <w:rFonts w:asciiTheme="majorBidi" w:hAnsiTheme="majorBidi" w:cstheme="majorBidi"/>
          <w:sz w:val="24"/>
          <w:szCs w:val="24"/>
        </w:rPr>
        <w:t>were expressed through the</w:t>
      </w:r>
      <w:r w:rsidRPr="00643993">
        <w:rPr>
          <w:rFonts w:asciiTheme="majorBidi" w:hAnsiTheme="majorBidi" w:cstheme="majorBidi"/>
          <w:sz w:val="24"/>
          <w:szCs w:val="24"/>
        </w:rPr>
        <w:t xml:space="preserve"> use of mythological images and masks from </w:t>
      </w:r>
      <w:r w:rsidR="00480F25" w:rsidRPr="00643993">
        <w:rPr>
          <w:rFonts w:asciiTheme="majorBidi" w:hAnsiTheme="majorBidi" w:cstheme="majorBidi"/>
          <w:sz w:val="24"/>
          <w:szCs w:val="24"/>
        </w:rPr>
        <w:t>diverse</w:t>
      </w:r>
      <w:r w:rsidR="00E5518D">
        <w:rPr>
          <w:rFonts w:asciiTheme="majorBidi" w:hAnsiTheme="majorBidi" w:cstheme="majorBidi"/>
          <w:sz w:val="24"/>
          <w:szCs w:val="24"/>
        </w:rPr>
        <w:t xml:space="preserve"> African countries</w:t>
      </w:r>
      <w:ins w:id="218" w:author="Authorised User" w:date="2013-12-21T16:07:00Z">
        <w:r w:rsidR="00702568">
          <w:rPr>
            <w:rFonts w:asciiTheme="majorBidi" w:hAnsiTheme="majorBidi" w:cstheme="majorBidi"/>
            <w:sz w:val="24"/>
            <w:szCs w:val="24"/>
          </w:rPr>
          <w:t xml:space="preserve">. </w:t>
        </w:r>
      </w:ins>
      <w:del w:id="219" w:author="Authorised User" w:date="2013-12-21T16:06:00Z">
        <w:r w:rsidR="00E5518D" w:rsidDel="00702568">
          <w:rPr>
            <w:rFonts w:asciiTheme="majorBidi" w:hAnsiTheme="majorBidi" w:cstheme="majorBidi"/>
            <w:sz w:val="24"/>
            <w:szCs w:val="24"/>
          </w:rPr>
          <w:delText xml:space="preserve">. Skunder </w:delText>
        </w:r>
      </w:del>
      <w:proofErr w:type="spellStart"/>
      <w:ins w:id="220" w:author="Authorised User" w:date="2013-12-21T16:07:00Z">
        <w:r w:rsidR="00702568" w:rsidRPr="00643993">
          <w:rPr>
            <w:rFonts w:asciiTheme="majorBidi" w:hAnsiTheme="majorBidi" w:cstheme="majorBidi"/>
            <w:sz w:val="24"/>
            <w:szCs w:val="24"/>
          </w:rPr>
          <w:t>Boghossian</w:t>
        </w:r>
        <w:proofErr w:type="spellEnd"/>
        <w:r w:rsidR="00702568">
          <w:rPr>
            <w:rFonts w:asciiTheme="majorBidi" w:hAnsiTheme="majorBidi" w:cstheme="majorBidi"/>
            <w:sz w:val="24"/>
            <w:szCs w:val="24"/>
          </w:rPr>
          <w:t xml:space="preserve"> </w:t>
        </w:r>
      </w:ins>
      <w:r w:rsidR="00E5518D">
        <w:rPr>
          <w:rFonts w:asciiTheme="majorBidi" w:hAnsiTheme="majorBidi" w:cstheme="majorBidi"/>
          <w:sz w:val="24"/>
          <w:szCs w:val="24"/>
        </w:rPr>
        <w:t xml:space="preserve">drew from his </w:t>
      </w:r>
      <w:r w:rsidR="00480F25" w:rsidRPr="00643993">
        <w:rPr>
          <w:rFonts w:asciiTheme="majorBidi" w:hAnsiTheme="majorBidi" w:cstheme="majorBidi"/>
          <w:sz w:val="24"/>
          <w:szCs w:val="24"/>
        </w:rPr>
        <w:t xml:space="preserve">Ethiopian and </w:t>
      </w:r>
      <w:r w:rsidR="00480F25" w:rsidRPr="00643993">
        <w:rPr>
          <w:rFonts w:asciiTheme="majorBidi" w:hAnsiTheme="majorBidi" w:cstheme="majorBidi"/>
          <w:sz w:val="24"/>
          <w:szCs w:val="24"/>
        </w:rPr>
        <w:lastRenderedPageBreak/>
        <w:t xml:space="preserve">Armenian roots </w:t>
      </w:r>
      <w:r w:rsidRPr="00643993">
        <w:rPr>
          <w:rFonts w:asciiTheme="majorBidi" w:hAnsiTheme="majorBidi" w:cstheme="majorBidi"/>
          <w:sz w:val="24"/>
          <w:szCs w:val="24"/>
        </w:rPr>
        <w:t xml:space="preserve">through the use of </w:t>
      </w:r>
      <w:r w:rsidR="00660CCA" w:rsidRPr="00643993">
        <w:rPr>
          <w:rFonts w:asciiTheme="majorBidi" w:hAnsiTheme="majorBidi" w:cstheme="majorBidi"/>
          <w:sz w:val="24"/>
          <w:szCs w:val="24"/>
        </w:rPr>
        <w:t xml:space="preserve">Ethiopian </w:t>
      </w:r>
      <w:ins w:id="221" w:author="Authorised User" w:date="2013-12-21T16:40:00Z">
        <w:r w:rsidR="00CE1199">
          <w:rPr>
            <w:rFonts w:asciiTheme="majorBidi" w:hAnsiTheme="majorBidi" w:cstheme="majorBidi"/>
            <w:sz w:val="24"/>
            <w:szCs w:val="24"/>
          </w:rPr>
          <w:t>icons</w:t>
        </w:r>
      </w:ins>
      <w:ins w:id="222" w:author="Authorised User" w:date="2013-12-21T16:42:00Z">
        <w:r w:rsidR="00CE1199">
          <w:rPr>
            <w:rFonts w:asciiTheme="majorBidi" w:hAnsiTheme="majorBidi" w:cstheme="majorBidi"/>
            <w:sz w:val="24"/>
            <w:szCs w:val="24"/>
          </w:rPr>
          <w:t>,</w:t>
        </w:r>
      </w:ins>
      <w:ins w:id="223" w:author="Authorised User" w:date="2013-12-21T16:40:00Z">
        <w:r w:rsidR="00CE1199">
          <w:rPr>
            <w:rFonts w:asciiTheme="majorBidi" w:hAnsiTheme="majorBidi" w:cstheme="majorBidi"/>
            <w:sz w:val="24"/>
            <w:szCs w:val="24"/>
          </w:rPr>
          <w:t xml:space="preserve"> </w:t>
        </w:r>
      </w:ins>
      <w:del w:id="224" w:author="Authorised User" w:date="2013-12-21T16:40:00Z">
        <w:r w:rsidR="00660CCA" w:rsidRPr="00643993" w:rsidDel="00CE1199">
          <w:rPr>
            <w:rFonts w:asciiTheme="majorBidi" w:hAnsiTheme="majorBidi" w:cstheme="majorBidi"/>
            <w:sz w:val="24"/>
            <w:szCs w:val="24"/>
          </w:rPr>
          <w:delText>traditiona</w:delText>
        </w:r>
        <w:r w:rsidRPr="00643993" w:rsidDel="00CE1199">
          <w:rPr>
            <w:rFonts w:asciiTheme="majorBidi" w:hAnsiTheme="majorBidi" w:cstheme="majorBidi"/>
            <w:sz w:val="24"/>
            <w:szCs w:val="24"/>
          </w:rPr>
          <w:delText>l iconic images</w:delText>
        </w:r>
      </w:del>
      <w:del w:id="225" w:author="Authorised User" w:date="2013-12-21T16:42:00Z">
        <w:r w:rsidRPr="00643993" w:rsidDel="00CE1199">
          <w:rPr>
            <w:rFonts w:asciiTheme="majorBidi" w:hAnsiTheme="majorBidi" w:cstheme="majorBidi"/>
            <w:sz w:val="24"/>
            <w:szCs w:val="24"/>
          </w:rPr>
          <w:delText>,</w:delText>
        </w:r>
      </w:del>
      <w:r w:rsidRPr="00643993">
        <w:rPr>
          <w:rFonts w:asciiTheme="majorBidi" w:hAnsiTheme="majorBidi" w:cstheme="majorBidi"/>
          <w:sz w:val="24"/>
          <w:szCs w:val="24"/>
        </w:rPr>
        <w:t xml:space="preserve"> biblical stories, Coptic </w:t>
      </w:r>
      <w:ins w:id="226" w:author="Authorised User" w:date="2013-12-21T16:41:00Z">
        <w:r w:rsidR="00CE1199">
          <w:rPr>
            <w:rFonts w:asciiTheme="majorBidi" w:hAnsiTheme="majorBidi" w:cstheme="majorBidi"/>
            <w:sz w:val="24"/>
            <w:szCs w:val="24"/>
          </w:rPr>
          <w:t xml:space="preserve">and Aksum </w:t>
        </w:r>
      </w:ins>
      <w:del w:id="227" w:author="Authorised User" w:date="2013-12-21T16:35:00Z">
        <w:r w:rsidRPr="00643993" w:rsidDel="00117162">
          <w:rPr>
            <w:rFonts w:asciiTheme="majorBidi" w:hAnsiTheme="majorBidi" w:cstheme="majorBidi"/>
            <w:sz w:val="24"/>
            <w:szCs w:val="24"/>
          </w:rPr>
          <w:delText xml:space="preserve">cross </w:delText>
        </w:r>
      </w:del>
      <w:r w:rsidRPr="00643993">
        <w:rPr>
          <w:rFonts w:asciiTheme="majorBidi" w:hAnsiTheme="majorBidi" w:cstheme="majorBidi"/>
          <w:sz w:val="24"/>
          <w:szCs w:val="24"/>
        </w:rPr>
        <w:t>designs</w:t>
      </w:r>
      <w:del w:id="228" w:author="Authorised User" w:date="2013-12-21T16:41:00Z">
        <w:r w:rsidRPr="00643993" w:rsidDel="00CE1199">
          <w:rPr>
            <w:rFonts w:asciiTheme="majorBidi" w:hAnsiTheme="majorBidi" w:cstheme="majorBidi"/>
            <w:sz w:val="24"/>
            <w:szCs w:val="24"/>
          </w:rPr>
          <w:delText xml:space="preserve"> and historical sites</w:delText>
        </w:r>
      </w:del>
      <w:r w:rsidRPr="00643993">
        <w:rPr>
          <w:rFonts w:asciiTheme="majorBidi" w:hAnsiTheme="majorBidi" w:cstheme="majorBidi"/>
          <w:sz w:val="24"/>
          <w:szCs w:val="24"/>
        </w:rPr>
        <w:t xml:space="preserve">, </w:t>
      </w:r>
      <w:r w:rsidR="00480F25" w:rsidRPr="00643993">
        <w:rPr>
          <w:rFonts w:asciiTheme="majorBidi" w:hAnsiTheme="majorBidi" w:cstheme="majorBidi"/>
          <w:sz w:val="24"/>
          <w:szCs w:val="24"/>
        </w:rPr>
        <w:t xml:space="preserve">richly interwoven </w:t>
      </w:r>
      <w:r w:rsidRPr="00643993">
        <w:rPr>
          <w:rFonts w:asciiTheme="majorBidi" w:hAnsiTheme="majorBidi" w:cstheme="majorBidi"/>
          <w:sz w:val="24"/>
          <w:szCs w:val="24"/>
        </w:rPr>
        <w:t xml:space="preserve">with artistic symbols from Oromo and </w:t>
      </w:r>
      <w:proofErr w:type="spellStart"/>
      <w:r w:rsidRPr="00643993">
        <w:rPr>
          <w:rFonts w:asciiTheme="majorBidi" w:hAnsiTheme="majorBidi" w:cstheme="majorBidi"/>
          <w:sz w:val="24"/>
          <w:szCs w:val="24"/>
        </w:rPr>
        <w:t>Konso</w:t>
      </w:r>
      <w:proofErr w:type="spellEnd"/>
      <w:r w:rsidRPr="00643993">
        <w:rPr>
          <w:rFonts w:asciiTheme="majorBidi" w:hAnsiTheme="majorBidi" w:cstheme="majorBidi"/>
          <w:sz w:val="24"/>
          <w:szCs w:val="24"/>
        </w:rPr>
        <w:t xml:space="preserve"> carvings, </w:t>
      </w:r>
      <w:proofErr w:type="spellStart"/>
      <w:r w:rsidRPr="00643993">
        <w:rPr>
          <w:rFonts w:asciiTheme="majorBidi" w:hAnsiTheme="majorBidi" w:cstheme="majorBidi"/>
          <w:sz w:val="24"/>
          <w:szCs w:val="24"/>
        </w:rPr>
        <w:t>Adere</w:t>
      </w:r>
      <w:proofErr w:type="spellEnd"/>
      <w:r w:rsidRPr="00643993">
        <w:rPr>
          <w:rFonts w:asciiTheme="majorBidi" w:hAnsiTheme="majorBidi" w:cstheme="majorBidi"/>
          <w:sz w:val="24"/>
          <w:szCs w:val="24"/>
        </w:rPr>
        <w:t xml:space="preserve"> embroidery,</w:t>
      </w:r>
      <w:r w:rsidR="00660CCA" w:rsidRPr="00643993">
        <w:rPr>
          <w:rFonts w:asciiTheme="majorBidi" w:hAnsiTheme="majorBidi" w:cstheme="majorBidi"/>
          <w:sz w:val="24"/>
          <w:szCs w:val="24"/>
        </w:rPr>
        <w:t xml:space="preserve"> </w:t>
      </w:r>
      <w:proofErr w:type="spellStart"/>
      <w:r w:rsidR="00B425CA" w:rsidRPr="00B425CA">
        <w:rPr>
          <w:rFonts w:asciiTheme="majorBidi" w:hAnsiTheme="majorBidi" w:cstheme="majorBidi"/>
          <w:i/>
          <w:sz w:val="24"/>
          <w:szCs w:val="24"/>
        </w:rPr>
        <w:t>bra</w:t>
      </w:r>
      <w:r w:rsidR="00B425CA" w:rsidRPr="00B15F51">
        <w:rPr>
          <w:rFonts w:asciiTheme="majorBidi" w:hAnsiTheme="majorBidi" w:cstheme="majorBidi"/>
          <w:i/>
          <w:sz w:val="24"/>
          <w:szCs w:val="24"/>
        </w:rPr>
        <w:t>na</w:t>
      </w:r>
      <w:proofErr w:type="spellEnd"/>
      <w:r w:rsidRPr="00643993">
        <w:rPr>
          <w:rFonts w:asciiTheme="majorBidi" w:hAnsiTheme="majorBidi" w:cstheme="majorBidi"/>
          <w:sz w:val="24"/>
          <w:szCs w:val="24"/>
        </w:rPr>
        <w:t xml:space="preserve"> healing scrolls,</w:t>
      </w:r>
      <w:r w:rsidR="00660CCA" w:rsidRPr="00643993">
        <w:rPr>
          <w:rFonts w:asciiTheme="majorBidi" w:hAnsiTheme="majorBidi" w:cstheme="majorBidi"/>
          <w:sz w:val="24"/>
          <w:szCs w:val="24"/>
        </w:rPr>
        <w:t xml:space="preserve"> patterns from </w:t>
      </w:r>
      <w:proofErr w:type="spellStart"/>
      <w:r w:rsidR="00660CCA" w:rsidRPr="00643993">
        <w:rPr>
          <w:rFonts w:asciiTheme="majorBidi" w:hAnsiTheme="majorBidi" w:cstheme="majorBidi"/>
          <w:sz w:val="24"/>
          <w:szCs w:val="24"/>
        </w:rPr>
        <w:t>Tiletes</w:t>
      </w:r>
      <w:proofErr w:type="spellEnd"/>
      <w:del w:id="229" w:author="Authorised User" w:date="2013-12-21T16:28:00Z">
        <w:r w:rsidR="00660CCA" w:rsidRPr="00643993" w:rsidDel="00047896">
          <w:rPr>
            <w:rFonts w:asciiTheme="majorBidi" w:hAnsiTheme="majorBidi" w:cstheme="majorBidi"/>
            <w:sz w:val="24"/>
            <w:szCs w:val="24"/>
          </w:rPr>
          <w:delText xml:space="preserve"> (the geometric inlay border </w:delText>
        </w:r>
        <w:r w:rsidRPr="00643993" w:rsidDel="00047896">
          <w:rPr>
            <w:rFonts w:asciiTheme="majorBidi" w:hAnsiTheme="majorBidi" w:cstheme="majorBidi"/>
            <w:sz w:val="24"/>
            <w:szCs w:val="24"/>
          </w:rPr>
          <w:delText>patters of traditional dresses)</w:delText>
        </w:r>
      </w:del>
      <w:r w:rsidRPr="00643993">
        <w:rPr>
          <w:rFonts w:asciiTheme="majorBidi" w:hAnsiTheme="majorBidi" w:cstheme="majorBidi"/>
          <w:sz w:val="24"/>
          <w:szCs w:val="24"/>
        </w:rPr>
        <w:t>, and</w:t>
      </w:r>
      <w:r w:rsidR="00660CCA" w:rsidRPr="00643993">
        <w:rPr>
          <w:rFonts w:asciiTheme="majorBidi" w:hAnsiTheme="majorBidi" w:cstheme="majorBidi"/>
          <w:sz w:val="24"/>
          <w:szCs w:val="24"/>
        </w:rPr>
        <w:t xml:space="preserve"> </w:t>
      </w:r>
      <w:proofErr w:type="spellStart"/>
      <w:r w:rsidR="00B425CA" w:rsidRPr="00B425CA">
        <w:rPr>
          <w:rFonts w:asciiTheme="majorBidi" w:hAnsiTheme="majorBidi" w:cstheme="majorBidi"/>
          <w:i/>
          <w:sz w:val="24"/>
          <w:szCs w:val="24"/>
        </w:rPr>
        <w:t>mesobos</w:t>
      </w:r>
      <w:proofErr w:type="spellEnd"/>
      <w:r w:rsidR="00660CCA" w:rsidRPr="00643993">
        <w:rPr>
          <w:rFonts w:asciiTheme="majorBidi" w:hAnsiTheme="majorBidi" w:cstheme="majorBidi"/>
          <w:sz w:val="24"/>
          <w:szCs w:val="24"/>
        </w:rPr>
        <w:t xml:space="preserve"> (tradi</w:t>
      </w:r>
      <w:r w:rsidRPr="00643993">
        <w:rPr>
          <w:rFonts w:asciiTheme="majorBidi" w:hAnsiTheme="majorBidi" w:cstheme="majorBidi"/>
          <w:sz w:val="24"/>
          <w:szCs w:val="24"/>
        </w:rPr>
        <w:t xml:space="preserve">tional food plates and tables). </w:t>
      </w:r>
      <w:del w:id="230" w:author="Authorised User" w:date="2013-12-21T16:07:00Z">
        <w:r w:rsidR="00660CCA" w:rsidRPr="00643993" w:rsidDel="00702568">
          <w:rPr>
            <w:rFonts w:asciiTheme="majorBidi" w:hAnsiTheme="majorBidi" w:cstheme="majorBidi"/>
            <w:sz w:val="24"/>
            <w:szCs w:val="24"/>
          </w:rPr>
          <w:delText xml:space="preserve">Skunder </w:delText>
        </w:r>
      </w:del>
      <w:proofErr w:type="spellStart"/>
      <w:ins w:id="231" w:author="Authorised User" w:date="2013-12-21T16:07:00Z">
        <w:r w:rsidR="00702568" w:rsidRPr="00643993">
          <w:rPr>
            <w:rFonts w:asciiTheme="majorBidi" w:hAnsiTheme="majorBidi" w:cstheme="majorBidi"/>
            <w:sz w:val="24"/>
            <w:szCs w:val="24"/>
          </w:rPr>
          <w:t>Boghossian</w:t>
        </w:r>
        <w:proofErr w:type="spellEnd"/>
        <w:r w:rsidR="00702568" w:rsidRPr="00643993">
          <w:rPr>
            <w:rFonts w:asciiTheme="majorBidi" w:hAnsiTheme="majorBidi" w:cstheme="majorBidi"/>
            <w:sz w:val="24"/>
            <w:szCs w:val="24"/>
          </w:rPr>
          <w:t xml:space="preserve"> </w:t>
        </w:r>
      </w:ins>
      <w:r w:rsidR="00480F25" w:rsidRPr="00643993">
        <w:rPr>
          <w:rFonts w:asciiTheme="majorBidi" w:hAnsiTheme="majorBidi" w:cstheme="majorBidi"/>
          <w:sz w:val="24"/>
          <w:szCs w:val="24"/>
        </w:rPr>
        <w:t>was also an experimenter, using</w:t>
      </w:r>
      <w:r w:rsidR="00660CCA" w:rsidRPr="00643993">
        <w:rPr>
          <w:rFonts w:asciiTheme="majorBidi" w:hAnsiTheme="majorBidi" w:cstheme="majorBidi"/>
          <w:sz w:val="24"/>
          <w:szCs w:val="24"/>
        </w:rPr>
        <w:t xml:space="preserve"> local and traditional materials </w:t>
      </w:r>
      <w:r w:rsidR="00480F25" w:rsidRPr="00643993">
        <w:rPr>
          <w:rFonts w:asciiTheme="majorBidi" w:hAnsiTheme="majorBidi" w:cstheme="majorBidi"/>
          <w:sz w:val="24"/>
          <w:szCs w:val="24"/>
        </w:rPr>
        <w:t xml:space="preserve">and methods </w:t>
      </w:r>
      <w:r w:rsidR="00660CCA" w:rsidRPr="00643993">
        <w:rPr>
          <w:rFonts w:asciiTheme="majorBidi" w:hAnsiTheme="majorBidi" w:cstheme="majorBidi"/>
          <w:sz w:val="24"/>
          <w:szCs w:val="24"/>
        </w:rPr>
        <w:t>f</w:t>
      </w:r>
      <w:r w:rsidR="00480F25" w:rsidRPr="00643993">
        <w:rPr>
          <w:rFonts w:asciiTheme="majorBidi" w:hAnsiTheme="majorBidi" w:cstheme="majorBidi"/>
          <w:sz w:val="24"/>
          <w:szCs w:val="24"/>
        </w:rPr>
        <w:t>rom Ethiopia</w:t>
      </w:r>
      <w:ins w:id="232" w:author="" w:date="2014-08-21T16:05:00Z">
        <w:r w:rsidR="00F0274E">
          <w:rPr>
            <w:rFonts w:asciiTheme="majorBidi" w:hAnsiTheme="majorBidi" w:cstheme="majorBidi"/>
            <w:sz w:val="24"/>
            <w:szCs w:val="24"/>
          </w:rPr>
          <w:t>,</w:t>
        </w:r>
      </w:ins>
      <w:r w:rsidR="00480F25" w:rsidRPr="00643993">
        <w:rPr>
          <w:rFonts w:asciiTheme="majorBidi" w:hAnsiTheme="majorBidi" w:cstheme="majorBidi"/>
          <w:sz w:val="24"/>
          <w:szCs w:val="24"/>
        </w:rPr>
        <w:t xml:space="preserve"> such as bark cloth, </w:t>
      </w:r>
      <w:proofErr w:type="gramStart"/>
      <w:r w:rsidR="00660CCA" w:rsidRPr="00643993">
        <w:rPr>
          <w:rFonts w:asciiTheme="majorBidi" w:hAnsiTheme="majorBidi" w:cstheme="majorBidi"/>
          <w:sz w:val="24"/>
          <w:szCs w:val="24"/>
        </w:rPr>
        <w:t>goat</w:t>
      </w:r>
      <w:ins w:id="233" w:author="" w:date="2014-08-21T16:05:00Z">
        <w:r w:rsidR="00F0274E">
          <w:rPr>
            <w:rFonts w:asciiTheme="majorBidi" w:hAnsiTheme="majorBidi" w:cstheme="majorBidi"/>
            <w:sz w:val="24"/>
            <w:szCs w:val="24"/>
          </w:rPr>
          <w:t xml:space="preserve"> </w:t>
        </w:r>
      </w:ins>
      <w:del w:id="234" w:author="" w:date="2014-08-21T16:05:00Z">
        <w:r w:rsidR="00660CCA" w:rsidRPr="00643993" w:rsidDel="00F0274E">
          <w:rPr>
            <w:rFonts w:asciiTheme="majorBidi" w:hAnsiTheme="majorBidi" w:cstheme="majorBidi"/>
            <w:sz w:val="24"/>
            <w:szCs w:val="24"/>
          </w:rPr>
          <w:delText xml:space="preserve"> </w:delText>
        </w:r>
      </w:del>
      <w:r w:rsidR="00660CCA" w:rsidRPr="00643993">
        <w:rPr>
          <w:rFonts w:asciiTheme="majorBidi" w:hAnsiTheme="majorBidi" w:cstheme="majorBidi"/>
          <w:sz w:val="24"/>
          <w:szCs w:val="24"/>
        </w:rPr>
        <w:t>skin</w:t>
      </w:r>
      <w:proofErr w:type="gramEnd"/>
      <w:r w:rsidR="00660CCA" w:rsidRPr="00643993">
        <w:rPr>
          <w:rFonts w:asciiTheme="majorBidi" w:hAnsiTheme="majorBidi" w:cstheme="majorBidi"/>
          <w:sz w:val="24"/>
          <w:szCs w:val="24"/>
        </w:rPr>
        <w:t xml:space="preserve">, </w:t>
      </w:r>
      <w:r w:rsidR="00480F25" w:rsidRPr="00643993">
        <w:rPr>
          <w:rFonts w:asciiTheme="majorBidi" w:hAnsiTheme="majorBidi" w:cstheme="majorBidi"/>
          <w:sz w:val="24"/>
          <w:szCs w:val="24"/>
        </w:rPr>
        <w:t xml:space="preserve">natural earth colours combined </w:t>
      </w:r>
      <w:r w:rsidR="00660CCA" w:rsidRPr="00643993">
        <w:rPr>
          <w:rFonts w:asciiTheme="majorBidi" w:hAnsiTheme="majorBidi" w:cstheme="majorBidi"/>
          <w:sz w:val="24"/>
          <w:szCs w:val="24"/>
        </w:rPr>
        <w:t xml:space="preserve">with </w:t>
      </w:r>
      <w:r w:rsidR="00480F25" w:rsidRPr="00643993">
        <w:rPr>
          <w:rFonts w:asciiTheme="majorBidi" w:hAnsiTheme="majorBidi" w:cstheme="majorBidi"/>
          <w:sz w:val="24"/>
          <w:szCs w:val="24"/>
        </w:rPr>
        <w:t>European techniques and materials</w:t>
      </w:r>
      <w:del w:id="235" w:author="Authorised User" w:date="2013-12-21T16:29:00Z">
        <w:r w:rsidR="00480F25" w:rsidRPr="00643993" w:rsidDel="00047896">
          <w:rPr>
            <w:rFonts w:asciiTheme="majorBidi" w:hAnsiTheme="majorBidi" w:cstheme="majorBidi"/>
            <w:sz w:val="24"/>
            <w:szCs w:val="24"/>
          </w:rPr>
          <w:delText xml:space="preserve"> </w:delText>
        </w:r>
        <w:r w:rsidR="001C246C" w:rsidRPr="00643993" w:rsidDel="00047896">
          <w:rPr>
            <w:rFonts w:asciiTheme="majorBidi" w:hAnsiTheme="majorBidi" w:cstheme="majorBidi"/>
            <w:sz w:val="24"/>
            <w:szCs w:val="24"/>
          </w:rPr>
          <w:delText>including</w:delText>
        </w:r>
        <w:r w:rsidR="00480F25" w:rsidRPr="00643993" w:rsidDel="00047896">
          <w:rPr>
            <w:rFonts w:asciiTheme="majorBidi" w:hAnsiTheme="majorBidi" w:cstheme="majorBidi"/>
            <w:sz w:val="24"/>
            <w:szCs w:val="24"/>
          </w:rPr>
          <w:delText xml:space="preserve"> </w:delText>
        </w:r>
        <w:r w:rsidR="00660CCA" w:rsidRPr="00643993" w:rsidDel="00047896">
          <w:rPr>
            <w:rFonts w:asciiTheme="majorBidi" w:hAnsiTheme="majorBidi" w:cstheme="majorBidi"/>
            <w:sz w:val="24"/>
            <w:szCs w:val="24"/>
          </w:rPr>
          <w:delText>oil, acrylic, gouache, crayon, pen and ink</w:delText>
        </w:r>
      </w:del>
      <w:r w:rsidR="00660CCA" w:rsidRPr="00643993">
        <w:rPr>
          <w:rFonts w:asciiTheme="majorBidi" w:hAnsiTheme="majorBidi" w:cstheme="majorBidi"/>
          <w:sz w:val="24"/>
          <w:szCs w:val="24"/>
        </w:rPr>
        <w:t xml:space="preserve">. </w:t>
      </w:r>
      <w:r w:rsidR="00E5518D">
        <w:rPr>
          <w:rFonts w:asciiTheme="majorBidi" w:hAnsiTheme="majorBidi" w:cstheme="majorBidi"/>
          <w:sz w:val="24"/>
          <w:szCs w:val="24"/>
        </w:rPr>
        <w:t>A v</w:t>
      </w:r>
      <w:r w:rsidR="00A56974">
        <w:rPr>
          <w:rFonts w:asciiTheme="majorBidi" w:hAnsiTheme="majorBidi" w:cstheme="majorBidi"/>
          <w:sz w:val="24"/>
          <w:szCs w:val="24"/>
        </w:rPr>
        <w:t>isionary, i</w:t>
      </w:r>
      <w:r w:rsidR="001C246C" w:rsidRPr="00643993">
        <w:rPr>
          <w:rFonts w:asciiTheme="majorBidi" w:hAnsiTheme="majorBidi" w:cstheme="majorBidi"/>
          <w:sz w:val="24"/>
          <w:szCs w:val="24"/>
        </w:rPr>
        <w:t xml:space="preserve">nnovator and pioneer, </w:t>
      </w:r>
      <w:r w:rsidR="00480F25" w:rsidRPr="00643993">
        <w:rPr>
          <w:rFonts w:asciiTheme="majorBidi" w:hAnsiTheme="majorBidi" w:cstheme="majorBidi"/>
          <w:sz w:val="24"/>
          <w:szCs w:val="24"/>
        </w:rPr>
        <w:t>Alexander ‘</w:t>
      </w:r>
      <w:proofErr w:type="spellStart"/>
      <w:r w:rsidR="00480F25" w:rsidRPr="00643993">
        <w:rPr>
          <w:rFonts w:asciiTheme="majorBidi" w:hAnsiTheme="majorBidi" w:cstheme="majorBidi"/>
          <w:sz w:val="24"/>
          <w:szCs w:val="24"/>
        </w:rPr>
        <w:t>Skunder</w:t>
      </w:r>
      <w:proofErr w:type="spellEnd"/>
      <w:r w:rsidR="00480F25" w:rsidRPr="00643993">
        <w:rPr>
          <w:rFonts w:asciiTheme="majorBidi" w:hAnsiTheme="majorBidi" w:cstheme="majorBidi"/>
          <w:sz w:val="24"/>
          <w:szCs w:val="24"/>
        </w:rPr>
        <w:t>’</w:t>
      </w:r>
      <w:r w:rsidR="001C246C" w:rsidRPr="00643993">
        <w:rPr>
          <w:rFonts w:asciiTheme="majorBidi" w:hAnsiTheme="majorBidi" w:cstheme="majorBidi"/>
          <w:sz w:val="24"/>
          <w:szCs w:val="24"/>
        </w:rPr>
        <w:t xml:space="preserve"> </w:t>
      </w:r>
      <w:proofErr w:type="spellStart"/>
      <w:r w:rsidR="001C246C" w:rsidRPr="00643993">
        <w:rPr>
          <w:rFonts w:asciiTheme="majorBidi" w:hAnsiTheme="majorBidi" w:cstheme="majorBidi"/>
          <w:sz w:val="24"/>
          <w:szCs w:val="24"/>
        </w:rPr>
        <w:t>Boghossian</w:t>
      </w:r>
      <w:proofErr w:type="spellEnd"/>
      <w:r w:rsidR="001C246C" w:rsidRPr="00643993">
        <w:rPr>
          <w:rFonts w:asciiTheme="majorBidi" w:hAnsiTheme="majorBidi" w:cstheme="majorBidi"/>
          <w:sz w:val="24"/>
          <w:szCs w:val="24"/>
        </w:rPr>
        <w:t xml:space="preserve"> dedicated his life to his art and has become one of the fathers of African </w:t>
      </w:r>
      <w:del w:id="236" w:author="" w:date="2014-08-21T16:06:00Z">
        <w:r w:rsidR="001C246C" w:rsidRPr="00643993" w:rsidDel="00F0274E">
          <w:rPr>
            <w:rFonts w:asciiTheme="majorBidi" w:hAnsiTheme="majorBidi" w:cstheme="majorBidi"/>
            <w:sz w:val="24"/>
            <w:szCs w:val="24"/>
          </w:rPr>
          <w:delText xml:space="preserve">modernism </w:delText>
        </w:r>
      </w:del>
      <w:ins w:id="237" w:author="" w:date="2014-08-21T16:06:00Z">
        <w:r w:rsidR="00F0274E">
          <w:rPr>
            <w:rFonts w:asciiTheme="majorBidi" w:hAnsiTheme="majorBidi" w:cstheme="majorBidi"/>
            <w:sz w:val="24"/>
            <w:szCs w:val="24"/>
          </w:rPr>
          <w:t>M</w:t>
        </w:r>
        <w:r w:rsidR="00F0274E" w:rsidRPr="00643993">
          <w:rPr>
            <w:rFonts w:asciiTheme="majorBidi" w:hAnsiTheme="majorBidi" w:cstheme="majorBidi"/>
            <w:sz w:val="24"/>
            <w:szCs w:val="24"/>
          </w:rPr>
          <w:t xml:space="preserve">odernism </w:t>
        </w:r>
      </w:ins>
      <w:r w:rsidR="001C246C" w:rsidRPr="00643993">
        <w:rPr>
          <w:rFonts w:asciiTheme="majorBidi" w:hAnsiTheme="majorBidi" w:cstheme="majorBidi"/>
          <w:sz w:val="24"/>
          <w:szCs w:val="24"/>
        </w:rPr>
        <w:t>today.</w:t>
      </w:r>
    </w:p>
    <w:p w14:paraId="0D27BBEC" w14:textId="77777777" w:rsidR="0097039A" w:rsidDel="00116EA7" w:rsidRDefault="0097039A" w:rsidP="0097039A">
      <w:pPr>
        <w:pStyle w:val="NoSpacing"/>
        <w:spacing w:line="360" w:lineRule="auto"/>
        <w:rPr>
          <w:del w:id="238" w:author="Erin Rice" w:date="2014-01-20T11:14:00Z"/>
          <w:rFonts w:asciiTheme="majorBidi" w:hAnsiTheme="majorBidi" w:cstheme="majorBidi"/>
          <w:sz w:val="24"/>
          <w:szCs w:val="24"/>
        </w:rPr>
      </w:pPr>
    </w:p>
    <w:p w14:paraId="4861011C" w14:textId="77777777" w:rsidR="001D3F88" w:rsidRDefault="001D3F88" w:rsidP="0097039A">
      <w:pPr>
        <w:pStyle w:val="NoSpacing"/>
        <w:spacing w:line="360" w:lineRule="auto"/>
        <w:rPr>
          <w:ins w:id="239" w:author="Authorised User" w:date="2013-12-21T15:40:00Z"/>
          <w:rFonts w:asciiTheme="majorBidi" w:hAnsiTheme="majorBidi" w:cstheme="majorBidi"/>
          <w:sz w:val="24"/>
          <w:szCs w:val="24"/>
        </w:rPr>
      </w:pPr>
    </w:p>
    <w:p w14:paraId="4C7467BD" w14:textId="77777777" w:rsidR="00643993" w:rsidRDefault="00643993" w:rsidP="0097039A">
      <w:pPr>
        <w:pStyle w:val="NoSpacing"/>
        <w:spacing w:line="360" w:lineRule="auto"/>
        <w:rPr>
          <w:rFonts w:asciiTheme="majorBidi" w:hAnsiTheme="majorBidi" w:cstheme="majorBidi"/>
          <w:sz w:val="24"/>
          <w:szCs w:val="24"/>
        </w:rPr>
      </w:pPr>
      <w:r w:rsidRPr="0043037E">
        <w:rPr>
          <w:rFonts w:asciiTheme="majorBidi" w:hAnsiTheme="majorBidi" w:cstheme="majorBidi"/>
          <w:sz w:val="24"/>
          <w:szCs w:val="24"/>
        </w:rPr>
        <w:t xml:space="preserve">References and Further Reading </w:t>
      </w:r>
    </w:p>
    <w:p w14:paraId="28BC8BF6" w14:textId="77777777" w:rsidR="0097039A" w:rsidDel="007F3E41" w:rsidRDefault="0097039A" w:rsidP="0097039A">
      <w:pPr>
        <w:pStyle w:val="NoSpacing"/>
        <w:spacing w:line="360" w:lineRule="auto"/>
        <w:rPr>
          <w:del w:id="240" w:author="" w:date="2014-08-21T16:58:00Z"/>
          <w:rFonts w:asciiTheme="majorBidi" w:hAnsiTheme="majorBidi" w:cstheme="majorBidi"/>
          <w:sz w:val="24"/>
          <w:szCs w:val="24"/>
        </w:rPr>
      </w:pPr>
    </w:p>
    <w:p w14:paraId="64522F16" w14:textId="77777777" w:rsidR="0097039A" w:rsidRPr="00B15F51" w:rsidDel="007F3E41" w:rsidRDefault="0097039A" w:rsidP="00B15F51">
      <w:pPr>
        <w:pStyle w:val="NoSpacing"/>
        <w:spacing w:line="360" w:lineRule="auto"/>
        <w:jc w:val="both"/>
        <w:rPr>
          <w:del w:id="241" w:author="" w:date="2014-08-21T16:58:00Z"/>
          <w:rFonts w:asciiTheme="majorBidi" w:hAnsiTheme="majorBidi" w:cstheme="majorBidi"/>
          <w:sz w:val="24"/>
          <w:szCs w:val="24"/>
        </w:rPr>
      </w:pPr>
      <w:del w:id="242" w:author="" w:date="2014-08-21T16:58:00Z">
        <w:r w:rsidDel="007F3E41">
          <w:rPr>
            <w:rFonts w:asciiTheme="majorBidi" w:hAnsiTheme="majorBidi" w:cstheme="majorBidi"/>
            <w:sz w:val="24"/>
            <w:szCs w:val="24"/>
          </w:rPr>
          <w:delText>Literature:</w:delText>
        </w:r>
        <w:r w:rsidRPr="0043037E" w:rsidDel="007F3E41">
          <w:rPr>
            <w:rFonts w:asciiTheme="majorBidi" w:hAnsiTheme="majorBidi" w:cstheme="majorBidi"/>
            <w:sz w:val="24"/>
            <w:szCs w:val="24"/>
          </w:rPr>
          <w:delText>Enwezor</w:delText>
        </w:r>
        <w:r w:rsidDel="007F3E41">
          <w:rPr>
            <w:rFonts w:asciiTheme="majorBidi" w:hAnsiTheme="majorBidi" w:cstheme="majorBidi"/>
            <w:sz w:val="24"/>
            <w:szCs w:val="24"/>
          </w:rPr>
          <w:delText>,</w:delText>
        </w:r>
        <w:r w:rsidRPr="0043037E" w:rsidDel="007F3E41">
          <w:rPr>
            <w:rFonts w:asciiTheme="majorBidi" w:hAnsiTheme="majorBidi" w:cstheme="majorBidi"/>
            <w:sz w:val="24"/>
            <w:szCs w:val="24"/>
          </w:rPr>
          <w:delText xml:space="preserve"> O. </w:delText>
        </w:r>
        <w:r w:rsidDel="007F3E41">
          <w:rPr>
            <w:rFonts w:asciiTheme="majorBidi" w:hAnsiTheme="majorBidi" w:cstheme="majorBidi"/>
            <w:sz w:val="24"/>
            <w:szCs w:val="24"/>
          </w:rPr>
          <w:delText>a</w:delText>
        </w:r>
        <w:r w:rsidRPr="0043037E" w:rsidDel="007F3E41">
          <w:rPr>
            <w:rFonts w:asciiTheme="majorBidi" w:hAnsiTheme="majorBidi" w:cstheme="majorBidi"/>
            <w:sz w:val="24"/>
            <w:szCs w:val="24"/>
          </w:rPr>
          <w:delText xml:space="preserve">nd </w:delText>
        </w:r>
        <w:r w:rsidRPr="0043037E" w:rsidDel="007F3E41">
          <w:rPr>
            <w:rStyle w:val="exldetailsdisplayval"/>
            <w:rFonts w:asciiTheme="majorBidi" w:hAnsiTheme="majorBidi" w:cstheme="majorBidi"/>
            <w:sz w:val="24"/>
            <w:szCs w:val="24"/>
          </w:rPr>
          <w:delText>Achebe</w:delText>
        </w:r>
        <w:r w:rsidDel="007F3E41">
          <w:rPr>
            <w:rStyle w:val="exldetailsdisplayval"/>
            <w:rFonts w:asciiTheme="majorBidi" w:hAnsiTheme="majorBidi" w:cstheme="majorBidi"/>
            <w:sz w:val="24"/>
            <w:szCs w:val="24"/>
          </w:rPr>
          <w:delText>,</w:delText>
        </w:r>
        <w:r w:rsidRPr="0043037E" w:rsidDel="007F3E41">
          <w:rPr>
            <w:rStyle w:val="exldetailsdisplayval"/>
            <w:rFonts w:asciiTheme="majorBidi" w:hAnsiTheme="majorBidi" w:cstheme="majorBidi"/>
            <w:sz w:val="24"/>
            <w:szCs w:val="24"/>
          </w:rPr>
          <w:delText xml:space="preserve"> C. (2001)</w:delText>
        </w:r>
        <w:r w:rsidDel="007F3E41">
          <w:rPr>
            <w:rStyle w:val="exldetailsdisplayval"/>
            <w:rFonts w:asciiTheme="majorBidi" w:hAnsiTheme="majorBidi" w:cstheme="majorBidi"/>
            <w:sz w:val="24"/>
            <w:szCs w:val="24"/>
          </w:rPr>
          <w:delText>,</w:delText>
        </w:r>
        <w:r w:rsidRPr="0043037E" w:rsidDel="007F3E41">
          <w:rPr>
            <w:rStyle w:val="exldetailsdisplayval"/>
            <w:rFonts w:asciiTheme="majorBidi" w:hAnsiTheme="majorBidi" w:cstheme="majorBidi"/>
            <w:sz w:val="24"/>
            <w:szCs w:val="24"/>
          </w:rPr>
          <w:delText xml:space="preserve"> </w:delText>
        </w:r>
        <w:r w:rsidRPr="0043037E" w:rsidDel="007F3E41">
          <w:rPr>
            <w:rStyle w:val="searchword"/>
            <w:rFonts w:asciiTheme="majorBidi" w:hAnsiTheme="majorBidi" w:cstheme="majorBidi"/>
            <w:i/>
            <w:iCs/>
            <w:sz w:val="24"/>
            <w:szCs w:val="24"/>
          </w:rPr>
          <w:delText>The</w:delText>
        </w:r>
        <w:r w:rsidRPr="0043037E" w:rsidDel="007F3E41">
          <w:rPr>
            <w:rFonts w:asciiTheme="majorBidi" w:hAnsiTheme="majorBidi" w:cstheme="majorBidi"/>
            <w:i/>
            <w:iCs/>
            <w:sz w:val="24"/>
            <w:szCs w:val="24"/>
          </w:rPr>
          <w:delText xml:space="preserve"> </w:delText>
        </w:r>
        <w:r w:rsidRPr="0043037E" w:rsidDel="007F3E41">
          <w:rPr>
            <w:rStyle w:val="searchword"/>
            <w:rFonts w:asciiTheme="majorBidi" w:hAnsiTheme="majorBidi" w:cstheme="majorBidi"/>
            <w:i/>
            <w:iCs/>
            <w:sz w:val="24"/>
            <w:szCs w:val="24"/>
          </w:rPr>
          <w:delText>short</w:delText>
        </w:r>
        <w:r w:rsidRPr="0043037E" w:rsidDel="007F3E41">
          <w:rPr>
            <w:rFonts w:asciiTheme="majorBidi" w:hAnsiTheme="majorBidi" w:cstheme="majorBidi"/>
            <w:i/>
            <w:iCs/>
            <w:sz w:val="24"/>
            <w:szCs w:val="24"/>
          </w:rPr>
          <w:delText xml:space="preserve"> </w:delText>
        </w:r>
        <w:r w:rsidRPr="0043037E" w:rsidDel="007F3E41">
          <w:rPr>
            <w:rStyle w:val="searchword"/>
            <w:rFonts w:asciiTheme="majorBidi" w:hAnsiTheme="majorBidi" w:cstheme="majorBidi"/>
            <w:i/>
            <w:iCs/>
            <w:sz w:val="24"/>
            <w:szCs w:val="24"/>
          </w:rPr>
          <w:delText>century</w:delText>
        </w:r>
        <w:r w:rsidRPr="0043037E" w:rsidDel="007F3E41">
          <w:rPr>
            <w:rFonts w:asciiTheme="majorBidi" w:hAnsiTheme="majorBidi" w:cstheme="majorBidi"/>
            <w:i/>
            <w:iCs/>
            <w:sz w:val="24"/>
            <w:szCs w:val="24"/>
          </w:rPr>
          <w:delText xml:space="preserve">: </w:delText>
        </w:r>
        <w:r w:rsidRPr="0043037E" w:rsidDel="007F3E41">
          <w:rPr>
            <w:rStyle w:val="searchword"/>
            <w:rFonts w:asciiTheme="majorBidi" w:hAnsiTheme="majorBidi" w:cstheme="majorBidi"/>
            <w:i/>
            <w:iCs/>
            <w:sz w:val="24"/>
            <w:szCs w:val="24"/>
          </w:rPr>
          <w:delText>independence</w:delText>
        </w:r>
        <w:r w:rsidRPr="0043037E" w:rsidDel="007F3E41">
          <w:rPr>
            <w:rFonts w:asciiTheme="majorBidi" w:hAnsiTheme="majorBidi" w:cstheme="majorBidi"/>
            <w:i/>
            <w:iCs/>
            <w:sz w:val="24"/>
            <w:szCs w:val="24"/>
          </w:rPr>
          <w:delText xml:space="preserve"> </w:delText>
        </w:r>
        <w:r w:rsidRPr="0043037E" w:rsidDel="007F3E41">
          <w:rPr>
            <w:rStyle w:val="searchword"/>
            <w:rFonts w:asciiTheme="majorBidi" w:hAnsiTheme="majorBidi" w:cstheme="majorBidi"/>
            <w:i/>
            <w:iCs/>
            <w:sz w:val="24"/>
            <w:szCs w:val="24"/>
          </w:rPr>
          <w:delText>and</w:delText>
        </w:r>
        <w:r w:rsidRPr="0043037E" w:rsidDel="007F3E41">
          <w:rPr>
            <w:rFonts w:asciiTheme="majorBidi" w:hAnsiTheme="majorBidi" w:cstheme="majorBidi"/>
            <w:i/>
            <w:iCs/>
            <w:sz w:val="24"/>
            <w:szCs w:val="24"/>
          </w:rPr>
          <w:delText xml:space="preserve"> </w:delText>
        </w:r>
        <w:r w:rsidRPr="0043037E" w:rsidDel="007F3E41">
          <w:rPr>
            <w:rStyle w:val="searchword"/>
            <w:rFonts w:asciiTheme="majorBidi" w:hAnsiTheme="majorBidi" w:cstheme="majorBidi"/>
            <w:i/>
            <w:iCs/>
            <w:sz w:val="24"/>
            <w:szCs w:val="24"/>
          </w:rPr>
          <w:delText>liberation</w:delText>
        </w:r>
        <w:r w:rsidRPr="0043037E" w:rsidDel="007F3E41">
          <w:rPr>
            <w:rFonts w:asciiTheme="majorBidi" w:hAnsiTheme="majorBidi" w:cstheme="majorBidi"/>
            <w:i/>
            <w:iCs/>
            <w:sz w:val="24"/>
            <w:szCs w:val="24"/>
          </w:rPr>
          <w:delText xml:space="preserve"> </w:delText>
        </w:r>
        <w:r w:rsidRPr="0043037E" w:rsidDel="007F3E41">
          <w:rPr>
            <w:rStyle w:val="searchword"/>
            <w:rFonts w:asciiTheme="majorBidi" w:hAnsiTheme="majorBidi" w:cstheme="majorBidi"/>
            <w:i/>
            <w:iCs/>
            <w:sz w:val="24"/>
            <w:szCs w:val="24"/>
          </w:rPr>
          <w:delText>movements</w:delText>
        </w:r>
        <w:r w:rsidRPr="0043037E" w:rsidDel="007F3E41">
          <w:rPr>
            <w:rFonts w:asciiTheme="majorBidi" w:hAnsiTheme="majorBidi" w:cstheme="majorBidi"/>
            <w:i/>
            <w:iCs/>
            <w:sz w:val="24"/>
            <w:szCs w:val="24"/>
          </w:rPr>
          <w:delText xml:space="preserve"> </w:delText>
        </w:r>
        <w:r w:rsidRPr="0043037E" w:rsidDel="007F3E41">
          <w:rPr>
            <w:rStyle w:val="searchword"/>
            <w:rFonts w:asciiTheme="majorBidi" w:hAnsiTheme="majorBidi" w:cstheme="majorBidi"/>
            <w:i/>
            <w:iCs/>
            <w:sz w:val="24"/>
            <w:szCs w:val="24"/>
          </w:rPr>
          <w:delText>in</w:delText>
        </w:r>
        <w:r w:rsidRPr="0043037E" w:rsidDel="007F3E41">
          <w:rPr>
            <w:rFonts w:asciiTheme="majorBidi" w:hAnsiTheme="majorBidi" w:cstheme="majorBidi"/>
            <w:i/>
            <w:iCs/>
            <w:sz w:val="24"/>
            <w:szCs w:val="24"/>
          </w:rPr>
          <w:delText xml:space="preserve"> </w:delText>
        </w:r>
        <w:r w:rsidRPr="0043037E" w:rsidDel="007F3E41">
          <w:rPr>
            <w:rStyle w:val="searchword"/>
            <w:rFonts w:asciiTheme="majorBidi" w:hAnsiTheme="majorBidi" w:cstheme="majorBidi"/>
            <w:i/>
            <w:iCs/>
            <w:sz w:val="24"/>
            <w:szCs w:val="24"/>
          </w:rPr>
          <w:delText>Africa</w:delText>
        </w:r>
        <w:r w:rsidRPr="0043037E" w:rsidDel="007F3E41">
          <w:rPr>
            <w:rFonts w:asciiTheme="majorBidi" w:hAnsiTheme="majorBidi" w:cstheme="majorBidi"/>
            <w:i/>
            <w:iCs/>
            <w:sz w:val="24"/>
            <w:szCs w:val="24"/>
          </w:rPr>
          <w:delText xml:space="preserve">, </w:delText>
        </w:r>
        <w:r w:rsidRPr="0043037E" w:rsidDel="007F3E41">
          <w:rPr>
            <w:rStyle w:val="searchword"/>
            <w:rFonts w:asciiTheme="majorBidi" w:hAnsiTheme="majorBidi" w:cstheme="majorBidi"/>
            <w:i/>
            <w:iCs/>
            <w:sz w:val="24"/>
            <w:szCs w:val="24"/>
          </w:rPr>
          <w:delText>1945</w:delText>
        </w:r>
        <w:r w:rsidRPr="0043037E" w:rsidDel="007F3E41">
          <w:rPr>
            <w:rFonts w:asciiTheme="majorBidi" w:hAnsiTheme="majorBidi" w:cstheme="majorBidi"/>
            <w:i/>
            <w:iCs/>
            <w:sz w:val="24"/>
            <w:szCs w:val="24"/>
          </w:rPr>
          <w:delText>-</w:delText>
        </w:r>
        <w:r w:rsidRPr="0043037E" w:rsidDel="007F3E41">
          <w:rPr>
            <w:rStyle w:val="searchword"/>
            <w:rFonts w:asciiTheme="majorBidi" w:hAnsiTheme="majorBidi" w:cstheme="majorBidi"/>
            <w:i/>
            <w:iCs/>
            <w:sz w:val="24"/>
            <w:szCs w:val="24"/>
          </w:rPr>
          <w:delText>1994</w:delText>
        </w:r>
        <w:r w:rsidRPr="0043037E" w:rsidDel="007F3E41">
          <w:rPr>
            <w:rStyle w:val="searchword"/>
            <w:rFonts w:asciiTheme="majorBidi" w:hAnsiTheme="majorBidi" w:cstheme="majorBidi"/>
            <w:sz w:val="24"/>
            <w:szCs w:val="24"/>
          </w:rPr>
          <w:delText xml:space="preserve">, </w:delText>
        </w:r>
        <w:r w:rsidRPr="0043037E" w:rsidDel="007F3E41">
          <w:rPr>
            <w:rFonts w:asciiTheme="majorBidi" w:eastAsia="Times New Roman" w:hAnsiTheme="majorBidi" w:cstheme="majorBidi"/>
            <w:sz w:val="24"/>
            <w:szCs w:val="24"/>
          </w:rPr>
          <w:delText xml:space="preserve">Munich ; London : Prestel </w:delText>
        </w:r>
      </w:del>
    </w:p>
    <w:p w14:paraId="3FE54D36" w14:textId="77777777" w:rsidR="0097039A" w:rsidDel="007F3E41" w:rsidRDefault="0097039A" w:rsidP="0097039A">
      <w:pPr>
        <w:pStyle w:val="NoSpacing"/>
        <w:rPr>
          <w:del w:id="243" w:author="" w:date="2014-08-21T16:58:00Z"/>
        </w:rPr>
      </w:pPr>
    </w:p>
    <w:p w14:paraId="5ACFF1DF" w14:textId="77777777" w:rsidR="0097039A" w:rsidDel="007F3E41" w:rsidRDefault="0097039A" w:rsidP="0097039A">
      <w:pPr>
        <w:pStyle w:val="NoSpacing"/>
        <w:spacing w:line="360" w:lineRule="auto"/>
        <w:rPr>
          <w:del w:id="244" w:author="" w:date="2014-08-21T16:58:00Z"/>
          <w:rFonts w:asciiTheme="majorBidi" w:hAnsiTheme="majorBidi" w:cstheme="majorBidi"/>
          <w:sz w:val="24"/>
          <w:szCs w:val="24"/>
        </w:rPr>
      </w:pPr>
      <w:del w:id="245" w:author="" w:date="2014-08-21T16:58:00Z">
        <w:r w:rsidRPr="0043037E" w:rsidDel="007F3E41">
          <w:rPr>
            <w:rFonts w:asciiTheme="majorBidi" w:hAnsiTheme="majorBidi" w:cstheme="majorBidi"/>
            <w:sz w:val="24"/>
            <w:szCs w:val="24"/>
          </w:rPr>
          <w:delText xml:space="preserve">Fall, N’Goné and Pivin J.L. (2002), </w:delText>
        </w:r>
        <w:r w:rsidRPr="0043037E" w:rsidDel="007F3E41">
          <w:rPr>
            <w:rFonts w:asciiTheme="majorBidi" w:hAnsiTheme="majorBidi" w:cstheme="majorBidi"/>
            <w:i/>
            <w:iCs/>
            <w:sz w:val="24"/>
            <w:szCs w:val="24"/>
          </w:rPr>
          <w:delText>An Anthology of African Art the twentieth century</w:delText>
        </w:r>
        <w:r w:rsidRPr="0043037E" w:rsidDel="007F3E41">
          <w:rPr>
            <w:rFonts w:asciiTheme="majorBidi" w:hAnsiTheme="majorBidi" w:cstheme="majorBidi"/>
            <w:sz w:val="24"/>
            <w:szCs w:val="24"/>
          </w:rPr>
          <w:delText>, New York: D.A.P./ Distributed Art Publishers Inc.</w:delText>
        </w:r>
      </w:del>
    </w:p>
    <w:p w14:paraId="767EEF5F" w14:textId="77777777" w:rsidR="003C3964" w:rsidDel="007F3E41" w:rsidRDefault="003C3964" w:rsidP="003C3964">
      <w:pPr>
        <w:pStyle w:val="NoSpacing"/>
        <w:spacing w:line="360" w:lineRule="auto"/>
        <w:rPr>
          <w:del w:id="246" w:author="" w:date="2014-08-21T16:58:00Z"/>
          <w:rFonts w:asciiTheme="majorBidi" w:hAnsiTheme="majorBidi" w:cstheme="majorBidi"/>
          <w:sz w:val="24"/>
          <w:szCs w:val="24"/>
        </w:rPr>
      </w:pPr>
      <w:del w:id="247" w:author="" w:date="2014-08-21T16:58:00Z">
        <w:r w:rsidRPr="003C3964" w:rsidDel="007F3E41">
          <w:rPr>
            <w:rFonts w:asciiTheme="majorBidi" w:hAnsiTheme="majorBidi" w:cstheme="majorBidi"/>
            <w:sz w:val="24"/>
            <w:szCs w:val="24"/>
          </w:rPr>
          <w:delText xml:space="preserve">Kennedy, J. (1992), </w:delText>
        </w:r>
        <w:r w:rsidRPr="003C3964" w:rsidDel="007F3E41">
          <w:rPr>
            <w:rFonts w:asciiTheme="majorBidi" w:hAnsiTheme="majorBidi" w:cstheme="majorBidi"/>
            <w:i/>
            <w:iCs/>
            <w:sz w:val="24"/>
            <w:szCs w:val="24"/>
          </w:rPr>
          <w:delText>From a legacy of sign and symbol</w:delText>
        </w:r>
        <w:r w:rsidRPr="003C3964" w:rsidDel="007F3E41">
          <w:rPr>
            <w:rFonts w:asciiTheme="majorBidi" w:hAnsiTheme="majorBidi" w:cstheme="majorBidi"/>
            <w:sz w:val="24"/>
            <w:szCs w:val="24"/>
          </w:rPr>
          <w:delText>, in New currents, ancient rivers: contemporary African artists in a generation of change. Washington, DC: Smithsonian Institution Press.</w:delText>
        </w:r>
      </w:del>
    </w:p>
    <w:p w14:paraId="7EB1F6E9" w14:textId="77777777" w:rsidR="003255FD" w:rsidDel="007F3E41" w:rsidRDefault="003255FD" w:rsidP="003C3964">
      <w:pPr>
        <w:pStyle w:val="NoSpacing"/>
        <w:spacing w:line="360" w:lineRule="auto"/>
        <w:rPr>
          <w:del w:id="248" w:author="" w:date="2014-08-21T16:58:00Z"/>
          <w:rFonts w:asciiTheme="majorBidi" w:hAnsiTheme="majorBidi" w:cstheme="majorBidi"/>
          <w:sz w:val="24"/>
          <w:szCs w:val="24"/>
        </w:rPr>
      </w:pPr>
    </w:p>
    <w:p w14:paraId="0C5A3BF6" w14:textId="77777777" w:rsidR="003255FD" w:rsidRDefault="003255FD" w:rsidP="003255FD">
      <w:pPr>
        <w:pStyle w:val="NoSpacing"/>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Lunn</w:t>
      </w:r>
      <w:proofErr w:type="spellEnd"/>
      <w:r>
        <w:rPr>
          <w:rFonts w:asciiTheme="majorBidi" w:hAnsiTheme="majorBidi" w:cstheme="majorBidi"/>
          <w:sz w:val="24"/>
          <w:szCs w:val="24"/>
        </w:rPr>
        <w:t xml:space="preserve">, F. and </w:t>
      </w:r>
      <w:proofErr w:type="spellStart"/>
      <w:r>
        <w:t>Havell</w:t>
      </w:r>
      <w:proofErr w:type="spellEnd"/>
      <w:r>
        <w:t>, J.</w:t>
      </w:r>
      <w:r w:rsidRPr="0043037E">
        <w:rPr>
          <w:rFonts w:asciiTheme="majorBidi" w:hAnsiTheme="majorBidi" w:cstheme="majorBidi"/>
          <w:sz w:val="24"/>
          <w:szCs w:val="24"/>
        </w:rPr>
        <w:t xml:space="preserve"> (1995), </w:t>
      </w:r>
      <w:r w:rsidRPr="0043037E">
        <w:rPr>
          <w:rFonts w:asciiTheme="majorBidi" w:hAnsiTheme="majorBidi" w:cstheme="majorBidi"/>
          <w:i/>
          <w:iCs/>
          <w:sz w:val="24"/>
          <w:szCs w:val="24"/>
        </w:rPr>
        <w:t>Seven Stories: about modern art in Africa</w:t>
      </w:r>
      <w:r w:rsidRPr="0043037E">
        <w:rPr>
          <w:rFonts w:asciiTheme="majorBidi" w:hAnsiTheme="majorBidi" w:cstheme="majorBidi"/>
          <w:sz w:val="24"/>
          <w:szCs w:val="24"/>
        </w:rPr>
        <w:t>, Paris: Flammarion.</w:t>
      </w:r>
    </w:p>
    <w:p w14:paraId="7CBB14D2" w14:textId="77777777" w:rsidR="00A51CA0" w:rsidRDefault="00A51CA0" w:rsidP="003255FD">
      <w:pPr>
        <w:pStyle w:val="NoSpacing"/>
        <w:spacing w:line="360" w:lineRule="auto"/>
        <w:jc w:val="both"/>
        <w:rPr>
          <w:rFonts w:asciiTheme="majorBidi" w:hAnsiTheme="majorBidi" w:cstheme="majorBidi"/>
          <w:sz w:val="24"/>
          <w:szCs w:val="24"/>
        </w:rPr>
      </w:pPr>
    </w:p>
    <w:p w14:paraId="301AAEEE" w14:textId="77777777" w:rsidR="003255FD" w:rsidDel="00C63693" w:rsidRDefault="00A51CA0" w:rsidP="00C63693">
      <w:pPr>
        <w:pStyle w:val="NoSpacing"/>
        <w:spacing w:line="360" w:lineRule="auto"/>
        <w:jc w:val="both"/>
        <w:rPr>
          <w:del w:id="249" w:author="" w:date="2014-08-21T16:58:00Z"/>
          <w:rFonts w:asciiTheme="majorBidi" w:hAnsiTheme="majorBidi" w:cstheme="majorBidi"/>
          <w:sz w:val="24"/>
          <w:szCs w:val="24"/>
        </w:rPr>
        <w:pPrChange w:id="250" w:author="" w:date="2014-08-21T16:58:00Z">
          <w:pPr>
            <w:pStyle w:val="NoSpacing"/>
            <w:spacing w:line="360" w:lineRule="auto"/>
          </w:pPr>
        </w:pPrChange>
      </w:pPr>
      <w:r>
        <w:rPr>
          <w:rFonts w:asciiTheme="majorBidi" w:hAnsiTheme="majorBidi" w:cstheme="majorBidi"/>
          <w:sz w:val="24"/>
          <w:szCs w:val="24"/>
        </w:rPr>
        <w:t xml:space="preserve">Salah, M. H. (1993), </w:t>
      </w:r>
      <w:r w:rsidRPr="00A51CA0">
        <w:rPr>
          <w:rFonts w:asciiTheme="majorBidi" w:hAnsiTheme="majorBidi" w:cstheme="majorBidi"/>
          <w:i/>
          <w:iCs/>
          <w:sz w:val="24"/>
          <w:szCs w:val="24"/>
        </w:rPr>
        <w:t xml:space="preserve">Creative Impulses: four African artists: </w:t>
      </w:r>
      <w:proofErr w:type="spellStart"/>
      <w:r w:rsidRPr="00A51CA0">
        <w:rPr>
          <w:rFonts w:asciiTheme="majorBidi" w:hAnsiTheme="majorBidi" w:cstheme="majorBidi"/>
          <w:i/>
          <w:iCs/>
          <w:sz w:val="24"/>
          <w:szCs w:val="24"/>
        </w:rPr>
        <w:t>Skunder</w:t>
      </w:r>
      <w:proofErr w:type="spellEnd"/>
      <w:r w:rsidRPr="00A51CA0">
        <w:rPr>
          <w:rFonts w:asciiTheme="majorBidi" w:hAnsiTheme="majorBidi" w:cstheme="majorBidi"/>
          <w:i/>
          <w:iCs/>
          <w:sz w:val="24"/>
          <w:szCs w:val="24"/>
        </w:rPr>
        <w:t xml:space="preserve"> </w:t>
      </w:r>
      <w:proofErr w:type="spellStart"/>
      <w:r w:rsidRPr="00A51CA0">
        <w:rPr>
          <w:rFonts w:asciiTheme="majorBidi" w:hAnsiTheme="majorBidi" w:cstheme="majorBidi"/>
          <w:i/>
          <w:iCs/>
          <w:sz w:val="24"/>
          <w:szCs w:val="24"/>
        </w:rPr>
        <w:t>Boghossian</w:t>
      </w:r>
      <w:proofErr w:type="spellEnd"/>
      <w:r w:rsidRPr="00A51CA0">
        <w:rPr>
          <w:rFonts w:asciiTheme="majorBidi" w:hAnsiTheme="majorBidi" w:cstheme="majorBidi"/>
          <w:i/>
          <w:iCs/>
          <w:sz w:val="24"/>
          <w:szCs w:val="24"/>
        </w:rPr>
        <w:t xml:space="preserve">, Rashid </w:t>
      </w:r>
      <w:proofErr w:type="spellStart"/>
      <w:r w:rsidRPr="00A51CA0">
        <w:rPr>
          <w:rFonts w:asciiTheme="majorBidi" w:hAnsiTheme="majorBidi" w:cstheme="majorBidi"/>
          <w:i/>
          <w:iCs/>
          <w:sz w:val="24"/>
          <w:szCs w:val="24"/>
        </w:rPr>
        <w:t>Diab</w:t>
      </w:r>
      <w:proofErr w:type="spellEnd"/>
      <w:r w:rsidRPr="00A51CA0">
        <w:rPr>
          <w:rFonts w:asciiTheme="majorBidi" w:hAnsiTheme="majorBidi" w:cstheme="majorBidi"/>
          <w:i/>
          <w:iCs/>
          <w:sz w:val="24"/>
          <w:szCs w:val="24"/>
        </w:rPr>
        <w:t xml:space="preserve">, Mohammed Omer Khalil, Amir </w:t>
      </w:r>
      <w:proofErr w:type="spellStart"/>
      <w:r w:rsidRPr="00A51CA0">
        <w:rPr>
          <w:rFonts w:asciiTheme="majorBidi" w:hAnsiTheme="majorBidi" w:cstheme="majorBidi"/>
          <w:i/>
          <w:iCs/>
          <w:sz w:val="24"/>
          <w:szCs w:val="24"/>
        </w:rPr>
        <w:t>Nour</w:t>
      </w:r>
      <w:proofErr w:type="spellEnd"/>
      <w:r>
        <w:rPr>
          <w:rFonts w:asciiTheme="majorBidi" w:hAnsiTheme="majorBidi" w:cstheme="majorBidi"/>
          <w:i/>
          <w:iCs/>
          <w:sz w:val="24"/>
          <w:szCs w:val="24"/>
        </w:rPr>
        <w:t xml:space="preserve">, </w:t>
      </w:r>
      <w:r>
        <w:rPr>
          <w:rFonts w:asciiTheme="majorBidi" w:hAnsiTheme="majorBidi" w:cstheme="majorBidi"/>
          <w:sz w:val="24"/>
          <w:szCs w:val="24"/>
        </w:rPr>
        <w:t>New York: Cornell University.</w:t>
      </w:r>
    </w:p>
    <w:p w14:paraId="0AB5B702" w14:textId="77777777" w:rsidR="00C63693" w:rsidRPr="00A51CA0" w:rsidRDefault="00C63693" w:rsidP="00A51CA0">
      <w:pPr>
        <w:pStyle w:val="NoSpacing"/>
        <w:spacing w:line="360" w:lineRule="auto"/>
        <w:jc w:val="both"/>
        <w:rPr>
          <w:ins w:id="251" w:author="" w:date="2014-08-21T16:58:00Z"/>
          <w:rFonts w:asciiTheme="majorBidi" w:hAnsiTheme="majorBidi" w:cstheme="majorBidi"/>
          <w:sz w:val="24"/>
          <w:szCs w:val="24"/>
        </w:rPr>
      </w:pPr>
    </w:p>
    <w:p w14:paraId="783A7355" w14:textId="77777777" w:rsidR="0097039A" w:rsidDel="00C63693" w:rsidRDefault="0097039A" w:rsidP="0097039A">
      <w:pPr>
        <w:pStyle w:val="NoSpacing"/>
        <w:spacing w:line="360" w:lineRule="auto"/>
        <w:rPr>
          <w:del w:id="252" w:author="" w:date="2014-08-21T16:58:00Z"/>
          <w:rFonts w:asciiTheme="majorBidi" w:hAnsiTheme="majorBidi" w:cstheme="majorBidi"/>
          <w:sz w:val="24"/>
          <w:szCs w:val="24"/>
        </w:rPr>
      </w:pPr>
    </w:p>
    <w:p w14:paraId="75677924" w14:textId="77777777" w:rsidR="0097039A" w:rsidDel="00C63693" w:rsidRDefault="0097039A" w:rsidP="0097039A">
      <w:pPr>
        <w:pStyle w:val="NoSpacing"/>
        <w:rPr>
          <w:del w:id="253" w:author="" w:date="2014-08-21T16:58:00Z"/>
        </w:rPr>
      </w:pPr>
    </w:p>
    <w:p w14:paraId="1D9F3E42" w14:textId="77777777" w:rsidR="0097039A" w:rsidDel="00C63693" w:rsidRDefault="0097039A" w:rsidP="0097039A">
      <w:pPr>
        <w:pStyle w:val="NoSpacing"/>
        <w:rPr>
          <w:del w:id="254" w:author="" w:date="2014-08-21T16:58:00Z"/>
        </w:rPr>
      </w:pPr>
    </w:p>
    <w:p w14:paraId="01243E46" w14:textId="77777777" w:rsidR="0097039A" w:rsidDel="00C63693" w:rsidRDefault="0097039A" w:rsidP="0097039A">
      <w:pPr>
        <w:spacing w:line="360" w:lineRule="auto"/>
        <w:rPr>
          <w:del w:id="255" w:author="" w:date="2014-08-21T16:58:00Z"/>
          <w:rFonts w:asciiTheme="majorBidi" w:hAnsiTheme="majorBidi" w:cstheme="majorBidi"/>
          <w:sz w:val="24"/>
          <w:szCs w:val="24"/>
        </w:rPr>
      </w:pPr>
      <w:del w:id="256" w:author="" w:date="2014-08-21T16:58:00Z">
        <w:r w:rsidRPr="0097039A" w:rsidDel="00C63693">
          <w:rPr>
            <w:rFonts w:ascii="Times New Roman" w:eastAsia="SimSun" w:hAnsi="Times New Roman" w:cs="Times New Roman"/>
            <w:sz w:val="24"/>
            <w:szCs w:val="24"/>
          </w:rPr>
          <w:delText>Electronic Sources:</w:delText>
        </w:r>
      </w:del>
    </w:p>
    <w:p w14:paraId="6675C42A" w14:textId="77777777" w:rsidR="0097039A" w:rsidDel="001D3F88" w:rsidRDefault="0097039A" w:rsidP="0097039A">
      <w:pPr>
        <w:pStyle w:val="NoSpacing"/>
        <w:spacing w:line="360" w:lineRule="auto"/>
        <w:rPr>
          <w:del w:id="257" w:author="Authorised User" w:date="2013-12-21T15:40:00Z"/>
          <w:rFonts w:asciiTheme="majorBidi" w:hAnsiTheme="majorBidi" w:cstheme="majorBidi"/>
          <w:sz w:val="24"/>
          <w:szCs w:val="24"/>
        </w:rPr>
      </w:pPr>
    </w:p>
    <w:p w14:paraId="4EF37D10" w14:textId="77777777" w:rsidR="0097039A" w:rsidRPr="0097039A" w:rsidDel="001D3F88" w:rsidRDefault="0043037E" w:rsidP="0097039A">
      <w:pPr>
        <w:pStyle w:val="NoSpacing"/>
        <w:spacing w:line="360" w:lineRule="auto"/>
        <w:rPr>
          <w:del w:id="258" w:author="Authorised User" w:date="2013-12-21T15:40:00Z"/>
          <w:rFonts w:asciiTheme="majorBidi" w:hAnsiTheme="majorBidi" w:cstheme="majorBidi"/>
          <w:sz w:val="24"/>
          <w:szCs w:val="24"/>
        </w:rPr>
      </w:pPr>
      <w:del w:id="259" w:author="Authorised User" w:date="2013-12-21T15:40:00Z">
        <w:r w:rsidRPr="0043037E" w:rsidDel="001D3F88">
          <w:rPr>
            <w:rFonts w:asciiTheme="majorBidi" w:hAnsiTheme="majorBidi" w:cstheme="majorBidi"/>
            <w:sz w:val="24"/>
            <w:szCs w:val="24"/>
          </w:rPr>
          <w:delText>Becker</w:delText>
        </w:r>
        <w:r w:rsidDel="001D3F88">
          <w:rPr>
            <w:rFonts w:asciiTheme="majorBidi" w:hAnsiTheme="majorBidi" w:cstheme="majorBidi"/>
            <w:sz w:val="24"/>
            <w:szCs w:val="24"/>
          </w:rPr>
          <w:delText xml:space="preserve">, </w:delText>
        </w:r>
        <w:r w:rsidRPr="0043037E" w:rsidDel="001D3F88">
          <w:rPr>
            <w:rFonts w:asciiTheme="majorBidi" w:hAnsiTheme="majorBidi" w:cstheme="majorBidi"/>
            <w:sz w:val="24"/>
            <w:szCs w:val="24"/>
          </w:rPr>
          <w:delText>C. and Enwezor</w:delText>
        </w:r>
        <w:r w:rsidDel="001D3F88">
          <w:rPr>
            <w:rFonts w:asciiTheme="majorBidi" w:hAnsiTheme="majorBidi" w:cstheme="majorBidi"/>
            <w:sz w:val="24"/>
            <w:szCs w:val="24"/>
          </w:rPr>
          <w:delText>,</w:delText>
        </w:r>
        <w:r w:rsidRPr="0043037E" w:rsidDel="001D3F88">
          <w:rPr>
            <w:rFonts w:asciiTheme="majorBidi" w:hAnsiTheme="majorBidi" w:cstheme="majorBidi"/>
            <w:sz w:val="24"/>
            <w:szCs w:val="24"/>
          </w:rPr>
          <w:delText xml:space="preserve"> O. </w:delText>
        </w:r>
        <w:r w:rsidDel="001D3F88">
          <w:rPr>
            <w:rFonts w:asciiTheme="majorBidi" w:hAnsiTheme="majorBidi" w:cstheme="majorBidi"/>
            <w:sz w:val="24"/>
            <w:szCs w:val="24"/>
          </w:rPr>
          <w:delText xml:space="preserve">(2002), </w:delText>
        </w:r>
        <w:r w:rsidRPr="0043037E" w:rsidDel="001D3F88">
          <w:rPr>
            <w:rFonts w:asciiTheme="majorBidi" w:hAnsiTheme="majorBidi" w:cstheme="majorBidi"/>
            <w:i/>
            <w:iCs/>
            <w:sz w:val="24"/>
            <w:szCs w:val="24"/>
          </w:rPr>
          <w:delText xml:space="preserve">A Conversation with Okwui Enwezor </w:delText>
        </w:r>
        <w:r w:rsidRPr="0043037E" w:rsidDel="001D3F88">
          <w:rPr>
            <w:rFonts w:asciiTheme="majorBidi" w:hAnsiTheme="majorBidi" w:cstheme="majorBidi"/>
            <w:sz w:val="24"/>
            <w:szCs w:val="24"/>
          </w:rPr>
          <w:delText>in Art Journal, Vol. 61, No. 2 (Summer, 2002), pp. 8-27 Published by: College Art Association.</w:delText>
        </w:r>
      </w:del>
    </w:p>
    <w:p w14:paraId="6E11B324" w14:textId="77777777" w:rsidR="0097039A" w:rsidRPr="0043037E" w:rsidDel="001D3F88" w:rsidRDefault="0097039A" w:rsidP="0097039A">
      <w:pPr>
        <w:pStyle w:val="NoSpacing"/>
        <w:spacing w:line="360" w:lineRule="auto"/>
        <w:rPr>
          <w:del w:id="260" w:author="Authorised User" w:date="2013-12-21T15:40:00Z"/>
          <w:rFonts w:asciiTheme="majorBidi" w:hAnsiTheme="majorBidi" w:cstheme="majorBidi"/>
          <w:sz w:val="24"/>
          <w:szCs w:val="24"/>
        </w:rPr>
      </w:pPr>
      <w:del w:id="261" w:author="Authorised User" w:date="2013-12-21T15:40:00Z">
        <w:r w:rsidRPr="0097039A" w:rsidDel="001D3F88">
          <w:rPr>
            <w:rFonts w:ascii="Times New Roman" w:hAnsi="Times New Roman" w:cs="Times New Roman"/>
            <w:color w:val="000000"/>
            <w:sz w:val="24"/>
            <w:szCs w:val="24"/>
          </w:rPr>
          <w:delText xml:space="preserve"> </w:delText>
        </w:r>
        <w:r w:rsidR="00B425CA" w:rsidDel="001D3F88">
          <w:fldChar w:fldCharType="begin"/>
        </w:r>
        <w:r w:rsidR="00CE1199" w:rsidDel="001D3F88">
          <w:delInstrText xml:space="preserve"> HYPERLINK "http://www.jstor.org/stable/778179" </w:delInstrText>
        </w:r>
        <w:r w:rsidR="00B425CA" w:rsidDel="001D3F88">
          <w:fldChar w:fldCharType="separate"/>
        </w:r>
        <w:r w:rsidRPr="0036670B" w:rsidDel="001D3F88">
          <w:rPr>
            <w:rStyle w:val="Hyperlink"/>
            <w:rFonts w:ascii="Times New Roman" w:hAnsi="Times New Roman" w:cs="Times New Roman"/>
          </w:rPr>
          <w:delText>http://www.jstor.org/stable/778179</w:delText>
        </w:r>
        <w:r w:rsidR="00B425CA" w:rsidDel="001D3F88">
          <w:rPr>
            <w:rStyle w:val="Hyperlink"/>
            <w:rFonts w:ascii="Times New Roman" w:hAnsi="Times New Roman" w:cs="Times New Roman"/>
          </w:rPr>
          <w:fldChar w:fldCharType="end"/>
        </w:r>
        <w:r w:rsidDel="001D3F88">
          <w:rPr>
            <w:rFonts w:ascii="Times New Roman" w:hAnsi="Times New Roman" w:cs="Times New Roman"/>
            <w:color w:val="000000"/>
          </w:rPr>
          <w:delText xml:space="preserve"> </w:delText>
        </w:r>
      </w:del>
    </w:p>
    <w:p w14:paraId="38124E3C" w14:textId="77777777" w:rsidR="0097039A" w:rsidRDefault="0097039A" w:rsidP="00C63693">
      <w:pPr>
        <w:pStyle w:val="NoSpacing"/>
        <w:spacing w:line="360" w:lineRule="auto"/>
        <w:jc w:val="both"/>
        <w:rPr>
          <w:rFonts w:asciiTheme="majorBidi" w:hAnsiTheme="majorBidi" w:cstheme="majorBidi"/>
          <w:sz w:val="24"/>
          <w:szCs w:val="24"/>
        </w:rPr>
        <w:pPrChange w:id="262" w:author="" w:date="2014-08-21T16:58:00Z">
          <w:pPr>
            <w:pStyle w:val="NoSpacing"/>
            <w:spacing w:line="360" w:lineRule="auto"/>
          </w:pPr>
        </w:pPrChange>
      </w:pPr>
    </w:p>
    <w:p w14:paraId="31502BD7" w14:textId="77777777" w:rsidR="003F25C7" w:rsidRDefault="003F25C7" w:rsidP="0097039A">
      <w:pPr>
        <w:pStyle w:val="NoSpacing"/>
        <w:spacing w:line="360" w:lineRule="auto"/>
        <w:rPr>
          <w:rFonts w:ascii="Trebuchet MS" w:hAnsi="Trebuchet MS" w:cs="Trebuchet MS"/>
          <w:color w:val="0000FF"/>
          <w:sz w:val="20"/>
          <w:szCs w:val="20"/>
        </w:rPr>
      </w:pPr>
      <w:r w:rsidRPr="0043037E">
        <w:rPr>
          <w:rFonts w:asciiTheme="majorBidi" w:hAnsiTheme="majorBidi" w:cstheme="majorBidi"/>
          <w:sz w:val="24"/>
          <w:szCs w:val="24"/>
        </w:rPr>
        <w:t xml:space="preserve">Cassel, V. (1993), </w:t>
      </w:r>
      <w:r w:rsidRPr="0043037E">
        <w:rPr>
          <w:rFonts w:asciiTheme="majorBidi" w:hAnsiTheme="majorBidi" w:cstheme="majorBidi"/>
          <w:i/>
          <w:iCs/>
          <w:sz w:val="24"/>
          <w:szCs w:val="24"/>
        </w:rPr>
        <w:t>Convergence: Image and Dialogue, Conversations with Alexander ‘</w:t>
      </w:r>
      <w:proofErr w:type="spellStart"/>
      <w:r w:rsidRPr="0043037E">
        <w:rPr>
          <w:rFonts w:asciiTheme="majorBidi" w:hAnsiTheme="majorBidi" w:cstheme="majorBidi"/>
          <w:i/>
          <w:iCs/>
          <w:sz w:val="24"/>
          <w:szCs w:val="24"/>
        </w:rPr>
        <w:t>Skunder</w:t>
      </w:r>
      <w:proofErr w:type="spellEnd"/>
      <w:r w:rsidRPr="0043037E">
        <w:rPr>
          <w:rFonts w:asciiTheme="majorBidi" w:hAnsiTheme="majorBidi" w:cstheme="majorBidi"/>
          <w:i/>
          <w:iCs/>
          <w:sz w:val="24"/>
          <w:szCs w:val="24"/>
        </w:rPr>
        <w:t xml:space="preserve">’ </w:t>
      </w:r>
      <w:proofErr w:type="spellStart"/>
      <w:r w:rsidRPr="0043037E">
        <w:rPr>
          <w:rFonts w:asciiTheme="majorBidi" w:hAnsiTheme="majorBidi" w:cstheme="majorBidi"/>
          <w:i/>
          <w:iCs/>
          <w:sz w:val="24"/>
          <w:szCs w:val="24"/>
        </w:rPr>
        <w:t>Boghossian</w:t>
      </w:r>
      <w:proofErr w:type="spellEnd"/>
      <w:r w:rsidRPr="0043037E">
        <w:rPr>
          <w:rFonts w:asciiTheme="majorBidi" w:hAnsiTheme="majorBidi" w:cstheme="majorBidi"/>
          <w:sz w:val="24"/>
          <w:szCs w:val="24"/>
        </w:rPr>
        <w:t xml:space="preserve"> in Third Text, 7:23 (Summer 1993), </w:t>
      </w:r>
      <w:proofErr w:type="gramStart"/>
      <w:r w:rsidRPr="0043037E">
        <w:rPr>
          <w:rFonts w:asciiTheme="majorBidi" w:hAnsiTheme="majorBidi" w:cstheme="majorBidi"/>
          <w:sz w:val="24"/>
          <w:szCs w:val="24"/>
        </w:rPr>
        <w:t>pp53</w:t>
      </w:r>
      <w:proofErr w:type="gramEnd"/>
      <w:r w:rsidRPr="0043037E">
        <w:rPr>
          <w:rFonts w:asciiTheme="majorBidi" w:hAnsiTheme="majorBidi" w:cstheme="majorBidi"/>
          <w:sz w:val="24"/>
          <w:szCs w:val="24"/>
        </w:rPr>
        <w:t>-68.</w:t>
      </w:r>
      <w:ins w:id="263" w:author="" w:date="2014-08-21T16:58:00Z">
        <w:r w:rsidR="00C63693">
          <w:rPr>
            <w:rFonts w:asciiTheme="majorBidi" w:hAnsiTheme="majorBidi" w:cstheme="majorBidi"/>
            <w:sz w:val="24"/>
            <w:szCs w:val="24"/>
          </w:rPr>
          <w:t xml:space="preserve"> </w:t>
        </w:r>
      </w:ins>
      <w:del w:id="264" w:author="" w:date="2014-08-21T16:58:00Z">
        <w:r w:rsidR="0097039A" w:rsidDel="00C63693">
          <w:rPr>
            <w:rFonts w:asciiTheme="majorBidi" w:hAnsiTheme="majorBidi" w:cstheme="majorBidi"/>
            <w:sz w:val="24"/>
            <w:szCs w:val="24"/>
          </w:rPr>
          <w:delText xml:space="preserve"> </w:delText>
        </w:r>
      </w:del>
      <w:hyperlink r:id="rId8" w:history="1">
        <w:r w:rsidR="003C3964" w:rsidRPr="0036670B">
          <w:rPr>
            <w:rStyle w:val="Hyperlink"/>
            <w:rFonts w:ascii="Trebuchet MS" w:hAnsi="Trebuchet MS" w:cs="Trebuchet MS"/>
            <w:sz w:val="20"/>
            <w:szCs w:val="20"/>
          </w:rPr>
          <w:t>http://dx.doi.org/10.1080/09528829308576415</w:t>
        </w:r>
      </w:hyperlink>
    </w:p>
    <w:p w14:paraId="6BAE9AFD" w14:textId="77777777" w:rsidR="003F25C7" w:rsidRPr="0043037E" w:rsidRDefault="003F25C7" w:rsidP="0097039A">
      <w:pPr>
        <w:pStyle w:val="NoSpacing"/>
        <w:spacing w:line="360" w:lineRule="auto"/>
        <w:rPr>
          <w:rFonts w:asciiTheme="majorBidi" w:hAnsiTheme="majorBidi" w:cstheme="majorBidi"/>
          <w:sz w:val="24"/>
          <w:szCs w:val="24"/>
        </w:rPr>
      </w:pPr>
    </w:p>
    <w:p w14:paraId="247CCB7B" w14:textId="77777777" w:rsidR="0097039A" w:rsidRPr="0097039A" w:rsidRDefault="00643993" w:rsidP="0097039A">
      <w:pPr>
        <w:pStyle w:val="NoSpacing"/>
        <w:spacing w:line="360" w:lineRule="auto"/>
        <w:rPr>
          <w:rFonts w:asciiTheme="majorBidi" w:hAnsiTheme="majorBidi" w:cstheme="majorBidi"/>
          <w:sz w:val="24"/>
          <w:szCs w:val="24"/>
        </w:rPr>
      </w:pPr>
      <w:r w:rsidRPr="0043037E">
        <w:rPr>
          <w:rFonts w:asciiTheme="majorBidi" w:hAnsiTheme="majorBidi" w:cstheme="majorBidi"/>
          <w:sz w:val="24"/>
          <w:szCs w:val="24"/>
        </w:rPr>
        <w:t>Nagy, R.</w:t>
      </w:r>
      <w:r w:rsidR="0043037E">
        <w:rPr>
          <w:rFonts w:asciiTheme="majorBidi" w:hAnsiTheme="majorBidi" w:cstheme="majorBidi"/>
          <w:sz w:val="24"/>
          <w:szCs w:val="24"/>
        </w:rPr>
        <w:t xml:space="preserve"> </w:t>
      </w:r>
      <w:r w:rsidRPr="0043037E">
        <w:rPr>
          <w:rFonts w:asciiTheme="majorBidi" w:hAnsiTheme="majorBidi" w:cstheme="majorBidi"/>
          <w:sz w:val="24"/>
          <w:szCs w:val="24"/>
        </w:rPr>
        <w:t>M. (2007)</w:t>
      </w:r>
      <w:r w:rsidR="0043037E">
        <w:rPr>
          <w:rFonts w:asciiTheme="majorBidi" w:hAnsiTheme="majorBidi" w:cstheme="majorBidi"/>
          <w:sz w:val="24"/>
          <w:szCs w:val="24"/>
        </w:rPr>
        <w:t>,</w:t>
      </w:r>
      <w:r w:rsidRPr="0043037E">
        <w:rPr>
          <w:rFonts w:asciiTheme="majorBidi" w:hAnsiTheme="majorBidi" w:cstheme="majorBidi"/>
          <w:sz w:val="24"/>
          <w:szCs w:val="24"/>
        </w:rPr>
        <w:t xml:space="preserve"> </w:t>
      </w:r>
      <w:r w:rsidRPr="0043037E">
        <w:rPr>
          <w:rFonts w:asciiTheme="majorBidi" w:hAnsiTheme="majorBidi" w:cstheme="majorBidi"/>
          <w:i/>
          <w:iCs/>
          <w:sz w:val="24"/>
          <w:szCs w:val="24"/>
        </w:rPr>
        <w:t>Continuity and Change: Three Generations of Ethiopian Artists</w:t>
      </w:r>
      <w:r w:rsidR="003F25C7" w:rsidRPr="0043037E">
        <w:rPr>
          <w:rFonts w:asciiTheme="majorBidi" w:hAnsiTheme="majorBidi" w:cstheme="majorBidi"/>
          <w:sz w:val="24"/>
          <w:szCs w:val="24"/>
        </w:rPr>
        <w:t>, in</w:t>
      </w:r>
      <w:r w:rsidRPr="0043037E">
        <w:rPr>
          <w:rFonts w:asciiTheme="majorBidi" w:hAnsiTheme="majorBidi" w:cstheme="majorBidi"/>
          <w:sz w:val="24"/>
          <w:szCs w:val="24"/>
        </w:rPr>
        <w:t xml:space="preserve"> African Arts, Vol. 40, No. 2 (Summer, 2007), pp. 70-85, Los Angeles: UCLA James S. Coleman African Studies </w:t>
      </w:r>
      <w:proofErr w:type="spellStart"/>
      <w:r w:rsidRPr="0043037E">
        <w:rPr>
          <w:rFonts w:asciiTheme="majorBidi" w:hAnsiTheme="majorBidi" w:cstheme="majorBidi"/>
          <w:sz w:val="24"/>
          <w:szCs w:val="24"/>
        </w:rPr>
        <w:t>Center</w:t>
      </w:r>
      <w:proofErr w:type="spellEnd"/>
      <w:r w:rsidR="003F25C7" w:rsidRPr="0043037E">
        <w:rPr>
          <w:rFonts w:asciiTheme="majorBidi" w:hAnsiTheme="majorBidi" w:cstheme="majorBidi"/>
          <w:sz w:val="24"/>
          <w:szCs w:val="24"/>
        </w:rPr>
        <w:t>.</w:t>
      </w:r>
    </w:p>
    <w:p w14:paraId="6296F2FE" w14:textId="77777777" w:rsidR="0097039A" w:rsidRDefault="0097039A" w:rsidP="0097039A">
      <w:pPr>
        <w:pStyle w:val="NoSpacing"/>
        <w:spacing w:line="360" w:lineRule="auto"/>
        <w:rPr>
          <w:ins w:id="265" w:author="" w:date="2014-08-21T16:59:00Z"/>
          <w:rStyle w:val="Hyperlink"/>
          <w:rFonts w:ascii="Times New Roman" w:hAnsi="Times New Roman" w:cs="Times New Roman"/>
        </w:rPr>
      </w:pPr>
      <w:r w:rsidRPr="0097039A">
        <w:rPr>
          <w:rFonts w:ascii="Times New Roman" w:hAnsi="Times New Roman" w:cs="Times New Roman"/>
          <w:color w:val="000000"/>
          <w:sz w:val="24"/>
          <w:szCs w:val="24"/>
        </w:rPr>
        <w:t xml:space="preserve"> </w:t>
      </w:r>
      <w:hyperlink r:id="rId9" w:history="1">
        <w:r w:rsidRPr="0036670B">
          <w:rPr>
            <w:rStyle w:val="Hyperlink"/>
            <w:rFonts w:ascii="Times New Roman" w:hAnsi="Times New Roman" w:cs="Times New Roman"/>
          </w:rPr>
          <w:t>http://www.jstor.org/stable/20447829</w:t>
        </w:r>
      </w:hyperlink>
    </w:p>
    <w:p w14:paraId="53F4D4C9" w14:textId="77777777" w:rsidR="00C63693" w:rsidRDefault="00C63693" w:rsidP="0097039A">
      <w:pPr>
        <w:pStyle w:val="NoSpacing"/>
        <w:spacing w:line="360" w:lineRule="auto"/>
        <w:rPr>
          <w:rFonts w:ascii="Times New Roman" w:hAnsi="Times New Roman" w:cs="Times New Roman"/>
          <w:color w:val="000000"/>
        </w:rPr>
      </w:pPr>
    </w:p>
    <w:p w14:paraId="72940D0A" w14:textId="77777777" w:rsidR="0043037E" w:rsidRPr="0097039A" w:rsidDel="00C63693" w:rsidRDefault="0097039A" w:rsidP="0097039A">
      <w:pPr>
        <w:pStyle w:val="NoSpacing"/>
        <w:spacing w:line="360" w:lineRule="auto"/>
        <w:rPr>
          <w:del w:id="266" w:author="" w:date="2014-08-21T16:59:00Z"/>
          <w:rFonts w:ascii="Times New Roman" w:hAnsi="Times New Roman" w:cs="Times New Roman"/>
          <w:color w:val="000000"/>
        </w:rPr>
      </w:pPr>
      <w:del w:id="267" w:author="" w:date="2014-08-21T16:59:00Z">
        <w:r w:rsidDel="00C63693">
          <w:rPr>
            <w:rFonts w:ascii="Times New Roman" w:hAnsi="Times New Roman" w:cs="Times New Roman"/>
            <w:color w:val="000000"/>
          </w:rPr>
          <w:delText xml:space="preserve"> </w:delText>
        </w:r>
      </w:del>
    </w:p>
    <w:p w14:paraId="34C539A9" w14:textId="77777777" w:rsidR="0097039A" w:rsidRPr="0097039A" w:rsidDel="00C63693" w:rsidRDefault="003F25C7" w:rsidP="0097039A">
      <w:pPr>
        <w:pStyle w:val="Default"/>
        <w:rPr>
          <w:del w:id="268" w:author="" w:date="2014-08-21T16:59:00Z"/>
          <w:rFonts w:ascii="Times New Roman" w:hAnsi="Times New Roman" w:cs="Times New Roman"/>
        </w:rPr>
      </w:pPr>
      <w:del w:id="269" w:author="" w:date="2014-08-21T16:59:00Z">
        <w:r w:rsidRPr="0043037E" w:rsidDel="00C63693">
          <w:rPr>
            <w:rFonts w:asciiTheme="majorBidi" w:hAnsiTheme="majorBidi" w:cstheme="majorBidi"/>
          </w:rPr>
          <w:delText>Tritobia</w:delText>
        </w:r>
        <w:r w:rsidR="0043037E" w:rsidDel="00C63693">
          <w:rPr>
            <w:rFonts w:asciiTheme="majorBidi" w:hAnsiTheme="majorBidi" w:cstheme="majorBidi"/>
          </w:rPr>
          <w:delText>,</w:delText>
        </w:r>
        <w:r w:rsidRPr="0043037E" w:rsidDel="00C63693">
          <w:rPr>
            <w:rFonts w:asciiTheme="majorBidi" w:hAnsiTheme="majorBidi" w:cstheme="majorBidi"/>
          </w:rPr>
          <w:delText xml:space="preserve"> H. B. (1972)</w:delText>
        </w:r>
        <w:r w:rsidR="0043037E" w:rsidDel="00C63693">
          <w:rPr>
            <w:rFonts w:asciiTheme="majorBidi" w:hAnsiTheme="majorBidi" w:cstheme="majorBidi"/>
          </w:rPr>
          <w:delText>,</w:delText>
        </w:r>
        <w:r w:rsidRPr="0043037E" w:rsidDel="00C63693">
          <w:rPr>
            <w:rFonts w:asciiTheme="majorBidi" w:hAnsiTheme="majorBidi" w:cstheme="majorBidi"/>
          </w:rPr>
          <w:delText xml:space="preserve"> </w:delText>
        </w:r>
        <w:r w:rsidRPr="0043037E" w:rsidDel="00C63693">
          <w:rPr>
            <w:rFonts w:asciiTheme="majorBidi" w:hAnsiTheme="majorBidi" w:cstheme="majorBidi"/>
            <w:i/>
            <w:iCs/>
          </w:rPr>
          <w:delText>Skunder Boghossian: A Different Magnificence</w:delText>
        </w:r>
        <w:r w:rsidRPr="0043037E" w:rsidDel="00C63693">
          <w:rPr>
            <w:rFonts w:asciiTheme="majorBidi" w:hAnsiTheme="majorBidi" w:cstheme="majorBidi"/>
          </w:rPr>
          <w:delText xml:space="preserve">, African Arts, Vol. 5, No. 4 (Summer, 1972), pp. 22-25, Los Angeles: UCLA James S. Coleman African Studies Center. </w:delText>
        </w:r>
      </w:del>
    </w:p>
    <w:p w14:paraId="0D41DA25" w14:textId="77777777" w:rsidR="003F25C7" w:rsidRPr="0043037E" w:rsidDel="00C63693" w:rsidRDefault="0097039A" w:rsidP="0097039A">
      <w:pPr>
        <w:pStyle w:val="NoSpacing"/>
        <w:spacing w:line="360" w:lineRule="auto"/>
        <w:rPr>
          <w:del w:id="270" w:author="" w:date="2014-08-21T16:59:00Z"/>
          <w:rFonts w:asciiTheme="majorBidi" w:hAnsiTheme="majorBidi" w:cstheme="majorBidi"/>
          <w:sz w:val="24"/>
          <w:szCs w:val="24"/>
        </w:rPr>
      </w:pPr>
      <w:del w:id="271" w:author="" w:date="2014-08-21T16:59:00Z">
        <w:r w:rsidRPr="0097039A" w:rsidDel="00C63693">
          <w:rPr>
            <w:rFonts w:ascii="Times New Roman" w:hAnsi="Times New Roman" w:cs="Times New Roman"/>
            <w:color w:val="000000"/>
            <w:sz w:val="24"/>
            <w:szCs w:val="24"/>
          </w:rPr>
          <w:delText xml:space="preserve"> </w:delText>
        </w:r>
        <w:r w:rsidR="00B425CA" w:rsidDel="00C63693">
          <w:fldChar w:fldCharType="begin"/>
        </w:r>
        <w:r w:rsidR="00CE1199" w:rsidDel="00C63693">
          <w:delInstrText xml:space="preserve"> HYPERLINK "http://www.jstor.org/stable/3334587" </w:delInstrText>
        </w:r>
        <w:r w:rsidR="00B425CA" w:rsidDel="00C63693">
          <w:fldChar w:fldCharType="separate"/>
        </w:r>
        <w:r w:rsidRPr="0036670B" w:rsidDel="00C63693">
          <w:rPr>
            <w:rStyle w:val="Hyperlink"/>
            <w:rFonts w:ascii="Times New Roman" w:hAnsi="Times New Roman" w:cs="Times New Roman"/>
          </w:rPr>
          <w:delText>http://www.jstor.org/stable/3334587</w:delText>
        </w:r>
        <w:r w:rsidR="00B425CA" w:rsidDel="00C63693">
          <w:rPr>
            <w:rStyle w:val="Hyperlink"/>
            <w:rFonts w:ascii="Times New Roman" w:hAnsi="Times New Roman" w:cs="Times New Roman"/>
          </w:rPr>
          <w:fldChar w:fldCharType="end"/>
        </w:r>
        <w:r w:rsidDel="00C63693">
          <w:rPr>
            <w:rFonts w:ascii="Times New Roman" w:hAnsi="Times New Roman" w:cs="Times New Roman"/>
            <w:color w:val="000000"/>
          </w:rPr>
          <w:delText xml:space="preserve"> </w:delText>
        </w:r>
      </w:del>
    </w:p>
    <w:p w14:paraId="325A7770" w14:textId="77777777" w:rsidR="0043037E" w:rsidRPr="0043037E" w:rsidDel="00C63693" w:rsidRDefault="0043037E" w:rsidP="0097039A">
      <w:pPr>
        <w:pStyle w:val="NoSpacing"/>
        <w:spacing w:line="360" w:lineRule="auto"/>
        <w:rPr>
          <w:del w:id="272" w:author="" w:date="2014-08-21T16:59:00Z"/>
          <w:rFonts w:asciiTheme="majorBidi" w:hAnsiTheme="majorBidi" w:cstheme="majorBidi"/>
          <w:sz w:val="24"/>
          <w:szCs w:val="24"/>
        </w:rPr>
      </w:pPr>
    </w:p>
    <w:p w14:paraId="53A4CDCA" w14:textId="77777777" w:rsidR="0043037E" w:rsidRPr="0043037E" w:rsidDel="00C63693" w:rsidRDefault="0043037E" w:rsidP="0097039A">
      <w:pPr>
        <w:pStyle w:val="NoSpacing"/>
        <w:spacing w:line="360" w:lineRule="auto"/>
        <w:rPr>
          <w:del w:id="273" w:author="" w:date="2014-08-21T16:59:00Z"/>
          <w:rFonts w:asciiTheme="majorBidi" w:hAnsiTheme="majorBidi" w:cstheme="majorBidi"/>
          <w:sz w:val="24"/>
          <w:szCs w:val="24"/>
        </w:rPr>
      </w:pPr>
    </w:p>
    <w:p w14:paraId="7477B0DF" w14:textId="77777777" w:rsidR="00480F25" w:rsidRPr="0043037E" w:rsidDel="00C63693" w:rsidRDefault="00480F25" w:rsidP="0097039A">
      <w:pPr>
        <w:pStyle w:val="NoSpacing"/>
        <w:spacing w:line="360" w:lineRule="auto"/>
        <w:rPr>
          <w:del w:id="274" w:author="" w:date="2014-08-21T16:59:00Z"/>
          <w:rFonts w:asciiTheme="majorBidi" w:hAnsiTheme="majorBidi" w:cstheme="majorBidi"/>
          <w:sz w:val="24"/>
          <w:szCs w:val="24"/>
        </w:rPr>
      </w:pPr>
    </w:p>
    <w:p w14:paraId="2EC949D5" w14:textId="77777777" w:rsidR="00480F25" w:rsidRPr="0043037E" w:rsidDel="00C63693" w:rsidRDefault="00480F25" w:rsidP="0097039A">
      <w:pPr>
        <w:pStyle w:val="NoSpacing"/>
        <w:spacing w:line="360" w:lineRule="auto"/>
        <w:rPr>
          <w:del w:id="275" w:author="" w:date="2014-08-21T16:59:00Z"/>
          <w:rFonts w:asciiTheme="majorBidi" w:hAnsiTheme="majorBidi" w:cstheme="majorBidi"/>
          <w:sz w:val="24"/>
          <w:szCs w:val="24"/>
        </w:rPr>
      </w:pPr>
    </w:p>
    <w:p w14:paraId="7B223CBA" w14:textId="77777777" w:rsidR="00660CCA" w:rsidRPr="0043037E" w:rsidDel="00C63693" w:rsidRDefault="00660CCA" w:rsidP="0097039A">
      <w:pPr>
        <w:pStyle w:val="NoSpacing"/>
        <w:spacing w:line="360" w:lineRule="auto"/>
        <w:rPr>
          <w:del w:id="276" w:author="" w:date="2014-08-21T16:59:00Z"/>
          <w:rFonts w:asciiTheme="majorBidi" w:hAnsiTheme="majorBidi" w:cstheme="majorBidi"/>
          <w:sz w:val="24"/>
          <w:szCs w:val="24"/>
        </w:rPr>
      </w:pPr>
    </w:p>
    <w:p w14:paraId="6B80AF4B" w14:textId="77777777" w:rsidR="00AE700D" w:rsidRPr="0043037E" w:rsidDel="00C63693" w:rsidRDefault="00FC0796" w:rsidP="0097039A">
      <w:pPr>
        <w:spacing w:line="360" w:lineRule="auto"/>
        <w:rPr>
          <w:del w:id="277" w:author="" w:date="2014-08-21T16:59:00Z"/>
          <w:rStyle w:val="Hyperlink"/>
        </w:rPr>
      </w:pPr>
      <w:del w:id="278" w:author="" w:date="2014-08-21T16:59:00Z">
        <w:r w:rsidRPr="0043037E" w:rsidDel="00C63693">
          <w:rPr>
            <w:rFonts w:asciiTheme="majorBidi" w:hAnsiTheme="majorBidi" w:cstheme="majorBidi"/>
            <w:color w:val="FFFFFF"/>
            <w:sz w:val="15"/>
            <w:szCs w:val="15"/>
          </w:rPr>
          <w:br/>
        </w:r>
      </w:del>
    </w:p>
    <w:p w14:paraId="42D1B6AC" w14:textId="77777777" w:rsidR="00E22E9F" w:rsidRPr="0043037E" w:rsidDel="00C63693" w:rsidRDefault="00E22E9F" w:rsidP="0097039A">
      <w:pPr>
        <w:spacing w:line="360" w:lineRule="auto"/>
        <w:rPr>
          <w:del w:id="279" w:author="" w:date="2014-08-21T16:59:00Z"/>
          <w:rFonts w:asciiTheme="majorBidi" w:hAnsiTheme="majorBidi" w:cstheme="majorBidi"/>
          <w:b/>
          <w:bCs/>
          <w:color w:val="000000"/>
          <w:sz w:val="15"/>
          <w:szCs w:val="15"/>
          <w:shd w:val="clear" w:color="auto" w:fill="759776"/>
        </w:rPr>
      </w:pPr>
    </w:p>
    <w:p w14:paraId="0259CA04" w14:textId="77777777" w:rsidR="00FC0796" w:rsidRPr="0043037E" w:rsidDel="00C63693" w:rsidRDefault="00FC0796" w:rsidP="0097039A">
      <w:pPr>
        <w:spacing w:line="360" w:lineRule="auto"/>
        <w:rPr>
          <w:del w:id="280" w:author="" w:date="2014-08-21T16:59:00Z"/>
          <w:rFonts w:asciiTheme="majorBidi" w:hAnsiTheme="majorBidi" w:cstheme="majorBidi"/>
          <w:b/>
          <w:bCs/>
          <w:color w:val="000000"/>
          <w:sz w:val="15"/>
          <w:szCs w:val="15"/>
          <w:shd w:val="clear" w:color="auto" w:fill="759776"/>
        </w:rPr>
      </w:pPr>
    </w:p>
    <w:p w14:paraId="49A7B3A6" w14:textId="77777777" w:rsidR="00C90509" w:rsidRPr="0043037E" w:rsidDel="00C63693" w:rsidRDefault="00C90509" w:rsidP="0097039A">
      <w:pPr>
        <w:spacing w:line="360" w:lineRule="auto"/>
        <w:rPr>
          <w:del w:id="281" w:author="" w:date="2014-08-21T16:59:00Z"/>
          <w:rFonts w:asciiTheme="majorBidi" w:hAnsiTheme="majorBidi" w:cstheme="majorBidi"/>
          <w:b/>
          <w:bCs/>
        </w:rPr>
      </w:pPr>
    </w:p>
    <w:p w14:paraId="41A3C9FD" w14:textId="77777777" w:rsidR="00C90509" w:rsidRPr="0043037E" w:rsidDel="00C63693" w:rsidRDefault="00C90509" w:rsidP="0097039A">
      <w:pPr>
        <w:spacing w:line="360" w:lineRule="auto"/>
        <w:rPr>
          <w:del w:id="282" w:author="" w:date="2014-08-21T16:59:00Z"/>
          <w:rFonts w:asciiTheme="majorBidi" w:hAnsiTheme="majorBidi" w:cstheme="majorBidi"/>
          <w:b/>
          <w:bCs/>
        </w:rPr>
      </w:pPr>
    </w:p>
    <w:p w14:paraId="4388C1DB" w14:textId="77777777" w:rsidR="00C90509" w:rsidDel="00C63693" w:rsidRDefault="00C90509" w:rsidP="0097039A">
      <w:pPr>
        <w:spacing w:line="360" w:lineRule="auto"/>
        <w:rPr>
          <w:del w:id="283" w:author="" w:date="2014-08-21T16:59:00Z"/>
          <w:b/>
          <w:bCs/>
        </w:rPr>
      </w:pPr>
    </w:p>
    <w:p w14:paraId="7081CB51" w14:textId="77777777" w:rsidR="00C90509" w:rsidDel="00C63693" w:rsidRDefault="00C90509" w:rsidP="00C63693">
      <w:pPr>
        <w:spacing w:line="360" w:lineRule="auto"/>
        <w:rPr>
          <w:del w:id="284" w:author="" w:date="2014-08-21T16:59:00Z"/>
          <w:b/>
          <w:bCs/>
        </w:rPr>
        <w:pPrChange w:id="285" w:author="" w:date="2014-08-21T16:59:00Z">
          <w:pPr/>
        </w:pPrChange>
      </w:pPr>
    </w:p>
    <w:p w14:paraId="3E61DDAF" w14:textId="77777777" w:rsidR="00FC0796" w:rsidRPr="008748BA" w:rsidDel="00C63693" w:rsidRDefault="00FC0796">
      <w:pPr>
        <w:rPr>
          <w:del w:id="286" w:author="" w:date="2014-08-21T16:59:00Z"/>
          <w:b/>
          <w:bCs/>
        </w:rPr>
      </w:pPr>
      <w:del w:id="287" w:author="" w:date="2014-08-21T16:59:00Z">
        <w:r w:rsidRPr="008748BA" w:rsidDel="00C63693">
          <w:rPr>
            <w:b/>
            <w:bCs/>
          </w:rPr>
          <w:delText>VIDEO INTERVIEW</w:delText>
        </w:r>
      </w:del>
    </w:p>
    <w:p w14:paraId="4B8254C5" w14:textId="77777777" w:rsidR="00FC0796" w:rsidRDefault="00FC0796">
      <w:r>
        <w:rPr>
          <w:noProof/>
          <w:lang w:val="en-US" w:eastAsia="en-US"/>
        </w:rPr>
        <w:drawing>
          <wp:inline distT="0" distB="0" distL="0" distR="0" wp14:anchorId="4EFFACBA" wp14:editId="41924226">
            <wp:extent cx="2101215" cy="1578610"/>
            <wp:effectExtent l="0" t="0" r="0" b="2540"/>
            <wp:docPr id="3" name="Picture 3" descr="Skunder Bogho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under Boghossi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1215" cy="1578610"/>
                    </a:xfrm>
                    <a:prstGeom prst="rect">
                      <a:avLst/>
                    </a:prstGeom>
                    <a:noFill/>
                    <a:ln>
                      <a:noFill/>
                    </a:ln>
                  </pic:spPr>
                </pic:pic>
              </a:graphicData>
            </a:graphic>
          </wp:inline>
        </w:drawing>
      </w:r>
    </w:p>
    <w:p w14:paraId="61FAED5F" w14:textId="77777777" w:rsidR="00FC0796" w:rsidRDefault="00572115">
      <w:hyperlink r:id="rId11" w:history="1">
        <w:r w:rsidR="00FC0796">
          <w:rPr>
            <w:rStyle w:val="Hyperlink"/>
          </w:rPr>
          <w:t>http://africa.si.edu/exhibits/passages/skunder-modemframe.html</w:t>
        </w:r>
      </w:hyperlink>
    </w:p>
    <w:p w14:paraId="72712D40" w14:textId="77777777" w:rsidR="00C90509" w:rsidDel="00C63693" w:rsidRDefault="00C90509" w:rsidP="00C90509">
      <w:pPr>
        <w:rPr>
          <w:del w:id="288" w:author="" w:date="2014-08-21T16:59:00Z"/>
          <w:b/>
          <w:bCs/>
        </w:rPr>
      </w:pPr>
      <w:r>
        <w:t xml:space="preserve">Ethiopian Passages: Dialogues in the Diaspora, curator Elizabeth </w:t>
      </w:r>
      <w:proofErr w:type="spellStart"/>
      <w:r>
        <w:t>Harney</w:t>
      </w:r>
      <w:proofErr w:type="spellEnd"/>
      <w:r>
        <w:t xml:space="preserve"> </w:t>
      </w:r>
    </w:p>
    <w:p w14:paraId="7AE1E4FC" w14:textId="77777777" w:rsidR="00C63693" w:rsidRDefault="00C63693" w:rsidP="00C90509">
      <w:pPr>
        <w:rPr>
          <w:ins w:id="289" w:author="" w:date="2014-08-21T16:59:00Z"/>
        </w:rPr>
      </w:pPr>
    </w:p>
    <w:p w14:paraId="471A97C0" w14:textId="77777777" w:rsidR="00FC0796" w:rsidRPr="00C90509" w:rsidRDefault="00C90509" w:rsidP="00C90509">
      <w:del w:id="290" w:author="" w:date="2014-08-21T16:59:00Z">
        <w:r w:rsidDel="00C63693">
          <w:rPr>
            <w:b/>
            <w:bCs/>
          </w:rPr>
          <w:delText>IMAGE</w:delText>
        </w:r>
        <w:r w:rsidR="00FC0796" w:rsidDel="00C63693">
          <w:rPr>
            <w:rFonts w:ascii="Verdana" w:hAnsi="Verdana"/>
            <w:color w:val="FFFFFF"/>
            <w:sz w:val="15"/>
            <w:szCs w:val="15"/>
          </w:rPr>
          <w:delText xml:space="preserve"> </w:delText>
        </w:r>
      </w:del>
      <w:proofErr w:type="gramStart"/>
      <w:r w:rsidR="00FC0796">
        <w:rPr>
          <w:rFonts w:ascii="Verdana" w:hAnsi="Verdana"/>
          <w:color w:val="FFFFFF"/>
          <w:sz w:val="15"/>
          <w:szCs w:val="15"/>
        </w:rPr>
        <w:t>on</w:t>
      </w:r>
      <w:proofErr w:type="gramEnd"/>
      <w:r w:rsidR="00FC0796">
        <w:rPr>
          <w:rFonts w:ascii="Verdana" w:hAnsi="Verdana"/>
          <w:color w:val="FFFFFF"/>
          <w:sz w:val="15"/>
          <w:szCs w:val="15"/>
        </w:rPr>
        <w:t xml:space="preserve"> paper</w:t>
      </w:r>
      <w:r w:rsidR="00FC0796">
        <w:rPr>
          <w:rFonts w:ascii="Verdana" w:hAnsi="Verdana"/>
          <w:color w:val="FFFFFF"/>
          <w:sz w:val="15"/>
          <w:szCs w:val="15"/>
        </w:rPr>
        <w:br/>
        <w:t>66 x 59 cm. (26 x 20 in.)</w:t>
      </w:r>
      <w:r w:rsidR="00FC0796">
        <w:rPr>
          <w:rFonts w:ascii="Verdana" w:hAnsi="Verdana"/>
          <w:color w:val="FFFFFF"/>
          <w:sz w:val="15"/>
          <w:szCs w:val="15"/>
        </w:rPr>
        <w:br/>
      </w:r>
      <w:r w:rsidR="00AB6F28">
        <w:rPr>
          <w:noProof/>
          <w:lang w:val="en-US" w:eastAsia="en-US"/>
        </w:rPr>
        <w:drawing>
          <wp:inline distT="0" distB="0" distL="0" distR="0" wp14:anchorId="230078D5" wp14:editId="642852BA">
            <wp:extent cx="5144770" cy="3590290"/>
            <wp:effectExtent l="19050" t="0" r="0" b="0"/>
            <wp:docPr id="4" name="Picture 4" descr="http://www.nmafa.si.edu/exhibits/encounters/images/SpringScr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mafa.si.edu/exhibits/encounters/images/SpringScroll.jpg"/>
                    <pic:cNvPicPr>
                      <a:picLocks noChangeAspect="1" noChangeArrowheads="1"/>
                    </pic:cNvPicPr>
                  </pic:nvPicPr>
                  <pic:blipFill>
                    <a:blip r:embed="rId12" cstate="print"/>
                    <a:srcRect/>
                    <a:stretch>
                      <a:fillRect/>
                    </a:stretch>
                  </pic:blipFill>
                  <pic:spPr bwMode="auto">
                    <a:xfrm>
                      <a:off x="0" y="0"/>
                      <a:ext cx="5144770" cy="3590290"/>
                    </a:xfrm>
                    <a:prstGeom prst="rect">
                      <a:avLst/>
                    </a:prstGeom>
                    <a:noFill/>
                    <a:ln w="9525">
                      <a:noFill/>
                      <a:miter lim="800000"/>
                      <a:headEnd/>
                      <a:tailEnd/>
                    </a:ln>
                  </pic:spPr>
                </pic:pic>
              </a:graphicData>
            </a:graphic>
          </wp:inline>
        </w:drawing>
      </w:r>
    </w:p>
    <w:p w14:paraId="623C727F" w14:textId="77777777" w:rsidR="00AB6F28" w:rsidRPr="00AB6F28" w:rsidRDefault="00AB6F28" w:rsidP="00AB6F28">
      <w:pPr>
        <w:pStyle w:val="Caption1"/>
        <w:rPr>
          <w:rFonts w:ascii="Verdana" w:hAnsi="Verdana"/>
          <w:color w:val="FFFFFF"/>
          <w:sz w:val="15"/>
          <w:szCs w:val="15"/>
        </w:rPr>
      </w:pPr>
      <w:r>
        <w:rPr>
          <w:rFonts w:ascii="Verdana" w:hAnsi="Verdana"/>
          <w:color w:val="FFFFFF"/>
          <w:sz w:val="15"/>
          <w:szCs w:val="15"/>
        </w:rPr>
        <w:t>T</w:t>
      </w:r>
      <w:r w:rsidRPr="00AB6F28">
        <w:t xml:space="preserve">http://www.nmafa.si.edu/exhibits/encounters/images/SpringScroll.jpg </w:t>
      </w:r>
    </w:p>
    <w:p w14:paraId="4401527F" w14:textId="77777777" w:rsidR="00AB6F28" w:rsidRDefault="00AB6F28" w:rsidP="00FC0796">
      <w:r>
        <w:t>Title</w:t>
      </w:r>
      <w:ins w:id="291" w:author="" w:date="2014-08-21T17:01:00Z">
        <w:r w:rsidR="00C63693">
          <w:t>:</w:t>
        </w:r>
      </w:ins>
      <w:del w:id="292" w:author="" w:date="2014-08-21T17:01:00Z">
        <w:r w:rsidDel="00C63693">
          <w:delText>,</w:delText>
        </w:r>
      </w:del>
      <w:r>
        <w:t xml:space="preserve"> Spring Scrolls</w:t>
      </w:r>
    </w:p>
    <w:p w14:paraId="01C69C3F" w14:textId="77777777" w:rsidR="00AB6F28" w:rsidRDefault="00AB6F28" w:rsidP="00FC0796">
      <w:r>
        <w:t>1983-1984</w:t>
      </w:r>
    </w:p>
    <w:p w14:paraId="3B64C2A7" w14:textId="77777777" w:rsidR="00AB6F28" w:rsidRDefault="00AB6F28" w:rsidP="00FC0796">
      <w:r>
        <w:t>Acrylic on Canvas</w:t>
      </w:r>
    </w:p>
    <w:p w14:paraId="238C4921" w14:textId="77777777" w:rsidR="00AB6F28" w:rsidRDefault="00AB6F28" w:rsidP="00FC0796">
      <w:r>
        <w:t>128x 182.2 cm (50 3/8 x 71 4/4 in.)</w:t>
      </w:r>
    </w:p>
    <w:p w14:paraId="57DE33E7" w14:textId="77777777" w:rsidR="00AB6F28" w:rsidRDefault="00AB6F28" w:rsidP="00FC0796">
      <w:pPr>
        <w:rPr>
          <w:ins w:id="293" w:author="Authorised User" w:date="2013-12-21T16:37:00Z"/>
        </w:rPr>
      </w:pPr>
      <w:r>
        <w:t>National Museum of African Art, Washington DC</w:t>
      </w:r>
    </w:p>
    <w:p w14:paraId="027A189D" w14:textId="77777777" w:rsidR="00117162" w:rsidDel="00C63693" w:rsidRDefault="00117162" w:rsidP="00FC0796">
      <w:pPr>
        <w:rPr>
          <w:ins w:id="294" w:author="Authorised User" w:date="2013-12-21T16:37:00Z"/>
          <w:del w:id="295" w:author="" w:date="2014-08-21T17:00:00Z"/>
        </w:rPr>
      </w:pPr>
    </w:p>
    <w:p w14:paraId="210EDD88" w14:textId="77777777" w:rsidR="00117162" w:rsidRDefault="00A6761E" w:rsidP="00FC0796">
      <w:pPr>
        <w:rPr>
          <w:ins w:id="296" w:author="Authorised User" w:date="2013-12-21T16:37:00Z"/>
        </w:rPr>
      </w:pPr>
      <w:ins w:id="297" w:author="Authorised User" w:date="2013-12-21T16:37:00Z">
        <w:r>
          <w:rPr>
            <w:noProof/>
            <w:lang w:val="en-US" w:eastAsia="en-US"/>
            <w:rPrChange w:id="298" w:author="Unknown">
              <w:rPr>
                <w:i/>
                <w:iCs/>
                <w:noProof/>
                <w:lang w:val="en-US" w:eastAsia="en-US"/>
              </w:rPr>
            </w:rPrChange>
          </w:rPr>
          <w:drawing>
            <wp:inline distT="0" distB="0" distL="0" distR="0" wp14:anchorId="79FA911E" wp14:editId="1C9E2D27">
              <wp:extent cx="3676015" cy="5242560"/>
              <wp:effectExtent l="0" t="0" r="0" b="0"/>
              <wp:docPr id="1" name="Picture 1" descr="http://catalogue.swanngalleries.com/full/344/609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talogue.swanngalleries.com/full/344/6093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015" cy="5242560"/>
                      </a:xfrm>
                      <a:prstGeom prst="rect">
                        <a:avLst/>
                      </a:prstGeom>
                      <a:noFill/>
                      <a:ln>
                        <a:noFill/>
                      </a:ln>
                    </pic:spPr>
                  </pic:pic>
                </a:graphicData>
              </a:graphic>
            </wp:inline>
          </w:drawing>
        </w:r>
      </w:ins>
    </w:p>
    <w:p w14:paraId="52558179" w14:textId="77777777" w:rsidR="00117162" w:rsidRDefault="00117162" w:rsidP="00FC0796">
      <w:pPr>
        <w:rPr>
          <w:ins w:id="299" w:author="Authorised User" w:date="2013-12-21T16:37:00Z"/>
        </w:rPr>
      </w:pPr>
      <w:bookmarkStart w:id="300" w:name="_GoBack"/>
      <w:ins w:id="301" w:author="Authorised User" w:date="2013-12-21T16:37:00Z">
        <w:r w:rsidRPr="00117162">
          <w:t>http://catalogue.swanngalleries.com//full//344/609344.jpg</w:t>
        </w:r>
      </w:ins>
    </w:p>
    <w:p w14:paraId="3554F259" w14:textId="77777777" w:rsidR="00117162" w:rsidRPr="00C63693" w:rsidDel="00C63693" w:rsidRDefault="00117162" w:rsidP="00FC0796">
      <w:pPr>
        <w:rPr>
          <w:ins w:id="302" w:author="Authorised User" w:date="2013-12-21T16:38:00Z"/>
          <w:del w:id="303" w:author="" w:date="2014-08-21T17:10:00Z"/>
          <w:iCs/>
          <w:rPrChange w:id="304" w:author="" w:date="2014-08-21T17:11:00Z">
            <w:rPr>
              <w:ins w:id="305" w:author="Authorised User" w:date="2013-12-21T16:38:00Z"/>
              <w:del w:id="306" w:author="" w:date="2014-08-21T17:10:00Z"/>
              <w:i/>
              <w:iCs/>
            </w:rPr>
          </w:rPrChange>
        </w:rPr>
      </w:pPr>
    </w:p>
    <w:p w14:paraId="16E20FAF" w14:textId="77777777" w:rsidR="00117162" w:rsidRPr="00C63693" w:rsidDel="00C63693" w:rsidRDefault="00117162" w:rsidP="00FC0796">
      <w:pPr>
        <w:rPr>
          <w:ins w:id="307" w:author="Authorised User" w:date="2013-12-21T16:38:00Z"/>
          <w:del w:id="308" w:author="" w:date="2014-08-21T17:10:00Z"/>
          <w:iCs/>
          <w:rPrChange w:id="309" w:author="" w:date="2014-08-21T17:11:00Z">
            <w:rPr>
              <w:ins w:id="310" w:author="Authorised User" w:date="2013-12-21T16:38:00Z"/>
              <w:del w:id="311" w:author="" w:date="2014-08-21T17:10:00Z"/>
              <w:i/>
              <w:iCs/>
            </w:rPr>
          </w:rPrChange>
        </w:rPr>
      </w:pPr>
    </w:p>
    <w:p w14:paraId="79806DC2" w14:textId="77777777" w:rsidR="00117162" w:rsidRPr="00C63693" w:rsidRDefault="00B425CA" w:rsidP="00FC0796">
      <w:pPr>
        <w:rPr>
          <w:rFonts w:asciiTheme="majorBidi" w:hAnsiTheme="majorBidi" w:cstheme="majorBidi"/>
          <w:bCs/>
          <w:iCs/>
          <w:rPrChange w:id="312" w:author="" w:date="2014-08-21T17:11:00Z">
            <w:rPr/>
          </w:rPrChange>
        </w:rPr>
      </w:pPr>
      <w:ins w:id="313" w:author="Authorised User" w:date="2013-12-21T16:38:00Z">
        <w:r w:rsidRPr="00C63693">
          <w:rPr>
            <w:rFonts w:asciiTheme="majorBidi" w:hAnsiTheme="majorBidi" w:cstheme="majorBidi"/>
            <w:bCs/>
            <w:iCs/>
            <w:rPrChange w:id="314" w:author="" w:date="2014-08-21T17:11:00Z">
              <w:rPr>
                <w:i/>
                <w:iCs/>
              </w:rPr>
            </w:rPrChange>
          </w:rPr>
          <w:t>Title:</w:t>
        </w:r>
        <w:r w:rsidRPr="00C63693">
          <w:rPr>
            <w:rFonts w:asciiTheme="majorBidi" w:hAnsiTheme="majorBidi" w:cstheme="majorBidi"/>
            <w:bCs/>
            <w:i/>
            <w:iCs/>
            <w:rPrChange w:id="315" w:author="" w:date="2014-08-21T17:10:00Z">
              <w:rPr>
                <w:i/>
                <w:iCs/>
              </w:rPr>
            </w:rPrChange>
          </w:rPr>
          <w:t xml:space="preserve"> </w:t>
        </w:r>
      </w:ins>
      <w:ins w:id="316" w:author="Authorised User" w:date="2013-12-21T16:37:00Z">
        <w:r w:rsidRPr="00C63693">
          <w:rPr>
            <w:rFonts w:asciiTheme="majorBidi" w:hAnsiTheme="majorBidi" w:cstheme="majorBidi"/>
            <w:bCs/>
            <w:i/>
            <w:iCs/>
            <w:rPrChange w:id="317" w:author="" w:date="2014-08-21T17:10:00Z">
              <w:rPr>
                <w:i/>
                <w:iCs/>
              </w:rPr>
            </w:rPrChange>
          </w:rPr>
          <w:t xml:space="preserve">Axum. </w:t>
        </w:r>
        <w:r w:rsidRPr="00C63693">
          <w:rPr>
            <w:rFonts w:asciiTheme="majorBidi" w:hAnsiTheme="majorBidi" w:cstheme="majorBidi"/>
            <w:bCs/>
            <w:i/>
            <w:iCs/>
            <w:rPrChange w:id="318" w:author="" w:date="2014-08-21T17:10:00Z">
              <w:rPr>
                <w:i/>
                <w:iCs/>
              </w:rPr>
            </w:rPrChange>
          </w:rPr>
          <w:br/>
        </w:r>
        <w:r w:rsidRPr="00C63693">
          <w:rPr>
            <w:rFonts w:asciiTheme="majorBidi" w:hAnsiTheme="majorBidi" w:cstheme="majorBidi"/>
            <w:bCs/>
            <w:i/>
            <w:iCs/>
            <w:rPrChange w:id="319" w:author="" w:date="2014-08-21T17:10:00Z">
              <w:rPr>
                <w:i/>
                <w:iCs/>
              </w:rPr>
            </w:rPrChange>
          </w:rPr>
          <w:br/>
        </w:r>
        <w:proofErr w:type="gramStart"/>
        <w:r w:rsidRPr="00C63693">
          <w:rPr>
            <w:rFonts w:asciiTheme="majorBidi" w:hAnsiTheme="majorBidi" w:cstheme="majorBidi"/>
            <w:bCs/>
            <w:iCs/>
            <w:rPrChange w:id="320" w:author="" w:date="2014-08-21T17:11:00Z">
              <w:rPr>
                <w:i/>
                <w:iCs/>
              </w:rPr>
            </w:rPrChange>
          </w:rPr>
          <w:t>Oil on canvas, 1967.</w:t>
        </w:r>
        <w:proofErr w:type="gramEnd"/>
        <w:r w:rsidRPr="00C63693">
          <w:rPr>
            <w:rFonts w:asciiTheme="majorBidi" w:hAnsiTheme="majorBidi" w:cstheme="majorBidi"/>
            <w:bCs/>
            <w:iCs/>
            <w:rPrChange w:id="321" w:author="" w:date="2014-08-21T17:11:00Z">
              <w:rPr>
                <w:i/>
                <w:iCs/>
              </w:rPr>
            </w:rPrChange>
          </w:rPr>
          <w:t xml:space="preserve"> 1150x800 mm; 45x31 1/2 </w:t>
        </w:r>
        <w:proofErr w:type="gramStart"/>
        <w:r w:rsidRPr="00C63693">
          <w:rPr>
            <w:rFonts w:asciiTheme="majorBidi" w:hAnsiTheme="majorBidi" w:cstheme="majorBidi"/>
            <w:bCs/>
            <w:iCs/>
            <w:rPrChange w:id="322" w:author="" w:date="2014-08-21T17:11:00Z">
              <w:rPr>
                <w:i/>
                <w:iCs/>
              </w:rPr>
            </w:rPrChange>
          </w:rPr>
          <w:t>inches</w:t>
        </w:r>
        <w:proofErr w:type="gramEnd"/>
        <w:r w:rsidRPr="00C63693">
          <w:rPr>
            <w:rFonts w:asciiTheme="majorBidi" w:hAnsiTheme="majorBidi" w:cstheme="majorBidi"/>
            <w:bCs/>
            <w:iCs/>
            <w:rPrChange w:id="323" w:author="" w:date="2014-08-21T17:11:00Z">
              <w:rPr>
                <w:i/>
                <w:iCs/>
              </w:rPr>
            </w:rPrChange>
          </w:rPr>
          <w:t xml:space="preserve">. </w:t>
        </w:r>
        <w:proofErr w:type="gramStart"/>
        <w:r w:rsidRPr="00C63693">
          <w:rPr>
            <w:rFonts w:asciiTheme="majorBidi" w:hAnsiTheme="majorBidi" w:cstheme="majorBidi"/>
            <w:bCs/>
            <w:iCs/>
            <w:rPrChange w:id="324" w:author="" w:date="2014-08-21T17:11:00Z">
              <w:rPr>
                <w:i/>
                <w:iCs/>
              </w:rPr>
            </w:rPrChange>
          </w:rPr>
          <w:t>Signed and dated in oil, upper right.</w:t>
        </w:r>
        <w:proofErr w:type="gramEnd"/>
        <w:r w:rsidRPr="00C63693">
          <w:rPr>
            <w:rFonts w:asciiTheme="majorBidi" w:hAnsiTheme="majorBidi" w:cstheme="majorBidi"/>
            <w:bCs/>
            <w:iCs/>
            <w:rPrChange w:id="325" w:author="" w:date="2014-08-21T17:11:00Z">
              <w:rPr>
                <w:i/>
                <w:iCs/>
              </w:rPr>
            </w:rPrChange>
          </w:rPr>
          <w:t xml:space="preserve"> </w:t>
        </w:r>
        <w:r w:rsidRPr="00C63693">
          <w:rPr>
            <w:rFonts w:asciiTheme="majorBidi" w:hAnsiTheme="majorBidi" w:cstheme="majorBidi"/>
            <w:bCs/>
            <w:iCs/>
            <w:rPrChange w:id="326" w:author="" w:date="2014-08-21T17:11:00Z">
              <w:rPr>
                <w:i/>
                <w:iCs/>
              </w:rPr>
            </w:rPrChange>
          </w:rPr>
          <w:br/>
        </w:r>
        <w:r w:rsidRPr="00C63693">
          <w:rPr>
            <w:rFonts w:asciiTheme="majorBidi" w:hAnsiTheme="majorBidi" w:cstheme="majorBidi"/>
            <w:bCs/>
            <w:iCs/>
            <w:rPrChange w:id="327" w:author="" w:date="2014-08-21T17:11:00Z">
              <w:rPr>
                <w:i/>
                <w:iCs/>
              </w:rPr>
            </w:rPrChange>
          </w:rPr>
          <w:br/>
          <w:t xml:space="preserve">Provenance: the artist; private Maryland collection; thence by descent to the current owner. </w:t>
        </w:r>
        <w:r w:rsidRPr="00C63693">
          <w:rPr>
            <w:rFonts w:asciiTheme="majorBidi" w:hAnsiTheme="majorBidi" w:cstheme="majorBidi"/>
            <w:bCs/>
            <w:iCs/>
            <w:rPrChange w:id="328" w:author="" w:date="2014-08-21T17:11:00Z">
              <w:rPr>
                <w:i/>
                <w:iCs/>
              </w:rPr>
            </w:rPrChange>
          </w:rPr>
          <w:br/>
        </w:r>
        <w:r w:rsidRPr="00C63693">
          <w:rPr>
            <w:rFonts w:asciiTheme="majorBidi" w:hAnsiTheme="majorBidi" w:cstheme="majorBidi"/>
            <w:bCs/>
            <w:iCs/>
            <w:rPrChange w:id="329" w:author="" w:date="2014-08-21T17:11:00Z">
              <w:rPr>
                <w:i/>
                <w:iCs/>
              </w:rPr>
            </w:rPrChange>
          </w:rPr>
          <w:br/>
          <w:t>Exhibited: African Art Today: Four Major Artists, The African American Institute, New York, May 14 - August 31, 1974; Contemporary African Arts, The American Museum of Natural History, New York, May - August 1975.</w:t>
        </w:r>
      </w:ins>
    </w:p>
    <w:bookmarkEnd w:id="300"/>
    <w:sectPr w:rsidR="00117162" w:rsidRPr="00C63693" w:rsidSect="0044283F">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Erin Rice" w:date="2013-12-19T13:12:00Z" w:initials="ER">
    <w:p w14:paraId="7B36F161" w14:textId="77777777" w:rsidR="00C63693" w:rsidRDefault="00C63693">
      <w:pPr>
        <w:pStyle w:val="CommentText"/>
      </w:pPr>
      <w:r>
        <w:rPr>
          <w:rStyle w:val="CommentReference"/>
        </w:rPr>
        <w:annotationRef/>
      </w:r>
      <w:r>
        <w:t xml:space="preserve">Can one “frequent figures”?  Is this a phrase used in British English? </w:t>
      </w:r>
    </w:p>
  </w:comment>
  <w:comment w:id="70" w:author="Erin Rice" w:date="2013-12-19T13:15:00Z" w:initials="ER">
    <w:p w14:paraId="05D709A2" w14:textId="77777777" w:rsidR="00C63693" w:rsidRDefault="00C63693">
      <w:pPr>
        <w:pStyle w:val="CommentText"/>
      </w:pPr>
      <w:r>
        <w:rPr>
          <w:rStyle w:val="CommentReference"/>
        </w:rPr>
        <w:annotationRef/>
      </w:r>
      <w:r>
        <w:t>Please change to last name and keep last name throughout the text</w:t>
      </w:r>
    </w:p>
  </w:comment>
  <w:comment w:id="90" w:author="Erin Rice" w:date="2013-12-19T13:14:00Z" w:initials="ER">
    <w:p w14:paraId="259934D7" w14:textId="77777777" w:rsidR="00C63693" w:rsidRDefault="00C63693">
      <w:pPr>
        <w:pStyle w:val="CommentText"/>
      </w:pPr>
      <w:r>
        <w:rPr>
          <w:rStyle w:val="CommentReference"/>
        </w:rPr>
        <w:annotationRef/>
      </w:r>
      <w:r>
        <w:t>I have to check on how the writer of Papa-</w:t>
      </w:r>
      <w:proofErr w:type="spellStart"/>
      <w:r>
        <w:t>Tall’s</w:t>
      </w:r>
      <w:proofErr w:type="spellEnd"/>
      <w:r>
        <w:t xml:space="preserve"> entry will write his name. We should keep consistency, especially for the purposes of cross-referencing</w:t>
      </w:r>
    </w:p>
  </w:comment>
  <w:comment w:id="159" w:author="Erin Rice" w:date="2013-12-19T13:18:00Z" w:initials="ER">
    <w:p w14:paraId="018CDD4C" w14:textId="77777777" w:rsidR="00C63693" w:rsidRDefault="00C63693">
      <w:pPr>
        <w:pStyle w:val="CommentText"/>
      </w:pPr>
      <w:r>
        <w:rPr>
          <w:rStyle w:val="CommentReference"/>
        </w:rPr>
        <w:annotationRef/>
      </w:r>
      <w:r>
        <w:t>Reduce to last names to reduce overall word count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B6168" w14:textId="77777777" w:rsidR="00C63693" w:rsidRDefault="00C63693" w:rsidP="0097039A">
      <w:pPr>
        <w:spacing w:after="0" w:line="240" w:lineRule="auto"/>
      </w:pPr>
      <w:r>
        <w:separator/>
      </w:r>
    </w:p>
  </w:endnote>
  <w:endnote w:type="continuationSeparator" w:id="0">
    <w:p w14:paraId="5B2C2EF2" w14:textId="77777777" w:rsidR="00C63693" w:rsidRDefault="00C63693" w:rsidP="00970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ode">
    <w:altName w:val="Cambria"/>
    <w:panose1 w:val="00000000000000000000"/>
    <w:charset w:val="4D"/>
    <w:family w:val="swiss"/>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53BDB" w14:textId="77777777" w:rsidR="00C63693" w:rsidRDefault="00C63693" w:rsidP="0097039A">
      <w:pPr>
        <w:spacing w:after="0" w:line="240" w:lineRule="auto"/>
      </w:pPr>
      <w:r>
        <w:separator/>
      </w:r>
    </w:p>
  </w:footnote>
  <w:footnote w:type="continuationSeparator" w:id="0">
    <w:p w14:paraId="7FA1EB03" w14:textId="77777777" w:rsidR="00C63693" w:rsidRDefault="00C63693" w:rsidP="009703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875BA" w14:textId="77777777" w:rsidR="00C63693" w:rsidRDefault="00C63693" w:rsidP="0097039A">
    <w:pPr>
      <w:pStyle w:val="Header"/>
    </w:pPr>
  </w:p>
  <w:p w14:paraId="0A093013" w14:textId="77777777" w:rsidR="00C63693" w:rsidRDefault="00C63693" w:rsidP="0097039A">
    <w:pPr>
      <w:rPr>
        <w:rFonts w:asciiTheme="majorBidi" w:hAnsiTheme="majorBidi" w:cstheme="majorBidi"/>
        <w:sz w:val="24"/>
        <w:szCs w:val="24"/>
      </w:rPr>
    </w:pPr>
    <w:r>
      <w:rPr>
        <w:rFonts w:asciiTheme="majorBidi" w:hAnsiTheme="majorBidi" w:cstheme="majorBidi"/>
        <w:sz w:val="24"/>
        <w:szCs w:val="24"/>
      </w:rPr>
      <w:t xml:space="preserve">Helena </w:t>
    </w:r>
    <w:proofErr w:type="spellStart"/>
    <w:r>
      <w:rPr>
        <w:rFonts w:asciiTheme="majorBidi" w:hAnsiTheme="majorBidi" w:cstheme="majorBidi"/>
        <w:sz w:val="24"/>
        <w:szCs w:val="24"/>
      </w:rPr>
      <w:t>Cantone</w:t>
    </w:r>
    <w:proofErr w:type="spellEnd"/>
  </w:p>
  <w:p w14:paraId="1D85F1AA" w14:textId="77777777" w:rsidR="00C63693" w:rsidRDefault="00C636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037"/>
    <w:rsid w:val="00047896"/>
    <w:rsid w:val="00064D68"/>
    <w:rsid w:val="000A4482"/>
    <w:rsid w:val="000B7103"/>
    <w:rsid w:val="00116EA7"/>
    <w:rsid w:val="00117162"/>
    <w:rsid w:val="00142D7F"/>
    <w:rsid w:val="001533BB"/>
    <w:rsid w:val="00164CAF"/>
    <w:rsid w:val="001C246C"/>
    <w:rsid w:val="001C6F01"/>
    <w:rsid w:val="001D3F88"/>
    <w:rsid w:val="00207F91"/>
    <w:rsid w:val="00297ADC"/>
    <w:rsid w:val="003255FD"/>
    <w:rsid w:val="003363B2"/>
    <w:rsid w:val="00380A97"/>
    <w:rsid w:val="003C3964"/>
    <w:rsid w:val="003D66F3"/>
    <w:rsid w:val="003F25C7"/>
    <w:rsid w:val="00414C10"/>
    <w:rsid w:val="00423BDA"/>
    <w:rsid w:val="0043037E"/>
    <w:rsid w:val="0044283F"/>
    <w:rsid w:val="00480F25"/>
    <w:rsid w:val="005102A2"/>
    <w:rsid w:val="00572115"/>
    <w:rsid w:val="005A182C"/>
    <w:rsid w:val="00643993"/>
    <w:rsid w:val="00660CCA"/>
    <w:rsid w:val="00663E31"/>
    <w:rsid w:val="006807BB"/>
    <w:rsid w:val="0069446D"/>
    <w:rsid w:val="006F2AEB"/>
    <w:rsid w:val="00702568"/>
    <w:rsid w:val="00733B9C"/>
    <w:rsid w:val="00741EF4"/>
    <w:rsid w:val="00757243"/>
    <w:rsid w:val="007A2EB7"/>
    <w:rsid w:val="007B6742"/>
    <w:rsid w:val="007F3E41"/>
    <w:rsid w:val="00866842"/>
    <w:rsid w:val="008748BA"/>
    <w:rsid w:val="008F33BD"/>
    <w:rsid w:val="0097039A"/>
    <w:rsid w:val="00972093"/>
    <w:rsid w:val="00992CB8"/>
    <w:rsid w:val="00A439F7"/>
    <w:rsid w:val="00A51CA0"/>
    <w:rsid w:val="00A56974"/>
    <w:rsid w:val="00A6761E"/>
    <w:rsid w:val="00AB6F28"/>
    <w:rsid w:val="00AE61F0"/>
    <w:rsid w:val="00AE700D"/>
    <w:rsid w:val="00B15F51"/>
    <w:rsid w:val="00B425CA"/>
    <w:rsid w:val="00B56A1C"/>
    <w:rsid w:val="00BA4E1B"/>
    <w:rsid w:val="00BC46B1"/>
    <w:rsid w:val="00C12C3C"/>
    <w:rsid w:val="00C63693"/>
    <w:rsid w:val="00C90509"/>
    <w:rsid w:val="00CE1199"/>
    <w:rsid w:val="00D57E3E"/>
    <w:rsid w:val="00E07C71"/>
    <w:rsid w:val="00E10850"/>
    <w:rsid w:val="00E22E9F"/>
    <w:rsid w:val="00E24C29"/>
    <w:rsid w:val="00E31761"/>
    <w:rsid w:val="00E31824"/>
    <w:rsid w:val="00E5518D"/>
    <w:rsid w:val="00E81333"/>
    <w:rsid w:val="00E83E01"/>
    <w:rsid w:val="00E971E3"/>
    <w:rsid w:val="00ED7638"/>
    <w:rsid w:val="00EF06B4"/>
    <w:rsid w:val="00EF5037"/>
    <w:rsid w:val="00F024C0"/>
    <w:rsid w:val="00F0274E"/>
    <w:rsid w:val="00F26ED3"/>
    <w:rsid w:val="00F67E95"/>
    <w:rsid w:val="00FA6633"/>
    <w:rsid w:val="00FC0796"/>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0A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FA6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6633"/>
  </w:style>
  <w:style w:type="character" w:styleId="Emphasis">
    <w:name w:val="Emphasis"/>
    <w:basedOn w:val="DefaultParagraphFont"/>
    <w:uiPriority w:val="20"/>
    <w:qFormat/>
    <w:rsid w:val="00FA6633"/>
    <w:rPr>
      <w:i/>
      <w:iCs/>
    </w:rPr>
  </w:style>
  <w:style w:type="character" w:styleId="Strong">
    <w:name w:val="Strong"/>
    <w:basedOn w:val="DefaultParagraphFont"/>
    <w:uiPriority w:val="22"/>
    <w:qFormat/>
    <w:rsid w:val="00FA6633"/>
    <w:rPr>
      <w:b/>
      <w:bCs/>
    </w:rPr>
  </w:style>
  <w:style w:type="paragraph" w:styleId="BalloonText">
    <w:name w:val="Balloon Text"/>
    <w:basedOn w:val="Normal"/>
    <w:link w:val="BalloonTextChar"/>
    <w:uiPriority w:val="99"/>
    <w:semiHidden/>
    <w:unhideWhenUsed/>
    <w:rsid w:val="001C6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F01"/>
    <w:rPr>
      <w:rFonts w:ascii="Tahoma" w:hAnsi="Tahoma" w:cs="Tahoma"/>
      <w:sz w:val="16"/>
      <w:szCs w:val="16"/>
    </w:rPr>
  </w:style>
  <w:style w:type="character" w:styleId="Hyperlink">
    <w:name w:val="Hyperlink"/>
    <w:basedOn w:val="DefaultParagraphFont"/>
    <w:uiPriority w:val="99"/>
    <w:unhideWhenUsed/>
    <w:rsid w:val="001C6F01"/>
    <w:rPr>
      <w:color w:val="0000FF" w:themeColor="hyperlink"/>
      <w:u w:val="single"/>
    </w:rPr>
  </w:style>
  <w:style w:type="paragraph" w:customStyle="1" w:styleId="Caption1">
    <w:name w:val="Caption1"/>
    <w:basedOn w:val="Normal"/>
    <w:rsid w:val="00FC079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07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07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C07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0796"/>
    <w:rPr>
      <w:rFonts w:ascii="Arial" w:eastAsia="Times New Roman" w:hAnsi="Arial" w:cs="Arial"/>
      <w:vanish/>
      <w:sz w:val="16"/>
      <w:szCs w:val="16"/>
    </w:rPr>
  </w:style>
  <w:style w:type="character" w:styleId="HTMLCite">
    <w:name w:val="HTML Cite"/>
    <w:basedOn w:val="DefaultParagraphFont"/>
    <w:uiPriority w:val="99"/>
    <w:semiHidden/>
    <w:unhideWhenUsed/>
    <w:rsid w:val="00C90509"/>
    <w:rPr>
      <w:i/>
      <w:iCs/>
    </w:rPr>
  </w:style>
  <w:style w:type="paragraph" w:customStyle="1" w:styleId="Default">
    <w:name w:val="Default"/>
    <w:rsid w:val="003F25C7"/>
    <w:pPr>
      <w:autoSpaceDE w:val="0"/>
      <w:autoSpaceDN w:val="0"/>
      <w:adjustRightInd w:val="0"/>
      <w:spacing w:after="0" w:line="240" w:lineRule="auto"/>
    </w:pPr>
    <w:rPr>
      <w:rFonts w:ascii="Code" w:hAnsi="Code" w:cs="Code"/>
      <w:color w:val="000000"/>
      <w:sz w:val="24"/>
      <w:szCs w:val="24"/>
    </w:rPr>
  </w:style>
  <w:style w:type="paragraph" w:styleId="NoSpacing">
    <w:name w:val="No Spacing"/>
    <w:uiPriority w:val="1"/>
    <w:qFormat/>
    <w:rsid w:val="003F25C7"/>
    <w:pPr>
      <w:spacing w:after="0" w:line="240" w:lineRule="auto"/>
    </w:pPr>
  </w:style>
  <w:style w:type="character" w:customStyle="1" w:styleId="searchword">
    <w:name w:val="searchword"/>
    <w:basedOn w:val="DefaultParagraphFont"/>
    <w:rsid w:val="0043037E"/>
  </w:style>
  <w:style w:type="character" w:customStyle="1" w:styleId="exldetailsdisplayval">
    <w:name w:val="exldetailsdisplayval"/>
    <w:basedOn w:val="DefaultParagraphFont"/>
    <w:rsid w:val="0043037E"/>
  </w:style>
  <w:style w:type="paragraph" w:styleId="Header">
    <w:name w:val="header"/>
    <w:basedOn w:val="Normal"/>
    <w:link w:val="HeaderChar"/>
    <w:uiPriority w:val="99"/>
    <w:unhideWhenUsed/>
    <w:rsid w:val="00970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9A"/>
  </w:style>
  <w:style w:type="paragraph" w:styleId="Footer">
    <w:name w:val="footer"/>
    <w:basedOn w:val="Normal"/>
    <w:link w:val="FooterChar"/>
    <w:uiPriority w:val="99"/>
    <w:semiHidden/>
    <w:unhideWhenUsed/>
    <w:rsid w:val="0097039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039A"/>
  </w:style>
  <w:style w:type="character" w:styleId="CommentReference">
    <w:name w:val="annotation reference"/>
    <w:basedOn w:val="DefaultParagraphFont"/>
    <w:uiPriority w:val="99"/>
    <w:semiHidden/>
    <w:unhideWhenUsed/>
    <w:rsid w:val="00ED7638"/>
    <w:rPr>
      <w:sz w:val="18"/>
      <w:szCs w:val="18"/>
    </w:rPr>
  </w:style>
  <w:style w:type="paragraph" w:styleId="CommentText">
    <w:name w:val="annotation text"/>
    <w:basedOn w:val="Normal"/>
    <w:link w:val="CommentTextChar"/>
    <w:uiPriority w:val="99"/>
    <w:semiHidden/>
    <w:unhideWhenUsed/>
    <w:rsid w:val="00ED7638"/>
    <w:pPr>
      <w:spacing w:line="240" w:lineRule="auto"/>
    </w:pPr>
    <w:rPr>
      <w:sz w:val="24"/>
      <w:szCs w:val="24"/>
    </w:rPr>
  </w:style>
  <w:style w:type="character" w:customStyle="1" w:styleId="CommentTextChar">
    <w:name w:val="Comment Text Char"/>
    <w:basedOn w:val="DefaultParagraphFont"/>
    <w:link w:val="CommentText"/>
    <w:uiPriority w:val="99"/>
    <w:semiHidden/>
    <w:rsid w:val="00ED7638"/>
    <w:rPr>
      <w:sz w:val="24"/>
      <w:szCs w:val="24"/>
    </w:rPr>
  </w:style>
  <w:style w:type="paragraph" w:styleId="CommentSubject">
    <w:name w:val="annotation subject"/>
    <w:basedOn w:val="CommentText"/>
    <w:next w:val="CommentText"/>
    <w:link w:val="CommentSubjectChar"/>
    <w:uiPriority w:val="99"/>
    <w:semiHidden/>
    <w:unhideWhenUsed/>
    <w:rsid w:val="00ED7638"/>
    <w:rPr>
      <w:b/>
      <w:bCs/>
      <w:sz w:val="20"/>
      <w:szCs w:val="20"/>
    </w:rPr>
  </w:style>
  <w:style w:type="character" w:customStyle="1" w:styleId="CommentSubjectChar">
    <w:name w:val="Comment Subject Char"/>
    <w:basedOn w:val="CommentTextChar"/>
    <w:link w:val="CommentSubject"/>
    <w:uiPriority w:val="99"/>
    <w:semiHidden/>
    <w:rsid w:val="00ED7638"/>
    <w:rPr>
      <w:b/>
      <w:bCs/>
      <w:sz w:val="20"/>
      <w:szCs w:val="20"/>
    </w:rPr>
  </w:style>
  <w:style w:type="paragraph" w:styleId="Revision">
    <w:name w:val="Revision"/>
    <w:hidden/>
    <w:uiPriority w:val="99"/>
    <w:semiHidden/>
    <w:rsid w:val="0057211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FA6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6633"/>
  </w:style>
  <w:style w:type="character" w:styleId="Emphasis">
    <w:name w:val="Emphasis"/>
    <w:basedOn w:val="DefaultParagraphFont"/>
    <w:uiPriority w:val="20"/>
    <w:qFormat/>
    <w:rsid w:val="00FA6633"/>
    <w:rPr>
      <w:i/>
      <w:iCs/>
    </w:rPr>
  </w:style>
  <w:style w:type="character" w:styleId="Strong">
    <w:name w:val="Strong"/>
    <w:basedOn w:val="DefaultParagraphFont"/>
    <w:uiPriority w:val="22"/>
    <w:qFormat/>
    <w:rsid w:val="00FA6633"/>
    <w:rPr>
      <w:b/>
      <w:bCs/>
    </w:rPr>
  </w:style>
  <w:style w:type="paragraph" w:styleId="BalloonText">
    <w:name w:val="Balloon Text"/>
    <w:basedOn w:val="Normal"/>
    <w:link w:val="BalloonTextChar"/>
    <w:uiPriority w:val="99"/>
    <w:semiHidden/>
    <w:unhideWhenUsed/>
    <w:rsid w:val="001C6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F01"/>
    <w:rPr>
      <w:rFonts w:ascii="Tahoma" w:hAnsi="Tahoma" w:cs="Tahoma"/>
      <w:sz w:val="16"/>
      <w:szCs w:val="16"/>
    </w:rPr>
  </w:style>
  <w:style w:type="character" w:styleId="Hyperlink">
    <w:name w:val="Hyperlink"/>
    <w:basedOn w:val="DefaultParagraphFont"/>
    <w:uiPriority w:val="99"/>
    <w:unhideWhenUsed/>
    <w:rsid w:val="001C6F01"/>
    <w:rPr>
      <w:color w:val="0000FF" w:themeColor="hyperlink"/>
      <w:u w:val="single"/>
    </w:rPr>
  </w:style>
  <w:style w:type="paragraph" w:customStyle="1" w:styleId="Caption1">
    <w:name w:val="Caption1"/>
    <w:basedOn w:val="Normal"/>
    <w:rsid w:val="00FC079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07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07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C07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0796"/>
    <w:rPr>
      <w:rFonts w:ascii="Arial" w:eastAsia="Times New Roman" w:hAnsi="Arial" w:cs="Arial"/>
      <w:vanish/>
      <w:sz w:val="16"/>
      <w:szCs w:val="16"/>
    </w:rPr>
  </w:style>
  <w:style w:type="character" w:styleId="HTMLCite">
    <w:name w:val="HTML Cite"/>
    <w:basedOn w:val="DefaultParagraphFont"/>
    <w:uiPriority w:val="99"/>
    <w:semiHidden/>
    <w:unhideWhenUsed/>
    <w:rsid w:val="00C90509"/>
    <w:rPr>
      <w:i/>
      <w:iCs/>
    </w:rPr>
  </w:style>
  <w:style w:type="paragraph" w:customStyle="1" w:styleId="Default">
    <w:name w:val="Default"/>
    <w:rsid w:val="003F25C7"/>
    <w:pPr>
      <w:autoSpaceDE w:val="0"/>
      <w:autoSpaceDN w:val="0"/>
      <w:adjustRightInd w:val="0"/>
      <w:spacing w:after="0" w:line="240" w:lineRule="auto"/>
    </w:pPr>
    <w:rPr>
      <w:rFonts w:ascii="Code" w:hAnsi="Code" w:cs="Code"/>
      <w:color w:val="000000"/>
      <w:sz w:val="24"/>
      <w:szCs w:val="24"/>
    </w:rPr>
  </w:style>
  <w:style w:type="paragraph" w:styleId="NoSpacing">
    <w:name w:val="No Spacing"/>
    <w:uiPriority w:val="1"/>
    <w:qFormat/>
    <w:rsid w:val="003F25C7"/>
    <w:pPr>
      <w:spacing w:after="0" w:line="240" w:lineRule="auto"/>
    </w:pPr>
  </w:style>
  <w:style w:type="character" w:customStyle="1" w:styleId="searchword">
    <w:name w:val="searchword"/>
    <w:basedOn w:val="DefaultParagraphFont"/>
    <w:rsid w:val="0043037E"/>
  </w:style>
  <w:style w:type="character" w:customStyle="1" w:styleId="exldetailsdisplayval">
    <w:name w:val="exldetailsdisplayval"/>
    <w:basedOn w:val="DefaultParagraphFont"/>
    <w:rsid w:val="0043037E"/>
  </w:style>
  <w:style w:type="paragraph" w:styleId="Header">
    <w:name w:val="header"/>
    <w:basedOn w:val="Normal"/>
    <w:link w:val="HeaderChar"/>
    <w:uiPriority w:val="99"/>
    <w:unhideWhenUsed/>
    <w:rsid w:val="00970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9A"/>
  </w:style>
  <w:style w:type="paragraph" w:styleId="Footer">
    <w:name w:val="footer"/>
    <w:basedOn w:val="Normal"/>
    <w:link w:val="FooterChar"/>
    <w:uiPriority w:val="99"/>
    <w:semiHidden/>
    <w:unhideWhenUsed/>
    <w:rsid w:val="0097039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039A"/>
  </w:style>
  <w:style w:type="character" w:styleId="CommentReference">
    <w:name w:val="annotation reference"/>
    <w:basedOn w:val="DefaultParagraphFont"/>
    <w:uiPriority w:val="99"/>
    <w:semiHidden/>
    <w:unhideWhenUsed/>
    <w:rsid w:val="00ED7638"/>
    <w:rPr>
      <w:sz w:val="18"/>
      <w:szCs w:val="18"/>
    </w:rPr>
  </w:style>
  <w:style w:type="paragraph" w:styleId="CommentText">
    <w:name w:val="annotation text"/>
    <w:basedOn w:val="Normal"/>
    <w:link w:val="CommentTextChar"/>
    <w:uiPriority w:val="99"/>
    <w:semiHidden/>
    <w:unhideWhenUsed/>
    <w:rsid w:val="00ED7638"/>
    <w:pPr>
      <w:spacing w:line="240" w:lineRule="auto"/>
    </w:pPr>
    <w:rPr>
      <w:sz w:val="24"/>
      <w:szCs w:val="24"/>
    </w:rPr>
  </w:style>
  <w:style w:type="character" w:customStyle="1" w:styleId="CommentTextChar">
    <w:name w:val="Comment Text Char"/>
    <w:basedOn w:val="DefaultParagraphFont"/>
    <w:link w:val="CommentText"/>
    <w:uiPriority w:val="99"/>
    <w:semiHidden/>
    <w:rsid w:val="00ED7638"/>
    <w:rPr>
      <w:sz w:val="24"/>
      <w:szCs w:val="24"/>
    </w:rPr>
  </w:style>
  <w:style w:type="paragraph" w:styleId="CommentSubject">
    <w:name w:val="annotation subject"/>
    <w:basedOn w:val="CommentText"/>
    <w:next w:val="CommentText"/>
    <w:link w:val="CommentSubjectChar"/>
    <w:uiPriority w:val="99"/>
    <w:semiHidden/>
    <w:unhideWhenUsed/>
    <w:rsid w:val="00ED7638"/>
    <w:rPr>
      <w:b/>
      <w:bCs/>
      <w:sz w:val="20"/>
      <w:szCs w:val="20"/>
    </w:rPr>
  </w:style>
  <w:style w:type="character" w:customStyle="1" w:styleId="CommentSubjectChar">
    <w:name w:val="Comment Subject Char"/>
    <w:basedOn w:val="CommentTextChar"/>
    <w:link w:val="CommentSubject"/>
    <w:uiPriority w:val="99"/>
    <w:semiHidden/>
    <w:rsid w:val="00ED7638"/>
    <w:rPr>
      <w:b/>
      <w:bCs/>
      <w:sz w:val="20"/>
      <w:szCs w:val="20"/>
    </w:rPr>
  </w:style>
  <w:style w:type="paragraph" w:styleId="Revision">
    <w:name w:val="Revision"/>
    <w:hidden/>
    <w:uiPriority w:val="99"/>
    <w:semiHidden/>
    <w:rsid w:val="005721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3778">
      <w:bodyDiv w:val="1"/>
      <w:marLeft w:val="0"/>
      <w:marRight w:val="0"/>
      <w:marTop w:val="0"/>
      <w:marBottom w:val="0"/>
      <w:divBdr>
        <w:top w:val="none" w:sz="0" w:space="0" w:color="auto"/>
        <w:left w:val="none" w:sz="0" w:space="0" w:color="auto"/>
        <w:bottom w:val="none" w:sz="0" w:space="0" w:color="auto"/>
        <w:right w:val="none" w:sz="0" w:space="0" w:color="auto"/>
      </w:divBdr>
    </w:div>
    <w:div w:id="1650137156">
      <w:bodyDiv w:val="1"/>
      <w:marLeft w:val="0"/>
      <w:marRight w:val="0"/>
      <w:marTop w:val="0"/>
      <w:marBottom w:val="0"/>
      <w:divBdr>
        <w:top w:val="none" w:sz="0" w:space="0" w:color="auto"/>
        <w:left w:val="none" w:sz="0" w:space="0" w:color="auto"/>
        <w:bottom w:val="none" w:sz="0" w:space="0" w:color="auto"/>
        <w:right w:val="none" w:sz="0" w:space="0" w:color="auto"/>
      </w:divBdr>
    </w:div>
    <w:div w:id="1672835122">
      <w:bodyDiv w:val="1"/>
      <w:marLeft w:val="0"/>
      <w:marRight w:val="0"/>
      <w:marTop w:val="0"/>
      <w:marBottom w:val="0"/>
      <w:divBdr>
        <w:top w:val="none" w:sz="0" w:space="0" w:color="auto"/>
        <w:left w:val="none" w:sz="0" w:space="0" w:color="auto"/>
        <w:bottom w:val="none" w:sz="0" w:space="0" w:color="auto"/>
        <w:right w:val="none" w:sz="0" w:space="0" w:color="auto"/>
      </w:divBdr>
    </w:div>
    <w:div w:id="1997758671">
      <w:bodyDiv w:val="1"/>
      <w:marLeft w:val="0"/>
      <w:marRight w:val="0"/>
      <w:marTop w:val="0"/>
      <w:marBottom w:val="0"/>
      <w:divBdr>
        <w:top w:val="none" w:sz="0" w:space="0" w:color="auto"/>
        <w:left w:val="none" w:sz="0" w:space="0" w:color="auto"/>
        <w:bottom w:val="none" w:sz="0" w:space="0" w:color="auto"/>
        <w:right w:val="none" w:sz="0" w:space="0" w:color="auto"/>
      </w:divBdr>
    </w:div>
    <w:div w:id="2085646123">
      <w:bodyDiv w:val="1"/>
      <w:marLeft w:val="0"/>
      <w:marRight w:val="0"/>
      <w:marTop w:val="0"/>
      <w:marBottom w:val="0"/>
      <w:divBdr>
        <w:top w:val="none" w:sz="0" w:space="0" w:color="auto"/>
        <w:left w:val="none" w:sz="0" w:space="0" w:color="auto"/>
        <w:bottom w:val="none" w:sz="0" w:space="0" w:color="auto"/>
        <w:right w:val="none" w:sz="0" w:space="0" w:color="auto"/>
      </w:divBdr>
    </w:div>
    <w:div w:id="214376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frica.si.edu/exhibits/passages/skunder-modemframe.html"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dx.doi.org/10.1080/09528829308576415" TargetMode="External"/><Relationship Id="rId9" Type="http://schemas.openxmlformats.org/officeDocument/2006/relationships/hyperlink" Target="http://www.jstor.org/stable/20447829"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1457</Words>
  <Characters>8308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SOAS</Company>
  <LinksUpToDate>false</LinksUpToDate>
  <CharactersWithSpaces>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doctor</cp:lastModifiedBy>
  <cp:revision>3</cp:revision>
  <dcterms:created xsi:type="dcterms:W3CDTF">2014-02-01T18:15:00Z</dcterms:created>
  <dcterms:modified xsi:type="dcterms:W3CDTF">2014-08-21T23:17:00Z</dcterms:modified>
</cp:coreProperties>
</file>