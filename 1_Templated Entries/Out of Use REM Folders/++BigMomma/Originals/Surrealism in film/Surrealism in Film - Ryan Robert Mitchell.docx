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8F81" w14:textId="77777777" w:rsidR="00BF30E7" w:rsidRPr="00D764D6" w:rsidRDefault="00BF30E7" w:rsidP="00BF30E7">
      <w:pPr>
        <w:rPr>
          <w:rFonts w:eastAsia="Times New Roman" w:cs="Times New Roman"/>
          <w:b/>
        </w:rPr>
      </w:pPr>
      <w:r w:rsidRPr="00D764D6">
        <w:rPr>
          <w:rFonts w:eastAsia="Times New Roman" w:cs="Times New Roman"/>
          <w:b/>
        </w:rPr>
        <w:t>Surrealism in Film</w:t>
      </w:r>
    </w:p>
    <w:p w14:paraId="08A328AD" w14:textId="77777777" w:rsidR="00BF30E7" w:rsidRPr="00D764D6" w:rsidRDefault="00BF30E7" w:rsidP="00BF30E7">
      <w:pPr>
        <w:rPr>
          <w:rFonts w:eastAsia="Times New Roman" w:cs="Times New Roman"/>
        </w:rPr>
      </w:pPr>
    </w:p>
    <w:p w14:paraId="765C1C08" w14:textId="77777777" w:rsidR="00BF30E7" w:rsidRPr="00A14957" w:rsidRDefault="00BF30E7" w:rsidP="00BF30E7">
      <w:pPr>
        <w:jc w:val="both"/>
        <w:rPr>
          <w:b/>
        </w:rPr>
      </w:pPr>
      <w:r>
        <w:rPr>
          <w:b/>
        </w:rPr>
        <w:t>INTRODUCTION</w:t>
      </w:r>
    </w:p>
    <w:p w14:paraId="46AC5F09" w14:textId="6286F552" w:rsidR="00BF30E7" w:rsidRPr="00ED5723" w:rsidRDefault="00BF30E7" w:rsidP="00BF30E7">
      <w:pPr>
        <w:jc w:val="both"/>
      </w:pPr>
      <w:r w:rsidRPr="00ED5723">
        <w:t xml:space="preserve">Speaking of an authentic Surrealist cinema is a difficult task since, outside of the first two films by Luis Buñuel and Salvador Dalí, </w:t>
      </w:r>
      <w:r w:rsidRPr="00DA311C">
        <w:rPr>
          <w:i/>
          <w:lang w:val="en-GB"/>
        </w:rPr>
        <w:t>Un Chien Andalou</w:t>
      </w:r>
      <w:r>
        <w:rPr>
          <w:i/>
          <w:lang w:val="en-GB"/>
        </w:rPr>
        <w:t xml:space="preserve"> </w:t>
      </w:r>
      <w:r w:rsidRPr="00D764D6">
        <w:rPr>
          <w:lang w:val="en-GB"/>
        </w:rPr>
        <w:t>(</w:t>
      </w:r>
      <w:r w:rsidRPr="00D764D6">
        <w:rPr>
          <w:bCs/>
          <w:iCs/>
          <w:lang w:val="en-GB"/>
        </w:rPr>
        <w:t>An Andalusian Dog,</w:t>
      </w:r>
      <w:r w:rsidRPr="00D764D6">
        <w:rPr>
          <w:lang w:val="en-GB"/>
        </w:rPr>
        <w:t xml:space="preserve"> 1928)</w:t>
      </w:r>
      <w:r>
        <w:rPr>
          <w:lang w:val="en-GB"/>
        </w:rPr>
        <w:t xml:space="preserve"> and </w:t>
      </w:r>
      <w:r w:rsidRPr="00DA311C">
        <w:rPr>
          <w:bCs/>
          <w:i/>
          <w:lang w:val="en-GB"/>
        </w:rPr>
        <w:t>L’Age d’Or</w:t>
      </w:r>
      <w:r w:rsidRPr="00DA311C">
        <w:rPr>
          <w:bCs/>
          <w:lang w:val="en-GB"/>
        </w:rPr>
        <w:t xml:space="preserve"> (The Golden Age, 1930)</w:t>
      </w:r>
      <w:r>
        <w:rPr>
          <w:bCs/>
          <w:lang w:val="en-GB"/>
        </w:rPr>
        <w:t>,</w:t>
      </w:r>
      <w:r>
        <w:t xml:space="preserve"> </w:t>
      </w:r>
      <w:r w:rsidRPr="00ED5723">
        <w:t xml:space="preserve">there are no other films that </w:t>
      </w:r>
      <w:r>
        <w:t>undisputedly</w:t>
      </w:r>
      <w:r w:rsidRPr="00ED5723">
        <w:t xml:space="preserve"> belong to what could be strictly called an official Surrealist film canon. There is </w:t>
      </w:r>
      <w:r w:rsidR="007D63AE">
        <w:t xml:space="preserve">also the obverse problem where </w:t>
      </w:r>
      <w:r w:rsidRPr="00ED5723">
        <w:t>the term ‘surreal’ has entered common parlance as a synonym for the bizarre, strange, or phantasmagoric</w:t>
      </w:r>
      <w:r>
        <w:t>,</w:t>
      </w:r>
      <w:r w:rsidRPr="00ED5723">
        <w:t xml:space="preserve"> </w:t>
      </w:r>
      <w:r>
        <w:t>with</w:t>
      </w:r>
      <w:r w:rsidRPr="00ED5723">
        <w:t xml:space="preserve"> t</w:t>
      </w:r>
      <w:r>
        <w:t>he label ‘Surrealist’ being</w:t>
      </w:r>
      <w:r w:rsidRPr="00ED5723">
        <w:t xml:space="preserve"> applied </w:t>
      </w:r>
      <w:r>
        <w:t xml:space="preserve">as an adjective </w:t>
      </w:r>
      <w:r w:rsidRPr="00ED5723">
        <w:t>to any film with a lurid visual style despite</w:t>
      </w:r>
      <w:r w:rsidR="00D91512">
        <w:t xml:space="preserve"> lacking</w:t>
      </w:r>
      <w:r w:rsidRPr="00ED5723">
        <w:t xml:space="preserve"> any aesthetic or political properties that would qualify the film </w:t>
      </w:r>
      <w:r w:rsidR="00D91512">
        <w:t>as</w:t>
      </w:r>
      <w:r w:rsidRPr="00ED5723">
        <w:t xml:space="preserve"> a proper Surrealist film. Filmmakers like, for example, Federico Fellini, Peter Greenaway, Terry Gilliam, David Lynch and Guy Maddin, have all be</w:t>
      </w:r>
      <w:r>
        <w:t>en labeled as being ‘Surrealist</w:t>
      </w:r>
      <w:r w:rsidRPr="00ED5723">
        <w:t>’ when they should be seen as being inspired by Surrealism rather than being Surrealist proper.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p w14:paraId="5DC6A71F" w14:textId="77777777" w:rsidR="00BF30E7" w:rsidRDefault="00BF30E7" w:rsidP="00BF30E7">
      <w:pPr>
        <w:jc w:val="both"/>
      </w:pPr>
    </w:p>
    <w:p w14:paraId="29063BB6" w14:textId="77777777" w:rsidR="00BF30E7" w:rsidRPr="00DA311C" w:rsidRDefault="00BF30E7" w:rsidP="00BF30E7">
      <w:pPr>
        <w:jc w:val="both"/>
        <w:rPr>
          <w:b/>
        </w:rPr>
      </w:pPr>
      <w:r w:rsidRPr="00DA311C">
        <w:rPr>
          <w:b/>
        </w:rPr>
        <w:t>MAIN ENTRY</w:t>
      </w:r>
    </w:p>
    <w:p w14:paraId="6F2D7AB9" w14:textId="63BD986B" w:rsidR="00BF30E7" w:rsidRDefault="00BF30E7" w:rsidP="00BF30E7">
      <w:pPr>
        <w:jc w:val="both"/>
      </w:pPr>
      <w:r>
        <w:t xml:space="preserve">The Surrealists were fascinated with the potential of cinema not only as a ‘screen’ on to which both desire and the imagination could be projected, </w:t>
      </w:r>
      <w:proofErr w:type="gramStart"/>
      <w:r>
        <w:t>but</w:t>
      </w:r>
      <w:proofErr w:type="gramEnd"/>
      <w:r>
        <w:t xml:space="preserve"> for its ability to reveal those elusive</w:t>
      </w:r>
      <w:r w:rsidR="00011431">
        <w:t xml:space="preserve"> moments of what the Surrealists </w:t>
      </w:r>
      <w:r>
        <w:t>called the ‘marvelous’, or those</w:t>
      </w:r>
      <w:r w:rsidR="0047376C">
        <w:t xml:space="preserve"> extraordinary </w:t>
      </w:r>
      <w:r w:rsidR="00011431">
        <w:t>and wondrous contradictions</w:t>
      </w:r>
      <w:r w:rsidR="0047376C">
        <w:t xml:space="preserve"> that</w:t>
      </w:r>
      <w:r>
        <w:t xml:space="preserve"> unexpectedly </w:t>
      </w:r>
      <w:r w:rsidR="0047376C">
        <w:t>erupt out of everyday life.</w:t>
      </w:r>
      <w:r w:rsidR="00011431">
        <w:t xml:space="preserve"> To this end, the</w:t>
      </w:r>
      <w:r>
        <w:t xml:space="preserve"> group celebrated</w:t>
      </w:r>
      <w:r w:rsidR="0047376C">
        <w:t xml:space="preserve"> what</w:t>
      </w:r>
      <w:r>
        <w:t xml:space="preserve"> </w:t>
      </w:r>
      <w:r w:rsidR="00011431">
        <w:t xml:space="preserve">Surrealist </w:t>
      </w:r>
      <w:r w:rsidR="0047376C">
        <w:t xml:space="preserve">film critic Ado Kyrou called </w:t>
      </w:r>
      <w:r>
        <w:t xml:space="preserve">the ‘involuntary surrealism’ </w:t>
      </w:r>
      <w:r w:rsidR="009F2E24">
        <w:t xml:space="preserve">of B-movies and the detritus </w:t>
      </w:r>
      <w:r>
        <w:t xml:space="preserve">of </w:t>
      </w:r>
      <w:r w:rsidR="00011431">
        <w:t xml:space="preserve">popular culture: </w:t>
      </w:r>
      <w:r>
        <w:t xml:space="preserve">the </w:t>
      </w:r>
      <w:r w:rsidR="0047376C">
        <w:t>stage magician</w:t>
      </w:r>
      <w:r>
        <w:t xml:space="preserve"> fantasies of Georges </w:t>
      </w:r>
      <w:r w:rsidRPr="00DD0336">
        <w:t>Méliès</w:t>
      </w:r>
      <w:r>
        <w:t xml:space="preserve">, the anarchic </w:t>
      </w:r>
      <w:r w:rsidR="0047376C">
        <w:t>slapstick</w:t>
      </w:r>
      <w:r>
        <w:t xml:space="preserve"> of Buste</w:t>
      </w:r>
      <w:r w:rsidR="00011431">
        <w:t xml:space="preserve">r Keaton and Charlie Chaplin, </w:t>
      </w:r>
      <w:r>
        <w:t xml:space="preserve">the restless pulp imagination of </w:t>
      </w:r>
      <w:r w:rsidRPr="00DD0336">
        <w:t>Louis Feuillade</w:t>
      </w:r>
      <w:r>
        <w:t xml:space="preserve">’s serials. </w:t>
      </w:r>
      <w:r w:rsidR="009F2E24">
        <w:t>Beyond this appreciation of popular culture and cinema, t</w:t>
      </w:r>
      <w:r>
        <w:t xml:space="preserve">he Surrealist group were </w:t>
      </w:r>
      <w:r w:rsidR="009F2E24">
        <w:t xml:space="preserve">also </w:t>
      </w:r>
      <w:r>
        <w:t>interested in exploring the potential of cinema through sketches for film scenarios, film criticism or film appreciation, and the production of unfilmable screenplays that g</w:t>
      </w:r>
      <w:r w:rsidR="009F2E24">
        <w:t xml:space="preserve">ave the imagination free reign. </w:t>
      </w:r>
      <w:r>
        <w:t xml:space="preserve">Among these efforts, however, the original Surrealist group only produced two completed films that could be considered intentional examples of Surrealism in film: </w:t>
      </w:r>
      <w:r w:rsidRPr="00985E5D">
        <w:rPr>
          <w:i/>
          <w:lang w:val="en-GB"/>
        </w:rPr>
        <w:t xml:space="preserve">Un Chien Andalou </w:t>
      </w:r>
      <w:r w:rsidRPr="00985E5D">
        <w:rPr>
          <w:lang w:val="en-GB"/>
        </w:rPr>
        <w:t xml:space="preserve">(1928) and </w:t>
      </w:r>
      <w:r w:rsidRPr="00985E5D">
        <w:rPr>
          <w:bCs/>
          <w:i/>
          <w:lang w:val="en-GB"/>
        </w:rPr>
        <w:t>L’Age d’Or</w:t>
      </w:r>
      <w:r>
        <w:rPr>
          <w:bCs/>
          <w:lang w:val="en-GB"/>
        </w:rPr>
        <w:t xml:space="preserve"> (</w:t>
      </w:r>
      <w:r w:rsidRPr="00985E5D">
        <w:rPr>
          <w:bCs/>
          <w:lang w:val="en-GB"/>
        </w:rPr>
        <w:t>1930)</w:t>
      </w:r>
      <w:r>
        <w:rPr>
          <w:bCs/>
          <w:lang w:val="en-GB"/>
        </w:rPr>
        <w:t>.</w:t>
      </w:r>
    </w:p>
    <w:p w14:paraId="3ECA0198" w14:textId="77777777" w:rsidR="00BF30E7" w:rsidRDefault="00BF30E7" w:rsidP="00BF30E7">
      <w:pPr>
        <w:jc w:val="both"/>
      </w:pPr>
    </w:p>
    <w:p w14:paraId="66ABFDC2" w14:textId="77777777" w:rsidR="00BF30E7" w:rsidRPr="00985E5D" w:rsidRDefault="00BF30E7" w:rsidP="00BF30E7">
      <w:pPr>
        <w:jc w:val="both"/>
        <w:rPr>
          <w:lang w:val="en-GB"/>
        </w:rPr>
      </w:pPr>
      <w:r w:rsidRPr="00D764D6">
        <w:rPr>
          <w:lang w:val="en-GB"/>
        </w:rPr>
        <w:t xml:space="preserve">The </w:t>
      </w:r>
      <w:r>
        <w:rPr>
          <w:lang w:val="en-GB"/>
        </w:rPr>
        <w:t xml:space="preserve">opening </w:t>
      </w:r>
      <w:r w:rsidRPr="00D764D6">
        <w:rPr>
          <w:lang w:val="en-GB"/>
        </w:rPr>
        <w:t>scene</w:t>
      </w:r>
      <w:r>
        <w:rPr>
          <w:lang w:val="en-GB"/>
        </w:rPr>
        <w:t xml:space="preserve"> of </w:t>
      </w:r>
      <w:r w:rsidRPr="00D764D6">
        <w:rPr>
          <w:i/>
          <w:lang w:val="en-GB"/>
        </w:rPr>
        <w:t>Un Chien Andalou</w:t>
      </w:r>
      <w:r w:rsidRPr="00D764D6">
        <w:rPr>
          <w:lang w:val="en-GB"/>
        </w:rPr>
        <w:t xml:space="preserve">, </w:t>
      </w:r>
      <w:r>
        <w:rPr>
          <w:lang w:val="en-GB"/>
        </w:rPr>
        <w:t xml:space="preserve">the first film by director Luis </w:t>
      </w:r>
      <w:r w:rsidRPr="00985E5D">
        <w:t>Buñuel and screenwriter Salvador Dalí</w:t>
      </w:r>
      <w:r>
        <w:rPr>
          <w:lang w:val="en-GB"/>
        </w:rPr>
        <w:t xml:space="preserve">, begins with </w:t>
      </w:r>
      <w:r w:rsidRPr="00D764D6">
        <w:rPr>
          <w:lang w:val="en-GB"/>
        </w:rPr>
        <w:t>a close-up of a man slashing open a woman’</w:t>
      </w:r>
      <w:r>
        <w:rPr>
          <w:lang w:val="en-GB"/>
        </w:rPr>
        <w:t>s eyeball with a straight razor. It i</w:t>
      </w:r>
      <w:r w:rsidRPr="00D764D6">
        <w:rPr>
          <w:lang w:val="en-GB"/>
        </w:rPr>
        <w:t xml:space="preserve">s one of the most famous in cinema </w:t>
      </w:r>
      <w:r>
        <w:rPr>
          <w:lang w:val="en-GB"/>
        </w:rPr>
        <w:t xml:space="preserve">history </w:t>
      </w:r>
      <w:r w:rsidRPr="00D764D6">
        <w:rPr>
          <w:lang w:val="en-GB"/>
        </w:rPr>
        <w:t xml:space="preserve">and it perfectly exemplifies the Surrealist aspiration to have the </w:t>
      </w:r>
      <w:r>
        <w:rPr>
          <w:lang w:val="en-GB"/>
        </w:rPr>
        <w:t xml:space="preserve">viewer see the world with a new </w:t>
      </w:r>
      <w:r w:rsidRPr="00D764D6">
        <w:rPr>
          <w:lang w:val="en-GB"/>
        </w:rPr>
        <w:t xml:space="preserve">savage eye unconditioned by a society that represses individual desire and imagination. For the Surrealists, </w:t>
      </w:r>
      <w:proofErr w:type="gramStart"/>
      <w:r w:rsidRPr="00D764D6">
        <w:rPr>
          <w:lang w:val="en-GB"/>
        </w:rPr>
        <w:t xml:space="preserve">this type of oneiric-ocular intervention </w:t>
      </w:r>
      <w:r>
        <w:rPr>
          <w:lang w:val="en-GB"/>
        </w:rPr>
        <w:t xml:space="preserve">in cinema </w:t>
      </w:r>
      <w:r w:rsidRPr="00D764D6">
        <w:rPr>
          <w:lang w:val="en-GB"/>
        </w:rPr>
        <w:t>was best achieved by creating shockin</w:t>
      </w:r>
      <w:r>
        <w:rPr>
          <w:lang w:val="en-GB"/>
        </w:rPr>
        <w:t>g images or depicting uncanny and</w:t>
      </w:r>
      <w:r w:rsidRPr="00D764D6">
        <w:rPr>
          <w:lang w:val="en-GB"/>
        </w:rPr>
        <w:t xml:space="preserve"> absurd situations that would work on the viewer’s unco</w:t>
      </w:r>
      <w:r>
        <w:rPr>
          <w:lang w:val="en-GB"/>
        </w:rPr>
        <w:t>nscious desires and obsessions</w:t>
      </w:r>
      <w:proofErr w:type="gramEnd"/>
      <w:r>
        <w:rPr>
          <w:lang w:val="en-GB"/>
        </w:rPr>
        <w:t xml:space="preserve">. </w:t>
      </w:r>
      <w:r w:rsidRPr="00D764D6">
        <w:rPr>
          <w:lang w:val="en-GB"/>
        </w:rPr>
        <w:t xml:space="preserve">For this reason, Buñuel raged against those viewers and critics who treated </w:t>
      </w:r>
      <w:r w:rsidRPr="00D764D6">
        <w:rPr>
          <w:i/>
          <w:lang w:val="en-GB"/>
        </w:rPr>
        <w:t>Un Chien Andalou</w:t>
      </w:r>
      <w:r w:rsidRPr="00D764D6">
        <w:rPr>
          <w:lang w:val="en-GB"/>
        </w:rPr>
        <w:t xml:space="preserve"> as a mere aesthetic experience and not as the “desperate, passionate call to murder” </w:t>
      </w:r>
      <w:r w:rsidRPr="00D764D6">
        <w:rPr>
          <w:bCs/>
          <w:lang w:val="en-GB"/>
        </w:rPr>
        <w:t>(</w:t>
      </w:r>
      <w:r w:rsidRPr="00D764D6">
        <w:rPr>
          <w:lang w:val="en-GB"/>
        </w:rPr>
        <w:t xml:space="preserve">Buñuel </w:t>
      </w:r>
      <w:r>
        <w:rPr>
          <w:lang w:val="en-GB"/>
        </w:rPr>
        <w:t xml:space="preserve">1929: </w:t>
      </w:r>
      <w:r w:rsidRPr="00D764D6">
        <w:rPr>
          <w:lang w:val="en-GB"/>
        </w:rPr>
        <w:t xml:space="preserve">34) that he intended for his film. </w:t>
      </w:r>
    </w:p>
    <w:p w14:paraId="6F32D7A3" w14:textId="77777777" w:rsidR="00BF30E7" w:rsidRPr="00D764D6" w:rsidRDefault="00BF30E7" w:rsidP="00BF30E7">
      <w:pPr>
        <w:jc w:val="both"/>
        <w:rPr>
          <w:lang w:val="en-GB"/>
        </w:rPr>
      </w:pPr>
    </w:p>
    <w:p w14:paraId="0C877218" w14:textId="77777777" w:rsidR="00BF30E7" w:rsidRPr="00D764D6" w:rsidRDefault="00BF30E7" w:rsidP="00BF30E7">
      <w:pPr>
        <w:jc w:val="both"/>
        <w:rPr>
          <w:bCs/>
          <w:lang w:val="en-GB"/>
        </w:rPr>
      </w:pPr>
      <w:r>
        <w:rPr>
          <w:lang w:val="en-GB"/>
        </w:rPr>
        <w:lastRenderedPageBreak/>
        <w:t>The Surrealist</w:t>
      </w:r>
      <w:r w:rsidRPr="00D764D6">
        <w:rPr>
          <w:lang w:val="en-GB"/>
        </w:rPr>
        <w:t xml:space="preserve"> </w:t>
      </w:r>
      <w:r>
        <w:rPr>
          <w:lang w:val="en-GB"/>
        </w:rPr>
        <w:t xml:space="preserve">group </w:t>
      </w:r>
      <w:r w:rsidRPr="00D764D6">
        <w:rPr>
          <w:lang w:val="en-GB"/>
        </w:rPr>
        <w:t xml:space="preserve">intentionally cultivated scandal, and the hostile reception and subsequent banning of Buñuel and Dalí’s second film </w:t>
      </w:r>
      <w:r w:rsidRPr="00D764D6">
        <w:rPr>
          <w:bCs/>
          <w:i/>
          <w:lang w:val="en-GB"/>
        </w:rPr>
        <w:t>L’Age d’Or</w:t>
      </w:r>
      <w:r w:rsidRPr="00D764D6">
        <w:rPr>
          <w:bCs/>
          <w:lang w:val="en-GB"/>
        </w:rPr>
        <w:t xml:space="preserve"> (</w:t>
      </w:r>
      <w:r w:rsidRPr="007014B5">
        <w:rPr>
          <w:bCs/>
          <w:i/>
          <w:lang w:val="en-GB"/>
        </w:rPr>
        <w:t>The Golden Age</w:t>
      </w:r>
      <w:r w:rsidRPr="00D764D6">
        <w:rPr>
          <w:bCs/>
          <w:lang w:val="en-GB"/>
        </w:rPr>
        <w:t xml:space="preserve">, 1930) was more in keeping with the Surrealist goals for cinema. With its scenes of a woman fellating the toes of the statue or the final scene of human scalps affixed to the top of a crucifix, the film was undoubtedly created to offend the values system of both the Catholic Church and bourgeois society. Looking back on his first two films, </w:t>
      </w:r>
      <w:r w:rsidRPr="00D764D6">
        <w:rPr>
          <w:lang w:val="en-GB"/>
        </w:rPr>
        <w:t>Buñuel</w:t>
      </w:r>
      <w:r w:rsidRPr="00D764D6">
        <w:rPr>
          <w:bCs/>
          <w:lang w:val="en-GB"/>
        </w:rPr>
        <w:t xml:space="preserve"> </w:t>
      </w:r>
      <w:proofErr w:type="gramStart"/>
      <w:r w:rsidRPr="00D764D6">
        <w:rPr>
          <w:bCs/>
          <w:lang w:val="en-GB"/>
        </w:rPr>
        <w:t>claimed that</w:t>
      </w:r>
      <w:proofErr w:type="gramEnd"/>
      <w:r w:rsidRPr="00D764D6">
        <w:rPr>
          <w:bCs/>
          <w:lang w:val="en-GB"/>
        </w:rPr>
        <w:t xml:space="preserve"> “the real purpose of Surrealism was not to create a new literary, artistic or even philosophical movement, but to explode the social order, to transform life itself” (</w:t>
      </w:r>
      <w:r w:rsidRPr="00D764D6">
        <w:rPr>
          <w:lang w:val="en-GB"/>
        </w:rPr>
        <w:t xml:space="preserve">Buñuel </w:t>
      </w:r>
      <w:r>
        <w:rPr>
          <w:lang w:val="en-GB"/>
        </w:rPr>
        <w:t xml:space="preserve">1985: </w:t>
      </w:r>
      <w:r w:rsidRPr="00D764D6">
        <w:rPr>
          <w:lang w:val="en-GB"/>
        </w:rPr>
        <w:t>107).</w:t>
      </w:r>
      <w:r w:rsidRPr="00D764D6">
        <w:rPr>
          <w:bCs/>
          <w:lang w:val="en-GB"/>
        </w:rPr>
        <w:t xml:space="preserve"> For this reason, any discussion of t</w:t>
      </w:r>
      <w:r>
        <w:rPr>
          <w:bCs/>
          <w:lang w:val="en-GB"/>
        </w:rPr>
        <w:t>he Surrealist</w:t>
      </w:r>
      <w:r w:rsidRPr="00D764D6">
        <w:rPr>
          <w:bCs/>
          <w:lang w:val="en-GB"/>
        </w:rPr>
        <w:t xml:space="preserve"> </w:t>
      </w:r>
      <w:r>
        <w:rPr>
          <w:bCs/>
          <w:lang w:val="en-GB"/>
        </w:rPr>
        <w:t xml:space="preserve">movement’s </w:t>
      </w:r>
      <w:r w:rsidRPr="00D764D6">
        <w:rPr>
          <w:bCs/>
          <w:lang w:val="en-GB"/>
        </w:rPr>
        <w:t>must take into account the politics of Surrealism</w:t>
      </w:r>
      <w:r>
        <w:rPr>
          <w:bCs/>
          <w:lang w:val="en-GB"/>
        </w:rPr>
        <w:t>, its emphasis on desire and the imagination,</w:t>
      </w:r>
      <w:r w:rsidRPr="00D764D6">
        <w:rPr>
          <w:bCs/>
          <w:lang w:val="en-GB"/>
        </w:rPr>
        <w:t xml:space="preserve"> and </w:t>
      </w:r>
      <w:r>
        <w:rPr>
          <w:bCs/>
          <w:lang w:val="en-GB"/>
        </w:rPr>
        <w:t>the</w:t>
      </w:r>
      <w:r w:rsidRPr="00D764D6">
        <w:rPr>
          <w:bCs/>
          <w:lang w:val="en-GB"/>
        </w:rPr>
        <w:t xml:space="preserve"> purpose</w:t>
      </w:r>
      <w:r>
        <w:rPr>
          <w:bCs/>
          <w:lang w:val="en-GB"/>
        </w:rPr>
        <w:t>s</w:t>
      </w:r>
      <w:r w:rsidRPr="00D764D6">
        <w:rPr>
          <w:bCs/>
          <w:lang w:val="en-GB"/>
        </w:rPr>
        <w:t xml:space="preserve"> </w:t>
      </w:r>
      <w:r>
        <w:rPr>
          <w:bCs/>
          <w:lang w:val="en-GB"/>
        </w:rPr>
        <w:t xml:space="preserve">to which </w:t>
      </w:r>
      <w:r w:rsidRPr="00D764D6">
        <w:rPr>
          <w:bCs/>
          <w:lang w:val="en-GB"/>
        </w:rPr>
        <w:t>shock or the uncanny is mobilized.</w:t>
      </w:r>
    </w:p>
    <w:p w14:paraId="4330A928" w14:textId="77777777" w:rsidR="00BF30E7" w:rsidRDefault="00BF30E7" w:rsidP="00BF30E7">
      <w:pPr>
        <w:jc w:val="both"/>
      </w:pPr>
    </w:p>
    <w:p w14:paraId="3CD64457" w14:textId="6E7E38C8" w:rsidR="00BF30E7" w:rsidRPr="008F5E69" w:rsidRDefault="00BF30E7" w:rsidP="00BF30E7">
      <w:pPr>
        <w:jc w:val="both"/>
        <w:rPr>
          <w:bCs/>
          <w:lang w:val="en-GB"/>
        </w:rPr>
      </w:pPr>
      <w:r>
        <w:t xml:space="preserve">Outside of </w:t>
      </w:r>
      <w:r w:rsidRPr="00ED1A11">
        <w:rPr>
          <w:i/>
          <w:lang w:val="en-GB"/>
        </w:rPr>
        <w:t xml:space="preserve">Un Chien Andalou </w:t>
      </w:r>
      <w:r w:rsidRPr="00ED1A11">
        <w:rPr>
          <w:lang w:val="en-GB"/>
        </w:rPr>
        <w:t xml:space="preserve">and </w:t>
      </w:r>
      <w:r w:rsidRPr="00ED1A11">
        <w:rPr>
          <w:bCs/>
          <w:i/>
          <w:lang w:val="en-GB"/>
        </w:rPr>
        <w:t>L’Age d’Or</w:t>
      </w:r>
      <w:r>
        <w:rPr>
          <w:bCs/>
          <w:lang w:val="en-GB"/>
        </w:rPr>
        <w:t xml:space="preserve">, there </w:t>
      </w:r>
      <w:r w:rsidR="00CD75F9">
        <w:rPr>
          <w:bCs/>
          <w:lang w:val="en-GB"/>
        </w:rPr>
        <w:t xml:space="preserve">are </w:t>
      </w:r>
      <w:r>
        <w:rPr>
          <w:bCs/>
          <w:lang w:val="en-GB"/>
        </w:rPr>
        <w:t xml:space="preserve">no other films that unquestionably belong to the so-called Surrealist film canon. </w:t>
      </w:r>
      <w:proofErr w:type="gramStart"/>
      <w:r>
        <w:rPr>
          <w:bCs/>
          <w:lang w:val="en-GB"/>
        </w:rPr>
        <w:t>Even films made by artists connected to the original Surrealist group were often disqualified by the group for not being properly aligned with Surrealism’s artistic or political practices</w:t>
      </w:r>
      <w:proofErr w:type="gramEnd"/>
      <w:r>
        <w:rPr>
          <w:bCs/>
          <w:lang w:val="en-GB"/>
        </w:rPr>
        <w:t xml:space="preserve">. </w:t>
      </w:r>
      <w:r w:rsidRPr="00D764D6">
        <w:rPr>
          <w:bCs/>
          <w:lang w:val="en-GB"/>
        </w:rPr>
        <w:t xml:space="preserve">Pre-dating </w:t>
      </w:r>
      <w:r w:rsidRPr="00D764D6">
        <w:rPr>
          <w:bCs/>
          <w:i/>
          <w:lang w:val="en-GB"/>
        </w:rPr>
        <w:t>Un Chien Andalou</w:t>
      </w:r>
      <w:r w:rsidRPr="00D764D6">
        <w:rPr>
          <w:bCs/>
          <w:lang w:val="en-GB"/>
        </w:rPr>
        <w:t xml:space="preserve"> by one year, Germaine Dulac and Antonin Artaud’s collaboration on the film </w:t>
      </w:r>
      <w:r w:rsidRPr="00D764D6">
        <w:rPr>
          <w:i/>
          <w:lang w:val="en-GB"/>
        </w:rPr>
        <w:t>La Coquille et le Clergyman</w:t>
      </w:r>
      <w:r w:rsidRPr="00D764D6">
        <w:rPr>
          <w:lang w:val="en-GB"/>
        </w:rPr>
        <w:t xml:space="preserve"> (</w:t>
      </w:r>
      <w:r w:rsidRPr="007014B5">
        <w:rPr>
          <w:i/>
          <w:lang w:val="en-GB"/>
        </w:rPr>
        <w:t>The Seashell and the Clergyman</w:t>
      </w:r>
      <w:r w:rsidRPr="00D764D6">
        <w:rPr>
          <w:lang w:val="en-GB"/>
        </w:rPr>
        <w:t xml:space="preserve">, 1928) </w:t>
      </w:r>
      <w:r>
        <w:rPr>
          <w:lang w:val="en-GB"/>
        </w:rPr>
        <w:t>is one such film with obvious Surrealist connections but was quickly disqualified as not being an official Surrealist text.</w:t>
      </w:r>
      <w:r>
        <w:rPr>
          <w:bCs/>
          <w:lang w:val="en-GB"/>
        </w:rPr>
        <w:t xml:space="preserve"> </w:t>
      </w:r>
      <w:r>
        <w:rPr>
          <w:lang w:val="en-GB"/>
        </w:rPr>
        <w:t xml:space="preserve">Scenario writer </w:t>
      </w:r>
      <w:r w:rsidRPr="00D764D6">
        <w:rPr>
          <w:lang w:val="en-GB"/>
        </w:rPr>
        <w:t>Artaud</w:t>
      </w:r>
      <w:r>
        <w:rPr>
          <w:lang w:val="en-GB"/>
        </w:rPr>
        <w:t xml:space="preserve"> </w:t>
      </w:r>
      <w:r w:rsidRPr="00D764D6">
        <w:rPr>
          <w:lang w:val="en-GB"/>
        </w:rPr>
        <w:t>would distance himself from Dulac’s film and would arrive at the film’s p</w:t>
      </w:r>
      <w:r>
        <w:rPr>
          <w:lang w:val="en-GB"/>
        </w:rPr>
        <w:t xml:space="preserve">remiere with </w:t>
      </w:r>
      <w:r w:rsidRPr="00D764D6">
        <w:rPr>
          <w:lang w:val="en-GB"/>
        </w:rPr>
        <w:t>Andre Breton, Robe</w:t>
      </w:r>
      <w:r>
        <w:rPr>
          <w:lang w:val="en-GB"/>
        </w:rPr>
        <w:t xml:space="preserve">rt Desnos and Georges </w:t>
      </w:r>
      <w:proofErr w:type="spellStart"/>
      <w:r>
        <w:rPr>
          <w:lang w:val="en-GB"/>
        </w:rPr>
        <w:t>Sadoul</w:t>
      </w:r>
      <w:proofErr w:type="spellEnd"/>
      <w:r>
        <w:rPr>
          <w:lang w:val="en-GB"/>
        </w:rPr>
        <w:t xml:space="preserve"> to</w:t>
      </w:r>
      <w:r w:rsidRPr="00D764D6">
        <w:rPr>
          <w:lang w:val="en-GB"/>
        </w:rPr>
        <w:t xml:space="preserve"> heckle</w:t>
      </w:r>
      <w:r>
        <w:rPr>
          <w:lang w:val="en-GB"/>
        </w:rPr>
        <w:t xml:space="preserve"> the film for choosing </w:t>
      </w:r>
      <w:r w:rsidRPr="00D764D6">
        <w:rPr>
          <w:lang w:val="en-GB"/>
        </w:rPr>
        <w:t xml:space="preserve">to film as the </w:t>
      </w:r>
      <w:r w:rsidRPr="00D764D6">
        <w:rPr>
          <w:i/>
          <w:lang w:val="en-GB"/>
        </w:rPr>
        <w:t>representation</w:t>
      </w:r>
      <w:r w:rsidRPr="00D764D6">
        <w:rPr>
          <w:lang w:val="en-GB"/>
        </w:rPr>
        <w:t xml:space="preserve"> of a dream</w:t>
      </w:r>
      <w:r w:rsidR="00CE1BED">
        <w:rPr>
          <w:lang w:val="en-GB"/>
        </w:rPr>
        <w:t>, of someone else’s desire,</w:t>
      </w:r>
      <w:r w:rsidRPr="00D764D6">
        <w:rPr>
          <w:lang w:val="en-GB"/>
        </w:rPr>
        <w:t xml:space="preserve"> rather than a film that attempts to</w:t>
      </w:r>
      <w:r>
        <w:rPr>
          <w:lang w:val="en-GB"/>
        </w:rPr>
        <w:t xml:space="preserve"> use cinema</w:t>
      </w:r>
      <w:r w:rsidRPr="00D764D6">
        <w:rPr>
          <w:lang w:val="en-GB"/>
        </w:rPr>
        <w:t xml:space="preserve"> </w:t>
      </w:r>
      <w:r>
        <w:rPr>
          <w:lang w:val="en-GB"/>
        </w:rPr>
        <w:t xml:space="preserve">to </w:t>
      </w:r>
      <w:r w:rsidRPr="00D764D6">
        <w:rPr>
          <w:i/>
          <w:lang w:val="en-GB"/>
        </w:rPr>
        <w:t>induce</w:t>
      </w:r>
      <w:r w:rsidRPr="00D764D6">
        <w:rPr>
          <w:lang w:val="en-GB"/>
        </w:rPr>
        <w:t xml:space="preserve"> a dream-like state in its viewers</w:t>
      </w:r>
      <w:r>
        <w:rPr>
          <w:lang w:val="en-GB"/>
        </w:rPr>
        <w:t xml:space="preserve">. Subsequent critics like Linda Williams (1981) and Michael Richardson (2006) would also question the validity of including </w:t>
      </w:r>
      <w:r w:rsidRPr="00751472">
        <w:rPr>
          <w:i/>
          <w:lang w:val="en-GB"/>
        </w:rPr>
        <w:t>The Seashell and the Clergyman</w:t>
      </w:r>
      <w:r>
        <w:rPr>
          <w:lang w:val="en-GB"/>
        </w:rPr>
        <w:t xml:space="preserve"> as part of any </w:t>
      </w:r>
      <w:r w:rsidR="009F2E24">
        <w:rPr>
          <w:lang w:val="en-GB"/>
        </w:rPr>
        <w:t xml:space="preserve">so-called </w:t>
      </w:r>
      <w:r>
        <w:rPr>
          <w:lang w:val="en-GB"/>
        </w:rPr>
        <w:t>Surrealist film canon.</w:t>
      </w:r>
    </w:p>
    <w:p w14:paraId="03088B29" w14:textId="77777777" w:rsidR="00BF30E7" w:rsidRDefault="00BF30E7" w:rsidP="00BF30E7">
      <w:pPr>
        <w:jc w:val="both"/>
      </w:pPr>
    </w:p>
    <w:p w14:paraId="6C3BDE03" w14:textId="4F331336" w:rsidR="00583AE0" w:rsidRDefault="00BF30E7" w:rsidP="00E966DA">
      <w:pPr>
        <w:jc w:val="both"/>
        <w:rPr>
          <w:bCs/>
          <w:lang w:val="en-GB"/>
        </w:rPr>
      </w:pPr>
      <w:r w:rsidRPr="00D764D6">
        <w:rPr>
          <w:bCs/>
          <w:lang w:val="en-GB"/>
        </w:rPr>
        <w:t>Due to a loss of patronage, sectarian fracturing of the movement, and a changing and hostile po</w:t>
      </w:r>
      <w:r>
        <w:rPr>
          <w:bCs/>
          <w:lang w:val="en-GB"/>
        </w:rPr>
        <w:t xml:space="preserve">litical climate in Europe, </w:t>
      </w:r>
      <w:r w:rsidRPr="00D764D6">
        <w:rPr>
          <w:bCs/>
          <w:lang w:val="en-GB"/>
        </w:rPr>
        <w:t xml:space="preserve">the </w:t>
      </w:r>
      <w:r>
        <w:rPr>
          <w:bCs/>
          <w:lang w:val="en-GB"/>
        </w:rPr>
        <w:t xml:space="preserve">activity of the </w:t>
      </w:r>
      <w:r w:rsidRPr="00D764D6">
        <w:rPr>
          <w:bCs/>
          <w:lang w:val="en-GB"/>
        </w:rPr>
        <w:t xml:space="preserve">Surrealist </w:t>
      </w:r>
      <w:r>
        <w:rPr>
          <w:bCs/>
          <w:lang w:val="en-GB"/>
        </w:rPr>
        <w:t>group</w:t>
      </w:r>
      <w:r w:rsidRPr="00D764D6">
        <w:rPr>
          <w:bCs/>
          <w:lang w:val="en-GB"/>
        </w:rPr>
        <w:t xml:space="preserve"> </w:t>
      </w:r>
      <w:r>
        <w:rPr>
          <w:bCs/>
          <w:lang w:val="en-GB"/>
        </w:rPr>
        <w:t>in Paris dramatically</w:t>
      </w:r>
      <w:r w:rsidRPr="00D764D6">
        <w:rPr>
          <w:bCs/>
          <w:lang w:val="en-GB"/>
        </w:rPr>
        <w:t xml:space="preserve"> </w:t>
      </w:r>
      <w:r>
        <w:rPr>
          <w:bCs/>
          <w:lang w:val="en-GB"/>
        </w:rPr>
        <w:t xml:space="preserve">decreased before </w:t>
      </w:r>
      <w:r w:rsidR="003E01FC">
        <w:rPr>
          <w:bCs/>
          <w:lang w:val="en-GB"/>
        </w:rPr>
        <w:t xml:space="preserve">any other films were completed. </w:t>
      </w:r>
      <w:r>
        <w:rPr>
          <w:bCs/>
          <w:lang w:val="en-GB"/>
        </w:rPr>
        <w:t xml:space="preserve">Although he would continue to make challenging films influenced by his involvement with Surrealism, Luis </w:t>
      </w:r>
      <w:r w:rsidRPr="00D764D6">
        <w:rPr>
          <w:lang w:val="en-GB"/>
        </w:rPr>
        <w:t>Buñuel</w:t>
      </w:r>
      <w:r>
        <w:rPr>
          <w:lang w:val="en-GB"/>
        </w:rPr>
        <w:t xml:space="preserve">, for example, left the official movement in 1932 seeing it as incompatible with his Communist politics. </w:t>
      </w:r>
      <w:r w:rsidR="00343ABD" w:rsidRPr="00343ABD">
        <w:rPr>
          <w:bCs/>
          <w:lang w:val="en-GB"/>
        </w:rPr>
        <w:t xml:space="preserve">While Surrealist painting and poetry was widely practiced outside of Europe in the thirties, it would not be until </w:t>
      </w:r>
      <w:r w:rsidR="00583AE0">
        <w:rPr>
          <w:bCs/>
          <w:lang w:val="en-GB"/>
        </w:rPr>
        <w:t xml:space="preserve">well </w:t>
      </w:r>
      <w:r w:rsidR="00343ABD" w:rsidRPr="00343ABD">
        <w:rPr>
          <w:bCs/>
          <w:lang w:val="en-GB"/>
        </w:rPr>
        <w:t xml:space="preserve">after World War Two that Surrealist practices would find their way into cinemas over the world. </w:t>
      </w:r>
    </w:p>
    <w:p w14:paraId="408526EC" w14:textId="77777777" w:rsidR="00583AE0" w:rsidRDefault="00583AE0" w:rsidP="00E966DA">
      <w:pPr>
        <w:jc w:val="both"/>
        <w:rPr>
          <w:bCs/>
          <w:lang w:val="en-GB"/>
        </w:rPr>
      </w:pPr>
    </w:p>
    <w:p w14:paraId="419F0E36" w14:textId="44CBDE98" w:rsidR="00E966DA" w:rsidRPr="00D764D6" w:rsidRDefault="00583AE0" w:rsidP="00E966DA">
      <w:pPr>
        <w:jc w:val="both"/>
        <w:rPr>
          <w:lang w:val="en-GB"/>
        </w:rPr>
      </w:pPr>
      <w:r>
        <w:rPr>
          <w:bCs/>
          <w:lang w:val="en-GB"/>
        </w:rPr>
        <w:t>Perhaps owing to a</w:t>
      </w:r>
      <w:r w:rsidR="00E966DA" w:rsidRPr="00D764D6">
        <w:rPr>
          <w:bCs/>
          <w:lang w:val="en-GB"/>
        </w:rPr>
        <w:t xml:space="preserve"> Surrealist group </w:t>
      </w:r>
      <w:r>
        <w:rPr>
          <w:bCs/>
          <w:lang w:val="en-GB"/>
        </w:rPr>
        <w:t xml:space="preserve">active </w:t>
      </w:r>
      <w:r w:rsidR="00E966DA" w:rsidRPr="00D764D6">
        <w:rPr>
          <w:bCs/>
          <w:lang w:val="en-GB"/>
        </w:rPr>
        <w:t xml:space="preserve">in Prague since the thirties, Czechoslovakian cinema around the thawing of Prague Spring </w:t>
      </w:r>
      <w:r w:rsidR="005C1F49">
        <w:rPr>
          <w:bCs/>
          <w:lang w:val="en-GB"/>
        </w:rPr>
        <w:t>produced</w:t>
      </w:r>
      <w:r>
        <w:rPr>
          <w:bCs/>
          <w:lang w:val="en-GB"/>
        </w:rPr>
        <w:t xml:space="preserve"> </w:t>
      </w:r>
      <w:r w:rsidR="00E966DA" w:rsidRPr="00D764D6">
        <w:rPr>
          <w:bCs/>
          <w:lang w:val="en-GB"/>
        </w:rPr>
        <w:t xml:space="preserve">some </w:t>
      </w:r>
      <w:r w:rsidR="00417551">
        <w:rPr>
          <w:bCs/>
          <w:lang w:val="en-GB"/>
        </w:rPr>
        <w:t xml:space="preserve">of the most </w:t>
      </w:r>
      <w:r w:rsidR="00E966DA" w:rsidRPr="00D764D6">
        <w:rPr>
          <w:bCs/>
          <w:lang w:val="en-GB"/>
        </w:rPr>
        <w:t xml:space="preserve">interesting films incorporating Surrealist influences. </w:t>
      </w:r>
      <w:proofErr w:type="spellStart"/>
      <w:r w:rsidR="00E966DA" w:rsidRPr="00D764D6">
        <w:rPr>
          <w:bCs/>
          <w:lang w:val="en-GB"/>
        </w:rPr>
        <w:t>Věra</w:t>
      </w:r>
      <w:proofErr w:type="spellEnd"/>
      <w:r w:rsidR="00E966DA" w:rsidRPr="00D764D6">
        <w:rPr>
          <w:bCs/>
          <w:lang w:val="en-GB"/>
        </w:rPr>
        <w:t xml:space="preserve"> </w:t>
      </w:r>
      <w:proofErr w:type="spellStart"/>
      <w:r w:rsidR="00E966DA" w:rsidRPr="00D764D6">
        <w:rPr>
          <w:bCs/>
          <w:lang w:val="en-GB"/>
        </w:rPr>
        <w:t>Chytilová's</w:t>
      </w:r>
      <w:proofErr w:type="spellEnd"/>
      <w:r w:rsidR="00E966DA" w:rsidRPr="00D764D6">
        <w:rPr>
          <w:bCs/>
          <w:lang w:val="en-GB"/>
        </w:rPr>
        <w:t xml:space="preserve"> anarchic feminist comedy </w:t>
      </w:r>
      <w:proofErr w:type="spellStart"/>
      <w:r w:rsidR="00E966DA" w:rsidRPr="00D764D6">
        <w:rPr>
          <w:bCs/>
          <w:i/>
          <w:lang w:val="en-GB"/>
        </w:rPr>
        <w:t>Sedmikrásky</w:t>
      </w:r>
      <w:proofErr w:type="spellEnd"/>
      <w:r w:rsidR="00E966DA" w:rsidRPr="00D764D6">
        <w:rPr>
          <w:bCs/>
          <w:lang w:val="en-GB"/>
        </w:rPr>
        <w:t xml:space="preserve"> (</w:t>
      </w:r>
      <w:r w:rsidR="00E966DA" w:rsidRPr="007014B5">
        <w:rPr>
          <w:bCs/>
          <w:i/>
          <w:lang w:val="en-GB"/>
        </w:rPr>
        <w:t>Daisies</w:t>
      </w:r>
      <w:r w:rsidR="00E966DA" w:rsidRPr="00D764D6">
        <w:rPr>
          <w:bCs/>
          <w:lang w:val="en-GB"/>
        </w:rPr>
        <w:t xml:space="preserve">, 1966), and the </w:t>
      </w:r>
      <w:proofErr w:type="spellStart"/>
      <w:r w:rsidR="00E966DA" w:rsidRPr="00D764D6">
        <w:rPr>
          <w:bCs/>
          <w:lang w:val="en-GB"/>
        </w:rPr>
        <w:t>Jaromil</w:t>
      </w:r>
      <w:proofErr w:type="spellEnd"/>
      <w:r w:rsidR="00E966DA" w:rsidRPr="00D764D6">
        <w:rPr>
          <w:bCs/>
          <w:lang w:val="en-GB"/>
        </w:rPr>
        <w:t xml:space="preserve"> </w:t>
      </w:r>
      <w:proofErr w:type="spellStart"/>
      <w:r w:rsidR="00E966DA" w:rsidRPr="00D764D6">
        <w:rPr>
          <w:bCs/>
          <w:lang w:val="en-GB"/>
        </w:rPr>
        <w:t>Jireš</w:t>
      </w:r>
      <w:proofErr w:type="spellEnd"/>
      <w:r w:rsidR="00E966DA" w:rsidRPr="00D764D6">
        <w:rPr>
          <w:bCs/>
          <w:lang w:val="en-GB"/>
        </w:rPr>
        <w:t xml:space="preserve">’ </w:t>
      </w:r>
      <w:r w:rsidR="00E966DA" w:rsidRPr="00D764D6">
        <w:rPr>
          <w:bCs/>
          <w:i/>
          <w:lang w:val="en-GB"/>
        </w:rPr>
        <w:t xml:space="preserve">Valerie a </w:t>
      </w:r>
      <w:proofErr w:type="spellStart"/>
      <w:r w:rsidR="00E966DA" w:rsidRPr="00D764D6">
        <w:rPr>
          <w:bCs/>
          <w:i/>
          <w:lang w:val="en-GB"/>
        </w:rPr>
        <w:t>týden</w:t>
      </w:r>
      <w:proofErr w:type="spellEnd"/>
      <w:r w:rsidR="00E966DA" w:rsidRPr="00D764D6">
        <w:rPr>
          <w:bCs/>
          <w:i/>
          <w:lang w:val="en-GB"/>
        </w:rPr>
        <w:t xml:space="preserve"> </w:t>
      </w:r>
      <w:proofErr w:type="spellStart"/>
      <w:r w:rsidR="00E966DA" w:rsidRPr="00D764D6">
        <w:rPr>
          <w:bCs/>
          <w:i/>
          <w:lang w:val="en-GB"/>
        </w:rPr>
        <w:t>divů</w:t>
      </w:r>
      <w:proofErr w:type="spellEnd"/>
      <w:r w:rsidR="00E966DA" w:rsidRPr="00D764D6">
        <w:rPr>
          <w:bCs/>
          <w:lang w:val="en-GB"/>
        </w:rPr>
        <w:t xml:space="preserve"> (</w:t>
      </w:r>
      <w:r w:rsidR="00E966DA" w:rsidRPr="007014B5">
        <w:rPr>
          <w:bCs/>
          <w:i/>
          <w:lang w:val="en-GB"/>
        </w:rPr>
        <w:t>Valerie and Her Week of Wonders</w:t>
      </w:r>
      <w:r w:rsidR="00E966DA" w:rsidRPr="00D764D6">
        <w:rPr>
          <w:bCs/>
          <w:lang w:val="en-GB"/>
        </w:rPr>
        <w:t xml:space="preserve">, 1970) are two strong examples from Czech cinema. One of the </w:t>
      </w:r>
      <w:proofErr w:type="gramStart"/>
      <w:r w:rsidR="00E966DA" w:rsidRPr="00D764D6">
        <w:rPr>
          <w:bCs/>
          <w:lang w:val="en-GB"/>
        </w:rPr>
        <w:t>best known</w:t>
      </w:r>
      <w:proofErr w:type="gramEnd"/>
      <w:r w:rsidR="00E966DA" w:rsidRPr="00D764D6">
        <w:rPr>
          <w:bCs/>
          <w:lang w:val="en-GB"/>
        </w:rPr>
        <w:t xml:space="preserve"> Czech filmmakers, the animator </w:t>
      </w:r>
      <w:r w:rsidR="00E966DA" w:rsidRPr="00D764D6">
        <w:rPr>
          <w:lang w:val="en-GB"/>
        </w:rPr>
        <w:t xml:space="preserve">Jan Švankmajer, is explicit about his commitment to the ideals of Czech Surrealism. Uninterested in the mere aesthetic appropriation of Surrealism, Švankmajer’s project for film is fully aligned with the Surrealist ambition of reconciling the viewer’s repressed unconscious and their reality. Švankmajer uncanny animated films are preoccupied with the inner life and malevolent ontology of everyday objects, and he is best known for his ‘realized dream’ anti-fairy tale adaptation of Lewis Carroll, </w:t>
      </w:r>
      <w:proofErr w:type="spellStart"/>
      <w:r w:rsidR="00E966DA" w:rsidRPr="00D764D6">
        <w:rPr>
          <w:i/>
          <w:lang w:val="en-GB"/>
        </w:rPr>
        <w:t>Něco</w:t>
      </w:r>
      <w:proofErr w:type="spellEnd"/>
      <w:r w:rsidR="00E966DA" w:rsidRPr="00D764D6">
        <w:rPr>
          <w:i/>
          <w:lang w:val="en-GB"/>
        </w:rPr>
        <w:t xml:space="preserve"> z </w:t>
      </w:r>
      <w:proofErr w:type="spellStart"/>
      <w:r w:rsidR="00E966DA" w:rsidRPr="00D764D6">
        <w:rPr>
          <w:i/>
          <w:lang w:val="en-GB"/>
        </w:rPr>
        <w:t>Alenky</w:t>
      </w:r>
      <w:proofErr w:type="spellEnd"/>
      <w:r w:rsidR="00E966DA" w:rsidRPr="00D764D6">
        <w:rPr>
          <w:lang w:val="en-GB"/>
        </w:rPr>
        <w:t xml:space="preserve">  (</w:t>
      </w:r>
      <w:r w:rsidR="00E966DA" w:rsidRPr="007014B5">
        <w:rPr>
          <w:i/>
          <w:lang w:val="en-GB"/>
        </w:rPr>
        <w:t>Alice</w:t>
      </w:r>
      <w:r w:rsidR="00E966DA" w:rsidRPr="00D764D6">
        <w:rPr>
          <w:lang w:val="en-GB"/>
        </w:rPr>
        <w:t xml:space="preserve">, 1988) and his films </w:t>
      </w:r>
      <w:proofErr w:type="spellStart"/>
      <w:r w:rsidR="00E966DA" w:rsidRPr="00D764D6">
        <w:rPr>
          <w:i/>
          <w:lang w:val="en-GB"/>
        </w:rPr>
        <w:t>Lekce</w:t>
      </w:r>
      <w:proofErr w:type="spellEnd"/>
      <w:r w:rsidR="00E966DA" w:rsidRPr="00D764D6">
        <w:rPr>
          <w:i/>
          <w:lang w:val="en-GB"/>
        </w:rPr>
        <w:t xml:space="preserve"> Faust</w:t>
      </w:r>
      <w:r w:rsidR="00E966DA" w:rsidRPr="00D764D6">
        <w:rPr>
          <w:lang w:val="en-GB"/>
        </w:rPr>
        <w:t xml:space="preserve"> (</w:t>
      </w:r>
      <w:r w:rsidR="00E966DA" w:rsidRPr="00D764D6">
        <w:rPr>
          <w:i/>
          <w:lang w:val="en-GB"/>
        </w:rPr>
        <w:t>Faust</w:t>
      </w:r>
      <w:r w:rsidR="00E966DA" w:rsidRPr="00D764D6">
        <w:rPr>
          <w:lang w:val="en-GB"/>
        </w:rPr>
        <w:t xml:space="preserve">, 1994), </w:t>
      </w:r>
      <w:proofErr w:type="spellStart"/>
      <w:r w:rsidR="00E966DA" w:rsidRPr="00D764D6">
        <w:rPr>
          <w:i/>
          <w:iCs/>
          <w:lang w:val="en-GB"/>
        </w:rPr>
        <w:t>Spiklenci</w:t>
      </w:r>
      <w:proofErr w:type="spellEnd"/>
      <w:r w:rsidR="00E966DA" w:rsidRPr="00D764D6">
        <w:rPr>
          <w:i/>
          <w:iCs/>
          <w:lang w:val="en-GB"/>
        </w:rPr>
        <w:t xml:space="preserve"> </w:t>
      </w:r>
      <w:proofErr w:type="spellStart"/>
      <w:r w:rsidR="00E966DA" w:rsidRPr="00D764D6">
        <w:rPr>
          <w:i/>
          <w:iCs/>
          <w:lang w:val="en-GB"/>
        </w:rPr>
        <w:t>slasti</w:t>
      </w:r>
      <w:proofErr w:type="spellEnd"/>
      <w:r w:rsidR="00E966DA" w:rsidRPr="00D764D6">
        <w:rPr>
          <w:i/>
          <w:iCs/>
          <w:lang w:val="en-GB"/>
        </w:rPr>
        <w:t xml:space="preserve"> </w:t>
      </w:r>
      <w:r w:rsidR="00E966DA" w:rsidRPr="00D764D6">
        <w:rPr>
          <w:iCs/>
          <w:lang w:val="en-GB"/>
        </w:rPr>
        <w:t>(</w:t>
      </w:r>
      <w:r w:rsidR="00E966DA" w:rsidRPr="007014B5">
        <w:rPr>
          <w:i/>
          <w:iCs/>
          <w:lang w:val="en-GB"/>
        </w:rPr>
        <w:t>Conspirators of Pleasure</w:t>
      </w:r>
      <w:r w:rsidR="00E966DA" w:rsidRPr="00D764D6">
        <w:rPr>
          <w:iCs/>
          <w:lang w:val="en-GB"/>
        </w:rPr>
        <w:t xml:space="preserve">, 1996) and </w:t>
      </w:r>
      <w:proofErr w:type="spellStart"/>
      <w:r w:rsidR="00E966DA" w:rsidRPr="00D764D6">
        <w:rPr>
          <w:i/>
          <w:iCs/>
          <w:lang w:val="en-GB"/>
        </w:rPr>
        <w:t>Otesánek</w:t>
      </w:r>
      <w:proofErr w:type="spellEnd"/>
      <w:r w:rsidR="00E966DA" w:rsidRPr="00D764D6">
        <w:rPr>
          <w:iCs/>
          <w:lang w:val="en-GB"/>
        </w:rPr>
        <w:t xml:space="preserve"> (</w:t>
      </w:r>
      <w:r w:rsidR="00E966DA" w:rsidRPr="007014B5">
        <w:rPr>
          <w:i/>
          <w:iCs/>
          <w:lang w:val="en-GB"/>
        </w:rPr>
        <w:t xml:space="preserve">Little </w:t>
      </w:r>
      <w:proofErr w:type="spellStart"/>
      <w:r w:rsidR="00E966DA" w:rsidRPr="007014B5">
        <w:rPr>
          <w:i/>
          <w:iCs/>
          <w:lang w:val="en-GB"/>
        </w:rPr>
        <w:t>Otik</w:t>
      </w:r>
      <w:proofErr w:type="spellEnd"/>
      <w:r w:rsidR="00E966DA" w:rsidRPr="00D764D6">
        <w:rPr>
          <w:iCs/>
          <w:lang w:val="en-GB"/>
        </w:rPr>
        <w:t xml:space="preserve">, 2000). </w:t>
      </w:r>
      <w:r w:rsidR="00E966DA" w:rsidRPr="00D764D6">
        <w:rPr>
          <w:lang w:val="en-GB"/>
        </w:rPr>
        <w:t xml:space="preserve">American animators, the Brothers Quay, were heavily influenced by Švankmajer and the </w:t>
      </w:r>
      <w:proofErr w:type="gramStart"/>
      <w:r w:rsidR="00E966DA" w:rsidRPr="00D764D6">
        <w:rPr>
          <w:lang w:val="en-GB"/>
        </w:rPr>
        <w:t>early animated</w:t>
      </w:r>
      <w:proofErr w:type="gramEnd"/>
      <w:r w:rsidR="00E966DA" w:rsidRPr="00D764D6">
        <w:rPr>
          <w:lang w:val="en-GB"/>
        </w:rPr>
        <w:t xml:space="preserve"> films of Polish Surrealists </w:t>
      </w:r>
      <w:proofErr w:type="spellStart"/>
      <w:r w:rsidR="00E966DA" w:rsidRPr="00D764D6">
        <w:rPr>
          <w:lang w:val="en-GB"/>
        </w:rPr>
        <w:t>Walerian</w:t>
      </w:r>
      <w:proofErr w:type="spellEnd"/>
      <w:r w:rsidR="00E966DA" w:rsidRPr="00D764D6">
        <w:rPr>
          <w:lang w:val="en-GB"/>
        </w:rPr>
        <w:t xml:space="preserve"> </w:t>
      </w:r>
      <w:proofErr w:type="spellStart"/>
      <w:r w:rsidR="00E966DA" w:rsidRPr="00D764D6">
        <w:rPr>
          <w:lang w:val="en-GB"/>
        </w:rPr>
        <w:t>Borowczyk</w:t>
      </w:r>
      <w:proofErr w:type="spellEnd"/>
      <w:r w:rsidR="00E966DA" w:rsidRPr="00D764D6">
        <w:rPr>
          <w:lang w:val="en-GB"/>
        </w:rPr>
        <w:t xml:space="preserve"> and Jan </w:t>
      </w:r>
      <w:proofErr w:type="spellStart"/>
      <w:r w:rsidR="00E966DA" w:rsidRPr="00D764D6">
        <w:rPr>
          <w:lang w:val="en-GB"/>
        </w:rPr>
        <w:t>Lenica</w:t>
      </w:r>
      <w:proofErr w:type="spellEnd"/>
      <w:r w:rsidR="00E966DA" w:rsidRPr="00D764D6">
        <w:rPr>
          <w:lang w:val="en-GB"/>
        </w:rPr>
        <w:t xml:space="preserve">. Their animated adaptation of a Bruno Schulz short story, </w:t>
      </w:r>
      <w:r w:rsidR="00E966DA" w:rsidRPr="00D764D6">
        <w:rPr>
          <w:i/>
          <w:lang w:val="en-GB"/>
        </w:rPr>
        <w:t>Street of Crocodiles</w:t>
      </w:r>
      <w:r w:rsidR="00F122EF">
        <w:rPr>
          <w:lang w:val="en-GB"/>
        </w:rPr>
        <w:t xml:space="preserve"> (1986), was </w:t>
      </w:r>
      <w:r w:rsidR="00E966DA" w:rsidRPr="00D764D6">
        <w:rPr>
          <w:lang w:val="en-GB"/>
        </w:rPr>
        <w:t>cited by Terry Gilliam as one of the greatest an</w:t>
      </w:r>
      <w:r w:rsidR="00F122EF">
        <w:rPr>
          <w:lang w:val="en-GB"/>
        </w:rPr>
        <w:t>imated films of all</w:t>
      </w:r>
      <w:r w:rsidR="001D4992">
        <w:rPr>
          <w:lang w:val="en-GB"/>
        </w:rPr>
        <w:t xml:space="preserve"> time</w:t>
      </w:r>
      <w:r w:rsidR="00E966DA" w:rsidRPr="00D764D6">
        <w:rPr>
          <w:lang w:val="en-GB"/>
        </w:rPr>
        <w:t>.</w:t>
      </w:r>
    </w:p>
    <w:p w14:paraId="22147510" w14:textId="77777777" w:rsidR="00497825" w:rsidRDefault="00497825" w:rsidP="009E0ED0">
      <w:pPr>
        <w:jc w:val="both"/>
        <w:rPr>
          <w:lang w:val="en-GB"/>
        </w:rPr>
      </w:pPr>
    </w:p>
    <w:p w14:paraId="05DBB950" w14:textId="77777777" w:rsidR="00497825" w:rsidRDefault="00497825" w:rsidP="009E0ED0">
      <w:pPr>
        <w:jc w:val="both"/>
        <w:rPr>
          <w:lang w:val="en-GB"/>
        </w:rPr>
      </w:pPr>
    </w:p>
    <w:p w14:paraId="5960E503" w14:textId="77777777" w:rsidR="00497825" w:rsidRDefault="00497825" w:rsidP="009E0ED0">
      <w:pPr>
        <w:jc w:val="both"/>
        <w:rPr>
          <w:lang w:val="en-GB"/>
        </w:rPr>
      </w:pPr>
    </w:p>
    <w:p w14:paraId="26F0AA76" w14:textId="77777777" w:rsidR="00F966A1" w:rsidRPr="00D764D6" w:rsidRDefault="00F966A1" w:rsidP="00F966A1">
      <w:pPr>
        <w:rPr>
          <w:rFonts w:eastAsia="Times New Roman" w:cs="Times New Roman"/>
        </w:rPr>
      </w:pPr>
      <w:r w:rsidRPr="00F966A1">
        <w:rPr>
          <w:rFonts w:eastAsia="Times New Roman" w:cs="Times New Roman"/>
          <w:b/>
        </w:rPr>
        <w:t>Further Reading</w:t>
      </w:r>
      <w:r w:rsidRPr="00D764D6">
        <w:rPr>
          <w:rFonts w:eastAsia="Times New Roman" w:cs="Times New Roman"/>
        </w:rPr>
        <w:t>:</w:t>
      </w:r>
    </w:p>
    <w:p w14:paraId="79C84875" w14:textId="77777777" w:rsidR="00F966A1" w:rsidRPr="00D764D6" w:rsidRDefault="00F966A1" w:rsidP="00F966A1">
      <w:pPr>
        <w:rPr>
          <w:rFonts w:eastAsia="Times New Roman" w:cs="Times New Roman"/>
        </w:rPr>
      </w:pPr>
    </w:p>
    <w:p w14:paraId="2D096D45" w14:textId="2DD7B702" w:rsidR="00F966A1" w:rsidRDefault="00F966A1" w:rsidP="00303D9B">
      <w:pPr>
        <w:jc w:val="both"/>
      </w:pPr>
      <w:r w:rsidRPr="00D764D6">
        <w:t xml:space="preserve">Buñuel, L. (1929) “Un Chien Andalou.” </w:t>
      </w:r>
      <w:r w:rsidRPr="00D764D6">
        <w:rPr>
          <w:i/>
        </w:rPr>
        <w:t xml:space="preserve">La </w:t>
      </w:r>
      <w:proofErr w:type="spellStart"/>
      <w:r w:rsidRPr="00D764D6">
        <w:rPr>
          <w:i/>
        </w:rPr>
        <w:t>Révolution</w:t>
      </w:r>
      <w:proofErr w:type="spellEnd"/>
      <w:r w:rsidRPr="00D764D6">
        <w:rPr>
          <w:i/>
        </w:rPr>
        <w:t xml:space="preserve"> </w:t>
      </w:r>
      <w:proofErr w:type="spellStart"/>
      <w:r w:rsidRPr="00D764D6">
        <w:rPr>
          <w:i/>
        </w:rPr>
        <w:t>Surréaliste</w:t>
      </w:r>
      <w:proofErr w:type="spellEnd"/>
      <w:r w:rsidR="00303D9B">
        <w:t xml:space="preserve"> (12): </w:t>
      </w:r>
      <w:r w:rsidRPr="00D764D6">
        <w:t>34-37.</w:t>
      </w:r>
    </w:p>
    <w:p w14:paraId="5DB1B30D" w14:textId="2BC20C74" w:rsidR="00F966A1" w:rsidRPr="00D764D6" w:rsidRDefault="00F966A1" w:rsidP="009F649A">
      <w:pPr>
        <w:ind w:firstLine="720"/>
        <w:jc w:val="both"/>
      </w:pPr>
      <w:r>
        <w:t>(</w:t>
      </w:r>
      <w:proofErr w:type="gramStart"/>
      <w:r>
        <w:t>full</w:t>
      </w:r>
      <w:proofErr w:type="gramEnd"/>
      <w:r>
        <w:t xml:space="preserve"> </w:t>
      </w:r>
      <w:r w:rsidR="00303D9B">
        <w:t xml:space="preserve">French language </w:t>
      </w:r>
      <w:r>
        <w:t>version available):</w:t>
      </w:r>
    </w:p>
    <w:p w14:paraId="052EE267" w14:textId="77777777" w:rsidR="00F966A1" w:rsidRPr="00D764D6" w:rsidRDefault="00F966A1" w:rsidP="009F649A">
      <w:pPr>
        <w:ind w:firstLine="720"/>
        <w:rPr>
          <w:rFonts w:eastAsia="Times New Roman" w:cs="Times New Roman"/>
        </w:rPr>
      </w:pPr>
      <w:r w:rsidRPr="00345D9A">
        <w:rPr>
          <w:rFonts w:eastAsia="Times New Roman" w:cs="Times New Roman"/>
        </w:rPr>
        <w:t>http://melusine.univ-paris3.fr/Revolution_surrealiste/Revol_surr_12.htm</w:t>
      </w:r>
    </w:p>
    <w:p w14:paraId="72B03360" w14:textId="77777777" w:rsidR="00F966A1" w:rsidRDefault="00F966A1" w:rsidP="00F966A1"/>
    <w:p w14:paraId="6CAFDF49" w14:textId="7B55435E" w:rsidR="00F966A1" w:rsidRDefault="00F966A1" w:rsidP="00F966A1">
      <w:r w:rsidRPr="009B641F">
        <w:t xml:space="preserve">Buñuel, L. (1983) </w:t>
      </w:r>
      <w:r>
        <w:rPr>
          <w:i/>
          <w:iCs/>
        </w:rPr>
        <w:t>My Last S</w:t>
      </w:r>
      <w:r w:rsidRPr="009B641F">
        <w:rPr>
          <w:i/>
          <w:iCs/>
        </w:rPr>
        <w:t>igh</w:t>
      </w:r>
      <w:r>
        <w:rPr>
          <w:i/>
          <w:iCs/>
        </w:rPr>
        <w:t xml:space="preserve">: The Autobiography of Luis </w:t>
      </w:r>
      <w:r w:rsidRPr="009B641F">
        <w:rPr>
          <w:i/>
        </w:rPr>
        <w:t>Buñuel</w:t>
      </w:r>
      <w:r w:rsidRPr="009B641F">
        <w:t>. New York: Knopf.</w:t>
      </w:r>
    </w:p>
    <w:p w14:paraId="3215E5A3" w14:textId="77777777" w:rsidR="00F966A1" w:rsidRPr="00D764D6" w:rsidRDefault="00F966A1" w:rsidP="00F966A1">
      <w:pPr>
        <w:rPr>
          <w:rFonts w:eastAsia="Times New Roman" w:cs="Times New Roman"/>
        </w:rPr>
      </w:pPr>
    </w:p>
    <w:p w14:paraId="4D86926A" w14:textId="110670F3" w:rsidR="00303D9B" w:rsidRDefault="00F966A1" w:rsidP="00303D9B">
      <w:pPr>
        <w:rPr>
          <w:rFonts w:eastAsia="Times New Roman" w:cs="Times New Roman"/>
          <w:i/>
          <w:iCs/>
        </w:rPr>
      </w:pPr>
      <w:r>
        <w:rPr>
          <w:rFonts w:eastAsia="Times New Roman" w:cs="Times New Roman"/>
        </w:rPr>
        <w:t xml:space="preserve">Hammond, P. </w:t>
      </w:r>
      <w:r w:rsidR="00303D9B">
        <w:rPr>
          <w:rFonts w:eastAsia="Times New Roman" w:cs="Times New Roman"/>
        </w:rPr>
        <w:t xml:space="preserve">(ed.) </w:t>
      </w:r>
      <w:r w:rsidRPr="00D764D6">
        <w:rPr>
          <w:rFonts w:eastAsia="Times New Roman" w:cs="Times New Roman"/>
        </w:rPr>
        <w:t xml:space="preserve">(2000) </w:t>
      </w:r>
      <w:r>
        <w:rPr>
          <w:rFonts w:eastAsia="Times New Roman" w:cs="Times New Roman"/>
          <w:i/>
          <w:iCs/>
        </w:rPr>
        <w:t xml:space="preserve">The Shadow and its Shadow: Surrealist Writings on the </w:t>
      </w:r>
    </w:p>
    <w:p w14:paraId="56549A8D" w14:textId="3EABB87C" w:rsidR="00F966A1" w:rsidRPr="00D764D6" w:rsidRDefault="00F966A1" w:rsidP="00303D9B">
      <w:pPr>
        <w:ind w:firstLine="720"/>
        <w:rPr>
          <w:rFonts w:eastAsia="Times New Roman" w:cs="Times New Roman"/>
        </w:rPr>
      </w:pPr>
      <w:r>
        <w:rPr>
          <w:rFonts w:eastAsia="Times New Roman" w:cs="Times New Roman"/>
          <w:i/>
          <w:iCs/>
        </w:rPr>
        <w:t>C</w:t>
      </w:r>
      <w:r w:rsidRPr="00D764D6">
        <w:rPr>
          <w:rFonts w:eastAsia="Times New Roman" w:cs="Times New Roman"/>
          <w:i/>
          <w:iCs/>
        </w:rPr>
        <w:t>inema</w:t>
      </w:r>
      <w:r w:rsidRPr="00D764D6">
        <w:rPr>
          <w:rFonts w:eastAsia="Times New Roman" w:cs="Times New Roman"/>
        </w:rPr>
        <w:t xml:space="preserve">. </w:t>
      </w:r>
      <w:proofErr w:type="gramStart"/>
      <w:r w:rsidRPr="00D764D6">
        <w:rPr>
          <w:rFonts w:eastAsia="Times New Roman" w:cs="Times New Roman"/>
        </w:rPr>
        <w:t>San Francisco, City Lights Books.</w:t>
      </w:r>
      <w:proofErr w:type="gramEnd"/>
    </w:p>
    <w:p w14:paraId="06BA09FD" w14:textId="77777777" w:rsidR="00F966A1" w:rsidRPr="00D764D6" w:rsidRDefault="00F966A1" w:rsidP="00F966A1">
      <w:pPr>
        <w:rPr>
          <w:rFonts w:eastAsia="Times New Roman" w:cs="Times New Roman"/>
        </w:rPr>
      </w:pPr>
    </w:p>
    <w:p w14:paraId="2A1DDE91" w14:textId="3F27E13C" w:rsidR="00F966A1" w:rsidRDefault="00F966A1" w:rsidP="00F966A1">
      <w:pPr>
        <w:rPr>
          <w:rFonts w:eastAsia="Times New Roman" w:cs="Times New Roman"/>
        </w:rPr>
      </w:pPr>
      <w:r>
        <w:rPr>
          <w:rFonts w:eastAsia="Times New Roman" w:cs="Times New Roman"/>
        </w:rPr>
        <w:t>Kuenzli, R</w:t>
      </w:r>
      <w:r w:rsidRPr="00D764D6">
        <w:rPr>
          <w:rFonts w:eastAsia="Times New Roman" w:cs="Times New Roman"/>
        </w:rPr>
        <w:t xml:space="preserve">. (1996) </w:t>
      </w:r>
      <w:r>
        <w:rPr>
          <w:rFonts w:eastAsia="Times New Roman" w:cs="Times New Roman"/>
          <w:i/>
          <w:iCs/>
        </w:rPr>
        <w:t>Dada and Surrealist F</w:t>
      </w:r>
      <w:r w:rsidRPr="00D764D6">
        <w:rPr>
          <w:rFonts w:eastAsia="Times New Roman" w:cs="Times New Roman"/>
          <w:i/>
          <w:iCs/>
        </w:rPr>
        <w:t>ilm</w:t>
      </w:r>
      <w:r w:rsidRPr="00D764D6">
        <w:rPr>
          <w:rFonts w:eastAsia="Times New Roman" w:cs="Times New Roman"/>
        </w:rPr>
        <w:t>. Cambridge, MIT Press.</w:t>
      </w:r>
    </w:p>
    <w:p w14:paraId="56F0283B" w14:textId="77777777" w:rsidR="00F966A1" w:rsidRDefault="00F966A1" w:rsidP="00F966A1">
      <w:pPr>
        <w:rPr>
          <w:rFonts w:eastAsia="Times New Roman" w:cs="Times New Roman"/>
        </w:rPr>
      </w:pPr>
    </w:p>
    <w:p w14:paraId="56444B2E" w14:textId="77F89528" w:rsidR="00F966A1" w:rsidRDefault="00F966A1" w:rsidP="00F966A1">
      <w:pPr>
        <w:rPr>
          <w:rFonts w:eastAsia="Times New Roman" w:cs="Times New Roman"/>
        </w:rPr>
      </w:pPr>
      <w:proofErr w:type="gramStart"/>
      <w:r>
        <w:rPr>
          <w:rFonts w:eastAsia="Times New Roman" w:cs="Times New Roman"/>
        </w:rPr>
        <w:t xml:space="preserve">Ray, M. (1963) </w:t>
      </w:r>
      <w:r w:rsidRPr="00947AAD">
        <w:rPr>
          <w:rFonts w:eastAsia="Times New Roman" w:cs="Times New Roman"/>
          <w:i/>
        </w:rPr>
        <w:t>Self Portrait</w:t>
      </w:r>
      <w:r w:rsidRPr="00947AAD">
        <w:rPr>
          <w:rFonts w:eastAsia="Times New Roman" w:cs="Times New Roman"/>
        </w:rPr>
        <w:t>.</w:t>
      </w:r>
      <w:proofErr w:type="gramEnd"/>
      <w:r w:rsidRPr="00947AAD">
        <w:rPr>
          <w:rFonts w:eastAsia="Times New Roman" w:cs="Times New Roman"/>
        </w:rPr>
        <w:t xml:space="preserve"> Boston: Little, Brown.</w:t>
      </w:r>
    </w:p>
    <w:p w14:paraId="15050532" w14:textId="77777777" w:rsidR="00F966A1" w:rsidRPr="00D764D6" w:rsidRDefault="00F966A1" w:rsidP="00F966A1">
      <w:pPr>
        <w:rPr>
          <w:rFonts w:eastAsia="Times New Roman" w:cs="Times New Roman"/>
        </w:rPr>
      </w:pPr>
    </w:p>
    <w:p w14:paraId="7CA50EB3" w14:textId="167F21FC" w:rsidR="00F966A1" w:rsidRPr="00D764D6" w:rsidRDefault="00F966A1" w:rsidP="00F966A1">
      <w:pPr>
        <w:rPr>
          <w:rFonts w:eastAsia="Times New Roman" w:cs="Times New Roman"/>
        </w:rPr>
      </w:pPr>
      <w:proofErr w:type="gramStart"/>
      <w:r w:rsidRPr="00D764D6">
        <w:rPr>
          <w:rFonts w:eastAsia="Times New Roman" w:cs="Times New Roman"/>
        </w:rPr>
        <w:t xml:space="preserve">Richardson, M. (2006) </w:t>
      </w:r>
      <w:r>
        <w:rPr>
          <w:rFonts w:eastAsia="Times New Roman" w:cs="Times New Roman"/>
          <w:i/>
          <w:iCs/>
        </w:rPr>
        <w:t>Surrealism and C</w:t>
      </w:r>
      <w:r w:rsidRPr="00D764D6">
        <w:rPr>
          <w:rFonts w:eastAsia="Times New Roman" w:cs="Times New Roman"/>
          <w:i/>
          <w:iCs/>
        </w:rPr>
        <w:t>inema</w:t>
      </w:r>
      <w:r w:rsidRPr="00D764D6">
        <w:rPr>
          <w:rFonts w:eastAsia="Times New Roman" w:cs="Times New Roman"/>
        </w:rPr>
        <w:t>.</w:t>
      </w:r>
      <w:proofErr w:type="gramEnd"/>
      <w:r w:rsidRPr="00D764D6">
        <w:rPr>
          <w:rFonts w:eastAsia="Times New Roman" w:cs="Times New Roman"/>
        </w:rPr>
        <w:t xml:space="preserve"> Oxford, Berg.</w:t>
      </w:r>
    </w:p>
    <w:p w14:paraId="6331EA6D" w14:textId="77777777" w:rsidR="00F966A1" w:rsidRDefault="00F966A1" w:rsidP="00F966A1">
      <w:pPr>
        <w:rPr>
          <w:rFonts w:eastAsia="Times New Roman" w:cs="Times New Roman"/>
        </w:rPr>
      </w:pPr>
    </w:p>
    <w:p w14:paraId="0CFB4C1D" w14:textId="26477D2A" w:rsidR="00F966A1" w:rsidRDefault="00F966A1" w:rsidP="00F966A1">
      <w:pPr>
        <w:rPr>
          <w:rFonts w:eastAsia="Times New Roman" w:cs="Times New Roman"/>
        </w:rPr>
      </w:pPr>
      <w:r>
        <w:rPr>
          <w:rFonts w:eastAsia="Times New Roman" w:cs="Times New Roman"/>
        </w:rPr>
        <w:t xml:space="preserve">Short, R. (2003) </w:t>
      </w:r>
      <w:r>
        <w:rPr>
          <w:rFonts w:eastAsia="Times New Roman" w:cs="Times New Roman"/>
          <w:i/>
          <w:iCs/>
        </w:rPr>
        <w:t>The Age of Gold: Surrealist Cinema</w:t>
      </w:r>
      <w:r>
        <w:rPr>
          <w:rFonts w:eastAsia="Times New Roman" w:cs="Times New Roman"/>
        </w:rPr>
        <w:t>. London: Creation.</w:t>
      </w:r>
    </w:p>
    <w:p w14:paraId="1FA3B952" w14:textId="77777777" w:rsidR="00F966A1" w:rsidRPr="00D764D6" w:rsidRDefault="00F966A1" w:rsidP="00F966A1">
      <w:pPr>
        <w:rPr>
          <w:rFonts w:eastAsia="Times New Roman" w:cs="Times New Roman"/>
        </w:rPr>
      </w:pPr>
    </w:p>
    <w:p w14:paraId="67094EE3" w14:textId="1F998C13" w:rsidR="00F966A1" w:rsidRDefault="00F966A1" w:rsidP="00F966A1">
      <w:pPr>
        <w:rPr>
          <w:rFonts w:eastAsia="Times New Roman" w:cs="Times New Roman"/>
        </w:rPr>
      </w:pPr>
      <w:r w:rsidRPr="00D764D6">
        <w:rPr>
          <w:rFonts w:eastAsia="Times New Roman" w:cs="Times New Roman"/>
        </w:rPr>
        <w:t xml:space="preserve">Williams, L. (1981) </w:t>
      </w:r>
      <w:r>
        <w:rPr>
          <w:rFonts w:eastAsia="Times New Roman" w:cs="Times New Roman"/>
          <w:i/>
          <w:iCs/>
        </w:rPr>
        <w:t>Figures of Desire: A Theory and Analysis of Surrealist F</w:t>
      </w:r>
      <w:r w:rsidRPr="00D764D6">
        <w:rPr>
          <w:rFonts w:eastAsia="Times New Roman" w:cs="Times New Roman"/>
          <w:i/>
          <w:iCs/>
        </w:rPr>
        <w:t>ilm</w:t>
      </w:r>
      <w:r w:rsidRPr="00D764D6">
        <w:rPr>
          <w:rFonts w:eastAsia="Times New Roman" w:cs="Times New Roman"/>
        </w:rPr>
        <w:t xml:space="preserve">. </w:t>
      </w:r>
    </w:p>
    <w:p w14:paraId="6B243AF8" w14:textId="77777777" w:rsidR="00F966A1" w:rsidRPr="00D764D6" w:rsidRDefault="00F966A1" w:rsidP="00F966A1">
      <w:pPr>
        <w:ind w:firstLine="720"/>
        <w:rPr>
          <w:rFonts w:eastAsia="Times New Roman" w:cs="Times New Roman"/>
        </w:rPr>
      </w:pPr>
      <w:proofErr w:type="gramStart"/>
      <w:r w:rsidRPr="00D764D6">
        <w:rPr>
          <w:rFonts w:eastAsia="Times New Roman" w:cs="Times New Roman"/>
        </w:rPr>
        <w:t>Urbana, University of Illinois Press.</w:t>
      </w:r>
      <w:proofErr w:type="gramEnd"/>
    </w:p>
    <w:p w14:paraId="67F73A7F" w14:textId="77777777" w:rsidR="00F966A1" w:rsidRDefault="00F966A1" w:rsidP="00F966A1">
      <w:pPr>
        <w:jc w:val="both"/>
      </w:pPr>
    </w:p>
    <w:p w14:paraId="3CA02C9B" w14:textId="329CA199" w:rsidR="005061C7" w:rsidRPr="00962F17" w:rsidRDefault="005061C7" w:rsidP="00F966A1">
      <w:pPr>
        <w:jc w:val="both"/>
        <w:rPr>
          <w:b/>
        </w:rPr>
      </w:pPr>
      <w:proofErr w:type="spellStart"/>
      <w:r w:rsidRPr="00962F17">
        <w:rPr>
          <w:b/>
        </w:rPr>
        <w:t>Paratextual</w:t>
      </w:r>
      <w:proofErr w:type="spellEnd"/>
      <w:r w:rsidRPr="00962F17">
        <w:rPr>
          <w:b/>
        </w:rPr>
        <w:t xml:space="preserve"> Material.</w:t>
      </w:r>
    </w:p>
    <w:p w14:paraId="4F4F5C81" w14:textId="77777777" w:rsidR="005061C7" w:rsidRDefault="005061C7" w:rsidP="00F966A1">
      <w:pPr>
        <w:jc w:val="both"/>
      </w:pPr>
    </w:p>
    <w:p w14:paraId="475F38BD" w14:textId="0793E47A" w:rsidR="00962F17" w:rsidRDefault="00962F17" w:rsidP="00F966A1">
      <w:pPr>
        <w:jc w:val="both"/>
      </w:pPr>
      <w:r w:rsidRPr="00C907D1">
        <w:rPr>
          <w:u w:val="single"/>
        </w:rPr>
        <w:t>Attached</w:t>
      </w:r>
      <w:r>
        <w:t>:</w:t>
      </w:r>
    </w:p>
    <w:p w14:paraId="3DF0312A" w14:textId="512868B6" w:rsidR="005061C7" w:rsidRDefault="005061C7" w:rsidP="00F966A1">
      <w:pPr>
        <w:jc w:val="both"/>
      </w:pPr>
      <w:r>
        <w:t xml:space="preserve">1. </w:t>
      </w:r>
      <w:r w:rsidR="00A97107">
        <w:t xml:space="preserve">An image </w:t>
      </w:r>
      <w:r>
        <w:t xml:space="preserve">from </w:t>
      </w:r>
      <w:r w:rsidRPr="00ED5723">
        <w:t>Luis Buñuel and Salvador Dalí</w:t>
      </w:r>
      <w:r>
        <w:t xml:space="preserve">’s </w:t>
      </w:r>
      <w:r w:rsidRPr="005061C7">
        <w:rPr>
          <w:i/>
        </w:rPr>
        <w:t>Un Chien Andalou</w:t>
      </w:r>
      <w:r>
        <w:t xml:space="preserve"> (1929)</w:t>
      </w:r>
    </w:p>
    <w:p w14:paraId="190B690A" w14:textId="182B59FF" w:rsidR="005061C7" w:rsidRDefault="005061C7" w:rsidP="00F966A1">
      <w:pPr>
        <w:jc w:val="both"/>
      </w:pPr>
      <w:r>
        <w:t xml:space="preserve">2. </w:t>
      </w:r>
      <w:r w:rsidR="00A97107">
        <w:t>An image</w:t>
      </w:r>
      <w:r>
        <w:t xml:space="preserve"> from </w:t>
      </w:r>
      <w:r w:rsidRPr="00ED5723">
        <w:t>Luis Buñuel and Salvador Dalí</w:t>
      </w:r>
      <w:r>
        <w:t xml:space="preserve">’s </w:t>
      </w:r>
      <w:r w:rsidRPr="005061C7">
        <w:rPr>
          <w:i/>
        </w:rPr>
        <w:t>L’Age d’Or</w:t>
      </w:r>
      <w:r>
        <w:t xml:space="preserve"> (1930)</w:t>
      </w:r>
    </w:p>
    <w:p w14:paraId="6A9D9914" w14:textId="763F9E5A" w:rsidR="005061C7" w:rsidRDefault="00A97107" w:rsidP="00F966A1">
      <w:pPr>
        <w:jc w:val="both"/>
        <w:rPr>
          <w:lang w:val="en-GB"/>
        </w:rPr>
      </w:pPr>
      <w:r>
        <w:t>3. An</w:t>
      </w:r>
      <w:r w:rsidR="005061C7">
        <w:t xml:space="preserve"> </w:t>
      </w:r>
      <w:r>
        <w:t xml:space="preserve">image </w:t>
      </w:r>
      <w:r w:rsidR="005061C7">
        <w:t xml:space="preserve">from </w:t>
      </w:r>
      <w:r w:rsidR="005061C7" w:rsidRPr="005061C7">
        <w:rPr>
          <w:lang w:val="en-GB"/>
        </w:rPr>
        <w:t>Jan Švankmajer</w:t>
      </w:r>
      <w:r w:rsidR="005061C7">
        <w:rPr>
          <w:lang w:val="en-GB"/>
        </w:rPr>
        <w:t xml:space="preserve">’s </w:t>
      </w:r>
      <w:r w:rsidR="005061C7" w:rsidRPr="005061C7">
        <w:rPr>
          <w:i/>
          <w:lang w:val="en-GB"/>
        </w:rPr>
        <w:t>Faust</w:t>
      </w:r>
      <w:r w:rsidR="005061C7">
        <w:rPr>
          <w:lang w:val="en-GB"/>
        </w:rPr>
        <w:t xml:space="preserve"> (1994)</w:t>
      </w:r>
    </w:p>
    <w:p w14:paraId="1E29ABDF" w14:textId="57530D94" w:rsidR="005061C7" w:rsidRDefault="00A97107" w:rsidP="00F966A1">
      <w:pPr>
        <w:jc w:val="both"/>
      </w:pPr>
      <w:r>
        <w:rPr>
          <w:lang w:val="en-GB"/>
        </w:rPr>
        <w:t>4. An</w:t>
      </w:r>
      <w:r w:rsidR="005061C7">
        <w:rPr>
          <w:lang w:val="en-GB"/>
        </w:rPr>
        <w:t xml:space="preserve"> </w:t>
      </w:r>
      <w:r>
        <w:rPr>
          <w:lang w:val="en-GB"/>
        </w:rPr>
        <w:t xml:space="preserve">image </w:t>
      </w:r>
      <w:r w:rsidR="005061C7">
        <w:rPr>
          <w:lang w:val="en-GB"/>
        </w:rPr>
        <w:t>from The Brothers Quay’s</w:t>
      </w:r>
      <w:bookmarkStart w:id="0" w:name="_GoBack"/>
      <w:bookmarkEnd w:id="0"/>
      <w:del w:id="1" w:author="Emily Arvay" w:date="2014-06-17T15:13:00Z">
        <w:r w:rsidR="005061C7" w:rsidDel="005125DC">
          <w:rPr>
            <w:lang w:val="en-GB"/>
          </w:rPr>
          <w:delText xml:space="preserve"> </w:delText>
        </w:r>
      </w:del>
      <w:r w:rsidR="005061C7">
        <w:rPr>
          <w:lang w:val="en-GB"/>
        </w:rPr>
        <w:t xml:space="preserve"> </w:t>
      </w:r>
      <w:r w:rsidR="005061C7" w:rsidRPr="00D764D6">
        <w:rPr>
          <w:i/>
          <w:lang w:val="en-GB"/>
        </w:rPr>
        <w:t>Street of Crocodiles</w:t>
      </w:r>
      <w:r w:rsidR="005061C7">
        <w:rPr>
          <w:lang w:val="en-GB"/>
        </w:rPr>
        <w:t xml:space="preserve"> (1986)</w:t>
      </w:r>
    </w:p>
    <w:p w14:paraId="67DC0C2D" w14:textId="77777777" w:rsidR="005061C7" w:rsidRDefault="005061C7" w:rsidP="00F966A1">
      <w:pPr>
        <w:jc w:val="both"/>
      </w:pPr>
    </w:p>
    <w:p w14:paraId="7FCBFA54" w14:textId="77777777" w:rsidR="005061C7" w:rsidRDefault="005061C7" w:rsidP="00F966A1">
      <w:pPr>
        <w:jc w:val="both"/>
      </w:pPr>
    </w:p>
    <w:p w14:paraId="128C0477" w14:textId="1FA05702" w:rsidR="00F966A1" w:rsidRDefault="00C907D1" w:rsidP="00F966A1">
      <w:pPr>
        <w:jc w:val="both"/>
      </w:pPr>
      <w:r>
        <w:t>---</w:t>
      </w:r>
    </w:p>
    <w:p w14:paraId="2E273C18" w14:textId="77777777" w:rsidR="00F966A1" w:rsidRPr="00D764D6" w:rsidRDefault="00F966A1" w:rsidP="00F966A1">
      <w:pPr>
        <w:rPr>
          <w:rFonts w:eastAsia="Times New Roman" w:cs="Times New Roman"/>
          <w:iCs/>
        </w:rPr>
      </w:pPr>
      <w:r w:rsidRPr="00D764D6">
        <w:rPr>
          <w:rFonts w:eastAsia="Times New Roman" w:cs="Times New Roman"/>
          <w:iCs/>
        </w:rPr>
        <w:t>Ryan Robert Mitchell</w:t>
      </w:r>
    </w:p>
    <w:p w14:paraId="323928FB" w14:textId="77777777" w:rsidR="00F966A1" w:rsidRPr="00D764D6" w:rsidRDefault="00F966A1" w:rsidP="00F966A1">
      <w:pPr>
        <w:rPr>
          <w:rFonts w:eastAsia="Times New Roman" w:cs="Times New Roman"/>
          <w:iCs/>
        </w:rPr>
      </w:pPr>
      <w:r w:rsidRPr="00D764D6">
        <w:rPr>
          <w:rFonts w:eastAsia="Times New Roman" w:cs="Times New Roman"/>
          <w:iCs/>
        </w:rPr>
        <w:t>York University, Toronto</w:t>
      </w:r>
    </w:p>
    <w:p w14:paraId="74001C9C" w14:textId="77777777" w:rsidR="00BB57B8" w:rsidRDefault="00BB57B8" w:rsidP="00AE69A3">
      <w:pPr>
        <w:jc w:val="both"/>
        <w:rPr>
          <w:lang w:val="en-GB"/>
        </w:rPr>
      </w:pPr>
    </w:p>
    <w:p w14:paraId="1A6817A7" w14:textId="47729E56" w:rsidR="00A51D29" w:rsidRPr="00F966A1" w:rsidRDefault="00A51D29" w:rsidP="00624EE6">
      <w:pPr>
        <w:rPr>
          <w:lang w:val="en-GB"/>
        </w:rPr>
      </w:pPr>
    </w:p>
    <w:sectPr w:rsidR="00A51D29" w:rsidRPr="00F966A1" w:rsidSect="005A04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oNotTrackMoves/>
  <w:defaultTabStop w:val="720"/>
  <w:characterSpacingControl w:val="doNotCompress"/>
  <w:savePreviewPicture/>
  <w:compat>
    <w:useFELayout/>
    <w:compatSetting w:name="compatibilityMode" w:uri="http://schemas.microsoft.com/office/word" w:val="12"/>
  </w:compat>
  <w:rsids>
    <w:rsidRoot w:val="001D5D83"/>
    <w:rsid w:val="00000BEE"/>
    <w:rsid w:val="000030F4"/>
    <w:rsid w:val="00011431"/>
    <w:rsid w:val="0003355E"/>
    <w:rsid w:val="00035BDC"/>
    <w:rsid w:val="00073034"/>
    <w:rsid w:val="00090B02"/>
    <w:rsid w:val="000E461B"/>
    <w:rsid w:val="000F3F97"/>
    <w:rsid w:val="00112067"/>
    <w:rsid w:val="00165E27"/>
    <w:rsid w:val="0018619D"/>
    <w:rsid w:val="00190329"/>
    <w:rsid w:val="001A0BE2"/>
    <w:rsid w:val="001C4BD0"/>
    <w:rsid w:val="001C5224"/>
    <w:rsid w:val="001D2161"/>
    <w:rsid w:val="001D4992"/>
    <w:rsid w:val="001D5D83"/>
    <w:rsid w:val="001D7363"/>
    <w:rsid w:val="001E6D7B"/>
    <w:rsid w:val="00256155"/>
    <w:rsid w:val="00296F3E"/>
    <w:rsid w:val="002E34A0"/>
    <w:rsid w:val="00303D9B"/>
    <w:rsid w:val="00343ABD"/>
    <w:rsid w:val="00345D9A"/>
    <w:rsid w:val="00347296"/>
    <w:rsid w:val="00357AEC"/>
    <w:rsid w:val="00373325"/>
    <w:rsid w:val="003769E1"/>
    <w:rsid w:val="00382093"/>
    <w:rsid w:val="003E01FC"/>
    <w:rsid w:val="003E15D3"/>
    <w:rsid w:val="003F037B"/>
    <w:rsid w:val="004061E1"/>
    <w:rsid w:val="00417551"/>
    <w:rsid w:val="004206A3"/>
    <w:rsid w:val="00437E1D"/>
    <w:rsid w:val="00446D1A"/>
    <w:rsid w:val="0047376C"/>
    <w:rsid w:val="0047645F"/>
    <w:rsid w:val="004832FC"/>
    <w:rsid w:val="00490AED"/>
    <w:rsid w:val="00497825"/>
    <w:rsid w:val="004C6641"/>
    <w:rsid w:val="004D209E"/>
    <w:rsid w:val="004E68D9"/>
    <w:rsid w:val="004F612B"/>
    <w:rsid w:val="005061C7"/>
    <w:rsid w:val="005125DC"/>
    <w:rsid w:val="00527238"/>
    <w:rsid w:val="00533C6D"/>
    <w:rsid w:val="005429BB"/>
    <w:rsid w:val="005510A3"/>
    <w:rsid w:val="00552B69"/>
    <w:rsid w:val="00573B5B"/>
    <w:rsid w:val="00583AE0"/>
    <w:rsid w:val="005931A4"/>
    <w:rsid w:val="00593C00"/>
    <w:rsid w:val="005A0444"/>
    <w:rsid w:val="005B2F75"/>
    <w:rsid w:val="005C1F49"/>
    <w:rsid w:val="00602ADE"/>
    <w:rsid w:val="00624EE6"/>
    <w:rsid w:val="00635DCB"/>
    <w:rsid w:val="00670871"/>
    <w:rsid w:val="00670E78"/>
    <w:rsid w:val="006A77A3"/>
    <w:rsid w:val="006B12D6"/>
    <w:rsid w:val="006B1C8D"/>
    <w:rsid w:val="006D68FC"/>
    <w:rsid w:val="007014B5"/>
    <w:rsid w:val="0073025C"/>
    <w:rsid w:val="00733BF6"/>
    <w:rsid w:val="00751472"/>
    <w:rsid w:val="00777282"/>
    <w:rsid w:val="00781DE5"/>
    <w:rsid w:val="00794244"/>
    <w:rsid w:val="007B693C"/>
    <w:rsid w:val="007D63AE"/>
    <w:rsid w:val="007E0B67"/>
    <w:rsid w:val="007E4B15"/>
    <w:rsid w:val="00814879"/>
    <w:rsid w:val="00881B47"/>
    <w:rsid w:val="00891817"/>
    <w:rsid w:val="008D360D"/>
    <w:rsid w:val="008F0FB7"/>
    <w:rsid w:val="008F186C"/>
    <w:rsid w:val="008F5E69"/>
    <w:rsid w:val="00910531"/>
    <w:rsid w:val="00922B47"/>
    <w:rsid w:val="009253FF"/>
    <w:rsid w:val="00925FDB"/>
    <w:rsid w:val="009351BE"/>
    <w:rsid w:val="00947AAD"/>
    <w:rsid w:val="00962F17"/>
    <w:rsid w:val="00972F81"/>
    <w:rsid w:val="00974A45"/>
    <w:rsid w:val="00985E5D"/>
    <w:rsid w:val="009A2ED4"/>
    <w:rsid w:val="009B641F"/>
    <w:rsid w:val="009C0F67"/>
    <w:rsid w:val="009E0ED0"/>
    <w:rsid w:val="009E2025"/>
    <w:rsid w:val="009E2F18"/>
    <w:rsid w:val="009F2E24"/>
    <w:rsid w:val="009F3DD1"/>
    <w:rsid w:val="009F649A"/>
    <w:rsid w:val="009F6DBE"/>
    <w:rsid w:val="00A004E6"/>
    <w:rsid w:val="00A11504"/>
    <w:rsid w:val="00A14957"/>
    <w:rsid w:val="00A263DB"/>
    <w:rsid w:val="00A27761"/>
    <w:rsid w:val="00A324F4"/>
    <w:rsid w:val="00A428B0"/>
    <w:rsid w:val="00A50A1B"/>
    <w:rsid w:val="00A51D29"/>
    <w:rsid w:val="00A97107"/>
    <w:rsid w:val="00AB25AC"/>
    <w:rsid w:val="00AB5850"/>
    <w:rsid w:val="00AB69D9"/>
    <w:rsid w:val="00AE69A3"/>
    <w:rsid w:val="00AE6CF5"/>
    <w:rsid w:val="00AF25B4"/>
    <w:rsid w:val="00B1207A"/>
    <w:rsid w:val="00B5155E"/>
    <w:rsid w:val="00BA1526"/>
    <w:rsid w:val="00BB57B8"/>
    <w:rsid w:val="00BC4A3D"/>
    <w:rsid w:val="00BC577E"/>
    <w:rsid w:val="00BE37EC"/>
    <w:rsid w:val="00BF0B40"/>
    <w:rsid w:val="00BF30E7"/>
    <w:rsid w:val="00C017D4"/>
    <w:rsid w:val="00C0221D"/>
    <w:rsid w:val="00C05638"/>
    <w:rsid w:val="00C139B5"/>
    <w:rsid w:val="00C2524E"/>
    <w:rsid w:val="00C41AF5"/>
    <w:rsid w:val="00C55C20"/>
    <w:rsid w:val="00C655FB"/>
    <w:rsid w:val="00C74562"/>
    <w:rsid w:val="00C77B94"/>
    <w:rsid w:val="00C81E26"/>
    <w:rsid w:val="00C907D1"/>
    <w:rsid w:val="00C94F13"/>
    <w:rsid w:val="00CA332F"/>
    <w:rsid w:val="00CA6778"/>
    <w:rsid w:val="00CD2E8C"/>
    <w:rsid w:val="00CD75F9"/>
    <w:rsid w:val="00CE1BED"/>
    <w:rsid w:val="00CE3566"/>
    <w:rsid w:val="00CF11C5"/>
    <w:rsid w:val="00CF3B82"/>
    <w:rsid w:val="00D030D8"/>
    <w:rsid w:val="00D03423"/>
    <w:rsid w:val="00D06A44"/>
    <w:rsid w:val="00D071CB"/>
    <w:rsid w:val="00D07242"/>
    <w:rsid w:val="00D304EF"/>
    <w:rsid w:val="00D35B81"/>
    <w:rsid w:val="00D764D6"/>
    <w:rsid w:val="00D8418E"/>
    <w:rsid w:val="00D91512"/>
    <w:rsid w:val="00DA311C"/>
    <w:rsid w:val="00DA7161"/>
    <w:rsid w:val="00DA73D0"/>
    <w:rsid w:val="00DC1F32"/>
    <w:rsid w:val="00DD0336"/>
    <w:rsid w:val="00E06A39"/>
    <w:rsid w:val="00E46E58"/>
    <w:rsid w:val="00E5178D"/>
    <w:rsid w:val="00E55958"/>
    <w:rsid w:val="00E71F0A"/>
    <w:rsid w:val="00E75CF3"/>
    <w:rsid w:val="00E966DA"/>
    <w:rsid w:val="00EC1643"/>
    <w:rsid w:val="00ED1A11"/>
    <w:rsid w:val="00ED3DDE"/>
    <w:rsid w:val="00ED5723"/>
    <w:rsid w:val="00ED65D6"/>
    <w:rsid w:val="00F122EF"/>
    <w:rsid w:val="00F24421"/>
    <w:rsid w:val="00F44D9E"/>
    <w:rsid w:val="00F46B79"/>
    <w:rsid w:val="00F617D1"/>
    <w:rsid w:val="00F83934"/>
    <w:rsid w:val="00F86ABE"/>
    <w:rsid w:val="00F966A1"/>
    <w:rsid w:val="00FA184F"/>
    <w:rsid w:val="00FB2690"/>
    <w:rsid w:val="00FC1CD4"/>
    <w:rsid w:val="00FE4F6C"/>
    <w:rsid w:val="00FF65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E3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0531"/>
    <w:rPr>
      <w:sz w:val="18"/>
      <w:szCs w:val="18"/>
    </w:rPr>
  </w:style>
  <w:style w:type="paragraph" w:styleId="CommentText">
    <w:name w:val="annotation text"/>
    <w:basedOn w:val="Normal"/>
    <w:link w:val="CommentTextChar"/>
    <w:uiPriority w:val="99"/>
    <w:semiHidden/>
    <w:unhideWhenUsed/>
    <w:rsid w:val="00910531"/>
  </w:style>
  <w:style w:type="character" w:customStyle="1" w:styleId="CommentTextChar">
    <w:name w:val="Comment Text Char"/>
    <w:basedOn w:val="DefaultParagraphFont"/>
    <w:link w:val="CommentText"/>
    <w:uiPriority w:val="99"/>
    <w:semiHidden/>
    <w:rsid w:val="00910531"/>
  </w:style>
  <w:style w:type="paragraph" w:styleId="CommentSubject">
    <w:name w:val="annotation subject"/>
    <w:basedOn w:val="CommentText"/>
    <w:next w:val="CommentText"/>
    <w:link w:val="CommentSubjectChar"/>
    <w:uiPriority w:val="99"/>
    <w:semiHidden/>
    <w:unhideWhenUsed/>
    <w:rsid w:val="00910531"/>
    <w:rPr>
      <w:b/>
      <w:bCs/>
      <w:sz w:val="20"/>
      <w:szCs w:val="20"/>
    </w:rPr>
  </w:style>
  <w:style w:type="character" w:customStyle="1" w:styleId="CommentSubjectChar">
    <w:name w:val="Comment Subject Char"/>
    <w:basedOn w:val="CommentTextChar"/>
    <w:link w:val="CommentSubject"/>
    <w:uiPriority w:val="99"/>
    <w:semiHidden/>
    <w:rsid w:val="00910531"/>
    <w:rPr>
      <w:b/>
      <w:bCs/>
      <w:sz w:val="20"/>
      <w:szCs w:val="20"/>
    </w:rPr>
  </w:style>
  <w:style w:type="paragraph" w:styleId="BalloonText">
    <w:name w:val="Balloon Text"/>
    <w:basedOn w:val="Normal"/>
    <w:link w:val="BalloonTextChar"/>
    <w:uiPriority w:val="99"/>
    <w:semiHidden/>
    <w:unhideWhenUsed/>
    <w:rsid w:val="00910531"/>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910531"/>
    <w:rPr>
      <w:rFonts w:ascii="ÉqÉâÉMÉmäpÉS ProN W3" w:hAnsi="ÉqÉâÉMÉmäpÉS ProN W3"/>
      <w:sz w:val="18"/>
      <w:szCs w:val="18"/>
    </w:rPr>
  </w:style>
  <w:style w:type="character" w:styleId="Emphasis">
    <w:name w:val="Emphasis"/>
    <w:basedOn w:val="DefaultParagraphFont"/>
    <w:uiPriority w:val="20"/>
    <w:rsid w:val="00794244"/>
    <w:rPr>
      <w:i/>
    </w:rPr>
  </w:style>
  <w:style w:type="character" w:styleId="Hyperlink">
    <w:name w:val="Hyperlink"/>
    <w:basedOn w:val="DefaultParagraphFont"/>
    <w:uiPriority w:val="99"/>
    <w:rsid w:val="00AB25A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0531"/>
    <w:rPr>
      <w:sz w:val="18"/>
      <w:szCs w:val="18"/>
    </w:rPr>
  </w:style>
  <w:style w:type="paragraph" w:styleId="CommentText">
    <w:name w:val="annotation text"/>
    <w:basedOn w:val="Normal"/>
    <w:link w:val="CommentTextChar"/>
    <w:uiPriority w:val="99"/>
    <w:semiHidden/>
    <w:unhideWhenUsed/>
    <w:rsid w:val="00910531"/>
  </w:style>
  <w:style w:type="character" w:customStyle="1" w:styleId="CommentTextChar">
    <w:name w:val="Comment Text Char"/>
    <w:basedOn w:val="DefaultParagraphFont"/>
    <w:link w:val="CommentText"/>
    <w:uiPriority w:val="99"/>
    <w:semiHidden/>
    <w:rsid w:val="00910531"/>
  </w:style>
  <w:style w:type="paragraph" w:styleId="CommentSubject">
    <w:name w:val="annotation subject"/>
    <w:basedOn w:val="CommentText"/>
    <w:next w:val="CommentText"/>
    <w:link w:val="CommentSubjectChar"/>
    <w:uiPriority w:val="99"/>
    <w:semiHidden/>
    <w:unhideWhenUsed/>
    <w:rsid w:val="00910531"/>
    <w:rPr>
      <w:b/>
      <w:bCs/>
      <w:sz w:val="20"/>
      <w:szCs w:val="20"/>
    </w:rPr>
  </w:style>
  <w:style w:type="character" w:customStyle="1" w:styleId="CommentSubjectChar">
    <w:name w:val="Comment Subject Char"/>
    <w:basedOn w:val="CommentTextChar"/>
    <w:link w:val="CommentSubject"/>
    <w:uiPriority w:val="99"/>
    <w:semiHidden/>
    <w:rsid w:val="00910531"/>
    <w:rPr>
      <w:b/>
      <w:bCs/>
      <w:sz w:val="20"/>
      <w:szCs w:val="20"/>
    </w:rPr>
  </w:style>
  <w:style w:type="paragraph" w:styleId="BalloonText">
    <w:name w:val="Balloon Text"/>
    <w:basedOn w:val="Normal"/>
    <w:link w:val="BalloonTextChar"/>
    <w:uiPriority w:val="99"/>
    <w:semiHidden/>
    <w:unhideWhenUsed/>
    <w:rsid w:val="00910531"/>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910531"/>
    <w:rPr>
      <w:rFonts w:ascii="ÉqÉâÉMÉmäpÉS ProN W3"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065304">
      <w:bodyDiv w:val="1"/>
      <w:marLeft w:val="0"/>
      <w:marRight w:val="0"/>
      <w:marTop w:val="0"/>
      <w:marBottom w:val="0"/>
      <w:divBdr>
        <w:top w:val="none" w:sz="0" w:space="0" w:color="auto"/>
        <w:left w:val="none" w:sz="0" w:space="0" w:color="auto"/>
        <w:bottom w:val="none" w:sz="0" w:space="0" w:color="auto"/>
        <w:right w:val="none" w:sz="0" w:space="0" w:color="auto"/>
      </w:divBdr>
      <w:divsChild>
        <w:div w:id="933173918">
          <w:marLeft w:val="0"/>
          <w:marRight w:val="0"/>
          <w:marTop w:val="0"/>
          <w:marBottom w:val="0"/>
          <w:divBdr>
            <w:top w:val="none" w:sz="0" w:space="0" w:color="auto"/>
            <w:left w:val="none" w:sz="0" w:space="0" w:color="auto"/>
            <w:bottom w:val="none" w:sz="0" w:space="0" w:color="auto"/>
            <w:right w:val="none" w:sz="0" w:space="0" w:color="auto"/>
          </w:divBdr>
        </w:div>
        <w:div w:id="627004932">
          <w:marLeft w:val="0"/>
          <w:marRight w:val="0"/>
          <w:marTop w:val="0"/>
          <w:marBottom w:val="0"/>
          <w:divBdr>
            <w:top w:val="none" w:sz="0" w:space="0" w:color="auto"/>
            <w:left w:val="none" w:sz="0" w:space="0" w:color="auto"/>
            <w:bottom w:val="none" w:sz="0" w:space="0" w:color="auto"/>
            <w:right w:val="none" w:sz="0" w:space="0" w:color="auto"/>
          </w:divBdr>
        </w:div>
        <w:div w:id="1907064754">
          <w:marLeft w:val="0"/>
          <w:marRight w:val="0"/>
          <w:marTop w:val="0"/>
          <w:marBottom w:val="0"/>
          <w:divBdr>
            <w:top w:val="none" w:sz="0" w:space="0" w:color="auto"/>
            <w:left w:val="none" w:sz="0" w:space="0" w:color="auto"/>
            <w:bottom w:val="none" w:sz="0" w:space="0" w:color="auto"/>
            <w:right w:val="none" w:sz="0" w:space="0" w:color="auto"/>
          </w:divBdr>
        </w:div>
        <w:div w:id="111218019">
          <w:marLeft w:val="0"/>
          <w:marRight w:val="0"/>
          <w:marTop w:val="0"/>
          <w:marBottom w:val="0"/>
          <w:divBdr>
            <w:top w:val="none" w:sz="0" w:space="0" w:color="auto"/>
            <w:left w:val="none" w:sz="0" w:space="0" w:color="auto"/>
            <w:bottom w:val="none" w:sz="0" w:space="0" w:color="auto"/>
            <w:right w:val="none" w:sz="0" w:space="0" w:color="auto"/>
          </w:divBdr>
        </w:div>
        <w:div w:id="729228765">
          <w:marLeft w:val="0"/>
          <w:marRight w:val="0"/>
          <w:marTop w:val="0"/>
          <w:marBottom w:val="0"/>
          <w:divBdr>
            <w:top w:val="none" w:sz="0" w:space="0" w:color="auto"/>
            <w:left w:val="none" w:sz="0" w:space="0" w:color="auto"/>
            <w:bottom w:val="none" w:sz="0" w:space="0" w:color="auto"/>
            <w:right w:val="none" w:sz="0" w:space="0" w:color="auto"/>
          </w:divBdr>
        </w:div>
        <w:div w:id="309754027">
          <w:marLeft w:val="0"/>
          <w:marRight w:val="0"/>
          <w:marTop w:val="0"/>
          <w:marBottom w:val="0"/>
          <w:divBdr>
            <w:top w:val="none" w:sz="0" w:space="0" w:color="auto"/>
            <w:left w:val="none" w:sz="0" w:space="0" w:color="auto"/>
            <w:bottom w:val="none" w:sz="0" w:space="0" w:color="auto"/>
            <w:right w:val="none" w:sz="0" w:space="0" w:color="auto"/>
          </w:divBdr>
        </w:div>
        <w:div w:id="1471169990">
          <w:marLeft w:val="0"/>
          <w:marRight w:val="0"/>
          <w:marTop w:val="0"/>
          <w:marBottom w:val="0"/>
          <w:divBdr>
            <w:top w:val="none" w:sz="0" w:space="0" w:color="auto"/>
            <w:left w:val="none" w:sz="0" w:space="0" w:color="auto"/>
            <w:bottom w:val="none" w:sz="0" w:space="0" w:color="auto"/>
            <w:right w:val="none" w:sz="0" w:space="0" w:color="auto"/>
          </w:divBdr>
        </w:div>
        <w:div w:id="1371763314">
          <w:marLeft w:val="0"/>
          <w:marRight w:val="0"/>
          <w:marTop w:val="0"/>
          <w:marBottom w:val="0"/>
          <w:divBdr>
            <w:top w:val="none" w:sz="0" w:space="0" w:color="auto"/>
            <w:left w:val="none" w:sz="0" w:space="0" w:color="auto"/>
            <w:bottom w:val="none" w:sz="0" w:space="0" w:color="auto"/>
            <w:right w:val="none" w:sz="0" w:space="0" w:color="auto"/>
          </w:divBdr>
        </w:div>
        <w:div w:id="632516016">
          <w:marLeft w:val="0"/>
          <w:marRight w:val="0"/>
          <w:marTop w:val="0"/>
          <w:marBottom w:val="0"/>
          <w:divBdr>
            <w:top w:val="none" w:sz="0" w:space="0" w:color="auto"/>
            <w:left w:val="none" w:sz="0" w:space="0" w:color="auto"/>
            <w:bottom w:val="none" w:sz="0" w:space="0" w:color="auto"/>
            <w:right w:val="none" w:sz="0" w:space="0" w:color="auto"/>
          </w:divBdr>
        </w:div>
        <w:div w:id="250432732">
          <w:marLeft w:val="0"/>
          <w:marRight w:val="0"/>
          <w:marTop w:val="0"/>
          <w:marBottom w:val="0"/>
          <w:divBdr>
            <w:top w:val="none" w:sz="0" w:space="0" w:color="auto"/>
            <w:left w:val="none" w:sz="0" w:space="0" w:color="auto"/>
            <w:bottom w:val="none" w:sz="0" w:space="0" w:color="auto"/>
            <w:right w:val="none" w:sz="0" w:space="0" w:color="auto"/>
          </w:divBdr>
        </w:div>
        <w:div w:id="827675530">
          <w:marLeft w:val="0"/>
          <w:marRight w:val="0"/>
          <w:marTop w:val="0"/>
          <w:marBottom w:val="0"/>
          <w:divBdr>
            <w:top w:val="none" w:sz="0" w:space="0" w:color="auto"/>
            <w:left w:val="none" w:sz="0" w:space="0" w:color="auto"/>
            <w:bottom w:val="none" w:sz="0" w:space="0" w:color="auto"/>
            <w:right w:val="none" w:sz="0" w:space="0" w:color="auto"/>
          </w:divBdr>
        </w:div>
        <w:div w:id="1972007500">
          <w:marLeft w:val="0"/>
          <w:marRight w:val="0"/>
          <w:marTop w:val="0"/>
          <w:marBottom w:val="0"/>
          <w:divBdr>
            <w:top w:val="none" w:sz="0" w:space="0" w:color="auto"/>
            <w:left w:val="none" w:sz="0" w:space="0" w:color="auto"/>
            <w:bottom w:val="none" w:sz="0" w:space="0" w:color="auto"/>
            <w:right w:val="none" w:sz="0" w:space="0" w:color="auto"/>
          </w:divBdr>
        </w:div>
        <w:div w:id="1976912768">
          <w:marLeft w:val="0"/>
          <w:marRight w:val="0"/>
          <w:marTop w:val="0"/>
          <w:marBottom w:val="0"/>
          <w:divBdr>
            <w:top w:val="none" w:sz="0" w:space="0" w:color="auto"/>
            <w:left w:val="none" w:sz="0" w:space="0" w:color="auto"/>
            <w:bottom w:val="none" w:sz="0" w:space="0" w:color="auto"/>
            <w:right w:val="none" w:sz="0" w:space="0" w:color="auto"/>
          </w:divBdr>
        </w:div>
        <w:div w:id="139884218">
          <w:marLeft w:val="0"/>
          <w:marRight w:val="0"/>
          <w:marTop w:val="0"/>
          <w:marBottom w:val="0"/>
          <w:divBdr>
            <w:top w:val="none" w:sz="0" w:space="0" w:color="auto"/>
            <w:left w:val="none" w:sz="0" w:space="0" w:color="auto"/>
            <w:bottom w:val="none" w:sz="0" w:space="0" w:color="auto"/>
            <w:right w:val="none" w:sz="0" w:space="0" w:color="auto"/>
          </w:divBdr>
        </w:div>
        <w:div w:id="16819268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1295</Words>
  <Characters>7385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Emily Arvay</cp:lastModifiedBy>
  <cp:revision>153</cp:revision>
  <dcterms:created xsi:type="dcterms:W3CDTF">2013-05-05T15:18:00Z</dcterms:created>
  <dcterms:modified xsi:type="dcterms:W3CDTF">2014-06-17T22:13:00Z</dcterms:modified>
</cp:coreProperties>
</file>