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BB518" w14:textId="7F329C2A" w:rsidR="000F0CCE" w:rsidRPr="000F0CCE" w:rsidRDefault="00045194" w:rsidP="000F0CCE">
      <w:pPr>
        <w:spacing w:after="0" w:line="48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zh-CN"/>
        </w:rPr>
      </w:pPr>
      <w:del w:id="0" w:author="Danielle Child" w:date="2014-07-03T15:00:00Z">
        <w:r w:rsidRPr="000F0CCE" w:rsidDel="00FE3024">
          <w:rPr>
            <w:rFonts w:asciiTheme="majorBidi" w:eastAsia="Times New Roman" w:hAnsiTheme="majorBidi" w:cstheme="majorBidi"/>
            <w:b/>
            <w:bCs/>
            <w:sz w:val="24"/>
            <w:szCs w:val="24"/>
            <w:lang w:eastAsia="zh-CN"/>
          </w:rPr>
          <w:delText xml:space="preserve">Valentine </w:delText>
        </w:r>
      </w:del>
      <w:r w:rsidRPr="000F0CCE">
        <w:rPr>
          <w:rFonts w:asciiTheme="majorBidi" w:eastAsia="Times New Roman" w:hAnsiTheme="majorBidi" w:cstheme="majorBidi"/>
          <w:b/>
          <w:bCs/>
          <w:sz w:val="24"/>
          <w:szCs w:val="24"/>
          <w:lang w:eastAsia="zh-CN"/>
        </w:rPr>
        <w:t>Penrose</w:t>
      </w:r>
      <w:ins w:id="1" w:author="Danielle Child" w:date="2014-07-03T15:00:00Z">
        <w:r w:rsidR="00FE3024">
          <w:rPr>
            <w:rFonts w:asciiTheme="majorBidi" w:eastAsia="Times New Roman" w:hAnsiTheme="majorBidi" w:cstheme="majorBidi"/>
            <w:b/>
            <w:bCs/>
            <w:sz w:val="24"/>
            <w:szCs w:val="24"/>
            <w:lang w:eastAsia="zh-CN"/>
          </w:rPr>
          <w:t xml:space="preserve">, </w:t>
        </w:r>
        <w:r w:rsidR="00FE3024" w:rsidRPr="000F0CCE">
          <w:rPr>
            <w:rFonts w:asciiTheme="majorBidi" w:eastAsia="Times New Roman" w:hAnsiTheme="majorBidi" w:cstheme="majorBidi"/>
            <w:b/>
            <w:bCs/>
            <w:sz w:val="24"/>
            <w:szCs w:val="24"/>
            <w:lang w:eastAsia="zh-CN"/>
          </w:rPr>
          <w:t>Valentine</w:t>
        </w:r>
      </w:ins>
      <w:r w:rsidRPr="000F0CCE">
        <w:rPr>
          <w:rFonts w:asciiTheme="majorBidi" w:eastAsia="Times New Roman" w:hAnsiTheme="majorBidi" w:cstheme="majorBidi"/>
          <w:b/>
          <w:bCs/>
          <w:sz w:val="24"/>
          <w:szCs w:val="24"/>
          <w:lang w:eastAsia="zh-CN"/>
        </w:rPr>
        <w:t xml:space="preserve">  </w:t>
      </w:r>
      <w:ins w:id="2" w:author="Danielle Child" w:date="2014-07-03T15:00:00Z">
        <w:r w:rsidR="00FE3024" w:rsidRPr="000F0CCE">
          <w:rPr>
            <w:rFonts w:asciiTheme="majorBidi" w:hAnsiTheme="majorBidi" w:cstheme="majorBidi"/>
            <w:sz w:val="24"/>
            <w:szCs w:val="24"/>
            <w:lang w:val="en"/>
          </w:rPr>
          <w:t>(1898-1978)</w:t>
        </w:r>
      </w:ins>
    </w:p>
    <w:p w14:paraId="7E2F22FF" w14:textId="1DCB9C40" w:rsidR="00045194" w:rsidRDefault="00045194" w:rsidP="00C310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0F0CCE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Valentine </w:t>
      </w:r>
      <w:r w:rsidR="000F0CCE" w:rsidRPr="000F0CCE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Penrose </w:t>
      </w:r>
      <w:del w:id="3" w:author="Danielle Child" w:date="2014-07-03T15:00:00Z">
        <w:r w:rsidR="000F0CCE" w:rsidRPr="000F0CCE" w:rsidDel="00FE3024">
          <w:rPr>
            <w:rFonts w:asciiTheme="majorBidi" w:hAnsiTheme="majorBidi" w:cstheme="majorBidi"/>
            <w:sz w:val="24"/>
            <w:szCs w:val="24"/>
            <w:lang w:val="en"/>
          </w:rPr>
          <w:delText xml:space="preserve">(1898-1978) </w:delText>
        </w:r>
      </w:del>
      <w:r w:rsidR="000F0CCE" w:rsidRPr="000F0CCE">
        <w:rPr>
          <w:rFonts w:asciiTheme="majorBidi" w:hAnsiTheme="majorBidi" w:cstheme="majorBidi"/>
          <w:sz w:val="24"/>
          <w:szCs w:val="24"/>
          <w:lang w:val="en"/>
        </w:rPr>
        <w:t>was born Valentine Boué</w:t>
      </w:r>
      <w:r w:rsidR="000F0CCE">
        <w:rPr>
          <w:rFonts w:asciiTheme="majorBidi" w:hAnsiTheme="majorBidi" w:cstheme="majorBidi"/>
          <w:sz w:val="24"/>
          <w:szCs w:val="24"/>
          <w:lang w:val="en"/>
        </w:rPr>
        <w:t xml:space="preserve"> in South-West France. She met</w:t>
      </w:r>
      <w:r w:rsidR="000E3BFC">
        <w:rPr>
          <w:rFonts w:asciiTheme="majorBidi" w:hAnsiTheme="majorBidi" w:cstheme="majorBidi"/>
          <w:sz w:val="24"/>
          <w:szCs w:val="24"/>
          <w:lang w:val="en"/>
        </w:rPr>
        <w:t xml:space="preserve"> and married Roland Penrose in </w:t>
      </w:r>
      <w:r w:rsidR="00930559">
        <w:rPr>
          <w:rFonts w:asciiTheme="majorBidi" w:hAnsiTheme="majorBidi" w:cstheme="majorBidi"/>
          <w:sz w:val="24"/>
          <w:szCs w:val="24"/>
          <w:lang w:val="en"/>
        </w:rPr>
        <w:t>1925</w:t>
      </w:r>
      <w:r w:rsidR="00B72E7D">
        <w:rPr>
          <w:rFonts w:asciiTheme="majorBidi" w:hAnsiTheme="majorBidi" w:cstheme="majorBidi"/>
          <w:sz w:val="24"/>
          <w:szCs w:val="24"/>
          <w:lang w:val="en"/>
        </w:rPr>
        <w:t>.</w:t>
      </w:r>
      <w:r w:rsidR="00092108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0E3BFC">
        <w:rPr>
          <w:rFonts w:ascii="Times New Roman" w:eastAsia="Times New Roman" w:hAnsi="Times New Roman"/>
          <w:sz w:val="24"/>
          <w:szCs w:val="24"/>
          <w:lang w:eastAsia="zh-CN"/>
        </w:rPr>
        <w:t xml:space="preserve">Her 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minimal oeuvre </w:t>
      </w:r>
      <w:r w:rsidR="000E3BFC">
        <w:rPr>
          <w:rFonts w:ascii="Times New Roman" w:eastAsia="Times New Roman" w:hAnsi="Times New Roman"/>
          <w:sz w:val="24"/>
          <w:szCs w:val="24"/>
          <w:lang w:eastAsia="zh-CN"/>
        </w:rPr>
        <w:t>consists of poems influ</w:t>
      </w:r>
      <w:r w:rsidR="00B435C2">
        <w:rPr>
          <w:rFonts w:ascii="Times New Roman" w:eastAsia="Times New Roman" w:hAnsi="Times New Roman"/>
          <w:sz w:val="24"/>
          <w:szCs w:val="24"/>
          <w:lang w:eastAsia="zh-CN"/>
        </w:rPr>
        <w:t>enced by surrealist writers such as</w:t>
      </w:r>
      <w:r w:rsidR="000E3BFC">
        <w:rPr>
          <w:rFonts w:ascii="Times New Roman" w:eastAsia="Times New Roman" w:hAnsi="Times New Roman"/>
          <w:sz w:val="24"/>
          <w:szCs w:val="24"/>
          <w:lang w:eastAsia="zh-CN"/>
        </w:rPr>
        <w:t xml:space="preserve"> Paul </w:t>
      </w:r>
      <w:proofErr w:type="spellStart"/>
      <w:r w:rsidR="00AA6E46">
        <w:rPr>
          <w:rFonts w:ascii="Times New Roman" w:eastAsia="Times New Roman" w:hAnsi="Times New Roman"/>
          <w:sz w:val="24"/>
          <w:szCs w:val="24"/>
          <w:lang w:eastAsia="zh-CN"/>
        </w:rPr>
        <w:t>É</w:t>
      </w:r>
      <w:r w:rsidR="000E3BFC">
        <w:rPr>
          <w:rFonts w:ascii="Times New Roman" w:eastAsia="Times New Roman" w:hAnsi="Times New Roman"/>
          <w:sz w:val="24"/>
          <w:szCs w:val="24"/>
          <w:lang w:eastAsia="zh-CN"/>
        </w:rPr>
        <w:t>luard</w:t>
      </w:r>
      <w:proofErr w:type="spellEnd"/>
      <w:r w:rsidR="000E3BFC">
        <w:rPr>
          <w:rFonts w:ascii="Times New Roman" w:eastAsia="Times New Roman" w:hAnsi="Times New Roman"/>
          <w:sz w:val="24"/>
          <w:szCs w:val="24"/>
          <w:lang w:eastAsia="zh-CN"/>
        </w:rPr>
        <w:t xml:space="preserve"> and</w:t>
      </w:r>
      <w:r w:rsidR="00970E67">
        <w:rPr>
          <w:rFonts w:ascii="Times New Roman" w:eastAsia="Times New Roman" w:hAnsi="Times New Roman"/>
          <w:sz w:val="24"/>
          <w:szCs w:val="24"/>
          <w:lang w:eastAsia="zh-CN"/>
        </w:rPr>
        <w:t xml:space="preserve"> collages inspired by Max Ernst, whom she encountered through her husband who was a champion of the surrealist movement. </w:t>
      </w:r>
      <w:r w:rsidR="00DB6EF2">
        <w:rPr>
          <w:rFonts w:ascii="Times New Roman" w:eastAsia="Times New Roman" w:hAnsi="Times New Roman"/>
          <w:sz w:val="24"/>
          <w:szCs w:val="24"/>
          <w:lang w:eastAsia="zh-CN"/>
        </w:rPr>
        <w:t xml:space="preserve">The first English </w:t>
      </w:r>
      <w:r w:rsidR="00DB6EF2"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translation of Penrose’s collected work, </w:t>
      </w:r>
      <w:r w:rsidR="00DB6EF2"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>Poems and Narrations</w:t>
      </w:r>
      <w:r w:rsidR="00DB6EF2">
        <w:rPr>
          <w:rFonts w:ascii="Times New Roman" w:eastAsia="Times New Roman" w:hAnsi="Times New Roman"/>
          <w:i/>
          <w:sz w:val="24"/>
          <w:szCs w:val="24"/>
          <w:lang w:eastAsia="zh-CN"/>
        </w:rPr>
        <w:t xml:space="preserve">, </w:t>
      </w:r>
      <w:r w:rsidR="00DB6EF2" w:rsidRPr="00DB6EF2">
        <w:rPr>
          <w:rFonts w:ascii="Times New Roman" w:eastAsia="Times New Roman" w:hAnsi="Times New Roman"/>
          <w:iCs/>
          <w:sz w:val="24"/>
          <w:szCs w:val="24"/>
          <w:lang w:eastAsia="zh-CN"/>
        </w:rPr>
        <w:t>appeared in 1977</w:t>
      </w:r>
      <w:r w:rsidR="00DB6EF2">
        <w:rPr>
          <w:rFonts w:ascii="Times New Roman" w:eastAsia="Times New Roman" w:hAnsi="Times New Roman"/>
          <w:iCs/>
          <w:sz w:val="24"/>
          <w:szCs w:val="24"/>
          <w:lang w:eastAsia="zh-CN"/>
        </w:rPr>
        <w:t xml:space="preserve"> containing the work </w:t>
      </w:r>
      <w:r w:rsidR="005C72BC"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 xml:space="preserve">Dons des </w:t>
      </w:r>
      <w:proofErr w:type="spellStart"/>
      <w:r w:rsidR="005C72BC"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>F</w:t>
      </w:r>
      <w:r w:rsidR="005C72BC" w:rsidRPr="00004C8C">
        <w:rPr>
          <w:rFonts w:ascii="Times New Roman" w:eastAsia="Arial Unicode MS" w:hAnsi="Times New Roman"/>
          <w:i/>
          <w:sz w:val="24"/>
          <w:szCs w:val="24"/>
          <w:lang w:eastAsia="zh-CN"/>
        </w:rPr>
        <w:t>é</w:t>
      </w:r>
      <w:r w:rsidR="005C72BC"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>minines</w:t>
      </w:r>
      <w:proofErr w:type="spellEnd"/>
      <w:r w:rsidR="005C72BC"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 (</w:t>
      </w:r>
      <w:r w:rsidR="005C72BC" w:rsidRPr="00004C8C">
        <w:rPr>
          <w:rFonts w:ascii="Times New Roman" w:eastAsia="Times New Roman" w:hAnsi="Times New Roman"/>
          <w:i/>
          <w:iCs/>
          <w:sz w:val="24"/>
          <w:szCs w:val="24"/>
          <w:lang w:eastAsia="zh-CN"/>
        </w:rPr>
        <w:t>Gifts of the Feminine</w:t>
      </w:r>
      <w:r w:rsidR="005C72BC" w:rsidRPr="00004C8C">
        <w:rPr>
          <w:rFonts w:ascii="Times New Roman" w:eastAsia="Times New Roman" w:hAnsi="Times New Roman"/>
          <w:sz w:val="24"/>
          <w:szCs w:val="24"/>
          <w:lang w:eastAsia="zh-CN"/>
        </w:rPr>
        <w:t>, 1951</w:t>
      </w:r>
      <w:r w:rsidR="008C67A4">
        <w:rPr>
          <w:rFonts w:ascii="Times New Roman" w:eastAsia="Times New Roman" w:hAnsi="Times New Roman"/>
          <w:sz w:val="24"/>
          <w:szCs w:val="24"/>
          <w:lang w:eastAsia="zh-CN"/>
        </w:rPr>
        <w:t>)</w:t>
      </w:r>
      <w:r w:rsidR="00DB6EF2">
        <w:rPr>
          <w:rFonts w:ascii="Times New Roman" w:eastAsia="Times New Roman" w:hAnsi="Times New Roman"/>
          <w:iCs/>
          <w:sz w:val="24"/>
          <w:szCs w:val="24"/>
          <w:lang w:eastAsia="zh-CN"/>
        </w:rPr>
        <w:t xml:space="preserve"> and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 xml:space="preserve">Martha’s Opera 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>(1945)</w:t>
      </w:r>
      <w:r w:rsidR="00DB6EF2">
        <w:rPr>
          <w:rFonts w:ascii="Times New Roman" w:eastAsia="Times New Roman" w:hAnsi="Times New Roman"/>
          <w:sz w:val="24"/>
          <w:szCs w:val="24"/>
          <w:lang w:eastAsia="zh-CN"/>
        </w:rPr>
        <w:t xml:space="preserve">. </w:t>
      </w:r>
      <w:r w:rsidR="00970E67">
        <w:rPr>
          <w:rFonts w:ascii="Times New Roman" w:eastAsia="Times New Roman" w:hAnsi="Times New Roman"/>
          <w:sz w:val="24"/>
          <w:szCs w:val="24"/>
          <w:lang w:eastAsia="zh-CN"/>
        </w:rPr>
        <w:t xml:space="preserve">Penrose’s poems are often supplemented by collages. </w:t>
      </w:r>
      <w:r w:rsidR="00394C1A">
        <w:rPr>
          <w:rFonts w:ascii="Times New Roman" w:eastAsia="Times New Roman" w:hAnsi="Times New Roman"/>
          <w:sz w:val="24"/>
          <w:szCs w:val="24"/>
          <w:lang w:eastAsia="zh-CN"/>
        </w:rPr>
        <w:t>By using similar source material</w:t>
      </w:r>
      <w:r w:rsidR="00CE292B">
        <w:rPr>
          <w:rFonts w:ascii="Times New Roman" w:eastAsia="Times New Roman" w:hAnsi="Times New Roman"/>
          <w:sz w:val="24"/>
          <w:szCs w:val="24"/>
          <w:lang w:eastAsia="zh-CN"/>
        </w:rPr>
        <w:t xml:space="preserve"> to Max Ernst</w:t>
      </w:r>
      <w:r w:rsidR="00394C1A">
        <w:rPr>
          <w:rFonts w:ascii="Times New Roman" w:eastAsia="Times New Roman" w:hAnsi="Times New Roman"/>
          <w:sz w:val="24"/>
          <w:szCs w:val="24"/>
          <w:lang w:eastAsia="zh-CN"/>
        </w:rPr>
        <w:t xml:space="preserve">, 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>Penrose</w:t>
      </w:r>
      <w:r w:rsidR="00394C1A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 w:rsidR="00394C1A"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parodies </w:t>
      </w:r>
      <w:r w:rsidR="00CE292B">
        <w:rPr>
          <w:rFonts w:ascii="Times New Roman" w:eastAsia="Times New Roman" w:hAnsi="Times New Roman"/>
          <w:sz w:val="24"/>
          <w:szCs w:val="24"/>
          <w:lang w:eastAsia="zh-CN"/>
        </w:rPr>
        <w:t>his</w:t>
      </w:r>
      <w:r w:rsidR="00394C1A"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 w:rsidR="00B435C2">
        <w:rPr>
          <w:rFonts w:ascii="Times New Roman" w:eastAsia="Times New Roman" w:hAnsi="Times New Roman"/>
          <w:sz w:val="24"/>
          <w:szCs w:val="24"/>
          <w:lang w:eastAsia="zh-CN"/>
        </w:rPr>
        <w:t>collages, focu</w:t>
      </w:r>
      <w:r w:rsidR="00394C1A">
        <w:rPr>
          <w:rFonts w:ascii="Times New Roman" w:eastAsia="Times New Roman" w:hAnsi="Times New Roman"/>
          <w:sz w:val="24"/>
          <w:szCs w:val="24"/>
          <w:lang w:eastAsia="zh-CN"/>
        </w:rPr>
        <w:t xml:space="preserve">sing on female relationships, </w:t>
      </w:r>
      <w:r w:rsidRPr="00004C8C">
        <w:rPr>
          <w:rFonts w:ascii="Times New Roman" w:eastAsia="Times New Roman" w:hAnsi="Times New Roman"/>
          <w:sz w:val="24"/>
          <w:szCs w:val="24"/>
          <w:lang w:eastAsia="en-GB"/>
        </w:rPr>
        <w:t>givin</w:t>
      </w:r>
      <w:r w:rsidR="00394C1A">
        <w:rPr>
          <w:rFonts w:ascii="Times New Roman" w:eastAsia="Times New Roman" w:hAnsi="Times New Roman"/>
          <w:sz w:val="24"/>
          <w:szCs w:val="24"/>
          <w:lang w:eastAsia="en-GB"/>
        </w:rPr>
        <w:t>g power and prominence to women rather than men.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 w:rsidR="00B435C2">
        <w:rPr>
          <w:rFonts w:ascii="Times New Roman" w:eastAsia="Times New Roman" w:hAnsi="Times New Roman"/>
          <w:sz w:val="24"/>
          <w:szCs w:val="24"/>
          <w:lang w:eastAsia="zh-CN"/>
        </w:rPr>
        <w:t xml:space="preserve">This is </w:t>
      </w:r>
      <w:r w:rsidR="00B435C2">
        <w:rPr>
          <w:rFonts w:ascii="Times New Roman" w:eastAsia="SimSun" w:hAnsi="Times New Roman"/>
          <w:sz w:val="24"/>
          <w:szCs w:val="24"/>
          <w:lang w:eastAsia="en-GB"/>
        </w:rPr>
        <w:t>a</w:t>
      </w:r>
      <w:r>
        <w:rPr>
          <w:rFonts w:ascii="Times New Roman" w:eastAsia="SimSun" w:hAnsi="Times New Roman"/>
          <w:sz w:val="24"/>
          <w:szCs w:val="24"/>
          <w:lang w:eastAsia="en-GB"/>
        </w:rPr>
        <w:t xml:space="preserve"> theme she subsequently returned to in her 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>major literary work</w:t>
      </w:r>
      <w:r>
        <w:rPr>
          <w:rFonts w:ascii="Times New Roman" w:eastAsia="Times New Roman" w:hAnsi="Times New Roman"/>
          <w:sz w:val="24"/>
          <w:szCs w:val="24"/>
          <w:lang w:eastAsia="zh-CN"/>
        </w:rPr>
        <w:t>,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 xml:space="preserve">La </w:t>
      </w:r>
      <w:proofErr w:type="spellStart"/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>Comtesse</w:t>
      </w:r>
      <w:proofErr w:type="spellEnd"/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 xml:space="preserve"> </w:t>
      </w:r>
      <w:proofErr w:type="spellStart"/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>Sa</w:t>
      </w:r>
      <w:r>
        <w:rPr>
          <w:rFonts w:ascii="Times New Roman" w:eastAsia="Times New Roman" w:hAnsi="Times New Roman"/>
          <w:i/>
          <w:sz w:val="24"/>
          <w:szCs w:val="24"/>
          <w:lang w:eastAsia="zh-CN"/>
        </w:rPr>
        <w:t>n</w:t>
      </w:r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>glant</w:t>
      </w:r>
      <w:proofErr w:type="spellEnd"/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 xml:space="preserve"> 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 xml:space="preserve">of 1962, later published as </w:t>
      </w:r>
      <w:r w:rsidRPr="00004C8C">
        <w:rPr>
          <w:rFonts w:ascii="Times New Roman" w:eastAsia="Times New Roman" w:hAnsi="Times New Roman"/>
          <w:i/>
          <w:sz w:val="24"/>
          <w:szCs w:val="24"/>
          <w:lang w:eastAsia="zh-CN"/>
        </w:rPr>
        <w:t xml:space="preserve">The Bloody Countess 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>in English in 1970</w:t>
      </w:r>
      <w:r w:rsidR="005B186F">
        <w:rPr>
          <w:rFonts w:ascii="Times New Roman" w:eastAsia="Times New Roman" w:hAnsi="Times New Roman"/>
          <w:sz w:val="24"/>
          <w:szCs w:val="24"/>
          <w:lang w:eastAsia="zh-CN"/>
        </w:rPr>
        <w:t>, a semi-</w:t>
      </w:r>
      <w:r w:rsidRPr="00004C8C">
        <w:rPr>
          <w:rFonts w:ascii="Times New Roman" w:eastAsia="Times New Roman" w:hAnsi="Times New Roman"/>
          <w:sz w:val="24"/>
          <w:szCs w:val="24"/>
          <w:lang w:eastAsia="zh-CN"/>
        </w:rPr>
        <w:t>historical account o</w:t>
      </w:r>
      <w:r w:rsidR="0094755B">
        <w:rPr>
          <w:rFonts w:ascii="Times New Roman" w:eastAsia="Times New Roman" w:hAnsi="Times New Roman"/>
          <w:sz w:val="24"/>
          <w:szCs w:val="24"/>
          <w:lang w:eastAsia="zh-CN"/>
        </w:rPr>
        <w:t>f the life of Erszébet Bathory. Her marriage to Roland</w:t>
      </w:r>
      <w:r w:rsidR="00464DEE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bookmarkStart w:id="4" w:name="_GoBack"/>
      <w:bookmarkEnd w:id="4"/>
      <w:r w:rsidR="00464DEE">
        <w:rPr>
          <w:rFonts w:asciiTheme="majorBidi" w:hAnsiTheme="majorBidi" w:cstheme="majorBidi"/>
          <w:sz w:val="24"/>
          <w:szCs w:val="24"/>
          <w:lang w:val="en"/>
        </w:rPr>
        <w:t xml:space="preserve">broke down in 1934 and </w:t>
      </w:r>
      <w:r w:rsidR="0094755B">
        <w:rPr>
          <w:rFonts w:asciiTheme="majorBidi" w:hAnsiTheme="majorBidi" w:cstheme="majorBidi"/>
          <w:sz w:val="24"/>
          <w:szCs w:val="24"/>
          <w:lang w:val="en"/>
        </w:rPr>
        <w:t xml:space="preserve">they </w:t>
      </w:r>
      <w:r w:rsidR="00464DEE">
        <w:rPr>
          <w:rFonts w:asciiTheme="majorBidi" w:hAnsiTheme="majorBidi" w:cstheme="majorBidi"/>
          <w:sz w:val="24"/>
          <w:szCs w:val="24"/>
          <w:lang w:val="en"/>
        </w:rPr>
        <w:t>were divorced in 1937.</w:t>
      </w:r>
      <w:r w:rsidR="00B72E7D" w:rsidRPr="00B72E7D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94755B">
        <w:rPr>
          <w:rFonts w:asciiTheme="majorBidi" w:hAnsiTheme="majorBidi" w:cstheme="majorBidi"/>
          <w:sz w:val="24"/>
          <w:szCs w:val="24"/>
          <w:lang w:val="en"/>
        </w:rPr>
        <w:t xml:space="preserve">Roland </w:t>
      </w:r>
      <w:r w:rsidR="00B72E7D">
        <w:rPr>
          <w:rFonts w:asciiTheme="majorBidi" w:hAnsiTheme="majorBidi" w:cstheme="majorBidi"/>
          <w:sz w:val="24"/>
          <w:szCs w:val="24"/>
          <w:lang w:val="en"/>
        </w:rPr>
        <w:t xml:space="preserve">Penrose later married model and photographer, Lee Miller, with </w:t>
      </w:r>
      <w:r w:rsidR="0094755B">
        <w:rPr>
          <w:rFonts w:asciiTheme="majorBidi" w:hAnsiTheme="majorBidi" w:cstheme="majorBidi"/>
          <w:sz w:val="24"/>
          <w:szCs w:val="24"/>
          <w:lang w:val="en"/>
        </w:rPr>
        <w:t xml:space="preserve">whom Valentine remained friends, returning to live with the couple at Farley Farm in East Sussex, where she died in 1978. </w:t>
      </w:r>
    </w:p>
    <w:p w14:paraId="715E8333" w14:textId="77777777" w:rsidR="00C3108F" w:rsidRPr="00C3108F" w:rsidRDefault="00C3108F" w:rsidP="00C310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51DC3164" w14:textId="77777777" w:rsidR="005845A6" w:rsidRDefault="005845A6" w:rsidP="00045194">
      <w:pPr>
        <w:tabs>
          <w:tab w:val="center" w:pos="3997"/>
          <w:tab w:val="left" w:pos="5475"/>
        </w:tabs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eastAsia="en-GB"/>
        </w:rPr>
        <w:t>References and Further Reading</w:t>
      </w:r>
    </w:p>
    <w:p w14:paraId="075F9888" w14:textId="77777777" w:rsidR="00654FBB" w:rsidRDefault="00D4709F" w:rsidP="00654FB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Colvile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Georgiana (</w:t>
      </w:r>
      <w:r w:rsidRPr="00654FBB">
        <w:rPr>
          <w:rFonts w:ascii="Times New Roman" w:eastAsia="Times New Roman" w:hAnsi="Times New Roman"/>
          <w:sz w:val="24"/>
          <w:szCs w:val="24"/>
        </w:rPr>
        <w:t>2001</w:t>
      </w:r>
      <w:r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="00654FBB" w:rsidRPr="00654FBB">
        <w:rPr>
          <w:rFonts w:ascii="Times New Roman" w:eastAsia="Times New Roman" w:hAnsi="Times New Roman"/>
          <w:i/>
          <w:sz w:val="24"/>
          <w:szCs w:val="24"/>
        </w:rPr>
        <w:t>Ecrits</w:t>
      </w:r>
      <w:proofErr w:type="spellEnd"/>
      <w:r w:rsidR="00654FBB" w:rsidRPr="00654FBB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="00654FBB" w:rsidRPr="00654FBB">
        <w:rPr>
          <w:rFonts w:ascii="Times New Roman" w:eastAsia="Times New Roman" w:hAnsi="Times New Roman"/>
          <w:i/>
          <w:sz w:val="24"/>
          <w:szCs w:val="24"/>
        </w:rPr>
        <w:t>d’une</w:t>
      </w:r>
      <w:proofErr w:type="spellEnd"/>
      <w:r w:rsidR="00654FBB" w:rsidRPr="00654FBB">
        <w:rPr>
          <w:rFonts w:ascii="Times New Roman" w:eastAsia="Times New Roman" w:hAnsi="Times New Roman"/>
          <w:i/>
          <w:sz w:val="24"/>
          <w:szCs w:val="24"/>
        </w:rPr>
        <w:t xml:space="preserve"> femme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surrealiste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: Valentine Penrose. </w:t>
      </w:r>
      <w:r>
        <w:rPr>
          <w:rFonts w:ascii="Times New Roman" w:eastAsia="Times New Roman" w:hAnsi="Times New Roman"/>
          <w:sz w:val="24"/>
          <w:szCs w:val="24"/>
        </w:rPr>
        <w:t xml:space="preserve">Paris: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Éditions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Joëlle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Losfeld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96B4CA7" w14:textId="77777777" w:rsidR="00654FBB" w:rsidRDefault="00654FBB" w:rsidP="00654FB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468AC2A" w14:textId="77777777" w:rsidR="00654FBB" w:rsidRDefault="00654FBB" w:rsidP="00654FB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654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Colvile</w:t>
      </w:r>
      <w:proofErr w:type="spellEnd"/>
      <w:r w:rsidRPr="00654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Georgiana M. M. (1996)</w:t>
      </w:r>
      <w:r w:rsidRPr="00654FB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54FB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 xml:space="preserve">Through an Hour-glass Lightly: Valentine Penrose and Alice </w:t>
      </w:r>
      <w:proofErr w:type="spellStart"/>
      <w:r w:rsidRPr="00654FB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Rahon</w:t>
      </w:r>
      <w:proofErr w:type="spellEnd"/>
      <w:r w:rsidRPr="00654FB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4FB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Paalen</w:t>
      </w:r>
      <w:proofErr w:type="spellEnd"/>
      <w:r w:rsidRPr="00654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in King, Russell and </w:t>
      </w:r>
      <w:proofErr w:type="spellStart"/>
      <w:r w:rsidRPr="00654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McGuirk</w:t>
      </w:r>
      <w:proofErr w:type="spellEnd"/>
      <w:r w:rsidRPr="00654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Bernard, Eds.</w:t>
      </w:r>
      <w:r w:rsidRPr="00654FB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54FB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Reconceptions</w:t>
      </w:r>
      <w:proofErr w:type="spellEnd"/>
      <w:r w:rsidRPr="00654FB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 xml:space="preserve"> Reading Modern French Poetry</w:t>
      </w:r>
      <w:r w:rsidRPr="00654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p</w:t>
      </w:r>
      <w:r w:rsidR="00D4709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p.</w:t>
      </w:r>
      <w:r w:rsidRPr="00654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81-112.</w:t>
      </w:r>
    </w:p>
    <w:p w14:paraId="5EA186B8" w14:textId="77777777" w:rsidR="00654FBB" w:rsidRDefault="00654FBB" w:rsidP="00654FB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75BA3B46" w14:textId="77777777" w:rsidR="00F42AB5" w:rsidRPr="00654FBB" w:rsidRDefault="00F42AB5" w:rsidP="00F42AB5">
      <w:pPr>
        <w:tabs>
          <w:tab w:val="center" w:pos="3997"/>
          <w:tab w:val="left" w:pos="547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654FBB">
        <w:rPr>
          <w:rFonts w:ascii="Times New Roman" w:eastAsia="Times New Roman" w:hAnsi="Times New Roman"/>
          <w:sz w:val="24"/>
          <w:szCs w:val="24"/>
          <w:lang w:eastAsia="en-GB"/>
        </w:rPr>
        <w:t>Hubert,</w:t>
      </w: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654FBB">
        <w:rPr>
          <w:rFonts w:ascii="Times New Roman" w:eastAsia="Times New Roman" w:hAnsi="Times New Roman"/>
          <w:sz w:val="24"/>
          <w:szCs w:val="24"/>
          <w:lang w:eastAsia="en-GB"/>
        </w:rPr>
        <w:t xml:space="preserve">Renée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(1994) </w:t>
      </w:r>
      <w:r w:rsidRPr="00654FBB">
        <w:rPr>
          <w:rFonts w:ascii="Times New Roman" w:eastAsia="Times New Roman" w:hAnsi="Times New Roman"/>
          <w:sz w:val="24"/>
          <w:szCs w:val="24"/>
          <w:lang w:eastAsia="en-GB"/>
        </w:rPr>
        <w:t xml:space="preserve">‘Lesbianism and Matriarchy: Valentine and Roland Penrose’ in </w:t>
      </w:r>
      <w:r w:rsidRPr="00F42AB5">
        <w:rPr>
          <w:rFonts w:ascii="Times New Roman" w:eastAsia="Times New Roman" w:hAnsi="Times New Roman"/>
          <w:i/>
          <w:sz w:val="24"/>
          <w:szCs w:val="24"/>
          <w:lang w:eastAsia="en-GB"/>
        </w:rPr>
        <w:t>Magnifying Mirrors: Women, Surrealism and Partnership</w:t>
      </w:r>
      <w:r w:rsidRPr="00654FBB">
        <w:rPr>
          <w:rFonts w:ascii="Times New Roman" w:eastAsia="Times New Roman" w:hAnsi="Times New Roman"/>
          <w:sz w:val="24"/>
          <w:szCs w:val="24"/>
          <w:lang w:eastAsia="en-GB"/>
        </w:rPr>
        <w:t xml:space="preserve"> (University of Nebraska Press; Lincoln &amp;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London. </w:t>
      </w:r>
    </w:p>
    <w:p w14:paraId="0480E4FE" w14:textId="77777777" w:rsidR="00F42AB5" w:rsidRDefault="00F42AB5" w:rsidP="00654FB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5FDDA1CA" w14:textId="77777777" w:rsidR="00654FBB" w:rsidRPr="00654FBB" w:rsidRDefault="00F42AB5" w:rsidP="00654FB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Humphreys, Karen ‘Collages Communicants</w:t>
      </w:r>
      <w:r w:rsidR="00654FBB" w:rsidRPr="00654FBB">
        <w:rPr>
          <w:rFonts w:ascii="Times New Roman" w:eastAsia="Times New Roman" w:hAnsi="Times New Roman"/>
          <w:sz w:val="24"/>
          <w:szCs w:val="24"/>
          <w:lang w:val="en-US"/>
        </w:rPr>
        <w:t>: Visual Representation in the Collage-Albums of M</w:t>
      </w:r>
      <w:r>
        <w:rPr>
          <w:rFonts w:ascii="Times New Roman" w:eastAsia="Times New Roman" w:hAnsi="Times New Roman"/>
          <w:sz w:val="24"/>
          <w:szCs w:val="24"/>
          <w:lang w:val="en-US"/>
        </w:rPr>
        <w:t>ax Ernst and Valentine Penrose’,</w:t>
      </w:r>
      <w:r w:rsidR="00654FBB" w:rsidRPr="00654FB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654FBB" w:rsidRPr="00654FBB">
        <w:rPr>
          <w:rFonts w:ascii="Times New Roman" w:eastAsia="Times New Roman" w:hAnsi="Times New Roman"/>
          <w:i/>
          <w:sz w:val="24"/>
          <w:szCs w:val="24"/>
          <w:lang w:val="en-US"/>
        </w:rPr>
        <w:t>Contemporary French and Francophone Studies</w:t>
      </w:r>
      <w:r w:rsidR="00654FBB" w:rsidRPr="00654FBB">
        <w:rPr>
          <w:rFonts w:ascii="Times New Roman" w:eastAsia="Times New Roman" w:hAnsi="Times New Roman"/>
          <w:sz w:val="24"/>
          <w:szCs w:val="24"/>
          <w:lang w:val="en-US"/>
        </w:rPr>
        <w:t xml:space="preserve"> 10.4 (Fall/Winter 2006), pp.377-387.</w:t>
      </w:r>
    </w:p>
    <w:p w14:paraId="5494A117" w14:textId="77777777" w:rsidR="00654FBB" w:rsidRPr="00654FBB" w:rsidRDefault="00654FBB" w:rsidP="00654FB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4F4DFF9" w14:textId="77777777" w:rsidR="00654FBB" w:rsidRPr="00654FBB" w:rsidRDefault="00F42AB5" w:rsidP="00654FB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Humphreys, Karen, ‘</w:t>
      </w:r>
      <w:r w:rsidR="00654FBB" w:rsidRPr="00654FBB">
        <w:rPr>
          <w:rFonts w:ascii="Times New Roman" w:eastAsia="Times New Roman" w:hAnsi="Times New Roman"/>
          <w:sz w:val="24"/>
          <w:szCs w:val="24"/>
        </w:rPr>
        <w:t xml:space="preserve">The Poetics of Transgression in Valentine Penrose’, </w:t>
      </w:r>
      <w:r w:rsidR="00654FBB" w:rsidRPr="00654FBB">
        <w:rPr>
          <w:rFonts w:ascii="Times New Roman" w:eastAsia="Times New Roman" w:hAnsi="Times New Roman"/>
          <w:i/>
          <w:sz w:val="24"/>
          <w:szCs w:val="24"/>
        </w:rPr>
        <w:t>French Review</w:t>
      </w:r>
      <w:r w:rsidR="00654FBB" w:rsidRPr="00654FBB">
        <w:rPr>
          <w:rFonts w:ascii="Times New Roman" w:eastAsia="Times New Roman" w:hAnsi="Times New Roman"/>
          <w:sz w:val="24"/>
          <w:szCs w:val="24"/>
        </w:rPr>
        <w:t xml:space="preserve"> Vol.76, No.4 (2003), pp.740 -751.</w:t>
      </w:r>
      <w:proofErr w:type="gramEnd"/>
      <w:r w:rsidR="00654FBB" w:rsidRPr="00654FB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412D86" w14:textId="77777777" w:rsidR="00654FBB" w:rsidRDefault="00654FBB" w:rsidP="005845A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C7C2DE4" w14:textId="77777777" w:rsidR="00F42AB5" w:rsidRPr="00654FBB" w:rsidRDefault="00F42AB5" w:rsidP="00F42AB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it-IT"/>
        </w:rPr>
      </w:pPr>
      <w:r>
        <w:rPr>
          <w:rFonts w:ascii="Times New Roman" w:eastAsia="Times New Roman" w:hAnsi="Times New Roman"/>
          <w:iCs/>
          <w:sz w:val="24"/>
          <w:szCs w:val="24"/>
          <w:lang w:val="en-US"/>
        </w:rPr>
        <w:t>Penrose, Valentine (1970)</w:t>
      </w:r>
      <w:r w:rsidRPr="00654FBB">
        <w:rPr>
          <w:rFonts w:ascii="Times New Roman" w:eastAsia="Times New Roman" w:hAnsi="Times New Roman"/>
          <w:iCs/>
          <w:sz w:val="24"/>
          <w:szCs w:val="24"/>
          <w:lang w:val="en-US"/>
        </w:rPr>
        <w:t xml:space="preserve"> </w:t>
      </w:r>
      <w:r w:rsidRPr="00654FBB">
        <w:rPr>
          <w:rFonts w:ascii="Times New Roman" w:eastAsia="Times New Roman" w:hAnsi="Times New Roman"/>
          <w:i/>
          <w:sz w:val="24"/>
          <w:szCs w:val="24"/>
          <w:lang w:val="en-US"/>
        </w:rPr>
        <w:t>The Bloody Countess</w:t>
      </w:r>
      <w:r w:rsidRPr="00654FBB">
        <w:rPr>
          <w:rFonts w:ascii="Times New Roman" w:eastAsia="Times New Roman" w:hAnsi="Times New Roman"/>
          <w:sz w:val="24"/>
          <w:szCs w:val="24"/>
          <w:lang w:val="en-US"/>
        </w:rPr>
        <w:t xml:space="preserve"> trans. </w:t>
      </w:r>
      <w:r>
        <w:rPr>
          <w:rFonts w:ascii="Times New Roman" w:eastAsia="Times New Roman" w:hAnsi="Times New Roman"/>
          <w:sz w:val="24"/>
          <w:szCs w:val="24"/>
          <w:lang w:val="it-IT"/>
        </w:rPr>
        <w:t xml:space="preserve">Alexander Trocchi. London: Calder &amp; Boyars. </w:t>
      </w:r>
    </w:p>
    <w:p w14:paraId="22F97738" w14:textId="77777777" w:rsidR="00F42AB5" w:rsidRDefault="00F42AB5" w:rsidP="005845A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75F6EB1" w14:textId="77777777" w:rsidR="005845A6" w:rsidRPr="00654FBB" w:rsidRDefault="00F42AB5" w:rsidP="005845A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Penrose, Valentine (1977)</w:t>
      </w:r>
      <w:r w:rsidR="005845A6" w:rsidRPr="00654FBB">
        <w:rPr>
          <w:rFonts w:ascii="Times New Roman" w:eastAsia="Times New Roman" w:hAnsi="Times New Roman"/>
          <w:sz w:val="24"/>
          <w:szCs w:val="24"/>
        </w:rPr>
        <w:t xml:space="preserve"> </w:t>
      </w:r>
      <w:r w:rsidR="005845A6" w:rsidRPr="00654FBB">
        <w:rPr>
          <w:rFonts w:ascii="Times New Roman" w:eastAsia="Times New Roman" w:hAnsi="Times New Roman"/>
          <w:i/>
          <w:sz w:val="24"/>
          <w:szCs w:val="24"/>
        </w:rPr>
        <w:t>Poems and Narrations</w:t>
      </w:r>
      <w:r>
        <w:rPr>
          <w:rFonts w:ascii="Times New Roman" w:eastAsia="Times New Roman" w:hAnsi="Times New Roman"/>
          <w:sz w:val="24"/>
          <w:szCs w:val="24"/>
        </w:rPr>
        <w:t xml:space="preserve">, trans. Roy Edwards. </w:t>
      </w:r>
      <w:r w:rsidR="005845A6" w:rsidRPr="00654FBB">
        <w:rPr>
          <w:rFonts w:ascii="Times New Roman" w:eastAsia="Times New Roman" w:hAnsi="Times New Roman"/>
          <w:sz w:val="24"/>
          <w:szCs w:val="24"/>
        </w:rPr>
        <w:t xml:space="preserve">Manchester: </w:t>
      </w:r>
      <w:proofErr w:type="spellStart"/>
      <w:r w:rsidR="005845A6" w:rsidRPr="00654FBB">
        <w:rPr>
          <w:rFonts w:ascii="Times New Roman" w:eastAsia="Times New Roman" w:hAnsi="Times New Roman"/>
          <w:sz w:val="24"/>
          <w:szCs w:val="24"/>
        </w:rPr>
        <w:t>Ca</w:t>
      </w:r>
      <w:r>
        <w:rPr>
          <w:rFonts w:ascii="Times New Roman" w:eastAsia="Times New Roman" w:hAnsi="Times New Roman"/>
          <w:sz w:val="24"/>
          <w:szCs w:val="24"/>
        </w:rPr>
        <w:t>rcanet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Press &amp; Elephant Trust. </w:t>
      </w:r>
    </w:p>
    <w:p w14:paraId="032663DB" w14:textId="77777777" w:rsidR="005845A6" w:rsidRPr="00654FBB" w:rsidRDefault="005845A6" w:rsidP="005845A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2D17D15" w14:textId="77777777" w:rsidR="005845A6" w:rsidRPr="00654FBB" w:rsidRDefault="00F42AB5" w:rsidP="005845A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Penrose, Antony (2001) </w:t>
      </w:r>
      <w:r w:rsidR="005845A6" w:rsidRPr="00654FBB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The home of the Surrealists: Lee Miller, Roland Penrose </w:t>
      </w:r>
      <w:r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and their circle at Farley Farm, </w:t>
      </w:r>
      <w:r w:rsidR="005845A6" w:rsidRPr="00654FBB">
        <w:rPr>
          <w:rFonts w:ascii="Times New Roman" w:eastAsia="Times New Roman" w:hAnsi="Times New Roman"/>
          <w:sz w:val="24"/>
          <w:szCs w:val="24"/>
          <w:lang w:val="en-US"/>
        </w:rPr>
        <w:t>London: Frances Li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ncoln. </w:t>
      </w:r>
    </w:p>
    <w:p w14:paraId="69B87522" w14:textId="77777777" w:rsidR="00AD23D4" w:rsidRDefault="00AD23D4" w:rsidP="00045194">
      <w:pPr>
        <w:tabs>
          <w:tab w:val="center" w:pos="3997"/>
          <w:tab w:val="left" w:pos="5475"/>
        </w:tabs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14:paraId="6472767C" w14:textId="77777777" w:rsidR="00F8427E" w:rsidRDefault="0059640E"/>
    <w:sectPr w:rsidR="00F8427E" w:rsidSect="00C82CC3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E2E95" w14:textId="77777777" w:rsidR="0059640E" w:rsidRDefault="0059640E" w:rsidP="00045194">
      <w:pPr>
        <w:spacing w:after="0" w:line="240" w:lineRule="auto"/>
      </w:pPr>
      <w:r>
        <w:separator/>
      </w:r>
    </w:p>
  </w:endnote>
  <w:endnote w:type="continuationSeparator" w:id="0">
    <w:p w14:paraId="00506120" w14:textId="77777777" w:rsidR="0059640E" w:rsidRDefault="0059640E" w:rsidP="0004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428A6" w14:textId="77777777" w:rsidR="0059640E" w:rsidRDefault="0059640E" w:rsidP="00045194">
      <w:pPr>
        <w:spacing w:after="0" w:line="240" w:lineRule="auto"/>
      </w:pPr>
      <w:r>
        <w:separator/>
      </w:r>
    </w:p>
  </w:footnote>
  <w:footnote w:type="continuationSeparator" w:id="0">
    <w:p w14:paraId="7774A9EF" w14:textId="77777777" w:rsidR="0059640E" w:rsidRDefault="0059640E" w:rsidP="0004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60664" w14:textId="77777777" w:rsidR="00C82CC3" w:rsidRPr="000F0CCE" w:rsidRDefault="00C82CC3" w:rsidP="00C82CC3">
    <w:pPr>
      <w:spacing w:after="0" w:line="480" w:lineRule="auto"/>
      <w:jc w:val="both"/>
      <w:rPr>
        <w:rFonts w:asciiTheme="majorBidi" w:eastAsia="Times New Roman" w:hAnsiTheme="majorBidi" w:cstheme="majorBidi"/>
        <w:sz w:val="24"/>
        <w:szCs w:val="24"/>
        <w:lang w:eastAsia="zh-CN"/>
      </w:rPr>
    </w:pPr>
    <w:r w:rsidRPr="000F0CCE">
      <w:rPr>
        <w:rFonts w:asciiTheme="majorBidi" w:eastAsia="Times New Roman" w:hAnsiTheme="majorBidi" w:cstheme="majorBidi"/>
        <w:sz w:val="24"/>
        <w:szCs w:val="24"/>
        <w:lang w:eastAsia="zh-CN"/>
      </w:rPr>
      <w:t xml:space="preserve">Kimberley </w:t>
    </w:r>
    <w:proofErr w:type="spellStart"/>
    <w:r w:rsidRPr="000F0CCE">
      <w:rPr>
        <w:rFonts w:asciiTheme="majorBidi" w:eastAsia="Times New Roman" w:hAnsiTheme="majorBidi" w:cstheme="majorBidi"/>
        <w:sz w:val="24"/>
        <w:szCs w:val="24"/>
        <w:lang w:eastAsia="zh-CN"/>
      </w:rPr>
      <w:t>Marwood</w:t>
    </w:r>
    <w:proofErr w:type="spellEnd"/>
  </w:p>
  <w:p w14:paraId="03B016C1" w14:textId="77777777" w:rsidR="00C82CC3" w:rsidRDefault="00C82C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5FA7"/>
    <w:multiLevelType w:val="hybridMultilevel"/>
    <w:tmpl w:val="8B98C5EC"/>
    <w:lvl w:ilvl="0" w:tplc="3A80A30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94"/>
    <w:rsid w:val="00045194"/>
    <w:rsid w:val="00092108"/>
    <w:rsid w:val="000A3411"/>
    <w:rsid w:val="000E0077"/>
    <w:rsid w:val="000E3BFC"/>
    <w:rsid w:val="000F0CCE"/>
    <w:rsid w:val="001C5BC0"/>
    <w:rsid w:val="002024E5"/>
    <w:rsid w:val="00225010"/>
    <w:rsid w:val="00376C17"/>
    <w:rsid w:val="00394C1A"/>
    <w:rsid w:val="00464DEE"/>
    <w:rsid w:val="00552856"/>
    <w:rsid w:val="005845A6"/>
    <w:rsid w:val="0059640E"/>
    <w:rsid w:val="005B186F"/>
    <w:rsid w:val="005C72BC"/>
    <w:rsid w:val="00635651"/>
    <w:rsid w:val="00654FBB"/>
    <w:rsid w:val="00710AE0"/>
    <w:rsid w:val="00712943"/>
    <w:rsid w:val="007560EB"/>
    <w:rsid w:val="00812696"/>
    <w:rsid w:val="008C67A4"/>
    <w:rsid w:val="00930559"/>
    <w:rsid w:val="0094755B"/>
    <w:rsid w:val="00953774"/>
    <w:rsid w:val="00970E67"/>
    <w:rsid w:val="00AA6E46"/>
    <w:rsid w:val="00AD23D4"/>
    <w:rsid w:val="00B2679C"/>
    <w:rsid w:val="00B435C2"/>
    <w:rsid w:val="00B62171"/>
    <w:rsid w:val="00B72E7D"/>
    <w:rsid w:val="00C3108F"/>
    <w:rsid w:val="00C655D8"/>
    <w:rsid w:val="00C82CC3"/>
    <w:rsid w:val="00CE292B"/>
    <w:rsid w:val="00D4709F"/>
    <w:rsid w:val="00DB6EF2"/>
    <w:rsid w:val="00E429F0"/>
    <w:rsid w:val="00E61F11"/>
    <w:rsid w:val="00F42AB5"/>
    <w:rsid w:val="00FA1422"/>
    <w:rsid w:val="00F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B3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94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45194"/>
    <w:pPr>
      <w:spacing w:after="0" w:line="240" w:lineRule="auto"/>
    </w:pPr>
    <w:rPr>
      <w:rFonts w:eastAsia="SimSu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5194"/>
    <w:rPr>
      <w:rFonts w:ascii="Calibri" w:eastAsia="SimSu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rsid w:val="00045194"/>
    <w:rPr>
      <w:vertAlign w:val="superscript"/>
    </w:rPr>
  </w:style>
  <w:style w:type="character" w:customStyle="1" w:styleId="apple-converted-space">
    <w:name w:val="apple-converted-space"/>
    <w:basedOn w:val="DefaultParagraphFont"/>
    <w:rsid w:val="00654FBB"/>
  </w:style>
  <w:style w:type="paragraph" w:styleId="Header">
    <w:name w:val="header"/>
    <w:basedOn w:val="Normal"/>
    <w:link w:val="HeaderChar"/>
    <w:uiPriority w:val="99"/>
    <w:unhideWhenUsed/>
    <w:rsid w:val="00C82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C3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82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C3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0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24"/>
    <w:rPr>
      <w:rFonts w:ascii="Lucida Grande" w:eastAsia="Calibr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94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45194"/>
    <w:pPr>
      <w:spacing w:after="0" w:line="240" w:lineRule="auto"/>
    </w:pPr>
    <w:rPr>
      <w:rFonts w:eastAsia="SimSu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5194"/>
    <w:rPr>
      <w:rFonts w:ascii="Calibri" w:eastAsia="SimSu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rsid w:val="00045194"/>
    <w:rPr>
      <w:vertAlign w:val="superscript"/>
    </w:rPr>
  </w:style>
  <w:style w:type="character" w:customStyle="1" w:styleId="apple-converted-space">
    <w:name w:val="apple-converted-space"/>
    <w:basedOn w:val="DefaultParagraphFont"/>
    <w:rsid w:val="00654FBB"/>
  </w:style>
  <w:style w:type="paragraph" w:styleId="Header">
    <w:name w:val="header"/>
    <w:basedOn w:val="Normal"/>
    <w:link w:val="HeaderChar"/>
    <w:uiPriority w:val="99"/>
    <w:unhideWhenUsed/>
    <w:rsid w:val="00C82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C3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82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C3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0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24"/>
    <w:rPr>
      <w:rFonts w:ascii="Lucida Grande" w:eastAsia="Calibr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Kimberley Marwood</dc:creator>
  <cp:lastModifiedBy>doctor</cp:lastModifiedBy>
  <cp:revision>2</cp:revision>
  <dcterms:created xsi:type="dcterms:W3CDTF">2014-07-07T08:30:00Z</dcterms:created>
  <dcterms:modified xsi:type="dcterms:W3CDTF">2014-07-07T08:30:00Z</dcterms:modified>
</cp:coreProperties>
</file>