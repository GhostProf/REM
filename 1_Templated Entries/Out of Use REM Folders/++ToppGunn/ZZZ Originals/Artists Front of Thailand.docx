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AF" w:rsidRPr="00BC2A66" w:rsidRDefault="0026465C" w:rsidP="00617DF6">
      <w:pPr>
        <w:rPr>
          <w:rFonts w:asciiTheme="minorHAnsi" w:hAnsiTheme="minorHAnsi"/>
          <w:color w:val="808080" w:themeColor="background1" w:themeShade="80"/>
          <w:sz w:val="24"/>
          <w:szCs w:val="32"/>
          <w:rPrChange w:id="0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</w:pPr>
      <w:proofErr w:type="spellStart"/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1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>Thanom</w:t>
      </w:r>
      <w:proofErr w:type="spellEnd"/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2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 xml:space="preserve"> </w:t>
      </w:r>
      <w:proofErr w:type="spellStart"/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3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>Chapakdee</w:t>
      </w:r>
      <w:proofErr w:type="spellEnd"/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4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ab/>
      </w:r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5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ab/>
      </w:r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6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ab/>
      </w:r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7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ab/>
      </w:r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8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ab/>
      </w:r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9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ab/>
      </w:r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10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ab/>
      </w:r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11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ab/>
      </w:r>
      <w:r w:rsidRPr="0026465C">
        <w:rPr>
          <w:rFonts w:asciiTheme="minorHAnsi" w:hAnsiTheme="minorHAnsi"/>
          <w:color w:val="808080" w:themeColor="background1" w:themeShade="80"/>
          <w:sz w:val="24"/>
          <w:szCs w:val="32"/>
          <w:rPrChange w:id="12" w:author="doctor" w:date="2014-04-24T16:25:00Z">
            <w:rPr>
              <w:rFonts w:asciiTheme="minorHAnsi" w:hAnsiTheme="minorHAnsi"/>
              <w:sz w:val="24"/>
              <w:szCs w:val="32"/>
            </w:rPr>
          </w:rPrChange>
        </w:rPr>
        <w:tab/>
      </w:r>
    </w:p>
    <w:p w:rsidR="00C877F7" w:rsidRPr="00C35523" w:rsidRDefault="00C877F7" w:rsidP="00C877F7">
      <w:pPr>
        <w:jc w:val="right"/>
        <w:rPr>
          <w:rFonts w:asciiTheme="minorHAnsi" w:hAnsiTheme="minorHAnsi"/>
          <w:sz w:val="24"/>
          <w:szCs w:val="32"/>
        </w:rPr>
      </w:pPr>
    </w:p>
    <w:p w:rsidR="00617DF6" w:rsidRPr="00C35523" w:rsidRDefault="00617DF6" w:rsidP="0049619B">
      <w:pPr>
        <w:jc w:val="thaiDistribute"/>
        <w:rPr>
          <w:rFonts w:asciiTheme="minorHAnsi" w:hAnsiTheme="minorHAnsi"/>
          <w:b/>
          <w:bCs/>
          <w:sz w:val="24"/>
          <w:szCs w:val="32"/>
          <w:cs/>
        </w:rPr>
      </w:pPr>
      <w:r w:rsidRPr="00C35523">
        <w:rPr>
          <w:rFonts w:asciiTheme="minorHAnsi" w:hAnsiTheme="minorHAnsi"/>
          <w:b/>
          <w:bCs/>
          <w:sz w:val="24"/>
          <w:szCs w:val="32"/>
        </w:rPr>
        <w:t>The Artists’ Front of Thailand</w:t>
      </w:r>
    </w:p>
    <w:p w:rsidR="00181B3A" w:rsidRDefault="00DC46E8">
      <w:pPr>
        <w:ind w:firstLine="720"/>
        <w:jc w:val="thaiDistribute"/>
        <w:rPr>
          <w:rFonts w:asciiTheme="minorHAnsi" w:hAnsiTheme="minorHAnsi"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 xml:space="preserve">The Artists’ Front of Thailand </w:t>
      </w:r>
      <w:r w:rsidR="00617DF6" w:rsidRPr="00C35523">
        <w:rPr>
          <w:rFonts w:asciiTheme="minorHAnsi" w:hAnsiTheme="minorHAnsi"/>
          <w:sz w:val="24"/>
          <w:szCs w:val="32"/>
        </w:rPr>
        <w:t xml:space="preserve">(AFT.) </w:t>
      </w:r>
      <w:r w:rsidR="00C35523">
        <w:rPr>
          <w:rFonts w:asciiTheme="minorHAnsi" w:hAnsiTheme="minorHAnsi"/>
          <w:sz w:val="24"/>
          <w:szCs w:val="32"/>
        </w:rPr>
        <w:t xml:space="preserve">formed </w:t>
      </w:r>
      <w:r w:rsidR="009872A5" w:rsidRPr="00C35523">
        <w:rPr>
          <w:rFonts w:asciiTheme="minorHAnsi" w:hAnsiTheme="minorHAnsi"/>
          <w:sz w:val="24"/>
          <w:szCs w:val="32"/>
        </w:rPr>
        <w:t>in 197</w:t>
      </w:r>
      <w:r w:rsidR="00C35523">
        <w:rPr>
          <w:rFonts w:asciiTheme="minorHAnsi" w:hAnsiTheme="minorHAnsi"/>
          <w:sz w:val="24"/>
          <w:szCs w:val="32"/>
        </w:rPr>
        <w:t xml:space="preserve">4, immediately following the violent political events of October 1973. The group </w:t>
      </w:r>
      <w:ins w:id="13" w:author="doctor" w:date="2014-04-30T22:12:00Z">
        <w:r w:rsidR="00B059E2">
          <w:rPr>
            <w:rFonts w:asciiTheme="minorHAnsi" w:hAnsiTheme="minorHAnsi"/>
            <w:sz w:val="24"/>
            <w:szCs w:val="32"/>
          </w:rPr>
          <w:t>came together</w:t>
        </w:r>
      </w:ins>
      <w:del w:id="14" w:author="doctor" w:date="2014-04-30T22:12:00Z">
        <w:r w:rsidR="00C35523" w:rsidDel="00B059E2">
          <w:rPr>
            <w:rFonts w:asciiTheme="minorHAnsi" w:hAnsiTheme="minorHAnsi"/>
            <w:sz w:val="24"/>
            <w:szCs w:val="32"/>
          </w:rPr>
          <w:delText>joined</w:delText>
        </w:r>
      </w:del>
      <w:r w:rsidR="009872A5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for the purposes of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9872A5" w:rsidRPr="00C35523">
        <w:rPr>
          <w:rFonts w:asciiTheme="minorHAnsi" w:hAnsiTheme="minorHAnsi"/>
          <w:sz w:val="24"/>
          <w:szCs w:val="32"/>
        </w:rPr>
        <w:t>mapping cont</w:t>
      </w:r>
      <w:r w:rsidR="00110BD9" w:rsidRPr="00C35523">
        <w:rPr>
          <w:rFonts w:asciiTheme="minorHAnsi" w:hAnsiTheme="minorHAnsi"/>
          <w:sz w:val="24"/>
          <w:szCs w:val="32"/>
        </w:rPr>
        <w:t>emporary art and</w:t>
      </w:r>
      <w:r w:rsidR="00C35523">
        <w:rPr>
          <w:rFonts w:asciiTheme="minorHAnsi" w:hAnsiTheme="minorHAnsi"/>
          <w:sz w:val="24"/>
          <w:szCs w:val="32"/>
        </w:rPr>
        <w:t xml:space="preserve"> its</w:t>
      </w:r>
      <w:r w:rsidR="00110BD9" w:rsidRPr="00C35523">
        <w:rPr>
          <w:rFonts w:asciiTheme="minorHAnsi" w:hAnsiTheme="minorHAnsi"/>
          <w:sz w:val="24"/>
          <w:szCs w:val="32"/>
        </w:rPr>
        <w:t xml:space="preserve"> manifestations </w:t>
      </w:r>
      <w:r w:rsidR="00C35523">
        <w:rPr>
          <w:rFonts w:asciiTheme="minorHAnsi" w:hAnsiTheme="minorHAnsi"/>
          <w:sz w:val="24"/>
          <w:szCs w:val="32"/>
        </w:rPr>
        <w:t>and</w:t>
      </w:r>
      <w:r w:rsidR="0049619B" w:rsidRPr="00C35523">
        <w:rPr>
          <w:rFonts w:asciiTheme="minorHAnsi" w:hAnsiTheme="minorHAnsi"/>
          <w:sz w:val="24"/>
          <w:szCs w:val="32"/>
        </w:rPr>
        <w:t xml:space="preserve"> to shed light on the cultural value </w:t>
      </w:r>
      <w:r w:rsidR="00C35523">
        <w:rPr>
          <w:rFonts w:asciiTheme="minorHAnsi" w:hAnsiTheme="minorHAnsi"/>
          <w:sz w:val="24"/>
          <w:szCs w:val="32"/>
        </w:rPr>
        <w:t>of the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49619B" w:rsidRPr="00C35523">
        <w:rPr>
          <w:rFonts w:asciiTheme="minorHAnsi" w:hAnsiTheme="minorHAnsi"/>
          <w:sz w:val="24"/>
          <w:szCs w:val="32"/>
        </w:rPr>
        <w:t xml:space="preserve">term </w:t>
      </w:r>
      <w:r w:rsidR="00C35523">
        <w:rPr>
          <w:rFonts w:asciiTheme="minorHAnsi" w:hAnsiTheme="minorHAnsi"/>
          <w:sz w:val="24"/>
          <w:szCs w:val="32"/>
        </w:rPr>
        <w:t>“</w:t>
      </w:r>
      <w:r w:rsidR="0049619B" w:rsidRPr="00C35523">
        <w:rPr>
          <w:rFonts w:asciiTheme="minorHAnsi" w:hAnsiTheme="minorHAnsi"/>
          <w:sz w:val="24"/>
          <w:szCs w:val="32"/>
        </w:rPr>
        <w:t>Art for Life, Art for People</w:t>
      </w:r>
      <w:r w:rsidR="00C35523">
        <w:rPr>
          <w:rFonts w:asciiTheme="minorHAnsi" w:hAnsiTheme="minorHAnsi"/>
          <w:sz w:val="24"/>
          <w:szCs w:val="32"/>
        </w:rPr>
        <w:t>”</w:t>
      </w:r>
      <w:r w:rsidR="0049619B" w:rsidRPr="00C35523">
        <w:rPr>
          <w:rFonts w:asciiTheme="minorHAnsi" w:hAnsiTheme="minorHAnsi"/>
          <w:sz w:val="24"/>
          <w:szCs w:val="32"/>
        </w:rPr>
        <w:t xml:space="preserve"> (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Silapa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phua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Chiwit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Silapa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phua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49619B" w:rsidRPr="00C35523">
        <w:rPr>
          <w:rFonts w:asciiTheme="minorHAnsi" w:hAnsiTheme="minorHAnsi"/>
          <w:sz w:val="24"/>
          <w:szCs w:val="32"/>
        </w:rPr>
        <w:t>Prachachon</w:t>
      </w:r>
      <w:proofErr w:type="spellEnd"/>
      <w:r w:rsidR="0049619B" w:rsidRPr="00C35523">
        <w:rPr>
          <w:rFonts w:asciiTheme="minorHAnsi" w:hAnsiTheme="minorHAnsi"/>
          <w:sz w:val="24"/>
          <w:szCs w:val="32"/>
        </w:rPr>
        <w:t xml:space="preserve">). </w:t>
      </w:r>
      <w:r w:rsidR="00C35523">
        <w:rPr>
          <w:rFonts w:asciiTheme="minorHAnsi" w:hAnsiTheme="minorHAnsi"/>
          <w:sz w:val="24"/>
          <w:szCs w:val="32"/>
        </w:rPr>
        <w:t>In the 1970s, many cultural and artists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49619B" w:rsidRPr="00C35523">
        <w:rPr>
          <w:rFonts w:asciiTheme="minorHAnsi" w:hAnsiTheme="minorHAnsi"/>
          <w:sz w:val="24"/>
          <w:szCs w:val="32"/>
        </w:rPr>
        <w:t xml:space="preserve">groups </w:t>
      </w:r>
      <w:r w:rsidR="006F33C1" w:rsidRPr="00C35523">
        <w:rPr>
          <w:rFonts w:asciiTheme="minorHAnsi" w:hAnsiTheme="minorHAnsi"/>
          <w:sz w:val="24"/>
          <w:szCs w:val="32"/>
        </w:rPr>
        <w:t>rose</w:t>
      </w:r>
      <w:r w:rsidR="003C67EB" w:rsidRPr="00C35523">
        <w:rPr>
          <w:rFonts w:asciiTheme="minorHAnsi" w:hAnsiTheme="minorHAnsi"/>
          <w:sz w:val="24"/>
          <w:szCs w:val="32"/>
        </w:rPr>
        <w:t xml:space="preserve"> up to take part </w:t>
      </w:r>
      <w:r w:rsidR="00C35523">
        <w:rPr>
          <w:rFonts w:asciiTheme="minorHAnsi" w:hAnsiTheme="minorHAnsi"/>
          <w:sz w:val="24"/>
          <w:szCs w:val="32"/>
        </w:rPr>
        <w:t>in the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9C24A9" w:rsidRPr="00C35523">
        <w:rPr>
          <w:rFonts w:asciiTheme="minorHAnsi" w:hAnsiTheme="minorHAnsi"/>
          <w:sz w:val="24"/>
          <w:szCs w:val="32"/>
        </w:rPr>
        <w:t xml:space="preserve">democratic </w:t>
      </w:r>
      <w:r w:rsidR="003C67EB" w:rsidRPr="00C35523">
        <w:rPr>
          <w:rFonts w:asciiTheme="minorHAnsi" w:hAnsiTheme="minorHAnsi"/>
          <w:sz w:val="24"/>
          <w:szCs w:val="32"/>
        </w:rPr>
        <w:t>sphere</w:t>
      </w:r>
      <w:r w:rsidR="00C35523">
        <w:rPr>
          <w:rFonts w:asciiTheme="minorHAnsi" w:hAnsiTheme="minorHAnsi"/>
          <w:sz w:val="24"/>
          <w:szCs w:val="32"/>
        </w:rPr>
        <w:t>,</w:t>
      </w:r>
      <w:r w:rsidR="00F20ADF" w:rsidRPr="00C35523">
        <w:rPr>
          <w:rFonts w:asciiTheme="minorHAnsi" w:hAnsiTheme="minorHAnsi"/>
          <w:sz w:val="24"/>
          <w:szCs w:val="32"/>
        </w:rPr>
        <w:t xml:space="preserve"> and this quickly evolved </w:t>
      </w:r>
      <w:r w:rsidR="003C67EB" w:rsidRPr="00C35523">
        <w:rPr>
          <w:rFonts w:asciiTheme="minorHAnsi" w:hAnsiTheme="minorHAnsi"/>
          <w:sz w:val="24"/>
          <w:szCs w:val="32"/>
        </w:rPr>
        <w:t>in</w:t>
      </w:r>
      <w:r w:rsidR="00C35523">
        <w:rPr>
          <w:rFonts w:asciiTheme="minorHAnsi" w:hAnsiTheme="minorHAnsi"/>
          <w:sz w:val="24"/>
          <w:szCs w:val="32"/>
        </w:rPr>
        <w:t>to a form of</w:t>
      </w:r>
      <w:r w:rsidR="009C24A9" w:rsidRPr="00C35523">
        <w:rPr>
          <w:rFonts w:asciiTheme="minorHAnsi" w:hAnsiTheme="minorHAnsi"/>
          <w:sz w:val="24"/>
          <w:szCs w:val="32"/>
        </w:rPr>
        <w:t xml:space="preserve"> Socialist Realism</w:t>
      </w:r>
      <w:r w:rsidR="00003AF7" w:rsidRPr="00C35523">
        <w:rPr>
          <w:rFonts w:asciiTheme="minorHAnsi" w:hAnsiTheme="minorHAnsi"/>
          <w:sz w:val="24"/>
          <w:szCs w:val="32"/>
          <w:cs/>
        </w:rPr>
        <w:t xml:space="preserve"> </w:t>
      </w:r>
      <w:r w:rsidR="00003AF7" w:rsidRPr="00C35523">
        <w:rPr>
          <w:rFonts w:asciiTheme="minorHAnsi" w:hAnsiTheme="minorHAnsi"/>
          <w:sz w:val="24"/>
          <w:szCs w:val="32"/>
        </w:rPr>
        <w:t xml:space="preserve">which was </w:t>
      </w:r>
      <w:r w:rsidR="00F20ADF" w:rsidRPr="00C35523">
        <w:rPr>
          <w:rFonts w:asciiTheme="minorHAnsi" w:hAnsiTheme="minorHAnsi"/>
          <w:sz w:val="24"/>
          <w:szCs w:val="32"/>
        </w:rPr>
        <w:t xml:space="preserve">integrated </w:t>
      </w:r>
      <w:r w:rsidR="00C35523">
        <w:rPr>
          <w:rFonts w:asciiTheme="minorHAnsi" w:hAnsiTheme="minorHAnsi"/>
          <w:sz w:val="24"/>
          <w:szCs w:val="32"/>
        </w:rPr>
        <w:t>with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F20ADF" w:rsidRPr="00C35523">
        <w:rPr>
          <w:rFonts w:asciiTheme="minorHAnsi" w:hAnsiTheme="minorHAnsi"/>
          <w:sz w:val="24"/>
          <w:szCs w:val="32"/>
        </w:rPr>
        <w:t>Marx</w:t>
      </w:r>
      <w:r w:rsidR="003C67EB" w:rsidRPr="00C35523">
        <w:rPr>
          <w:rFonts w:asciiTheme="minorHAnsi" w:hAnsiTheme="minorHAnsi"/>
          <w:sz w:val="24"/>
          <w:szCs w:val="32"/>
        </w:rPr>
        <w:t>ist and Maoist ideology. At that time, the C</w:t>
      </w:r>
      <w:r w:rsidR="00F20ADF" w:rsidRPr="00C35523">
        <w:rPr>
          <w:rFonts w:asciiTheme="minorHAnsi" w:hAnsiTheme="minorHAnsi"/>
          <w:sz w:val="24"/>
          <w:szCs w:val="32"/>
        </w:rPr>
        <w:t>ommunist Party of Thailand (CPT.)</w:t>
      </w:r>
      <w:r w:rsidR="00DA1822" w:rsidRPr="00C35523">
        <w:rPr>
          <w:rFonts w:asciiTheme="minorHAnsi" w:hAnsiTheme="minorHAnsi"/>
          <w:sz w:val="24"/>
          <w:szCs w:val="32"/>
        </w:rPr>
        <w:t xml:space="preserve"> movement was expanding in both urban and rural areas in Thailand. Faced </w:t>
      </w:r>
      <w:r w:rsidR="00C35523">
        <w:rPr>
          <w:rFonts w:asciiTheme="minorHAnsi" w:hAnsiTheme="minorHAnsi"/>
          <w:sz w:val="24"/>
          <w:szCs w:val="32"/>
        </w:rPr>
        <w:t>with these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DA1822" w:rsidRPr="00C35523">
        <w:rPr>
          <w:rFonts w:asciiTheme="minorHAnsi" w:hAnsiTheme="minorHAnsi"/>
          <w:sz w:val="24"/>
          <w:szCs w:val="32"/>
        </w:rPr>
        <w:t>new freedoms and sharing a hunger for change, the Artists’ Front of Thailand</w:t>
      </w:r>
      <w:del w:id="15" w:author="doctor" w:date="2014-04-24T16:26:00Z">
        <w:r w:rsidR="00DA1822" w:rsidRPr="00C35523" w:rsidDel="00BC2A66">
          <w:rPr>
            <w:rFonts w:asciiTheme="minorHAnsi" w:hAnsiTheme="minorHAnsi"/>
            <w:sz w:val="24"/>
            <w:szCs w:val="32"/>
          </w:rPr>
          <w:delText xml:space="preserve"> made a</w:delText>
        </w:r>
      </w:del>
      <w:r w:rsidR="00DA1822" w:rsidRPr="00C35523">
        <w:rPr>
          <w:rFonts w:asciiTheme="minorHAnsi" w:hAnsiTheme="minorHAnsi"/>
          <w:sz w:val="24"/>
          <w:szCs w:val="32"/>
        </w:rPr>
        <w:t xml:space="preserve"> successful</w:t>
      </w:r>
      <w:r w:rsidR="00C35523">
        <w:rPr>
          <w:rFonts w:asciiTheme="minorHAnsi" w:hAnsiTheme="minorHAnsi"/>
          <w:sz w:val="24"/>
          <w:szCs w:val="32"/>
        </w:rPr>
        <w:t xml:space="preserve">ly </w:t>
      </w:r>
      <w:r w:rsidR="00DA1822" w:rsidRPr="00C35523">
        <w:rPr>
          <w:rFonts w:asciiTheme="minorHAnsi" w:hAnsiTheme="minorHAnsi"/>
          <w:sz w:val="24"/>
          <w:szCs w:val="32"/>
        </w:rPr>
        <w:t>creat</w:t>
      </w:r>
      <w:r w:rsidR="00C35523">
        <w:rPr>
          <w:rFonts w:asciiTheme="minorHAnsi" w:hAnsiTheme="minorHAnsi"/>
          <w:sz w:val="24"/>
          <w:szCs w:val="32"/>
        </w:rPr>
        <w:t>ed</w:t>
      </w:r>
      <w:r w:rsidR="00DA1822" w:rsidRPr="00C35523">
        <w:rPr>
          <w:rFonts w:asciiTheme="minorHAnsi" w:hAnsiTheme="minorHAnsi"/>
          <w:sz w:val="24"/>
          <w:szCs w:val="32"/>
        </w:rPr>
        <w:t xml:space="preserve"> art </w:t>
      </w:r>
      <w:r w:rsidR="00C35523">
        <w:rPr>
          <w:rFonts w:asciiTheme="minorHAnsi" w:hAnsiTheme="minorHAnsi"/>
          <w:sz w:val="24"/>
          <w:szCs w:val="32"/>
        </w:rPr>
        <w:t>to fit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617DF6" w:rsidRPr="00C35523">
        <w:rPr>
          <w:rFonts w:asciiTheme="minorHAnsi" w:hAnsiTheme="minorHAnsi"/>
          <w:sz w:val="24"/>
          <w:szCs w:val="32"/>
        </w:rPr>
        <w:t>the</w:t>
      </w:r>
      <w:r w:rsidR="00C35523">
        <w:rPr>
          <w:rFonts w:asciiTheme="minorHAnsi" w:hAnsiTheme="minorHAnsi"/>
          <w:sz w:val="24"/>
          <w:szCs w:val="32"/>
        </w:rPr>
        <w:t>se</w:t>
      </w:r>
      <w:r w:rsidR="00617DF6" w:rsidRPr="00C35523">
        <w:rPr>
          <w:rFonts w:asciiTheme="minorHAnsi" w:hAnsiTheme="minorHAnsi"/>
          <w:sz w:val="24"/>
          <w:szCs w:val="32"/>
        </w:rPr>
        <w:t xml:space="preserve"> purposes</w:t>
      </w:r>
      <w:r w:rsidR="00C35523">
        <w:rPr>
          <w:rFonts w:asciiTheme="minorHAnsi" w:hAnsiTheme="minorHAnsi"/>
          <w:sz w:val="24"/>
          <w:szCs w:val="32"/>
        </w:rPr>
        <w:t>,</w:t>
      </w:r>
      <w:r w:rsidR="00DA1822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dealing with</w:t>
      </w:r>
      <w:r w:rsidR="00DA1822" w:rsidRPr="00C35523">
        <w:rPr>
          <w:rFonts w:asciiTheme="minorHAnsi" w:hAnsiTheme="minorHAnsi"/>
          <w:sz w:val="24"/>
          <w:szCs w:val="32"/>
        </w:rPr>
        <w:t xml:space="preserve"> subjects </w:t>
      </w:r>
      <w:r w:rsidR="00C35523">
        <w:rPr>
          <w:rFonts w:asciiTheme="minorHAnsi" w:hAnsiTheme="minorHAnsi"/>
          <w:sz w:val="24"/>
          <w:szCs w:val="32"/>
        </w:rPr>
        <w:t>such as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DA1822" w:rsidRPr="00C35523">
        <w:rPr>
          <w:rFonts w:asciiTheme="minorHAnsi" w:hAnsiTheme="minorHAnsi"/>
          <w:sz w:val="24"/>
          <w:szCs w:val="32"/>
        </w:rPr>
        <w:t>poverty, nationalis</w:t>
      </w:r>
      <w:r w:rsidR="00C35523">
        <w:rPr>
          <w:rFonts w:asciiTheme="minorHAnsi" w:hAnsiTheme="minorHAnsi"/>
          <w:sz w:val="24"/>
          <w:szCs w:val="32"/>
        </w:rPr>
        <w:t>m,</w:t>
      </w:r>
      <w:r w:rsidR="006F33C1" w:rsidRPr="00C35523">
        <w:rPr>
          <w:rFonts w:asciiTheme="minorHAnsi" w:hAnsiTheme="minorHAnsi"/>
          <w:sz w:val="24"/>
          <w:szCs w:val="32"/>
        </w:rPr>
        <w:t xml:space="preserve"> rac</w:t>
      </w:r>
      <w:r w:rsidR="00DA1822" w:rsidRPr="00C35523">
        <w:rPr>
          <w:rFonts w:asciiTheme="minorHAnsi" w:hAnsiTheme="minorHAnsi"/>
          <w:sz w:val="24"/>
          <w:szCs w:val="32"/>
        </w:rPr>
        <w:t xml:space="preserve">ism, anti-capitalism </w:t>
      </w:r>
      <w:r w:rsidR="00617DF6" w:rsidRPr="00C35523">
        <w:rPr>
          <w:rFonts w:asciiTheme="minorHAnsi" w:hAnsiTheme="minorHAnsi"/>
          <w:sz w:val="24"/>
          <w:szCs w:val="32"/>
        </w:rPr>
        <w:t>and imperialism</w:t>
      </w:r>
      <w:r w:rsidR="00C35523">
        <w:rPr>
          <w:rFonts w:asciiTheme="minorHAnsi" w:hAnsiTheme="minorHAnsi"/>
          <w:sz w:val="24"/>
          <w:szCs w:val="32"/>
        </w:rPr>
        <w:t xml:space="preserve">, while exhibiting </w:t>
      </w:r>
      <w:r w:rsidR="00DA1822" w:rsidRPr="00C35523">
        <w:rPr>
          <w:rFonts w:asciiTheme="minorHAnsi" w:hAnsiTheme="minorHAnsi"/>
          <w:sz w:val="24"/>
          <w:szCs w:val="32"/>
        </w:rPr>
        <w:t xml:space="preserve">a cynical attitude towards </w:t>
      </w:r>
      <w:del w:id="16" w:author="Clare Veal" w:date="2014-04-27T17:28:00Z">
        <w:r w:rsidR="00DA1822" w:rsidRPr="00C35523" w:rsidDel="002E0A53">
          <w:rPr>
            <w:rFonts w:asciiTheme="minorHAnsi" w:hAnsiTheme="minorHAnsi"/>
            <w:sz w:val="24"/>
            <w:szCs w:val="32"/>
          </w:rPr>
          <w:delText>new values</w:delText>
        </w:r>
      </w:del>
      <w:ins w:id="17" w:author="Clare Veal" w:date="2014-04-27T17:28:00Z">
        <w:r w:rsidR="002E0A53">
          <w:rPr>
            <w:rFonts w:asciiTheme="minorHAnsi" w:hAnsiTheme="minorHAnsi"/>
            <w:sz w:val="24"/>
            <w:szCs w:val="32"/>
          </w:rPr>
          <w:t>modernity</w:t>
        </w:r>
      </w:ins>
      <w:r w:rsidR="00DA1822" w:rsidRPr="00C35523">
        <w:rPr>
          <w:rFonts w:asciiTheme="minorHAnsi" w:hAnsiTheme="minorHAnsi"/>
          <w:sz w:val="24"/>
          <w:szCs w:val="32"/>
        </w:rPr>
        <w:t xml:space="preserve">. </w:t>
      </w:r>
      <w:r w:rsidR="00C35523">
        <w:rPr>
          <w:rFonts w:asciiTheme="minorHAnsi" w:hAnsiTheme="minorHAnsi"/>
          <w:sz w:val="24"/>
          <w:szCs w:val="32"/>
        </w:rPr>
        <w:t>This was</w:t>
      </w:r>
      <w:r w:rsidR="00DA1822" w:rsidRPr="00C35523">
        <w:rPr>
          <w:rFonts w:asciiTheme="minorHAnsi" w:hAnsiTheme="minorHAnsi"/>
          <w:sz w:val="24"/>
          <w:szCs w:val="32"/>
        </w:rPr>
        <w:t xml:space="preserve"> balanced by </w:t>
      </w:r>
      <w:r w:rsidR="00C35523">
        <w:rPr>
          <w:rFonts w:asciiTheme="minorHAnsi" w:hAnsiTheme="minorHAnsi"/>
          <w:sz w:val="24"/>
          <w:szCs w:val="32"/>
        </w:rPr>
        <w:t>the figurative nature of their works, a style long</w:t>
      </w:r>
      <w:r w:rsidR="00DA1822" w:rsidRPr="00C35523">
        <w:rPr>
          <w:rFonts w:asciiTheme="minorHAnsi" w:hAnsiTheme="minorHAnsi"/>
          <w:sz w:val="24"/>
          <w:szCs w:val="32"/>
        </w:rPr>
        <w:t xml:space="preserve"> ignored </w:t>
      </w:r>
      <w:r w:rsidR="00C35523">
        <w:rPr>
          <w:rFonts w:asciiTheme="minorHAnsi" w:hAnsiTheme="minorHAnsi"/>
          <w:sz w:val="24"/>
          <w:szCs w:val="32"/>
        </w:rPr>
        <w:t>during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DA1822" w:rsidRPr="00C35523">
        <w:rPr>
          <w:rFonts w:asciiTheme="minorHAnsi" w:hAnsiTheme="minorHAnsi"/>
          <w:sz w:val="24"/>
          <w:szCs w:val="32"/>
        </w:rPr>
        <w:t xml:space="preserve">the </w:t>
      </w:r>
      <w:r w:rsidR="00C35523">
        <w:rPr>
          <w:rFonts w:asciiTheme="minorHAnsi" w:hAnsiTheme="minorHAnsi"/>
          <w:sz w:val="24"/>
          <w:szCs w:val="32"/>
        </w:rPr>
        <w:t>hey</w:t>
      </w:r>
      <w:r w:rsidR="00DA1822" w:rsidRPr="00C35523">
        <w:rPr>
          <w:rFonts w:asciiTheme="minorHAnsi" w:hAnsiTheme="minorHAnsi"/>
          <w:sz w:val="24"/>
          <w:szCs w:val="32"/>
        </w:rPr>
        <w:t xml:space="preserve">day of abstract art. </w:t>
      </w:r>
      <w:r w:rsidR="00C35523">
        <w:rPr>
          <w:rFonts w:asciiTheme="minorHAnsi" w:hAnsiTheme="minorHAnsi"/>
          <w:sz w:val="24"/>
          <w:szCs w:val="32"/>
        </w:rPr>
        <w:t>While t</w:t>
      </w:r>
      <w:r w:rsidR="00DA1822" w:rsidRPr="00C35523">
        <w:rPr>
          <w:rFonts w:asciiTheme="minorHAnsi" w:hAnsiTheme="minorHAnsi"/>
          <w:sz w:val="24"/>
          <w:szCs w:val="32"/>
        </w:rPr>
        <w:t xml:space="preserve">he Artists’ Front of Thailand movement lasted only </w:t>
      </w:r>
      <w:r w:rsidR="00C35523">
        <w:rPr>
          <w:rFonts w:asciiTheme="minorHAnsi" w:hAnsiTheme="minorHAnsi"/>
          <w:sz w:val="24"/>
          <w:szCs w:val="32"/>
        </w:rPr>
        <w:t xml:space="preserve">two years, it </w:t>
      </w:r>
      <w:r w:rsidR="00A0166E" w:rsidRPr="00C35523">
        <w:rPr>
          <w:rFonts w:asciiTheme="minorHAnsi" w:hAnsiTheme="minorHAnsi"/>
          <w:sz w:val="24"/>
          <w:szCs w:val="32"/>
        </w:rPr>
        <w:t xml:space="preserve">left </w:t>
      </w:r>
      <w:r w:rsidR="00C35523">
        <w:rPr>
          <w:rFonts w:asciiTheme="minorHAnsi" w:hAnsiTheme="minorHAnsi"/>
          <w:sz w:val="24"/>
          <w:szCs w:val="32"/>
        </w:rPr>
        <w:t>a significant</w:t>
      </w:r>
      <w:r w:rsidR="00A0166E" w:rsidRPr="00C35523">
        <w:rPr>
          <w:rFonts w:asciiTheme="minorHAnsi" w:hAnsiTheme="minorHAnsi"/>
          <w:sz w:val="24"/>
          <w:szCs w:val="32"/>
        </w:rPr>
        <w:t xml:space="preserve"> legacy</w:t>
      </w:r>
      <w:r w:rsidR="00C35523">
        <w:rPr>
          <w:rFonts w:asciiTheme="minorHAnsi" w:hAnsiTheme="minorHAnsi"/>
          <w:sz w:val="24"/>
          <w:szCs w:val="32"/>
        </w:rPr>
        <w:t xml:space="preserve"> </w:t>
      </w:r>
      <w:r w:rsidR="00A0166E" w:rsidRPr="00C35523">
        <w:rPr>
          <w:rFonts w:asciiTheme="minorHAnsi" w:hAnsiTheme="minorHAnsi"/>
          <w:sz w:val="24"/>
          <w:szCs w:val="32"/>
        </w:rPr>
        <w:t xml:space="preserve">of </w:t>
      </w:r>
      <w:r w:rsidR="00C35523">
        <w:rPr>
          <w:rFonts w:asciiTheme="minorHAnsi" w:hAnsiTheme="minorHAnsi"/>
          <w:sz w:val="24"/>
          <w:szCs w:val="32"/>
        </w:rPr>
        <w:t>“</w:t>
      </w:r>
      <w:r w:rsidR="00A0166E" w:rsidRPr="00C35523">
        <w:rPr>
          <w:rFonts w:asciiTheme="minorHAnsi" w:hAnsiTheme="minorHAnsi"/>
          <w:sz w:val="24"/>
          <w:szCs w:val="32"/>
        </w:rPr>
        <w:t>Art for life</w:t>
      </w:r>
      <w:r w:rsidR="00C35523">
        <w:rPr>
          <w:rFonts w:asciiTheme="minorHAnsi" w:hAnsiTheme="minorHAnsi"/>
          <w:sz w:val="24"/>
          <w:szCs w:val="32"/>
        </w:rPr>
        <w:t>”</w:t>
      </w:r>
      <w:r w:rsidR="003C67EB" w:rsidRPr="00C35523">
        <w:rPr>
          <w:rFonts w:asciiTheme="minorHAnsi" w:hAnsiTheme="minorHAnsi"/>
          <w:sz w:val="24"/>
          <w:szCs w:val="32"/>
        </w:rPr>
        <w:t xml:space="preserve"> and its aesthetics</w:t>
      </w:r>
      <w:r w:rsidR="00A0166E" w:rsidRPr="00C35523">
        <w:rPr>
          <w:rFonts w:asciiTheme="minorHAnsi" w:hAnsiTheme="minorHAnsi"/>
          <w:sz w:val="24"/>
          <w:szCs w:val="32"/>
        </w:rPr>
        <w:t>.</w:t>
      </w:r>
    </w:p>
    <w:p w:rsidR="00181B3A" w:rsidRDefault="003C67EB">
      <w:pPr>
        <w:ind w:firstLine="720"/>
        <w:jc w:val="thaiDistribute"/>
        <w:rPr>
          <w:rFonts w:asciiTheme="minorHAnsi" w:hAnsiTheme="minorHAnsi"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 xml:space="preserve">The </w:t>
      </w:r>
      <w:r w:rsidR="006F33C1" w:rsidRPr="00C35523">
        <w:rPr>
          <w:rFonts w:asciiTheme="minorHAnsi" w:hAnsiTheme="minorHAnsi"/>
          <w:sz w:val="24"/>
          <w:szCs w:val="32"/>
        </w:rPr>
        <w:t xml:space="preserve">AFT </w:t>
      </w:r>
      <w:r w:rsidRPr="00C35523">
        <w:rPr>
          <w:rFonts w:asciiTheme="minorHAnsi" w:hAnsiTheme="minorHAnsi"/>
          <w:sz w:val="24"/>
          <w:szCs w:val="32"/>
        </w:rPr>
        <w:t>w</w:t>
      </w:r>
      <w:r w:rsidR="00052465" w:rsidRPr="00C35523">
        <w:rPr>
          <w:rFonts w:asciiTheme="minorHAnsi" w:hAnsiTheme="minorHAnsi"/>
          <w:sz w:val="24"/>
          <w:szCs w:val="32"/>
        </w:rPr>
        <w:t xml:space="preserve">as born out of </w:t>
      </w:r>
      <w:r w:rsidR="001C7B1A">
        <w:rPr>
          <w:rFonts w:asciiTheme="minorHAnsi" w:hAnsiTheme="minorHAnsi"/>
          <w:sz w:val="24"/>
          <w:szCs w:val="32"/>
        </w:rPr>
        <w:t>a</w:t>
      </w:r>
      <w:r w:rsidR="00052465" w:rsidRPr="00C35523">
        <w:rPr>
          <w:rFonts w:asciiTheme="minorHAnsi" w:hAnsiTheme="minorHAnsi"/>
          <w:sz w:val="24"/>
          <w:szCs w:val="32"/>
        </w:rPr>
        <w:t xml:space="preserve"> turbulent time</w:t>
      </w:r>
      <w:r w:rsidR="001C7B1A">
        <w:rPr>
          <w:rFonts w:asciiTheme="minorHAnsi" w:hAnsiTheme="minorHAnsi"/>
          <w:sz w:val="24"/>
          <w:szCs w:val="32"/>
        </w:rPr>
        <w:t xml:space="preserve"> in Thailand</w:t>
      </w:r>
      <w:r w:rsidR="00C35523">
        <w:rPr>
          <w:rFonts w:asciiTheme="minorHAnsi" w:hAnsiTheme="minorHAnsi"/>
          <w:sz w:val="24"/>
          <w:szCs w:val="32"/>
        </w:rPr>
        <w:t>,</w:t>
      </w:r>
      <w:r w:rsidR="00052465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with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052465" w:rsidRPr="00C35523">
        <w:rPr>
          <w:rFonts w:asciiTheme="minorHAnsi" w:hAnsiTheme="minorHAnsi"/>
          <w:sz w:val="24"/>
          <w:szCs w:val="32"/>
        </w:rPr>
        <w:t>students</w:t>
      </w:r>
      <w:r w:rsidR="00C35523">
        <w:rPr>
          <w:rFonts w:asciiTheme="minorHAnsi" w:hAnsiTheme="minorHAnsi"/>
          <w:sz w:val="24"/>
          <w:szCs w:val="32"/>
        </w:rPr>
        <w:t xml:space="preserve"> participating in </w:t>
      </w:r>
      <w:r w:rsidR="004F39FC">
        <w:rPr>
          <w:rFonts w:asciiTheme="minorHAnsi" w:hAnsiTheme="minorHAnsi"/>
          <w:sz w:val="24"/>
          <w:szCs w:val="32"/>
        </w:rPr>
        <w:t xml:space="preserve">the </w:t>
      </w:r>
      <w:r w:rsidR="00052465" w:rsidRPr="00C35523">
        <w:rPr>
          <w:rFonts w:asciiTheme="minorHAnsi" w:hAnsiTheme="minorHAnsi"/>
          <w:sz w:val="24"/>
          <w:szCs w:val="32"/>
        </w:rPr>
        <w:t>1973</w:t>
      </w:r>
      <w:r w:rsidR="004F39FC">
        <w:rPr>
          <w:rFonts w:asciiTheme="minorHAnsi" w:hAnsiTheme="minorHAnsi"/>
          <w:sz w:val="24"/>
          <w:szCs w:val="32"/>
        </w:rPr>
        <w:t xml:space="preserve"> uprising</w:t>
      </w:r>
      <w:r w:rsidR="00052465" w:rsidRPr="00C35523">
        <w:rPr>
          <w:rFonts w:asciiTheme="minorHAnsi" w:hAnsiTheme="minorHAnsi"/>
          <w:sz w:val="24"/>
          <w:szCs w:val="32"/>
        </w:rPr>
        <w:t xml:space="preserve"> literally </w:t>
      </w:r>
      <w:r w:rsidR="00C35523">
        <w:rPr>
          <w:rFonts w:asciiTheme="minorHAnsi" w:hAnsiTheme="minorHAnsi"/>
          <w:sz w:val="24"/>
          <w:szCs w:val="32"/>
        </w:rPr>
        <w:t>fighting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052465" w:rsidRPr="00C35523">
        <w:rPr>
          <w:rFonts w:asciiTheme="minorHAnsi" w:hAnsiTheme="minorHAnsi"/>
          <w:sz w:val="24"/>
          <w:szCs w:val="32"/>
        </w:rPr>
        <w:t xml:space="preserve">and </w:t>
      </w:r>
      <w:r w:rsidR="00C35523">
        <w:rPr>
          <w:rFonts w:asciiTheme="minorHAnsi" w:hAnsiTheme="minorHAnsi"/>
          <w:sz w:val="24"/>
          <w:szCs w:val="32"/>
        </w:rPr>
        <w:t>dying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052465" w:rsidRPr="00C35523">
        <w:rPr>
          <w:rFonts w:asciiTheme="minorHAnsi" w:hAnsiTheme="minorHAnsi"/>
          <w:sz w:val="24"/>
          <w:szCs w:val="32"/>
        </w:rPr>
        <w:t>for</w:t>
      </w:r>
      <w:r w:rsidR="00C35523">
        <w:rPr>
          <w:rFonts w:asciiTheme="minorHAnsi" w:hAnsiTheme="minorHAnsi"/>
          <w:sz w:val="24"/>
          <w:szCs w:val="32"/>
        </w:rPr>
        <w:t xml:space="preserve"> the</w:t>
      </w:r>
      <w:r w:rsidR="00052465" w:rsidRPr="00C35523">
        <w:rPr>
          <w:rFonts w:asciiTheme="minorHAnsi" w:hAnsiTheme="minorHAnsi"/>
          <w:sz w:val="24"/>
          <w:szCs w:val="32"/>
        </w:rPr>
        <w:t xml:space="preserve"> democratic cause.</w:t>
      </w:r>
      <w:r w:rsidR="004F39FC">
        <w:rPr>
          <w:rFonts w:asciiTheme="minorHAnsi" w:hAnsiTheme="minorHAnsi"/>
          <w:sz w:val="24"/>
          <w:szCs w:val="32"/>
        </w:rPr>
        <w:t xml:space="preserve"> T</w:t>
      </w:r>
      <w:r w:rsidR="00C35523">
        <w:rPr>
          <w:rFonts w:asciiTheme="minorHAnsi" w:hAnsiTheme="minorHAnsi"/>
          <w:sz w:val="24"/>
          <w:szCs w:val="32"/>
        </w:rPr>
        <w:t>he group</w:t>
      </w:r>
      <w:r w:rsidR="0089750B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>promoted</w:t>
      </w:r>
      <w:r w:rsidR="0089750B" w:rsidRPr="00C35523">
        <w:rPr>
          <w:rFonts w:asciiTheme="minorHAnsi" w:hAnsiTheme="minorHAnsi"/>
          <w:sz w:val="24"/>
          <w:szCs w:val="32"/>
        </w:rPr>
        <w:t xml:space="preserve"> the</w:t>
      </w:r>
      <w:r w:rsidR="00617DF6" w:rsidRPr="00C35523">
        <w:rPr>
          <w:rFonts w:asciiTheme="minorHAnsi" w:hAnsiTheme="minorHAnsi"/>
          <w:sz w:val="24"/>
          <w:szCs w:val="32"/>
        </w:rPr>
        <w:t xml:space="preserve"> idea of </w:t>
      </w:r>
      <w:r w:rsidR="00C35523">
        <w:rPr>
          <w:rFonts w:asciiTheme="minorHAnsi" w:hAnsiTheme="minorHAnsi"/>
          <w:sz w:val="24"/>
          <w:szCs w:val="32"/>
        </w:rPr>
        <w:t>“</w:t>
      </w:r>
      <w:r w:rsidR="00617DF6" w:rsidRPr="00C35523">
        <w:rPr>
          <w:rFonts w:asciiTheme="minorHAnsi" w:hAnsiTheme="minorHAnsi"/>
          <w:sz w:val="24"/>
          <w:szCs w:val="32"/>
        </w:rPr>
        <w:t>Art for Life, Art for P</w:t>
      </w:r>
      <w:r w:rsidR="0089750B" w:rsidRPr="00C35523">
        <w:rPr>
          <w:rFonts w:asciiTheme="minorHAnsi" w:hAnsiTheme="minorHAnsi"/>
          <w:sz w:val="24"/>
          <w:szCs w:val="32"/>
        </w:rPr>
        <w:t>eople</w:t>
      </w:r>
      <w:r w:rsidR="00C35523">
        <w:rPr>
          <w:rFonts w:asciiTheme="minorHAnsi" w:hAnsiTheme="minorHAnsi"/>
          <w:sz w:val="24"/>
          <w:szCs w:val="32"/>
        </w:rPr>
        <w:t>”</w:t>
      </w:r>
      <w:r w:rsidR="0089750B" w:rsidRPr="00C35523">
        <w:rPr>
          <w:rFonts w:asciiTheme="minorHAnsi" w:hAnsiTheme="minorHAnsi"/>
          <w:sz w:val="24"/>
          <w:szCs w:val="32"/>
        </w:rPr>
        <w:t xml:space="preserve"> to counter the </w:t>
      </w:r>
      <w:r w:rsidR="00C35523">
        <w:rPr>
          <w:rFonts w:asciiTheme="minorHAnsi" w:hAnsiTheme="minorHAnsi"/>
          <w:sz w:val="24"/>
          <w:szCs w:val="32"/>
        </w:rPr>
        <w:t>notion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89750B" w:rsidRPr="00C35523">
        <w:rPr>
          <w:rFonts w:asciiTheme="minorHAnsi" w:hAnsiTheme="minorHAnsi"/>
          <w:sz w:val="24"/>
          <w:szCs w:val="32"/>
        </w:rPr>
        <w:t xml:space="preserve">of </w:t>
      </w:r>
      <w:ins w:id="18" w:author="doctor" w:date="2014-04-30T22:15:00Z">
        <w:r w:rsidR="00B059E2">
          <w:rPr>
            <w:rFonts w:asciiTheme="minorHAnsi" w:hAnsiTheme="minorHAnsi"/>
            <w:sz w:val="24"/>
            <w:szCs w:val="32"/>
          </w:rPr>
          <w:t>‘</w:t>
        </w:r>
      </w:ins>
      <w:r w:rsidR="0089750B" w:rsidRPr="00C35523">
        <w:rPr>
          <w:rFonts w:asciiTheme="minorHAnsi" w:hAnsiTheme="minorHAnsi"/>
          <w:sz w:val="24"/>
          <w:szCs w:val="32"/>
        </w:rPr>
        <w:t>Art for Art sake</w:t>
      </w:r>
      <w:ins w:id="19" w:author="doctor" w:date="2014-04-30T22:15:00Z">
        <w:r w:rsidR="00B059E2">
          <w:rPr>
            <w:rFonts w:asciiTheme="minorHAnsi" w:hAnsiTheme="minorHAnsi"/>
            <w:sz w:val="24"/>
            <w:szCs w:val="32"/>
          </w:rPr>
          <w:t>’</w:t>
        </w:r>
      </w:ins>
      <w:r w:rsidR="0089750B" w:rsidRPr="00C35523">
        <w:rPr>
          <w:rFonts w:asciiTheme="minorHAnsi" w:hAnsiTheme="minorHAnsi"/>
          <w:sz w:val="24"/>
          <w:szCs w:val="32"/>
        </w:rPr>
        <w:t>. The group’s manifesto</w:t>
      </w:r>
      <w:r w:rsidR="00C35523">
        <w:rPr>
          <w:rFonts w:asciiTheme="minorHAnsi" w:hAnsiTheme="minorHAnsi"/>
          <w:sz w:val="24"/>
          <w:szCs w:val="32"/>
        </w:rPr>
        <w:t xml:space="preserve">, which was critical </w:t>
      </w:r>
      <w:ins w:id="20" w:author="Clare Veal" w:date="2014-04-27T17:29:00Z">
        <w:r w:rsidR="002E0A53">
          <w:rPr>
            <w:rFonts w:asciiTheme="minorHAnsi" w:hAnsiTheme="minorHAnsi"/>
            <w:sz w:val="24"/>
            <w:szCs w:val="32"/>
          </w:rPr>
          <w:t>of</w:t>
        </w:r>
      </w:ins>
      <w:del w:id="21" w:author="Clare Veal" w:date="2014-04-27T17:29:00Z">
        <w:r w:rsidR="00C35523" w:rsidDel="002E0A53">
          <w:rPr>
            <w:rFonts w:asciiTheme="minorHAnsi" w:hAnsiTheme="minorHAnsi"/>
            <w:sz w:val="24"/>
            <w:szCs w:val="32"/>
          </w:rPr>
          <w:delText>to</w:delText>
        </w:r>
      </w:del>
      <w:r w:rsidR="00C35523">
        <w:rPr>
          <w:rFonts w:asciiTheme="minorHAnsi" w:hAnsiTheme="minorHAnsi"/>
          <w:sz w:val="24"/>
          <w:szCs w:val="32"/>
        </w:rPr>
        <w:t xml:space="preserve"> issues of </w:t>
      </w:r>
      <w:r w:rsidR="00C35523" w:rsidRPr="00C35523">
        <w:rPr>
          <w:rFonts w:asciiTheme="minorHAnsi" w:hAnsiTheme="minorHAnsi"/>
          <w:sz w:val="24"/>
          <w:szCs w:val="32"/>
        </w:rPr>
        <w:t xml:space="preserve">poverty, consumerism, imperialism and the </w:t>
      </w:r>
      <w:commentRangeStart w:id="22"/>
      <w:r w:rsidR="00C35523" w:rsidRPr="00C35523">
        <w:rPr>
          <w:rFonts w:asciiTheme="minorHAnsi" w:hAnsiTheme="minorHAnsi"/>
          <w:sz w:val="24"/>
          <w:szCs w:val="32"/>
        </w:rPr>
        <w:t>impact</w:t>
      </w:r>
      <w:ins w:id="23" w:author="Clare Veal" w:date="2014-04-27T17:29:00Z">
        <w:r w:rsidR="002E0A53">
          <w:rPr>
            <w:rFonts w:asciiTheme="minorHAnsi" w:hAnsiTheme="minorHAnsi"/>
            <w:sz w:val="24"/>
            <w:szCs w:val="32"/>
          </w:rPr>
          <w:t>s</w:t>
        </w:r>
      </w:ins>
      <w:r w:rsidR="00C35523" w:rsidRPr="00C35523">
        <w:rPr>
          <w:rFonts w:asciiTheme="minorHAnsi" w:hAnsiTheme="minorHAnsi"/>
          <w:sz w:val="24"/>
          <w:szCs w:val="32"/>
        </w:rPr>
        <w:t xml:space="preserve"> of </w:t>
      </w:r>
      <w:del w:id="24" w:author="Clare Veal" w:date="2014-04-27T17:29:00Z">
        <w:r w:rsidR="00C35523" w:rsidRPr="00C35523" w:rsidDel="002E0A53">
          <w:rPr>
            <w:rFonts w:asciiTheme="minorHAnsi" w:hAnsiTheme="minorHAnsi"/>
            <w:sz w:val="24"/>
            <w:szCs w:val="32"/>
          </w:rPr>
          <w:delText>anti</w:delText>
        </w:r>
      </w:del>
      <w:ins w:id="25" w:author="doctor" w:date="2014-04-24T16:26:00Z">
        <w:del w:id="26" w:author="Clare Veal" w:date="2014-04-27T17:29:00Z">
          <w:r w:rsidR="00BC2A66" w:rsidDel="002E0A53">
            <w:rPr>
              <w:rFonts w:asciiTheme="minorHAnsi" w:hAnsiTheme="minorHAnsi"/>
              <w:sz w:val="24"/>
              <w:szCs w:val="32"/>
            </w:rPr>
            <w:delText>-</w:delText>
          </w:r>
        </w:del>
      </w:ins>
      <w:del w:id="27" w:author="Clare Veal" w:date="2014-04-27T17:29:00Z">
        <w:r w:rsidR="00C35523" w:rsidRPr="00C35523" w:rsidDel="002E0A53">
          <w:rPr>
            <w:rFonts w:asciiTheme="minorHAnsi" w:hAnsiTheme="minorHAnsi"/>
            <w:sz w:val="24"/>
            <w:szCs w:val="32"/>
          </w:rPr>
          <w:delText xml:space="preserve"> totalitarian</w:delText>
        </w:r>
        <w:commentRangeEnd w:id="22"/>
        <w:r w:rsidR="00BC2A66" w:rsidDel="002E0A53">
          <w:rPr>
            <w:rStyle w:val="CommentReference"/>
            <w:rFonts w:cs="Cordia New"/>
          </w:rPr>
          <w:commentReference w:id="22"/>
        </w:r>
      </w:del>
      <w:ins w:id="28" w:author="Clare Veal" w:date="2014-04-27T17:29:00Z">
        <w:r w:rsidR="002E0A53">
          <w:rPr>
            <w:rFonts w:asciiTheme="minorHAnsi" w:hAnsiTheme="minorHAnsi"/>
            <w:sz w:val="24"/>
            <w:szCs w:val="32"/>
          </w:rPr>
          <w:t>totalitarianism</w:t>
        </w:r>
      </w:ins>
      <w:r w:rsidR="00C35523">
        <w:rPr>
          <w:rFonts w:asciiTheme="minorHAnsi" w:hAnsiTheme="minorHAnsi"/>
          <w:sz w:val="24"/>
          <w:szCs w:val="32"/>
        </w:rPr>
        <w:t>,</w:t>
      </w:r>
      <w:r w:rsidR="0089750B" w:rsidRPr="00C35523">
        <w:rPr>
          <w:rFonts w:asciiTheme="minorHAnsi" w:hAnsiTheme="minorHAnsi"/>
          <w:sz w:val="24"/>
          <w:szCs w:val="32"/>
        </w:rPr>
        <w:t xml:space="preserve"> was published in 1975</w:t>
      </w:r>
      <w:r w:rsidR="00C35523">
        <w:rPr>
          <w:rFonts w:asciiTheme="minorHAnsi" w:hAnsiTheme="minorHAnsi"/>
          <w:sz w:val="24"/>
          <w:szCs w:val="32"/>
        </w:rPr>
        <w:t>.</w:t>
      </w:r>
    </w:p>
    <w:p w:rsidR="00181B3A" w:rsidRDefault="00A636EC">
      <w:pPr>
        <w:ind w:firstLine="720"/>
        <w:jc w:val="thaiDistribute"/>
        <w:rPr>
          <w:rFonts w:asciiTheme="minorHAnsi" w:hAnsiTheme="minorHAnsi"/>
          <w:i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 xml:space="preserve">The Artists Front of Thailand movement </w:t>
      </w:r>
      <w:r w:rsidR="00C35523">
        <w:rPr>
          <w:rFonts w:asciiTheme="minorHAnsi" w:hAnsiTheme="minorHAnsi"/>
          <w:sz w:val="24"/>
          <w:szCs w:val="32"/>
        </w:rPr>
        <w:t>was influenced by the</w:t>
      </w:r>
      <w:r w:rsidR="00E24602" w:rsidRPr="00C35523">
        <w:rPr>
          <w:rFonts w:asciiTheme="minorHAnsi" w:hAnsiTheme="minorHAnsi"/>
          <w:sz w:val="24"/>
          <w:szCs w:val="32"/>
        </w:rPr>
        <w:t xml:space="preserve"> S</w:t>
      </w:r>
      <w:r w:rsidRPr="00C35523">
        <w:rPr>
          <w:rFonts w:asciiTheme="minorHAnsi" w:hAnsiTheme="minorHAnsi"/>
          <w:sz w:val="24"/>
          <w:szCs w:val="32"/>
        </w:rPr>
        <w:t>ocialist Realis</w:t>
      </w:r>
      <w:r w:rsidR="00C35523">
        <w:rPr>
          <w:rFonts w:asciiTheme="minorHAnsi" w:hAnsiTheme="minorHAnsi"/>
          <w:sz w:val="24"/>
          <w:szCs w:val="32"/>
        </w:rPr>
        <w:t>t</w:t>
      </w:r>
      <w:r w:rsidRPr="00C35523">
        <w:rPr>
          <w:rFonts w:asciiTheme="minorHAnsi" w:hAnsiTheme="minorHAnsi"/>
          <w:sz w:val="24"/>
          <w:szCs w:val="32"/>
        </w:rPr>
        <w:t xml:space="preserve"> ideas </w:t>
      </w:r>
      <w:r w:rsidR="00C35523">
        <w:rPr>
          <w:rFonts w:asciiTheme="minorHAnsi" w:hAnsiTheme="minorHAnsi"/>
          <w:sz w:val="24"/>
          <w:szCs w:val="32"/>
        </w:rPr>
        <w:t xml:space="preserve">that </w:t>
      </w:r>
      <w:r w:rsidRPr="00C35523">
        <w:rPr>
          <w:rFonts w:asciiTheme="minorHAnsi" w:hAnsiTheme="minorHAnsi"/>
          <w:sz w:val="24"/>
          <w:szCs w:val="32"/>
        </w:rPr>
        <w:t>appear</w:t>
      </w:r>
      <w:r w:rsidR="00C35523">
        <w:rPr>
          <w:rFonts w:asciiTheme="minorHAnsi" w:hAnsiTheme="minorHAnsi"/>
          <w:sz w:val="24"/>
          <w:szCs w:val="32"/>
        </w:rPr>
        <w:t>ed</w:t>
      </w:r>
      <w:r w:rsidRPr="00C35523">
        <w:rPr>
          <w:rFonts w:asciiTheme="minorHAnsi" w:hAnsiTheme="minorHAnsi"/>
          <w:sz w:val="24"/>
          <w:szCs w:val="32"/>
        </w:rPr>
        <w:t xml:space="preserve"> in </w:t>
      </w:r>
      <w:proofErr w:type="spellStart"/>
      <w:r w:rsidRPr="00C35523">
        <w:rPr>
          <w:rFonts w:asciiTheme="minorHAnsi" w:hAnsiTheme="minorHAnsi"/>
          <w:sz w:val="24"/>
          <w:szCs w:val="32"/>
        </w:rPr>
        <w:t>Jitr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Phumisak’s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book </w:t>
      </w:r>
      <w:r w:rsidR="00A2632F" w:rsidRPr="00A2632F">
        <w:rPr>
          <w:rFonts w:asciiTheme="minorHAnsi" w:hAnsiTheme="minorHAnsi"/>
          <w:i/>
          <w:sz w:val="24"/>
          <w:szCs w:val="32"/>
        </w:rPr>
        <w:t xml:space="preserve">Art for Life, Art </w:t>
      </w:r>
      <w:del w:id="29" w:author="Clare Veal" w:date="2014-04-27T17:36:00Z">
        <w:r w:rsidR="00A2632F" w:rsidRPr="00A2632F" w:rsidDel="002E0A53">
          <w:rPr>
            <w:rFonts w:asciiTheme="minorHAnsi" w:hAnsiTheme="minorHAnsi"/>
            <w:i/>
            <w:sz w:val="24"/>
            <w:szCs w:val="32"/>
          </w:rPr>
          <w:delText>for</w:delText>
        </w:r>
      </w:del>
      <w:ins w:id="30" w:author="Clare Veal" w:date="2014-04-27T17:36:00Z">
        <w:r w:rsidR="002E0A53">
          <w:rPr>
            <w:rFonts w:asciiTheme="minorHAnsi" w:hAnsiTheme="minorHAnsi"/>
            <w:i/>
            <w:sz w:val="24"/>
            <w:szCs w:val="32"/>
          </w:rPr>
          <w:t>for the</w:t>
        </w:r>
        <w:del w:id="31" w:author="doctor" w:date="2014-04-30T22:15:00Z">
          <w:r w:rsidR="002E0A53" w:rsidDel="00B059E2">
            <w:rPr>
              <w:rFonts w:asciiTheme="minorHAnsi" w:hAnsiTheme="minorHAnsi"/>
              <w:i/>
              <w:sz w:val="24"/>
              <w:szCs w:val="32"/>
            </w:rPr>
            <w:delText xml:space="preserve"> </w:delText>
          </w:r>
        </w:del>
      </w:ins>
      <w:r w:rsidR="00A2632F" w:rsidRPr="00A2632F">
        <w:rPr>
          <w:rFonts w:asciiTheme="minorHAnsi" w:hAnsiTheme="minorHAnsi"/>
          <w:i/>
          <w:sz w:val="24"/>
          <w:szCs w:val="32"/>
        </w:rPr>
        <w:t xml:space="preserve"> </w:t>
      </w:r>
      <w:ins w:id="32" w:author="Clare Veal" w:date="2014-04-27T17:36:00Z">
        <w:r w:rsidR="002E0A53">
          <w:rPr>
            <w:rFonts w:asciiTheme="minorHAnsi" w:hAnsiTheme="minorHAnsi"/>
            <w:i/>
            <w:sz w:val="24"/>
            <w:szCs w:val="32"/>
          </w:rPr>
          <w:t>P</w:t>
        </w:r>
      </w:ins>
      <w:commentRangeStart w:id="33"/>
      <w:del w:id="34" w:author="Clare Veal" w:date="2014-04-27T17:36:00Z">
        <w:r w:rsidR="00A2632F" w:rsidRPr="00A2632F" w:rsidDel="002E0A53">
          <w:rPr>
            <w:rFonts w:asciiTheme="minorHAnsi" w:hAnsiTheme="minorHAnsi"/>
            <w:i/>
            <w:sz w:val="24"/>
            <w:szCs w:val="32"/>
          </w:rPr>
          <w:delText>p</w:delText>
        </w:r>
      </w:del>
      <w:r w:rsidR="00A2632F" w:rsidRPr="00A2632F">
        <w:rPr>
          <w:rFonts w:asciiTheme="minorHAnsi" w:hAnsiTheme="minorHAnsi"/>
          <w:i/>
          <w:sz w:val="24"/>
          <w:szCs w:val="32"/>
        </w:rPr>
        <w:t>eople</w:t>
      </w:r>
      <w:commentRangeEnd w:id="33"/>
      <w:r w:rsidR="00BC2A66">
        <w:rPr>
          <w:rStyle w:val="CommentReference"/>
          <w:rFonts w:cs="Cordia New"/>
        </w:rPr>
        <w:commentReference w:id="33"/>
      </w:r>
      <w:ins w:id="35" w:author="Clare Veal" w:date="2014-04-27T17:30:00Z">
        <w:r w:rsidR="002E0A53">
          <w:rPr>
            <w:rFonts w:asciiTheme="minorHAnsi" w:hAnsiTheme="minorHAnsi"/>
            <w:sz w:val="24"/>
            <w:szCs w:val="32"/>
          </w:rPr>
          <w:t xml:space="preserve">, first published in 1957 and subsequently discovered by students in the </w:t>
        </w:r>
        <w:proofErr w:type="spellStart"/>
        <w:r w:rsidR="002E0A53">
          <w:rPr>
            <w:rFonts w:asciiTheme="minorHAnsi" w:hAnsiTheme="minorHAnsi"/>
            <w:sz w:val="24"/>
            <w:szCs w:val="32"/>
          </w:rPr>
          <w:t>Thammasat</w:t>
        </w:r>
        <w:proofErr w:type="spellEnd"/>
        <w:r w:rsidR="002E0A53">
          <w:rPr>
            <w:rFonts w:asciiTheme="minorHAnsi" w:hAnsiTheme="minorHAnsi"/>
            <w:sz w:val="24"/>
            <w:szCs w:val="32"/>
          </w:rPr>
          <w:t xml:space="preserve"> University library and cheaply reprinted </w:t>
        </w:r>
      </w:ins>
      <w:ins w:id="36" w:author="Clare Veal" w:date="2014-04-27T17:35:00Z">
        <w:r w:rsidR="002E0A53">
          <w:rPr>
            <w:rFonts w:asciiTheme="minorHAnsi" w:hAnsiTheme="minorHAnsi"/>
            <w:sz w:val="24"/>
            <w:szCs w:val="32"/>
          </w:rPr>
          <w:t>in 1972</w:t>
        </w:r>
      </w:ins>
      <w:ins w:id="37" w:author="Clare Veal" w:date="2014-04-27T17:30:00Z">
        <w:r w:rsidR="002E0A53">
          <w:rPr>
            <w:rFonts w:asciiTheme="minorHAnsi" w:hAnsiTheme="minorHAnsi"/>
            <w:sz w:val="24"/>
            <w:szCs w:val="32"/>
          </w:rPr>
          <w:t>,</w:t>
        </w:r>
      </w:ins>
      <w:r w:rsidR="00A2632F" w:rsidRPr="00A2632F">
        <w:rPr>
          <w:rFonts w:asciiTheme="minorHAnsi" w:hAnsiTheme="minorHAnsi"/>
          <w:i/>
          <w:sz w:val="24"/>
          <w:szCs w:val="32"/>
        </w:rPr>
        <w:t xml:space="preserve"> </w:t>
      </w:r>
      <w:del w:id="38" w:author="Clare Veal" w:date="2014-04-27T17:31:00Z">
        <w:r w:rsidRPr="00C35523" w:rsidDel="002E0A53">
          <w:rPr>
            <w:rFonts w:asciiTheme="minorHAnsi" w:hAnsiTheme="minorHAnsi"/>
            <w:sz w:val="24"/>
            <w:szCs w:val="32"/>
          </w:rPr>
          <w:delText>and</w:delText>
        </w:r>
        <w:r w:rsidR="00C35523" w:rsidDel="002E0A53">
          <w:rPr>
            <w:rFonts w:asciiTheme="minorHAnsi" w:hAnsiTheme="minorHAnsi"/>
            <w:sz w:val="24"/>
            <w:szCs w:val="32"/>
          </w:rPr>
          <w:delText xml:space="preserve"> </w:delText>
        </w:r>
      </w:del>
      <w:ins w:id="39" w:author="Clare Veal" w:date="2014-04-27T17:31:00Z">
        <w:r w:rsidR="002E0A53">
          <w:rPr>
            <w:rFonts w:asciiTheme="minorHAnsi" w:hAnsiTheme="minorHAnsi"/>
            <w:sz w:val="24"/>
            <w:szCs w:val="32"/>
          </w:rPr>
          <w:t>a</w:t>
        </w:r>
      </w:ins>
      <w:ins w:id="40" w:author="doctor" w:date="2014-04-30T22:16:00Z">
        <w:r w:rsidR="00B059E2">
          <w:rPr>
            <w:rFonts w:asciiTheme="minorHAnsi" w:hAnsiTheme="minorHAnsi"/>
            <w:sz w:val="24"/>
            <w:szCs w:val="32"/>
          </w:rPr>
          <w:t>long with</w:t>
        </w:r>
      </w:ins>
      <w:ins w:id="41" w:author="Clare Veal" w:date="2014-04-27T17:31:00Z">
        <w:del w:id="42" w:author="doctor" w:date="2014-04-30T22:16:00Z">
          <w:r w:rsidR="002E0A53" w:rsidDel="00B059E2">
            <w:rPr>
              <w:rFonts w:asciiTheme="minorHAnsi" w:hAnsiTheme="minorHAnsi"/>
              <w:sz w:val="24"/>
              <w:szCs w:val="32"/>
            </w:rPr>
            <w:delText xml:space="preserve">s well as </w:delText>
          </w:r>
        </w:del>
      </w:ins>
      <w:ins w:id="43" w:author="Clare Veal" w:date="2014-04-27T17:32:00Z">
        <w:del w:id="44" w:author="doctor" w:date="2014-04-30T22:16:00Z">
          <w:r w:rsidR="002E0A53" w:rsidDel="00B059E2">
            <w:rPr>
              <w:rFonts w:asciiTheme="minorHAnsi" w:hAnsiTheme="minorHAnsi"/>
              <w:sz w:val="24"/>
              <w:szCs w:val="32"/>
            </w:rPr>
            <w:delText>in</w:delText>
          </w:r>
        </w:del>
        <w:r w:rsidR="002E0A53">
          <w:rPr>
            <w:rFonts w:asciiTheme="minorHAnsi" w:hAnsiTheme="minorHAnsi"/>
            <w:sz w:val="24"/>
            <w:szCs w:val="32"/>
          </w:rPr>
          <w:t xml:space="preserve"> </w:t>
        </w:r>
      </w:ins>
      <w:del w:id="45" w:author="Clare Veal" w:date="2014-04-27T17:32:00Z">
        <w:r w:rsidR="00C35523" w:rsidDel="002E0A53">
          <w:rPr>
            <w:rFonts w:asciiTheme="minorHAnsi" w:hAnsiTheme="minorHAnsi"/>
            <w:sz w:val="24"/>
            <w:szCs w:val="32"/>
          </w:rPr>
          <w:delText>in</w:delText>
        </w:r>
        <w:r w:rsidRPr="00C35523" w:rsidDel="002E0A53">
          <w:rPr>
            <w:rFonts w:asciiTheme="minorHAnsi" w:hAnsiTheme="minorHAnsi"/>
            <w:sz w:val="24"/>
            <w:szCs w:val="32"/>
          </w:rPr>
          <w:delText xml:space="preserve"> </w:delText>
        </w:r>
      </w:del>
      <w:r w:rsidRPr="00C35523">
        <w:rPr>
          <w:rFonts w:asciiTheme="minorHAnsi" w:hAnsiTheme="minorHAnsi"/>
          <w:sz w:val="24"/>
          <w:szCs w:val="32"/>
        </w:rPr>
        <w:t>his essays on art and culture.</w:t>
      </w:r>
      <w:r w:rsidR="00E24602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Many</w:t>
      </w:r>
      <w:r w:rsidR="00E24602" w:rsidRPr="00C35523">
        <w:rPr>
          <w:rFonts w:asciiTheme="minorHAnsi" w:hAnsiTheme="minorHAnsi"/>
          <w:sz w:val="24"/>
          <w:szCs w:val="32"/>
        </w:rPr>
        <w:t xml:space="preserve"> books about Socialism</w:t>
      </w:r>
      <w:r w:rsidRPr="00C35523">
        <w:rPr>
          <w:rFonts w:asciiTheme="minorHAnsi" w:hAnsiTheme="minorHAnsi"/>
          <w:sz w:val="24"/>
          <w:szCs w:val="32"/>
        </w:rPr>
        <w:t xml:space="preserve"> were</w:t>
      </w:r>
      <w:r w:rsidR="00C35523">
        <w:rPr>
          <w:rFonts w:asciiTheme="minorHAnsi" w:hAnsiTheme="minorHAnsi"/>
          <w:sz w:val="24"/>
          <w:szCs w:val="32"/>
        </w:rPr>
        <w:t xml:space="preserve"> also</w:t>
      </w:r>
      <w:r w:rsidRPr="00C35523">
        <w:rPr>
          <w:rFonts w:asciiTheme="minorHAnsi" w:hAnsiTheme="minorHAnsi"/>
          <w:sz w:val="24"/>
          <w:szCs w:val="32"/>
        </w:rPr>
        <w:t xml:space="preserve"> translate</w:t>
      </w:r>
      <w:r w:rsidR="00E24602" w:rsidRPr="00C35523">
        <w:rPr>
          <w:rFonts w:asciiTheme="minorHAnsi" w:hAnsiTheme="minorHAnsi"/>
          <w:sz w:val="24"/>
          <w:szCs w:val="32"/>
        </w:rPr>
        <w:t xml:space="preserve">d </w:t>
      </w:r>
      <w:r w:rsidR="00C35523">
        <w:rPr>
          <w:rFonts w:asciiTheme="minorHAnsi" w:hAnsiTheme="minorHAnsi"/>
          <w:sz w:val="24"/>
          <w:szCs w:val="32"/>
        </w:rPr>
        <w:t xml:space="preserve">and published </w:t>
      </w:r>
      <w:r w:rsidR="00E24602" w:rsidRPr="00C35523">
        <w:rPr>
          <w:rFonts w:asciiTheme="minorHAnsi" w:hAnsiTheme="minorHAnsi"/>
          <w:sz w:val="24"/>
          <w:szCs w:val="32"/>
        </w:rPr>
        <w:t>in</w:t>
      </w:r>
      <w:r w:rsidRPr="00C35523">
        <w:rPr>
          <w:rFonts w:asciiTheme="minorHAnsi" w:hAnsiTheme="minorHAnsi"/>
          <w:sz w:val="24"/>
          <w:szCs w:val="32"/>
        </w:rPr>
        <w:t xml:space="preserve"> this period</w:t>
      </w:r>
      <w:r w:rsidR="00C35523">
        <w:rPr>
          <w:rFonts w:asciiTheme="minorHAnsi" w:hAnsiTheme="minorHAnsi"/>
          <w:sz w:val="24"/>
          <w:szCs w:val="32"/>
        </w:rPr>
        <w:t>,</w:t>
      </w:r>
      <w:r w:rsidRPr="00C35523">
        <w:rPr>
          <w:rFonts w:asciiTheme="minorHAnsi" w:hAnsiTheme="minorHAnsi"/>
          <w:sz w:val="24"/>
          <w:szCs w:val="32"/>
        </w:rPr>
        <w:t xml:space="preserve"> includ</w:t>
      </w:r>
      <w:r w:rsidR="00C35523">
        <w:rPr>
          <w:rFonts w:asciiTheme="minorHAnsi" w:hAnsiTheme="minorHAnsi"/>
          <w:sz w:val="24"/>
          <w:szCs w:val="32"/>
        </w:rPr>
        <w:t>ing</w:t>
      </w:r>
      <w:r w:rsidRPr="00C35523">
        <w:rPr>
          <w:rFonts w:asciiTheme="minorHAnsi" w:hAnsiTheme="minorHAnsi"/>
          <w:sz w:val="24"/>
          <w:szCs w:val="32"/>
        </w:rPr>
        <w:t xml:space="preserve"> Mao Zedong’s seminar on art at </w:t>
      </w:r>
      <w:proofErr w:type="spellStart"/>
      <w:r w:rsidRPr="00C35523">
        <w:rPr>
          <w:rFonts w:asciiTheme="minorHAnsi" w:hAnsiTheme="minorHAnsi"/>
          <w:sz w:val="24"/>
          <w:szCs w:val="32"/>
        </w:rPr>
        <w:t>Yenan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V.I. Lenin’s </w:t>
      </w:r>
      <w:r w:rsidR="00A2632F" w:rsidRPr="00A2632F">
        <w:rPr>
          <w:rFonts w:asciiTheme="minorHAnsi" w:hAnsiTheme="minorHAnsi"/>
          <w:i/>
          <w:sz w:val="24"/>
          <w:szCs w:val="32"/>
        </w:rPr>
        <w:t>On Literature</w:t>
      </w:r>
      <w:r w:rsidRPr="00C35523">
        <w:rPr>
          <w:rFonts w:asciiTheme="minorHAnsi" w:hAnsiTheme="minorHAnsi"/>
          <w:sz w:val="24"/>
          <w:szCs w:val="32"/>
        </w:rPr>
        <w:t xml:space="preserve"> </w:t>
      </w:r>
      <w:r w:rsidR="00A2632F" w:rsidRPr="00A2632F">
        <w:rPr>
          <w:rFonts w:asciiTheme="minorHAnsi" w:hAnsiTheme="minorHAnsi"/>
          <w:i/>
          <w:sz w:val="24"/>
          <w:szCs w:val="32"/>
        </w:rPr>
        <w:t>and Art</w:t>
      </w:r>
      <w:r w:rsidRPr="00C35523">
        <w:rPr>
          <w:rFonts w:asciiTheme="minorHAnsi" w:hAnsiTheme="minorHAnsi"/>
          <w:sz w:val="24"/>
          <w:szCs w:val="32"/>
        </w:rPr>
        <w:t>,</w:t>
      </w:r>
      <w:r w:rsidR="00C35523">
        <w:rPr>
          <w:rFonts w:asciiTheme="minorHAnsi" w:hAnsiTheme="minorHAnsi"/>
          <w:sz w:val="24"/>
          <w:szCs w:val="32"/>
        </w:rPr>
        <w:t xml:space="preserve"> and</w:t>
      </w:r>
      <w:r w:rsidRPr="00C35523">
        <w:rPr>
          <w:rFonts w:asciiTheme="minorHAnsi" w:hAnsiTheme="minorHAnsi"/>
          <w:sz w:val="24"/>
          <w:szCs w:val="32"/>
        </w:rPr>
        <w:t xml:space="preserve"> Leo Tolstoy’s </w:t>
      </w:r>
      <w:r w:rsidR="00A2632F" w:rsidRPr="00A2632F">
        <w:rPr>
          <w:rFonts w:asciiTheme="minorHAnsi" w:hAnsiTheme="minorHAnsi"/>
          <w:i/>
          <w:sz w:val="24"/>
          <w:szCs w:val="32"/>
        </w:rPr>
        <w:t>What is Art?</w:t>
      </w:r>
    </w:p>
    <w:p w:rsidR="00181B3A" w:rsidRDefault="004F39FC">
      <w:pPr>
        <w:ind w:firstLine="720"/>
        <w:jc w:val="thaiDistribute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t xml:space="preserve">The </w:t>
      </w:r>
      <w:r w:rsidRPr="00C35523">
        <w:rPr>
          <w:rFonts w:asciiTheme="minorHAnsi" w:hAnsiTheme="minorHAnsi"/>
          <w:sz w:val="24"/>
          <w:szCs w:val="32"/>
        </w:rPr>
        <w:t xml:space="preserve">members of the AFT were </w:t>
      </w:r>
      <w:r>
        <w:rPr>
          <w:rFonts w:asciiTheme="minorHAnsi" w:hAnsiTheme="minorHAnsi"/>
          <w:sz w:val="24"/>
          <w:szCs w:val="32"/>
        </w:rPr>
        <w:t>predominantly</w:t>
      </w:r>
      <w:r w:rsidRPr="00C35523">
        <w:rPr>
          <w:rFonts w:asciiTheme="minorHAnsi" w:hAnsiTheme="minorHAnsi"/>
          <w:sz w:val="24"/>
          <w:szCs w:val="32"/>
        </w:rPr>
        <w:t xml:space="preserve"> students </w:t>
      </w:r>
      <w:r>
        <w:rPr>
          <w:rFonts w:asciiTheme="minorHAnsi" w:hAnsiTheme="minorHAnsi"/>
          <w:sz w:val="24"/>
          <w:szCs w:val="32"/>
        </w:rPr>
        <w:t>from</w:t>
      </w:r>
      <w:r w:rsidRPr="00C35523">
        <w:rPr>
          <w:rFonts w:asciiTheme="minorHAnsi" w:hAnsiTheme="minorHAnsi"/>
          <w:sz w:val="24"/>
          <w:szCs w:val="32"/>
        </w:rPr>
        <w:t xml:space="preserve"> the school of Arts and Crafts (</w:t>
      </w:r>
      <w:proofErr w:type="spellStart"/>
      <w:r w:rsidRPr="00C35523">
        <w:rPr>
          <w:rFonts w:asciiTheme="minorHAnsi" w:hAnsiTheme="minorHAnsi"/>
          <w:sz w:val="24"/>
          <w:szCs w:val="32"/>
        </w:rPr>
        <w:t>Poh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Chang), </w:t>
      </w:r>
      <w:proofErr w:type="spellStart"/>
      <w:r w:rsidRPr="00C35523">
        <w:rPr>
          <w:rFonts w:asciiTheme="minorHAnsi" w:hAnsiTheme="minorHAnsi"/>
          <w:sz w:val="24"/>
          <w:szCs w:val="32"/>
        </w:rPr>
        <w:t>Korat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Technical College, </w:t>
      </w:r>
      <w:r>
        <w:rPr>
          <w:rFonts w:asciiTheme="minorHAnsi" w:hAnsiTheme="minorHAnsi"/>
          <w:sz w:val="24"/>
          <w:szCs w:val="32"/>
        </w:rPr>
        <w:t xml:space="preserve">and </w:t>
      </w:r>
      <w:r w:rsidRPr="00C35523">
        <w:rPr>
          <w:rFonts w:asciiTheme="minorHAnsi" w:hAnsiTheme="minorHAnsi"/>
          <w:sz w:val="24"/>
          <w:szCs w:val="32"/>
        </w:rPr>
        <w:t xml:space="preserve">College of Fine Arts rather than </w:t>
      </w:r>
      <w:proofErr w:type="spellStart"/>
      <w:r w:rsidRPr="00C35523">
        <w:rPr>
          <w:rFonts w:asciiTheme="minorHAnsi" w:hAnsiTheme="minorHAnsi"/>
          <w:sz w:val="24"/>
          <w:szCs w:val="32"/>
        </w:rPr>
        <w:t>Silpakorn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University. </w:t>
      </w:r>
      <w:r>
        <w:rPr>
          <w:rFonts w:asciiTheme="minorHAnsi" w:hAnsiTheme="minorHAnsi"/>
          <w:sz w:val="24"/>
          <w:szCs w:val="32"/>
        </w:rPr>
        <w:t>These included</w:t>
      </w:r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Kamchorn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Soonpongsri</w:t>
      </w:r>
      <w:proofErr w:type="spellEnd"/>
      <w:r>
        <w:rPr>
          <w:rFonts w:asciiTheme="minorHAnsi" w:hAnsiTheme="minorHAnsi"/>
          <w:sz w:val="24"/>
          <w:szCs w:val="32"/>
        </w:rPr>
        <w:t xml:space="preserve"> (</w:t>
      </w:r>
      <w:r w:rsidRPr="00C35523">
        <w:rPr>
          <w:rFonts w:asciiTheme="minorHAnsi" w:hAnsiTheme="minorHAnsi"/>
          <w:sz w:val="24"/>
          <w:szCs w:val="32"/>
        </w:rPr>
        <w:t>chairman in 1974</w:t>
      </w:r>
      <w:r>
        <w:rPr>
          <w:rFonts w:asciiTheme="minorHAnsi" w:hAnsiTheme="minorHAnsi"/>
          <w:sz w:val="24"/>
          <w:szCs w:val="32"/>
        </w:rPr>
        <w:t>)</w:t>
      </w:r>
      <w:r w:rsidRPr="00C35523">
        <w:rPr>
          <w:rFonts w:asciiTheme="minorHAnsi" w:hAnsiTheme="minorHAnsi"/>
          <w:sz w:val="24"/>
          <w:szCs w:val="32"/>
        </w:rPr>
        <w:t xml:space="preserve">, Santi </w:t>
      </w:r>
      <w:proofErr w:type="spellStart"/>
      <w:r w:rsidRPr="00C35523">
        <w:rPr>
          <w:rFonts w:asciiTheme="minorHAnsi" w:hAnsiTheme="minorHAnsi"/>
          <w:sz w:val="24"/>
          <w:szCs w:val="32"/>
        </w:rPr>
        <w:t>Isrowuthakul</w:t>
      </w:r>
      <w:proofErr w:type="spellEnd"/>
      <w:r>
        <w:rPr>
          <w:rFonts w:asciiTheme="minorHAnsi" w:hAnsiTheme="minorHAnsi"/>
          <w:sz w:val="24"/>
          <w:szCs w:val="32"/>
        </w:rPr>
        <w:t>, (</w:t>
      </w:r>
      <w:r w:rsidRPr="00C35523">
        <w:rPr>
          <w:rFonts w:asciiTheme="minorHAnsi" w:hAnsiTheme="minorHAnsi"/>
          <w:sz w:val="24"/>
          <w:szCs w:val="32"/>
        </w:rPr>
        <w:t>chairman in 1976</w:t>
      </w:r>
      <w:r>
        <w:rPr>
          <w:rFonts w:asciiTheme="minorHAnsi" w:hAnsiTheme="minorHAnsi"/>
          <w:sz w:val="24"/>
          <w:szCs w:val="32"/>
        </w:rPr>
        <w:t>)</w:t>
      </w:r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Thammasak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Booncherd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Chokchai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Takpho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Santipaab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Nako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Somchai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Watcharasombat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Pitak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Piyapong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Singnoi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Fusawatdisathaporn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Sinsawat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Yordbangtoey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Lawan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Upa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-in, </w:t>
      </w:r>
      <w:proofErr w:type="spellStart"/>
      <w:r w:rsidRPr="00C35523">
        <w:rPr>
          <w:rFonts w:asciiTheme="minorHAnsi" w:hAnsiTheme="minorHAnsi"/>
          <w:sz w:val="24"/>
          <w:szCs w:val="32"/>
        </w:rPr>
        <w:t>Amnard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Yensabai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, </w:t>
      </w:r>
      <w:r>
        <w:rPr>
          <w:rFonts w:asciiTheme="minorHAnsi" w:hAnsiTheme="minorHAnsi"/>
          <w:sz w:val="24"/>
          <w:szCs w:val="32"/>
        </w:rPr>
        <w:t xml:space="preserve">and </w:t>
      </w:r>
      <w:proofErr w:type="spellStart"/>
      <w:r w:rsidRPr="00C35523">
        <w:rPr>
          <w:rFonts w:asciiTheme="minorHAnsi" w:hAnsiTheme="minorHAnsi"/>
          <w:sz w:val="24"/>
          <w:szCs w:val="32"/>
        </w:rPr>
        <w:t>Wiroon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Pr="00C35523">
        <w:rPr>
          <w:rFonts w:asciiTheme="minorHAnsi" w:hAnsiTheme="minorHAnsi"/>
          <w:sz w:val="24"/>
          <w:szCs w:val="32"/>
        </w:rPr>
        <w:t>Tungchareon</w:t>
      </w:r>
      <w:proofErr w:type="spellEnd"/>
      <w:r>
        <w:rPr>
          <w:rFonts w:asciiTheme="minorHAnsi" w:hAnsiTheme="minorHAnsi"/>
          <w:sz w:val="24"/>
          <w:szCs w:val="32"/>
        </w:rPr>
        <w:t>.</w:t>
      </w:r>
    </w:p>
    <w:p w:rsidR="00181B3A" w:rsidRDefault="00A619C9">
      <w:pPr>
        <w:ind w:firstLine="720"/>
        <w:jc w:val="thaiDistribute"/>
        <w:rPr>
          <w:rFonts w:asciiTheme="minorHAnsi" w:hAnsiTheme="minorHAnsi"/>
          <w:sz w:val="24"/>
          <w:szCs w:val="32"/>
        </w:rPr>
      </w:pPr>
      <w:r w:rsidRPr="00C35523">
        <w:rPr>
          <w:rFonts w:asciiTheme="minorHAnsi" w:hAnsiTheme="minorHAnsi"/>
          <w:sz w:val="24"/>
          <w:szCs w:val="32"/>
        </w:rPr>
        <w:t>The AFT’s first exhibition</w:t>
      </w:r>
      <w:r w:rsidR="00A55099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>was held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A55099" w:rsidRPr="00C35523">
        <w:rPr>
          <w:rFonts w:asciiTheme="minorHAnsi" w:hAnsiTheme="minorHAnsi"/>
          <w:sz w:val="24"/>
          <w:szCs w:val="32"/>
        </w:rPr>
        <w:t xml:space="preserve">on </w:t>
      </w:r>
      <w:proofErr w:type="spellStart"/>
      <w:r w:rsidR="00A55099" w:rsidRPr="00C35523">
        <w:rPr>
          <w:rFonts w:asciiTheme="minorHAnsi" w:hAnsiTheme="minorHAnsi"/>
          <w:sz w:val="24"/>
          <w:szCs w:val="32"/>
        </w:rPr>
        <w:t>Ratchadamnern</w:t>
      </w:r>
      <w:proofErr w:type="spellEnd"/>
      <w:r w:rsidR="00A55099" w:rsidRPr="00C35523">
        <w:rPr>
          <w:rFonts w:asciiTheme="minorHAnsi" w:hAnsiTheme="minorHAnsi"/>
          <w:sz w:val="24"/>
          <w:szCs w:val="32"/>
        </w:rPr>
        <w:t xml:space="preserve"> A</w:t>
      </w:r>
      <w:r w:rsidR="007A6C9A" w:rsidRPr="00C35523">
        <w:rPr>
          <w:rFonts w:asciiTheme="minorHAnsi" w:hAnsiTheme="minorHAnsi"/>
          <w:sz w:val="24"/>
          <w:szCs w:val="32"/>
        </w:rPr>
        <w:t xml:space="preserve">venue </w:t>
      </w:r>
      <w:r w:rsidR="00C35523">
        <w:rPr>
          <w:rFonts w:asciiTheme="minorHAnsi" w:hAnsiTheme="minorHAnsi"/>
          <w:sz w:val="24"/>
          <w:szCs w:val="32"/>
        </w:rPr>
        <w:t xml:space="preserve">in 1974 </w:t>
      </w:r>
      <w:r w:rsidR="007A6C9A" w:rsidRPr="00C35523">
        <w:rPr>
          <w:rFonts w:asciiTheme="minorHAnsi" w:hAnsiTheme="minorHAnsi"/>
          <w:sz w:val="24"/>
          <w:szCs w:val="32"/>
        </w:rPr>
        <w:t xml:space="preserve">on the </w:t>
      </w:r>
      <w:r w:rsidR="00377387" w:rsidRPr="00C35523">
        <w:rPr>
          <w:rFonts w:asciiTheme="minorHAnsi" w:hAnsiTheme="minorHAnsi"/>
          <w:sz w:val="24"/>
          <w:szCs w:val="32"/>
        </w:rPr>
        <w:t>October 1973</w:t>
      </w:r>
      <w:r w:rsidR="004F39FC">
        <w:rPr>
          <w:rFonts w:asciiTheme="minorHAnsi" w:hAnsiTheme="minorHAnsi"/>
          <w:sz w:val="24"/>
          <w:szCs w:val="32"/>
        </w:rPr>
        <w:t xml:space="preserve"> anniversary</w:t>
      </w:r>
      <w:r w:rsidR="00377387" w:rsidRPr="00C35523">
        <w:rPr>
          <w:rFonts w:asciiTheme="minorHAnsi" w:hAnsiTheme="minorHAnsi"/>
          <w:sz w:val="24"/>
          <w:szCs w:val="32"/>
        </w:rPr>
        <w:t xml:space="preserve">. </w:t>
      </w:r>
      <w:r w:rsidR="00C35523">
        <w:rPr>
          <w:rFonts w:asciiTheme="minorHAnsi" w:hAnsiTheme="minorHAnsi"/>
          <w:sz w:val="24"/>
          <w:szCs w:val="32"/>
        </w:rPr>
        <w:t>This was a</w:t>
      </w:r>
      <w:r w:rsidR="00377387" w:rsidRPr="00C35523">
        <w:rPr>
          <w:rFonts w:asciiTheme="minorHAnsi" w:hAnsiTheme="minorHAnsi"/>
          <w:sz w:val="24"/>
          <w:szCs w:val="32"/>
        </w:rPr>
        <w:t xml:space="preserve"> </w:t>
      </w:r>
      <w:del w:id="46" w:author="doctor" w:date="2014-04-24T16:28:00Z">
        <w:r w:rsidR="00377387" w:rsidRPr="00C35523" w:rsidDel="00BC2A66">
          <w:rPr>
            <w:rFonts w:asciiTheme="minorHAnsi" w:hAnsiTheme="minorHAnsi"/>
            <w:sz w:val="24"/>
            <w:szCs w:val="32"/>
          </w:rPr>
          <w:delText xml:space="preserve"> </w:delText>
        </w:r>
      </w:del>
      <w:r w:rsidR="00377387" w:rsidRPr="00C35523">
        <w:rPr>
          <w:rFonts w:asciiTheme="minorHAnsi" w:hAnsiTheme="minorHAnsi"/>
          <w:sz w:val="24"/>
          <w:szCs w:val="32"/>
        </w:rPr>
        <w:t>controversial open-air</w:t>
      </w:r>
      <w:r w:rsidR="004F39FC">
        <w:rPr>
          <w:rFonts w:asciiTheme="minorHAnsi" w:hAnsiTheme="minorHAnsi"/>
          <w:sz w:val="24"/>
          <w:szCs w:val="32"/>
        </w:rPr>
        <w:t xml:space="preserve"> </w:t>
      </w:r>
      <w:r w:rsidR="00377387" w:rsidRPr="00C35523">
        <w:rPr>
          <w:rFonts w:asciiTheme="minorHAnsi" w:hAnsiTheme="minorHAnsi"/>
          <w:sz w:val="24"/>
          <w:szCs w:val="32"/>
        </w:rPr>
        <w:t xml:space="preserve">exhibition </w:t>
      </w:r>
      <w:r w:rsidR="004F39FC">
        <w:rPr>
          <w:rFonts w:asciiTheme="minorHAnsi" w:hAnsiTheme="minorHAnsi"/>
          <w:sz w:val="24"/>
          <w:szCs w:val="32"/>
        </w:rPr>
        <w:t>of</w:t>
      </w:r>
      <w:r w:rsidR="00377387" w:rsidRPr="00C35523">
        <w:rPr>
          <w:rFonts w:asciiTheme="minorHAnsi" w:hAnsiTheme="minorHAnsi"/>
          <w:sz w:val="24"/>
          <w:szCs w:val="32"/>
        </w:rPr>
        <w:t xml:space="preserve"> large </w:t>
      </w:r>
      <w:r w:rsidR="004F39FC">
        <w:rPr>
          <w:rFonts w:asciiTheme="minorHAnsi" w:hAnsiTheme="minorHAnsi"/>
          <w:sz w:val="24"/>
          <w:szCs w:val="32"/>
        </w:rPr>
        <w:t>painted</w:t>
      </w:r>
      <w:r w:rsidR="00377387" w:rsidRPr="00C35523">
        <w:rPr>
          <w:rFonts w:asciiTheme="minorHAnsi" w:hAnsiTheme="minorHAnsi"/>
          <w:sz w:val="24"/>
          <w:szCs w:val="32"/>
        </w:rPr>
        <w:t xml:space="preserve"> </w:t>
      </w:r>
      <w:r w:rsidR="00377387" w:rsidRPr="00C35523">
        <w:rPr>
          <w:rFonts w:asciiTheme="minorHAnsi" w:hAnsiTheme="minorHAnsi"/>
          <w:sz w:val="24"/>
          <w:szCs w:val="32"/>
        </w:rPr>
        <w:lastRenderedPageBreak/>
        <w:t>billboards</w:t>
      </w:r>
      <w:r w:rsidR="00C35523">
        <w:rPr>
          <w:rFonts w:asciiTheme="minorHAnsi" w:hAnsiTheme="minorHAnsi"/>
          <w:sz w:val="24"/>
          <w:szCs w:val="32"/>
        </w:rPr>
        <w:t xml:space="preserve"> </w:t>
      </w:r>
      <w:r w:rsidR="00377387" w:rsidRPr="00C35523">
        <w:rPr>
          <w:rFonts w:asciiTheme="minorHAnsi" w:hAnsiTheme="minorHAnsi"/>
          <w:sz w:val="24"/>
          <w:szCs w:val="32"/>
        </w:rPr>
        <w:t>installed along</w:t>
      </w:r>
      <w:r w:rsidR="00C35523">
        <w:rPr>
          <w:rFonts w:asciiTheme="minorHAnsi" w:hAnsiTheme="minorHAnsi"/>
          <w:sz w:val="24"/>
          <w:szCs w:val="32"/>
        </w:rPr>
        <w:t xml:space="preserve"> the</w:t>
      </w:r>
      <w:r w:rsidR="00377387" w:rsidRPr="00C35523">
        <w:rPr>
          <w:rFonts w:asciiTheme="minorHAnsi" w:hAnsiTheme="minorHAnsi"/>
          <w:sz w:val="24"/>
          <w:szCs w:val="32"/>
        </w:rPr>
        <w:t xml:space="preserve"> Avenue</w:t>
      </w:r>
      <w:r w:rsidR="00E24602" w:rsidRPr="00C35523">
        <w:rPr>
          <w:rFonts w:asciiTheme="minorHAnsi" w:hAnsiTheme="minorHAnsi"/>
          <w:sz w:val="24"/>
          <w:szCs w:val="32"/>
        </w:rPr>
        <w:t>. T</w:t>
      </w:r>
      <w:r w:rsidR="00F25A14" w:rsidRPr="00C35523">
        <w:rPr>
          <w:rFonts w:asciiTheme="minorHAnsi" w:hAnsiTheme="minorHAnsi"/>
          <w:sz w:val="24"/>
          <w:szCs w:val="32"/>
        </w:rPr>
        <w:t>he</w:t>
      </w:r>
      <w:r w:rsidR="004F39FC">
        <w:rPr>
          <w:rFonts w:asciiTheme="minorHAnsi" w:hAnsiTheme="minorHAnsi"/>
          <w:sz w:val="24"/>
          <w:szCs w:val="32"/>
        </w:rPr>
        <w:t xml:space="preserve"> group’s</w:t>
      </w:r>
      <w:r w:rsidR="00F25A14" w:rsidRPr="00C35523">
        <w:rPr>
          <w:rFonts w:asciiTheme="minorHAnsi" w:hAnsiTheme="minorHAnsi"/>
          <w:sz w:val="24"/>
          <w:szCs w:val="32"/>
        </w:rPr>
        <w:t xml:space="preserve"> second </w:t>
      </w:r>
      <w:r w:rsidR="00C35523">
        <w:rPr>
          <w:rFonts w:asciiTheme="minorHAnsi" w:hAnsiTheme="minorHAnsi"/>
          <w:sz w:val="24"/>
          <w:szCs w:val="32"/>
        </w:rPr>
        <w:t>exhibition took place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F25A14" w:rsidRPr="00C35523">
        <w:rPr>
          <w:rFonts w:asciiTheme="minorHAnsi" w:hAnsiTheme="minorHAnsi"/>
          <w:sz w:val="24"/>
          <w:szCs w:val="32"/>
        </w:rPr>
        <w:t xml:space="preserve">in 1976 at </w:t>
      </w:r>
      <w:proofErr w:type="spellStart"/>
      <w:r w:rsidR="00F25A14" w:rsidRPr="00C35523">
        <w:rPr>
          <w:rFonts w:asciiTheme="minorHAnsi" w:hAnsiTheme="minorHAnsi"/>
          <w:sz w:val="24"/>
          <w:szCs w:val="32"/>
        </w:rPr>
        <w:t>Pramane</w:t>
      </w:r>
      <w:proofErr w:type="spellEnd"/>
      <w:r w:rsidR="00F25A14" w:rsidRPr="00C35523">
        <w:rPr>
          <w:rFonts w:asciiTheme="minorHAnsi" w:hAnsiTheme="minorHAnsi"/>
          <w:sz w:val="24"/>
          <w:szCs w:val="32"/>
        </w:rPr>
        <w:t xml:space="preserve"> Gr</w:t>
      </w:r>
      <w:r w:rsidR="00752012" w:rsidRPr="00C35523">
        <w:rPr>
          <w:rFonts w:asciiTheme="minorHAnsi" w:hAnsiTheme="minorHAnsi"/>
          <w:sz w:val="24"/>
          <w:szCs w:val="32"/>
        </w:rPr>
        <w:t xml:space="preserve">ound </w:t>
      </w:r>
      <w:r w:rsidR="006E185B" w:rsidRPr="00C35523">
        <w:rPr>
          <w:rFonts w:asciiTheme="minorHAnsi" w:hAnsiTheme="minorHAnsi"/>
          <w:sz w:val="24"/>
          <w:szCs w:val="32"/>
        </w:rPr>
        <w:t>(</w:t>
      </w:r>
      <w:proofErr w:type="spellStart"/>
      <w:r w:rsidR="006E185B" w:rsidRPr="00C35523">
        <w:rPr>
          <w:rFonts w:asciiTheme="minorHAnsi" w:hAnsiTheme="minorHAnsi"/>
          <w:sz w:val="24"/>
          <w:szCs w:val="32"/>
        </w:rPr>
        <w:t>Sanam</w:t>
      </w:r>
      <w:proofErr w:type="spellEnd"/>
      <w:r w:rsidR="006E185B" w:rsidRPr="00C35523">
        <w:rPr>
          <w:rFonts w:asciiTheme="minorHAnsi" w:hAnsiTheme="minorHAnsi"/>
          <w:sz w:val="24"/>
          <w:szCs w:val="32"/>
        </w:rPr>
        <w:t xml:space="preserve"> </w:t>
      </w:r>
      <w:proofErr w:type="spellStart"/>
      <w:r w:rsidR="006E185B" w:rsidRPr="00C35523">
        <w:rPr>
          <w:rFonts w:asciiTheme="minorHAnsi" w:hAnsiTheme="minorHAnsi"/>
          <w:sz w:val="24"/>
          <w:szCs w:val="32"/>
        </w:rPr>
        <w:t>Laung</w:t>
      </w:r>
      <w:proofErr w:type="spellEnd"/>
      <w:r w:rsidR="006E185B" w:rsidRPr="00C35523">
        <w:rPr>
          <w:rFonts w:asciiTheme="minorHAnsi" w:hAnsiTheme="minorHAnsi"/>
          <w:sz w:val="24"/>
          <w:szCs w:val="32"/>
        </w:rPr>
        <w:t>) to</w:t>
      </w:r>
      <w:r w:rsidR="00F25A14" w:rsidRPr="00C35523">
        <w:rPr>
          <w:rFonts w:asciiTheme="minorHAnsi" w:hAnsiTheme="minorHAnsi"/>
          <w:sz w:val="24"/>
          <w:szCs w:val="32"/>
        </w:rPr>
        <w:t xml:space="preserve"> support the student</w:t>
      </w:r>
      <w:r w:rsidR="00C35523">
        <w:rPr>
          <w:rFonts w:asciiTheme="minorHAnsi" w:hAnsiTheme="minorHAnsi"/>
          <w:sz w:val="24"/>
          <w:szCs w:val="32"/>
        </w:rPr>
        <w:t>-led</w:t>
      </w:r>
      <w:r w:rsidR="00F25A14" w:rsidRPr="00C35523">
        <w:rPr>
          <w:rFonts w:asciiTheme="minorHAnsi" w:hAnsiTheme="minorHAnsi"/>
          <w:sz w:val="24"/>
          <w:szCs w:val="32"/>
        </w:rPr>
        <w:t xml:space="preserve"> demonstration</w:t>
      </w:r>
      <w:r w:rsidR="004F39FC">
        <w:rPr>
          <w:rFonts w:asciiTheme="minorHAnsi" w:hAnsiTheme="minorHAnsi"/>
          <w:sz w:val="24"/>
          <w:szCs w:val="32"/>
        </w:rPr>
        <w:t>s</w:t>
      </w:r>
      <w:r w:rsidR="00F25A14" w:rsidRPr="00C35523">
        <w:rPr>
          <w:rFonts w:asciiTheme="minorHAnsi" w:hAnsiTheme="minorHAnsi"/>
          <w:sz w:val="24"/>
          <w:szCs w:val="32"/>
        </w:rPr>
        <w:t xml:space="preserve"> against</w:t>
      </w:r>
      <w:r w:rsidR="009E3148" w:rsidRPr="00C35523">
        <w:rPr>
          <w:rFonts w:asciiTheme="minorHAnsi" w:hAnsiTheme="minorHAnsi"/>
          <w:sz w:val="24"/>
          <w:szCs w:val="32"/>
        </w:rPr>
        <w:t xml:space="preserve"> American Air base</w:t>
      </w:r>
      <w:r w:rsidR="00C35523">
        <w:rPr>
          <w:rFonts w:asciiTheme="minorHAnsi" w:hAnsiTheme="minorHAnsi"/>
          <w:sz w:val="24"/>
          <w:szCs w:val="32"/>
        </w:rPr>
        <w:t>s</w:t>
      </w:r>
      <w:r w:rsidR="009E3148" w:rsidRPr="00C35523">
        <w:rPr>
          <w:rFonts w:asciiTheme="minorHAnsi" w:hAnsiTheme="minorHAnsi"/>
          <w:sz w:val="24"/>
          <w:szCs w:val="32"/>
        </w:rPr>
        <w:t xml:space="preserve"> in Thailand</w:t>
      </w:r>
      <w:r w:rsidR="004F39FC">
        <w:rPr>
          <w:rFonts w:asciiTheme="minorHAnsi" w:hAnsiTheme="minorHAnsi"/>
          <w:sz w:val="24"/>
          <w:szCs w:val="32"/>
        </w:rPr>
        <w:t>.</w:t>
      </w:r>
      <w:r w:rsidR="009E3148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>V</w:t>
      </w:r>
      <w:r w:rsidR="00C35523">
        <w:rPr>
          <w:rFonts w:asciiTheme="minorHAnsi" w:hAnsiTheme="minorHAnsi"/>
          <w:sz w:val="24"/>
          <w:szCs w:val="32"/>
        </w:rPr>
        <w:t>ariations of the exhibition</w:t>
      </w:r>
      <w:r w:rsidR="00E24602" w:rsidRPr="00C35523">
        <w:rPr>
          <w:rFonts w:asciiTheme="minorHAnsi" w:hAnsiTheme="minorHAnsi"/>
          <w:sz w:val="24"/>
          <w:szCs w:val="32"/>
        </w:rPr>
        <w:t xml:space="preserve"> were</w:t>
      </w:r>
      <w:r w:rsidR="009E3148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 xml:space="preserve">also </w:t>
      </w:r>
      <w:r w:rsidR="009E3148" w:rsidRPr="00C35523">
        <w:rPr>
          <w:rFonts w:asciiTheme="minorHAnsi" w:hAnsiTheme="minorHAnsi"/>
          <w:sz w:val="24"/>
          <w:szCs w:val="32"/>
        </w:rPr>
        <w:t xml:space="preserve">held around the country. However, after the </w:t>
      </w:r>
      <w:proofErr w:type="spellStart"/>
      <w:r w:rsidR="009E3148" w:rsidRPr="00C35523">
        <w:rPr>
          <w:rFonts w:asciiTheme="minorHAnsi" w:hAnsiTheme="minorHAnsi"/>
          <w:sz w:val="24"/>
          <w:szCs w:val="32"/>
        </w:rPr>
        <w:t>Thammasat</w:t>
      </w:r>
      <w:proofErr w:type="spellEnd"/>
      <w:r w:rsidR="009E3148" w:rsidRPr="00C35523">
        <w:rPr>
          <w:rFonts w:asciiTheme="minorHAnsi" w:hAnsiTheme="minorHAnsi"/>
          <w:sz w:val="24"/>
          <w:szCs w:val="32"/>
        </w:rPr>
        <w:t xml:space="preserve"> University</w:t>
      </w:r>
      <w:r w:rsidR="004F39FC">
        <w:rPr>
          <w:rFonts w:asciiTheme="minorHAnsi" w:hAnsiTheme="minorHAnsi"/>
          <w:sz w:val="24"/>
          <w:szCs w:val="32"/>
        </w:rPr>
        <w:t xml:space="preserve"> massacre</w:t>
      </w:r>
      <w:r w:rsidR="009E3148" w:rsidRPr="00C35523">
        <w:rPr>
          <w:rFonts w:asciiTheme="minorHAnsi" w:hAnsiTheme="minorHAnsi"/>
          <w:sz w:val="24"/>
          <w:szCs w:val="32"/>
        </w:rPr>
        <w:t xml:space="preserve"> and</w:t>
      </w:r>
      <w:r w:rsidR="00C35523">
        <w:rPr>
          <w:rFonts w:asciiTheme="minorHAnsi" w:hAnsiTheme="minorHAnsi"/>
          <w:sz w:val="24"/>
          <w:szCs w:val="32"/>
        </w:rPr>
        <w:t xml:space="preserve"> the</w:t>
      </w:r>
      <w:r w:rsidR="009E3148" w:rsidRPr="00C35523">
        <w:rPr>
          <w:rFonts w:asciiTheme="minorHAnsi" w:hAnsiTheme="minorHAnsi"/>
          <w:sz w:val="24"/>
          <w:szCs w:val="32"/>
        </w:rPr>
        <w:t xml:space="preserve"> coup d’ </w:t>
      </w:r>
      <w:proofErr w:type="spellStart"/>
      <w:r w:rsidR="009E3148" w:rsidRPr="00C35523">
        <w:rPr>
          <w:rFonts w:asciiTheme="minorHAnsi" w:hAnsiTheme="minorHAnsi"/>
          <w:sz w:val="24"/>
          <w:szCs w:val="32"/>
        </w:rPr>
        <w:t>état</w:t>
      </w:r>
      <w:proofErr w:type="spellEnd"/>
      <w:r w:rsidR="009E3148" w:rsidRPr="00C35523">
        <w:rPr>
          <w:rFonts w:asciiTheme="minorHAnsi" w:hAnsiTheme="minorHAnsi"/>
          <w:sz w:val="24"/>
          <w:szCs w:val="32"/>
        </w:rPr>
        <w:t xml:space="preserve"> in October 1976, </w:t>
      </w:r>
      <w:r w:rsidR="006938A9" w:rsidRPr="00C35523">
        <w:rPr>
          <w:rFonts w:asciiTheme="minorHAnsi" w:hAnsiTheme="minorHAnsi"/>
          <w:sz w:val="24"/>
          <w:szCs w:val="32"/>
        </w:rPr>
        <w:t xml:space="preserve">many of </w:t>
      </w:r>
      <w:r w:rsidR="00C35523">
        <w:rPr>
          <w:rFonts w:asciiTheme="minorHAnsi" w:hAnsiTheme="minorHAnsi"/>
          <w:sz w:val="24"/>
          <w:szCs w:val="32"/>
        </w:rPr>
        <w:t>AFT members</w:t>
      </w:r>
      <w:r w:rsidR="00C35523" w:rsidRPr="00C35523">
        <w:rPr>
          <w:rFonts w:asciiTheme="minorHAnsi" w:hAnsiTheme="minorHAnsi"/>
          <w:sz w:val="24"/>
          <w:szCs w:val="32"/>
        </w:rPr>
        <w:t xml:space="preserve"> </w:t>
      </w:r>
      <w:r w:rsidR="004F39FC">
        <w:rPr>
          <w:rFonts w:asciiTheme="minorHAnsi" w:hAnsiTheme="minorHAnsi"/>
          <w:sz w:val="24"/>
          <w:szCs w:val="32"/>
        </w:rPr>
        <w:t>fled</w:t>
      </w:r>
      <w:r w:rsidR="006938A9" w:rsidRPr="00C35523">
        <w:rPr>
          <w:rFonts w:asciiTheme="minorHAnsi" w:hAnsiTheme="minorHAnsi"/>
          <w:sz w:val="24"/>
          <w:szCs w:val="32"/>
        </w:rPr>
        <w:t xml:space="preserve"> into the jungle</w:t>
      </w:r>
      <w:r w:rsidR="00C35523">
        <w:rPr>
          <w:rFonts w:asciiTheme="minorHAnsi" w:hAnsiTheme="minorHAnsi"/>
          <w:sz w:val="24"/>
          <w:szCs w:val="32"/>
        </w:rPr>
        <w:t>,</w:t>
      </w:r>
      <w:r w:rsidR="006938A9" w:rsidRPr="00C35523">
        <w:rPr>
          <w:rFonts w:asciiTheme="minorHAnsi" w:hAnsiTheme="minorHAnsi"/>
          <w:sz w:val="24"/>
          <w:szCs w:val="32"/>
        </w:rPr>
        <w:t xml:space="preserve"> join</w:t>
      </w:r>
      <w:r w:rsidR="00C35523">
        <w:rPr>
          <w:rFonts w:asciiTheme="minorHAnsi" w:hAnsiTheme="minorHAnsi"/>
          <w:sz w:val="24"/>
          <w:szCs w:val="32"/>
        </w:rPr>
        <w:t>ing</w:t>
      </w:r>
      <w:r w:rsidR="006938A9" w:rsidRPr="00C35523">
        <w:rPr>
          <w:rFonts w:asciiTheme="minorHAnsi" w:hAnsiTheme="minorHAnsi"/>
          <w:sz w:val="24"/>
          <w:szCs w:val="32"/>
        </w:rPr>
        <w:t xml:space="preserve"> with the </w:t>
      </w:r>
      <w:r w:rsidR="004F39FC">
        <w:rPr>
          <w:rFonts w:asciiTheme="minorHAnsi" w:hAnsiTheme="minorHAnsi"/>
          <w:sz w:val="24"/>
          <w:szCs w:val="32"/>
        </w:rPr>
        <w:t>CPT</w:t>
      </w:r>
      <w:r w:rsidR="00C35523">
        <w:rPr>
          <w:rFonts w:asciiTheme="minorHAnsi" w:hAnsiTheme="minorHAnsi"/>
          <w:sz w:val="24"/>
          <w:szCs w:val="32"/>
        </w:rPr>
        <w:t>. This</w:t>
      </w:r>
      <w:r w:rsidR="006938A9" w:rsidRPr="00C35523">
        <w:rPr>
          <w:rFonts w:asciiTheme="minorHAnsi" w:hAnsiTheme="minorHAnsi"/>
          <w:sz w:val="24"/>
          <w:szCs w:val="32"/>
        </w:rPr>
        <w:t xml:space="preserve"> </w:t>
      </w:r>
      <w:r w:rsidR="00C35523">
        <w:rPr>
          <w:rFonts w:asciiTheme="minorHAnsi" w:hAnsiTheme="minorHAnsi"/>
          <w:sz w:val="24"/>
          <w:szCs w:val="32"/>
        </w:rPr>
        <w:t xml:space="preserve">led to the downfall of the </w:t>
      </w:r>
      <w:r w:rsidR="00752012" w:rsidRPr="00C35523">
        <w:rPr>
          <w:rFonts w:asciiTheme="minorHAnsi" w:hAnsiTheme="minorHAnsi"/>
          <w:sz w:val="24"/>
          <w:szCs w:val="32"/>
        </w:rPr>
        <w:t xml:space="preserve">AFT </w:t>
      </w:r>
      <w:r w:rsidR="006938A9" w:rsidRPr="00C35523">
        <w:rPr>
          <w:rFonts w:asciiTheme="minorHAnsi" w:hAnsiTheme="minorHAnsi"/>
          <w:sz w:val="24"/>
          <w:szCs w:val="32"/>
        </w:rPr>
        <w:t xml:space="preserve">but the </w:t>
      </w:r>
      <w:r w:rsidR="00C35523">
        <w:rPr>
          <w:rFonts w:asciiTheme="minorHAnsi" w:hAnsiTheme="minorHAnsi"/>
          <w:sz w:val="24"/>
          <w:szCs w:val="32"/>
        </w:rPr>
        <w:t xml:space="preserve">movement’s </w:t>
      </w:r>
      <w:r w:rsidR="006938A9" w:rsidRPr="00C35523">
        <w:rPr>
          <w:rFonts w:asciiTheme="minorHAnsi" w:hAnsiTheme="minorHAnsi"/>
          <w:sz w:val="24"/>
          <w:szCs w:val="32"/>
        </w:rPr>
        <w:t xml:space="preserve">legacy </w:t>
      </w:r>
      <w:r w:rsidR="004F39FC">
        <w:rPr>
          <w:rFonts w:asciiTheme="minorHAnsi" w:hAnsiTheme="minorHAnsi"/>
          <w:sz w:val="24"/>
          <w:szCs w:val="32"/>
        </w:rPr>
        <w:t>continued</w:t>
      </w:r>
      <w:r w:rsidR="00C35523">
        <w:rPr>
          <w:rFonts w:asciiTheme="minorHAnsi" w:hAnsiTheme="minorHAnsi"/>
          <w:sz w:val="24"/>
          <w:szCs w:val="32"/>
        </w:rPr>
        <w:t xml:space="preserve"> in </w:t>
      </w:r>
      <w:r w:rsidR="006938A9" w:rsidRPr="00C35523">
        <w:rPr>
          <w:rFonts w:asciiTheme="minorHAnsi" w:hAnsiTheme="minorHAnsi"/>
          <w:sz w:val="24"/>
          <w:szCs w:val="32"/>
        </w:rPr>
        <w:t>left</w:t>
      </w:r>
      <w:r w:rsidR="00C35523">
        <w:rPr>
          <w:rFonts w:asciiTheme="minorHAnsi" w:hAnsiTheme="minorHAnsi"/>
          <w:sz w:val="24"/>
          <w:szCs w:val="32"/>
        </w:rPr>
        <w:t>-</w:t>
      </w:r>
      <w:r w:rsidR="006938A9" w:rsidRPr="00C35523">
        <w:rPr>
          <w:rFonts w:asciiTheme="minorHAnsi" w:hAnsiTheme="minorHAnsi"/>
          <w:sz w:val="24"/>
          <w:szCs w:val="32"/>
        </w:rPr>
        <w:t xml:space="preserve">wing art </w:t>
      </w:r>
      <w:r w:rsidR="00C35523">
        <w:rPr>
          <w:rFonts w:asciiTheme="minorHAnsi" w:hAnsiTheme="minorHAnsi"/>
          <w:sz w:val="24"/>
          <w:szCs w:val="32"/>
        </w:rPr>
        <w:t>groups,</w:t>
      </w:r>
      <w:r w:rsidR="006938A9" w:rsidRPr="00C35523">
        <w:rPr>
          <w:rFonts w:asciiTheme="minorHAnsi" w:hAnsiTheme="minorHAnsi"/>
          <w:sz w:val="24"/>
          <w:szCs w:val="32"/>
        </w:rPr>
        <w:t xml:space="preserve"> </w:t>
      </w:r>
      <w:del w:id="47" w:author="Clare Veal" w:date="2014-04-27T17:36:00Z">
        <w:r w:rsidR="006938A9" w:rsidRPr="00C35523" w:rsidDel="002E0A53">
          <w:rPr>
            <w:rFonts w:asciiTheme="minorHAnsi" w:hAnsiTheme="minorHAnsi"/>
            <w:sz w:val="24"/>
            <w:szCs w:val="32"/>
          </w:rPr>
          <w:delText xml:space="preserve"> </w:delText>
        </w:r>
      </w:del>
      <w:r w:rsidR="00C35523">
        <w:rPr>
          <w:rFonts w:asciiTheme="minorHAnsi" w:hAnsiTheme="minorHAnsi"/>
          <w:sz w:val="24"/>
          <w:szCs w:val="32"/>
        </w:rPr>
        <w:t xml:space="preserve">including </w:t>
      </w:r>
      <w:r w:rsidR="006938A9" w:rsidRPr="00C35523">
        <w:rPr>
          <w:rFonts w:asciiTheme="minorHAnsi" w:hAnsiTheme="minorHAnsi"/>
          <w:sz w:val="24"/>
          <w:szCs w:val="32"/>
        </w:rPr>
        <w:t>the</w:t>
      </w:r>
      <w:r w:rsidR="00752012" w:rsidRPr="00C35523">
        <w:rPr>
          <w:rFonts w:asciiTheme="minorHAnsi" w:hAnsiTheme="minorHAnsi"/>
          <w:sz w:val="24"/>
          <w:szCs w:val="32"/>
        </w:rPr>
        <w:t xml:space="preserve"> Art Club of Thailand (1979), E-san Group (1983</w:t>
      </w:r>
      <w:r w:rsidR="006938A9" w:rsidRPr="00C35523">
        <w:rPr>
          <w:rFonts w:asciiTheme="minorHAnsi" w:hAnsiTheme="minorHAnsi"/>
          <w:sz w:val="24"/>
          <w:szCs w:val="32"/>
        </w:rPr>
        <w:t xml:space="preserve">), </w:t>
      </w:r>
      <w:proofErr w:type="spellStart"/>
      <w:r w:rsidR="006938A9" w:rsidRPr="00C35523">
        <w:rPr>
          <w:rFonts w:asciiTheme="minorHAnsi" w:hAnsiTheme="minorHAnsi"/>
          <w:sz w:val="24"/>
          <w:szCs w:val="32"/>
        </w:rPr>
        <w:t>KungHun</w:t>
      </w:r>
      <w:proofErr w:type="spellEnd"/>
      <w:r w:rsidR="006938A9" w:rsidRPr="00C35523">
        <w:rPr>
          <w:rFonts w:asciiTheme="minorHAnsi" w:hAnsiTheme="minorHAnsi"/>
          <w:sz w:val="24"/>
          <w:szCs w:val="32"/>
        </w:rPr>
        <w:t xml:space="preserve"> Group (</w:t>
      </w:r>
      <w:r w:rsidR="00DF5F21" w:rsidRPr="00C35523">
        <w:rPr>
          <w:rFonts w:asciiTheme="minorHAnsi" w:hAnsiTheme="minorHAnsi"/>
          <w:sz w:val="24"/>
          <w:szCs w:val="32"/>
        </w:rPr>
        <w:t>1978</w:t>
      </w:r>
      <w:r w:rsidR="006938A9" w:rsidRPr="00C35523">
        <w:rPr>
          <w:rFonts w:asciiTheme="minorHAnsi" w:hAnsiTheme="minorHAnsi"/>
          <w:sz w:val="24"/>
          <w:szCs w:val="32"/>
        </w:rPr>
        <w:t xml:space="preserve">), </w:t>
      </w:r>
      <w:proofErr w:type="spellStart"/>
      <w:r w:rsidR="006938A9" w:rsidRPr="00C35523">
        <w:rPr>
          <w:rFonts w:asciiTheme="minorHAnsi" w:hAnsiTheme="minorHAnsi"/>
          <w:sz w:val="24"/>
          <w:szCs w:val="32"/>
        </w:rPr>
        <w:t>Lanna</w:t>
      </w:r>
      <w:proofErr w:type="spellEnd"/>
      <w:r w:rsidR="006938A9" w:rsidRPr="00C35523">
        <w:rPr>
          <w:rFonts w:asciiTheme="minorHAnsi" w:hAnsiTheme="minorHAnsi"/>
          <w:sz w:val="24"/>
          <w:szCs w:val="32"/>
        </w:rPr>
        <w:t xml:space="preserve"> Group (1978), </w:t>
      </w:r>
      <w:r w:rsidR="00C35523">
        <w:rPr>
          <w:rFonts w:asciiTheme="minorHAnsi" w:hAnsiTheme="minorHAnsi"/>
          <w:sz w:val="24"/>
          <w:szCs w:val="32"/>
        </w:rPr>
        <w:t xml:space="preserve">and </w:t>
      </w:r>
      <w:r w:rsidR="006938A9" w:rsidRPr="00C35523">
        <w:rPr>
          <w:rFonts w:asciiTheme="minorHAnsi" w:hAnsiTheme="minorHAnsi"/>
          <w:sz w:val="24"/>
          <w:szCs w:val="32"/>
        </w:rPr>
        <w:t>Dha</w:t>
      </w:r>
      <w:r w:rsidR="00C35523">
        <w:rPr>
          <w:rFonts w:asciiTheme="minorHAnsi" w:hAnsiTheme="minorHAnsi"/>
          <w:sz w:val="24"/>
          <w:szCs w:val="32"/>
        </w:rPr>
        <w:t>r</w:t>
      </w:r>
      <w:r w:rsidR="006938A9" w:rsidRPr="00C35523">
        <w:rPr>
          <w:rFonts w:asciiTheme="minorHAnsi" w:hAnsiTheme="minorHAnsi"/>
          <w:sz w:val="24"/>
          <w:szCs w:val="32"/>
        </w:rPr>
        <w:t>ma Group (</w:t>
      </w:r>
      <w:r w:rsidR="00752012" w:rsidRPr="00C35523">
        <w:rPr>
          <w:rFonts w:asciiTheme="minorHAnsi" w:hAnsiTheme="minorHAnsi"/>
          <w:sz w:val="24"/>
          <w:szCs w:val="32"/>
        </w:rPr>
        <w:t>1971</w:t>
      </w:r>
      <w:r w:rsidR="006938A9" w:rsidRPr="00C35523">
        <w:rPr>
          <w:rFonts w:asciiTheme="minorHAnsi" w:hAnsiTheme="minorHAnsi"/>
          <w:sz w:val="24"/>
          <w:szCs w:val="32"/>
        </w:rPr>
        <w:t>).</w:t>
      </w:r>
    </w:p>
    <w:p w:rsidR="00E36224" w:rsidRPr="00C35523" w:rsidRDefault="00E36224" w:rsidP="0049619B">
      <w:pPr>
        <w:jc w:val="thaiDistribute"/>
        <w:rPr>
          <w:rFonts w:asciiTheme="minorHAnsi" w:hAnsiTheme="minorHAnsi"/>
          <w:sz w:val="24"/>
        </w:rPr>
      </w:pPr>
    </w:p>
    <w:p w:rsidR="0093704B" w:rsidRPr="00C35523" w:rsidRDefault="0093704B" w:rsidP="000B28AC">
      <w:pPr>
        <w:jc w:val="thaiDistribute"/>
        <w:rPr>
          <w:rFonts w:asciiTheme="minorHAnsi" w:hAnsiTheme="minorHAnsi"/>
          <w:b/>
          <w:bCs/>
          <w:sz w:val="24"/>
          <w:szCs w:val="32"/>
        </w:rPr>
      </w:pPr>
    </w:p>
    <w:p w:rsidR="00DC6986" w:rsidRPr="00C35523" w:rsidRDefault="003B3284" w:rsidP="000B28AC">
      <w:pPr>
        <w:jc w:val="thaiDistribute"/>
        <w:rPr>
          <w:rFonts w:asciiTheme="minorHAnsi" w:hAnsiTheme="minorHAnsi"/>
          <w:b/>
          <w:bCs/>
          <w:sz w:val="24"/>
          <w:szCs w:val="32"/>
        </w:rPr>
      </w:pPr>
      <w:r>
        <w:rPr>
          <w:rFonts w:asciiTheme="minorHAnsi" w:hAnsiTheme="minorHAnsi"/>
          <w:b/>
          <w:bCs/>
          <w:noProof/>
          <w:sz w:val="24"/>
          <w:szCs w:val="32"/>
          <w:lang w:val="en-GB" w:eastAsia="en-GB" w:bidi="ar-SA"/>
        </w:rPr>
        <w:drawing>
          <wp:inline distT="0" distB="0" distL="0" distR="0">
            <wp:extent cx="3712210" cy="2417445"/>
            <wp:effectExtent l="2540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86" w:rsidRPr="00C35523" w:rsidRDefault="004F39FC" w:rsidP="000B28AC">
      <w:pPr>
        <w:jc w:val="thaiDistribute"/>
        <w:rPr>
          <w:rFonts w:asciiTheme="minorHAnsi" w:hAnsiTheme="minorHAnsi"/>
          <w:b/>
          <w:bCs/>
          <w:sz w:val="24"/>
          <w:szCs w:val="32"/>
        </w:rPr>
      </w:pPr>
      <w:r>
        <w:rPr>
          <w:rFonts w:asciiTheme="minorHAnsi" w:hAnsiTheme="minorHAnsi"/>
          <w:sz w:val="24"/>
        </w:rPr>
        <w:t>Posters from</w:t>
      </w:r>
      <w:r w:rsidRPr="00C35523">
        <w:rPr>
          <w:rFonts w:asciiTheme="minorHAnsi" w:hAnsiTheme="minorHAnsi"/>
          <w:sz w:val="24"/>
        </w:rPr>
        <w:t xml:space="preserve"> </w:t>
      </w:r>
      <w:r w:rsidR="00DC6986" w:rsidRPr="00C35523">
        <w:rPr>
          <w:rFonts w:asciiTheme="minorHAnsi" w:hAnsiTheme="minorHAnsi"/>
          <w:sz w:val="24"/>
        </w:rPr>
        <w:t xml:space="preserve">AFT.’s first exhibition in </w:t>
      </w:r>
      <w:proofErr w:type="gramStart"/>
      <w:r w:rsidR="00DC6986" w:rsidRPr="00C35523">
        <w:rPr>
          <w:rFonts w:asciiTheme="minorHAnsi" w:hAnsiTheme="minorHAnsi"/>
          <w:sz w:val="24"/>
        </w:rPr>
        <w:t>1974</w:t>
      </w:r>
      <w:r>
        <w:rPr>
          <w:rFonts w:asciiTheme="minorHAnsi" w:hAnsiTheme="minorHAnsi"/>
          <w:sz w:val="24"/>
        </w:rPr>
        <w:t>,</w:t>
      </w:r>
      <w:proofErr w:type="gramEnd"/>
      <w:r>
        <w:rPr>
          <w:rFonts w:asciiTheme="minorHAnsi" w:hAnsiTheme="minorHAnsi"/>
          <w:sz w:val="24"/>
        </w:rPr>
        <w:t xml:space="preserve"> held on </w:t>
      </w:r>
      <w:proofErr w:type="spellStart"/>
      <w:r w:rsidR="00DC6986" w:rsidRPr="00C35523">
        <w:rPr>
          <w:rFonts w:asciiTheme="minorHAnsi" w:hAnsiTheme="minorHAnsi"/>
          <w:sz w:val="24"/>
        </w:rPr>
        <w:t>Ratchadamnern</w:t>
      </w:r>
      <w:proofErr w:type="spellEnd"/>
      <w:r w:rsidR="00DC6986" w:rsidRPr="00C35523">
        <w:rPr>
          <w:rFonts w:asciiTheme="minorHAnsi" w:hAnsiTheme="minorHAnsi"/>
          <w:sz w:val="24"/>
        </w:rPr>
        <w:t xml:space="preserve"> Avenue</w:t>
      </w:r>
      <w:r>
        <w:rPr>
          <w:rFonts w:asciiTheme="minorHAnsi" w:hAnsiTheme="minorHAnsi"/>
          <w:sz w:val="24"/>
        </w:rPr>
        <w:t>.</w:t>
      </w:r>
      <w:r w:rsidR="00C35523">
        <w:rPr>
          <w:rFonts w:asciiTheme="minorHAnsi" w:hAnsiTheme="minorHAnsi"/>
          <w:sz w:val="24"/>
        </w:rPr>
        <w:t xml:space="preserve">, </w:t>
      </w:r>
      <w:proofErr w:type="spellStart"/>
      <w:r w:rsidR="00C35523">
        <w:rPr>
          <w:rFonts w:asciiTheme="minorHAnsi" w:hAnsiTheme="minorHAnsi"/>
          <w:sz w:val="24"/>
        </w:rPr>
        <w:t>Pridi</w:t>
      </w:r>
      <w:proofErr w:type="spellEnd"/>
      <w:r w:rsidR="00C35523">
        <w:rPr>
          <w:rFonts w:asciiTheme="minorHAnsi" w:hAnsiTheme="minorHAnsi"/>
          <w:sz w:val="24"/>
        </w:rPr>
        <w:t xml:space="preserve"> </w:t>
      </w:r>
      <w:proofErr w:type="spellStart"/>
      <w:r w:rsidR="00C35523">
        <w:rPr>
          <w:rFonts w:asciiTheme="minorHAnsi" w:hAnsiTheme="minorHAnsi"/>
          <w:sz w:val="24"/>
        </w:rPr>
        <w:t>Banomyong</w:t>
      </w:r>
      <w:proofErr w:type="spellEnd"/>
      <w:r w:rsidR="00C35523">
        <w:rPr>
          <w:rFonts w:asciiTheme="minorHAnsi" w:hAnsiTheme="minorHAnsi"/>
          <w:sz w:val="24"/>
        </w:rPr>
        <w:t xml:space="preserve"> Institute, Bangkok.</w:t>
      </w:r>
    </w:p>
    <w:p w:rsidR="000B28AC" w:rsidRPr="00C35523" w:rsidRDefault="00BF3E92" w:rsidP="000B28AC">
      <w:pPr>
        <w:jc w:val="thaiDistribute"/>
        <w:rPr>
          <w:rFonts w:asciiTheme="minorHAnsi" w:hAnsiTheme="minorHAnsi"/>
          <w:b/>
          <w:bCs/>
          <w:sz w:val="24"/>
          <w:szCs w:val="32"/>
        </w:rPr>
      </w:pPr>
      <w:r w:rsidRPr="00C35523">
        <w:rPr>
          <w:rFonts w:asciiTheme="minorHAnsi" w:hAnsiTheme="minorHAnsi"/>
          <w:b/>
          <w:bCs/>
          <w:sz w:val="24"/>
          <w:szCs w:val="32"/>
        </w:rPr>
        <w:t>Reference and further reading</w:t>
      </w:r>
    </w:p>
    <w:p w:rsidR="006F0535" w:rsidRPr="00C35523" w:rsidDel="002E0A53" w:rsidRDefault="006F0535" w:rsidP="006F0535">
      <w:pPr>
        <w:jc w:val="thaiDistribute"/>
        <w:rPr>
          <w:del w:id="48" w:author="Clare Veal" w:date="2014-04-27T17:36:00Z"/>
          <w:rFonts w:asciiTheme="minorHAnsi" w:hAnsiTheme="minorHAnsi"/>
          <w:sz w:val="24"/>
          <w:szCs w:val="32"/>
        </w:rPr>
      </w:pPr>
      <w:del w:id="49" w:author="Clare Veal" w:date="2014-04-27T17:36:00Z">
        <w:r w:rsidRPr="00C35523" w:rsidDel="002E0A53">
          <w:rPr>
            <w:rFonts w:asciiTheme="minorHAnsi" w:hAnsiTheme="minorHAnsi"/>
            <w:sz w:val="24"/>
            <w:szCs w:val="32"/>
          </w:rPr>
          <w:delText xml:space="preserve">- </w:delText>
        </w:r>
      </w:del>
    </w:p>
    <w:p w:rsidR="00F57FA1" w:rsidRDefault="001C7B1A" w:rsidP="000B28AC">
      <w:pPr>
        <w:jc w:val="thaiDistribute"/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Leesuwan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="00F57FA1" w:rsidRPr="00C35523">
        <w:rPr>
          <w:rFonts w:asciiTheme="minorHAnsi" w:hAnsiTheme="minorHAnsi"/>
          <w:sz w:val="24"/>
          <w:szCs w:val="32"/>
        </w:rPr>
        <w:t>Wiboon</w:t>
      </w:r>
      <w:proofErr w:type="spellEnd"/>
      <w:r w:rsidR="00F57FA1" w:rsidRPr="00C35523">
        <w:rPr>
          <w:rFonts w:asciiTheme="minorHAnsi" w:hAnsiTheme="minorHAnsi"/>
          <w:sz w:val="24"/>
          <w:szCs w:val="32"/>
        </w:rPr>
        <w:t xml:space="preserve">. (2005) </w:t>
      </w:r>
      <w:r w:rsidR="00A2632F" w:rsidRPr="00A2632F">
        <w:rPr>
          <w:rFonts w:asciiTheme="minorHAnsi" w:hAnsiTheme="minorHAnsi"/>
          <w:i/>
          <w:sz w:val="24"/>
          <w:szCs w:val="32"/>
        </w:rPr>
        <w:t>Art in Thailand: From Siam to Modern art</w:t>
      </w:r>
      <w:r w:rsidR="00F57FA1" w:rsidRPr="00C35523">
        <w:rPr>
          <w:rFonts w:asciiTheme="minorHAnsi" w:hAnsiTheme="minorHAnsi"/>
          <w:sz w:val="24"/>
          <w:szCs w:val="32"/>
        </w:rPr>
        <w:t xml:space="preserve"> (Thai). Bangkok, </w:t>
      </w:r>
      <w:proofErr w:type="spellStart"/>
      <w:r w:rsidR="00F57FA1" w:rsidRPr="00C35523">
        <w:rPr>
          <w:rFonts w:asciiTheme="minorHAnsi" w:hAnsiTheme="minorHAnsi"/>
          <w:sz w:val="24"/>
          <w:szCs w:val="32"/>
        </w:rPr>
        <w:t>LadPraw</w:t>
      </w:r>
      <w:proofErr w:type="spellEnd"/>
      <w:r w:rsidR="00F57FA1" w:rsidRPr="00C35523">
        <w:rPr>
          <w:rFonts w:asciiTheme="minorHAnsi" w:hAnsiTheme="minorHAnsi"/>
          <w:sz w:val="24"/>
          <w:szCs w:val="32"/>
        </w:rPr>
        <w:t xml:space="preserve"> Book Center.</w:t>
      </w:r>
    </w:p>
    <w:p w:rsidR="001C7B1A" w:rsidRDefault="001C7B1A" w:rsidP="000B28AC">
      <w:pPr>
        <w:jc w:val="thaiDistribute"/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Poshyananda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Apinan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. (1992) </w:t>
      </w:r>
      <w:r w:rsidRPr="00C35523">
        <w:rPr>
          <w:rFonts w:asciiTheme="minorHAnsi" w:hAnsiTheme="minorHAnsi"/>
          <w:i/>
          <w:sz w:val="24"/>
          <w:szCs w:val="32"/>
        </w:rPr>
        <w:t>Modern Art in Thailan</w:t>
      </w:r>
      <w:r>
        <w:rPr>
          <w:rFonts w:asciiTheme="minorHAnsi" w:hAnsiTheme="minorHAnsi"/>
          <w:i/>
          <w:sz w:val="24"/>
          <w:szCs w:val="32"/>
        </w:rPr>
        <w:t>d</w:t>
      </w:r>
      <w:r w:rsidRPr="00C35523">
        <w:rPr>
          <w:rFonts w:asciiTheme="minorHAnsi" w:hAnsiTheme="minorHAnsi"/>
          <w:i/>
          <w:sz w:val="24"/>
          <w:szCs w:val="32"/>
        </w:rPr>
        <w:t xml:space="preserve">: Nineteenth and Twentieth Centuries. </w:t>
      </w:r>
      <w:r w:rsidRPr="00C35523">
        <w:rPr>
          <w:rFonts w:asciiTheme="minorHAnsi" w:hAnsiTheme="minorHAnsi"/>
          <w:sz w:val="24"/>
          <w:szCs w:val="32"/>
        </w:rPr>
        <w:t>New York</w:t>
      </w:r>
      <w:r>
        <w:rPr>
          <w:rFonts w:asciiTheme="minorHAnsi" w:hAnsiTheme="minorHAnsi"/>
          <w:sz w:val="24"/>
          <w:szCs w:val="32"/>
        </w:rPr>
        <w:t xml:space="preserve">: </w:t>
      </w:r>
      <w:r w:rsidRPr="00C35523">
        <w:rPr>
          <w:rFonts w:asciiTheme="minorHAnsi" w:hAnsiTheme="minorHAnsi"/>
          <w:sz w:val="24"/>
          <w:szCs w:val="32"/>
        </w:rPr>
        <w:t>Oxford University Press.</w:t>
      </w:r>
    </w:p>
    <w:p w:rsidR="001C7B1A" w:rsidRPr="00C35523" w:rsidRDefault="001C7B1A" w:rsidP="000B28AC">
      <w:pPr>
        <w:jc w:val="thaiDistribute"/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Tungcharoen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 w:rsidRPr="00C35523">
        <w:rPr>
          <w:rFonts w:asciiTheme="minorHAnsi" w:hAnsiTheme="minorHAnsi"/>
          <w:sz w:val="24"/>
          <w:szCs w:val="32"/>
        </w:rPr>
        <w:t>Wiroon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. </w:t>
      </w:r>
      <w:proofErr w:type="gramStart"/>
      <w:r w:rsidRPr="00C35523">
        <w:rPr>
          <w:rFonts w:asciiTheme="minorHAnsi" w:hAnsiTheme="minorHAnsi"/>
          <w:sz w:val="24"/>
          <w:szCs w:val="32"/>
        </w:rPr>
        <w:t xml:space="preserve">(1991) </w:t>
      </w:r>
      <w:r w:rsidRPr="00C35523">
        <w:rPr>
          <w:rFonts w:asciiTheme="minorHAnsi" w:hAnsiTheme="minorHAnsi"/>
          <w:i/>
          <w:sz w:val="24"/>
          <w:szCs w:val="32"/>
        </w:rPr>
        <w:t>Modern Art in Thailand</w:t>
      </w:r>
      <w:r w:rsidRPr="00C35523">
        <w:rPr>
          <w:rFonts w:asciiTheme="minorHAnsi" w:hAnsiTheme="minorHAnsi"/>
          <w:sz w:val="24"/>
          <w:szCs w:val="32"/>
        </w:rPr>
        <w:t xml:space="preserve"> (Thai).</w:t>
      </w:r>
      <w:proofErr w:type="gramEnd"/>
      <w:r w:rsidRPr="00C35523">
        <w:rPr>
          <w:rFonts w:asciiTheme="minorHAnsi" w:hAnsiTheme="minorHAnsi"/>
          <w:sz w:val="24"/>
          <w:szCs w:val="32"/>
        </w:rPr>
        <w:t xml:space="preserve"> Bangkok, O.S. Printing House.</w:t>
      </w:r>
    </w:p>
    <w:p w:rsidR="001C7B1A" w:rsidRPr="00C35523" w:rsidRDefault="001C7B1A" w:rsidP="001C7B1A">
      <w:pPr>
        <w:jc w:val="thaiDistribute"/>
        <w:rPr>
          <w:rFonts w:asciiTheme="minorHAnsi" w:hAnsiTheme="minorHAnsi"/>
          <w:sz w:val="24"/>
          <w:szCs w:val="32"/>
        </w:rPr>
      </w:pPr>
      <w:proofErr w:type="spellStart"/>
      <w:r w:rsidRPr="00C35523">
        <w:rPr>
          <w:rFonts w:asciiTheme="minorHAnsi" w:hAnsiTheme="minorHAnsi"/>
          <w:sz w:val="24"/>
          <w:szCs w:val="32"/>
        </w:rPr>
        <w:t>Yensabai</w:t>
      </w:r>
      <w:proofErr w:type="spellEnd"/>
      <w:r>
        <w:rPr>
          <w:rFonts w:asciiTheme="minorHAnsi" w:hAnsiTheme="minorHAnsi"/>
          <w:sz w:val="24"/>
          <w:szCs w:val="32"/>
        </w:rPr>
        <w:t xml:space="preserve">, </w:t>
      </w:r>
      <w:proofErr w:type="spellStart"/>
      <w:r>
        <w:rPr>
          <w:rFonts w:asciiTheme="minorHAnsi" w:hAnsiTheme="minorHAnsi"/>
          <w:sz w:val="24"/>
          <w:szCs w:val="32"/>
        </w:rPr>
        <w:t>Amnard</w:t>
      </w:r>
      <w:proofErr w:type="spellEnd"/>
      <w:r w:rsidRPr="00C35523">
        <w:rPr>
          <w:rFonts w:asciiTheme="minorHAnsi" w:hAnsiTheme="minorHAnsi"/>
          <w:sz w:val="24"/>
          <w:szCs w:val="32"/>
        </w:rPr>
        <w:t xml:space="preserve">. (1997) </w:t>
      </w:r>
      <w:r w:rsidR="00A2632F" w:rsidRPr="00A2632F">
        <w:rPr>
          <w:rFonts w:asciiTheme="minorHAnsi" w:hAnsiTheme="minorHAnsi"/>
          <w:i/>
          <w:sz w:val="24"/>
          <w:szCs w:val="32"/>
        </w:rPr>
        <w:t>Western Art: Its Influence on the Thai Art from 1949 to 1979</w:t>
      </w:r>
      <w:r w:rsidRPr="00C35523">
        <w:rPr>
          <w:rFonts w:asciiTheme="minorHAnsi" w:hAnsiTheme="minorHAnsi"/>
          <w:sz w:val="24"/>
          <w:szCs w:val="32"/>
        </w:rPr>
        <w:t xml:space="preserve"> (Research). Bangkok, Teacher Training Department, Ministry of Education.</w:t>
      </w:r>
    </w:p>
    <w:p w:rsidR="0093704B" w:rsidRPr="00C35523" w:rsidRDefault="0093704B" w:rsidP="000B28AC">
      <w:pPr>
        <w:jc w:val="thaiDistribute"/>
        <w:rPr>
          <w:rFonts w:asciiTheme="minorHAnsi" w:hAnsiTheme="minorHAnsi"/>
          <w:sz w:val="24"/>
          <w:szCs w:val="32"/>
        </w:rPr>
      </w:pPr>
    </w:p>
    <w:p w:rsidR="0093704B" w:rsidDel="00B059E2" w:rsidRDefault="0093704B" w:rsidP="000B28AC">
      <w:pPr>
        <w:jc w:val="thaiDistribute"/>
        <w:rPr>
          <w:del w:id="50" w:author="doctor" w:date="2014-04-30T22:17:00Z"/>
          <w:rFonts w:ascii="Cordia New" w:hAnsi="Cordia New"/>
          <w:sz w:val="32"/>
          <w:szCs w:val="32"/>
        </w:rPr>
      </w:pPr>
      <w:bookmarkStart w:id="51" w:name="_GoBack"/>
      <w:bookmarkEnd w:id="51"/>
    </w:p>
    <w:p w:rsidR="00BF3E92" w:rsidRPr="009872A5" w:rsidRDefault="00BF3E92" w:rsidP="0049619B">
      <w:pPr>
        <w:jc w:val="thaiDistribute"/>
        <w:rPr>
          <w:rFonts w:ascii="Cordia New" w:hAnsi="Cordia New"/>
          <w:sz w:val="32"/>
          <w:szCs w:val="32"/>
        </w:rPr>
      </w:pPr>
    </w:p>
    <w:sectPr w:rsidR="00BF3E92" w:rsidRPr="009872A5" w:rsidSect="001C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doctor" w:date="2014-04-24T16:27:00Z" w:initials="hd">
    <w:p w:rsidR="00BC2A66" w:rsidRDefault="00BC2A66">
      <w:pPr>
        <w:pStyle w:val="CommentText"/>
      </w:pPr>
      <w:r>
        <w:rPr>
          <w:rStyle w:val="CommentReference"/>
        </w:rPr>
        <w:annotationRef/>
      </w:r>
      <w:proofErr w:type="gramStart"/>
      <w:r>
        <w:t>please</w:t>
      </w:r>
      <w:proofErr w:type="gramEnd"/>
      <w:r>
        <w:t xml:space="preserve"> clarify, this phrase is rather unclear</w:t>
      </w:r>
    </w:p>
    <w:p w:rsidR="00BC2A66" w:rsidRDefault="00BC2A66">
      <w:pPr>
        <w:pStyle w:val="CommentText"/>
      </w:pPr>
    </w:p>
  </w:comment>
  <w:comment w:id="33" w:author="doctor" w:date="2014-04-24T16:27:00Z" w:initials="hd">
    <w:p w:rsidR="00BC2A66" w:rsidRDefault="00BC2A66">
      <w:pPr>
        <w:pStyle w:val="CommentText"/>
      </w:pPr>
      <w:r>
        <w:rPr>
          <w:rStyle w:val="CommentReference"/>
        </w:rPr>
        <w:annotationRef/>
      </w:r>
      <w:proofErr w:type="gramStart"/>
      <w:r>
        <w:t>date</w:t>
      </w:r>
      <w:proofErr w:type="gramEnd"/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21A6F"/>
    <w:multiLevelType w:val="hybridMultilevel"/>
    <w:tmpl w:val="2FDC609E"/>
    <w:lvl w:ilvl="0" w:tplc="5142E6EA">
      <w:numFmt w:val="bullet"/>
      <w:lvlText w:val="-"/>
      <w:lvlJc w:val="left"/>
      <w:pPr>
        <w:ind w:left="720" w:hanging="360"/>
      </w:pPr>
      <w:rPr>
        <w:rFonts w:ascii="Cordia New" w:eastAsia="Calibri" w:hAnsi="Cordia New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trackRevisions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E8"/>
    <w:rsid w:val="00003AF7"/>
    <w:rsid w:val="00052465"/>
    <w:rsid w:val="000B28AC"/>
    <w:rsid w:val="00110BD9"/>
    <w:rsid w:val="00181B3A"/>
    <w:rsid w:val="001C18FE"/>
    <w:rsid w:val="001C7B1A"/>
    <w:rsid w:val="001E3231"/>
    <w:rsid w:val="00202D46"/>
    <w:rsid w:val="002152B7"/>
    <w:rsid w:val="0026465C"/>
    <w:rsid w:val="002C5159"/>
    <w:rsid w:val="002E0A53"/>
    <w:rsid w:val="00377387"/>
    <w:rsid w:val="003B3284"/>
    <w:rsid w:val="003B5F24"/>
    <w:rsid w:val="003B6B45"/>
    <w:rsid w:val="003C67EB"/>
    <w:rsid w:val="004656FC"/>
    <w:rsid w:val="0049619B"/>
    <w:rsid w:val="004F39FC"/>
    <w:rsid w:val="005461BA"/>
    <w:rsid w:val="005950A2"/>
    <w:rsid w:val="00617DF6"/>
    <w:rsid w:val="00625520"/>
    <w:rsid w:val="006449F2"/>
    <w:rsid w:val="006938A9"/>
    <w:rsid w:val="006C57A2"/>
    <w:rsid w:val="006E185B"/>
    <w:rsid w:val="006F0535"/>
    <w:rsid w:val="006F33C1"/>
    <w:rsid w:val="00752012"/>
    <w:rsid w:val="00785D8B"/>
    <w:rsid w:val="007A6C9A"/>
    <w:rsid w:val="008079AE"/>
    <w:rsid w:val="00812BAF"/>
    <w:rsid w:val="0085457B"/>
    <w:rsid w:val="0089750B"/>
    <w:rsid w:val="0093704B"/>
    <w:rsid w:val="009872A5"/>
    <w:rsid w:val="00994A8B"/>
    <w:rsid w:val="009B7782"/>
    <w:rsid w:val="009C24A9"/>
    <w:rsid w:val="009E1EF4"/>
    <w:rsid w:val="009E3148"/>
    <w:rsid w:val="00A0166E"/>
    <w:rsid w:val="00A2632F"/>
    <w:rsid w:val="00A55099"/>
    <w:rsid w:val="00A55F30"/>
    <w:rsid w:val="00A619C9"/>
    <w:rsid w:val="00A636EC"/>
    <w:rsid w:val="00A96D8E"/>
    <w:rsid w:val="00AA105A"/>
    <w:rsid w:val="00B059E2"/>
    <w:rsid w:val="00BA45FE"/>
    <w:rsid w:val="00BC2A66"/>
    <w:rsid w:val="00BF3E92"/>
    <w:rsid w:val="00C35523"/>
    <w:rsid w:val="00C877F7"/>
    <w:rsid w:val="00CC4944"/>
    <w:rsid w:val="00D804E2"/>
    <w:rsid w:val="00DA1822"/>
    <w:rsid w:val="00DC46E8"/>
    <w:rsid w:val="00DC6986"/>
    <w:rsid w:val="00DF5F21"/>
    <w:rsid w:val="00E24602"/>
    <w:rsid w:val="00E26E97"/>
    <w:rsid w:val="00E36224"/>
    <w:rsid w:val="00EC5684"/>
    <w:rsid w:val="00F20ADF"/>
    <w:rsid w:val="00F2160C"/>
    <w:rsid w:val="00F25A14"/>
    <w:rsid w:val="00F56AF8"/>
    <w:rsid w:val="00F57FA1"/>
    <w:rsid w:val="00F96ABA"/>
    <w:rsid w:val="00FC0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FE"/>
    <w:pPr>
      <w:spacing w:after="200" w:line="276" w:lineRule="auto"/>
    </w:pPr>
    <w:rPr>
      <w:sz w:val="22"/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5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23"/>
    <w:rPr>
      <w:rFonts w:ascii="Lucida Grande" w:hAnsi="Lucida Grande"/>
      <w:sz w:val="18"/>
      <w:szCs w:val="18"/>
      <w:lang w:val="en-US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C2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A66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A66"/>
    <w:rPr>
      <w:rFonts w:cs="Cordia New"/>
      <w:szCs w:val="25"/>
      <w:lang w:val="en-US"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A66"/>
    <w:rPr>
      <w:rFonts w:cs="Cordia New"/>
      <w:b/>
      <w:bCs/>
      <w:szCs w:val="25"/>
      <w:lang w:val="en-US" w:bidi="th-TH"/>
    </w:rPr>
  </w:style>
  <w:style w:type="paragraph" w:styleId="Revision">
    <w:name w:val="Revision"/>
    <w:hidden/>
    <w:uiPriority w:val="71"/>
    <w:rsid w:val="00BC2A66"/>
    <w:rPr>
      <w:rFonts w:cs="Cordia New"/>
      <w:sz w:val="22"/>
      <w:szCs w:val="28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FE"/>
    <w:pPr>
      <w:spacing w:after="200" w:line="276" w:lineRule="auto"/>
    </w:pPr>
    <w:rPr>
      <w:sz w:val="22"/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5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23"/>
    <w:rPr>
      <w:rFonts w:ascii="Lucida Grande" w:hAnsi="Lucida Grande"/>
      <w:sz w:val="18"/>
      <w:szCs w:val="18"/>
      <w:lang w:val="en-US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C2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A66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A66"/>
    <w:rPr>
      <w:rFonts w:cs="Cordia New"/>
      <w:szCs w:val="25"/>
      <w:lang w:val="en-US"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A66"/>
    <w:rPr>
      <w:rFonts w:cs="Cordia New"/>
      <w:b/>
      <w:bCs/>
      <w:szCs w:val="25"/>
      <w:lang w:val="en-US" w:bidi="th-TH"/>
    </w:rPr>
  </w:style>
  <w:style w:type="paragraph" w:styleId="Revision">
    <w:name w:val="Revision"/>
    <w:hidden/>
    <w:uiPriority w:val="71"/>
    <w:rsid w:val="00BC2A66"/>
    <w:rPr>
      <w:rFonts w:cs="Cordia New"/>
      <w:sz w:val="22"/>
      <w:szCs w:val="28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doctor</cp:lastModifiedBy>
  <cp:revision>2</cp:revision>
  <dcterms:created xsi:type="dcterms:W3CDTF">2014-04-30T21:17:00Z</dcterms:created>
  <dcterms:modified xsi:type="dcterms:W3CDTF">2014-04-30T21:17:00Z</dcterms:modified>
</cp:coreProperties>
</file>