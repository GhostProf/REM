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3F5E7" w14:textId="77777777" w:rsidR="005015F8" w:rsidRDefault="00D06CB3" w:rsidP="00D60517">
      <w:pPr>
        <w:rPr>
          <w:rStyle w:val="imagecaption"/>
          <w:b/>
          <w:bCs/>
        </w:rPr>
      </w:pPr>
      <w:ins w:id="0" w:author="Danielle Child" w:date="2014-05-13T15:38:00Z">
        <w:r>
          <w:rPr>
            <w:rStyle w:val="headword"/>
            <w:b/>
            <w:bCs/>
          </w:rPr>
          <w:t xml:space="preserve">Bell, </w:t>
        </w:r>
      </w:ins>
      <w:r w:rsidR="00D60517">
        <w:rPr>
          <w:rStyle w:val="headword"/>
          <w:b/>
          <w:bCs/>
        </w:rPr>
        <w:t xml:space="preserve">(Arthur) Clive </w:t>
      </w:r>
      <w:proofErr w:type="spellStart"/>
      <w:r w:rsidR="00D60517">
        <w:rPr>
          <w:rStyle w:val="headword"/>
          <w:b/>
          <w:bCs/>
        </w:rPr>
        <w:t>Heward</w:t>
      </w:r>
      <w:proofErr w:type="spellEnd"/>
      <w:del w:id="1" w:author="Danielle Child" w:date="2014-05-13T15:38:00Z">
        <w:r w:rsidR="00D60517" w:rsidDel="00D06CB3">
          <w:rPr>
            <w:rStyle w:val="imagecaption"/>
            <w:b/>
            <w:bCs/>
          </w:rPr>
          <w:delText xml:space="preserve"> </w:delText>
        </w:r>
        <w:r w:rsidR="00D60517" w:rsidDel="00D06CB3">
          <w:rPr>
            <w:rStyle w:val="headword"/>
            <w:b/>
            <w:bCs/>
          </w:rPr>
          <w:delText>Bell,</w:delText>
        </w:r>
      </w:del>
      <w:r w:rsidR="00D60517">
        <w:rPr>
          <w:rStyle w:val="headword"/>
          <w:b/>
          <w:bCs/>
        </w:rPr>
        <w:t xml:space="preserve"> </w:t>
      </w:r>
      <w:r w:rsidR="00D60517">
        <w:rPr>
          <w:rStyle w:val="imagecaption"/>
          <w:b/>
          <w:bCs/>
        </w:rPr>
        <w:t>(1881–1964)</w:t>
      </w:r>
    </w:p>
    <w:p w14:paraId="6BFD53F7" w14:textId="1F98CF02" w:rsidR="00EA0615" w:rsidRDefault="000A196E" w:rsidP="00D60517">
      <w:r>
        <w:rPr>
          <w:rStyle w:val="imagecaption"/>
          <w:bCs/>
        </w:rPr>
        <w:t xml:space="preserve">Though he wrote the first </w:t>
      </w:r>
      <w:r w:rsidR="009927C4">
        <w:rPr>
          <w:rStyle w:val="imagecaption"/>
          <w:bCs/>
        </w:rPr>
        <w:t xml:space="preserve">English </w:t>
      </w:r>
      <w:r>
        <w:rPr>
          <w:rStyle w:val="imagecaption"/>
          <w:bCs/>
        </w:rPr>
        <w:t xml:space="preserve">book on </w:t>
      </w:r>
      <w:r w:rsidR="00FF350A">
        <w:rPr>
          <w:rStyle w:val="imagecaption"/>
          <w:bCs/>
        </w:rPr>
        <w:t xml:space="preserve">the key </w:t>
      </w:r>
      <w:r w:rsidR="009927C4">
        <w:rPr>
          <w:rStyle w:val="imagecaption"/>
          <w:bCs/>
        </w:rPr>
        <w:t>modernist writer</w:t>
      </w:r>
      <w:r w:rsidR="00FF350A">
        <w:rPr>
          <w:rStyle w:val="imagecaption"/>
          <w:bCs/>
        </w:rPr>
        <w:t xml:space="preserve"> </w:t>
      </w:r>
      <w:r>
        <w:rPr>
          <w:rStyle w:val="imagecaption"/>
          <w:bCs/>
        </w:rPr>
        <w:t>Marcel Proust,</w:t>
      </w:r>
      <w:r w:rsidR="00CF0E2E">
        <w:rPr>
          <w:rStyle w:val="imagecaption"/>
          <w:bCs/>
        </w:rPr>
        <w:t xml:space="preserve"> and was a</w:t>
      </w:r>
      <w:r w:rsidR="00C70702">
        <w:rPr>
          <w:rStyle w:val="imagecaption"/>
          <w:bCs/>
        </w:rPr>
        <w:t xml:space="preserve"> </w:t>
      </w:r>
      <w:r w:rsidR="00F82A84">
        <w:rPr>
          <w:rStyle w:val="imagecaption"/>
          <w:bCs/>
        </w:rPr>
        <w:t xml:space="preserve">controversially </w:t>
      </w:r>
      <w:r w:rsidR="00C70702">
        <w:rPr>
          <w:rStyle w:val="imagecaption"/>
          <w:bCs/>
        </w:rPr>
        <w:t xml:space="preserve">outspoken pacifist, </w:t>
      </w:r>
      <w:r w:rsidR="00D60517" w:rsidRPr="00D60517">
        <w:rPr>
          <w:rStyle w:val="imagecaption"/>
          <w:bCs/>
        </w:rPr>
        <w:t xml:space="preserve">Clive </w:t>
      </w:r>
      <w:r w:rsidR="00D60517">
        <w:rPr>
          <w:rStyle w:val="imagecaption"/>
          <w:bCs/>
        </w:rPr>
        <w:t xml:space="preserve">Bell is best known for the concept of ‘significant form’ </w:t>
      </w:r>
      <w:r w:rsidR="00F82A84">
        <w:rPr>
          <w:rStyle w:val="imagecaption"/>
          <w:bCs/>
        </w:rPr>
        <w:t xml:space="preserve">which he </w:t>
      </w:r>
      <w:r w:rsidR="00D60517">
        <w:rPr>
          <w:rStyle w:val="imagecaption"/>
          <w:bCs/>
        </w:rPr>
        <w:t xml:space="preserve">outlined in his 1914 book </w:t>
      </w:r>
      <w:r w:rsidR="00D60517">
        <w:rPr>
          <w:rStyle w:val="imagecaption"/>
          <w:bCs/>
          <w:i/>
        </w:rPr>
        <w:t>Art</w:t>
      </w:r>
      <w:r w:rsidR="00D60517">
        <w:rPr>
          <w:rStyle w:val="imagecaption"/>
          <w:bCs/>
        </w:rPr>
        <w:t xml:space="preserve">. </w:t>
      </w:r>
      <w:r w:rsidR="005431E6">
        <w:rPr>
          <w:rStyle w:val="imagecaption"/>
          <w:bCs/>
        </w:rPr>
        <w:t>E</w:t>
      </w:r>
      <w:r w:rsidR="00D60517">
        <w:rPr>
          <w:rStyle w:val="imagecaption"/>
          <w:bCs/>
        </w:rPr>
        <w:t>ssentially</w:t>
      </w:r>
      <w:r w:rsidR="005431E6">
        <w:rPr>
          <w:rStyle w:val="imagecaption"/>
          <w:bCs/>
        </w:rPr>
        <w:t xml:space="preserve">, </w:t>
      </w:r>
      <w:r w:rsidR="00BD40B8">
        <w:rPr>
          <w:rStyle w:val="imagecaption"/>
          <w:bCs/>
          <w:i/>
        </w:rPr>
        <w:t>Art</w:t>
      </w:r>
      <w:r w:rsidR="00D60517">
        <w:rPr>
          <w:rStyle w:val="imagecaption"/>
          <w:bCs/>
        </w:rPr>
        <w:t xml:space="preserve"> </w:t>
      </w:r>
      <w:r w:rsidR="005431E6">
        <w:rPr>
          <w:rStyle w:val="imagecaption"/>
          <w:bCs/>
        </w:rPr>
        <w:t xml:space="preserve">made </w:t>
      </w:r>
      <w:r w:rsidR="00FF5818">
        <w:rPr>
          <w:rStyle w:val="imagecaption"/>
          <w:bCs/>
        </w:rPr>
        <w:t xml:space="preserve">a version of </w:t>
      </w:r>
      <w:r w:rsidR="005431E6">
        <w:rPr>
          <w:rStyle w:val="imagecaption"/>
          <w:bCs/>
        </w:rPr>
        <w:t>the</w:t>
      </w:r>
      <w:r w:rsidR="001D4322">
        <w:rPr>
          <w:rStyle w:val="imagecaption"/>
          <w:bCs/>
        </w:rPr>
        <w:t xml:space="preserve"> case for appreciating artistic </w:t>
      </w:r>
      <w:bookmarkStart w:id="2" w:name="_GoBack"/>
      <w:bookmarkEnd w:id="2"/>
      <w:r w:rsidR="001D4322">
        <w:rPr>
          <w:rStyle w:val="imagecaption"/>
          <w:bCs/>
        </w:rPr>
        <w:t>form independent of content</w:t>
      </w:r>
      <w:r w:rsidR="00EA0615">
        <w:rPr>
          <w:rStyle w:val="imagecaption"/>
          <w:bCs/>
        </w:rPr>
        <w:t xml:space="preserve"> </w:t>
      </w:r>
      <w:r w:rsidR="009927C4">
        <w:rPr>
          <w:rStyle w:val="imagecaption"/>
          <w:bCs/>
        </w:rPr>
        <w:t xml:space="preserve">which is </w:t>
      </w:r>
      <w:r w:rsidR="00EA0615">
        <w:rPr>
          <w:rStyle w:val="imagecaption"/>
          <w:bCs/>
        </w:rPr>
        <w:t>known as Formalism</w:t>
      </w:r>
      <w:r w:rsidR="001D4322">
        <w:rPr>
          <w:rStyle w:val="imagecaption"/>
          <w:bCs/>
        </w:rPr>
        <w:t>.</w:t>
      </w:r>
      <w:r w:rsidR="005431E6">
        <w:rPr>
          <w:rStyle w:val="imagecaption"/>
          <w:bCs/>
        </w:rPr>
        <w:t xml:space="preserve"> </w:t>
      </w:r>
      <w:r w:rsidR="001D4322">
        <w:rPr>
          <w:rStyle w:val="imagecaption"/>
          <w:bCs/>
        </w:rPr>
        <w:t>At the expense of r</w:t>
      </w:r>
      <w:r w:rsidR="00EA0615">
        <w:rPr>
          <w:rStyle w:val="imagecaption"/>
          <w:bCs/>
        </w:rPr>
        <w:t>epresentative</w:t>
      </w:r>
      <w:r w:rsidR="001D4322">
        <w:rPr>
          <w:rStyle w:val="imagecaption"/>
          <w:bCs/>
        </w:rPr>
        <w:t xml:space="preserve">, </w:t>
      </w:r>
      <w:r w:rsidR="00D60517">
        <w:rPr>
          <w:rStyle w:val="imagecaption"/>
          <w:bCs/>
        </w:rPr>
        <w:t>narrative</w:t>
      </w:r>
      <w:r w:rsidR="001D4322">
        <w:rPr>
          <w:rStyle w:val="imagecaption"/>
          <w:bCs/>
        </w:rPr>
        <w:t>, or iconograp</w:t>
      </w:r>
      <w:r w:rsidR="00EA0615">
        <w:rPr>
          <w:rStyle w:val="imagecaption"/>
          <w:bCs/>
        </w:rPr>
        <w:t>hical meaning</w:t>
      </w:r>
      <w:r w:rsidR="001D4322">
        <w:rPr>
          <w:rStyle w:val="imagecaption"/>
          <w:bCs/>
        </w:rPr>
        <w:t xml:space="preserve">, </w:t>
      </w:r>
      <w:r w:rsidR="00EA0615">
        <w:rPr>
          <w:rStyle w:val="imagecaption"/>
          <w:bCs/>
        </w:rPr>
        <w:t xml:space="preserve">the book </w:t>
      </w:r>
      <w:r w:rsidR="001D4322">
        <w:rPr>
          <w:rStyle w:val="imagecaption"/>
          <w:bCs/>
        </w:rPr>
        <w:t xml:space="preserve">encouraged a </w:t>
      </w:r>
      <w:r w:rsidR="00D60517">
        <w:rPr>
          <w:rStyle w:val="imagecaption"/>
          <w:bCs/>
        </w:rPr>
        <w:t xml:space="preserve">contemplation of </w:t>
      </w:r>
      <w:r w:rsidR="00D60517">
        <w:t>‘relations and com</w:t>
      </w:r>
      <w:r w:rsidR="00BD40B8">
        <w:t>binations of lines and colours’ in art from the ancient to the modern</w:t>
      </w:r>
      <w:r w:rsidR="00D60517">
        <w:t xml:space="preserve">. ‘To appreciate a work of art’, </w:t>
      </w:r>
      <w:r w:rsidR="005431E6">
        <w:t>Bell argued</w:t>
      </w:r>
      <w:r w:rsidR="00D60517">
        <w:t xml:space="preserve">, ‘we need bring with us nothing from life, no knowledge of its ideas and affairs, no familiarity with its emotions’. Though </w:t>
      </w:r>
      <w:r w:rsidR="005431E6">
        <w:t xml:space="preserve">this approach has fallen out of critical fashion, </w:t>
      </w:r>
      <w:r w:rsidR="00C162A0">
        <w:rPr>
          <w:i/>
        </w:rPr>
        <w:t xml:space="preserve">Art </w:t>
      </w:r>
      <w:r w:rsidR="005431E6">
        <w:t>remains enduring</w:t>
      </w:r>
      <w:r w:rsidR="001D4322">
        <w:t>ly</w:t>
      </w:r>
      <w:r w:rsidR="005431E6">
        <w:t xml:space="preserve"> significant as a manifesto for </w:t>
      </w:r>
      <w:r w:rsidR="001D4322">
        <w:t>the Post-</w:t>
      </w:r>
      <w:ins w:id="3" w:author="Danielle Child" w:date="2014-05-13T17:39:00Z">
        <w:r w:rsidR="00FC7332">
          <w:t>I</w:t>
        </w:r>
      </w:ins>
      <w:del w:id="4" w:author="Danielle Child" w:date="2014-05-13T17:39:00Z">
        <w:r w:rsidR="001D4322" w:rsidDel="00FC7332">
          <w:delText>i</w:delText>
        </w:r>
      </w:del>
      <w:r w:rsidR="001D4322">
        <w:t xml:space="preserve">mpressionist movement, </w:t>
      </w:r>
      <w:r w:rsidR="00CF0E2E">
        <w:t xml:space="preserve">for </w:t>
      </w:r>
      <w:r w:rsidR="00FF5818">
        <w:t xml:space="preserve">which </w:t>
      </w:r>
      <w:r w:rsidR="001D4322">
        <w:t xml:space="preserve">Bell helped </w:t>
      </w:r>
      <w:del w:id="5" w:author="Danielle Child" w:date="2014-05-13T17:39:00Z">
        <w:r w:rsidR="001D4322" w:rsidDel="00FC7332">
          <w:delText xml:space="preserve">ROGER </w:delText>
        </w:r>
      </w:del>
      <w:ins w:id="6" w:author="Danielle Child" w:date="2014-05-13T17:39:00Z">
        <w:r w:rsidR="00FC7332">
          <w:t xml:space="preserve">Roger </w:t>
        </w:r>
      </w:ins>
      <w:r w:rsidR="001D4322">
        <w:t>F</w:t>
      </w:r>
      <w:ins w:id="7" w:author="Danielle Child" w:date="2014-05-13T17:39:00Z">
        <w:r w:rsidR="00FC7332">
          <w:t>ry</w:t>
        </w:r>
      </w:ins>
      <w:del w:id="8" w:author="Danielle Child" w:date="2014-05-13T17:39:00Z">
        <w:r w:rsidR="001D4322" w:rsidDel="00FC7332">
          <w:delText>RY</w:delText>
        </w:r>
      </w:del>
      <w:r w:rsidR="001D4322">
        <w:t xml:space="preserve"> arrange important London exhibitions in 1910 and 1912. </w:t>
      </w:r>
      <w:r w:rsidR="00EA0615">
        <w:t>Bell is also remembered as a member of the Bloomsbury Group, an influential collection of artists and writers gathered in London</w:t>
      </w:r>
      <w:r w:rsidR="002A3F62">
        <w:t xml:space="preserve"> which included Virginia Woolf</w:t>
      </w:r>
      <w:r w:rsidR="00EA0615">
        <w:t>.</w:t>
      </w:r>
    </w:p>
    <w:p w14:paraId="708B1BA5" w14:textId="382501A8" w:rsidR="00D60517" w:rsidRDefault="00EA0615" w:rsidP="00D60517">
      <w:r>
        <w:t xml:space="preserve">Bell was born in Berkshire to a family whose wealth – </w:t>
      </w:r>
      <w:r w:rsidR="002A3F62">
        <w:t>drawn from the coal mines of Wales –</w:t>
      </w:r>
      <w:r>
        <w:t xml:space="preserve"> meant that he would never </w:t>
      </w:r>
      <w:r w:rsidR="002A3F62">
        <w:t xml:space="preserve">have to earn a living. </w:t>
      </w:r>
      <w:r w:rsidR="00BD40B8">
        <w:t>After Marlborough School</w:t>
      </w:r>
      <w:r w:rsidR="002A3F62">
        <w:t>,</w:t>
      </w:r>
      <w:r w:rsidR="00BD40B8">
        <w:t xml:space="preserve"> he</w:t>
      </w:r>
      <w:r w:rsidR="002A3F62">
        <w:t xml:space="preserve"> went to Trinity College Cambridge</w:t>
      </w:r>
      <w:r w:rsidR="00BD40B8">
        <w:t xml:space="preserve"> in 1899, w</w:t>
      </w:r>
      <w:r w:rsidR="002A3F62">
        <w:t>here he studied History, and came under the influence of the philosopher G. E. Moore</w:t>
      </w:r>
      <w:del w:id="9" w:author="Danielle Child" w:date="2014-05-13T17:40:00Z">
        <w:r w:rsidR="002A3F62" w:rsidRPr="002A3F62" w:rsidDel="00FC7332">
          <w:delText xml:space="preserve"> </w:delText>
        </w:r>
        <w:r w:rsidR="002A3F62" w:rsidDel="00FC7332">
          <w:delText>(1873–1958)</w:delText>
        </w:r>
      </w:del>
      <w:r w:rsidR="002A3F62">
        <w:t xml:space="preserve">, whose </w:t>
      </w:r>
      <w:r w:rsidR="002A3F62" w:rsidRPr="002A3F62">
        <w:rPr>
          <w:rStyle w:val="italic"/>
          <w:i/>
        </w:rPr>
        <w:t xml:space="preserve">Principia </w:t>
      </w:r>
      <w:proofErr w:type="spellStart"/>
      <w:r w:rsidR="002A3F62" w:rsidRPr="002A3F62">
        <w:rPr>
          <w:rStyle w:val="italic"/>
          <w:i/>
        </w:rPr>
        <w:t>ethica</w:t>
      </w:r>
      <w:proofErr w:type="spellEnd"/>
      <w:r w:rsidR="002A3F62">
        <w:t xml:space="preserve"> (1903) would influence </w:t>
      </w:r>
      <w:r w:rsidR="002A3F62">
        <w:rPr>
          <w:i/>
        </w:rPr>
        <w:t>Art</w:t>
      </w:r>
      <w:r w:rsidR="00BD40B8">
        <w:t>.</w:t>
      </w:r>
      <w:r w:rsidR="002A3F62">
        <w:t xml:space="preserve"> </w:t>
      </w:r>
      <w:r w:rsidR="00BD40B8">
        <w:t xml:space="preserve">Cambridge also began </w:t>
      </w:r>
      <w:r w:rsidR="002A3F62">
        <w:t xml:space="preserve">the friendships which </w:t>
      </w:r>
      <w:r w:rsidR="00BD40B8">
        <w:t xml:space="preserve">would eventually become the </w:t>
      </w:r>
      <w:r w:rsidR="002A3F62">
        <w:t xml:space="preserve">male side of the Bloomsbury Group. </w:t>
      </w:r>
    </w:p>
    <w:p w14:paraId="23B07EF5" w14:textId="77777777" w:rsidR="00BB4731" w:rsidDel="00FC7332" w:rsidRDefault="002A3F62" w:rsidP="00D60517">
      <w:pPr>
        <w:rPr>
          <w:del w:id="10" w:author="Danielle Child" w:date="2014-05-13T17:41:00Z"/>
        </w:rPr>
      </w:pPr>
      <w:r>
        <w:t>On graduation, Bell was awarded a studentship to enable him to pursue histor</w:t>
      </w:r>
      <w:r w:rsidR="00BB4731">
        <w:t xml:space="preserve">ical research. In 1904, he went to spend it in Paris, developing his early interest in art by acquainting himself with both the old masters, and the dynamic contemporary art scene. </w:t>
      </w:r>
    </w:p>
    <w:p w14:paraId="450333C7" w14:textId="13127219" w:rsidR="00C9500F" w:rsidRDefault="00BB4731" w:rsidP="00D60517">
      <w:r>
        <w:t>On return to London, he transferred this taste for the society of artists to Bloomsbury</w:t>
      </w:r>
      <w:del w:id="11" w:author="Danielle Child" w:date="2014-05-13T17:41:00Z">
        <w:r w:rsidDel="00BC3FB0">
          <w:delText>,</w:delText>
        </w:r>
      </w:del>
      <w:r>
        <w:t xml:space="preserve"> and, after the death of his university contemporary </w:t>
      </w:r>
      <w:proofErr w:type="spellStart"/>
      <w:r>
        <w:t>Thoby</w:t>
      </w:r>
      <w:proofErr w:type="spellEnd"/>
      <w:r>
        <w:t xml:space="preserve"> Stephen, married his sister Vanessa in 1907.</w:t>
      </w:r>
      <w:r w:rsidR="002A3F62">
        <w:t xml:space="preserve"> </w:t>
      </w:r>
      <w:r w:rsidR="00BD40B8">
        <w:t xml:space="preserve">Vanessa was an important painter in her own right; her </w:t>
      </w:r>
      <w:r w:rsidR="00164450">
        <w:t xml:space="preserve">sister, </w:t>
      </w:r>
      <w:r w:rsidR="00BD40B8">
        <w:t xml:space="preserve">the writer </w:t>
      </w:r>
      <w:r w:rsidR="00164450">
        <w:t>Virginia, would take Leonard Woolf’s name in marriage in 1912. In 1910, Bell’s circle of friends expanded to include</w:t>
      </w:r>
      <w:r w:rsidR="00814C12">
        <w:t xml:space="preserve"> </w:t>
      </w:r>
      <w:r w:rsidR="00297112">
        <w:t xml:space="preserve">the art critic and painter </w:t>
      </w:r>
      <w:del w:id="12" w:author="Danielle Child" w:date="2014-05-13T17:42:00Z">
        <w:r w:rsidR="00164450" w:rsidDel="00BC3FB0">
          <w:delText xml:space="preserve">ROGER </w:delText>
        </w:r>
      </w:del>
      <w:ins w:id="13" w:author="Danielle Child" w:date="2014-05-13T17:42:00Z">
        <w:r w:rsidR="00BC3FB0">
          <w:t xml:space="preserve">Roger </w:t>
        </w:r>
      </w:ins>
      <w:r w:rsidR="00164450">
        <w:t>F</w:t>
      </w:r>
      <w:ins w:id="14" w:author="Danielle Child" w:date="2014-05-13T17:42:00Z">
        <w:r w:rsidR="00BC3FB0">
          <w:t>ry</w:t>
        </w:r>
      </w:ins>
      <w:del w:id="15" w:author="Danielle Child" w:date="2014-05-13T17:42:00Z">
        <w:r w:rsidR="00164450" w:rsidDel="00BC3FB0">
          <w:delText>RY (1866–1934)</w:delText>
        </w:r>
      </w:del>
      <w:r w:rsidR="00164450">
        <w:t xml:space="preserve">, </w:t>
      </w:r>
      <w:r w:rsidR="00814C12">
        <w:t>one o</w:t>
      </w:r>
      <w:r w:rsidR="00297112">
        <w:t>f his most important influences.</w:t>
      </w:r>
      <w:r w:rsidR="00297112">
        <w:rPr>
          <w:i/>
        </w:rPr>
        <w:t xml:space="preserve"> </w:t>
      </w:r>
      <w:r w:rsidR="00814C12">
        <w:t>Fry’s early interest in the Italian Renaissance was turning to modern French painting</w:t>
      </w:r>
      <w:r w:rsidR="00297112">
        <w:t>, and t</w:t>
      </w:r>
      <w:r w:rsidR="00814C12">
        <w:t>he two men’s shared enthusiasm animated the important 1910 exhibition ‘</w:t>
      </w:r>
      <w:proofErr w:type="spellStart"/>
      <w:r w:rsidR="00814C12">
        <w:t>Manet</w:t>
      </w:r>
      <w:proofErr w:type="spellEnd"/>
      <w:r w:rsidR="00814C12">
        <w:t xml:space="preserve"> and the Post-Impressionists’ at London’s Grafton Galleries</w:t>
      </w:r>
      <w:r w:rsidR="0013044E">
        <w:t xml:space="preserve"> – for which Fry had coined the term ‘Post-Impressionism’</w:t>
      </w:r>
      <w:r w:rsidR="00C9500F">
        <w:t xml:space="preserve">. </w:t>
      </w:r>
      <w:r w:rsidR="00503F16">
        <w:t>The impact on London’s cultural scene was such that Virginia Woolf would later write that</w:t>
      </w:r>
      <w:r w:rsidR="00C9500F">
        <w:t xml:space="preserve"> </w:t>
      </w:r>
      <w:r w:rsidR="00503F16">
        <w:t>‘</w:t>
      </w:r>
      <w:r w:rsidR="00C9500F">
        <w:t>human character changed</w:t>
      </w:r>
      <w:r w:rsidR="00503F16">
        <w:t>’ around this time.</w:t>
      </w:r>
    </w:p>
    <w:p w14:paraId="26E62AAB" w14:textId="45AFD9DC" w:rsidR="00814C12" w:rsidDel="00BC3FB0" w:rsidRDefault="007866FA" w:rsidP="00D60517">
      <w:pPr>
        <w:rPr>
          <w:del w:id="16" w:author="Danielle Child" w:date="2014-05-13T17:43:00Z"/>
        </w:rPr>
      </w:pPr>
      <w:r>
        <w:t xml:space="preserve">In the </w:t>
      </w:r>
      <w:r w:rsidR="00814C12">
        <w:t>follow-up ‘Second Post-Impressionist Exhibition’ in 1912,</w:t>
      </w:r>
      <w:r>
        <w:t xml:space="preserve"> Bell oversaw the ‘</w:t>
      </w:r>
      <w:r w:rsidR="00814C12">
        <w:t xml:space="preserve">English </w:t>
      </w:r>
      <w:r>
        <w:t xml:space="preserve">Group’ of </w:t>
      </w:r>
      <w:r w:rsidR="00814C12">
        <w:t xml:space="preserve">artists </w:t>
      </w:r>
      <w:r w:rsidR="000A196E">
        <w:t xml:space="preserve">responding to the movement. </w:t>
      </w:r>
      <w:r w:rsidR="00440EB2">
        <w:t>In the ‘</w:t>
      </w:r>
      <w:r w:rsidR="0013044E">
        <w:t xml:space="preserve">French </w:t>
      </w:r>
      <w:r w:rsidR="00440EB2">
        <w:t xml:space="preserve">Group’ section of the </w:t>
      </w:r>
      <w:r w:rsidR="0013044E">
        <w:t xml:space="preserve">1912 </w:t>
      </w:r>
      <w:r w:rsidR="00440EB2">
        <w:t xml:space="preserve">catalogue, Fry </w:t>
      </w:r>
      <w:r>
        <w:t xml:space="preserve">noted </w:t>
      </w:r>
      <w:r w:rsidR="00B61617">
        <w:t xml:space="preserve">that these were artists who ‘do not seek to imitate form, but to create form; not to imitate life, but to find an equivalent for life’. It is a clear line from here to Bell’s 1914 </w:t>
      </w:r>
      <w:r w:rsidR="00B61617">
        <w:rPr>
          <w:i/>
        </w:rPr>
        <w:t>Art</w:t>
      </w:r>
      <w:r w:rsidR="00297112">
        <w:t>.</w:t>
      </w:r>
      <w:ins w:id="17" w:author="Danielle Child" w:date="2014-05-13T17:43:00Z">
        <w:r w:rsidR="00BC3FB0">
          <w:t xml:space="preserve"> </w:t>
        </w:r>
      </w:ins>
    </w:p>
    <w:p w14:paraId="66FF9FA3" w14:textId="1893BCA7" w:rsidR="007866FA" w:rsidRDefault="00C62403" w:rsidP="00F6793B">
      <w:r>
        <w:t xml:space="preserve">Acknowledging </w:t>
      </w:r>
      <w:r w:rsidR="00C40DD8">
        <w:t>debts</w:t>
      </w:r>
      <w:r>
        <w:t xml:space="preserve"> to Fry as well as profound disagreements, Bell’s preface to the book pointed out his slightly longer acquaintance with modern French painting</w:t>
      </w:r>
      <w:del w:id="18" w:author="Danielle Child" w:date="2014-05-13T17:43:00Z">
        <w:r w:rsidDel="00BC3FB0">
          <w:delText>,</w:delText>
        </w:r>
      </w:del>
      <w:ins w:id="19" w:author="Danielle Child" w:date="2014-05-13T17:44:00Z">
        <w:r w:rsidR="00BC3FB0">
          <w:t xml:space="preserve">, </w:t>
        </w:r>
      </w:ins>
      <w:del w:id="20" w:author="Danielle Child" w:date="2014-05-13T17:44:00Z">
        <w:r w:rsidDel="00BC3FB0">
          <w:delText xml:space="preserve"> and </w:delText>
        </w:r>
      </w:del>
      <w:r>
        <w:t xml:space="preserve">his intention </w:t>
      </w:r>
      <w:r w:rsidR="00297112">
        <w:t>‘to develop a complete theory of visual art’</w:t>
      </w:r>
      <w:del w:id="21" w:author="Danielle Child" w:date="2014-05-13T17:44:00Z">
        <w:r w:rsidR="00297112" w:rsidDel="00BC3FB0">
          <w:delText>,</w:delText>
        </w:r>
      </w:del>
      <w:r w:rsidR="00297112">
        <w:t xml:space="preserve"> </w:t>
      </w:r>
      <w:r w:rsidR="009927C4">
        <w:t xml:space="preserve">and </w:t>
      </w:r>
      <w:ins w:id="22" w:author="Danielle Child" w:date="2014-05-13T17:44:00Z">
        <w:r w:rsidR="00BC3FB0">
          <w:t xml:space="preserve">to </w:t>
        </w:r>
      </w:ins>
      <w:r w:rsidR="009927C4">
        <w:t xml:space="preserve">justify the belief </w:t>
      </w:r>
      <w:r w:rsidR="00297112">
        <w:t>‘that there is a real distinction between works of art and all other objects</w:t>
      </w:r>
      <w:r w:rsidR="009927C4">
        <w:t>.</w:t>
      </w:r>
      <w:r w:rsidR="00297112">
        <w:t>’</w:t>
      </w:r>
      <w:r w:rsidR="007866FA">
        <w:t xml:space="preserve"> Though the possibilities were implied</w:t>
      </w:r>
      <w:r w:rsidR="00CF0E2E">
        <w:t xml:space="preserve"> by</w:t>
      </w:r>
      <w:r w:rsidR="007866FA">
        <w:t xml:space="preserve"> Post-</w:t>
      </w:r>
      <w:ins w:id="23" w:author="Danielle Child" w:date="2014-05-13T17:44:00Z">
        <w:r w:rsidR="00BC3FB0">
          <w:t>I</w:t>
        </w:r>
      </w:ins>
      <w:del w:id="24" w:author="Danielle Child" w:date="2014-05-13T17:44:00Z">
        <w:r w:rsidR="007866FA" w:rsidDel="00BC3FB0">
          <w:delText>i</w:delText>
        </w:r>
      </w:del>
      <w:r w:rsidR="007866FA">
        <w:t>mpressionism, Bell’s writing never went so far as to advocate abstraction.</w:t>
      </w:r>
    </w:p>
    <w:p w14:paraId="779C0EEC" w14:textId="77777777" w:rsidR="00C70702" w:rsidRDefault="00C70702" w:rsidP="00F6793B">
      <w:r>
        <w:t xml:space="preserve">Bell was also a </w:t>
      </w:r>
      <w:r w:rsidR="00090F47">
        <w:t>prolific and popular journalist</w:t>
      </w:r>
      <w:r w:rsidR="00CF0E2E">
        <w:t xml:space="preserve"> and pamphleteer</w:t>
      </w:r>
      <w:r w:rsidR="00090F47">
        <w:t>,</w:t>
      </w:r>
      <w:r>
        <w:t xml:space="preserve"> </w:t>
      </w:r>
      <w:r w:rsidR="00090F47">
        <w:t xml:space="preserve">not solely on art; his 1915 </w:t>
      </w:r>
      <w:r w:rsidR="00090F47" w:rsidRPr="00090F47">
        <w:rPr>
          <w:rStyle w:val="italic"/>
          <w:i/>
        </w:rPr>
        <w:t>Peace at Once</w:t>
      </w:r>
      <w:r w:rsidR="00090F47">
        <w:t xml:space="preserve"> was destroyed by the British authorities for its advocacy of a settlement with the Germans, and </w:t>
      </w:r>
      <w:r w:rsidR="00090F47" w:rsidRPr="00090F47">
        <w:rPr>
          <w:rStyle w:val="italic"/>
          <w:i/>
        </w:rPr>
        <w:t>On British Freedom</w:t>
      </w:r>
      <w:r w:rsidR="00090F47">
        <w:t xml:space="preserve"> (1923) took the issue of censorship head-on. In the 1930s, a combination of pacifism – and a belief, expressed in </w:t>
      </w:r>
      <w:r w:rsidR="00090F47" w:rsidRPr="00090F47">
        <w:rPr>
          <w:rStyle w:val="italic"/>
          <w:i/>
        </w:rPr>
        <w:t>Civilization: an Essay</w:t>
      </w:r>
      <w:r w:rsidR="00090F47">
        <w:t xml:space="preserve"> (1928), that ‘civilization’ could be nourished under dictatorships – led him to </w:t>
      </w:r>
      <w:r w:rsidR="00C40DD8">
        <w:t>support the appeasement of Hitler.</w:t>
      </w:r>
      <w:r w:rsidR="00090F47">
        <w:t xml:space="preserve"> </w:t>
      </w:r>
    </w:p>
    <w:p w14:paraId="38F5645A" w14:textId="0E084FE5" w:rsidR="00F6793B" w:rsidDel="00BC3FB0" w:rsidRDefault="000A196E" w:rsidP="00F6793B">
      <w:pPr>
        <w:rPr>
          <w:del w:id="25" w:author="Danielle Child" w:date="2014-05-13T17:47:00Z"/>
        </w:rPr>
      </w:pPr>
      <w:r>
        <w:lastRenderedPageBreak/>
        <w:t xml:space="preserve">Bell’s </w:t>
      </w:r>
      <w:r>
        <w:rPr>
          <w:i/>
        </w:rPr>
        <w:t>Proust</w:t>
      </w:r>
      <w:r w:rsidR="00F6793B">
        <w:t>,</w:t>
      </w:r>
      <w:r>
        <w:t xml:space="preserve"> the first book</w:t>
      </w:r>
      <w:r w:rsidR="00FF350A">
        <w:t xml:space="preserve"> on the author </w:t>
      </w:r>
      <w:r w:rsidR="00FF5818">
        <w:t xml:space="preserve">(1871–1922) </w:t>
      </w:r>
      <w:r w:rsidR="00FF350A">
        <w:t xml:space="preserve">of </w:t>
      </w:r>
      <w:r w:rsidR="00FF5818">
        <w:t xml:space="preserve">the novel </w:t>
      </w:r>
      <w:r w:rsidR="00FF5818">
        <w:rPr>
          <w:rStyle w:val="Emphasis"/>
        </w:rPr>
        <w:t xml:space="preserve">A la </w:t>
      </w:r>
      <w:proofErr w:type="spellStart"/>
      <w:r w:rsidR="00FF5818">
        <w:rPr>
          <w:rStyle w:val="Emphasis"/>
        </w:rPr>
        <w:t>recherche</w:t>
      </w:r>
      <w:proofErr w:type="spellEnd"/>
      <w:r w:rsidR="00FF5818">
        <w:rPr>
          <w:rStyle w:val="Emphasis"/>
        </w:rPr>
        <w:t xml:space="preserve"> du </w:t>
      </w:r>
      <w:r w:rsidR="00FF5818">
        <w:rPr>
          <w:rStyle w:val="hit"/>
          <w:i/>
          <w:iCs/>
        </w:rPr>
        <w:t>temps</w:t>
      </w:r>
      <w:r w:rsidR="00FF5818">
        <w:rPr>
          <w:rStyle w:val="Emphasis"/>
        </w:rPr>
        <w:t xml:space="preserve"> </w:t>
      </w:r>
      <w:proofErr w:type="spellStart"/>
      <w:r w:rsidR="00FF5818">
        <w:rPr>
          <w:rStyle w:val="hit"/>
          <w:i/>
          <w:iCs/>
        </w:rPr>
        <w:t>perdu</w:t>
      </w:r>
      <w:proofErr w:type="spellEnd"/>
      <w:r w:rsidR="00FF5818">
        <w:rPr>
          <w:rStyle w:val="hit"/>
          <w:i/>
          <w:iCs/>
        </w:rPr>
        <w:t xml:space="preserve"> </w:t>
      </w:r>
      <w:ins w:id="26" w:author="Danielle Child" w:date="2014-05-13T17:46:00Z">
        <w:r w:rsidR="00BC3FB0">
          <w:rPr>
            <w:rStyle w:val="hit"/>
            <w:i/>
            <w:iCs/>
          </w:rPr>
          <w:t xml:space="preserve">(In Search of Lost Time) </w:t>
        </w:r>
      </w:ins>
      <w:r w:rsidR="00FF5818">
        <w:rPr>
          <w:rStyle w:val="hit"/>
          <w:iCs/>
        </w:rPr>
        <w:t>(1917– 27)</w:t>
      </w:r>
      <w:r w:rsidR="00F6793B">
        <w:rPr>
          <w:rStyle w:val="hit"/>
          <w:iCs/>
        </w:rPr>
        <w:t xml:space="preserve">, was published by Leonard and Virginia Woolf’s </w:t>
      </w:r>
      <w:ins w:id="27" w:author="Danielle Child" w:date="2014-05-13T17:46:00Z">
        <w:r w:rsidR="00BC3FB0">
          <w:rPr>
            <w:rStyle w:val="hit"/>
            <w:iCs/>
          </w:rPr>
          <w:t>‘</w:t>
        </w:r>
      </w:ins>
      <w:r w:rsidR="00F6793B">
        <w:rPr>
          <w:rStyle w:val="hit"/>
          <w:iCs/>
        </w:rPr>
        <w:t xml:space="preserve">Hogarth </w:t>
      </w:r>
      <w:ins w:id="28" w:author="Danielle Child" w:date="2014-05-13T17:46:00Z">
        <w:r w:rsidR="00BC3FB0">
          <w:rPr>
            <w:rStyle w:val="hit"/>
            <w:iCs/>
          </w:rPr>
          <w:t>P</w:t>
        </w:r>
      </w:ins>
      <w:del w:id="29" w:author="Danielle Child" w:date="2014-05-13T17:46:00Z">
        <w:r w:rsidR="00F6793B" w:rsidDel="00BC3FB0">
          <w:rPr>
            <w:rStyle w:val="hit"/>
            <w:iCs/>
          </w:rPr>
          <w:delText>p</w:delText>
        </w:r>
      </w:del>
      <w:r w:rsidR="00F6793B">
        <w:rPr>
          <w:rStyle w:val="hit"/>
          <w:iCs/>
        </w:rPr>
        <w:t>ress</w:t>
      </w:r>
      <w:ins w:id="30" w:author="Danielle Child" w:date="2014-05-13T17:46:00Z">
        <w:r w:rsidR="00BC3FB0">
          <w:rPr>
            <w:rStyle w:val="hit"/>
            <w:iCs/>
          </w:rPr>
          <w:t>’</w:t>
        </w:r>
      </w:ins>
      <w:r w:rsidR="00F6793B">
        <w:rPr>
          <w:rStyle w:val="hit"/>
          <w:iCs/>
        </w:rPr>
        <w:t xml:space="preserve"> in 1928</w:t>
      </w:r>
      <w:r w:rsidR="0092287E">
        <w:rPr>
          <w:rStyle w:val="hit"/>
          <w:iCs/>
        </w:rPr>
        <w:t xml:space="preserve">, and suggested that </w:t>
      </w:r>
      <w:r w:rsidR="007866FA">
        <w:rPr>
          <w:rStyle w:val="hit"/>
          <w:iCs/>
        </w:rPr>
        <w:t xml:space="preserve">his </w:t>
      </w:r>
      <w:r w:rsidR="009A1A7D">
        <w:rPr>
          <w:rStyle w:val="hit"/>
          <w:iCs/>
        </w:rPr>
        <w:t xml:space="preserve">popularity </w:t>
      </w:r>
      <w:r w:rsidR="0092287E">
        <w:rPr>
          <w:rStyle w:val="hit"/>
          <w:iCs/>
        </w:rPr>
        <w:t xml:space="preserve">stemmed from his ability to capture </w:t>
      </w:r>
      <w:r w:rsidR="009A1A7D">
        <w:rPr>
          <w:rStyle w:val="hit"/>
          <w:iCs/>
        </w:rPr>
        <w:t xml:space="preserve">the </w:t>
      </w:r>
      <w:r w:rsidR="004201D2">
        <w:rPr>
          <w:rStyle w:val="hit"/>
          <w:iCs/>
        </w:rPr>
        <w:t>‘temporal colour’ of the age</w:t>
      </w:r>
      <w:r w:rsidR="0092287E">
        <w:rPr>
          <w:rStyle w:val="hit"/>
          <w:iCs/>
        </w:rPr>
        <w:t>.</w:t>
      </w:r>
      <w:ins w:id="31" w:author="Danielle Child" w:date="2014-05-13T17:47:00Z">
        <w:r w:rsidR="00BC3FB0">
          <w:t xml:space="preserve"> </w:t>
        </w:r>
      </w:ins>
    </w:p>
    <w:p w14:paraId="3917AAD6" w14:textId="00042BBE" w:rsidR="00A1289A" w:rsidRDefault="00090F47" w:rsidP="00A1289A">
      <w:r>
        <w:t xml:space="preserve">The book is symptomatic of Bell’s broader tendencies towards all things French, and grew out of a period </w:t>
      </w:r>
      <w:r w:rsidR="007866FA">
        <w:t>spent largely</w:t>
      </w:r>
      <w:r>
        <w:t xml:space="preserve"> in Paris, meeting artists such as </w:t>
      </w:r>
      <w:ins w:id="32" w:author="Danielle Child" w:date="2014-05-13T17:47:00Z">
        <w:r w:rsidR="00BC3FB0">
          <w:t xml:space="preserve">Pablo </w:t>
        </w:r>
      </w:ins>
      <w:del w:id="33" w:author="Danielle Child" w:date="2014-05-13T17:47:00Z">
        <w:r w:rsidDel="00BC3FB0">
          <w:delText>PICAS</w:delText>
        </w:r>
        <w:r w:rsidR="0092287E" w:rsidDel="00BC3FB0">
          <w:delText>SO</w:delText>
        </w:r>
      </w:del>
      <w:ins w:id="34" w:author="Danielle Child" w:date="2014-05-13T17:47:00Z">
        <w:r w:rsidR="00BC3FB0">
          <w:t>Picasso</w:t>
        </w:r>
      </w:ins>
      <w:r w:rsidR="0092287E">
        <w:t xml:space="preserve">. </w:t>
      </w:r>
      <w:r w:rsidR="00A1289A">
        <w:t xml:space="preserve">In the later memoir </w:t>
      </w:r>
      <w:r w:rsidR="00A1289A">
        <w:rPr>
          <w:i/>
        </w:rPr>
        <w:t xml:space="preserve">Old Friends </w:t>
      </w:r>
      <w:r w:rsidR="00A1289A">
        <w:t>(1956)</w:t>
      </w:r>
      <w:r w:rsidR="0092287E">
        <w:t xml:space="preserve">, he reflected on his famous friendships </w:t>
      </w:r>
      <w:r w:rsidR="009927C4">
        <w:t>with important modernist figures such as the poet T. S. Eliot</w:t>
      </w:r>
      <w:r w:rsidR="0092287E">
        <w:t>.</w:t>
      </w:r>
      <w:r w:rsidR="00A1289A" w:rsidRPr="00A1289A">
        <w:t xml:space="preserve"> </w:t>
      </w:r>
    </w:p>
    <w:p w14:paraId="5C019AEC" w14:textId="3B0EBB64" w:rsidR="00796E3E" w:rsidRPr="00796E3E" w:rsidDel="00BC3FB0" w:rsidRDefault="00796E3E" w:rsidP="00A1289A">
      <w:pPr>
        <w:rPr>
          <w:del w:id="35" w:author="Danielle Child" w:date="2014-05-13T17:47:00Z"/>
          <w:b/>
        </w:rPr>
      </w:pPr>
      <w:del w:id="36" w:author="Danielle Child" w:date="2014-05-13T17:47:00Z">
        <w:r w:rsidRPr="00796E3E" w:rsidDel="00BC3FB0">
          <w:rPr>
            <w:b/>
          </w:rPr>
          <w:delText>Tom Overton 2014</w:delText>
        </w:r>
      </w:del>
    </w:p>
    <w:p w14:paraId="44A13F01" w14:textId="77777777" w:rsidR="00A1289A" w:rsidRPr="00A1289A" w:rsidRDefault="00A1289A" w:rsidP="00A1289A">
      <w:pPr>
        <w:rPr>
          <w:b/>
        </w:rPr>
      </w:pPr>
      <w:r w:rsidRPr="00A1289A">
        <w:rPr>
          <w:b/>
        </w:rPr>
        <w:t>References and further reading</w:t>
      </w:r>
    </w:p>
    <w:p w14:paraId="78FAD915" w14:textId="77777777" w:rsidR="00A1289A" w:rsidRDefault="00A1289A" w:rsidP="00A1289A">
      <w:proofErr w:type="spellStart"/>
      <w:r>
        <w:t>Beechey</w:t>
      </w:r>
      <w:proofErr w:type="spellEnd"/>
      <w:r>
        <w:t>, J.</w:t>
      </w:r>
      <w:del w:id="37" w:author="Danielle Child" w:date="2014-05-13T17:50:00Z">
        <w:r w:rsidDel="004D7123">
          <w:delText>,</w:delText>
        </w:r>
      </w:del>
      <w:r w:rsidR="00785175">
        <w:t xml:space="preserve"> (2001)</w:t>
      </w:r>
      <w:r>
        <w:t xml:space="preserve"> </w:t>
      </w:r>
      <w:r>
        <w:rPr>
          <w:i/>
        </w:rPr>
        <w:t>Clive Bell</w:t>
      </w:r>
      <w:r w:rsidR="00785175" w:rsidRPr="00785175">
        <w:t>,</w:t>
      </w:r>
      <w:r w:rsidR="00785175">
        <w:t xml:space="preserve"> </w:t>
      </w:r>
      <w:r>
        <w:t>London: John Murray</w:t>
      </w:r>
      <w:r w:rsidR="00B24285">
        <w:t>.</w:t>
      </w:r>
    </w:p>
    <w:p w14:paraId="4A670505" w14:textId="77777777" w:rsidR="00A1289A" w:rsidRDefault="00A1289A" w:rsidP="00A1289A">
      <w:r>
        <w:t xml:space="preserve">Bell, </w:t>
      </w:r>
      <w:r w:rsidR="00785175">
        <w:t>C.</w:t>
      </w:r>
      <w:del w:id="38" w:author="Danielle Child" w:date="2014-05-13T17:50:00Z">
        <w:r w:rsidR="00785175" w:rsidDel="004D7123">
          <w:delText>,</w:delText>
        </w:r>
      </w:del>
      <w:r w:rsidR="00785175">
        <w:t xml:space="preserve"> (1914) </w:t>
      </w:r>
      <w:r>
        <w:rPr>
          <w:i/>
        </w:rPr>
        <w:t>Art</w:t>
      </w:r>
      <w:r w:rsidR="00785175">
        <w:t xml:space="preserve">, London: </w:t>
      </w:r>
      <w:proofErr w:type="spellStart"/>
      <w:r w:rsidR="00785175">
        <w:t>Chatto</w:t>
      </w:r>
      <w:proofErr w:type="spellEnd"/>
      <w:r w:rsidR="00785175">
        <w:t xml:space="preserve"> &amp; </w:t>
      </w:r>
      <w:proofErr w:type="spellStart"/>
      <w:r w:rsidR="00785175">
        <w:t>Windus</w:t>
      </w:r>
      <w:proofErr w:type="spellEnd"/>
      <w:r>
        <w:t>.</w:t>
      </w:r>
    </w:p>
    <w:p w14:paraId="6D387D89" w14:textId="77777777" w:rsidR="00A1289A" w:rsidRPr="00063974" w:rsidRDefault="00A1289A" w:rsidP="00A1289A">
      <w:r>
        <w:t>--</w:t>
      </w:r>
      <w:del w:id="39" w:author="Danielle Child" w:date="2014-05-13T17:50:00Z">
        <w:r w:rsidDel="004D7123">
          <w:delText>,</w:delText>
        </w:r>
      </w:del>
      <w:r>
        <w:t xml:space="preserve"> </w:t>
      </w:r>
      <w:r w:rsidR="00785175">
        <w:t xml:space="preserve">(1915) </w:t>
      </w:r>
      <w:r w:rsidRPr="00063974">
        <w:rPr>
          <w:i/>
        </w:rPr>
        <w:t>Peace at Once</w:t>
      </w:r>
      <w:r w:rsidR="00785175">
        <w:t xml:space="preserve">, </w:t>
      </w:r>
      <w:r>
        <w:t>Manchester and Lond</w:t>
      </w:r>
      <w:r w:rsidR="00785175">
        <w:t>on: National Labour Press</w:t>
      </w:r>
      <w:r>
        <w:t>.</w:t>
      </w:r>
    </w:p>
    <w:p w14:paraId="2B34E01D" w14:textId="77777777" w:rsidR="00A1289A" w:rsidRPr="007A1296" w:rsidRDefault="00A1289A" w:rsidP="00A1289A">
      <w:r>
        <w:t>--</w:t>
      </w:r>
      <w:del w:id="40" w:author="Danielle Child" w:date="2014-05-13T17:50:00Z">
        <w:r w:rsidDel="004D7123">
          <w:delText>,</w:delText>
        </w:r>
      </w:del>
      <w:r>
        <w:t xml:space="preserve"> </w:t>
      </w:r>
      <w:r w:rsidR="00785175">
        <w:t xml:space="preserve">(1928) </w:t>
      </w:r>
      <w:r>
        <w:rPr>
          <w:i/>
        </w:rPr>
        <w:t>Proust</w:t>
      </w:r>
      <w:r w:rsidR="00785175">
        <w:t>, London: Hogarth Press, 1928</w:t>
      </w:r>
      <w:r>
        <w:t>.</w:t>
      </w:r>
    </w:p>
    <w:p w14:paraId="26868F61" w14:textId="77777777" w:rsidR="00A1289A" w:rsidRDefault="00A1289A" w:rsidP="00A1289A">
      <w:r>
        <w:t>--,</w:t>
      </w:r>
      <w:del w:id="41" w:author="Danielle Child" w:date="2014-05-13T17:50:00Z">
        <w:r w:rsidDel="004D7123">
          <w:delText xml:space="preserve"> </w:delText>
        </w:r>
      </w:del>
      <w:r w:rsidR="00785175">
        <w:t xml:space="preserve">(1973) </w:t>
      </w:r>
      <w:r w:rsidRPr="00844ECB">
        <w:rPr>
          <w:i/>
        </w:rPr>
        <w:t>Civilization and Old friends</w:t>
      </w:r>
      <w:r w:rsidR="00785175">
        <w:rPr>
          <w:i/>
        </w:rPr>
        <w:t>,</w:t>
      </w:r>
      <w:r w:rsidR="00785175">
        <w:t xml:space="preserve"> </w:t>
      </w:r>
      <w:r>
        <w:t>Chicago: University of Chicago Press.</w:t>
      </w:r>
    </w:p>
    <w:p w14:paraId="133743B9" w14:textId="77777777" w:rsidR="00A1289A" w:rsidRDefault="00A1289A" w:rsidP="00A1289A">
      <w:proofErr w:type="spellStart"/>
      <w:r>
        <w:t>Bywater</w:t>
      </w:r>
      <w:proofErr w:type="spellEnd"/>
      <w:r>
        <w:t>, W. G.</w:t>
      </w:r>
      <w:r w:rsidR="00785175">
        <w:t xml:space="preserve"> (1975)</w:t>
      </w:r>
      <w:r>
        <w:t xml:space="preserve">, </w:t>
      </w:r>
      <w:r w:rsidRPr="007A1296">
        <w:rPr>
          <w:i/>
        </w:rPr>
        <w:t>Clive Bell's eye</w:t>
      </w:r>
      <w:r w:rsidR="00785175">
        <w:t xml:space="preserve">, </w:t>
      </w:r>
      <w:r>
        <w:t>Detroit: Wayne State University Press.</w:t>
      </w:r>
    </w:p>
    <w:p w14:paraId="4A2DCE9F" w14:textId="77777777" w:rsidR="00A1289A" w:rsidRPr="00940DEA" w:rsidRDefault="00A1289A" w:rsidP="00A1289A">
      <w:pPr>
        <w:rPr>
          <w:i/>
        </w:rPr>
      </w:pPr>
      <w:r>
        <w:t>Shone, R., ed.</w:t>
      </w:r>
      <w:del w:id="42" w:author="Danielle Child" w:date="2014-05-13T17:50:00Z">
        <w:r w:rsidDel="004D7123">
          <w:delText>,</w:delText>
        </w:r>
      </w:del>
      <w:r>
        <w:t xml:space="preserve"> </w:t>
      </w:r>
      <w:r w:rsidR="00785175">
        <w:t xml:space="preserve">(1999) </w:t>
      </w:r>
      <w:r w:rsidR="00785175">
        <w:rPr>
          <w:i/>
        </w:rPr>
        <w:t xml:space="preserve">The Art of Bloomsbury, </w:t>
      </w:r>
      <w:r w:rsidR="00785175">
        <w:t>London: Tate</w:t>
      </w:r>
      <w:r>
        <w:t>.</w:t>
      </w:r>
    </w:p>
    <w:p w14:paraId="5A5C8F5D" w14:textId="77777777" w:rsidR="00A1289A" w:rsidRDefault="00A1289A" w:rsidP="00A1289A">
      <w:r>
        <w:t>Tate Archive Journeys: Bloomsbury Group</w:t>
      </w:r>
      <w:r w:rsidR="00785175">
        <w:t>:</w:t>
      </w:r>
      <w:r>
        <w:t xml:space="preserve"> </w:t>
      </w:r>
      <w:r w:rsidRPr="005F0FFE">
        <w:t>http://www2.tate.org.uk/archivejourneys/bloomsburyhtml/timeline.htm</w:t>
      </w:r>
    </w:p>
    <w:p w14:paraId="2BF4C851" w14:textId="77777777" w:rsidR="00A1289A" w:rsidRDefault="00A1289A" w:rsidP="00A1289A"/>
    <w:p w14:paraId="68B5839F" w14:textId="77777777" w:rsidR="00164450" w:rsidRPr="0092287E" w:rsidRDefault="00164450" w:rsidP="00D60517"/>
    <w:sectPr w:rsidR="00164450" w:rsidRPr="0092287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871C4" w14:textId="77777777" w:rsidR="0054611F" w:rsidRDefault="0054611F" w:rsidP="00D06CB3">
      <w:pPr>
        <w:spacing w:after="0" w:line="240" w:lineRule="auto"/>
      </w:pPr>
      <w:r>
        <w:separator/>
      </w:r>
    </w:p>
  </w:endnote>
  <w:endnote w:type="continuationSeparator" w:id="0">
    <w:p w14:paraId="5F6E9B01" w14:textId="77777777" w:rsidR="0054611F" w:rsidRDefault="0054611F" w:rsidP="00D06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onsolas"/>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3F6A8" w14:textId="77777777" w:rsidR="0054611F" w:rsidRDefault="0054611F" w:rsidP="00D06CB3">
      <w:pPr>
        <w:spacing w:after="0" w:line="240" w:lineRule="auto"/>
      </w:pPr>
      <w:r>
        <w:separator/>
      </w:r>
    </w:p>
  </w:footnote>
  <w:footnote w:type="continuationSeparator" w:id="0">
    <w:p w14:paraId="6ED9F747" w14:textId="77777777" w:rsidR="0054611F" w:rsidRDefault="0054611F" w:rsidP="00D06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AC56B" w14:textId="77777777" w:rsidR="00FC7332" w:rsidRDefault="00FC7332">
    <w:pPr>
      <w:pStyle w:val="Header"/>
    </w:pPr>
    <w:r>
      <w:t>Tom Overton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517"/>
    <w:rsid w:val="00090F47"/>
    <w:rsid w:val="000A196E"/>
    <w:rsid w:val="0013044E"/>
    <w:rsid w:val="001365A5"/>
    <w:rsid w:val="00164450"/>
    <w:rsid w:val="001D4322"/>
    <w:rsid w:val="00297112"/>
    <w:rsid w:val="002A3F62"/>
    <w:rsid w:val="004201D2"/>
    <w:rsid w:val="00440EB2"/>
    <w:rsid w:val="004D7123"/>
    <w:rsid w:val="005015F8"/>
    <w:rsid w:val="00503F16"/>
    <w:rsid w:val="005431E6"/>
    <w:rsid w:val="0054611F"/>
    <w:rsid w:val="00785175"/>
    <w:rsid w:val="007866FA"/>
    <w:rsid w:val="00796E3E"/>
    <w:rsid w:val="00814C12"/>
    <w:rsid w:val="0092287E"/>
    <w:rsid w:val="00926696"/>
    <w:rsid w:val="009927C4"/>
    <w:rsid w:val="009A1A7D"/>
    <w:rsid w:val="00A1289A"/>
    <w:rsid w:val="00B24285"/>
    <w:rsid w:val="00B61617"/>
    <w:rsid w:val="00BB4731"/>
    <w:rsid w:val="00BC3FB0"/>
    <w:rsid w:val="00BD40B8"/>
    <w:rsid w:val="00C162A0"/>
    <w:rsid w:val="00C40DD8"/>
    <w:rsid w:val="00C62403"/>
    <w:rsid w:val="00C70702"/>
    <w:rsid w:val="00C9500F"/>
    <w:rsid w:val="00CF0E2E"/>
    <w:rsid w:val="00CF36D9"/>
    <w:rsid w:val="00D06CB3"/>
    <w:rsid w:val="00D60517"/>
    <w:rsid w:val="00EA0615"/>
    <w:rsid w:val="00F6793B"/>
    <w:rsid w:val="00F82A84"/>
    <w:rsid w:val="00FC7332"/>
    <w:rsid w:val="00FF350A"/>
    <w:rsid w:val="00FF58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47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agecaption">
    <w:name w:val="imagecaption"/>
    <w:basedOn w:val="DefaultParagraphFont"/>
    <w:rsid w:val="00D60517"/>
  </w:style>
  <w:style w:type="character" w:customStyle="1" w:styleId="headword">
    <w:name w:val="headword"/>
    <w:basedOn w:val="DefaultParagraphFont"/>
    <w:rsid w:val="00D60517"/>
  </w:style>
  <w:style w:type="character" w:customStyle="1" w:styleId="italic">
    <w:name w:val="italic"/>
    <w:basedOn w:val="DefaultParagraphFont"/>
    <w:rsid w:val="002A3F62"/>
  </w:style>
  <w:style w:type="character" w:styleId="Emphasis">
    <w:name w:val="Emphasis"/>
    <w:basedOn w:val="DefaultParagraphFont"/>
    <w:uiPriority w:val="20"/>
    <w:qFormat/>
    <w:rsid w:val="00FF5818"/>
    <w:rPr>
      <w:i/>
      <w:iCs/>
    </w:rPr>
  </w:style>
  <w:style w:type="character" w:customStyle="1" w:styleId="hit">
    <w:name w:val="hit"/>
    <w:basedOn w:val="DefaultParagraphFont"/>
    <w:rsid w:val="00FF5818"/>
  </w:style>
  <w:style w:type="paragraph" w:styleId="Header">
    <w:name w:val="header"/>
    <w:basedOn w:val="Normal"/>
    <w:link w:val="HeaderChar"/>
    <w:uiPriority w:val="99"/>
    <w:unhideWhenUsed/>
    <w:rsid w:val="00D06C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6CB3"/>
  </w:style>
  <w:style w:type="paragraph" w:styleId="Footer">
    <w:name w:val="footer"/>
    <w:basedOn w:val="Normal"/>
    <w:link w:val="FooterChar"/>
    <w:uiPriority w:val="99"/>
    <w:unhideWhenUsed/>
    <w:rsid w:val="00D06C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6CB3"/>
  </w:style>
  <w:style w:type="paragraph" w:styleId="BalloonText">
    <w:name w:val="Balloon Text"/>
    <w:basedOn w:val="Normal"/>
    <w:link w:val="BalloonTextChar"/>
    <w:uiPriority w:val="99"/>
    <w:semiHidden/>
    <w:unhideWhenUsed/>
    <w:rsid w:val="00D06C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CB3"/>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agecaption">
    <w:name w:val="imagecaption"/>
    <w:basedOn w:val="DefaultParagraphFont"/>
    <w:rsid w:val="00D60517"/>
  </w:style>
  <w:style w:type="character" w:customStyle="1" w:styleId="headword">
    <w:name w:val="headword"/>
    <w:basedOn w:val="DefaultParagraphFont"/>
    <w:rsid w:val="00D60517"/>
  </w:style>
  <w:style w:type="character" w:customStyle="1" w:styleId="italic">
    <w:name w:val="italic"/>
    <w:basedOn w:val="DefaultParagraphFont"/>
    <w:rsid w:val="002A3F62"/>
  </w:style>
  <w:style w:type="character" w:styleId="Emphasis">
    <w:name w:val="Emphasis"/>
    <w:basedOn w:val="DefaultParagraphFont"/>
    <w:uiPriority w:val="20"/>
    <w:qFormat/>
    <w:rsid w:val="00FF5818"/>
    <w:rPr>
      <w:i/>
      <w:iCs/>
    </w:rPr>
  </w:style>
  <w:style w:type="character" w:customStyle="1" w:styleId="hit">
    <w:name w:val="hit"/>
    <w:basedOn w:val="DefaultParagraphFont"/>
    <w:rsid w:val="00FF5818"/>
  </w:style>
  <w:style w:type="paragraph" w:styleId="Header">
    <w:name w:val="header"/>
    <w:basedOn w:val="Normal"/>
    <w:link w:val="HeaderChar"/>
    <w:uiPriority w:val="99"/>
    <w:unhideWhenUsed/>
    <w:rsid w:val="00D06C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6CB3"/>
  </w:style>
  <w:style w:type="paragraph" w:styleId="Footer">
    <w:name w:val="footer"/>
    <w:basedOn w:val="Normal"/>
    <w:link w:val="FooterChar"/>
    <w:uiPriority w:val="99"/>
    <w:unhideWhenUsed/>
    <w:rsid w:val="00D06C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6CB3"/>
  </w:style>
  <w:style w:type="paragraph" w:styleId="BalloonText">
    <w:name w:val="Balloon Text"/>
    <w:basedOn w:val="Normal"/>
    <w:link w:val="BalloonTextChar"/>
    <w:uiPriority w:val="99"/>
    <w:semiHidden/>
    <w:unhideWhenUsed/>
    <w:rsid w:val="00D06C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C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98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Overton</dc:creator>
  <cp:lastModifiedBy>doctor</cp:lastModifiedBy>
  <cp:revision>2</cp:revision>
  <dcterms:created xsi:type="dcterms:W3CDTF">2014-05-14T07:42:00Z</dcterms:created>
  <dcterms:modified xsi:type="dcterms:W3CDTF">2014-05-14T07:42:00Z</dcterms:modified>
</cp:coreProperties>
</file>