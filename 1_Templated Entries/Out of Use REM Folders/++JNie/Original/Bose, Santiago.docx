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0B1" w:rsidRDefault="007D3A44" w:rsidP="007D3A44">
      <w:pPr>
        <w:rPr>
          <w:rFonts w:ascii="Times New Roman" w:hAnsi="Times New Roman" w:cs="Times New Roman"/>
          <w:color w:val="808080" w:themeColor="background1" w:themeShade="80"/>
          <w:sz w:val="24"/>
          <w:szCs w:val="24"/>
        </w:rPr>
      </w:pPr>
      <w:bookmarkStart w:id="0" w:name="_GoBack"/>
      <w:bookmarkEnd w:id="0"/>
      <w:r w:rsidRPr="007D3A44">
        <w:rPr>
          <w:rFonts w:ascii="Times New Roman" w:hAnsi="Times New Roman" w:cs="Times New Roman"/>
          <w:color w:val="808080" w:themeColor="background1" w:themeShade="80"/>
          <w:sz w:val="24"/>
          <w:szCs w:val="24"/>
        </w:rPr>
        <w:t>Tessa Maria Guazon</w:t>
      </w:r>
      <w:r w:rsidR="00260D20">
        <w:rPr>
          <w:rFonts w:ascii="Times New Roman" w:hAnsi="Times New Roman" w:cs="Times New Roman"/>
          <w:color w:val="808080" w:themeColor="background1" w:themeShade="80"/>
          <w:sz w:val="24"/>
          <w:szCs w:val="24"/>
        </w:rPr>
        <w:tab/>
      </w:r>
    </w:p>
    <w:p w:rsidR="007D3A44" w:rsidRPr="00FE60B1" w:rsidRDefault="00FE60B1" w:rsidP="007D3A44">
      <w:pPr>
        <w:rPr>
          <w:rFonts w:ascii="Times New Roman" w:hAnsi="Times New Roman" w:cs="Times New Roman"/>
          <w:sz w:val="24"/>
          <w:szCs w:val="24"/>
        </w:rPr>
      </w:pPr>
      <w:r w:rsidRPr="00FE60B1">
        <w:rPr>
          <w:rFonts w:ascii="Times New Roman" w:hAnsi="Times New Roman" w:cs="Times New Roman"/>
          <w:b/>
          <w:sz w:val="24"/>
          <w:szCs w:val="24"/>
        </w:rPr>
        <w:t>Bose, Santiago</w:t>
      </w:r>
      <w:ins w:id="1" w:author="Clare Veal" w:date="2014-06-18T10:22:00Z">
        <w:r w:rsidR="00891ACB">
          <w:rPr>
            <w:rFonts w:ascii="Times New Roman" w:hAnsi="Times New Roman" w:cs="Times New Roman"/>
            <w:b/>
            <w:sz w:val="24"/>
            <w:szCs w:val="24"/>
          </w:rPr>
          <w:t xml:space="preserve"> (1949-2002)</w:t>
        </w:r>
      </w:ins>
      <w:r w:rsidR="00260D20" w:rsidRPr="00FE60B1">
        <w:rPr>
          <w:rFonts w:ascii="Times New Roman" w:hAnsi="Times New Roman" w:cs="Times New Roman"/>
          <w:sz w:val="24"/>
          <w:szCs w:val="24"/>
        </w:rPr>
        <w:tab/>
      </w:r>
      <w:r w:rsidR="00260D20" w:rsidRPr="00FE60B1">
        <w:rPr>
          <w:rFonts w:ascii="Times New Roman" w:hAnsi="Times New Roman" w:cs="Times New Roman"/>
          <w:sz w:val="24"/>
          <w:szCs w:val="24"/>
        </w:rPr>
        <w:tab/>
      </w:r>
      <w:r w:rsidR="00260D20" w:rsidRPr="00FE60B1">
        <w:rPr>
          <w:rFonts w:ascii="Times New Roman" w:hAnsi="Times New Roman" w:cs="Times New Roman"/>
          <w:sz w:val="24"/>
          <w:szCs w:val="24"/>
        </w:rPr>
        <w:tab/>
      </w:r>
      <w:r w:rsidR="00260D20" w:rsidRPr="00FE60B1">
        <w:rPr>
          <w:rFonts w:ascii="Times New Roman" w:hAnsi="Times New Roman" w:cs="Times New Roman"/>
          <w:sz w:val="24"/>
          <w:szCs w:val="24"/>
        </w:rPr>
        <w:tab/>
      </w:r>
      <w:r w:rsidR="00260D20" w:rsidRPr="00FE60B1">
        <w:rPr>
          <w:rFonts w:ascii="Times New Roman" w:hAnsi="Times New Roman" w:cs="Times New Roman"/>
          <w:sz w:val="24"/>
          <w:szCs w:val="24"/>
        </w:rPr>
        <w:tab/>
      </w:r>
      <w:r w:rsidR="00260D20" w:rsidRPr="00FE60B1">
        <w:rPr>
          <w:rFonts w:ascii="Times New Roman" w:hAnsi="Times New Roman" w:cs="Times New Roman"/>
          <w:sz w:val="24"/>
          <w:szCs w:val="24"/>
        </w:rPr>
        <w:tab/>
      </w:r>
      <w:r w:rsidR="00260D20" w:rsidRPr="00FE60B1">
        <w:rPr>
          <w:rFonts w:ascii="Times New Roman" w:hAnsi="Times New Roman" w:cs="Times New Roman"/>
          <w:sz w:val="24"/>
          <w:szCs w:val="24"/>
        </w:rPr>
        <w:tab/>
      </w:r>
    </w:p>
    <w:p w:rsidR="00891ACB" w:rsidRDefault="007D3A44" w:rsidP="007D3A44">
      <w:pPr>
        <w:rPr>
          <w:ins w:id="2" w:author="Clare Veal" w:date="2014-06-18T10:33:00Z"/>
          <w:rFonts w:ascii="Times New Roman" w:hAnsi="Times New Roman" w:cs="Times New Roman"/>
          <w:sz w:val="24"/>
          <w:szCs w:val="24"/>
        </w:rPr>
      </w:pPr>
      <w:r w:rsidRPr="007D3A44">
        <w:rPr>
          <w:rFonts w:ascii="Times New Roman" w:hAnsi="Times New Roman" w:cs="Times New Roman"/>
          <w:sz w:val="24"/>
          <w:szCs w:val="24"/>
        </w:rPr>
        <w:t>Santiago Bose</w:t>
      </w:r>
      <w:r>
        <w:rPr>
          <w:rFonts w:ascii="Times New Roman" w:hAnsi="Times New Roman" w:cs="Times New Roman"/>
          <w:sz w:val="24"/>
          <w:szCs w:val="24"/>
        </w:rPr>
        <w:t xml:space="preserve"> grew up in Baguio City in Northern Philippines. </w:t>
      </w:r>
      <w:ins w:id="3" w:author="Clare Veal" w:date="2014-06-18T10:28:00Z">
        <w:r w:rsidR="00891ACB">
          <w:rPr>
            <w:rFonts w:ascii="Times New Roman" w:hAnsi="Times New Roman" w:cs="Times New Roman"/>
            <w:sz w:val="24"/>
            <w:szCs w:val="24"/>
          </w:rPr>
          <w:t>In the 1950s and 60s, h</w:t>
        </w:r>
      </w:ins>
      <w:del w:id="4" w:author="Clare Veal" w:date="2014-06-18T10:28:00Z">
        <w:r w:rsidDel="00891ACB">
          <w:rPr>
            <w:rFonts w:ascii="Times New Roman" w:hAnsi="Times New Roman" w:cs="Times New Roman"/>
            <w:sz w:val="24"/>
            <w:szCs w:val="24"/>
          </w:rPr>
          <w:delText>H</w:delText>
        </w:r>
      </w:del>
      <w:r>
        <w:rPr>
          <w:rFonts w:ascii="Times New Roman" w:hAnsi="Times New Roman" w:cs="Times New Roman"/>
          <w:sz w:val="24"/>
          <w:szCs w:val="24"/>
        </w:rPr>
        <w:t>is ea</w:t>
      </w:r>
      <w:r w:rsidR="000E28C0">
        <w:rPr>
          <w:rFonts w:ascii="Times New Roman" w:hAnsi="Times New Roman" w:cs="Times New Roman"/>
          <w:sz w:val="24"/>
          <w:szCs w:val="24"/>
        </w:rPr>
        <w:t>rly exposure to art was from close kin</w:t>
      </w:r>
      <w:r>
        <w:rPr>
          <w:rFonts w:ascii="Times New Roman" w:hAnsi="Times New Roman" w:cs="Times New Roman"/>
          <w:sz w:val="24"/>
          <w:szCs w:val="24"/>
        </w:rPr>
        <w:t>, helping his mothe</w:t>
      </w:r>
      <w:r w:rsidR="000E28C0">
        <w:rPr>
          <w:rFonts w:ascii="Times New Roman" w:hAnsi="Times New Roman" w:cs="Times New Roman"/>
          <w:sz w:val="24"/>
          <w:szCs w:val="24"/>
        </w:rPr>
        <w:t>r tend a souvenir shop and vacations spent with paternal cousins</w:t>
      </w:r>
      <w:r>
        <w:rPr>
          <w:rFonts w:ascii="Times New Roman" w:hAnsi="Times New Roman" w:cs="Times New Roman"/>
          <w:sz w:val="24"/>
          <w:szCs w:val="24"/>
        </w:rPr>
        <w:t xml:space="preserve"> adept at drawing. </w:t>
      </w:r>
      <w:del w:id="5" w:author="Clare Veal" w:date="2014-06-18T10:26:00Z">
        <w:r w:rsidDel="00891ACB">
          <w:rPr>
            <w:rFonts w:ascii="Times New Roman" w:hAnsi="Times New Roman" w:cs="Times New Roman"/>
            <w:sz w:val="24"/>
            <w:szCs w:val="24"/>
          </w:rPr>
          <w:delText>His talents were early</w:delText>
        </w:r>
        <w:r w:rsidR="00260D20" w:rsidDel="00891ACB">
          <w:rPr>
            <w:rFonts w:ascii="Times New Roman" w:hAnsi="Times New Roman" w:cs="Times New Roman"/>
            <w:sz w:val="24"/>
            <w:szCs w:val="24"/>
          </w:rPr>
          <w:delText xml:space="preserve"> on</w:delText>
        </w:r>
      </w:del>
      <w:ins w:id="6" w:author="Clare Veal" w:date="2014-06-18T10:26:00Z">
        <w:r w:rsidR="00891ACB">
          <w:rPr>
            <w:rFonts w:ascii="Times New Roman" w:hAnsi="Times New Roman" w:cs="Times New Roman"/>
            <w:sz w:val="24"/>
            <w:szCs w:val="24"/>
          </w:rPr>
          <w:t>At the age of 14, his talents were</w:t>
        </w:r>
      </w:ins>
      <w:r>
        <w:rPr>
          <w:rFonts w:ascii="Times New Roman" w:hAnsi="Times New Roman" w:cs="Times New Roman"/>
          <w:sz w:val="24"/>
          <w:szCs w:val="24"/>
        </w:rPr>
        <w:t xml:space="preserve"> recognized by an Americ</w:t>
      </w:r>
      <w:r w:rsidR="000E28C0">
        <w:rPr>
          <w:rFonts w:ascii="Times New Roman" w:hAnsi="Times New Roman" w:cs="Times New Roman"/>
          <w:sz w:val="24"/>
          <w:szCs w:val="24"/>
        </w:rPr>
        <w:t>an teacher at Brent School, from</w:t>
      </w:r>
      <w:r>
        <w:rPr>
          <w:rFonts w:ascii="Times New Roman" w:hAnsi="Times New Roman" w:cs="Times New Roman"/>
          <w:sz w:val="24"/>
          <w:szCs w:val="24"/>
        </w:rPr>
        <w:t xml:space="preserve"> whom he learned the rudimentary skills of composition, drawing and rendering. </w:t>
      </w:r>
      <w:ins w:id="7" w:author="Clare Veal" w:date="2014-06-18T10:31:00Z">
        <w:r w:rsidR="00891ACB">
          <w:rPr>
            <w:rFonts w:ascii="Times New Roman" w:hAnsi="Times New Roman" w:cs="Times New Roman"/>
            <w:sz w:val="24"/>
            <w:szCs w:val="24"/>
          </w:rPr>
          <w:t xml:space="preserve">The major phases of Bose’s career are from the late seventies to the early eighties; when Martial Law and the cultural programs of the </w:t>
        </w:r>
        <w:proofErr w:type="spellStart"/>
        <w:r w:rsidR="00891ACB">
          <w:rPr>
            <w:rFonts w:ascii="Times New Roman" w:hAnsi="Times New Roman" w:cs="Times New Roman"/>
            <w:sz w:val="24"/>
            <w:szCs w:val="24"/>
          </w:rPr>
          <w:t>Marcoses</w:t>
        </w:r>
        <w:proofErr w:type="spellEnd"/>
        <w:r w:rsidR="00891ACB">
          <w:rPr>
            <w:rFonts w:ascii="Times New Roman" w:hAnsi="Times New Roman" w:cs="Times New Roman"/>
            <w:sz w:val="24"/>
            <w:szCs w:val="24"/>
          </w:rPr>
          <w:t xml:space="preserve"> dictated to great degree art production in the capital.</w:t>
        </w:r>
      </w:ins>
      <w:ins w:id="8" w:author="Clare Veal" w:date="2014-06-18T10:32:00Z">
        <w:r w:rsidR="00891ACB">
          <w:rPr>
            <w:rFonts w:ascii="Times New Roman" w:hAnsi="Times New Roman" w:cs="Times New Roman"/>
            <w:sz w:val="24"/>
            <w:szCs w:val="24"/>
          </w:rPr>
          <w:t xml:space="preserve"> He stayed in the United States from 1980 to around 1986, going back to the Philippines at regular intervals.</w:t>
        </w:r>
      </w:ins>
      <w:ins w:id="9" w:author="Clare Veal" w:date="2014-06-18T10:31:00Z">
        <w:r w:rsidR="00891ACB">
          <w:rPr>
            <w:rFonts w:ascii="Times New Roman" w:hAnsi="Times New Roman" w:cs="Times New Roman"/>
            <w:sz w:val="24"/>
            <w:szCs w:val="24"/>
          </w:rPr>
          <w:t xml:space="preserve"> </w:t>
        </w:r>
      </w:ins>
      <w:del w:id="10" w:author="Clare Veal" w:date="2014-06-18T10:32:00Z">
        <w:r w:rsidR="000E28C0" w:rsidDel="00891ACB">
          <w:rPr>
            <w:rFonts w:ascii="Times New Roman" w:hAnsi="Times New Roman" w:cs="Times New Roman"/>
            <w:sz w:val="24"/>
            <w:szCs w:val="24"/>
          </w:rPr>
          <w:delText>Most important</w:delText>
        </w:r>
      </w:del>
      <w:ins w:id="11" w:author="Clare Veal" w:date="2014-06-18T10:32:00Z">
        <w:r w:rsidR="00891ACB">
          <w:rPr>
            <w:rFonts w:ascii="Times New Roman" w:hAnsi="Times New Roman" w:cs="Times New Roman"/>
            <w:sz w:val="24"/>
            <w:szCs w:val="24"/>
          </w:rPr>
          <w:t>However</w:t>
        </w:r>
      </w:ins>
      <w:r w:rsidR="000E28C0">
        <w:rPr>
          <w:rFonts w:ascii="Times New Roman" w:hAnsi="Times New Roman" w:cs="Times New Roman"/>
          <w:sz w:val="24"/>
          <w:szCs w:val="24"/>
        </w:rPr>
        <w:t>, Baguio City</w:t>
      </w:r>
      <w:r>
        <w:rPr>
          <w:rFonts w:ascii="Times New Roman" w:hAnsi="Times New Roman" w:cs="Times New Roman"/>
          <w:sz w:val="24"/>
          <w:szCs w:val="24"/>
        </w:rPr>
        <w:t xml:space="preserve"> </w:t>
      </w:r>
      <w:del w:id="12" w:author="Clare Veal" w:date="2014-06-18T10:32:00Z">
        <w:r w:rsidDel="00891ACB">
          <w:rPr>
            <w:rFonts w:ascii="Times New Roman" w:hAnsi="Times New Roman" w:cs="Times New Roman"/>
            <w:sz w:val="24"/>
            <w:szCs w:val="24"/>
          </w:rPr>
          <w:delText xml:space="preserve">formed </w:delText>
        </w:r>
      </w:del>
      <w:ins w:id="13" w:author="Clare Veal" w:date="2014-06-18T10:32:00Z">
        <w:r w:rsidR="00891ACB">
          <w:rPr>
            <w:rFonts w:ascii="Times New Roman" w:hAnsi="Times New Roman" w:cs="Times New Roman"/>
            <w:sz w:val="24"/>
            <w:szCs w:val="24"/>
          </w:rPr>
          <w:t xml:space="preserve">remained </w:t>
        </w:r>
      </w:ins>
      <w:r>
        <w:rPr>
          <w:rFonts w:ascii="Times New Roman" w:hAnsi="Times New Roman" w:cs="Times New Roman"/>
          <w:sz w:val="24"/>
          <w:szCs w:val="24"/>
        </w:rPr>
        <w:t>the ground from which Bose’s awareness of identity and history would sprout. Designed as a hill station for Americans</w:t>
      </w:r>
      <w:r w:rsidR="00260D20">
        <w:rPr>
          <w:rFonts w:ascii="Times New Roman" w:hAnsi="Times New Roman" w:cs="Times New Roman"/>
          <w:sz w:val="24"/>
          <w:szCs w:val="24"/>
        </w:rPr>
        <w:t xml:space="preserve"> when they colonized the Philippines</w:t>
      </w:r>
      <w:r>
        <w:rPr>
          <w:rFonts w:ascii="Times New Roman" w:hAnsi="Times New Roman" w:cs="Times New Roman"/>
          <w:sz w:val="24"/>
          <w:szCs w:val="24"/>
        </w:rPr>
        <w:t>, Baguio is</w:t>
      </w:r>
      <w:r w:rsidR="00260D20">
        <w:rPr>
          <w:rFonts w:ascii="Times New Roman" w:hAnsi="Times New Roman" w:cs="Times New Roman"/>
          <w:sz w:val="24"/>
          <w:szCs w:val="24"/>
        </w:rPr>
        <w:t xml:space="preserve"> also</w:t>
      </w:r>
      <w:r>
        <w:rPr>
          <w:rFonts w:ascii="Times New Roman" w:hAnsi="Times New Roman" w:cs="Times New Roman"/>
          <w:sz w:val="24"/>
          <w:szCs w:val="24"/>
        </w:rPr>
        <w:t xml:space="preserve"> home to indigenous peoples. </w:t>
      </w:r>
      <w:r w:rsidR="000E28C0">
        <w:rPr>
          <w:rFonts w:ascii="Times New Roman" w:hAnsi="Times New Roman" w:cs="Times New Roman"/>
          <w:sz w:val="24"/>
          <w:szCs w:val="24"/>
        </w:rPr>
        <w:t>T</w:t>
      </w:r>
      <w:r w:rsidR="00260D20">
        <w:rPr>
          <w:rFonts w:ascii="Times New Roman" w:hAnsi="Times New Roman" w:cs="Times New Roman"/>
          <w:sz w:val="24"/>
          <w:szCs w:val="24"/>
        </w:rPr>
        <w:t>he city best illustrates the struggles between cultures. It was thus that young Santi</w:t>
      </w:r>
      <w:r w:rsidR="00352327">
        <w:rPr>
          <w:rFonts w:ascii="Times New Roman" w:hAnsi="Times New Roman" w:cs="Times New Roman"/>
          <w:sz w:val="24"/>
          <w:szCs w:val="24"/>
        </w:rPr>
        <w:t>ago</w:t>
      </w:r>
      <w:r w:rsidR="00260D20">
        <w:rPr>
          <w:rFonts w:ascii="Times New Roman" w:hAnsi="Times New Roman" w:cs="Times New Roman"/>
          <w:sz w:val="24"/>
          <w:szCs w:val="24"/>
        </w:rPr>
        <w:t xml:space="preserve"> Bose became</w:t>
      </w:r>
      <w:r>
        <w:rPr>
          <w:rFonts w:ascii="Times New Roman" w:hAnsi="Times New Roman" w:cs="Times New Roman"/>
          <w:sz w:val="24"/>
          <w:szCs w:val="24"/>
        </w:rPr>
        <w:t xml:space="preserve"> </w:t>
      </w:r>
      <w:r w:rsidR="00260D20">
        <w:rPr>
          <w:rFonts w:ascii="Times New Roman" w:hAnsi="Times New Roman" w:cs="Times New Roman"/>
          <w:sz w:val="24"/>
          <w:szCs w:val="24"/>
        </w:rPr>
        <w:t>acutely aware</w:t>
      </w:r>
      <w:r>
        <w:rPr>
          <w:rFonts w:ascii="Times New Roman" w:hAnsi="Times New Roman" w:cs="Times New Roman"/>
          <w:sz w:val="24"/>
          <w:szCs w:val="24"/>
        </w:rPr>
        <w:t xml:space="preserve"> of the in</w:t>
      </w:r>
      <w:r w:rsidR="00260D20">
        <w:rPr>
          <w:rFonts w:ascii="Times New Roman" w:hAnsi="Times New Roman" w:cs="Times New Roman"/>
          <w:sz w:val="24"/>
          <w:szCs w:val="24"/>
        </w:rPr>
        <w:t xml:space="preserve">herent contradictions that beset Philippine history and identity. </w:t>
      </w:r>
      <w:r>
        <w:rPr>
          <w:rFonts w:ascii="Times New Roman" w:hAnsi="Times New Roman" w:cs="Times New Roman"/>
          <w:sz w:val="24"/>
          <w:szCs w:val="24"/>
        </w:rPr>
        <w:t>Bose’s art is diverse in form, as he was bent on experimentation and inventio</w:t>
      </w:r>
      <w:r w:rsidR="00435243">
        <w:rPr>
          <w:rFonts w:ascii="Times New Roman" w:hAnsi="Times New Roman" w:cs="Times New Roman"/>
          <w:sz w:val="24"/>
          <w:szCs w:val="24"/>
        </w:rPr>
        <w:t>n. For him, art making was less</w:t>
      </w:r>
      <w:r>
        <w:rPr>
          <w:rFonts w:ascii="Times New Roman" w:hAnsi="Times New Roman" w:cs="Times New Roman"/>
          <w:sz w:val="24"/>
          <w:szCs w:val="24"/>
        </w:rPr>
        <w:t xml:space="preserve"> about adherence to </w:t>
      </w:r>
      <w:r w:rsidR="00435243">
        <w:rPr>
          <w:rFonts w:ascii="Times New Roman" w:hAnsi="Times New Roman" w:cs="Times New Roman"/>
          <w:sz w:val="24"/>
          <w:szCs w:val="24"/>
        </w:rPr>
        <w:t xml:space="preserve">style or exploration of formal qualities, it was more about interrogation of identity, history, and culture. </w:t>
      </w:r>
    </w:p>
    <w:p w:rsidR="00260D20" w:rsidDel="00891ACB" w:rsidRDefault="00435243" w:rsidP="007D3A44">
      <w:pPr>
        <w:numPr>
          <w:ins w:id="14" w:author="Clare Veal" w:date="2014-06-18T10:33:00Z"/>
        </w:numPr>
        <w:rPr>
          <w:del w:id="15" w:author="Clare Veal" w:date="2014-06-18T10:33:00Z"/>
          <w:rFonts w:ascii="Times New Roman" w:hAnsi="Times New Roman" w:cs="Times New Roman"/>
          <w:sz w:val="24"/>
          <w:szCs w:val="24"/>
        </w:rPr>
      </w:pPr>
      <w:r>
        <w:rPr>
          <w:rFonts w:ascii="Times New Roman" w:hAnsi="Times New Roman" w:cs="Times New Roman"/>
          <w:sz w:val="24"/>
          <w:szCs w:val="24"/>
        </w:rPr>
        <w:t>Bose’s art is charged entity, much like the amulets or charms he fashioned at so</w:t>
      </w:r>
      <w:r w:rsidR="00260D20">
        <w:rPr>
          <w:rFonts w:ascii="Times New Roman" w:hAnsi="Times New Roman" w:cs="Times New Roman"/>
          <w:sz w:val="24"/>
          <w:szCs w:val="24"/>
        </w:rPr>
        <w:t>me point; which he imbued with</w:t>
      </w:r>
      <w:r>
        <w:rPr>
          <w:rFonts w:ascii="Times New Roman" w:hAnsi="Times New Roman" w:cs="Times New Roman"/>
          <w:sz w:val="24"/>
          <w:szCs w:val="24"/>
        </w:rPr>
        <w:t xml:space="preserve"> combined wit, playfulness, and irreverence, all of which do not take from the ponderous weight of questions he raised about culture, t</w:t>
      </w:r>
      <w:r w:rsidR="00260D20">
        <w:rPr>
          <w:rFonts w:ascii="Times New Roman" w:hAnsi="Times New Roman" w:cs="Times New Roman"/>
          <w:sz w:val="24"/>
          <w:szCs w:val="24"/>
        </w:rPr>
        <w:t>he Filipino diaspora,</w:t>
      </w:r>
      <w:r>
        <w:rPr>
          <w:rFonts w:ascii="Times New Roman" w:hAnsi="Times New Roman" w:cs="Times New Roman"/>
          <w:sz w:val="24"/>
          <w:szCs w:val="24"/>
        </w:rPr>
        <w:t xml:space="preserve"> colonial history, and religious beliefs. </w:t>
      </w:r>
    </w:p>
    <w:p w:rsidR="00D73F15" w:rsidRDefault="00435243" w:rsidP="007D3A44">
      <w:pPr>
        <w:numPr>
          <w:ins w:id="16" w:author="Unknown"/>
        </w:numPr>
        <w:rPr>
          <w:rFonts w:ascii="Times New Roman" w:hAnsi="Times New Roman" w:cs="Times New Roman"/>
          <w:sz w:val="24"/>
          <w:szCs w:val="24"/>
        </w:rPr>
      </w:pPr>
      <w:r>
        <w:rPr>
          <w:rFonts w:ascii="Times New Roman" w:hAnsi="Times New Roman" w:cs="Times New Roman"/>
          <w:sz w:val="24"/>
          <w:szCs w:val="24"/>
        </w:rPr>
        <w:t>Identity, marginalization and struggle are persistent themes in his art</w:t>
      </w:r>
      <w:r w:rsidR="00FE60B1">
        <w:rPr>
          <w:rFonts w:ascii="Times New Roman" w:hAnsi="Times New Roman" w:cs="Times New Roman"/>
          <w:sz w:val="24"/>
          <w:szCs w:val="24"/>
        </w:rPr>
        <w:t xml:space="preserve">, and his works </w:t>
      </w:r>
      <w:r w:rsidR="00260D20">
        <w:rPr>
          <w:rFonts w:ascii="Times New Roman" w:hAnsi="Times New Roman" w:cs="Times New Roman"/>
          <w:sz w:val="24"/>
          <w:szCs w:val="24"/>
        </w:rPr>
        <w:t>are dynamic processes, encapsulating</w:t>
      </w:r>
      <w:r>
        <w:rPr>
          <w:rFonts w:ascii="Times New Roman" w:hAnsi="Times New Roman" w:cs="Times New Roman"/>
          <w:sz w:val="24"/>
          <w:szCs w:val="24"/>
        </w:rPr>
        <w:t xml:space="preserve"> unde</w:t>
      </w:r>
      <w:r w:rsidR="00260D20">
        <w:rPr>
          <w:rFonts w:ascii="Times New Roman" w:hAnsi="Times New Roman" w:cs="Times New Roman"/>
          <w:sz w:val="24"/>
          <w:szCs w:val="24"/>
        </w:rPr>
        <w:t>rlying tensions of society and</w:t>
      </w:r>
      <w:r>
        <w:rPr>
          <w:rFonts w:ascii="Times New Roman" w:hAnsi="Times New Roman" w:cs="Times New Roman"/>
          <w:sz w:val="24"/>
          <w:szCs w:val="24"/>
        </w:rPr>
        <w:t xml:space="preserve"> emphasizing the artist’s indelible link to his cultural and communal roots. He reiterated once so often that the artist is to endeavor </w:t>
      </w:r>
      <w:r w:rsidR="00FE0F9B">
        <w:rPr>
          <w:rFonts w:ascii="Times New Roman" w:hAnsi="Times New Roman" w:cs="Times New Roman"/>
          <w:sz w:val="24"/>
          <w:szCs w:val="24"/>
        </w:rPr>
        <w:t xml:space="preserve">critical discourse through art, toward a deeper understanding of history and society. </w:t>
      </w:r>
    </w:p>
    <w:p w:rsidR="00D73F15" w:rsidRDefault="00D73F15" w:rsidP="007D3A44">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lang w:val="en-GB" w:eastAsia="en-GB"/>
        </w:rPr>
        <w:drawing>
          <wp:inline distT="0" distB="0" distL="0" distR="0">
            <wp:extent cx="2932130" cy="4343400"/>
            <wp:effectExtent l="25400" t="0" r="0" b="0"/>
            <wp:docPr id="1" name="Picture 0" descr="bose-an-afternoon-in-sampaloc-lake-low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se-an-afternoon-in-sampaloc-lake-lowres.jpg"/>
                    <pic:cNvPicPr/>
                  </pic:nvPicPr>
                  <pic:blipFill>
                    <a:blip r:embed="rId7"/>
                    <a:stretch>
                      <a:fillRect/>
                    </a:stretch>
                  </pic:blipFill>
                  <pic:spPr>
                    <a:xfrm>
                      <a:off x="0" y="0"/>
                      <a:ext cx="2931624" cy="4342650"/>
                    </a:xfrm>
                    <a:prstGeom prst="rect">
                      <a:avLst/>
                    </a:prstGeom>
                  </pic:spPr>
                </pic:pic>
              </a:graphicData>
            </a:graphic>
          </wp:inline>
        </w:drawing>
      </w:r>
    </w:p>
    <w:p w:rsidR="007D3A44" w:rsidRPr="00D73F15" w:rsidRDefault="00D73F15" w:rsidP="007D3A44">
      <w:pPr>
        <w:rPr>
          <w:rFonts w:ascii="Times New Roman" w:hAnsi="Times New Roman" w:cs="Times New Roman"/>
          <w:sz w:val="24"/>
          <w:szCs w:val="24"/>
        </w:rPr>
      </w:pPr>
      <w:r>
        <w:rPr>
          <w:rFonts w:ascii="Times New Roman" w:hAnsi="Times New Roman" w:cs="Times New Roman"/>
          <w:sz w:val="24"/>
          <w:szCs w:val="24"/>
        </w:rPr>
        <w:t xml:space="preserve">Santiago Bose, </w:t>
      </w:r>
      <w:r>
        <w:rPr>
          <w:rFonts w:ascii="Times New Roman" w:hAnsi="Times New Roman" w:cs="Times New Roman"/>
          <w:i/>
          <w:sz w:val="24"/>
          <w:szCs w:val="24"/>
        </w:rPr>
        <w:t xml:space="preserve">An Afternoon at </w:t>
      </w:r>
      <w:proofErr w:type="spellStart"/>
      <w:r>
        <w:rPr>
          <w:rFonts w:ascii="Times New Roman" w:hAnsi="Times New Roman" w:cs="Times New Roman"/>
          <w:i/>
          <w:sz w:val="24"/>
          <w:szCs w:val="24"/>
        </w:rPr>
        <w:t>Sampaloc</w:t>
      </w:r>
      <w:proofErr w:type="spellEnd"/>
      <w:r>
        <w:rPr>
          <w:rFonts w:ascii="Times New Roman" w:hAnsi="Times New Roman" w:cs="Times New Roman"/>
          <w:i/>
          <w:sz w:val="24"/>
          <w:szCs w:val="24"/>
        </w:rPr>
        <w:t xml:space="preserve"> Lake</w:t>
      </w:r>
      <w:r>
        <w:rPr>
          <w:rFonts w:ascii="Times New Roman" w:hAnsi="Times New Roman" w:cs="Times New Roman"/>
          <w:sz w:val="24"/>
          <w:szCs w:val="24"/>
        </w:rPr>
        <w:t>, 1976, mixed-media, Cultural Centre of the Philippines</w:t>
      </w:r>
    </w:p>
    <w:p w:rsidR="00FE0F9B" w:rsidRDefault="00FE0F9B" w:rsidP="007D3A44">
      <w:pPr>
        <w:rPr>
          <w:rFonts w:ascii="Times New Roman" w:hAnsi="Times New Roman" w:cs="Times New Roman"/>
          <w:sz w:val="24"/>
          <w:szCs w:val="24"/>
        </w:rPr>
      </w:pPr>
      <w:del w:id="17" w:author="Clare Veal" w:date="2014-06-18T10:31:00Z">
        <w:r w:rsidDel="00891ACB">
          <w:rPr>
            <w:rFonts w:ascii="Times New Roman" w:hAnsi="Times New Roman" w:cs="Times New Roman"/>
            <w:sz w:val="24"/>
            <w:szCs w:val="24"/>
          </w:rPr>
          <w:delText xml:space="preserve">The major phases of Bose’s career are from the late seventies to the early eighties; when Martial Law and the cultural programs of the Marcoses dictated to great degree art production in the capital. </w:delText>
        </w:r>
      </w:del>
      <w:del w:id="18" w:author="Clare Veal" w:date="2014-06-18T10:32:00Z">
        <w:r w:rsidDel="00891ACB">
          <w:rPr>
            <w:rFonts w:ascii="Times New Roman" w:hAnsi="Times New Roman" w:cs="Times New Roman"/>
            <w:sz w:val="24"/>
            <w:szCs w:val="24"/>
          </w:rPr>
          <w:delText xml:space="preserve">He stayed in the United States from 1980 to around 1986, going back to the Philippines at regular </w:delText>
        </w:r>
        <w:r w:rsidR="00260D20" w:rsidDel="00891ACB">
          <w:rPr>
            <w:rFonts w:ascii="Times New Roman" w:hAnsi="Times New Roman" w:cs="Times New Roman"/>
            <w:sz w:val="24"/>
            <w:szCs w:val="24"/>
          </w:rPr>
          <w:delText>intervals</w:delText>
        </w:r>
      </w:del>
      <w:r w:rsidR="00260D20">
        <w:rPr>
          <w:rFonts w:ascii="Times New Roman" w:hAnsi="Times New Roman" w:cs="Times New Roman"/>
          <w:sz w:val="24"/>
          <w:szCs w:val="24"/>
        </w:rPr>
        <w:t>.</w:t>
      </w:r>
      <w:del w:id="19" w:author="Clare Veal" w:date="2014-06-18T10:33:00Z">
        <w:r w:rsidR="00260D20" w:rsidDel="00891ACB">
          <w:rPr>
            <w:rFonts w:ascii="Times New Roman" w:hAnsi="Times New Roman" w:cs="Times New Roman"/>
            <w:sz w:val="24"/>
            <w:szCs w:val="24"/>
          </w:rPr>
          <w:delText xml:space="preserve"> </w:delText>
        </w:r>
      </w:del>
      <w:r w:rsidR="00260D20">
        <w:rPr>
          <w:rFonts w:ascii="Times New Roman" w:hAnsi="Times New Roman" w:cs="Times New Roman"/>
          <w:sz w:val="24"/>
          <w:szCs w:val="24"/>
        </w:rPr>
        <w:t xml:space="preserve">During </w:t>
      </w:r>
      <w:del w:id="20" w:author="Clare Veal" w:date="2014-06-18T10:33:00Z">
        <w:r w:rsidR="00260D20" w:rsidDel="00891ACB">
          <w:rPr>
            <w:rFonts w:ascii="Times New Roman" w:hAnsi="Times New Roman" w:cs="Times New Roman"/>
            <w:sz w:val="24"/>
            <w:szCs w:val="24"/>
          </w:rPr>
          <w:delText xml:space="preserve">this </w:delText>
        </w:r>
      </w:del>
      <w:ins w:id="21" w:author="Clare Veal" w:date="2014-06-18T10:33:00Z">
        <w:r w:rsidR="00891ACB">
          <w:rPr>
            <w:rFonts w:ascii="Times New Roman" w:hAnsi="Times New Roman" w:cs="Times New Roman"/>
            <w:sz w:val="24"/>
            <w:szCs w:val="24"/>
          </w:rPr>
          <w:t xml:space="preserve">his </w:t>
        </w:r>
      </w:ins>
      <w:r w:rsidR="00260D20">
        <w:rPr>
          <w:rFonts w:ascii="Times New Roman" w:hAnsi="Times New Roman" w:cs="Times New Roman"/>
          <w:sz w:val="24"/>
          <w:szCs w:val="24"/>
        </w:rPr>
        <w:t>time</w:t>
      </w:r>
      <w:ins w:id="22" w:author="Clare Veal" w:date="2014-06-18T10:33:00Z">
        <w:r w:rsidR="00891ACB">
          <w:rPr>
            <w:rFonts w:ascii="Times New Roman" w:hAnsi="Times New Roman" w:cs="Times New Roman"/>
            <w:sz w:val="24"/>
            <w:szCs w:val="24"/>
          </w:rPr>
          <w:t xml:space="preserve"> in the United States</w:t>
        </w:r>
      </w:ins>
      <w:r w:rsidR="00260D20">
        <w:rPr>
          <w:rFonts w:ascii="Times New Roman" w:hAnsi="Times New Roman" w:cs="Times New Roman"/>
          <w:sz w:val="24"/>
          <w:szCs w:val="24"/>
        </w:rPr>
        <w:t>,</w:t>
      </w:r>
      <w:r>
        <w:rPr>
          <w:rFonts w:ascii="Times New Roman" w:hAnsi="Times New Roman" w:cs="Times New Roman"/>
          <w:sz w:val="24"/>
          <w:szCs w:val="24"/>
        </w:rPr>
        <w:t xml:space="preserve"> he was exposed to the marginalization rife in the New York art scene and associated with artists from a world diaspora. He also had solo exhibitions in Manila while shuttling back and forth between the Philippines and the United States. </w:t>
      </w:r>
      <w:del w:id="23" w:author="Clare Veal" w:date="2014-06-18T10:33:00Z">
        <w:r w:rsidDel="00891ACB">
          <w:rPr>
            <w:rFonts w:ascii="Times New Roman" w:hAnsi="Times New Roman" w:cs="Times New Roman"/>
            <w:sz w:val="24"/>
            <w:szCs w:val="24"/>
          </w:rPr>
          <w:delText xml:space="preserve"> </w:delText>
        </w:r>
      </w:del>
      <w:r>
        <w:rPr>
          <w:rFonts w:ascii="Times New Roman" w:hAnsi="Times New Roman" w:cs="Times New Roman"/>
          <w:sz w:val="24"/>
          <w:szCs w:val="24"/>
        </w:rPr>
        <w:t xml:space="preserve">He returned to the Philippines in 1986, producing works up until 1993 when he participated in the First Asia-Pacific Triennial at the Queensland Gallery in Brisbane. </w:t>
      </w:r>
      <w:r w:rsidR="00260D20">
        <w:rPr>
          <w:rFonts w:ascii="Times New Roman" w:hAnsi="Times New Roman" w:cs="Times New Roman"/>
          <w:sz w:val="24"/>
          <w:szCs w:val="24"/>
        </w:rPr>
        <w:t>His participation in the triennial ushered greater in</w:t>
      </w:r>
      <w:r w:rsidR="004425DA">
        <w:rPr>
          <w:rFonts w:ascii="Times New Roman" w:hAnsi="Times New Roman" w:cs="Times New Roman"/>
          <w:sz w:val="24"/>
          <w:szCs w:val="24"/>
        </w:rPr>
        <w:t xml:space="preserve">teraction between </w:t>
      </w:r>
      <w:r w:rsidR="00260D20">
        <w:rPr>
          <w:rFonts w:ascii="Times New Roman" w:hAnsi="Times New Roman" w:cs="Times New Roman"/>
          <w:sz w:val="24"/>
          <w:szCs w:val="24"/>
        </w:rPr>
        <w:t xml:space="preserve">artists </w:t>
      </w:r>
      <w:r w:rsidR="004425DA">
        <w:rPr>
          <w:rFonts w:ascii="Times New Roman" w:hAnsi="Times New Roman" w:cs="Times New Roman"/>
          <w:sz w:val="24"/>
          <w:szCs w:val="24"/>
        </w:rPr>
        <w:t xml:space="preserve">from Australia, the Philippines, </w:t>
      </w:r>
      <w:r w:rsidR="00260D20">
        <w:rPr>
          <w:rFonts w:ascii="Times New Roman" w:hAnsi="Times New Roman" w:cs="Times New Roman"/>
          <w:sz w:val="24"/>
          <w:szCs w:val="24"/>
        </w:rPr>
        <w:t xml:space="preserve">and Southeast Asia. </w:t>
      </w:r>
      <w:r>
        <w:rPr>
          <w:rFonts w:ascii="Times New Roman" w:hAnsi="Times New Roman" w:cs="Times New Roman"/>
          <w:sz w:val="24"/>
          <w:szCs w:val="24"/>
        </w:rPr>
        <w:t>From around 1994 up to his untimely death in 2002, he began incorporating software technologies in works tha</w:t>
      </w:r>
      <w:r w:rsidR="00B878AA">
        <w:rPr>
          <w:rFonts w:ascii="Times New Roman" w:hAnsi="Times New Roman" w:cs="Times New Roman"/>
          <w:sz w:val="24"/>
          <w:szCs w:val="24"/>
        </w:rPr>
        <w:t xml:space="preserve">t were postmodern in character. Vital to these periods of art making was a persistent questioning of Philippine colonial and contemporary history as well as </w:t>
      </w:r>
      <w:r w:rsidR="004425DA">
        <w:rPr>
          <w:rFonts w:ascii="Times New Roman" w:hAnsi="Times New Roman" w:cs="Times New Roman"/>
          <w:sz w:val="24"/>
          <w:szCs w:val="24"/>
        </w:rPr>
        <w:t xml:space="preserve">strivings to define </w:t>
      </w:r>
      <w:r w:rsidR="00B878AA">
        <w:rPr>
          <w:rFonts w:ascii="Times New Roman" w:hAnsi="Times New Roman" w:cs="Times New Roman"/>
          <w:sz w:val="24"/>
          <w:szCs w:val="24"/>
        </w:rPr>
        <w:t xml:space="preserve">indigenous identity and culture. </w:t>
      </w:r>
    </w:p>
    <w:p w:rsidR="00B878AA" w:rsidRDefault="00891ACB" w:rsidP="007D3A44">
      <w:pPr>
        <w:rPr>
          <w:rFonts w:ascii="Times New Roman" w:hAnsi="Times New Roman" w:cs="Times New Roman"/>
          <w:sz w:val="24"/>
          <w:szCs w:val="24"/>
        </w:rPr>
      </w:pPr>
      <w:ins w:id="24" w:author="Clare Veal" w:date="2014-06-18T10:27:00Z">
        <w:r>
          <w:rPr>
            <w:rFonts w:ascii="Times New Roman" w:hAnsi="Times New Roman" w:cs="Times New Roman"/>
            <w:sz w:val="24"/>
            <w:szCs w:val="24"/>
          </w:rPr>
          <w:t xml:space="preserve">In 1986, </w:t>
        </w:r>
      </w:ins>
      <w:del w:id="25" w:author="Clare Veal" w:date="2014-06-18T10:27:00Z">
        <w:r w:rsidR="004425DA" w:rsidDel="00891ACB">
          <w:rPr>
            <w:rFonts w:ascii="Times New Roman" w:hAnsi="Times New Roman" w:cs="Times New Roman"/>
            <w:sz w:val="24"/>
            <w:szCs w:val="24"/>
          </w:rPr>
          <w:delText xml:space="preserve">Santiago </w:delText>
        </w:r>
      </w:del>
      <w:r w:rsidR="004425DA">
        <w:rPr>
          <w:rFonts w:ascii="Times New Roman" w:hAnsi="Times New Roman" w:cs="Times New Roman"/>
          <w:sz w:val="24"/>
          <w:szCs w:val="24"/>
        </w:rPr>
        <w:t xml:space="preserve">Bose </w:t>
      </w:r>
      <w:del w:id="26" w:author="Clare Veal" w:date="2014-06-18T10:28:00Z">
        <w:r w:rsidR="004425DA" w:rsidDel="00891ACB">
          <w:rPr>
            <w:rFonts w:ascii="Times New Roman" w:hAnsi="Times New Roman" w:cs="Times New Roman"/>
            <w:sz w:val="24"/>
            <w:szCs w:val="24"/>
          </w:rPr>
          <w:delText>was</w:delText>
        </w:r>
        <w:r w:rsidR="00B878AA" w:rsidDel="00891ACB">
          <w:rPr>
            <w:rFonts w:ascii="Times New Roman" w:hAnsi="Times New Roman" w:cs="Times New Roman"/>
            <w:sz w:val="24"/>
            <w:szCs w:val="24"/>
          </w:rPr>
          <w:delText xml:space="preserve"> </w:delText>
        </w:r>
      </w:del>
      <w:ins w:id="27" w:author="Clare Veal" w:date="2014-06-18T10:28:00Z">
        <w:r>
          <w:rPr>
            <w:rFonts w:ascii="Times New Roman" w:hAnsi="Times New Roman" w:cs="Times New Roman"/>
            <w:sz w:val="24"/>
            <w:szCs w:val="24"/>
          </w:rPr>
          <w:t xml:space="preserve">became a </w:t>
        </w:r>
      </w:ins>
      <w:r w:rsidR="00B878AA">
        <w:rPr>
          <w:rFonts w:ascii="Times New Roman" w:hAnsi="Times New Roman" w:cs="Times New Roman"/>
          <w:sz w:val="24"/>
          <w:szCs w:val="24"/>
        </w:rPr>
        <w:t xml:space="preserve">founding member </w:t>
      </w:r>
      <w:r w:rsidR="004425DA">
        <w:rPr>
          <w:rFonts w:ascii="Times New Roman" w:hAnsi="Times New Roman" w:cs="Times New Roman"/>
          <w:sz w:val="24"/>
          <w:szCs w:val="24"/>
        </w:rPr>
        <w:t>of the Baguio Arts Guild,</w:t>
      </w:r>
      <w:r w:rsidR="00B878AA">
        <w:rPr>
          <w:rFonts w:ascii="Times New Roman" w:hAnsi="Times New Roman" w:cs="Times New Roman"/>
          <w:sz w:val="24"/>
          <w:szCs w:val="24"/>
        </w:rPr>
        <w:t xml:space="preserve"> </w:t>
      </w:r>
      <w:r w:rsidR="000E28C0">
        <w:rPr>
          <w:rFonts w:ascii="Times New Roman" w:hAnsi="Times New Roman" w:cs="Times New Roman"/>
          <w:sz w:val="24"/>
          <w:szCs w:val="24"/>
        </w:rPr>
        <w:t xml:space="preserve">whose activities were </w:t>
      </w:r>
      <w:r w:rsidR="00B878AA">
        <w:rPr>
          <w:rFonts w:ascii="Times New Roman" w:hAnsi="Times New Roman" w:cs="Times New Roman"/>
          <w:sz w:val="24"/>
          <w:szCs w:val="24"/>
        </w:rPr>
        <w:t>responsible for bring</w:t>
      </w:r>
      <w:r w:rsidR="000E28C0">
        <w:rPr>
          <w:rFonts w:ascii="Times New Roman" w:hAnsi="Times New Roman" w:cs="Times New Roman"/>
          <w:sz w:val="24"/>
          <w:szCs w:val="24"/>
        </w:rPr>
        <w:t>ing together artists in</w:t>
      </w:r>
      <w:r w:rsidR="00B878AA">
        <w:rPr>
          <w:rFonts w:ascii="Times New Roman" w:hAnsi="Times New Roman" w:cs="Times New Roman"/>
          <w:sz w:val="24"/>
          <w:szCs w:val="24"/>
        </w:rPr>
        <w:t xml:space="preserve"> successful</w:t>
      </w:r>
      <w:r w:rsidR="000E28C0">
        <w:rPr>
          <w:rFonts w:ascii="Times New Roman" w:hAnsi="Times New Roman" w:cs="Times New Roman"/>
          <w:sz w:val="24"/>
          <w:szCs w:val="24"/>
        </w:rPr>
        <w:t xml:space="preserve"> and well-attended</w:t>
      </w:r>
      <w:r w:rsidR="00B878AA">
        <w:rPr>
          <w:rFonts w:ascii="Times New Roman" w:hAnsi="Times New Roman" w:cs="Times New Roman"/>
          <w:sz w:val="24"/>
          <w:szCs w:val="24"/>
        </w:rPr>
        <w:t xml:space="preserve"> art festivals. These gatherings brought attention to Baguio as </w:t>
      </w:r>
      <w:r w:rsidR="004425DA">
        <w:rPr>
          <w:rFonts w:ascii="Times New Roman" w:hAnsi="Times New Roman" w:cs="Times New Roman"/>
          <w:sz w:val="24"/>
          <w:szCs w:val="24"/>
        </w:rPr>
        <w:t>an art</w:t>
      </w:r>
      <w:r w:rsidR="00B878AA">
        <w:rPr>
          <w:rFonts w:ascii="Times New Roman" w:hAnsi="Times New Roman" w:cs="Times New Roman"/>
          <w:sz w:val="24"/>
          <w:szCs w:val="24"/>
        </w:rPr>
        <w:t xml:space="preserve"> center away from the M</w:t>
      </w:r>
      <w:r w:rsidR="004425DA">
        <w:rPr>
          <w:rFonts w:ascii="Times New Roman" w:hAnsi="Times New Roman" w:cs="Times New Roman"/>
          <w:sz w:val="24"/>
          <w:szCs w:val="24"/>
        </w:rPr>
        <w:t>anila</w:t>
      </w:r>
      <w:r w:rsidR="00B878AA">
        <w:rPr>
          <w:rFonts w:ascii="Times New Roman" w:hAnsi="Times New Roman" w:cs="Times New Roman"/>
          <w:sz w:val="24"/>
          <w:szCs w:val="24"/>
        </w:rPr>
        <w:t xml:space="preserve">. His ideas about art and approaches to art making deeply </w:t>
      </w:r>
      <w:r w:rsidR="004425DA">
        <w:rPr>
          <w:rFonts w:ascii="Times New Roman" w:hAnsi="Times New Roman" w:cs="Times New Roman"/>
          <w:sz w:val="24"/>
          <w:szCs w:val="24"/>
        </w:rPr>
        <w:t>influenced artists of younger generation with</w:t>
      </w:r>
      <w:r w:rsidR="00B878AA">
        <w:rPr>
          <w:rFonts w:ascii="Times New Roman" w:hAnsi="Times New Roman" w:cs="Times New Roman"/>
          <w:sz w:val="24"/>
          <w:szCs w:val="24"/>
        </w:rPr>
        <w:t xml:space="preserve"> influe</w:t>
      </w:r>
      <w:r w:rsidR="004425DA">
        <w:rPr>
          <w:rFonts w:ascii="Times New Roman" w:hAnsi="Times New Roman" w:cs="Times New Roman"/>
          <w:sz w:val="24"/>
          <w:szCs w:val="24"/>
        </w:rPr>
        <w:t>nce reaching far and wide</w:t>
      </w:r>
      <w:r w:rsidR="00B878AA">
        <w:rPr>
          <w:rFonts w:ascii="Times New Roman" w:hAnsi="Times New Roman" w:cs="Times New Roman"/>
          <w:sz w:val="24"/>
          <w:szCs w:val="24"/>
        </w:rPr>
        <w:t xml:space="preserve">. </w:t>
      </w:r>
    </w:p>
    <w:p w:rsidR="00B878AA" w:rsidRDefault="00B878AA" w:rsidP="007D3A44">
      <w:pPr>
        <w:rPr>
          <w:rFonts w:ascii="Times New Roman" w:hAnsi="Times New Roman" w:cs="Times New Roman"/>
          <w:sz w:val="24"/>
          <w:szCs w:val="24"/>
        </w:rPr>
      </w:pPr>
      <w:r>
        <w:rPr>
          <w:rFonts w:ascii="Times New Roman" w:hAnsi="Times New Roman" w:cs="Times New Roman"/>
          <w:sz w:val="24"/>
          <w:szCs w:val="24"/>
        </w:rPr>
        <w:t>Bose received Fine Arts training from the University of the Philippines Diliman and the West 17</w:t>
      </w:r>
      <w:r w:rsidRPr="00B878AA">
        <w:rPr>
          <w:rFonts w:ascii="Times New Roman" w:hAnsi="Times New Roman" w:cs="Times New Roman"/>
          <w:sz w:val="24"/>
          <w:szCs w:val="24"/>
          <w:vertAlign w:val="superscript"/>
        </w:rPr>
        <w:t>th</w:t>
      </w:r>
      <w:r>
        <w:rPr>
          <w:rFonts w:ascii="Times New Roman" w:hAnsi="Times New Roman" w:cs="Times New Roman"/>
          <w:sz w:val="24"/>
          <w:szCs w:val="24"/>
        </w:rPr>
        <w:t xml:space="preserve"> Print Workshop in New York. His solo exhibitions were mounted in the Philippines, Australia and the US. </w:t>
      </w:r>
      <w:r w:rsidR="004425DA">
        <w:rPr>
          <w:rFonts w:ascii="Times New Roman" w:hAnsi="Times New Roman" w:cs="Times New Roman"/>
          <w:sz w:val="24"/>
          <w:szCs w:val="24"/>
        </w:rPr>
        <w:t>His works are included in major collections such as</w:t>
      </w:r>
      <w:r w:rsidR="00260D20">
        <w:rPr>
          <w:rFonts w:ascii="Times New Roman" w:hAnsi="Times New Roman" w:cs="Times New Roman"/>
          <w:sz w:val="24"/>
          <w:szCs w:val="24"/>
        </w:rPr>
        <w:t xml:space="preserve"> the Babilonia-Wilner Foundation</w:t>
      </w:r>
      <w:r w:rsidR="00352327">
        <w:rPr>
          <w:rFonts w:ascii="Times New Roman" w:hAnsi="Times New Roman" w:cs="Times New Roman"/>
          <w:sz w:val="24"/>
          <w:szCs w:val="24"/>
        </w:rPr>
        <w:t xml:space="preserve">, </w:t>
      </w:r>
      <w:r w:rsidR="00260D20">
        <w:rPr>
          <w:rFonts w:ascii="Times New Roman" w:hAnsi="Times New Roman" w:cs="Times New Roman"/>
          <w:sz w:val="24"/>
          <w:szCs w:val="24"/>
        </w:rPr>
        <w:t>Berkeley, USA; the Centro Wilfredo Lam</w:t>
      </w:r>
      <w:r w:rsidR="00352327">
        <w:rPr>
          <w:rFonts w:ascii="Times New Roman" w:hAnsi="Times New Roman" w:cs="Times New Roman"/>
          <w:sz w:val="24"/>
          <w:szCs w:val="24"/>
        </w:rPr>
        <w:t xml:space="preserve">, </w:t>
      </w:r>
      <w:r w:rsidR="00260D20">
        <w:rPr>
          <w:rFonts w:ascii="Times New Roman" w:hAnsi="Times New Roman" w:cs="Times New Roman"/>
          <w:sz w:val="24"/>
          <w:szCs w:val="24"/>
        </w:rPr>
        <w:t>Havana, Cuba; the Museum of Contemporary Art</w:t>
      </w:r>
      <w:r w:rsidR="00352327">
        <w:rPr>
          <w:rFonts w:ascii="Times New Roman" w:hAnsi="Times New Roman" w:cs="Times New Roman"/>
          <w:sz w:val="24"/>
          <w:szCs w:val="24"/>
        </w:rPr>
        <w:t xml:space="preserve">, </w:t>
      </w:r>
      <w:r w:rsidR="00260D20">
        <w:rPr>
          <w:rFonts w:ascii="Times New Roman" w:hAnsi="Times New Roman" w:cs="Times New Roman"/>
          <w:sz w:val="24"/>
          <w:szCs w:val="24"/>
        </w:rPr>
        <w:t>Sydney, the Queensland Art Gallery</w:t>
      </w:r>
      <w:r w:rsidR="00352327">
        <w:rPr>
          <w:rFonts w:ascii="Times New Roman" w:hAnsi="Times New Roman" w:cs="Times New Roman"/>
          <w:sz w:val="24"/>
          <w:szCs w:val="24"/>
        </w:rPr>
        <w:t xml:space="preserve">, </w:t>
      </w:r>
      <w:r w:rsidR="00260D20">
        <w:rPr>
          <w:rFonts w:ascii="Times New Roman" w:hAnsi="Times New Roman" w:cs="Times New Roman"/>
          <w:sz w:val="24"/>
          <w:szCs w:val="24"/>
        </w:rPr>
        <w:t xml:space="preserve">Brisbane </w:t>
      </w:r>
      <w:r w:rsidR="004425DA">
        <w:rPr>
          <w:rFonts w:ascii="Times New Roman" w:hAnsi="Times New Roman" w:cs="Times New Roman"/>
          <w:sz w:val="24"/>
          <w:szCs w:val="24"/>
        </w:rPr>
        <w:t>both in Australia, the</w:t>
      </w:r>
      <w:r w:rsidR="00260D20">
        <w:rPr>
          <w:rFonts w:ascii="Times New Roman" w:hAnsi="Times New Roman" w:cs="Times New Roman"/>
          <w:sz w:val="24"/>
          <w:szCs w:val="24"/>
        </w:rPr>
        <w:t xml:space="preserve"> National Museum </w:t>
      </w:r>
      <w:r w:rsidR="004425DA">
        <w:rPr>
          <w:rFonts w:ascii="Times New Roman" w:hAnsi="Times New Roman" w:cs="Times New Roman"/>
          <w:sz w:val="24"/>
          <w:szCs w:val="24"/>
        </w:rPr>
        <w:t xml:space="preserve">of Singapore, </w:t>
      </w:r>
      <w:r w:rsidR="00260D20">
        <w:rPr>
          <w:rFonts w:ascii="Times New Roman" w:hAnsi="Times New Roman" w:cs="Times New Roman"/>
          <w:sz w:val="24"/>
          <w:szCs w:val="24"/>
        </w:rPr>
        <w:t>and the Singapore Art Museum. In the Philippines, major works can be found in the collections of the Cultural Center and the Hiraya Gallery. Numerous corporate and private collections in the Philippines, Australia, the US and Si</w:t>
      </w:r>
      <w:r w:rsidR="004425DA">
        <w:rPr>
          <w:rFonts w:ascii="Times New Roman" w:hAnsi="Times New Roman" w:cs="Times New Roman"/>
          <w:sz w:val="24"/>
          <w:szCs w:val="24"/>
        </w:rPr>
        <w:t>ngapore also house his art pieces</w:t>
      </w:r>
      <w:r w:rsidR="00260D20">
        <w:rPr>
          <w:rFonts w:ascii="Times New Roman" w:hAnsi="Times New Roman" w:cs="Times New Roman"/>
          <w:sz w:val="24"/>
          <w:szCs w:val="24"/>
        </w:rPr>
        <w:t xml:space="preserve">. </w:t>
      </w:r>
    </w:p>
    <w:p w:rsidR="000E28C0" w:rsidRDefault="00352327" w:rsidP="000E28C0">
      <w:pPr>
        <w:pStyle w:val="NoSpacing"/>
        <w:rPr>
          <w:sz w:val="24"/>
          <w:szCs w:val="24"/>
        </w:rPr>
      </w:pPr>
      <w:r>
        <w:rPr>
          <w:b/>
          <w:sz w:val="24"/>
          <w:szCs w:val="24"/>
        </w:rPr>
        <w:t>References and Further Reading</w:t>
      </w:r>
    </w:p>
    <w:p w:rsidR="000E28C0" w:rsidRDefault="000E28C0" w:rsidP="000E28C0">
      <w:pPr>
        <w:pStyle w:val="NoSpacing"/>
        <w:rPr>
          <w:sz w:val="24"/>
          <w:szCs w:val="24"/>
        </w:rPr>
      </w:pPr>
    </w:p>
    <w:p w:rsidR="00352327" w:rsidRDefault="00352327" w:rsidP="00352327">
      <w:pPr>
        <w:pStyle w:val="NoSpacing"/>
        <w:rPr>
          <w:rFonts w:ascii="Times New Roman" w:hAnsi="Times New Roman" w:cs="Times New Roman"/>
          <w:sz w:val="24"/>
          <w:szCs w:val="24"/>
        </w:rPr>
      </w:pPr>
      <w:r>
        <w:rPr>
          <w:rFonts w:ascii="Times New Roman" w:hAnsi="Times New Roman" w:cs="Times New Roman"/>
          <w:sz w:val="24"/>
          <w:szCs w:val="24"/>
        </w:rPr>
        <w:t xml:space="preserve">---------------------. (2000) </w:t>
      </w:r>
      <w:proofErr w:type="spellStart"/>
      <w:r w:rsidRPr="00352327">
        <w:rPr>
          <w:rFonts w:ascii="Times New Roman" w:hAnsi="Times New Roman" w:cs="Times New Roman"/>
          <w:i/>
          <w:sz w:val="24"/>
          <w:szCs w:val="24"/>
        </w:rPr>
        <w:t>Kayumanggi</w:t>
      </w:r>
      <w:proofErr w:type="spellEnd"/>
      <w:r w:rsidRPr="00352327">
        <w:rPr>
          <w:rFonts w:ascii="Times New Roman" w:hAnsi="Times New Roman" w:cs="Times New Roman"/>
          <w:i/>
          <w:sz w:val="24"/>
          <w:szCs w:val="24"/>
        </w:rPr>
        <w:t>: Biographies of Philippine Visual Artists</w:t>
      </w:r>
      <w:r>
        <w:rPr>
          <w:rFonts w:ascii="Times New Roman" w:hAnsi="Times New Roman" w:cs="Times New Roman"/>
          <w:sz w:val="24"/>
          <w:szCs w:val="24"/>
        </w:rPr>
        <w:t>. Quezon City: Peso Book Foundation, 17.</w:t>
      </w:r>
    </w:p>
    <w:p w:rsidR="00352327" w:rsidRDefault="00352327" w:rsidP="00352327">
      <w:pPr>
        <w:pStyle w:val="NoSpacing"/>
        <w:rPr>
          <w:rFonts w:ascii="Times New Roman" w:hAnsi="Times New Roman" w:cs="Times New Roman"/>
          <w:sz w:val="24"/>
          <w:szCs w:val="24"/>
        </w:rPr>
      </w:pPr>
    </w:p>
    <w:p w:rsidR="00352327" w:rsidRDefault="00352327" w:rsidP="00352327">
      <w:pPr>
        <w:pStyle w:val="NoSpacing"/>
        <w:rPr>
          <w:rFonts w:ascii="Times New Roman" w:hAnsi="Times New Roman" w:cs="Times New Roman"/>
          <w:sz w:val="24"/>
          <w:szCs w:val="24"/>
        </w:rPr>
      </w:pPr>
      <w:r>
        <w:rPr>
          <w:rFonts w:ascii="Times New Roman" w:hAnsi="Times New Roman" w:cs="Times New Roman"/>
          <w:i/>
          <w:sz w:val="24"/>
          <w:szCs w:val="24"/>
        </w:rPr>
        <w:t>--------------------</w:t>
      </w:r>
      <w:r>
        <w:rPr>
          <w:rFonts w:ascii="Times New Roman" w:hAnsi="Times New Roman" w:cs="Times New Roman"/>
          <w:sz w:val="24"/>
          <w:szCs w:val="24"/>
        </w:rPr>
        <w:t xml:space="preserve">. (2004) </w:t>
      </w:r>
      <w:r w:rsidR="00D469FB" w:rsidRPr="00D469FB">
        <w:rPr>
          <w:rFonts w:ascii="Times New Roman" w:hAnsi="Times New Roman" w:cs="Times New Roman"/>
          <w:i/>
          <w:sz w:val="24"/>
          <w:szCs w:val="24"/>
        </w:rPr>
        <w:t>Espiritu Santi: The Strange Life and Even Stranger Legacy of Santiago Bose</w:t>
      </w:r>
      <w:r>
        <w:rPr>
          <w:rFonts w:ascii="Times New Roman" w:hAnsi="Times New Roman" w:cs="Times New Roman"/>
          <w:sz w:val="24"/>
          <w:szCs w:val="24"/>
        </w:rPr>
        <w:t>. Makati City: Water Dragon.</w:t>
      </w:r>
    </w:p>
    <w:p w:rsidR="00352327" w:rsidRDefault="00352327" w:rsidP="000E28C0">
      <w:pPr>
        <w:pStyle w:val="NoSpacing"/>
        <w:rPr>
          <w:rFonts w:ascii="Times New Roman" w:hAnsi="Times New Roman" w:cs="Times New Roman"/>
          <w:sz w:val="24"/>
          <w:szCs w:val="24"/>
        </w:rPr>
      </w:pPr>
    </w:p>
    <w:p w:rsidR="00080374" w:rsidRDefault="00080374" w:rsidP="000E28C0">
      <w:pPr>
        <w:pStyle w:val="NoSpacing"/>
        <w:rPr>
          <w:rFonts w:ascii="Times New Roman" w:hAnsi="Times New Roman" w:cs="Times New Roman"/>
          <w:sz w:val="24"/>
          <w:szCs w:val="24"/>
        </w:rPr>
      </w:pPr>
      <w:r>
        <w:rPr>
          <w:rFonts w:ascii="Times New Roman" w:hAnsi="Times New Roman" w:cs="Times New Roman"/>
          <w:sz w:val="24"/>
          <w:szCs w:val="24"/>
        </w:rPr>
        <w:t xml:space="preserve">Bay, Heidi </w:t>
      </w:r>
      <w:proofErr w:type="spellStart"/>
      <w:r>
        <w:rPr>
          <w:rFonts w:ascii="Times New Roman" w:hAnsi="Times New Roman" w:cs="Times New Roman"/>
          <w:sz w:val="24"/>
          <w:szCs w:val="24"/>
        </w:rPr>
        <w:t>Jaschim</w:t>
      </w:r>
      <w:proofErr w:type="spellEnd"/>
      <w:r>
        <w:rPr>
          <w:rFonts w:ascii="Times New Roman" w:hAnsi="Times New Roman" w:cs="Times New Roman"/>
          <w:sz w:val="24"/>
          <w:szCs w:val="24"/>
        </w:rPr>
        <w:t xml:space="preserve"> W. </w:t>
      </w:r>
      <w:r w:rsidR="00352327">
        <w:rPr>
          <w:rFonts w:ascii="Times New Roman" w:hAnsi="Times New Roman" w:cs="Times New Roman"/>
          <w:sz w:val="24"/>
          <w:szCs w:val="24"/>
        </w:rPr>
        <w:t>(</w:t>
      </w:r>
      <w:r>
        <w:rPr>
          <w:rFonts w:ascii="Times New Roman" w:hAnsi="Times New Roman" w:cs="Times New Roman"/>
          <w:sz w:val="24"/>
          <w:szCs w:val="24"/>
        </w:rPr>
        <w:t>undated</w:t>
      </w:r>
      <w:r w:rsidR="00352327">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080374">
        <w:rPr>
          <w:rFonts w:ascii="Times New Roman" w:hAnsi="Times New Roman" w:cs="Times New Roman"/>
          <w:i/>
          <w:sz w:val="24"/>
          <w:szCs w:val="24"/>
        </w:rPr>
        <w:t>A</w:t>
      </w:r>
      <w:proofErr w:type="gramEnd"/>
      <w:r w:rsidRPr="00080374">
        <w:rPr>
          <w:rFonts w:ascii="Times New Roman" w:hAnsi="Times New Roman" w:cs="Times New Roman"/>
          <w:i/>
          <w:sz w:val="24"/>
          <w:szCs w:val="24"/>
        </w:rPr>
        <w:t xml:space="preserve"> study of folk religious symbols in anting-anting as used by Santiago Bose in his late two-dimensional works</w:t>
      </w:r>
      <w:r>
        <w:rPr>
          <w:rFonts w:ascii="Times New Roman" w:hAnsi="Times New Roman" w:cs="Times New Roman"/>
          <w:sz w:val="24"/>
          <w:szCs w:val="24"/>
        </w:rPr>
        <w:t xml:space="preserve">. Unpublished bachelors thesis, University of the Philippines College of Fine Arts. </w:t>
      </w:r>
    </w:p>
    <w:p w:rsidR="00080374" w:rsidRDefault="00080374" w:rsidP="000E28C0">
      <w:pPr>
        <w:pStyle w:val="NoSpacing"/>
        <w:rPr>
          <w:rFonts w:ascii="Times New Roman" w:hAnsi="Times New Roman" w:cs="Times New Roman"/>
          <w:sz w:val="24"/>
          <w:szCs w:val="24"/>
        </w:rPr>
      </w:pPr>
    </w:p>
    <w:p w:rsidR="00080374" w:rsidRDefault="00080374" w:rsidP="000E28C0">
      <w:pPr>
        <w:pStyle w:val="NoSpacing"/>
        <w:rPr>
          <w:rFonts w:ascii="Times New Roman" w:hAnsi="Times New Roman" w:cs="Times New Roman"/>
          <w:sz w:val="24"/>
          <w:szCs w:val="24"/>
        </w:rPr>
      </w:pPr>
      <w:r>
        <w:rPr>
          <w:rFonts w:ascii="Times New Roman" w:hAnsi="Times New Roman" w:cs="Times New Roman"/>
          <w:sz w:val="24"/>
          <w:szCs w:val="24"/>
        </w:rPr>
        <w:t xml:space="preserve">Cultural Center of the Philippines. </w:t>
      </w:r>
      <w:r w:rsidR="00352327">
        <w:rPr>
          <w:rFonts w:ascii="Times New Roman" w:hAnsi="Times New Roman" w:cs="Times New Roman"/>
          <w:sz w:val="24"/>
          <w:szCs w:val="24"/>
        </w:rPr>
        <w:t>(</w:t>
      </w:r>
      <w:r>
        <w:rPr>
          <w:rFonts w:ascii="Times New Roman" w:hAnsi="Times New Roman" w:cs="Times New Roman"/>
          <w:sz w:val="24"/>
          <w:szCs w:val="24"/>
        </w:rPr>
        <w:t>2004</w:t>
      </w:r>
      <w:r w:rsidR="00352327">
        <w:rPr>
          <w:rFonts w:ascii="Times New Roman" w:hAnsi="Times New Roman" w:cs="Times New Roman"/>
          <w:sz w:val="24"/>
          <w:szCs w:val="24"/>
        </w:rPr>
        <w:t>)</w:t>
      </w:r>
      <w:r>
        <w:rPr>
          <w:rFonts w:ascii="Times New Roman" w:hAnsi="Times New Roman" w:cs="Times New Roman"/>
          <w:sz w:val="24"/>
          <w:szCs w:val="24"/>
        </w:rPr>
        <w:t xml:space="preserve"> </w:t>
      </w:r>
      <w:r w:rsidR="00D469FB" w:rsidRPr="00D469FB">
        <w:rPr>
          <w:rFonts w:ascii="Times New Roman" w:hAnsi="Times New Roman" w:cs="Times New Roman"/>
          <w:i/>
          <w:sz w:val="24"/>
          <w:szCs w:val="24"/>
        </w:rPr>
        <w:t>In Memory of a Talisman: An exhibition of works by Santiago Bose</w:t>
      </w:r>
      <w:r>
        <w:rPr>
          <w:rFonts w:ascii="Times New Roman" w:hAnsi="Times New Roman" w:cs="Times New Roman"/>
          <w:sz w:val="24"/>
          <w:szCs w:val="24"/>
        </w:rPr>
        <w:t xml:space="preserve">. Manila: Cultural Center of the Philippines. </w:t>
      </w:r>
    </w:p>
    <w:p w:rsidR="00080374" w:rsidRDefault="00080374" w:rsidP="000E28C0">
      <w:pPr>
        <w:pStyle w:val="NoSpacing"/>
        <w:rPr>
          <w:rFonts w:ascii="Times New Roman" w:hAnsi="Times New Roman" w:cs="Times New Roman"/>
          <w:sz w:val="24"/>
          <w:szCs w:val="24"/>
        </w:rPr>
      </w:pPr>
    </w:p>
    <w:p w:rsidR="000E28C0" w:rsidRDefault="000E28C0" w:rsidP="000E28C0">
      <w:pPr>
        <w:pStyle w:val="NoSpacing"/>
        <w:rPr>
          <w:rFonts w:ascii="Times New Roman" w:hAnsi="Times New Roman" w:cs="Times New Roman"/>
          <w:sz w:val="24"/>
          <w:szCs w:val="24"/>
        </w:rPr>
      </w:pPr>
      <w:proofErr w:type="gramStart"/>
      <w:r>
        <w:rPr>
          <w:rFonts w:ascii="Times New Roman" w:hAnsi="Times New Roman" w:cs="Times New Roman"/>
          <w:sz w:val="24"/>
          <w:szCs w:val="24"/>
        </w:rPr>
        <w:t xml:space="preserve">Guillermo, Alice G. </w:t>
      </w:r>
      <w:r w:rsidR="00352327">
        <w:rPr>
          <w:rFonts w:ascii="Times New Roman" w:hAnsi="Times New Roman" w:cs="Times New Roman"/>
          <w:sz w:val="24"/>
          <w:szCs w:val="24"/>
        </w:rPr>
        <w:t>(</w:t>
      </w:r>
      <w:r>
        <w:rPr>
          <w:rFonts w:ascii="Times New Roman" w:hAnsi="Times New Roman" w:cs="Times New Roman"/>
          <w:sz w:val="24"/>
          <w:szCs w:val="24"/>
        </w:rPr>
        <w:t>1994</w:t>
      </w:r>
      <w:r w:rsidR="00352327">
        <w:rPr>
          <w:rFonts w:ascii="Times New Roman" w:hAnsi="Times New Roman" w:cs="Times New Roman"/>
          <w:sz w:val="24"/>
          <w:szCs w:val="24"/>
        </w:rPr>
        <w:t>)</w:t>
      </w:r>
      <w:r>
        <w:rPr>
          <w:rFonts w:ascii="Times New Roman" w:hAnsi="Times New Roman" w:cs="Times New Roman"/>
          <w:sz w:val="24"/>
          <w:szCs w:val="24"/>
        </w:rPr>
        <w:t xml:space="preserve"> </w:t>
      </w:r>
      <w:r w:rsidR="00352327">
        <w:rPr>
          <w:rFonts w:ascii="Times New Roman" w:hAnsi="Times New Roman" w:cs="Times New Roman"/>
          <w:sz w:val="24"/>
          <w:szCs w:val="24"/>
        </w:rPr>
        <w:t>‘</w:t>
      </w:r>
      <w:r>
        <w:rPr>
          <w:rFonts w:ascii="Times New Roman" w:hAnsi="Times New Roman" w:cs="Times New Roman"/>
          <w:sz w:val="24"/>
          <w:szCs w:val="24"/>
        </w:rPr>
        <w:t xml:space="preserve">Bose, Santiago </w:t>
      </w:r>
      <w:proofErr w:type="spellStart"/>
      <w:r>
        <w:rPr>
          <w:rFonts w:ascii="Times New Roman" w:hAnsi="Times New Roman" w:cs="Times New Roman"/>
          <w:sz w:val="24"/>
          <w:szCs w:val="24"/>
        </w:rPr>
        <w:t>Pavila</w:t>
      </w:r>
      <w:proofErr w:type="spellEnd"/>
      <w:r w:rsidR="00352327">
        <w:rPr>
          <w:rFonts w:ascii="Times New Roman" w:hAnsi="Times New Roman" w:cs="Times New Roman"/>
          <w:sz w:val="24"/>
          <w:szCs w:val="24"/>
        </w:rPr>
        <w:t xml:space="preserve">,’ </w:t>
      </w:r>
      <w:r>
        <w:rPr>
          <w:rFonts w:ascii="Times New Roman" w:hAnsi="Times New Roman" w:cs="Times New Roman"/>
          <w:sz w:val="24"/>
          <w:szCs w:val="24"/>
        </w:rPr>
        <w:t xml:space="preserve">in </w:t>
      </w:r>
      <w:r w:rsidR="00D469FB" w:rsidRPr="00D469FB">
        <w:rPr>
          <w:rFonts w:ascii="Times New Roman" w:hAnsi="Times New Roman" w:cs="Times New Roman"/>
          <w:i/>
          <w:sz w:val="24"/>
          <w:szCs w:val="24"/>
        </w:rPr>
        <w:t>CCP Encyclopedia of Philippine Art</w:t>
      </w:r>
      <w:r w:rsidR="00080374">
        <w:rPr>
          <w:rFonts w:ascii="Times New Roman" w:hAnsi="Times New Roman" w:cs="Times New Roman"/>
          <w:sz w:val="24"/>
          <w:szCs w:val="24"/>
        </w:rPr>
        <w:t>, Volume 4.</w:t>
      </w:r>
      <w:proofErr w:type="gramEnd"/>
      <w:r w:rsidR="00080374">
        <w:rPr>
          <w:rFonts w:ascii="Times New Roman" w:hAnsi="Times New Roman" w:cs="Times New Roman"/>
          <w:sz w:val="24"/>
          <w:szCs w:val="24"/>
        </w:rPr>
        <w:t xml:space="preserve"> Manila: Cultural Center of the Philippines, 322.</w:t>
      </w:r>
    </w:p>
    <w:p w:rsidR="00080374" w:rsidRDefault="00080374" w:rsidP="000E28C0">
      <w:pPr>
        <w:pStyle w:val="NoSpacing"/>
        <w:rPr>
          <w:rFonts w:ascii="Times New Roman" w:hAnsi="Times New Roman" w:cs="Times New Roman"/>
          <w:sz w:val="24"/>
          <w:szCs w:val="24"/>
        </w:rPr>
      </w:pPr>
    </w:p>
    <w:p w:rsidR="00080374" w:rsidRDefault="00080374" w:rsidP="000E28C0">
      <w:pPr>
        <w:pStyle w:val="NoSpacing"/>
        <w:rPr>
          <w:rFonts w:ascii="Times New Roman" w:hAnsi="Times New Roman" w:cs="Times New Roman"/>
          <w:sz w:val="24"/>
          <w:szCs w:val="24"/>
        </w:rPr>
      </w:pPr>
    </w:p>
    <w:p w:rsidR="00080374" w:rsidRDefault="00080374" w:rsidP="000E28C0">
      <w:pPr>
        <w:pStyle w:val="NoSpacing"/>
        <w:rPr>
          <w:rFonts w:cs="Times New Roman"/>
          <w:sz w:val="24"/>
          <w:szCs w:val="24"/>
        </w:rPr>
      </w:pPr>
      <w:r w:rsidRPr="00080374">
        <w:rPr>
          <w:rFonts w:cs="Times New Roman"/>
          <w:sz w:val="24"/>
          <w:szCs w:val="24"/>
        </w:rPr>
        <w:t>Virtual Sources and Information on Works</w:t>
      </w:r>
    </w:p>
    <w:p w:rsidR="00AF21A5" w:rsidRDefault="00AF21A5" w:rsidP="000E28C0">
      <w:pPr>
        <w:pStyle w:val="NoSpacing"/>
        <w:rPr>
          <w:rFonts w:ascii="Times New Roman" w:hAnsi="Times New Roman" w:cs="Times New Roman"/>
          <w:sz w:val="24"/>
          <w:szCs w:val="24"/>
        </w:rPr>
      </w:pPr>
    </w:p>
    <w:p w:rsidR="00AF21A5" w:rsidRDefault="00583EC6" w:rsidP="000E28C0">
      <w:pPr>
        <w:pStyle w:val="NoSpacing"/>
        <w:rPr>
          <w:rFonts w:ascii="Times New Roman" w:hAnsi="Times New Roman" w:cs="Times New Roman"/>
          <w:sz w:val="24"/>
          <w:szCs w:val="24"/>
        </w:rPr>
      </w:pPr>
      <w:hyperlink r:id="rId8" w:history="1">
        <w:r w:rsidR="00AF21A5" w:rsidRPr="00371AB0">
          <w:rPr>
            <w:rStyle w:val="Hyperlink"/>
            <w:rFonts w:ascii="Times New Roman" w:hAnsi="Times New Roman" w:cs="Times New Roman"/>
            <w:sz w:val="24"/>
            <w:szCs w:val="24"/>
          </w:rPr>
          <w:t>http://www.pusod.org/b1808/santi/santi.html</w:t>
        </w:r>
      </w:hyperlink>
    </w:p>
    <w:p w:rsidR="00AF21A5" w:rsidRDefault="00AF21A5" w:rsidP="000E28C0">
      <w:pPr>
        <w:pStyle w:val="NoSpacing"/>
        <w:rPr>
          <w:rFonts w:ascii="Times New Roman" w:hAnsi="Times New Roman" w:cs="Times New Roman"/>
          <w:sz w:val="24"/>
          <w:szCs w:val="24"/>
        </w:rPr>
      </w:pPr>
      <w:r>
        <w:rPr>
          <w:rFonts w:ascii="Times New Roman" w:hAnsi="Times New Roman" w:cs="Times New Roman"/>
          <w:sz w:val="24"/>
          <w:szCs w:val="24"/>
        </w:rPr>
        <w:t>(Power and Poetics: Remembering Santiago Bose 1994-2002)</w:t>
      </w:r>
    </w:p>
    <w:p w:rsidR="00AF21A5" w:rsidRDefault="00AF21A5" w:rsidP="000E28C0">
      <w:pPr>
        <w:pStyle w:val="NoSpacing"/>
        <w:rPr>
          <w:rFonts w:ascii="Times New Roman" w:hAnsi="Times New Roman" w:cs="Times New Roman"/>
          <w:sz w:val="24"/>
          <w:szCs w:val="24"/>
        </w:rPr>
      </w:pPr>
    </w:p>
    <w:p w:rsidR="00AF21A5" w:rsidRDefault="00583EC6" w:rsidP="000E28C0">
      <w:pPr>
        <w:pStyle w:val="NoSpacing"/>
        <w:rPr>
          <w:rFonts w:ascii="Times New Roman" w:hAnsi="Times New Roman" w:cs="Times New Roman"/>
          <w:sz w:val="24"/>
          <w:szCs w:val="24"/>
        </w:rPr>
      </w:pPr>
      <w:hyperlink r:id="rId9" w:history="1">
        <w:r w:rsidR="00AF21A5" w:rsidRPr="00371AB0">
          <w:rPr>
            <w:rStyle w:val="Hyperlink"/>
            <w:rFonts w:ascii="Times New Roman" w:hAnsi="Times New Roman" w:cs="Times New Roman"/>
            <w:sz w:val="24"/>
            <w:szCs w:val="24"/>
          </w:rPr>
          <w:t>http://www.anu.edu.au/hrc/research/WtoS/Hoffie2.pdf</w:t>
        </w:r>
      </w:hyperlink>
    </w:p>
    <w:p w:rsidR="00FE60B1" w:rsidRDefault="00AF21A5" w:rsidP="000E28C0">
      <w:pPr>
        <w:pStyle w:val="NoSpacing"/>
        <w:rPr>
          <w:rFonts w:ascii="Times New Roman" w:hAnsi="Times New Roman" w:cs="Times New Roman"/>
          <w:sz w:val="24"/>
          <w:szCs w:val="24"/>
        </w:rPr>
      </w:pPr>
      <w:r>
        <w:rPr>
          <w:rFonts w:ascii="Times New Roman" w:hAnsi="Times New Roman" w:cs="Times New Roman"/>
          <w:sz w:val="24"/>
          <w:szCs w:val="24"/>
        </w:rPr>
        <w:t>(Hoffie Pat. 2003. Santiago Bose: Magic, Humour and Cultural Resistance)</w:t>
      </w:r>
    </w:p>
    <w:p w:rsidR="00AF21A5" w:rsidRDefault="00AF21A5" w:rsidP="000E28C0">
      <w:pPr>
        <w:pStyle w:val="NoSpacing"/>
        <w:rPr>
          <w:rFonts w:ascii="Times New Roman" w:hAnsi="Times New Roman" w:cs="Times New Roman"/>
          <w:sz w:val="24"/>
          <w:szCs w:val="24"/>
        </w:rPr>
      </w:pPr>
    </w:p>
    <w:p w:rsidR="00AF21A5" w:rsidRDefault="00583EC6" w:rsidP="000E28C0">
      <w:pPr>
        <w:pStyle w:val="NoSpacing"/>
        <w:rPr>
          <w:rFonts w:ascii="Times New Roman" w:hAnsi="Times New Roman" w:cs="Times New Roman"/>
          <w:sz w:val="24"/>
          <w:szCs w:val="24"/>
        </w:rPr>
      </w:pPr>
      <w:hyperlink r:id="rId10" w:history="1">
        <w:r w:rsidR="00AF21A5" w:rsidRPr="00371AB0">
          <w:rPr>
            <w:rStyle w:val="Hyperlink"/>
            <w:rFonts w:ascii="Times New Roman" w:hAnsi="Times New Roman" w:cs="Times New Roman"/>
            <w:sz w:val="24"/>
            <w:szCs w:val="24"/>
          </w:rPr>
          <w:t>http://www.artlink.com.au/articles/2457/santiago-bose-1949-2002/</w:t>
        </w:r>
      </w:hyperlink>
    </w:p>
    <w:p w:rsidR="00AF21A5" w:rsidRDefault="00AF21A5" w:rsidP="000E28C0">
      <w:pPr>
        <w:pStyle w:val="NoSpacing"/>
        <w:rPr>
          <w:rFonts w:ascii="Times New Roman" w:hAnsi="Times New Roman" w:cs="Times New Roman"/>
          <w:sz w:val="24"/>
          <w:szCs w:val="24"/>
        </w:rPr>
      </w:pPr>
      <w:r>
        <w:rPr>
          <w:rFonts w:ascii="Times New Roman" w:hAnsi="Times New Roman" w:cs="Times New Roman"/>
          <w:sz w:val="24"/>
          <w:szCs w:val="24"/>
        </w:rPr>
        <w:t>(Alison Carroll Obituary, 2003)</w:t>
      </w:r>
    </w:p>
    <w:p w:rsidR="00AF21A5" w:rsidRDefault="00AF21A5" w:rsidP="000E28C0">
      <w:pPr>
        <w:pStyle w:val="NoSpacing"/>
        <w:rPr>
          <w:rFonts w:ascii="Times New Roman" w:hAnsi="Times New Roman" w:cs="Times New Roman"/>
          <w:sz w:val="24"/>
          <w:szCs w:val="24"/>
        </w:rPr>
      </w:pPr>
    </w:p>
    <w:p w:rsidR="00AF21A5" w:rsidRDefault="00583EC6" w:rsidP="000E28C0">
      <w:pPr>
        <w:pStyle w:val="NoSpacing"/>
        <w:rPr>
          <w:rFonts w:ascii="Times New Roman" w:hAnsi="Times New Roman" w:cs="Times New Roman"/>
          <w:sz w:val="24"/>
          <w:szCs w:val="24"/>
        </w:rPr>
      </w:pPr>
      <w:hyperlink r:id="rId11" w:history="1">
        <w:r w:rsidR="00AF21A5" w:rsidRPr="00371AB0">
          <w:rPr>
            <w:rStyle w:val="Hyperlink"/>
            <w:rFonts w:ascii="Times New Roman" w:hAnsi="Times New Roman" w:cs="Times New Roman"/>
            <w:sz w:val="24"/>
            <w:szCs w:val="24"/>
          </w:rPr>
          <w:t>http://www.lilledeshan.com/finding-santi/</w:t>
        </w:r>
      </w:hyperlink>
    </w:p>
    <w:p w:rsidR="00AF21A5" w:rsidRDefault="00AF21A5" w:rsidP="000E28C0">
      <w:pPr>
        <w:pStyle w:val="NoSpacing"/>
        <w:rPr>
          <w:rFonts w:ascii="Times New Roman" w:hAnsi="Times New Roman" w:cs="Times New Roman"/>
          <w:sz w:val="24"/>
          <w:szCs w:val="24"/>
        </w:rPr>
      </w:pPr>
      <w:r>
        <w:rPr>
          <w:rFonts w:ascii="Times New Roman" w:hAnsi="Times New Roman" w:cs="Times New Roman"/>
          <w:sz w:val="24"/>
          <w:szCs w:val="24"/>
        </w:rPr>
        <w:t>(Lilledeshan Bose Personal website)</w:t>
      </w:r>
    </w:p>
    <w:p w:rsidR="00AF21A5" w:rsidRPr="00AF21A5" w:rsidRDefault="00AF21A5" w:rsidP="000E28C0">
      <w:pPr>
        <w:pStyle w:val="NoSpacing"/>
        <w:rPr>
          <w:rFonts w:ascii="Times New Roman" w:hAnsi="Times New Roman" w:cs="Times New Roman"/>
          <w:sz w:val="24"/>
          <w:szCs w:val="24"/>
        </w:rPr>
      </w:pPr>
    </w:p>
    <w:p w:rsidR="00AF21A5" w:rsidRDefault="00583EC6" w:rsidP="000E28C0">
      <w:pPr>
        <w:pStyle w:val="NoSpacing"/>
        <w:rPr>
          <w:rFonts w:ascii="Times New Roman" w:hAnsi="Times New Roman" w:cs="Times New Roman"/>
        </w:rPr>
      </w:pPr>
      <w:hyperlink r:id="rId12" w:history="1">
        <w:r w:rsidR="00AF21A5" w:rsidRPr="00AF21A5">
          <w:rPr>
            <w:rStyle w:val="Hyperlink"/>
            <w:rFonts w:ascii="Times New Roman" w:hAnsi="Times New Roman" w:cs="Times New Roman"/>
          </w:rPr>
          <w:t>http://www.c-artsmag.com/articles/detail.php?Title=Santiago+Bose++Gone+Haunting&amp;articleID=116</w:t>
        </w:r>
      </w:hyperlink>
    </w:p>
    <w:p w:rsidR="00AF21A5" w:rsidRDefault="00AF21A5" w:rsidP="000E28C0">
      <w:pPr>
        <w:pStyle w:val="NoSpacing"/>
        <w:rPr>
          <w:rFonts w:ascii="Times New Roman" w:hAnsi="Times New Roman" w:cs="Times New Roman"/>
          <w:sz w:val="24"/>
          <w:szCs w:val="24"/>
        </w:rPr>
      </w:pPr>
      <w:r>
        <w:rPr>
          <w:rFonts w:ascii="Times New Roman" w:hAnsi="Times New Roman" w:cs="Times New Roman"/>
          <w:sz w:val="24"/>
          <w:szCs w:val="24"/>
        </w:rPr>
        <w:t>(Eileen Ramirez, Santiago Bose Gone Haunting)</w:t>
      </w:r>
    </w:p>
    <w:p w:rsidR="00AF21A5" w:rsidRPr="00AF21A5" w:rsidRDefault="00AF21A5" w:rsidP="000E28C0">
      <w:pPr>
        <w:pStyle w:val="NoSpacing"/>
        <w:rPr>
          <w:rFonts w:ascii="Times New Roman" w:hAnsi="Times New Roman" w:cs="Times New Roman"/>
          <w:sz w:val="24"/>
          <w:szCs w:val="24"/>
        </w:rPr>
      </w:pPr>
    </w:p>
    <w:p w:rsidR="00AF21A5" w:rsidRDefault="00583EC6" w:rsidP="000E28C0">
      <w:pPr>
        <w:pStyle w:val="NoSpacing"/>
        <w:rPr>
          <w:rFonts w:ascii="Times New Roman" w:hAnsi="Times New Roman" w:cs="Times New Roman"/>
          <w:sz w:val="24"/>
          <w:szCs w:val="24"/>
        </w:rPr>
      </w:pPr>
      <w:hyperlink r:id="rId13" w:history="1">
        <w:r w:rsidR="00AF21A5" w:rsidRPr="00371AB0">
          <w:rPr>
            <w:rStyle w:val="Hyperlink"/>
            <w:rFonts w:ascii="Times New Roman" w:hAnsi="Times New Roman" w:cs="Times New Roman"/>
            <w:sz w:val="24"/>
            <w:szCs w:val="24"/>
          </w:rPr>
          <w:t>http://artasiamerica.org/artist/detail/86</w:t>
        </w:r>
      </w:hyperlink>
    </w:p>
    <w:p w:rsidR="00AF21A5" w:rsidRDefault="00756030" w:rsidP="000E28C0">
      <w:pPr>
        <w:pStyle w:val="NoSpacing"/>
        <w:rPr>
          <w:rFonts w:ascii="Times New Roman" w:hAnsi="Times New Roman" w:cs="Times New Roman"/>
          <w:sz w:val="24"/>
          <w:szCs w:val="24"/>
        </w:rPr>
      </w:pPr>
      <w:r>
        <w:rPr>
          <w:rFonts w:ascii="Times New Roman" w:hAnsi="Times New Roman" w:cs="Times New Roman"/>
          <w:sz w:val="24"/>
          <w:szCs w:val="24"/>
        </w:rPr>
        <w:t>(Artist profile,</w:t>
      </w:r>
      <w:r w:rsidR="00AF21A5">
        <w:rPr>
          <w:rFonts w:ascii="Times New Roman" w:hAnsi="Times New Roman" w:cs="Times New Roman"/>
          <w:sz w:val="24"/>
          <w:szCs w:val="24"/>
        </w:rPr>
        <w:t xml:space="preserve"> Asia</w:t>
      </w:r>
      <w:r>
        <w:rPr>
          <w:rFonts w:ascii="Times New Roman" w:hAnsi="Times New Roman" w:cs="Times New Roman"/>
          <w:sz w:val="24"/>
          <w:szCs w:val="24"/>
        </w:rPr>
        <w:t>n</w:t>
      </w:r>
      <w:r w:rsidR="00AF21A5">
        <w:rPr>
          <w:rFonts w:ascii="Times New Roman" w:hAnsi="Times New Roman" w:cs="Times New Roman"/>
          <w:sz w:val="24"/>
          <w:szCs w:val="24"/>
        </w:rPr>
        <w:t xml:space="preserve"> America</w:t>
      </w:r>
      <w:r>
        <w:rPr>
          <w:rFonts w:ascii="Times New Roman" w:hAnsi="Times New Roman" w:cs="Times New Roman"/>
          <w:sz w:val="24"/>
          <w:szCs w:val="24"/>
        </w:rPr>
        <w:t>n Arts Centre</w:t>
      </w:r>
      <w:r w:rsidR="00AF21A5">
        <w:rPr>
          <w:rFonts w:ascii="Times New Roman" w:hAnsi="Times New Roman" w:cs="Times New Roman"/>
          <w:sz w:val="24"/>
          <w:szCs w:val="24"/>
        </w:rPr>
        <w:t xml:space="preserve"> with a comprehensive set of related resource)</w:t>
      </w:r>
    </w:p>
    <w:p w:rsidR="00756030" w:rsidRDefault="00756030" w:rsidP="000E28C0">
      <w:pPr>
        <w:pStyle w:val="NoSpacing"/>
        <w:rPr>
          <w:rFonts w:ascii="Times New Roman" w:hAnsi="Times New Roman" w:cs="Times New Roman"/>
          <w:sz w:val="24"/>
          <w:szCs w:val="24"/>
        </w:rPr>
      </w:pPr>
    </w:p>
    <w:p w:rsidR="00756030" w:rsidRDefault="00583EC6" w:rsidP="000E28C0">
      <w:pPr>
        <w:pStyle w:val="NoSpacing"/>
        <w:rPr>
          <w:rFonts w:ascii="Times New Roman" w:hAnsi="Times New Roman" w:cs="Times New Roman"/>
          <w:sz w:val="24"/>
          <w:szCs w:val="24"/>
        </w:rPr>
      </w:pPr>
      <w:hyperlink r:id="rId14" w:history="1">
        <w:r w:rsidR="00756030" w:rsidRPr="00371AB0">
          <w:rPr>
            <w:rStyle w:val="Hyperlink"/>
            <w:rFonts w:ascii="Times New Roman" w:hAnsi="Times New Roman" w:cs="Times New Roman"/>
            <w:sz w:val="24"/>
            <w:szCs w:val="24"/>
          </w:rPr>
          <w:t>http://yuchengcomuseum.org/art-exhibits/remix-santiago-bose/</w:t>
        </w:r>
      </w:hyperlink>
    </w:p>
    <w:p w:rsidR="00756030" w:rsidRDefault="00756030" w:rsidP="000E28C0">
      <w:pPr>
        <w:pStyle w:val="NoSpacing"/>
        <w:rPr>
          <w:rFonts w:ascii="Times New Roman" w:hAnsi="Times New Roman" w:cs="Times New Roman"/>
          <w:sz w:val="24"/>
          <w:szCs w:val="24"/>
        </w:rPr>
      </w:pPr>
      <w:r>
        <w:rPr>
          <w:rFonts w:ascii="Times New Roman" w:hAnsi="Times New Roman" w:cs="Times New Roman"/>
          <w:sz w:val="24"/>
          <w:szCs w:val="24"/>
        </w:rPr>
        <w:t>(Exhibition Press for Remix)</w:t>
      </w:r>
    </w:p>
    <w:p w:rsidR="00756030" w:rsidRDefault="00756030" w:rsidP="000E28C0">
      <w:pPr>
        <w:pStyle w:val="NoSpacing"/>
        <w:rPr>
          <w:rFonts w:ascii="Times New Roman" w:hAnsi="Times New Roman" w:cs="Times New Roman"/>
          <w:sz w:val="24"/>
          <w:szCs w:val="24"/>
        </w:rPr>
      </w:pPr>
    </w:p>
    <w:p w:rsidR="00756030" w:rsidRDefault="00756030" w:rsidP="000E28C0">
      <w:pPr>
        <w:pStyle w:val="NoSpacing"/>
        <w:rPr>
          <w:rFonts w:ascii="Times New Roman" w:hAnsi="Times New Roman" w:cs="Times New Roman"/>
          <w:sz w:val="24"/>
          <w:szCs w:val="24"/>
        </w:rPr>
      </w:pPr>
    </w:p>
    <w:p w:rsidR="00AF21A5" w:rsidRDefault="00AF21A5" w:rsidP="000E28C0">
      <w:pPr>
        <w:pStyle w:val="NoSpacing"/>
        <w:rPr>
          <w:rFonts w:ascii="Times New Roman" w:hAnsi="Times New Roman" w:cs="Times New Roman"/>
          <w:sz w:val="24"/>
          <w:szCs w:val="24"/>
        </w:rPr>
      </w:pPr>
    </w:p>
    <w:p w:rsidR="00AF21A5" w:rsidRPr="00AF21A5" w:rsidRDefault="00AF21A5" w:rsidP="000E28C0">
      <w:pPr>
        <w:pStyle w:val="NoSpacing"/>
        <w:rPr>
          <w:rFonts w:ascii="Times New Roman" w:hAnsi="Times New Roman" w:cs="Times New Roman"/>
          <w:sz w:val="24"/>
          <w:szCs w:val="24"/>
        </w:rPr>
      </w:pPr>
    </w:p>
    <w:p w:rsidR="00080374" w:rsidRDefault="00080374" w:rsidP="000E28C0">
      <w:pPr>
        <w:pStyle w:val="NoSpacing"/>
        <w:rPr>
          <w:rFonts w:ascii="Times New Roman" w:hAnsi="Times New Roman" w:cs="Times New Roman"/>
          <w:sz w:val="24"/>
          <w:szCs w:val="24"/>
        </w:rPr>
      </w:pPr>
    </w:p>
    <w:p w:rsidR="00080374" w:rsidRPr="000E28C0" w:rsidRDefault="00080374" w:rsidP="000E28C0">
      <w:pPr>
        <w:pStyle w:val="NoSpacing"/>
        <w:rPr>
          <w:rFonts w:ascii="Times New Roman" w:hAnsi="Times New Roman" w:cs="Times New Roman"/>
          <w:sz w:val="24"/>
          <w:szCs w:val="24"/>
        </w:rPr>
      </w:pPr>
    </w:p>
    <w:sectPr w:rsidR="00080374" w:rsidRPr="000E28C0" w:rsidSect="00EB02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EC6" w:rsidRDefault="00583EC6" w:rsidP="00756030">
      <w:pPr>
        <w:spacing w:after="0" w:line="240" w:lineRule="auto"/>
      </w:pPr>
      <w:r>
        <w:separator/>
      </w:r>
    </w:p>
  </w:endnote>
  <w:endnote w:type="continuationSeparator" w:id="0">
    <w:p w:rsidR="00583EC6" w:rsidRDefault="00583EC6" w:rsidP="00756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EC6" w:rsidRDefault="00583EC6" w:rsidP="00756030">
      <w:pPr>
        <w:spacing w:after="0" w:line="240" w:lineRule="auto"/>
      </w:pPr>
      <w:r>
        <w:separator/>
      </w:r>
    </w:p>
  </w:footnote>
  <w:footnote w:type="continuationSeparator" w:id="0">
    <w:p w:rsidR="00583EC6" w:rsidRDefault="00583EC6" w:rsidP="007560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A44"/>
    <w:rsid w:val="00080374"/>
    <w:rsid w:val="000E28C0"/>
    <w:rsid w:val="00260D20"/>
    <w:rsid w:val="00352327"/>
    <w:rsid w:val="00435243"/>
    <w:rsid w:val="004425DA"/>
    <w:rsid w:val="00583EC6"/>
    <w:rsid w:val="00672E37"/>
    <w:rsid w:val="00756030"/>
    <w:rsid w:val="007D3A44"/>
    <w:rsid w:val="00891ACB"/>
    <w:rsid w:val="009904B4"/>
    <w:rsid w:val="009B7379"/>
    <w:rsid w:val="00AF21A5"/>
    <w:rsid w:val="00B878AA"/>
    <w:rsid w:val="00CE6C94"/>
    <w:rsid w:val="00D116FD"/>
    <w:rsid w:val="00D31BC1"/>
    <w:rsid w:val="00D469FB"/>
    <w:rsid w:val="00D73F15"/>
    <w:rsid w:val="00D960C1"/>
    <w:rsid w:val="00EB02C5"/>
    <w:rsid w:val="00FA7DB6"/>
    <w:rsid w:val="00FE0F9B"/>
    <w:rsid w:val="00FE60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3A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3A4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E28C0"/>
    <w:pPr>
      <w:spacing w:after="0" w:line="240" w:lineRule="auto"/>
    </w:pPr>
  </w:style>
  <w:style w:type="character" w:styleId="Hyperlink">
    <w:name w:val="Hyperlink"/>
    <w:basedOn w:val="DefaultParagraphFont"/>
    <w:uiPriority w:val="99"/>
    <w:unhideWhenUsed/>
    <w:rsid w:val="00AF21A5"/>
    <w:rPr>
      <w:color w:val="0000FF" w:themeColor="hyperlink"/>
      <w:u w:val="single"/>
    </w:rPr>
  </w:style>
  <w:style w:type="paragraph" w:styleId="Header">
    <w:name w:val="header"/>
    <w:basedOn w:val="Normal"/>
    <w:link w:val="HeaderChar"/>
    <w:uiPriority w:val="99"/>
    <w:unhideWhenUsed/>
    <w:rsid w:val="00756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030"/>
  </w:style>
  <w:style w:type="paragraph" w:styleId="Footer">
    <w:name w:val="footer"/>
    <w:basedOn w:val="Normal"/>
    <w:link w:val="FooterChar"/>
    <w:uiPriority w:val="99"/>
    <w:unhideWhenUsed/>
    <w:rsid w:val="007560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030"/>
  </w:style>
  <w:style w:type="paragraph" w:styleId="BalloonText">
    <w:name w:val="Balloon Text"/>
    <w:basedOn w:val="Normal"/>
    <w:link w:val="BalloonTextChar"/>
    <w:uiPriority w:val="99"/>
    <w:semiHidden/>
    <w:unhideWhenUsed/>
    <w:rsid w:val="0035232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52327"/>
    <w:rPr>
      <w:rFonts w:ascii="Lucida Grande" w:hAnsi="Lucida Grande"/>
      <w:sz w:val="18"/>
      <w:szCs w:val="18"/>
    </w:rPr>
  </w:style>
  <w:style w:type="character" w:styleId="FollowedHyperlink">
    <w:name w:val="FollowedHyperlink"/>
    <w:basedOn w:val="DefaultParagraphFont"/>
    <w:uiPriority w:val="99"/>
    <w:semiHidden/>
    <w:unhideWhenUsed/>
    <w:rsid w:val="00FE60B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3A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3A4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E28C0"/>
    <w:pPr>
      <w:spacing w:after="0" w:line="240" w:lineRule="auto"/>
    </w:pPr>
  </w:style>
  <w:style w:type="character" w:styleId="Hyperlink">
    <w:name w:val="Hyperlink"/>
    <w:basedOn w:val="DefaultParagraphFont"/>
    <w:uiPriority w:val="99"/>
    <w:unhideWhenUsed/>
    <w:rsid w:val="00AF21A5"/>
    <w:rPr>
      <w:color w:val="0000FF" w:themeColor="hyperlink"/>
      <w:u w:val="single"/>
    </w:rPr>
  </w:style>
  <w:style w:type="paragraph" w:styleId="Header">
    <w:name w:val="header"/>
    <w:basedOn w:val="Normal"/>
    <w:link w:val="HeaderChar"/>
    <w:uiPriority w:val="99"/>
    <w:unhideWhenUsed/>
    <w:rsid w:val="00756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030"/>
  </w:style>
  <w:style w:type="paragraph" w:styleId="Footer">
    <w:name w:val="footer"/>
    <w:basedOn w:val="Normal"/>
    <w:link w:val="FooterChar"/>
    <w:uiPriority w:val="99"/>
    <w:unhideWhenUsed/>
    <w:rsid w:val="007560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030"/>
  </w:style>
  <w:style w:type="paragraph" w:styleId="BalloonText">
    <w:name w:val="Balloon Text"/>
    <w:basedOn w:val="Normal"/>
    <w:link w:val="BalloonTextChar"/>
    <w:uiPriority w:val="99"/>
    <w:semiHidden/>
    <w:unhideWhenUsed/>
    <w:rsid w:val="0035232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52327"/>
    <w:rPr>
      <w:rFonts w:ascii="Lucida Grande" w:hAnsi="Lucida Grande"/>
      <w:sz w:val="18"/>
      <w:szCs w:val="18"/>
    </w:rPr>
  </w:style>
  <w:style w:type="character" w:styleId="FollowedHyperlink">
    <w:name w:val="FollowedHyperlink"/>
    <w:basedOn w:val="DefaultParagraphFont"/>
    <w:uiPriority w:val="99"/>
    <w:semiHidden/>
    <w:unhideWhenUsed/>
    <w:rsid w:val="00FE60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usod.org/b1808/santi/santi.html" TargetMode="External"/><Relationship Id="rId13" Type="http://schemas.openxmlformats.org/officeDocument/2006/relationships/hyperlink" Target="http://artasiamerica.org/artist/detail/86"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c-artsmag.com/articles/detail.php?Title=Santiago+Bose++Gone+Haunting&amp;articleID=116"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lilledeshan.com/finding-santi/"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artlink.com.au/articles/2457/santiago-bose-1949-2002/" TargetMode="External"/><Relationship Id="rId4" Type="http://schemas.openxmlformats.org/officeDocument/2006/relationships/webSettings" Target="webSettings.xml"/><Relationship Id="rId9" Type="http://schemas.openxmlformats.org/officeDocument/2006/relationships/hyperlink" Target="http://www.anu.edu.au/hrc/research/WtoS/Hoffie2.pdf" TargetMode="External"/><Relationship Id="rId14" Type="http://schemas.openxmlformats.org/officeDocument/2006/relationships/hyperlink" Target="http://yuchengcomuseum.org/art-exhibits/remix-santiago-b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 Guazon</dc:creator>
  <cp:lastModifiedBy>doctor</cp:lastModifiedBy>
  <cp:revision>2</cp:revision>
  <cp:lastPrinted>2014-04-19T21:28:00Z</cp:lastPrinted>
  <dcterms:created xsi:type="dcterms:W3CDTF">2014-06-18T09:02:00Z</dcterms:created>
  <dcterms:modified xsi:type="dcterms:W3CDTF">2014-06-18T09:02:00Z</dcterms:modified>
</cp:coreProperties>
</file>