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D77840" w14:textId="77777777" w:rsidR="0027646B" w:rsidRDefault="00DC0A57">
      <w:pPr>
        <w:rPr>
          <w:rFonts w:asciiTheme="minorHAnsi" w:hAnsiTheme="minorHAnsi" w:cs="Calibri"/>
          <w:b/>
          <w:bCs/>
        </w:rPr>
      </w:pPr>
      <w:r w:rsidRPr="00CB4035">
        <w:rPr>
          <w:rFonts w:asciiTheme="minorHAnsi" w:hAnsiTheme="minorHAnsi" w:cs="Calibri"/>
          <w:b/>
          <w:bCs/>
        </w:rPr>
        <w:t xml:space="preserve">Agnon, </w:t>
      </w:r>
      <w:proofErr w:type="spellStart"/>
      <w:r w:rsidRPr="00CB4035">
        <w:rPr>
          <w:rFonts w:asciiTheme="minorHAnsi" w:hAnsiTheme="minorHAnsi" w:cs="Calibri"/>
          <w:b/>
          <w:bCs/>
        </w:rPr>
        <w:t>Shmuel</w:t>
      </w:r>
      <w:proofErr w:type="spellEnd"/>
      <w:r w:rsidRPr="00CB4035">
        <w:rPr>
          <w:rFonts w:asciiTheme="minorHAnsi" w:hAnsiTheme="minorHAnsi" w:cs="Calibri"/>
          <w:b/>
          <w:bCs/>
        </w:rPr>
        <w:t xml:space="preserve"> </w:t>
      </w:r>
      <w:proofErr w:type="spellStart"/>
      <w:r w:rsidRPr="00CB4035">
        <w:rPr>
          <w:rFonts w:asciiTheme="minorHAnsi" w:hAnsiTheme="minorHAnsi" w:cs="Calibri"/>
          <w:b/>
          <w:bCs/>
        </w:rPr>
        <w:t>Yosef</w:t>
      </w:r>
      <w:proofErr w:type="spellEnd"/>
      <w:r w:rsidRPr="00CB4035">
        <w:rPr>
          <w:rFonts w:asciiTheme="minorHAnsi" w:hAnsiTheme="minorHAnsi" w:cs="Calibri"/>
          <w:b/>
          <w:bCs/>
        </w:rPr>
        <w:t xml:space="preserve"> (1888–1970) </w:t>
      </w:r>
    </w:p>
    <w:p w14:paraId="6D47711E" w14:textId="77777777" w:rsidR="0027646B" w:rsidRDefault="0027646B">
      <w:pPr>
        <w:rPr>
          <w:rFonts w:asciiTheme="minorHAnsi" w:hAnsiTheme="minorHAnsi" w:cs="Calibri"/>
          <w:b/>
          <w:bCs/>
        </w:rPr>
      </w:pPr>
    </w:p>
    <w:p w14:paraId="6A279C26" w14:textId="68CB70D3" w:rsidR="00DC0A57" w:rsidRPr="00CB4035" w:rsidRDefault="00DC0A57">
      <w:pPr>
        <w:rPr>
          <w:rFonts w:asciiTheme="minorHAnsi" w:hAnsiTheme="minorHAnsi" w:cs="Calibri"/>
        </w:rPr>
      </w:pPr>
      <w:r w:rsidRPr="00CB4035">
        <w:rPr>
          <w:rFonts w:asciiTheme="minorHAnsi" w:hAnsiTheme="minorHAnsi" w:cs="Calibri"/>
        </w:rPr>
        <w:t xml:space="preserve">Nobel laureate </w:t>
      </w:r>
      <w:proofErr w:type="spellStart"/>
      <w:r w:rsidRPr="00CB4035">
        <w:rPr>
          <w:rFonts w:asciiTheme="minorHAnsi" w:hAnsiTheme="minorHAnsi" w:cs="Calibri"/>
        </w:rPr>
        <w:t>Shmuel</w:t>
      </w:r>
      <w:proofErr w:type="spellEnd"/>
      <w:r w:rsidRPr="00CB4035">
        <w:rPr>
          <w:rFonts w:asciiTheme="minorHAnsi" w:hAnsiTheme="minorHAnsi" w:cs="Calibri"/>
        </w:rPr>
        <w:t xml:space="preserve"> </w:t>
      </w:r>
      <w:proofErr w:type="spellStart"/>
      <w:r w:rsidRPr="00CB4035">
        <w:rPr>
          <w:rFonts w:asciiTheme="minorHAnsi" w:hAnsiTheme="minorHAnsi" w:cs="Calibri"/>
        </w:rPr>
        <w:t>Yosef</w:t>
      </w:r>
      <w:proofErr w:type="spellEnd"/>
      <w:r w:rsidRPr="00CB4035">
        <w:rPr>
          <w:rFonts w:asciiTheme="minorHAnsi" w:hAnsiTheme="minorHAnsi" w:cs="Calibri"/>
        </w:rPr>
        <w:t xml:space="preserve"> Agnon is perhaps the most prominent figure of modern Jewish and Hebrew prose. Born as </w:t>
      </w:r>
      <w:proofErr w:type="spellStart"/>
      <w:r w:rsidRPr="00CB4035">
        <w:rPr>
          <w:rFonts w:asciiTheme="minorHAnsi" w:hAnsiTheme="minorHAnsi" w:cs="Calibri"/>
        </w:rPr>
        <w:t>Shmuel</w:t>
      </w:r>
      <w:proofErr w:type="spellEnd"/>
      <w:r w:rsidRPr="00CB4035">
        <w:rPr>
          <w:rFonts w:asciiTheme="minorHAnsi" w:hAnsiTheme="minorHAnsi" w:cs="Calibri"/>
        </w:rPr>
        <w:t xml:space="preserve"> </w:t>
      </w:r>
      <w:proofErr w:type="spellStart"/>
      <w:r w:rsidRPr="00CB4035">
        <w:rPr>
          <w:rFonts w:asciiTheme="minorHAnsi" w:hAnsiTheme="minorHAnsi" w:cs="Calibri"/>
        </w:rPr>
        <w:t>Yosef</w:t>
      </w:r>
      <w:proofErr w:type="spellEnd"/>
      <w:r w:rsidRPr="00CB4035">
        <w:rPr>
          <w:rFonts w:asciiTheme="minorHAnsi" w:hAnsiTheme="minorHAnsi" w:cs="Calibri"/>
        </w:rPr>
        <w:t xml:space="preserve"> </w:t>
      </w:r>
      <w:proofErr w:type="spellStart"/>
      <w:r w:rsidRPr="00CB4035">
        <w:rPr>
          <w:rFonts w:asciiTheme="minorHAnsi" w:hAnsiTheme="minorHAnsi" w:cs="Calibri"/>
        </w:rPr>
        <w:t>Czaczkes</w:t>
      </w:r>
      <w:proofErr w:type="spellEnd"/>
      <w:r w:rsidRPr="00CB4035">
        <w:rPr>
          <w:rFonts w:asciiTheme="minorHAnsi" w:hAnsiTheme="minorHAnsi" w:cs="Calibri"/>
        </w:rPr>
        <w:t xml:space="preserve"> in the city of </w:t>
      </w:r>
      <w:proofErr w:type="spellStart"/>
      <w:r w:rsidRPr="00CB4035">
        <w:rPr>
          <w:rFonts w:asciiTheme="minorHAnsi" w:hAnsiTheme="minorHAnsi" w:cs="Calibri"/>
        </w:rPr>
        <w:t>Buczacz</w:t>
      </w:r>
      <w:proofErr w:type="spellEnd"/>
      <w:r w:rsidRPr="00CB4035">
        <w:rPr>
          <w:rFonts w:asciiTheme="minorHAnsi" w:hAnsiTheme="minorHAnsi" w:cs="Calibri"/>
        </w:rPr>
        <w:t xml:space="preserve"> in Galicia (now Ukraine), Agnon wrote numerous stories, novellas</w:t>
      </w:r>
      <w:r w:rsidR="0027646B">
        <w:rPr>
          <w:rFonts w:asciiTheme="minorHAnsi" w:hAnsiTheme="minorHAnsi" w:cs="Calibri"/>
        </w:rPr>
        <w:t>,</w:t>
      </w:r>
      <w:r w:rsidRPr="00CB4035">
        <w:rPr>
          <w:rFonts w:asciiTheme="minorHAnsi" w:hAnsiTheme="minorHAnsi" w:cs="Calibri"/>
        </w:rPr>
        <w:t xml:space="preserve"> and novels, which have become the subject of extensive academic research. </w:t>
      </w:r>
    </w:p>
    <w:p w14:paraId="0C9E3DB7" w14:textId="6C665720" w:rsidR="00DC0A57" w:rsidRPr="00CB4035" w:rsidRDefault="00DC0A57">
      <w:pPr>
        <w:rPr>
          <w:rFonts w:asciiTheme="minorHAnsi" w:hAnsiTheme="minorHAnsi" w:cs="Calibri"/>
        </w:rPr>
      </w:pPr>
      <w:r w:rsidRPr="00CB4035">
        <w:rPr>
          <w:rFonts w:asciiTheme="minorHAnsi" w:hAnsiTheme="minorHAnsi" w:cs="Calibri"/>
        </w:rPr>
        <w:t>Agnon’s prose can be characterised as constantly struggling to present modern themes in a classical Jewish form. He was committed to the traditional text in all formal aspects: language, genre, style</w:t>
      </w:r>
      <w:r w:rsidR="00F1030D">
        <w:rPr>
          <w:rFonts w:asciiTheme="minorHAnsi" w:hAnsiTheme="minorHAnsi" w:cs="Calibri"/>
        </w:rPr>
        <w:t>,</w:t>
      </w:r>
      <w:r w:rsidRPr="00CB4035">
        <w:rPr>
          <w:rFonts w:asciiTheme="minorHAnsi" w:hAnsiTheme="minorHAnsi" w:cs="Calibri"/>
        </w:rPr>
        <w:t xml:space="preserve"> and even structure.  And yet he was innovative and </w:t>
      </w:r>
      <w:r w:rsidRPr="00FB3E1D">
        <w:rPr>
          <w:rFonts w:asciiTheme="minorHAnsi" w:hAnsiTheme="minorHAnsi" w:cs="Calibri"/>
        </w:rPr>
        <w:t>ground</w:t>
      </w:r>
      <w:del w:id="0" w:author="Elizabeth Northup" w:date="2013-09-26T14:47:00Z">
        <w:r w:rsidRPr="00FB3E1D" w:rsidDel="00FB3E1D">
          <w:rPr>
            <w:rFonts w:asciiTheme="minorHAnsi" w:hAnsiTheme="minorHAnsi" w:cs="Calibri"/>
          </w:rPr>
          <w:delText>-</w:delText>
        </w:r>
      </w:del>
      <w:r w:rsidRPr="00FB3E1D">
        <w:rPr>
          <w:rFonts w:asciiTheme="minorHAnsi" w:hAnsiTheme="minorHAnsi" w:cs="Calibri"/>
        </w:rPr>
        <w:t>breaking</w:t>
      </w:r>
      <w:r w:rsidRPr="00CB4035">
        <w:rPr>
          <w:rFonts w:asciiTheme="minorHAnsi" w:hAnsiTheme="minorHAnsi" w:cs="Calibri"/>
        </w:rPr>
        <w:t>, introducing a completely new concept of modern Jewish prose. In his work, h</w:t>
      </w:r>
      <w:r w:rsidR="00815C41">
        <w:rPr>
          <w:rFonts w:asciiTheme="minorHAnsi" w:hAnsiTheme="minorHAnsi" w:cs="Calibri"/>
        </w:rPr>
        <w:t>e combined realism with fantasy and</w:t>
      </w:r>
      <w:r w:rsidRPr="00CB4035">
        <w:rPr>
          <w:rFonts w:asciiTheme="minorHAnsi" w:hAnsiTheme="minorHAnsi" w:cs="Calibri"/>
        </w:rPr>
        <w:t xml:space="preserve"> surreal imagery with harshly ironic criticism of contemporary Jewish society in both Palestine and Europe. The traditional tone of his work makes it seem harmonic, even naive; yet, as famous Agnon scholar Baruch </w:t>
      </w:r>
      <w:proofErr w:type="spellStart"/>
      <w:r w:rsidR="00202A09" w:rsidRPr="00202A09">
        <w:rPr>
          <w:rFonts w:asciiTheme="minorHAnsi" w:hAnsiTheme="minorHAnsi" w:cs="Helvetica"/>
          <w:bCs/>
          <w:lang w:eastAsia="zh-TW"/>
        </w:rPr>
        <w:t>Kurzweil</w:t>
      </w:r>
      <w:proofErr w:type="spellEnd"/>
      <w:r w:rsidRPr="00CB4035">
        <w:rPr>
          <w:rFonts w:asciiTheme="minorHAnsi" w:hAnsiTheme="minorHAnsi" w:cs="Calibri"/>
        </w:rPr>
        <w:t xml:space="preserve"> has argued, this cover hides a stormy and all-encompassing modernism (19</w:t>
      </w:r>
      <w:r w:rsidRPr="00CB4035">
        <w:rPr>
          <w:rFonts w:asciiTheme="minorHAnsi" w:eastAsia="Times New Roman" w:hAnsiTheme="minorHAnsi" w:cs="Times New Roman"/>
        </w:rPr>
        <w:t>63</w:t>
      </w:r>
      <w:r w:rsidRPr="00CB4035">
        <w:rPr>
          <w:rFonts w:asciiTheme="minorHAnsi" w:hAnsiTheme="minorHAnsi" w:cs="Calibri"/>
        </w:rPr>
        <w:t xml:space="preserve">, 6). </w:t>
      </w:r>
    </w:p>
    <w:p w14:paraId="2DB25C24" w14:textId="1A499B5F" w:rsidR="00DC0A57" w:rsidRDefault="002D0CE3">
      <w:pPr>
        <w:rPr>
          <w:rFonts w:asciiTheme="minorHAnsi" w:hAnsiTheme="minorHAnsi" w:cs="Calibri"/>
        </w:rPr>
      </w:pPr>
      <w:r>
        <w:rPr>
          <w:rFonts w:asciiTheme="minorHAnsi" w:hAnsiTheme="minorHAnsi" w:cs="Calibri"/>
          <w:noProof/>
        </w:rPr>
        <w:drawing>
          <wp:inline distT="0" distB="0" distL="0" distR="0" wp14:anchorId="6B600C7B" wp14:editId="7041759A">
            <wp:extent cx="685800" cy="846455"/>
            <wp:effectExtent l="0" t="0" r="0" b="0"/>
            <wp:docPr id="1" name="Picture 1" descr="Macintosh HD:Users:netastahl:Desktop:200px-Agn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etastahl:Desktop:200px-Agn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846455"/>
                    </a:xfrm>
                    <a:prstGeom prst="rect">
                      <a:avLst/>
                    </a:prstGeom>
                    <a:noFill/>
                    <a:ln>
                      <a:noFill/>
                    </a:ln>
                  </pic:spPr>
                </pic:pic>
              </a:graphicData>
            </a:graphic>
          </wp:inline>
        </w:drawing>
      </w:r>
      <w:r>
        <w:rPr>
          <w:rFonts w:asciiTheme="minorHAnsi" w:hAnsiTheme="minorHAnsi" w:cs="Calibri"/>
          <w:noProof/>
        </w:rPr>
        <w:drawing>
          <wp:inline distT="0" distB="0" distL="0" distR="0" wp14:anchorId="5ECBB54E" wp14:editId="147E363E">
            <wp:extent cx="3225800" cy="2387600"/>
            <wp:effectExtent l="0" t="0" r="0" b="0"/>
            <wp:docPr id="2" name="Picture 2" descr="Macintosh HD:Users:netastahl:Desktop:AgnonPortra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etastahl:Desktop:AgnonPortrai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5800" cy="2387600"/>
                    </a:xfrm>
                    <a:prstGeom prst="rect">
                      <a:avLst/>
                    </a:prstGeom>
                    <a:noFill/>
                    <a:ln>
                      <a:noFill/>
                    </a:ln>
                  </pic:spPr>
                </pic:pic>
              </a:graphicData>
            </a:graphic>
          </wp:inline>
        </w:drawing>
      </w:r>
    </w:p>
    <w:p w14:paraId="47E51BB2" w14:textId="66B4BE50" w:rsidR="00815C41" w:rsidRPr="00CB4035" w:rsidRDefault="00815C41">
      <w:pPr>
        <w:rPr>
          <w:rFonts w:asciiTheme="minorHAnsi" w:hAnsiTheme="minorHAnsi" w:cs="Calibri"/>
        </w:rPr>
      </w:pPr>
      <w:r>
        <w:rPr>
          <w:rFonts w:asciiTheme="minorHAnsi" w:hAnsiTheme="minorHAnsi" w:cs="Calibri"/>
        </w:rPr>
        <w:t>[agnon1.jpg]</w:t>
      </w:r>
      <w:r>
        <w:rPr>
          <w:rFonts w:asciiTheme="minorHAnsi" w:hAnsiTheme="minorHAnsi" w:cs="Calibri"/>
        </w:rPr>
        <w:tab/>
        <w:t>[</w:t>
      </w:r>
      <w:proofErr w:type="gramStart"/>
      <w:r>
        <w:rPr>
          <w:rFonts w:asciiTheme="minorHAnsi" w:hAnsiTheme="minorHAnsi" w:cs="Calibri"/>
        </w:rPr>
        <w:t>agnon2.jpg</w:t>
      </w:r>
      <w:proofErr w:type="gramEnd"/>
      <w:r>
        <w:rPr>
          <w:rFonts w:asciiTheme="minorHAnsi" w:hAnsiTheme="minorHAnsi" w:cs="Calibri"/>
        </w:rPr>
        <w:t>]</w:t>
      </w:r>
    </w:p>
    <w:p w14:paraId="2E858F92" w14:textId="77777777" w:rsidR="00DC0A57" w:rsidRPr="00CB4035" w:rsidRDefault="00DC0A57">
      <w:pPr>
        <w:rPr>
          <w:rFonts w:asciiTheme="minorHAnsi" w:hAnsiTheme="minorHAnsi" w:cs="Calibri"/>
        </w:rPr>
      </w:pPr>
      <w:r w:rsidRPr="00CB4035">
        <w:rPr>
          <w:rFonts w:asciiTheme="minorHAnsi" w:hAnsiTheme="minorHAnsi" w:cs="Calibri"/>
        </w:rPr>
        <w:t>*************</w:t>
      </w:r>
    </w:p>
    <w:p w14:paraId="54E19A3F" w14:textId="297E12EB" w:rsidR="00DC0A57" w:rsidRPr="00CB4035" w:rsidRDefault="00DC0A57">
      <w:pPr>
        <w:rPr>
          <w:rFonts w:asciiTheme="minorHAnsi" w:hAnsiTheme="minorHAnsi" w:cs="Calibri"/>
        </w:rPr>
      </w:pPr>
      <w:r w:rsidRPr="00CB4035">
        <w:rPr>
          <w:rFonts w:asciiTheme="minorHAnsi" w:hAnsiTheme="minorHAnsi" w:cs="Calibri"/>
        </w:rPr>
        <w:t>Agnon began publishing poetry and short stories in</w:t>
      </w:r>
      <w:r w:rsidR="00202A09">
        <w:rPr>
          <w:rFonts w:asciiTheme="minorHAnsi" w:hAnsiTheme="minorHAnsi" w:cs="Calibri" w:hint="cs"/>
          <w:lang w:bidi="he-IL"/>
        </w:rPr>
        <w:t xml:space="preserve"> </w:t>
      </w:r>
      <w:r w:rsidR="00202A09">
        <w:rPr>
          <w:rFonts w:asciiTheme="minorHAnsi" w:hAnsiTheme="minorHAnsi" w:cs="Calibri"/>
          <w:lang w:bidi="he-IL"/>
        </w:rPr>
        <w:t>Hebrew and Yiddish in</w:t>
      </w:r>
      <w:r w:rsidR="00C47829">
        <w:rPr>
          <w:rFonts w:asciiTheme="minorHAnsi" w:hAnsiTheme="minorHAnsi" w:cs="Calibri"/>
        </w:rPr>
        <w:t xml:space="preserve"> his teens, </w:t>
      </w:r>
      <w:r w:rsidR="00C47829" w:rsidRPr="00FB3E1D">
        <w:rPr>
          <w:rFonts w:asciiTheme="minorHAnsi" w:hAnsiTheme="minorHAnsi" w:cs="Calibri"/>
        </w:rPr>
        <w:t>but it was his</w:t>
      </w:r>
      <w:r w:rsidRPr="00FB3E1D">
        <w:rPr>
          <w:rFonts w:asciiTheme="minorHAnsi" w:hAnsiTheme="minorHAnsi" w:cs="Calibri"/>
        </w:rPr>
        <w:t xml:space="preserve"> first story</w:t>
      </w:r>
      <w:ins w:id="1" w:author="Elizabeth Northup" w:date="2013-09-26T15:05:00Z">
        <w:r w:rsidR="006042AE">
          <w:rPr>
            <w:rFonts w:asciiTheme="minorHAnsi" w:hAnsiTheme="minorHAnsi" w:cs="Calibri"/>
          </w:rPr>
          <w:t>, ‘</w:t>
        </w:r>
        <w:proofErr w:type="spellStart"/>
        <w:r w:rsidR="006042AE">
          <w:rPr>
            <w:rFonts w:asciiTheme="minorHAnsi" w:hAnsiTheme="minorHAnsi" w:cs="Calibri"/>
          </w:rPr>
          <w:t>Agunot</w:t>
        </w:r>
        <w:proofErr w:type="spellEnd"/>
        <w:r w:rsidR="006042AE">
          <w:rPr>
            <w:rFonts w:asciiTheme="minorHAnsi" w:hAnsiTheme="minorHAnsi" w:cs="Calibri"/>
          </w:rPr>
          <w:t>,’</w:t>
        </w:r>
      </w:ins>
      <w:r w:rsidRPr="00FB3E1D">
        <w:rPr>
          <w:rFonts w:asciiTheme="minorHAnsi" w:hAnsiTheme="minorHAnsi" w:cs="Calibri"/>
        </w:rPr>
        <w:t xml:space="preserve"> to be published in Palestine (where he arrived in 1908), </w:t>
      </w:r>
      <w:del w:id="2" w:author="Elizabeth Northup" w:date="2013-09-26T14:57:00Z">
        <w:r w:rsidRPr="00C47829" w:rsidDel="00FB3E1D">
          <w:rPr>
            <w:rFonts w:asciiTheme="minorHAnsi" w:hAnsiTheme="minorHAnsi" w:cs="Calibri"/>
            <w:highlight w:val="yellow"/>
          </w:rPr>
          <w:delText>‘Agunot’,</w:delText>
        </w:r>
        <w:r w:rsidRPr="00CB4035" w:rsidDel="00FB3E1D">
          <w:rPr>
            <w:rFonts w:asciiTheme="minorHAnsi" w:hAnsiTheme="minorHAnsi" w:cs="Calibri"/>
          </w:rPr>
          <w:delText xml:space="preserve"> </w:delText>
        </w:r>
      </w:del>
      <w:r w:rsidRPr="00CB4035">
        <w:rPr>
          <w:rFonts w:asciiTheme="minorHAnsi" w:hAnsiTheme="minorHAnsi" w:cs="Calibri"/>
        </w:rPr>
        <w:t xml:space="preserve">that marked the beginning of the better-known part of his writing career. </w:t>
      </w:r>
      <w:r w:rsidR="00956735" w:rsidRPr="00CB4035">
        <w:rPr>
          <w:rFonts w:asciiTheme="minorHAnsi" w:hAnsiTheme="minorHAnsi" w:cs="Calibri"/>
        </w:rPr>
        <w:t>‘</w:t>
      </w:r>
      <w:proofErr w:type="spellStart"/>
      <w:r w:rsidR="00956735" w:rsidRPr="00CB4035">
        <w:rPr>
          <w:rFonts w:asciiTheme="minorHAnsi" w:hAnsiTheme="minorHAnsi" w:cs="Calibri"/>
        </w:rPr>
        <w:t>Agunot</w:t>
      </w:r>
      <w:proofErr w:type="spellEnd"/>
      <w:r w:rsidR="00956735" w:rsidRPr="00CB4035">
        <w:rPr>
          <w:rFonts w:asciiTheme="minorHAnsi" w:hAnsiTheme="minorHAnsi" w:cs="Calibri"/>
        </w:rPr>
        <w:t>’</w:t>
      </w:r>
      <w:r w:rsidRPr="00CB4035">
        <w:rPr>
          <w:rFonts w:asciiTheme="minorHAnsi" w:hAnsiTheme="minorHAnsi" w:cs="Calibri"/>
        </w:rPr>
        <w:t xml:space="preserve"> already included many of the themes that would be present throughout his work; its title and major theme became one of Agnon’s prevalent images, and was even adopted by the author as his last name. An </w:t>
      </w:r>
      <w:del w:id="3" w:author="Elizabeth Northup" w:date="2013-09-26T15:15:00Z">
        <w:r w:rsidRPr="00CB4035" w:rsidDel="008C793B">
          <w:rPr>
            <w:rFonts w:asciiTheme="minorHAnsi" w:hAnsiTheme="minorHAnsi" w:cs="Calibri"/>
          </w:rPr>
          <w:delText>‘</w:delText>
        </w:r>
      </w:del>
      <w:proofErr w:type="spellStart"/>
      <w:ins w:id="4" w:author="Elizabeth Northup" w:date="2013-09-26T15:15:00Z">
        <w:r w:rsidR="008C793B">
          <w:rPr>
            <w:rFonts w:asciiTheme="minorHAnsi" w:hAnsiTheme="minorHAnsi" w:cs="Calibri"/>
          </w:rPr>
          <w:t>a</w:t>
        </w:r>
      </w:ins>
      <w:del w:id="5" w:author="Elizabeth Northup" w:date="2013-09-26T15:15:00Z">
        <w:r w:rsidRPr="00CB4035" w:rsidDel="008C793B">
          <w:rPr>
            <w:rFonts w:asciiTheme="minorHAnsi" w:hAnsiTheme="minorHAnsi" w:cs="Calibri"/>
          </w:rPr>
          <w:delText>A</w:delText>
        </w:r>
      </w:del>
      <w:r w:rsidRPr="00CB4035">
        <w:rPr>
          <w:rFonts w:asciiTheme="minorHAnsi" w:hAnsiTheme="minorHAnsi" w:cs="Calibri"/>
        </w:rPr>
        <w:t>guna</w:t>
      </w:r>
      <w:proofErr w:type="spellEnd"/>
      <w:del w:id="6" w:author="Elizabeth Northup" w:date="2013-09-26T15:15:00Z">
        <w:r w:rsidRPr="00CB4035" w:rsidDel="008C793B">
          <w:rPr>
            <w:rFonts w:asciiTheme="minorHAnsi" w:hAnsiTheme="minorHAnsi" w:cs="Calibri"/>
          </w:rPr>
          <w:delText>’</w:delText>
        </w:r>
      </w:del>
      <w:r w:rsidRPr="00CB4035">
        <w:rPr>
          <w:rFonts w:asciiTheme="minorHAnsi" w:hAnsiTheme="minorHAnsi" w:cs="Calibri"/>
        </w:rPr>
        <w:t xml:space="preserve"> (the singular form of </w:t>
      </w:r>
      <w:del w:id="7" w:author="Elizabeth Northup" w:date="2013-09-26T15:15:00Z">
        <w:r w:rsidRPr="00CB4035" w:rsidDel="008C793B">
          <w:rPr>
            <w:rFonts w:asciiTheme="minorHAnsi" w:hAnsiTheme="minorHAnsi" w:cs="Calibri"/>
          </w:rPr>
          <w:delText>‘</w:delText>
        </w:r>
      </w:del>
      <w:proofErr w:type="spellStart"/>
      <w:ins w:id="8" w:author="Elizabeth Northup" w:date="2013-09-26T15:15:00Z">
        <w:r w:rsidR="008C793B">
          <w:rPr>
            <w:rFonts w:asciiTheme="minorHAnsi" w:hAnsiTheme="minorHAnsi" w:cs="Calibri"/>
          </w:rPr>
          <w:t>a</w:t>
        </w:r>
      </w:ins>
      <w:del w:id="9" w:author="Elizabeth Northup" w:date="2013-09-26T15:15:00Z">
        <w:r w:rsidRPr="00CB4035" w:rsidDel="008C793B">
          <w:rPr>
            <w:rFonts w:asciiTheme="minorHAnsi" w:hAnsiTheme="minorHAnsi" w:cs="Calibri"/>
          </w:rPr>
          <w:delText>A</w:delText>
        </w:r>
      </w:del>
      <w:r w:rsidRPr="00CB4035">
        <w:rPr>
          <w:rFonts w:asciiTheme="minorHAnsi" w:hAnsiTheme="minorHAnsi" w:cs="Calibri"/>
        </w:rPr>
        <w:t>gunot</w:t>
      </w:r>
      <w:proofErr w:type="spellEnd"/>
      <w:del w:id="10" w:author="Elizabeth Northup" w:date="2013-09-26T15:15:00Z">
        <w:r w:rsidRPr="00CB4035" w:rsidDel="008C793B">
          <w:rPr>
            <w:rFonts w:asciiTheme="minorHAnsi" w:hAnsiTheme="minorHAnsi" w:cs="Calibri"/>
          </w:rPr>
          <w:delText>’</w:delText>
        </w:r>
      </w:del>
      <w:r w:rsidRPr="00CB4035">
        <w:rPr>
          <w:rFonts w:asciiTheme="minorHAnsi" w:hAnsiTheme="minorHAnsi" w:cs="Calibri"/>
        </w:rPr>
        <w:t>) is a wo</w:t>
      </w:r>
      <w:r w:rsidR="00C47829">
        <w:rPr>
          <w:rFonts w:asciiTheme="minorHAnsi" w:hAnsiTheme="minorHAnsi" w:cs="Calibri"/>
        </w:rPr>
        <w:t>man who is not allowed to marry</w:t>
      </w:r>
      <w:r w:rsidRPr="00CB4035">
        <w:rPr>
          <w:rFonts w:asciiTheme="minorHAnsi" w:hAnsiTheme="minorHAnsi" w:cs="Calibri"/>
        </w:rPr>
        <w:t xml:space="preserve"> according to Jewish law, because she is bound to a husband who is absent, but who has not legally divorced her. This legal status became an important allegorical motive in Agnon’s work, as an allusion to the traditional relationship between God </w:t>
      </w:r>
      <w:r w:rsidR="00C47829">
        <w:rPr>
          <w:rFonts w:asciiTheme="minorHAnsi" w:hAnsiTheme="minorHAnsi" w:cs="Calibri"/>
        </w:rPr>
        <w:t>and the exiled people of Israel</w:t>
      </w:r>
      <w:r w:rsidRPr="00CB4035">
        <w:rPr>
          <w:rFonts w:asciiTheme="minorHAnsi" w:hAnsiTheme="minorHAnsi" w:cs="Calibri"/>
        </w:rPr>
        <w:t xml:space="preserve"> and as a representation of an existential state of longing, whether individual or national. Moreover, this theme is associated throughout his work with </w:t>
      </w:r>
      <w:r w:rsidRPr="00CB4035">
        <w:rPr>
          <w:rFonts w:asciiTheme="minorHAnsi" w:eastAsia="Times New Roman" w:hAnsiTheme="minorHAnsi" w:cs="Times New Roman"/>
        </w:rPr>
        <w:t>m</w:t>
      </w:r>
      <w:r w:rsidRPr="00CB4035">
        <w:rPr>
          <w:rFonts w:asciiTheme="minorHAnsi" w:hAnsiTheme="minorHAnsi" w:cs="Calibri"/>
        </w:rPr>
        <w:t>eta-poetic problems such as the tension between the aesthetic aspirations and the materialistic rea</w:t>
      </w:r>
      <w:r w:rsidR="00C47829">
        <w:rPr>
          <w:rFonts w:asciiTheme="minorHAnsi" w:hAnsiTheme="minorHAnsi" w:cs="Calibri"/>
        </w:rPr>
        <w:t>lity of the artist. In ‘</w:t>
      </w:r>
      <w:proofErr w:type="spellStart"/>
      <w:r w:rsidR="00C47829">
        <w:rPr>
          <w:rFonts w:asciiTheme="minorHAnsi" w:hAnsiTheme="minorHAnsi" w:cs="Calibri"/>
        </w:rPr>
        <w:t>Agunot</w:t>
      </w:r>
      <w:proofErr w:type="spellEnd"/>
      <w:r w:rsidR="00C47829">
        <w:rPr>
          <w:rFonts w:asciiTheme="minorHAnsi" w:hAnsiTheme="minorHAnsi" w:cs="Calibri"/>
        </w:rPr>
        <w:t>,’</w:t>
      </w:r>
      <w:r w:rsidRPr="00CB4035">
        <w:rPr>
          <w:rFonts w:asciiTheme="minorHAnsi" w:hAnsiTheme="minorHAnsi" w:cs="Calibri"/>
        </w:rPr>
        <w:t xml:space="preserve"> as in his later fiction, Agnon also alludes to other traditional genres, such as </w:t>
      </w:r>
      <w:proofErr w:type="gramStart"/>
      <w:r w:rsidRPr="00CB4035">
        <w:rPr>
          <w:rFonts w:asciiTheme="minorHAnsi" w:hAnsiTheme="minorHAnsi" w:cs="Calibri"/>
          <w:i/>
          <w:iCs/>
        </w:rPr>
        <w:t>midrash</w:t>
      </w:r>
      <w:proofErr w:type="gramEnd"/>
      <w:r w:rsidRPr="00CB4035">
        <w:rPr>
          <w:rFonts w:asciiTheme="minorHAnsi" w:eastAsia="Times New Roman" w:hAnsiTheme="minorHAnsi" w:cs="Times New Roman"/>
        </w:rPr>
        <w:t xml:space="preserve">, </w:t>
      </w:r>
      <w:r w:rsidRPr="00CB4035">
        <w:rPr>
          <w:rFonts w:asciiTheme="minorHAnsi" w:hAnsiTheme="minorHAnsi" w:cs="Calibri"/>
        </w:rPr>
        <w:t>Kabbalah</w:t>
      </w:r>
      <w:r w:rsidR="00C47829">
        <w:rPr>
          <w:rFonts w:asciiTheme="minorHAnsi" w:hAnsiTheme="minorHAnsi" w:cs="Calibri"/>
        </w:rPr>
        <w:t>,</w:t>
      </w:r>
      <w:r w:rsidRPr="00CB4035">
        <w:rPr>
          <w:rFonts w:asciiTheme="minorHAnsi" w:hAnsiTheme="minorHAnsi" w:cs="Times New Roman"/>
        </w:rPr>
        <w:t xml:space="preserve"> </w:t>
      </w:r>
      <w:r w:rsidRPr="00CB4035">
        <w:rPr>
          <w:rFonts w:asciiTheme="minorHAnsi" w:hAnsiTheme="minorHAnsi" w:cs="Calibri"/>
        </w:rPr>
        <w:t xml:space="preserve">and the Hassidic tale. </w:t>
      </w:r>
    </w:p>
    <w:p w14:paraId="6DE7444B" w14:textId="77777777" w:rsidR="00DC0A57" w:rsidRPr="00CB4035" w:rsidRDefault="00DC0A57">
      <w:pPr>
        <w:rPr>
          <w:rFonts w:asciiTheme="minorHAnsi" w:hAnsiTheme="minorHAnsi" w:cs="Calibri"/>
        </w:rPr>
      </w:pPr>
    </w:p>
    <w:p w14:paraId="5C33D02E" w14:textId="38D3ADDF" w:rsidR="00DC0A57" w:rsidRPr="00CB4035" w:rsidRDefault="00DC0A57">
      <w:pPr>
        <w:rPr>
          <w:rFonts w:asciiTheme="minorHAnsi" w:hAnsiTheme="minorHAnsi" w:cs="Calibri"/>
        </w:rPr>
      </w:pPr>
      <w:r w:rsidRPr="00CB4035">
        <w:rPr>
          <w:rFonts w:asciiTheme="minorHAnsi" w:hAnsiTheme="minorHAnsi" w:cs="Calibri"/>
        </w:rPr>
        <w:lastRenderedPageBreak/>
        <w:t xml:space="preserve">Agnon’s next major work and first novella, </w:t>
      </w:r>
      <w:r w:rsidRPr="00CB4035">
        <w:rPr>
          <w:rFonts w:asciiTheme="minorHAnsi" w:hAnsiTheme="minorHAnsi" w:cs="Calibri"/>
          <w:i/>
          <w:iCs/>
        </w:rPr>
        <w:t>Ve-haya he-akov le-mishor</w:t>
      </w:r>
      <w:r w:rsidRPr="00CB4035">
        <w:rPr>
          <w:rFonts w:asciiTheme="minorHAnsi" w:hAnsiTheme="minorHAnsi" w:cs="Calibri"/>
        </w:rPr>
        <w:t xml:space="preserve"> (</w:t>
      </w:r>
      <w:r w:rsidR="009D7EA3">
        <w:rPr>
          <w:rFonts w:asciiTheme="minorHAnsi" w:eastAsia="Times New Roman" w:hAnsiTheme="minorHAnsi"/>
          <w:i/>
        </w:rPr>
        <w:t>And The Crooked Shall be Made S</w:t>
      </w:r>
      <w:r w:rsidR="002B32CE" w:rsidRPr="009D7EA3">
        <w:rPr>
          <w:rFonts w:asciiTheme="minorHAnsi" w:eastAsia="Times New Roman" w:hAnsiTheme="minorHAnsi"/>
          <w:i/>
        </w:rPr>
        <w:t>traight</w:t>
      </w:r>
      <w:r w:rsidR="002B32CE" w:rsidRPr="00CB4035">
        <w:rPr>
          <w:rFonts w:asciiTheme="minorHAnsi" w:eastAsia="Times New Roman" w:hAnsiTheme="minorHAnsi"/>
        </w:rPr>
        <w:t>,</w:t>
      </w:r>
      <w:r w:rsidR="002B32CE" w:rsidRPr="00CB4035">
        <w:rPr>
          <w:rFonts w:asciiTheme="minorHAnsi" w:hAnsiTheme="minorHAnsi" w:cs="Calibri"/>
        </w:rPr>
        <w:t xml:space="preserve"> </w:t>
      </w:r>
      <w:r w:rsidRPr="00CB4035">
        <w:rPr>
          <w:rFonts w:asciiTheme="minorHAnsi" w:hAnsiTheme="minorHAnsi" w:cs="Calibri"/>
        </w:rPr>
        <w:t>1912),</w:t>
      </w:r>
      <w:r w:rsidR="00282E97" w:rsidRPr="00CB4035">
        <w:rPr>
          <w:rFonts w:asciiTheme="minorHAnsi" w:hAnsiTheme="minorHAnsi" w:cs="Calibri"/>
          <w:lang w:bidi="he-IL"/>
        </w:rPr>
        <w:t xml:space="preserve"> </w:t>
      </w:r>
      <w:r w:rsidR="002B32CE" w:rsidRPr="00CB4035">
        <w:rPr>
          <w:rFonts w:asciiTheme="minorHAnsi" w:hAnsiTheme="minorHAnsi" w:cs="Times New Roman"/>
          <w:lang w:bidi="he-IL"/>
        </w:rPr>
        <w:t xml:space="preserve">also </w:t>
      </w:r>
      <w:r w:rsidR="00F12D34" w:rsidRPr="002D0CE3">
        <w:rPr>
          <w:rFonts w:ascii="Calibri" w:hAnsi="Calibri" w:cs="Calibri"/>
        </w:rPr>
        <w:t>employs</w:t>
      </w:r>
      <w:r w:rsidR="00F81AD1" w:rsidRPr="00CB4035">
        <w:rPr>
          <w:rFonts w:asciiTheme="minorHAnsi" w:hAnsiTheme="minorHAnsi" w:cs="Times New Roman"/>
          <w:lang w:bidi="he-IL"/>
        </w:rPr>
        <w:t xml:space="preserve"> the theme of the</w:t>
      </w:r>
      <w:r w:rsidR="00282E97" w:rsidRPr="00CB4035">
        <w:rPr>
          <w:rFonts w:asciiTheme="minorHAnsi" w:hAnsiTheme="minorHAnsi" w:cs="Times New Roman"/>
          <w:lang w:bidi="he-IL"/>
        </w:rPr>
        <w:t xml:space="preserve"> </w:t>
      </w:r>
      <w:del w:id="11" w:author="Elizabeth Northup" w:date="2013-09-26T15:17:00Z">
        <w:r w:rsidR="00F81AD1" w:rsidRPr="00CB4035" w:rsidDel="008C793B">
          <w:rPr>
            <w:rFonts w:asciiTheme="minorHAnsi" w:hAnsiTheme="minorHAnsi" w:cs="Times New Roman"/>
            <w:lang w:bidi="he-IL"/>
          </w:rPr>
          <w:delText>“</w:delText>
        </w:r>
      </w:del>
      <w:ins w:id="12" w:author="Elizabeth Northup" w:date="2013-09-26T15:17:00Z">
        <w:r w:rsidR="008C793B">
          <w:rPr>
            <w:rFonts w:asciiTheme="minorHAnsi" w:hAnsiTheme="minorHAnsi" w:cs="Times New Roman"/>
            <w:lang w:bidi="he-IL"/>
          </w:rPr>
          <w:t>a</w:t>
        </w:r>
      </w:ins>
      <w:del w:id="13" w:author="Elizabeth Northup" w:date="2013-09-26T15:17:00Z">
        <w:r w:rsidR="00F81AD1" w:rsidRPr="00CB4035" w:rsidDel="008C793B">
          <w:rPr>
            <w:rFonts w:asciiTheme="minorHAnsi" w:hAnsiTheme="minorHAnsi" w:cs="Times New Roman"/>
            <w:lang w:bidi="he-IL"/>
          </w:rPr>
          <w:delText>A</w:delText>
        </w:r>
      </w:del>
      <w:r w:rsidR="00F81AD1" w:rsidRPr="00CB4035">
        <w:rPr>
          <w:rFonts w:asciiTheme="minorHAnsi" w:hAnsiTheme="minorHAnsi" w:cs="Times New Roman"/>
          <w:lang w:bidi="he-IL"/>
        </w:rPr>
        <w:t>guna</w:t>
      </w:r>
      <w:r w:rsidR="009D7EA3">
        <w:rPr>
          <w:rFonts w:asciiTheme="minorHAnsi" w:hAnsiTheme="minorHAnsi" w:cs="Times New Roman"/>
          <w:lang w:bidi="he-IL"/>
        </w:rPr>
        <w:t>.</w:t>
      </w:r>
      <w:del w:id="14" w:author="Elizabeth Northup" w:date="2013-09-26T15:17:00Z">
        <w:r w:rsidR="00F81AD1" w:rsidRPr="00CB4035" w:rsidDel="008C793B">
          <w:rPr>
            <w:rFonts w:asciiTheme="minorHAnsi" w:hAnsiTheme="minorHAnsi" w:cs="Times New Roman"/>
            <w:lang w:bidi="he-IL"/>
          </w:rPr>
          <w:delText>”</w:delText>
        </w:r>
      </w:del>
      <w:r w:rsidR="00282E97" w:rsidRPr="00CB4035">
        <w:rPr>
          <w:rFonts w:asciiTheme="minorHAnsi" w:hAnsiTheme="minorHAnsi" w:cs="Times New Roman"/>
          <w:lang w:bidi="he-IL"/>
        </w:rPr>
        <w:t xml:space="preserve"> It </w:t>
      </w:r>
      <w:r w:rsidRPr="00CB4035">
        <w:rPr>
          <w:rFonts w:asciiTheme="minorHAnsi" w:hAnsiTheme="minorHAnsi" w:cs="Calibri"/>
        </w:rPr>
        <w:t xml:space="preserve">presents the story of a Jewish couple who lives in the town of </w:t>
      </w:r>
      <w:proofErr w:type="spellStart"/>
      <w:r w:rsidRPr="00CB4035">
        <w:rPr>
          <w:rFonts w:asciiTheme="minorHAnsi" w:hAnsiTheme="minorHAnsi" w:cs="Calibri"/>
        </w:rPr>
        <w:t>Shabush</w:t>
      </w:r>
      <w:proofErr w:type="spellEnd"/>
      <w:r w:rsidRPr="00CB4035">
        <w:rPr>
          <w:rFonts w:asciiTheme="minorHAnsi" w:hAnsiTheme="minorHAnsi" w:cs="Calibri"/>
        </w:rPr>
        <w:t xml:space="preserve">, </w:t>
      </w:r>
      <w:r w:rsidR="00956735" w:rsidRPr="00CB4035">
        <w:rPr>
          <w:rFonts w:asciiTheme="minorHAnsi" w:hAnsiTheme="minorHAnsi" w:cs="Calibri"/>
        </w:rPr>
        <w:t xml:space="preserve">a fictional version of </w:t>
      </w:r>
      <w:r w:rsidRPr="00CB4035">
        <w:rPr>
          <w:rFonts w:asciiTheme="minorHAnsi" w:hAnsiTheme="minorHAnsi" w:cs="Calibri"/>
        </w:rPr>
        <w:t xml:space="preserve">Agnon’s hometown, where many of his works are located (after the Holocaust Agnon refers to the town by its real name, </w:t>
      </w:r>
      <w:proofErr w:type="spellStart"/>
      <w:r w:rsidRPr="00CB4035">
        <w:rPr>
          <w:rFonts w:asciiTheme="minorHAnsi" w:hAnsiTheme="minorHAnsi" w:cs="Calibri"/>
        </w:rPr>
        <w:t>Buczacz</w:t>
      </w:r>
      <w:proofErr w:type="spellEnd"/>
      <w:r w:rsidRPr="00CB4035">
        <w:rPr>
          <w:rFonts w:asciiTheme="minorHAnsi" w:hAnsiTheme="minorHAnsi" w:cs="Calibri"/>
        </w:rPr>
        <w:t>). The two lose their fortune, and the husband is forced to leave the town in order to</w:t>
      </w:r>
      <w:r w:rsidR="000C0292">
        <w:rPr>
          <w:rFonts w:asciiTheme="minorHAnsi" w:hAnsiTheme="minorHAnsi" w:cs="Calibri"/>
        </w:rPr>
        <w:t xml:space="preserve"> </w:t>
      </w:r>
      <w:r w:rsidRPr="00CB4035">
        <w:rPr>
          <w:rFonts w:asciiTheme="minorHAnsi" w:hAnsiTheme="minorHAnsi" w:cs="Calibri"/>
        </w:rPr>
        <w:t xml:space="preserve">make a living. This simple folk-tale is the frame for a modern tragedy, and, as Ariel </w:t>
      </w:r>
      <w:proofErr w:type="spellStart"/>
      <w:r w:rsidRPr="00CB4035">
        <w:rPr>
          <w:rFonts w:asciiTheme="minorHAnsi" w:hAnsiTheme="minorHAnsi" w:cs="Calibri"/>
        </w:rPr>
        <w:t>Hirschfeld</w:t>
      </w:r>
      <w:proofErr w:type="spellEnd"/>
      <w:r w:rsidRPr="00CB4035">
        <w:rPr>
          <w:rFonts w:asciiTheme="minorHAnsi" w:hAnsiTheme="minorHAnsi" w:cs="Calibri"/>
        </w:rPr>
        <w:t xml:space="preserve"> has argued, is the beginning of a long chain of works that deal with the essence of tragedy and its place in the modern world in general and in modern Jewish lives in particular (2011, 176).  </w:t>
      </w:r>
    </w:p>
    <w:p w14:paraId="4AC653F2" w14:textId="77777777" w:rsidR="00DC0A57" w:rsidRPr="00CB4035" w:rsidRDefault="00DC0A57" w:rsidP="00571DAE">
      <w:pPr>
        <w:rPr>
          <w:rFonts w:asciiTheme="minorHAnsi" w:hAnsiTheme="minorHAnsi" w:cs="Calibri"/>
        </w:rPr>
      </w:pPr>
    </w:p>
    <w:p w14:paraId="358F3F96" w14:textId="4293E15A" w:rsidR="00DC0A57" w:rsidRPr="00CB4035" w:rsidRDefault="00DC0A57" w:rsidP="00571DAE">
      <w:pPr>
        <w:rPr>
          <w:rFonts w:asciiTheme="minorHAnsi" w:hAnsiTheme="minorHAnsi" w:cs="Calibri"/>
        </w:rPr>
      </w:pPr>
      <w:r w:rsidRPr="00CB4035">
        <w:rPr>
          <w:rFonts w:asciiTheme="minorHAnsi" w:hAnsiTheme="minorHAnsi" w:cs="Calibri"/>
        </w:rPr>
        <w:t>In October of 1912</w:t>
      </w:r>
      <w:r w:rsidR="0090423A">
        <w:rPr>
          <w:rFonts w:asciiTheme="minorHAnsi" w:hAnsiTheme="minorHAnsi" w:cs="Calibri"/>
        </w:rPr>
        <w:t>,</w:t>
      </w:r>
      <w:r w:rsidRPr="00CB4035">
        <w:rPr>
          <w:rFonts w:asciiTheme="minorHAnsi" w:hAnsiTheme="minorHAnsi" w:cs="Calibri"/>
        </w:rPr>
        <w:t xml:space="preserve"> Agnon moved to Berlin, where he met many Hebrew and Yiddish modernists. During the twelve years he spent in Germany, he wrote some of his most fam</w:t>
      </w:r>
      <w:r w:rsidR="001531B4">
        <w:rPr>
          <w:rFonts w:asciiTheme="minorHAnsi" w:hAnsiTheme="minorHAnsi" w:cs="Calibri"/>
        </w:rPr>
        <w:t xml:space="preserve">ous stories, such as </w:t>
      </w:r>
      <w:ins w:id="15" w:author="Elizabeth Northup" w:date="2013-09-26T15:19:00Z">
        <w:r w:rsidR="008C793B">
          <w:rPr>
            <w:rFonts w:asciiTheme="minorHAnsi" w:hAnsiTheme="minorHAnsi" w:cs="Calibri"/>
          </w:rPr>
          <w:t>‘</w:t>
        </w:r>
      </w:ins>
      <w:del w:id="16" w:author="Elizabeth Northup" w:date="2013-09-26T15:19:00Z">
        <w:r w:rsidR="001531B4" w:rsidDel="008C793B">
          <w:rPr>
            <w:rFonts w:asciiTheme="minorHAnsi" w:hAnsiTheme="minorHAnsi" w:cs="Calibri"/>
          </w:rPr>
          <w:delText>“</w:delText>
        </w:r>
      </w:del>
      <w:r w:rsidR="001531B4">
        <w:rPr>
          <w:rFonts w:asciiTheme="minorHAnsi" w:hAnsiTheme="minorHAnsi" w:cs="Calibri"/>
        </w:rPr>
        <w:t>Ha</w:t>
      </w:r>
      <w:proofErr w:type="spellStart"/>
      <w:r w:rsidR="001531B4">
        <w:rPr>
          <w:rFonts w:asciiTheme="minorHAnsi" w:hAnsiTheme="minorHAnsi" w:cs="Calibri"/>
        </w:rPr>
        <w:t>-nidac</w:t>
      </w:r>
      <w:proofErr w:type="spellEnd"/>
      <w:r w:rsidR="001531B4">
        <w:rPr>
          <w:rFonts w:asciiTheme="minorHAnsi" w:hAnsiTheme="minorHAnsi" w:cs="Calibri"/>
        </w:rPr>
        <w:t>h</w:t>
      </w:r>
      <w:ins w:id="17" w:author="Elizabeth Northup" w:date="2013-09-26T15:19:00Z">
        <w:r w:rsidR="008C793B">
          <w:rPr>
            <w:rFonts w:asciiTheme="minorHAnsi" w:hAnsiTheme="minorHAnsi" w:cs="Calibri"/>
          </w:rPr>
          <w:t>’</w:t>
        </w:r>
      </w:ins>
      <w:del w:id="18" w:author="Elizabeth Northup" w:date="2013-09-26T15:19:00Z">
        <w:r w:rsidR="001531B4" w:rsidDel="008C793B">
          <w:rPr>
            <w:rFonts w:asciiTheme="minorHAnsi" w:hAnsiTheme="minorHAnsi" w:cs="Calibri"/>
          </w:rPr>
          <w:delText>”</w:delText>
        </w:r>
      </w:del>
      <w:r w:rsidRPr="00CB4035">
        <w:rPr>
          <w:rFonts w:asciiTheme="minorHAnsi" w:hAnsiTheme="minorHAnsi" w:cs="Calibri"/>
        </w:rPr>
        <w:t xml:space="preserve"> (</w:t>
      </w:r>
      <w:del w:id="19" w:author="Elizabeth Northup" w:date="2013-09-26T15:19:00Z">
        <w:r w:rsidR="009D7EA3" w:rsidRPr="008C793B" w:rsidDel="008C793B">
          <w:rPr>
            <w:rFonts w:asciiTheme="minorHAnsi" w:hAnsiTheme="minorHAnsi" w:cs="Calibri"/>
            <w:i/>
            <w:rPrChange w:id="20" w:author="Elizabeth Northup" w:date="2013-09-26T15:19:00Z">
              <w:rPr>
                <w:rFonts w:asciiTheme="minorHAnsi" w:hAnsiTheme="minorHAnsi" w:cs="Calibri"/>
              </w:rPr>
            </w:rPrChange>
          </w:rPr>
          <w:delText>“</w:delText>
        </w:r>
      </w:del>
      <w:r w:rsidR="001531B4" w:rsidRPr="008C793B">
        <w:rPr>
          <w:rFonts w:asciiTheme="minorHAnsi" w:hAnsiTheme="minorHAnsi" w:cs="Calibri"/>
          <w:i/>
          <w:rPrChange w:id="21" w:author="Elizabeth Northup" w:date="2013-09-26T15:19:00Z">
            <w:rPr>
              <w:rFonts w:asciiTheme="minorHAnsi" w:hAnsiTheme="minorHAnsi" w:cs="Calibri"/>
            </w:rPr>
          </w:rPrChange>
        </w:rPr>
        <w:t>The F</w:t>
      </w:r>
      <w:r w:rsidRPr="008C793B">
        <w:rPr>
          <w:rFonts w:asciiTheme="minorHAnsi" w:hAnsiTheme="minorHAnsi" w:cs="Calibri"/>
          <w:i/>
          <w:rPrChange w:id="22" w:author="Elizabeth Northup" w:date="2013-09-26T15:19:00Z">
            <w:rPr>
              <w:rFonts w:asciiTheme="minorHAnsi" w:hAnsiTheme="minorHAnsi" w:cs="Calibri"/>
            </w:rPr>
          </w:rPrChange>
        </w:rPr>
        <w:t>ar-flung</w:t>
      </w:r>
      <w:del w:id="23" w:author="Elizabeth Northup" w:date="2013-09-26T15:19:00Z">
        <w:r w:rsidR="009D7EA3" w:rsidDel="008C793B">
          <w:rPr>
            <w:rFonts w:asciiTheme="minorHAnsi" w:hAnsiTheme="minorHAnsi" w:cs="Calibri"/>
          </w:rPr>
          <w:delText>”</w:delText>
        </w:r>
      </w:del>
      <w:r w:rsidR="001531B4">
        <w:rPr>
          <w:rFonts w:asciiTheme="minorHAnsi" w:hAnsiTheme="minorHAnsi" w:cs="Calibri"/>
        </w:rPr>
        <w:t xml:space="preserve">), </w:t>
      </w:r>
      <w:ins w:id="24" w:author="Elizabeth Northup" w:date="2013-09-26T15:19:00Z">
        <w:r w:rsidR="008C793B">
          <w:rPr>
            <w:rFonts w:asciiTheme="minorHAnsi" w:hAnsiTheme="minorHAnsi" w:cs="Calibri"/>
          </w:rPr>
          <w:t>‘</w:t>
        </w:r>
      </w:ins>
      <w:del w:id="25" w:author="Elizabeth Northup" w:date="2013-09-26T15:19:00Z">
        <w:r w:rsidR="001531B4" w:rsidDel="008C793B">
          <w:rPr>
            <w:rFonts w:asciiTheme="minorHAnsi" w:hAnsiTheme="minorHAnsi" w:cs="Calibri"/>
          </w:rPr>
          <w:delText>“</w:delText>
        </w:r>
      </w:del>
      <w:r w:rsidR="001531B4">
        <w:rPr>
          <w:rFonts w:asciiTheme="minorHAnsi" w:hAnsiTheme="minorHAnsi" w:cs="Calibri"/>
        </w:rPr>
        <w:t>Bi</w:t>
      </w:r>
      <w:proofErr w:type="spellStart"/>
      <w:r w:rsidR="001531B4">
        <w:rPr>
          <w:rFonts w:asciiTheme="minorHAnsi" w:hAnsiTheme="minorHAnsi" w:cs="Calibri"/>
        </w:rPr>
        <w:t>-ne’uren</w:t>
      </w:r>
      <w:proofErr w:type="spellEnd"/>
      <w:r w:rsidR="001531B4">
        <w:rPr>
          <w:rFonts w:asciiTheme="minorHAnsi" w:hAnsiTheme="minorHAnsi" w:cs="Calibri"/>
        </w:rPr>
        <w:t>u u-</w:t>
      </w:r>
      <w:proofErr w:type="spellStart"/>
      <w:r w:rsidR="001531B4">
        <w:rPr>
          <w:rFonts w:asciiTheme="minorHAnsi" w:hAnsiTheme="minorHAnsi" w:cs="Calibri"/>
        </w:rPr>
        <w:t>vizkenyenu</w:t>
      </w:r>
      <w:proofErr w:type="spellEnd"/>
      <w:ins w:id="26" w:author="Elizabeth Northup" w:date="2013-09-26T15:19:00Z">
        <w:r w:rsidR="008C793B">
          <w:rPr>
            <w:rFonts w:asciiTheme="minorHAnsi" w:hAnsiTheme="minorHAnsi" w:cs="Calibri"/>
          </w:rPr>
          <w:t>’</w:t>
        </w:r>
      </w:ins>
      <w:del w:id="27" w:author="Elizabeth Northup" w:date="2013-09-26T15:19:00Z">
        <w:r w:rsidR="001531B4" w:rsidDel="008C793B">
          <w:rPr>
            <w:rFonts w:asciiTheme="minorHAnsi" w:hAnsiTheme="minorHAnsi" w:cs="Calibri"/>
          </w:rPr>
          <w:delText>”</w:delText>
        </w:r>
      </w:del>
      <w:r w:rsidRPr="00CB4035">
        <w:rPr>
          <w:rFonts w:asciiTheme="minorHAnsi" w:hAnsiTheme="minorHAnsi" w:cs="Calibri"/>
        </w:rPr>
        <w:t xml:space="preserve"> (</w:t>
      </w:r>
      <w:del w:id="28" w:author="Elizabeth Northup" w:date="2013-09-26T15:19:00Z">
        <w:r w:rsidR="001531B4" w:rsidRPr="008C793B" w:rsidDel="008C793B">
          <w:rPr>
            <w:rFonts w:asciiTheme="minorHAnsi" w:hAnsiTheme="minorHAnsi" w:cs="Calibri"/>
            <w:i/>
            <w:rPrChange w:id="29" w:author="Elizabeth Northup" w:date="2013-09-26T15:19:00Z">
              <w:rPr>
                <w:rFonts w:asciiTheme="minorHAnsi" w:hAnsiTheme="minorHAnsi" w:cs="Calibri"/>
              </w:rPr>
            </w:rPrChange>
          </w:rPr>
          <w:delText>“</w:delText>
        </w:r>
      </w:del>
      <w:r w:rsidR="001531B4" w:rsidRPr="008C793B">
        <w:rPr>
          <w:rFonts w:asciiTheme="minorHAnsi" w:hAnsiTheme="minorHAnsi" w:cs="Calibri"/>
          <w:i/>
          <w:rPrChange w:id="30" w:author="Elizabeth Northup" w:date="2013-09-26T15:19:00Z">
            <w:rPr>
              <w:rFonts w:asciiTheme="minorHAnsi" w:hAnsiTheme="minorHAnsi" w:cs="Calibri"/>
            </w:rPr>
          </w:rPrChange>
        </w:rPr>
        <w:t>In Our Youth and Our Old Age</w:t>
      </w:r>
      <w:del w:id="31" w:author="Elizabeth Northup" w:date="2013-09-26T15:19:00Z">
        <w:r w:rsidR="001531B4" w:rsidDel="008C793B">
          <w:rPr>
            <w:rFonts w:asciiTheme="minorHAnsi" w:hAnsiTheme="minorHAnsi" w:cs="Calibri"/>
          </w:rPr>
          <w:delText>”</w:delText>
        </w:r>
      </w:del>
      <w:r w:rsidR="001531B4">
        <w:rPr>
          <w:rFonts w:asciiTheme="minorHAnsi" w:hAnsiTheme="minorHAnsi" w:cs="Calibri"/>
        </w:rPr>
        <w:t xml:space="preserve">), </w:t>
      </w:r>
      <w:ins w:id="32" w:author="Elizabeth Northup" w:date="2013-09-26T15:19:00Z">
        <w:r w:rsidR="008C793B">
          <w:rPr>
            <w:rFonts w:asciiTheme="minorHAnsi" w:hAnsiTheme="minorHAnsi" w:cs="Calibri"/>
          </w:rPr>
          <w:t>‘</w:t>
        </w:r>
      </w:ins>
      <w:del w:id="33" w:author="Elizabeth Northup" w:date="2013-09-26T15:19:00Z">
        <w:r w:rsidR="001531B4" w:rsidDel="008C793B">
          <w:rPr>
            <w:rFonts w:asciiTheme="minorHAnsi" w:hAnsiTheme="minorHAnsi" w:cs="Calibri"/>
          </w:rPr>
          <w:delText>“</w:delText>
        </w:r>
      </w:del>
      <w:r w:rsidRPr="00CB4035">
        <w:rPr>
          <w:rFonts w:asciiTheme="minorHAnsi" w:hAnsiTheme="minorHAnsi" w:cs="Calibri"/>
        </w:rPr>
        <w:t>Bi-demi</w:t>
      </w:r>
      <w:r w:rsidR="001531B4">
        <w:rPr>
          <w:rFonts w:asciiTheme="minorHAnsi" w:hAnsiTheme="minorHAnsi" w:cs="Calibri"/>
        </w:rPr>
        <w:t xml:space="preserve"> </w:t>
      </w:r>
      <w:proofErr w:type="spellStart"/>
      <w:r w:rsidR="001531B4">
        <w:rPr>
          <w:rFonts w:asciiTheme="minorHAnsi" w:hAnsiTheme="minorHAnsi" w:cs="Calibri"/>
        </w:rPr>
        <w:t>yamyeyah</w:t>
      </w:r>
      <w:proofErr w:type="spellEnd"/>
      <w:ins w:id="34" w:author="Elizabeth Northup" w:date="2013-09-26T15:19:00Z">
        <w:r w:rsidR="008C793B">
          <w:rPr>
            <w:rFonts w:asciiTheme="minorHAnsi" w:hAnsiTheme="minorHAnsi" w:cs="Calibri"/>
          </w:rPr>
          <w:t>’</w:t>
        </w:r>
      </w:ins>
      <w:del w:id="35" w:author="Elizabeth Northup" w:date="2013-09-26T15:19:00Z">
        <w:r w:rsidR="001531B4" w:rsidDel="008C793B">
          <w:rPr>
            <w:rFonts w:asciiTheme="minorHAnsi" w:hAnsiTheme="minorHAnsi" w:cs="Calibri"/>
          </w:rPr>
          <w:delText>”</w:delText>
        </w:r>
      </w:del>
      <w:r w:rsidR="001531B4">
        <w:rPr>
          <w:rFonts w:asciiTheme="minorHAnsi" w:hAnsiTheme="minorHAnsi" w:cs="Calibri"/>
        </w:rPr>
        <w:t xml:space="preserve"> (</w:t>
      </w:r>
      <w:r w:rsidR="001531B4" w:rsidRPr="008C793B">
        <w:rPr>
          <w:rFonts w:asciiTheme="minorHAnsi" w:hAnsiTheme="minorHAnsi" w:cs="Calibri"/>
          <w:i/>
          <w:rPrChange w:id="36" w:author="Elizabeth Northup" w:date="2013-09-26T15:20:00Z">
            <w:rPr>
              <w:rFonts w:asciiTheme="minorHAnsi" w:hAnsiTheme="minorHAnsi" w:cs="Calibri"/>
            </w:rPr>
          </w:rPrChange>
        </w:rPr>
        <w:t>In H</w:t>
      </w:r>
      <w:r w:rsidRPr="008C793B">
        <w:rPr>
          <w:rFonts w:asciiTheme="minorHAnsi" w:hAnsiTheme="minorHAnsi" w:cs="Calibri"/>
          <w:i/>
          <w:rPrChange w:id="37" w:author="Elizabeth Northup" w:date="2013-09-26T15:20:00Z">
            <w:rPr>
              <w:rFonts w:asciiTheme="minorHAnsi" w:hAnsiTheme="minorHAnsi" w:cs="Calibri"/>
            </w:rPr>
          </w:rPrChange>
        </w:rPr>
        <w:t>er</w:t>
      </w:r>
      <w:r w:rsidRPr="008C793B">
        <w:rPr>
          <w:rFonts w:asciiTheme="minorHAnsi" w:eastAsia="Times New Roman" w:hAnsiTheme="minorHAnsi" w:cs="Times New Roman"/>
          <w:i/>
          <w:rPrChange w:id="38" w:author="Elizabeth Northup" w:date="2013-09-26T15:20:00Z">
            <w:rPr>
              <w:rFonts w:asciiTheme="minorHAnsi" w:eastAsia="Times New Roman" w:hAnsiTheme="minorHAnsi" w:cs="Times New Roman"/>
            </w:rPr>
          </w:rPrChange>
        </w:rPr>
        <w:t xml:space="preserve"> </w:t>
      </w:r>
      <w:r w:rsidR="001531B4" w:rsidRPr="008C793B">
        <w:rPr>
          <w:rFonts w:asciiTheme="minorHAnsi" w:hAnsiTheme="minorHAnsi" w:cs="Calibri"/>
          <w:i/>
          <w:rPrChange w:id="39" w:author="Elizabeth Northup" w:date="2013-09-26T15:20:00Z">
            <w:rPr>
              <w:rFonts w:asciiTheme="minorHAnsi" w:hAnsiTheme="minorHAnsi" w:cs="Calibri"/>
            </w:rPr>
          </w:rPrChange>
        </w:rPr>
        <w:t>Y</w:t>
      </w:r>
      <w:r w:rsidRPr="008C793B">
        <w:rPr>
          <w:rFonts w:asciiTheme="minorHAnsi" w:hAnsiTheme="minorHAnsi" w:cs="Calibri"/>
          <w:i/>
          <w:rPrChange w:id="40" w:author="Elizabeth Northup" w:date="2013-09-26T15:20:00Z">
            <w:rPr>
              <w:rFonts w:asciiTheme="minorHAnsi" w:hAnsiTheme="minorHAnsi" w:cs="Calibri"/>
            </w:rPr>
          </w:rPrChange>
        </w:rPr>
        <w:t>outh</w:t>
      </w:r>
      <w:r w:rsidRPr="00CB4035">
        <w:rPr>
          <w:rFonts w:asciiTheme="minorHAnsi" w:hAnsiTheme="minorHAnsi" w:cs="Times New Roman"/>
        </w:rPr>
        <w:t>)</w:t>
      </w:r>
      <w:r w:rsidR="001531B4">
        <w:rPr>
          <w:rFonts w:asciiTheme="minorHAnsi" w:hAnsiTheme="minorHAnsi" w:cs="Times New Roman"/>
        </w:rPr>
        <w:t>,</w:t>
      </w:r>
      <w:r w:rsidRPr="00CB4035">
        <w:rPr>
          <w:rFonts w:asciiTheme="minorHAnsi" w:hAnsiTheme="minorHAnsi" w:cs="Calibri"/>
        </w:rPr>
        <w:t xml:space="preserve"> and his short </w:t>
      </w:r>
      <w:r w:rsidR="00202A09">
        <w:rPr>
          <w:rFonts w:asciiTheme="minorHAnsi" w:hAnsiTheme="minorHAnsi" w:cs="Calibri"/>
        </w:rPr>
        <w:t>Poland</w:t>
      </w:r>
      <w:r w:rsidRPr="00CB4035">
        <w:rPr>
          <w:rFonts w:asciiTheme="minorHAnsi" w:hAnsiTheme="minorHAnsi" w:cs="Calibri"/>
        </w:rPr>
        <w:t xml:space="preserve"> stories. </w:t>
      </w:r>
    </w:p>
    <w:p w14:paraId="53871AB5" w14:textId="77777777" w:rsidR="00DC0A57" w:rsidRPr="00CB4035" w:rsidRDefault="00DC0A57">
      <w:pPr>
        <w:rPr>
          <w:rFonts w:asciiTheme="minorHAnsi" w:hAnsiTheme="minorHAnsi" w:cs="Calibri"/>
        </w:rPr>
      </w:pPr>
    </w:p>
    <w:p w14:paraId="01187AF5" w14:textId="3ACC6DE2" w:rsidR="00DC0A57" w:rsidRPr="00CB4035" w:rsidRDefault="00DC0A57">
      <w:pPr>
        <w:rPr>
          <w:rFonts w:asciiTheme="minorHAnsi" w:hAnsiTheme="minorHAnsi" w:cs="Calibri"/>
        </w:rPr>
      </w:pPr>
      <w:r w:rsidRPr="00CB4035">
        <w:rPr>
          <w:rFonts w:asciiTheme="minorHAnsi" w:hAnsiTheme="minorHAnsi" w:cs="Calibri"/>
        </w:rPr>
        <w:t>In the summer of 1924, a fire broke out in Agnon’s home</w:t>
      </w:r>
      <w:r w:rsidR="00202A09">
        <w:rPr>
          <w:rFonts w:asciiTheme="minorHAnsi" w:hAnsiTheme="minorHAnsi" w:cs="Calibri"/>
        </w:rPr>
        <w:t xml:space="preserve"> in </w:t>
      </w:r>
      <w:r w:rsidR="00202A09" w:rsidRPr="00202A09">
        <w:rPr>
          <w:rFonts w:asciiTheme="minorHAnsi" w:hAnsiTheme="minorHAnsi" w:cs="Calibri"/>
        </w:rPr>
        <w:t>B</w:t>
      </w:r>
      <w:r w:rsidR="00202A09" w:rsidRPr="00202A09">
        <w:rPr>
          <w:rFonts w:asciiTheme="minorHAnsi" w:hAnsiTheme="minorHAnsi" w:cs="Helvetica"/>
          <w:lang w:eastAsia="zh-TW"/>
        </w:rPr>
        <w:t>ad Homburg</w:t>
      </w:r>
      <w:r w:rsidRPr="00CB4035">
        <w:rPr>
          <w:rFonts w:asciiTheme="minorHAnsi" w:hAnsiTheme="minorHAnsi" w:cs="Calibri"/>
        </w:rPr>
        <w:t xml:space="preserve">, and his entire personal library was lost, along with all of his manuscripts, including that of his incomplete first novel, </w:t>
      </w:r>
      <w:r w:rsidRPr="00CB4035">
        <w:rPr>
          <w:rFonts w:asciiTheme="minorHAnsi" w:hAnsiTheme="minorHAnsi" w:cs="Calibri"/>
          <w:i/>
          <w:iCs/>
        </w:rPr>
        <w:t>Bi-</w:t>
      </w:r>
      <w:proofErr w:type="spellStart"/>
      <w:r w:rsidRPr="00CB4035">
        <w:rPr>
          <w:rFonts w:asciiTheme="minorHAnsi" w:hAnsiTheme="minorHAnsi" w:cs="Calibri"/>
          <w:i/>
          <w:iCs/>
        </w:rPr>
        <w:t>Tzror</w:t>
      </w:r>
      <w:proofErr w:type="spellEnd"/>
      <w:r w:rsidRPr="00CB4035">
        <w:rPr>
          <w:rFonts w:asciiTheme="minorHAnsi" w:hAnsiTheme="minorHAnsi" w:cs="Calibri"/>
          <w:i/>
          <w:iCs/>
        </w:rPr>
        <w:t xml:space="preserve"> ha-</w:t>
      </w:r>
      <w:proofErr w:type="spellStart"/>
      <w:r w:rsidRPr="00CB4035">
        <w:rPr>
          <w:rFonts w:asciiTheme="minorHAnsi" w:hAnsiTheme="minorHAnsi" w:cs="Calibri"/>
          <w:i/>
          <w:iCs/>
        </w:rPr>
        <w:t>Hayim</w:t>
      </w:r>
      <w:proofErr w:type="spellEnd"/>
      <w:r w:rsidRPr="00CB4035">
        <w:rPr>
          <w:rFonts w:asciiTheme="minorHAnsi" w:hAnsiTheme="minorHAnsi" w:cs="Calibri"/>
        </w:rPr>
        <w:t xml:space="preserve"> (</w:t>
      </w:r>
      <w:r w:rsidRPr="001531B4">
        <w:rPr>
          <w:rFonts w:asciiTheme="minorHAnsi" w:hAnsiTheme="minorHAnsi" w:cs="Calibri"/>
          <w:i/>
        </w:rPr>
        <w:t>In the</w:t>
      </w:r>
      <w:r w:rsidRPr="001531B4">
        <w:rPr>
          <w:rFonts w:asciiTheme="minorHAnsi" w:eastAsia="Times New Roman" w:hAnsiTheme="minorHAnsi" w:cs="Times New Roman"/>
          <w:i/>
        </w:rPr>
        <w:t xml:space="preserve"> </w:t>
      </w:r>
      <w:r w:rsidR="001531B4" w:rsidRPr="001531B4">
        <w:rPr>
          <w:rFonts w:asciiTheme="minorHAnsi" w:hAnsiTheme="minorHAnsi" w:cs="Calibri"/>
          <w:i/>
        </w:rPr>
        <w:t>Bundle of L</w:t>
      </w:r>
      <w:r w:rsidRPr="001531B4">
        <w:rPr>
          <w:rFonts w:asciiTheme="minorHAnsi" w:hAnsiTheme="minorHAnsi" w:cs="Calibri"/>
          <w:i/>
        </w:rPr>
        <w:t>ife</w:t>
      </w:r>
      <w:r w:rsidRPr="00CB4035">
        <w:rPr>
          <w:rFonts w:asciiTheme="minorHAnsi" w:hAnsiTheme="minorHAnsi" w:cs="Times New Roman"/>
        </w:rPr>
        <w:t xml:space="preserve">). </w:t>
      </w:r>
      <w:r w:rsidRPr="00CB4035">
        <w:rPr>
          <w:rFonts w:asciiTheme="minorHAnsi" w:hAnsiTheme="minorHAnsi" w:cs="Calibri"/>
        </w:rPr>
        <w:t>Following the fire, Agnon returned to Palestine and settled in Jerusalem, along with his wife (whom he had met in Germany) and two children. The fire became a frequent motif in his work, and Ag</w:t>
      </w:r>
      <w:r w:rsidR="00956735" w:rsidRPr="00CB4035">
        <w:rPr>
          <w:rFonts w:asciiTheme="minorHAnsi" w:hAnsiTheme="minorHAnsi" w:cs="Calibri"/>
        </w:rPr>
        <w:t>n</w:t>
      </w:r>
      <w:r w:rsidRPr="00CB4035">
        <w:rPr>
          <w:rFonts w:asciiTheme="minorHAnsi" w:hAnsiTheme="minorHAnsi" w:cs="Calibri"/>
        </w:rPr>
        <w:t>on employed it in a few of his stories allegorically, associating it with national catastrophes</w:t>
      </w:r>
      <w:ins w:id="41" w:author="Elizabeth Northup" w:date="2013-09-26T15:22:00Z">
        <w:r w:rsidR="00314BA7">
          <w:rPr>
            <w:rFonts w:asciiTheme="minorHAnsi" w:hAnsiTheme="minorHAnsi" w:cs="Calibri"/>
          </w:rPr>
          <w:t>,</w:t>
        </w:r>
      </w:ins>
      <w:r w:rsidRPr="00CB4035">
        <w:rPr>
          <w:rFonts w:asciiTheme="minorHAnsi" w:hAnsiTheme="minorHAnsi" w:cs="Calibri"/>
        </w:rPr>
        <w:t xml:space="preserve"> such as the holocaust (see for example in his sto</w:t>
      </w:r>
      <w:r w:rsidR="0090423A">
        <w:rPr>
          <w:rFonts w:asciiTheme="minorHAnsi" w:hAnsiTheme="minorHAnsi" w:cs="Calibri"/>
        </w:rPr>
        <w:t>ry, ‘</w:t>
      </w:r>
      <w:proofErr w:type="spellStart"/>
      <w:r w:rsidR="0090423A">
        <w:rPr>
          <w:rFonts w:asciiTheme="minorHAnsi" w:hAnsiTheme="minorHAnsi" w:cs="Calibri"/>
        </w:rPr>
        <w:t>Im</w:t>
      </w:r>
      <w:proofErr w:type="spellEnd"/>
      <w:r w:rsidR="0090423A">
        <w:rPr>
          <w:rFonts w:asciiTheme="minorHAnsi" w:hAnsiTheme="minorHAnsi" w:cs="Calibri"/>
        </w:rPr>
        <w:t xml:space="preserve"> </w:t>
      </w:r>
      <w:proofErr w:type="spellStart"/>
      <w:r w:rsidR="0090423A">
        <w:rPr>
          <w:rFonts w:asciiTheme="minorHAnsi" w:hAnsiTheme="minorHAnsi" w:cs="Calibri"/>
        </w:rPr>
        <w:t>knisat</w:t>
      </w:r>
      <w:proofErr w:type="spellEnd"/>
      <w:r w:rsidR="0090423A">
        <w:rPr>
          <w:rFonts w:asciiTheme="minorHAnsi" w:hAnsiTheme="minorHAnsi" w:cs="Calibri"/>
        </w:rPr>
        <w:t xml:space="preserve"> ha-</w:t>
      </w:r>
      <w:proofErr w:type="spellStart"/>
      <w:r w:rsidR="0090423A">
        <w:rPr>
          <w:rFonts w:asciiTheme="minorHAnsi" w:hAnsiTheme="minorHAnsi" w:cs="Calibri"/>
        </w:rPr>
        <w:t>yom</w:t>
      </w:r>
      <w:proofErr w:type="spellEnd"/>
      <w:r w:rsidR="0090423A">
        <w:rPr>
          <w:rFonts w:asciiTheme="minorHAnsi" w:hAnsiTheme="minorHAnsi" w:cs="Calibri"/>
        </w:rPr>
        <w:t>’ [</w:t>
      </w:r>
      <w:del w:id="42" w:author="Elizabeth Northup" w:date="2013-09-26T15:20:00Z">
        <w:r w:rsidR="0090423A" w:rsidRPr="008C793B" w:rsidDel="008C793B">
          <w:rPr>
            <w:rFonts w:asciiTheme="minorHAnsi" w:hAnsiTheme="minorHAnsi" w:cs="Calibri"/>
            <w:i/>
            <w:rPrChange w:id="43" w:author="Elizabeth Northup" w:date="2013-09-26T15:20:00Z">
              <w:rPr>
                <w:rFonts w:asciiTheme="minorHAnsi" w:hAnsiTheme="minorHAnsi" w:cs="Calibri"/>
              </w:rPr>
            </w:rPrChange>
          </w:rPr>
          <w:delText>“</w:delText>
        </w:r>
      </w:del>
      <w:r w:rsidR="0090423A" w:rsidRPr="008C793B">
        <w:rPr>
          <w:rFonts w:asciiTheme="minorHAnsi" w:hAnsiTheme="minorHAnsi" w:cs="Calibri"/>
          <w:i/>
          <w:rPrChange w:id="44" w:author="Elizabeth Northup" w:date="2013-09-26T15:20:00Z">
            <w:rPr>
              <w:rFonts w:asciiTheme="minorHAnsi" w:hAnsiTheme="minorHAnsi" w:cs="Calibri"/>
            </w:rPr>
          </w:rPrChange>
        </w:rPr>
        <w:t>At the Outset of the Day</w:t>
      </w:r>
      <w:del w:id="45" w:author="Elizabeth Northup" w:date="2013-09-26T15:20:00Z">
        <w:r w:rsidR="0090423A" w:rsidDel="008C793B">
          <w:rPr>
            <w:rFonts w:asciiTheme="minorHAnsi" w:hAnsiTheme="minorHAnsi" w:cs="Calibri"/>
          </w:rPr>
          <w:delText>”</w:delText>
        </w:r>
      </w:del>
      <w:r w:rsidR="0090423A">
        <w:rPr>
          <w:rFonts w:asciiTheme="minorHAnsi" w:hAnsiTheme="minorHAnsi" w:cs="Calibri"/>
        </w:rPr>
        <w:t>]</w:t>
      </w:r>
      <w:r w:rsidRPr="00CB4035">
        <w:rPr>
          <w:rFonts w:asciiTheme="minorHAnsi" w:hAnsiTheme="minorHAnsi" w:cs="Calibri"/>
        </w:rPr>
        <w:t>), or using it to represent the anticipation of national and individual redemption.</w:t>
      </w:r>
    </w:p>
    <w:p w14:paraId="2331BD62" w14:textId="77777777" w:rsidR="00DC0A57" w:rsidRPr="00CB4035" w:rsidRDefault="00DC0A57" w:rsidP="00973685">
      <w:pPr>
        <w:rPr>
          <w:rFonts w:asciiTheme="minorHAnsi" w:hAnsiTheme="minorHAnsi" w:cs="Calibri"/>
        </w:rPr>
      </w:pPr>
    </w:p>
    <w:p w14:paraId="463B0ACE" w14:textId="1E10694D" w:rsidR="00DC0A57" w:rsidRPr="00CB4035" w:rsidRDefault="00DC0A57" w:rsidP="00973685">
      <w:pPr>
        <w:rPr>
          <w:rFonts w:asciiTheme="minorHAnsi" w:hAnsiTheme="minorHAnsi" w:cs="Calibri"/>
        </w:rPr>
      </w:pPr>
      <w:r w:rsidRPr="00CB4035">
        <w:rPr>
          <w:rFonts w:asciiTheme="minorHAnsi" w:hAnsiTheme="minorHAnsi" w:cs="Calibri"/>
        </w:rPr>
        <w:t xml:space="preserve">His first novel </w:t>
      </w:r>
      <w:proofErr w:type="spellStart"/>
      <w:r w:rsidRPr="00CB4035">
        <w:rPr>
          <w:rFonts w:asciiTheme="minorHAnsi" w:hAnsiTheme="minorHAnsi" w:cs="Calibri"/>
          <w:i/>
          <w:iCs/>
        </w:rPr>
        <w:t>Hakhnasat</w:t>
      </w:r>
      <w:proofErr w:type="spellEnd"/>
      <w:r w:rsidRPr="00CB4035">
        <w:rPr>
          <w:rFonts w:asciiTheme="minorHAnsi" w:hAnsiTheme="minorHAnsi" w:cs="Calibri"/>
          <w:i/>
          <w:iCs/>
        </w:rPr>
        <w:t xml:space="preserve"> </w:t>
      </w:r>
      <w:proofErr w:type="spellStart"/>
      <w:r w:rsidRPr="00CB4035">
        <w:rPr>
          <w:rFonts w:asciiTheme="minorHAnsi" w:hAnsiTheme="minorHAnsi" w:cs="Calibri"/>
          <w:i/>
          <w:iCs/>
        </w:rPr>
        <w:t>Kalah</w:t>
      </w:r>
      <w:proofErr w:type="spellEnd"/>
      <w:r w:rsidRPr="00CB4035">
        <w:rPr>
          <w:rFonts w:asciiTheme="minorHAnsi" w:hAnsiTheme="minorHAnsi" w:cs="Calibri"/>
        </w:rPr>
        <w:t xml:space="preserve"> (</w:t>
      </w:r>
      <w:r w:rsidRPr="00CB4035">
        <w:rPr>
          <w:rFonts w:asciiTheme="minorHAnsi" w:hAnsiTheme="minorHAnsi" w:cs="Calibri"/>
          <w:i/>
          <w:iCs/>
        </w:rPr>
        <w:t>The Bride Canopy</w:t>
      </w:r>
      <w:r w:rsidRPr="00CB4035">
        <w:rPr>
          <w:rFonts w:asciiTheme="minorHAnsi" w:hAnsiTheme="minorHAnsi" w:cs="Calibri"/>
        </w:rPr>
        <w:t xml:space="preserve">) was published in 1931, first in the form of short stories and later as a novel. </w:t>
      </w:r>
      <w:r w:rsidRPr="00314BA7">
        <w:rPr>
          <w:rFonts w:asciiTheme="minorHAnsi" w:hAnsiTheme="minorHAnsi" w:cs="Calibri"/>
        </w:rPr>
        <w:t xml:space="preserve">It describes the long journey of </w:t>
      </w:r>
      <w:proofErr w:type="spellStart"/>
      <w:r w:rsidRPr="00314BA7">
        <w:rPr>
          <w:rFonts w:asciiTheme="minorHAnsi" w:hAnsiTheme="minorHAnsi" w:cs="Calibri"/>
        </w:rPr>
        <w:t>Reb</w:t>
      </w:r>
      <w:proofErr w:type="spellEnd"/>
      <w:r w:rsidRPr="00314BA7">
        <w:rPr>
          <w:rFonts w:asciiTheme="minorHAnsi" w:hAnsiTheme="minorHAnsi" w:cs="Calibri"/>
        </w:rPr>
        <w:t xml:space="preserve"> </w:t>
      </w:r>
      <w:proofErr w:type="spellStart"/>
      <w:r w:rsidRPr="00314BA7">
        <w:rPr>
          <w:rFonts w:asciiTheme="minorHAnsi" w:hAnsiTheme="minorHAnsi" w:cs="Calibri"/>
        </w:rPr>
        <w:t>Yudil</w:t>
      </w:r>
      <w:proofErr w:type="spellEnd"/>
      <w:r w:rsidRPr="00314BA7">
        <w:rPr>
          <w:rFonts w:asciiTheme="minorHAnsi" w:hAnsiTheme="minorHAnsi" w:cs="Calibri"/>
        </w:rPr>
        <w:t xml:space="preserve"> Hasid to find a groom for his daughter.</w:t>
      </w:r>
      <w:r w:rsidRPr="00CB4035">
        <w:rPr>
          <w:rFonts w:asciiTheme="minorHAnsi" w:hAnsiTheme="minorHAnsi" w:cs="Calibri"/>
        </w:rPr>
        <w:t xml:space="preserve"> Scholars have </w:t>
      </w:r>
      <w:r w:rsidR="0090423A">
        <w:rPr>
          <w:rFonts w:asciiTheme="minorHAnsi" w:hAnsiTheme="minorHAnsi" w:cs="Calibri"/>
        </w:rPr>
        <w:t xml:space="preserve">considered this work </w:t>
      </w:r>
      <w:r w:rsidRPr="00CB4035">
        <w:rPr>
          <w:rFonts w:asciiTheme="minorHAnsi" w:hAnsiTheme="minorHAnsi" w:cs="Calibri"/>
        </w:rPr>
        <w:t xml:space="preserve">an attempt to combine the ancient form of the epic with the new and modern form of the novel, a combination that served as an ironic statement on the loss of the world’s innocence. The novel has been compared to great modern novels such as </w:t>
      </w:r>
      <w:r w:rsidRPr="00CB4035">
        <w:rPr>
          <w:rFonts w:asciiTheme="minorHAnsi" w:hAnsiTheme="minorHAnsi" w:cs="Calibri"/>
          <w:i/>
          <w:iCs/>
        </w:rPr>
        <w:t>Don Quixote</w:t>
      </w:r>
      <w:r w:rsidRPr="00CB4035">
        <w:rPr>
          <w:rFonts w:asciiTheme="minorHAnsi" w:hAnsiTheme="minorHAnsi" w:cs="Calibri"/>
        </w:rPr>
        <w:t xml:space="preserve">, </w:t>
      </w:r>
      <w:proofErr w:type="spellStart"/>
      <w:r w:rsidRPr="00CB4035">
        <w:rPr>
          <w:rFonts w:asciiTheme="minorHAnsi" w:hAnsiTheme="minorHAnsi" w:cs="Calibri"/>
          <w:i/>
          <w:iCs/>
        </w:rPr>
        <w:t>Tristram</w:t>
      </w:r>
      <w:proofErr w:type="spellEnd"/>
      <w:r w:rsidRPr="00CB4035">
        <w:rPr>
          <w:rFonts w:asciiTheme="minorHAnsi" w:hAnsiTheme="minorHAnsi" w:cs="Calibri"/>
          <w:i/>
          <w:iCs/>
        </w:rPr>
        <w:t xml:space="preserve"> </w:t>
      </w:r>
      <w:proofErr w:type="spellStart"/>
      <w:r w:rsidRPr="00CB4035">
        <w:rPr>
          <w:rFonts w:asciiTheme="minorHAnsi" w:hAnsiTheme="minorHAnsi" w:cs="Calibri"/>
          <w:i/>
          <w:iCs/>
        </w:rPr>
        <w:t>Shandy</w:t>
      </w:r>
      <w:proofErr w:type="spellEnd"/>
      <w:r w:rsidR="0090423A">
        <w:rPr>
          <w:rFonts w:asciiTheme="minorHAnsi" w:hAnsiTheme="minorHAnsi" w:cs="Calibri"/>
          <w:iCs/>
        </w:rPr>
        <w:t>,</w:t>
      </w:r>
      <w:r w:rsidRPr="00CB4035">
        <w:rPr>
          <w:rFonts w:asciiTheme="minorHAnsi" w:hAnsiTheme="minorHAnsi" w:cs="Calibri"/>
        </w:rPr>
        <w:t xml:space="preserve"> and </w:t>
      </w:r>
      <w:r w:rsidRPr="00CB4035">
        <w:rPr>
          <w:rFonts w:asciiTheme="minorHAnsi" w:hAnsiTheme="minorHAnsi" w:cs="Calibri"/>
          <w:i/>
          <w:iCs/>
        </w:rPr>
        <w:t>Ulysses</w:t>
      </w:r>
      <w:r w:rsidR="000C0292">
        <w:rPr>
          <w:rFonts w:asciiTheme="minorHAnsi" w:hAnsiTheme="minorHAnsi" w:cs="Calibri"/>
          <w:iCs/>
        </w:rPr>
        <w:t>,</w:t>
      </w:r>
      <w:r w:rsidR="000C0292">
        <w:rPr>
          <w:rFonts w:asciiTheme="minorHAnsi" w:hAnsiTheme="minorHAnsi" w:cs="Calibri"/>
        </w:rPr>
        <w:t xml:space="preserve"> and </w:t>
      </w:r>
      <w:r w:rsidRPr="00CB4035">
        <w:rPr>
          <w:rFonts w:asciiTheme="minorHAnsi" w:hAnsiTheme="minorHAnsi" w:cs="Calibri"/>
        </w:rPr>
        <w:t xml:space="preserve">has been seen as the metamorphosis of a traditional Jewish tale into a modern epic.   </w:t>
      </w:r>
    </w:p>
    <w:p w14:paraId="621A5AA3" w14:textId="77777777" w:rsidR="00DC0A57" w:rsidRPr="00CB4035" w:rsidRDefault="00DC0A57" w:rsidP="00F810C4">
      <w:pPr>
        <w:rPr>
          <w:rFonts w:asciiTheme="minorHAnsi" w:hAnsiTheme="minorHAnsi" w:cs="Calibri"/>
        </w:rPr>
      </w:pPr>
    </w:p>
    <w:p w14:paraId="281400A0" w14:textId="0300E587" w:rsidR="00DC0A57" w:rsidRPr="00CB4035" w:rsidRDefault="007558A1" w:rsidP="00F810C4">
      <w:pPr>
        <w:rPr>
          <w:rFonts w:asciiTheme="minorHAnsi" w:hAnsiTheme="minorHAnsi" w:cs="Calibri"/>
        </w:rPr>
      </w:pPr>
      <w:r w:rsidRPr="00CB4035">
        <w:rPr>
          <w:rFonts w:asciiTheme="minorHAnsi" w:hAnsiTheme="minorHAnsi" w:cs="Calibri"/>
        </w:rPr>
        <w:t xml:space="preserve">In 1932 Agnon </w:t>
      </w:r>
      <w:r w:rsidR="00202A09">
        <w:rPr>
          <w:rFonts w:asciiTheme="minorHAnsi" w:hAnsiTheme="minorHAnsi" w:cs="Calibri"/>
        </w:rPr>
        <w:t>started</w:t>
      </w:r>
      <w:r w:rsidRPr="00CB4035">
        <w:rPr>
          <w:rFonts w:asciiTheme="minorHAnsi" w:hAnsiTheme="minorHAnsi" w:cs="Calibri"/>
        </w:rPr>
        <w:t xml:space="preserve"> worki</w:t>
      </w:r>
      <w:r w:rsidR="000C0292">
        <w:rPr>
          <w:rFonts w:asciiTheme="minorHAnsi" w:hAnsiTheme="minorHAnsi" w:cs="Calibri"/>
        </w:rPr>
        <w:t xml:space="preserve">ng on the first stories of </w:t>
      </w:r>
      <w:r w:rsidRPr="00CB4035">
        <w:rPr>
          <w:rFonts w:asciiTheme="minorHAnsi" w:hAnsiTheme="minorHAnsi" w:cs="Calibri"/>
        </w:rPr>
        <w:t xml:space="preserve">his </w:t>
      </w:r>
      <w:r w:rsidR="00DC0A57" w:rsidRPr="00CB4035">
        <w:rPr>
          <w:rFonts w:asciiTheme="minorHAnsi" w:hAnsiTheme="minorHAnsi" w:cs="Calibri"/>
          <w:i/>
          <w:iCs/>
        </w:rPr>
        <w:t>Sefer ha-ma’asim</w:t>
      </w:r>
      <w:r w:rsidR="00DC0A57" w:rsidRPr="00CB4035">
        <w:rPr>
          <w:rFonts w:asciiTheme="minorHAnsi" w:hAnsiTheme="minorHAnsi" w:cs="Calibri"/>
        </w:rPr>
        <w:t xml:space="preserve"> (</w:t>
      </w:r>
      <w:r w:rsidR="0090423A" w:rsidRPr="0056646B">
        <w:rPr>
          <w:rFonts w:asciiTheme="minorHAnsi" w:hAnsiTheme="minorHAnsi" w:cs="Calibri"/>
          <w:i/>
        </w:rPr>
        <w:t>The book of D</w:t>
      </w:r>
      <w:r w:rsidRPr="0056646B">
        <w:rPr>
          <w:rFonts w:asciiTheme="minorHAnsi" w:hAnsiTheme="minorHAnsi" w:cs="Calibri"/>
          <w:i/>
        </w:rPr>
        <w:t>eeds</w:t>
      </w:r>
      <w:r w:rsidRPr="00CB4035">
        <w:rPr>
          <w:rFonts w:asciiTheme="minorHAnsi" w:hAnsiTheme="minorHAnsi" w:cs="Calibri"/>
        </w:rPr>
        <w:t xml:space="preserve">, </w:t>
      </w:r>
      <w:r w:rsidR="00DC0A57" w:rsidRPr="00CB4035">
        <w:rPr>
          <w:rFonts w:asciiTheme="minorHAnsi" w:hAnsiTheme="minorHAnsi" w:cs="Calibri"/>
        </w:rPr>
        <w:t>begun in 1932 and published in 1950)</w:t>
      </w:r>
      <w:r w:rsidRPr="00CB4035">
        <w:rPr>
          <w:rFonts w:asciiTheme="minorHAnsi" w:hAnsiTheme="minorHAnsi" w:cs="Calibri"/>
        </w:rPr>
        <w:t>. Most of the stories</w:t>
      </w:r>
      <w:r w:rsidR="000C0292">
        <w:rPr>
          <w:rFonts w:asciiTheme="minorHAnsi" w:hAnsiTheme="minorHAnsi" w:cs="Calibri"/>
        </w:rPr>
        <w:t xml:space="preserve"> in this collection</w:t>
      </w:r>
      <w:r w:rsidRPr="00CB4035">
        <w:rPr>
          <w:rFonts w:asciiTheme="minorHAnsi" w:hAnsiTheme="minorHAnsi" w:cs="Calibri"/>
        </w:rPr>
        <w:t xml:space="preserve"> </w:t>
      </w:r>
      <w:r w:rsidR="00DC0A57" w:rsidRPr="00CB4035">
        <w:rPr>
          <w:rFonts w:asciiTheme="minorHAnsi" w:hAnsiTheme="minorHAnsi" w:cs="Calibri"/>
        </w:rPr>
        <w:t xml:space="preserve">are structured as a surreal journey, perhaps a metaphoric, internal soul search. Many critics have compared </w:t>
      </w:r>
      <w:r w:rsidR="00CB4035" w:rsidRPr="00CB4035">
        <w:rPr>
          <w:rFonts w:asciiTheme="minorHAnsi" w:hAnsiTheme="minorHAnsi" w:cs="Calibri"/>
        </w:rPr>
        <w:t>them</w:t>
      </w:r>
      <w:r w:rsidR="0056646B">
        <w:rPr>
          <w:rFonts w:asciiTheme="minorHAnsi" w:hAnsiTheme="minorHAnsi" w:cs="Calibri"/>
        </w:rPr>
        <w:t xml:space="preserve"> to K</w:t>
      </w:r>
      <w:r w:rsidR="00DC0A57" w:rsidRPr="00CB4035">
        <w:rPr>
          <w:rFonts w:asciiTheme="minorHAnsi" w:hAnsiTheme="minorHAnsi" w:cs="Calibri"/>
        </w:rPr>
        <w:t>afka’s and</w:t>
      </w:r>
      <w:r w:rsidR="0056646B">
        <w:rPr>
          <w:rFonts w:asciiTheme="minorHAnsi" w:hAnsiTheme="minorHAnsi" w:cs="Calibri"/>
        </w:rPr>
        <w:t xml:space="preserve"> have</w:t>
      </w:r>
      <w:r w:rsidR="00DC0A57" w:rsidRPr="00CB4035">
        <w:rPr>
          <w:rFonts w:asciiTheme="minorHAnsi" w:hAnsiTheme="minorHAnsi" w:cs="Calibri"/>
        </w:rPr>
        <w:t xml:space="preserve"> argued that they offer a modernist experience of the fractured self, an impressionist representation of the core of the modern soul.</w:t>
      </w:r>
    </w:p>
    <w:p w14:paraId="2268B2B3" w14:textId="77777777" w:rsidR="00DC0A57" w:rsidRPr="00CB4035" w:rsidRDefault="00DC0A57" w:rsidP="00F810C4">
      <w:pPr>
        <w:rPr>
          <w:rFonts w:asciiTheme="minorHAnsi" w:hAnsiTheme="minorHAnsi" w:cs="Calibri"/>
        </w:rPr>
      </w:pPr>
    </w:p>
    <w:p w14:paraId="259C35D3" w14:textId="54720E96" w:rsidR="00DC0A57" w:rsidRPr="00CB4035" w:rsidRDefault="00DC0A57">
      <w:pPr>
        <w:rPr>
          <w:rFonts w:asciiTheme="minorHAnsi" w:hAnsiTheme="minorHAnsi" w:cs="Calibri"/>
        </w:rPr>
      </w:pPr>
      <w:r w:rsidRPr="00CB4035">
        <w:rPr>
          <w:rFonts w:asciiTheme="minorHAnsi" w:hAnsiTheme="minorHAnsi" w:cs="Calibri"/>
        </w:rPr>
        <w:t>In his four</w:t>
      </w:r>
      <w:r w:rsidR="000C0292">
        <w:rPr>
          <w:rFonts w:asciiTheme="minorHAnsi" w:hAnsiTheme="minorHAnsi" w:cs="Calibri"/>
        </w:rPr>
        <w:t xml:space="preserve"> next</w:t>
      </w:r>
      <w:r w:rsidRPr="00CB4035">
        <w:rPr>
          <w:rFonts w:asciiTheme="minorHAnsi" w:hAnsiTheme="minorHAnsi" w:cs="Calibri"/>
        </w:rPr>
        <w:t xml:space="preserve"> novels, </w:t>
      </w:r>
      <w:proofErr w:type="spellStart"/>
      <w:r w:rsidRPr="00CB4035">
        <w:rPr>
          <w:rFonts w:asciiTheme="minorHAnsi" w:hAnsiTheme="minorHAnsi" w:cs="Calibri"/>
          <w:i/>
          <w:iCs/>
        </w:rPr>
        <w:t>Oreah</w:t>
      </w:r>
      <w:proofErr w:type="spellEnd"/>
      <w:r w:rsidRPr="00CB4035">
        <w:rPr>
          <w:rFonts w:asciiTheme="minorHAnsi" w:hAnsiTheme="minorHAnsi" w:cs="Calibri"/>
          <w:i/>
          <w:iCs/>
        </w:rPr>
        <w:t xml:space="preserve"> </w:t>
      </w:r>
      <w:proofErr w:type="spellStart"/>
      <w:r w:rsidRPr="00CB4035">
        <w:rPr>
          <w:rFonts w:asciiTheme="minorHAnsi" w:hAnsiTheme="minorHAnsi" w:cs="Calibri"/>
          <w:i/>
          <w:iCs/>
        </w:rPr>
        <w:t>nata</w:t>
      </w:r>
      <w:proofErr w:type="spellEnd"/>
      <w:r w:rsidRPr="00CB4035">
        <w:rPr>
          <w:rFonts w:asciiTheme="minorHAnsi" w:hAnsiTheme="minorHAnsi" w:cs="Calibri"/>
          <w:i/>
          <w:iCs/>
        </w:rPr>
        <w:t xml:space="preserve"> </w:t>
      </w:r>
      <w:proofErr w:type="spellStart"/>
      <w:r w:rsidRPr="00CB4035">
        <w:rPr>
          <w:rFonts w:asciiTheme="minorHAnsi" w:hAnsiTheme="minorHAnsi" w:cs="Calibri"/>
          <w:i/>
          <w:iCs/>
        </w:rPr>
        <w:t>lalaun</w:t>
      </w:r>
      <w:proofErr w:type="spellEnd"/>
      <w:r w:rsidRPr="00CB4035">
        <w:rPr>
          <w:rFonts w:asciiTheme="minorHAnsi" w:hAnsiTheme="minorHAnsi" w:cs="Calibri"/>
        </w:rPr>
        <w:t xml:space="preserve"> (</w:t>
      </w:r>
      <w:r w:rsidRPr="00CB4035">
        <w:rPr>
          <w:rFonts w:asciiTheme="minorHAnsi" w:hAnsiTheme="minorHAnsi" w:cs="Calibri"/>
          <w:i/>
          <w:iCs/>
        </w:rPr>
        <w:t>A Guest for the Night</w:t>
      </w:r>
      <w:r w:rsidRPr="00CB4035">
        <w:rPr>
          <w:rFonts w:asciiTheme="minorHAnsi" w:hAnsiTheme="minorHAnsi" w:cs="Calibri"/>
        </w:rPr>
        <w:t xml:space="preserve">), </w:t>
      </w:r>
      <w:proofErr w:type="spellStart"/>
      <w:r w:rsidRPr="00CB4035">
        <w:rPr>
          <w:rFonts w:asciiTheme="minorHAnsi" w:hAnsiTheme="minorHAnsi" w:cs="Calibri"/>
          <w:i/>
          <w:iCs/>
        </w:rPr>
        <w:t>Sipur</w:t>
      </w:r>
      <w:proofErr w:type="spellEnd"/>
      <w:r w:rsidRPr="00CB4035">
        <w:rPr>
          <w:rFonts w:asciiTheme="minorHAnsi" w:hAnsiTheme="minorHAnsi" w:cs="Calibri"/>
          <w:i/>
          <w:iCs/>
        </w:rPr>
        <w:t xml:space="preserve"> </w:t>
      </w:r>
      <w:proofErr w:type="spellStart"/>
      <w:r w:rsidRPr="00CB4035">
        <w:rPr>
          <w:rFonts w:asciiTheme="minorHAnsi" w:hAnsiTheme="minorHAnsi" w:cs="Calibri"/>
          <w:i/>
          <w:iCs/>
        </w:rPr>
        <w:t>Pashut</w:t>
      </w:r>
      <w:proofErr w:type="spellEnd"/>
      <w:r w:rsidRPr="00CB4035">
        <w:rPr>
          <w:rFonts w:asciiTheme="minorHAnsi" w:hAnsiTheme="minorHAnsi" w:cs="Calibri"/>
        </w:rPr>
        <w:t xml:space="preserve"> (</w:t>
      </w:r>
      <w:r w:rsidRPr="00CB4035">
        <w:rPr>
          <w:rFonts w:asciiTheme="minorHAnsi" w:hAnsiTheme="minorHAnsi" w:cs="Calibri"/>
          <w:i/>
          <w:iCs/>
        </w:rPr>
        <w:t>Simple Story</w:t>
      </w:r>
      <w:r w:rsidRPr="00CB4035">
        <w:rPr>
          <w:rFonts w:asciiTheme="minorHAnsi" w:hAnsiTheme="minorHAnsi" w:cs="Calibri"/>
        </w:rPr>
        <w:t xml:space="preserve">), </w:t>
      </w:r>
      <w:proofErr w:type="spellStart"/>
      <w:r w:rsidRPr="00CB4035">
        <w:rPr>
          <w:rFonts w:asciiTheme="minorHAnsi" w:hAnsiTheme="minorHAnsi" w:cs="Calibri"/>
          <w:i/>
          <w:iCs/>
        </w:rPr>
        <w:t>Temol</w:t>
      </w:r>
      <w:proofErr w:type="spellEnd"/>
      <w:r w:rsidRPr="00CB4035">
        <w:rPr>
          <w:rFonts w:asciiTheme="minorHAnsi" w:hAnsiTheme="minorHAnsi" w:cs="Calibri"/>
          <w:i/>
          <w:iCs/>
        </w:rPr>
        <w:t xml:space="preserve"> </w:t>
      </w:r>
      <w:proofErr w:type="spellStart"/>
      <w:r w:rsidRPr="00CB4035">
        <w:rPr>
          <w:rFonts w:asciiTheme="minorHAnsi" w:hAnsiTheme="minorHAnsi" w:cs="Calibri"/>
          <w:i/>
          <w:iCs/>
        </w:rPr>
        <w:t>Shilshom</w:t>
      </w:r>
      <w:proofErr w:type="spellEnd"/>
      <w:r w:rsidRPr="00CB4035">
        <w:rPr>
          <w:rFonts w:asciiTheme="minorHAnsi" w:hAnsiTheme="minorHAnsi" w:cs="Calibri"/>
        </w:rPr>
        <w:t xml:space="preserve"> (</w:t>
      </w:r>
      <w:r w:rsidRPr="00CB4035">
        <w:rPr>
          <w:rFonts w:asciiTheme="minorHAnsi" w:hAnsiTheme="minorHAnsi" w:cs="Calibri"/>
          <w:i/>
          <w:iCs/>
        </w:rPr>
        <w:t>Only Yesterday</w:t>
      </w:r>
      <w:r w:rsidRPr="00CB4035">
        <w:rPr>
          <w:rFonts w:asciiTheme="minorHAnsi" w:hAnsiTheme="minorHAnsi" w:cs="Calibri"/>
        </w:rPr>
        <w:t>)</w:t>
      </w:r>
      <w:r w:rsidR="0056646B">
        <w:rPr>
          <w:rFonts w:asciiTheme="minorHAnsi" w:hAnsiTheme="minorHAnsi" w:cs="Calibri"/>
        </w:rPr>
        <w:t>,</w:t>
      </w:r>
      <w:r w:rsidRPr="00CB4035">
        <w:rPr>
          <w:rFonts w:asciiTheme="minorHAnsi" w:hAnsiTheme="minorHAnsi" w:cs="Calibri"/>
          <w:i/>
          <w:iCs/>
        </w:rPr>
        <w:t xml:space="preserve"> </w:t>
      </w:r>
      <w:r w:rsidRPr="00CB4035">
        <w:rPr>
          <w:rFonts w:asciiTheme="minorHAnsi" w:hAnsiTheme="minorHAnsi" w:cs="Calibri"/>
        </w:rPr>
        <w:t xml:space="preserve">and </w:t>
      </w:r>
      <w:proofErr w:type="spellStart"/>
      <w:r w:rsidRPr="00CB4035">
        <w:rPr>
          <w:rFonts w:asciiTheme="minorHAnsi" w:hAnsiTheme="minorHAnsi" w:cs="Calibri"/>
          <w:i/>
          <w:iCs/>
        </w:rPr>
        <w:t>Shira</w:t>
      </w:r>
      <w:proofErr w:type="spellEnd"/>
      <w:r w:rsidRPr="00CB4035">
        <w:rPr>
          <w:rFonts w:asciiTheme="minorHAnsi" w:hAnsiTheme="minorHAnsi" w:cs="Calibri"/>
        </w:rPr>
        <w:t xml:space="preserve">, this theme is treated in a more realistic style and is developed in the context of a specific time and place. The characters in these novels struggle with </w:t>
      </w:r>
      <w:r w:rsidR="007558A1" w:rsidRPr="00CB4035">
        <w:rPr>
          <w:rFonts w:asciiTheme="minorHAnsi" w:hAnsiTheme="minorHAnsi" w:cs="Times New Roman"/>
          <w:lang w:bidi="he-IL"/>
        </w:rPr>
        <w:t>issues</w:t>
      </w:r>
      <w:r w:rsidR="007558A1" w:rsidRPr="00CB4035">
        <w:rPr>
          <w:rFonts w:asciiTheme="minorHAnsi" w:hAnsiTheme="minorHAnsi" w:cs="Calibri"/>
        </w:rPr>
        <w:t xml:space="preserve"> </w:t>
      </w:r>
      <w:r w:rsidR="000C0292">
        <w:rPr>
          <w:rFonts w:asciiTheme="minorHAnsi" w:hAnsiTheme="minorHAnsi" w:cs="Calibri"/>
        </w:rPr>
        <w:t>associated with</w:t>
      </w:r>
      <w:r w:rsidRPr="00CB4035">
        <w:rPr>
          <w:rFonts w:asciiTheme="minorHAnsi" w:hAnsiTheme="minorHAnsi" w:cs="Calibri"/>
        </w:rPr>
        <w:t xml:space="preserve"> modernity, such as fate and religious life in the new and changing world, nationalist and specifically Zionist ideology, and </w:t>
      </w:r>
      <w:r w:rsidR="007558A1" w:rsidRPr="00CB4035">
        <w:rPr>
          <w:rFonts w:asciiTheme="minorHAnsi" w:hAnsiTheme="minorHAnsi" w:cs="Calibri"/>
        </w:rPr>
        <w:t>problems related to</w:t>
      </w:r>
      <w:r w:rsidRPr="00CB4035">
        <w:rPr>
          <w:rFonts w:asciiTheme="minorHAnsi" w:hAnsiTheme="minorHAnsi" w:cs="Calibri"/>
        </w:rPr>
        <w:t xml:space="preserve"> artistic expression. </w:t>
      </w:r>
    </w:p>
    <w:p w14:paraId="74C9AD5A" w14:textId="77777777" w:rsidR="00DC0A57" w:rsidRPr="00CB4035" w:rsidRDefault="00DC0A57">
      <w:pPr>
        <w:rPr>
          <w:rFonts w:asciiTheme="minorHAnsi" w:hAnsiTheme="minorHAnsi" w:cs="Calibri"/>
        </w:rPr>
      </w:pPr>
    </w:p>
    <w:p w14:paraId="780C3D65" w14:textId="4FA059C8" w:rsidR="00DC0A57" w:rsidRPr="00CB4035" w:rsidRDefault="00DC0A57">
      <w:pPr>
        <w:rPr>
          <w:rFonts w:asciiTheme="minorHAnsi" w:hAnsiTheme="minorHAnsi" w:cs="Calibri"/>
        </w:rPr>
      </w:pPr>
      <w:r w:rsidRPr="00CB4035">
        <w:rPr>
          <w:rFonts w:asciiTheme="minorHAnsi" w:hAnsiTheme="minorHAnsi" w:cs="Calibri"/>
        </w:rPr>
        <w:lastRenderedPageBreak/>
        <w:t xml:space="preserve">Jewish society, the Jewish nation and the Jewish man in the face of modernity are central themes in Agnon’s work. Using a unique combination of traditional and modern styles and genres, Agnon describes Jewish reality in the face of </w:t>
      </w:r>
      <w:r w:rsidR="00202A09">
        <w:rPr>
          <w:rFonts w:asciiTheme="minorHAnsi" w:hAnsiTheme="minorHAnsi" w:cs="Calibri"/>
        </w:rPr>
        <w:t>modern crisis</w:t>
      </w:r>
      <w:r w:rsidRPr="00CB4035">
        <w:rPr>
          <w:rFonts w:asciiTheme="minorHAnsi" w:hAnsiTheme="minorHAnsi" w:cs="Calibri"/>
        </w:rPr>
        <w:t>, including the First World War, the co</w:t>
      </w:r>
      <w:r w:rsidR="0056646B">
        <w:rPr>
          <w:rFonts w:asciiTheme="minorHAnsi" w:hAnsiTheme="minorHAnsi" w:cs="Calibri"/>
        </w:rPr>
        <w:t>llapse of the Austro-Hungarian E</w:t>
      </w:r>
      <w:r w:rsidRPr="00CB4035">
        <w:rPr>
          <w:rFonts w:asciiTheme="minorHAnsi" w:hAnsiTheme="minorHAnsi" w:cs="Calibri"/>
        </w:rPr>
        <w:t>mpire</w:t>
      </w:r>
      <w:ins w:id="46" w:author="Elizabeth Northup" w:date="2013-09-26T15:25:00Z">
        <w:r w:rsidR="00314BA7">
          <w:rPr>
            <w:rFonts w:asciiTheme="minorHAnsi" w:hAnsiTheme="minorHAnsi" w:cs="Calibri"/>
          </w:rPr>
          <w:t>,</w:t>
        </w:r>
      </w:ins>
      <w:r w:rsidRPr="00CB4035">
        <w:rPr>
          <w:rFonts w:asciiTheme="minorHAnsi" w:hAnsiTheme="minorHAnsi" w:cs="Calibri"/>
        </w:rPr>
        <w:t xml:space="preserve"> and the Second World War. </w:t>
      </w:r>
    </w:p>
    <w:p w14:paraId="7C9DA2E7" w14:textId="37EB0A87" w:rsidR="00E7493F" w:rsidRPr="00E7493F" w:rsidRDefault="00DC0A57" w:rsidP="00E7493F">
      <w:pPr>
        <w:spacing w:before="100" w:beforeAutospacing="1" w:after="100" w:afterAutospacing="1"/>
        <w:rPr>
          <w:rFonts w:asciiTheme="minorHAnsi" w:hAnsiTheme="minorHAnsi" w:cs="Times New Roman"/>
        </w:rPr>
      </w:pPr>
      <w:r w:rsidRPr="00CB4035">
        <w:rPr>
          <w:rFonts w:asciiTheme="minorHAnsi" w:hAnsiTheme="minorHAnsi" w:cs="Calibri"/>
        </w:rPr>
        <w:t xml:space="preserve">In 1966 he was awarded the Nobel Prize in literature. Agnon died in Jerusalem on February 17, 1970. </w:t>
      </w:r>
      <w:proofErr w:type="gramStart"/>
      <w:r w:rsidR="00E7493F" w:rsidRPr="00E7493F">
        <w:rPr>
          <w:rFonts w:asciiTheme="minorHAnsi" w:hAnsiTheme="minorHAnsi" w:cs="Times New Roman"/>
        </w:rPr>
        <w:t xml:space="preserve">The Collected Works of S.Y. Agnon </w:t>
      </w:r>
      <w:r w:rsidR="00202A09">
        <w:rPr>
          <w:rFonts w:asciiTheme="minorHAnsi" w:hAnsiTheme="minorHAnsi" w:cs="Times New Roman"/>
        </w:rPr>
        <w:t>were</w:t>
      </w:r>
      <w:r w:rsidR="00E7493F" w:rsidRPr="00E7493F">
        <w:rPr>
          <w:rFonts w:asciiTheme="minorHAnsi" w:hAnsiTheme="minorHAnsi" w:cs="Times New Roman"/>
        </w:rPr>
        <w:t xml:space="preserve"> published by </w:t>
      </w:r>
      <w:proofErr w:type="spellStart"/>
      <w:r w:rsidR="00E7493F" w:rsidRPr="00E7493F">
        <w:rPr>
          <w:rFonts w:asciiTheme="minorHAnsi" w:hAnsiTheme="minorHAnsi" w:cs="Times New Roman"/>
        </w:rPr>
        <w:t>Schocke</w:t>
      </w:r>
      <w:r w:rsidR="0056646B">
        <w:rPr>
          <w:rFonts w:asciiTheme="minorHAnsi" w:hAnsiTheme="minorHAnsi" w:cs="Times New Roman"/>
        </w:rPr>
        <w:t>n</w:t>
      </w:r>
      <w:proofErr w:type="spellEnd"/>
      <w:proofErr w:type="gramEnd"/>
      <w:r w:rsidR="0056646B">
        <w:rPr>
          <w:rFonts w:asciiTheme="minorHAnsi" w:hAnsiTheme="minorHAnsi" w:cs="Times New Roman"/>
        </w:rPr>
        <w:t xml:space="preserve"> in eight volumes between 1953 and 1962, updated with the eleven</w:t>
      </w:r>
      <w:r w:rsidR="00E7493F" w:rsidRPr="00E7493F">
        <w:rPr>
          <w:rFonts w:asciiTheme="minorHAnsi" w:hAnsiTheme="minorHAnsi" w:cs="Times New Roman"/>
        </w:rPr>
        <w:t xml:space="preserve"> works that appeared posthumously.</w:t>
      </w:r>
    </w:p>
    <w:p w14:paraId="089C3485" w14:textId="77777777" w:rsidR="00DC0A57" w:rsidRPr="00CB4035" w:rsidRDefault="00DC0A57">
      <w:pPr>
        <w:rPr>
          <w:rFonts w:asciiTheme="minorHAnsi" w:hAnsiTheme="minorHAnsi" w:cs="Times New Roman"/>
        </w:rPr>
      </w:pPr>
      <w:r w:rsidRPr="00CB4035">
        <w:rPr>
          <w:rFonts w:asciiTheme="minorHAnsi" w:hAnsiTheme="minorHAnsi" w:cs="Calibri"/>
        </w:rPr>
        <w:t xml:space="preserve"> </w:t>
      </w:r>
    </w:p>
    <w:p w14:paraId="6B978A49" w14:textId="77777777" w:rsidR="00DC0A57" w:rsidRPr="00CB4035" w:rsidRDefault="00DC0A57">
      <w:pPr>
        <w:rPr>
          <w:rFonts w:asciiTheme="minorHAnsi" w:hAnsiTheme="minorHAnsi" w:cs="Calibri"/>
        </w:rPr>
      </w:pPr>
      <w:r w:rsidRPr="00CB4035">
        <w:rPr>
          <w:rFonts w:asciiTheme="minorHAnsi" w:hAnsiTheme="minorHAnsi" w:cs="Calibri"/>
        </w:rPr>
        <w:t xml:space="preserve"> </w:t>
      </w:r>
    </w:p>
    <w:p w14:paraId="2FA106A9" w14:textId="77777777" w:rsidR="00DC0A57" w:rsidRPr="00CB4035" w:rsidRDefault="00DC0A57">
      <w:pPr>
        <w:rPr>
          <w:rFonts w:asciiTheme="minorHAnsi" w:hAnsiTheme="minorHAnsi" w:cs="Calibri"/>
        </w:rPr>
      </w:pPr>
    </w:p>
    <w:p w14:paraId="4F8949D9" w14:textId="77777777" w:rsidR="00DC0A57" w:rsidRPr="00CB4035" w:rsidRDefault="00DC0A57" w:rsidP="003F1CE6">
      <w:pPr>
        <w:outlineLvl w:val="0"/>
        <w:rPr>
          <w:rFonts w:asciiTheme="minorHAnsi" w:hAnsiTheme="minorHAnsi" w:cs="Calibri"/>
          <w:b/>
          <w:bCs/>
          <w:u w:val="single"/>
        </w:rPr>
      </w:pPr>
      <w:r w:rsidRPr="00CB4035">
        <w:rPr>
          <w:rFonts w:asciiTheme="minorHAnsi" w:hAnsiTheme="minorHAnsi" w:cs="Calibri"/>
          <w:b/>
          <w:bCs/>
          <w:u w:val="single"/>
        </w:rPr>
        <w:t>References and further reading</w:t>
      </w:r>
    </w:p>
    <w:p w14:paraId="60E2FC78" w14:textId="23B9D632" w:rsidR="00DC0A57" w:rsidRDefault="00DC0A57" w:rsidP="00C6016C">
      <w:pPr>
        <w:pStyle w:val="ListParagraph"/>
        <w:numPr>
          <w:ilvl w:val="0"/>
          <w:numId w:val="1"/>
        </w:numPr>
        <w:rPr>
          <w:rFonts w:asciiTheme="minorHAnsi" w:hAnsiTheme="minorHAnsi" w:cs="Calibri"/>
        </w:rPr>
      </w:pPr>
      <w:r w:rsidRPr="00CB4035">
        <w:rPr>
          <w:rFonts w:asciiTheme="minorHAnsi" w:hAnsiTheme="minorHAnsi" w:cs="Calibri"/>
        </w:rPr>
        <w:t>Band, A</w:t>
      </w:r>
      <w:ins w:id="47" w:author="Elizabeth Northup" w:date="2013-09-26T15:26:00Z">
        <w:r w:rsidR="00314BA7">
          <w:rPr>
            <w:rFonts w:asciiTheme="minorHAnsi" w:hAnsiTheme="minorHAnsi" w:cs="Calibri"/>
          </w:rPr>
          <w:t>.</w:t>
        </w:r>
      </w:ins>
      <w:del w:id="48" w:author="Elizabeth Northup" w:date="2013-09-26T15:26:00Z">
        <w:r w:rsidRPr="00CB4035" w:rsidDel="00314BA7">
          <w:rPr>
            <w:rFonts w:asciiTheme="minorHAnsi" w:hAnsiTheme="minorHAnsi" w:cs="Calibri"/>
          </w:rPr>
          <w:delText>vraham</w:delText>
        </w:r>
      </w:del>
      <w:r w:rsidRPr="00CB4035">
        <w:rPr>
          <w:rFonts w:asciiTheme="minorHAnsi" w:hAnsiTheme="minorHAnsi" w:cs="Calibri"/>
        </w:rPr>
        <w:t xml:space="preserve"> (1968) </w:t>
      </w:r>
      <w:r w:rsidRPr="00CB4035">
        <w:rPr>
          <w:rFonts w:asciiTheme="minorHAnsi" w:hAnsiTheme="minorHAnsi" w:cs="Calibri"/>
          <w:i/>
          <w:iCs/>
        </w:rPr>
        <w:t>Nostalgia and Nightmare: A Study in the Fiction of S.Y. Agnon</w:t>
      </w:r>
      <w:ins w:id="49" w:author="Elizabeth Northup" w:date="2013-09-26T15:25:00Z">
        <w:r w:rsidR="00314BA7">
          <w:rPr>
            <w:rFonts w:asciiTheme="minorHAnsi" w:hAnsiTheme="minorHAnsi" w:cs="Calibri"/>
            <w:i/>
            <w:iCs/>
          </w:rPr>
          <w:t>,</w:t>
        </w:r>
      </w:ins>
      <w:r w:rsidRPr="00CB4035">
        <w:rPr>
          <w:rFonts w:asciiTheme="minorHAnsi" w:hAnsiTheme="minorHAnsi" w:cs="Calibri"/>
        </w:rPr>
        <w:t xml:space="preserve"> Berkeley and Los Angeles: California University Press.</w:t>
      </w:r>
    </w:p>
    <w:p w14:paraId="79871C50" w14:textId="77777777" w:rsidR="0044681D" w:rsidRPr="00CB4035" w:rsidRDefault="0044681D" w:rsidP="0044681D">
      <w:pPr>
        <w:pStyle w:val="ListParagraph"/>
        <w:rPr>
          <w:rFonts w:asciiTheme="minorHAnsi" w:hAnsiTheme="minorHAnsi" w:cs="Calibri"/>
        </w:rPr>
      </w:pPr>
    </w:p>
    <w:p w14:paraId="7EFC8459" w14:textId="2B5B103C" w:rsidR="00DC0A57" w:rsidRPr="00CB4035" w:rsidRDefault="00DC0A57" w:rsidP="00141A73">
      <w:pPr>
        <w:pStyle w:val="ListParagraph"/>
        <w:numPr>
          <w:ilvl w:val="0"/>
          <w:numId w:val="1"/>
        </w:numPr>
        <w:autoSpaceDE w:val="0"/>
        <w:autoSpaceDN w:val="0"/>
        <w:adjustRightInd w:val="0"/>
        <w:spacing w:after="200" w:line="244" w:lineRule="exact"/>
        <w:rPr>
          <w:rFonts w:asciiTheme="minorHAnsi" w:hAnsiTheme="minorHAnsi" w:cs="Calibri"/>
        </w:rPr>
      </w:pPr>
      <w:proofErr w:type="spellStart"/>
      <w:r w:rsidRPr="00CB4035">
        <w:rPr>
          <w:rFonts w:asciiTheme="minorHAnsi" w:hAnsiTheme="minorHAnsi" w:cs="Calibri"/>
        </w:rPr>
        <w:t>Hirschfeld</w:t>
      </w:r>
      <w:proofErr w:type="spellEnd"/>
      <w:r w:rsidRPr="00CB4035">
        <w:rPr>
          <w:rFonts w:asciiTheme="minorHAnsi" w:hAnsiTheme="minorHAnsi" w:cs="Calibri"/>
        </w:rPr>
        <w:t>, A</w:t>
      </w:r>
      <w:ins w:id="50" w:author="Elizabeth Northup" w:date="2013-09-26T15:26:00Z">
        <w:r w:rsidR="00314BA7">
          <w:rPr>
            <w:rFonts w:asciiTheme="minorHAnsi" w:hAnsiTheme="minorHAnsi" w:cs="Calibri"/>
          </w:rPr>
          <w:t>.</w:t>
        </w:r>
      </w:ins>
      <w:del w:id="51" w:author="Elizabeth Northup" w:date="2013-09-26T15:26:00Z">
        <w:r w:rsidRPr="00CB4035" w:rsidDel="00314BA7">
          <w:rPr>
            <w:rFonts w:asciiTheme="minorHAnsi" w:hAnsiTheme="minorHAnsi" w:cs="Calibri"/>
          </w:rPr>
          <w:delText>riel</w:delText>
        </w:r>
      </w:del>
      <w:r w:rsidRPr="00CB4035">
        <w:rPr>
          <w:rFonts w:asciiTheme="minorHAnsi" w:hAnsiTheme="minorHAnsi" w:cs="Calibri"/>
        </w:rPr>
        <w:t xml:space="preserve"> (2011) </w:t>
      </w:r>
      <w:proofErr w:type="spellStart"/>
      <w:r w:rsidRPr="00CB4035">
        <w:rPr>
          <w:rFonts w:asciiTheme="minorHAnsi" w:hAnsiTheme="minorHAnsi" w:cs="Calibri"/>
          <w:i/>
          <w:iCs/>
        </w:rPr>
        <w:t>Likro</w:t>
      </w:r>
      <w:proofErr w:type="spellEnd"/>
      <w:r w:rsidRPr="00CB4035">
        <w:rPr>
          <w:rFonts w:asciiTheme="minorHAnsi" w:hAnsiTheme="minorHAnsi" w:cs="Calibri"/>
          <w:i/>
          <w:iCs/>
        </w:rPr>
        <w:t xml:space="preserve"> </w:t>
      </w:r>
      <w:proofErr w:type="gramStart"/>
      <w:r w:rsidRPr="00CB4035">
        <w:rPr>
          <w:rFonts w:asciiTheme="minorHAnsi" w:hAnsiTheme="minorHAnsi" w:cs="Calibri"/>
          <w:i/>
          <w:iCs/>
        </w:rPr>
        <w:t>et</w:t>
      </w:r>
      <w:proofErr w:type="gramEnd"/>
      <w:r w:rsidRPr="00CB4035">
        <w:rPr>
          <w:rFonts w:asciiTheme="minorHAnsi" w:hAnsiTheme="minorHAnsi" w:cs="Calibri"/>
          <w:i/>
          <w:iCs/>
        </w:rPr>
        <w:t xml:space="preserve"> </w:t>
      </w:r>
      <w:proofErr w:type="spellStart"/>
      <w:r w:rsidRPr="00CB4035">
        <w:rPr>
          <w:rFonts w:asciiTheme="minorHAnsi" w:hAnsiTheme="minorHAnsi" w:cs="Calibri"/>
          <w:i/>
          <w:iCs/>
        </w:rPr>
        <w:t>Shai</w:t>
      </w:r>
      <w:proofErr w:type="spellEnd"/>
      <w:r w:rsidRPr="00CB4035">
        <w:rPr>
          <w:rFonts w:asciiTheme="minorHAnsi" w:hAnsiTheme="minorHAnsi" w:cs="Calibri"/>
          <w:i/>
          <w:iCs/>
        </w:rPr>
        <w:t xml:space="preserve"> Agnon</w:t>
      </w:r>
      <w:r w:rsidRPr="00CB4035">
        <w:rPr>
          <w:rFonts w:asciiTheme="minorHAnsi" w:hAnsiTheme="minorHAnsi" w:cs="Calibri"/>
        </w:rPr>
        <w:t xml:space="preserve"> (Reading S.Y Agnon). Tel Aviv: </w:t>
      </w:r>
      <w:proofErr w:type="spellStart"/>
      <w:r w:rsidRPr="00CB4035">
        <w:rPr>
          <w:rFonts w:asciiTheme="minorHAnsi" w:hAnsiTheme="minorHAnsi" w:cs="Calibri"/>
        </w:rPr>
        <w:t>Ahuzat</w:t>
      </w:r>
      <w:proofErr w:type="spellEnd"/>
      <w:r w:rsidRPr="00CB4035">
        <w:rPr>
          <w:rFonts w:asciiTheme="minorHAnsi" w:hAnsiTheme="minorHAnsi" w:cs="Calibri"/>
        </w:rPr>
        <w:t xml:space="preserve"> </w:t>
      </w:r>
      <w:proofErr w:type="spellStart"/>
      <w:r w:rsidRPr="00CB4035">
        <w:rPr>
          <w:rFonts w:asciiTheme="minorHAnsi" w:hAnsiTheme="minorHAnsi" w:cs="Calibri"/>
        </w:rPr>
        <w:t>Bayit</w:t>
      </w:r>
      <w:proofErr w:type="spellEnd"/>
      <w:r w:rsidRPr="00CB4035">
        <w:rPr>
          <w:rFonts w:asciiTheme="minorHAnsi" w:hAnsiTheme="minorHAnsi" w:cs="Calibri"/>
        </w:rPr>
        <w:t>.</w:t>
      </w:r>
    </w:p>
    <w:p w14:paraId="386E34BB" w14:textId="5F8A9FFE" w:rsidR="00DC0A57" w:rsidRPr="00CB4035" w:rsidRDefault="00DC0A57" w:rsidP="00141A73">
      <w:pPr>
        <w:pStyle w:val="ListParagraph"/>
        <w:numPr>
          <w:ilvl w:val="0"/>
          <w:numId w:val="1"/>
        </w:numPr>
        <w:autoSpaceDE w:val="0"/>
        <w:autoSpaceDN w:val="0"/>
        <w:adjustRightInd w:val="0"/>
        <w:spacing w:after="200" w:line="244" w:lineRule="exact"/>
        <w:rPr>
          <w:rFonts w:asciiTheme="minorHAnsi" w:hAnsiTheme="minorHAnsi" w:cs="Calibri"/>
        </w:rPr>
      </w:pPr>
      <w:proofErr w:type="spellStart"/>
      <w:r w:rsidRPr="00CB4035">
        <w:rPr>
          <w:rFonts w:asciiTheme="minorHAnsi" w:hAnsiTheme="minorHAnsi" w:cs="Calibri"/>
        </w:rPr>
        <w:t>Golomb</w:t>
      </w:r>
      <w:proofErr w:type="spellEnd"/>
      <w:r w:rsidRPr="00CB4035">
        <w:rPr>
          <w:rFonts w:asciiTheme="minorHAnsi" w:hAnsiTheme="minorHAnsi" w:cs="Calibri"/>
        </w:rPr>
        <w:t xml:space="preserve"> Hoffman, A</w:t>
      </w:r>
      <w:ins w:id="52" w:author="Elizabeth Northup" w:date="2013-09-26T15:27:00Z">
        <w:r w:rsidR="00314BA7">
          <w:rPr>
            <w:rFonts w:asciiTheme="minorHAnsi" w:hAnsiTheme="minorHAnsi" w:cs="Calibri"/>
          </w:rPr>
          <w:t>.</w:t>
        </w:r>
      </w:ins>
      <w:del w:id="53" w:author="Elizabeth Northup" w:date="2013-09-26T15:27:00Z">
        <w:r w:rsidRPr="00CB4035" w:rsidDel="00314BA7">
          <w:rPr>
            <w:rFonts w:asciiTheme="minorHAnsi" w:hAnsiTheme="minorHAnsi" w:cs="Calibri"/>
          </w:rPr>
          <w:delText>nne</w:delText>
        </w:r>
      </w:del>
      <w:r w:rsidRPr="00CB4035">
        <w:rPr>
          <w:rFonts w:asciiTheme="minorHAnsi" w:hAnsiTheme="minorHAnsi" w:cs="Calibri"/>
        </w:rPr>
        <w:t xml:space="preserve"> (1991) </w:t>
      </w:r>
      <w:r w:rsidRPr="00CB4035">
        <w:rPr>
          <w:rFonts w:asciiTheme="minorHAnsi" w:hAnsiTheme="minorHAnsi" w:cs="Calibri"/>
          <w:i/>
          <w:iCs/>
        </w:rPr>
        <w:t>Between Exile and Return: S.Y. Agnon and the Drama of Writing</w:t>
      </w:r>
      <w:r w:rsidRPr="00CB4035">
        <w:rPr>
          <w:rFonts w:asciiTheme="minorHAnsi" w:hAnsiTheme="minorHAnsi" w:cs="Calibri"/>
        </w:rPr>
        <w:t>, New York: SUNY.</w:t>
      </w:r>
    </w:p>
    <w:p w14:paraId="76E9C112" w14:textId="21F5FEF2" w:rsidR="00DC0A57" w:rsidRPr="00CB4035" w:rsidRDefault="00202A09" w:rsidP="001A60FE">
      <w:pPr>
        <w:pStyle w:val="ListParagraph"/>
        <w:numPr>
          <w:ilvl w:val="0"/>
          <w:numId w:val="1"/>
        </w:numPr>
        <w:autoSpaceDE w:val="0"/>
        <w:autoSpaceDN w:val="0"/>
        <w:adjustRightInd w:val="0"/>
        <w:spacing w:after="200" w:line="244" w:lineRule="exact"/>
        <w:rPr>
          <w:rFonts w:asciiTheme="minorHAnsi" w:hAnsiTheme="minorHAnsi" w:cs="Calibri"/>
        </w:rPr>
      </w:pPr>
      <w:proofErr w:type="spellStart"/>
      <w:r w:rsidRPr="00202A09">
        <w:rPr>
          <w:rFonts w:asciiTheme="minorHAnsi" w:hAnsiTheme="minorHAnsi" w:cs="Helvetica"/>
          <w:bCs/>
          <w:lang w:eastAsia="zh-TW"/>
        </w:rPr>
        <w:t>Kurzweil</w:t>
      </w:r>
      <w:proofErr w:type="spellEnd"/>
      <w:r w:rsidR="00DC0A57" w:rsidRPr="00CB4035">
        <w:rPr>
          <w:rFonts w:asciiTheme="minorHAnsi" w:hAnsiTheme="minorHAnsi" w:cs="Calibri"/>
        </w:rPr>
        <w:t>, B</w:t>
      </w:r>
      <w:ins w:id="54" w:author="Elizabeth Northup" w:date="2013-09-26T15:27:00Z">
        <w:r w:rsidR="00314BA7">
          <w:rPr>
            <w:rFonts w:asciiTheme="minorHAnsi" w:hAnsiTheme="minorHAnsi" w:cs="Calibri"/>
          </w:rPr>
          <w:t>.</w:t>
        </w:r>
      </w:ins>
      <w:del w:id="55" w:author="Elizabeth Northup" w:date="2013-09-26T15:27:00Z">
        <w:r w:rsidR="00DC0A57" w:rsidRPr="00CB4035" w:rsidDel="00314BA7">
          <w:rPr>
            <w:rFonts w:asciiTheme="minorHAnsi" w:hAnsiTheme="minorHAnsi" w:cs="Calibri"/>
          </w:rPr>
          <w:delText>aruch</w:delText>
        </w:r>
      </w:del>
      <w:r w:rsidR="00DC0A57" w:rsidRPr="00CB4035">
        <w:rPr>
          <w:rFonts w:asciiTheme="minorHAnsi" w:hAnsiTheme="minorHAnsi" w:cs="Calibri"/>
        </w:rPr>
        <w:t xml:space="preserve"> </w:t>
      </w:r>
      <w:ins w:id="56" w:author="Elizabeth Northup" w:date="2013-09-26T15:27:00Z">
        <w:r w:rsidR="00314BA7">
          <w:rPr>
            <w:rFonts w:asciiTheme="minorHAnsi" w:hAnsiTheme="minorHAnsi" w:cs="Calibri"/>
          </w:rPr>
          <w:t>(</w:t>
        </w:r>
      </w:ins>
      <w:proofErr w:type="gramStart"/>
      <w:r w:rsidR="00DC0A57" w:rsidRPr="00CB4035">
        <w:rPr>
          <w:rFonts w:asciiTheme="minorHAnsi" w:hAnsiTheme="minorHAnsi" w:cs="Calibri"/>
        </w:rPr>
        <w:t>ed</w:t>
      </w:r>
      <w:proofErr w:type="gramEnd"/>
      <w:r w:rsidR="00DC0A57" w:rsidRPr="00CB4035">
        <w:rPr>
          <w:rFonts w:asciiTheme="minorHAnsi" w:hAnsiTheme="minorHAnsi" w:cs="Calibri"/>
        </w:rPr>
        <w:t>.</w:t>
      </w:r>
      <w:ins w:id="57" w:author="Elizabeth Northup" w:date="2013-09-26T15:27:00Z">
        <w:r w:rsidR="00314BA7">
          <w:rPr>
            <w:rFonts w:asciiTheme="minorHAnsi" w:hAnsiTheme="minorHAnsi" w:cs="Calibri"/>
          </w:rPr>
          <w:t>)</w:t>
        </w:r>
      </w:ins>
      <w:r w:rsidR="00DC0A57" w:rsidRPr="00CB4035">
        <w:rPr>
          <w:rFonts w:asciiTheme="minorHAnsi" w:hAnsiTheme="minorHAnsi" w:cs="Calibri"/>
        </w:rPr>
        <w:t xml:space="preserve"> (1958) </w:t>
      </w:r>
      <w:proofErr w:type="spellStart"/>
      <w:r w:rsidR="00DC0A57" w:rsidRPr="00CB4035">
        <w:rPr>
          <w:rFonts w:asciiTheme="minorHAnsi" w:hAnsiTheme="minorHAnsi" w:cs="Calibri"/>
          <w:i/>
          <w:iCs/>
        </w:rPr>
        <w:t>Yovel</w:t>
      </w:r>
      <w:proofErr w:type="spellEnd"/>
      <w:r w:rsidR="00DC0A57" w:rsidRPr="00CB4035">
        <w:rPr>
          <w:rFonts w:asciiTheme="minorHAnsi" w:hAnsiTheme="minorHAnsi" w:cs="Calibri"/>
          <w:i/>
          <w:iCs/>
        </w:rPr>
        <w:t xml:space="preserve"> </w:t>
      </w:r>
      <w:proofErr w:type="spellStart"/>
      <w:r w:rsidR="00DC0A57" w:rsidRPr="00CB4035">
        <w:rPr>
          <w:rFonts w:asciiTheme="minorHAnsi" w:hAnsiTheme="minorHAnsi" w:cs="Calibri"/>
          <w:i/>
          <w:iCs/>
        </w:rPr>
        <w:t>Shai</w:t>
      </w:r>
      <w:proofErr w:type="spellEnd"/>
      <w:r w:rsidR="00DC0A57" w:rsidRPr="00CB4035">
        <w:rPr>
          <w:rFonts w:asciiTheme="minorHAnsi" w:hAnsiTheme="minorHAnsi" w:cs="Calibri"/>
          <w:i/>
          <w:iCs/>
        </w:rPr>
        <w:t xml:space="preserve">: </w:t>
      </w:r>
      <w:proofErr w:type="spellStart"/>
      <w:r w:rsidR="00DC0A57" w:rsidRPr="00CB4035">
        <w:rPr>
          <w:rFonts w:asciiTheme="minorHAnsi" w:hAnsiTheme="minorHAnsi" w:cs="Calibri"/>
          <w:i/>
          <w:iCs/>
        </w:rPr>
        <w:t>Ma’amrim</w:t>
      </w:r>
      <w:proofErr w:type="spellEnd"/>
      <w:r w:rsidR="00DC0A57" w:rsidRPr="00CB4035">
        <w:rPr>
          <w:rFonts w:asciiTheme="minorHAnsi" w:hAnsiTheme="minorHAnsi" w:cs="Calibri"/>
          <w:i/>
          <w:iCs/>
        </w:rPr>
        <w:t xml:space="preserve"> </w:t>
      </w:r>
      <w:proofErr w:type="spellStart"/>
      <w:proofErr w:type="gramStart"/>
      <w:r w:rsidR="009E7520">
        <w:rPr>
          <w:rFonts w:asciiTheme="minorHAnsi" w:hAnsiTheme="minorHAnsi" w:cs="Calibri"/>
          <w:i/>
          <w:iCs/>
        </w:rPr>
        <w:t>l</w:t>
      </w:r>
      <w:r w:rsidR="00DC0A57" w:rsidRPr="00CB4035">
        <w:rPr>
          <w:rFonts w:asciiTheme="minorHAnsi" w:hAnsiTheme="minorHAnsi" w:cs="Calibri"/>
          <w:i/>
          <w:iCs/>
        </w:rPr>
        <w:t>ikhvod</w:t>
      </w:r>
      <w:proofErr w:type="spellEnd"/>
      <w:r w:rsidR="00DC0A57" w:rsidRPr="00CB4035">
        <w:rPr>
          <w:rFonts w:asciiTheme="minorHAnsi" w:hAnsiTheme="minorHAnsi" w:cs="Calibri"/>
          <w:i/>
          <w:iCs/>
        </w:rPr>
        <w:t xml:space="preserve">  </w:t>
      </w:r>
      <w:proofErr w:type="spellStart"/>
      <w:r w:rsidR="00DC0A57" w:rsidRPr="00CB4035">
        <w:rPr>
          <w:rFonts w:asciiTheme="minorHAnsi" w:hAnsiTheme="minorHAnsi" w:cs="Calibri"/>
          <w:i/>
          <w:iCs/>
        </w:rPr>
        <w:t>Shmuel</w:t>
      </w:r>
      <w:proofErr w:type="spellEnd"/>
      <w:proofErr w:type="gramEnd"/>
      <w:r w:rsidR="00DC0A57" w:rsidRPr="00CB4035">
        <w:rPr>
          <w:rFonts w:asciiTheme="minorHAnsi" w:hAnsiTheme="minorHAnsi" w:cs="Calibri"/>
          <w:i/>
          <w:iCs/>
        </w:rPr>
        <w:t xml:space="preserve"> </w:t>
      </w:r>
      <w:proofErr w:type="spellStart"/>
      <w:r w:rsidR="00DC0A57" w:rsidRPr="00CB4035">
        <w:rPr>
          <w:rFonts w:asciiTheme="minorHAnsi" w:hAnsiTheme="minorHAnsi" w:cs="Calibri"/>
          <w:i/>
          <w:iCs/>
        </w:rPr>
        <w:t>Yosef</w:t>
      </w:r>
      <w:proofErr w:type="spellEnd"/>
      <w:r w:rsidR="00DC0A57" w:rsidRPr="00CB4035">
        <w:rPr>
          <w:rFonts w:asciiTheme="minorHAnsi" w:hAnsiTheme="minorHAnsi" w:cs="Calibri"/>
          <w:i/>
          <w:iCs/>
        </w:rPr>
        <w:t xml:space="preserve"> Agnon</w:t>
      </w:r>
      <w:del w:id="58" w:author="Elizabeth Northup" w:date="2013-09-26T15:28:00Z">
        <w:r w:rsidR="00DC0A57" w:rsidRPr="00CB4035" w:rsidDel="00314BA7">
          <w:rPr>
            <w:rFonts w:asciiTheme="minorHAnsi" w:hAnsiTheme="minorHAnsi" w:cs="Calibri"/>
          </w:rPr>
          <w:delText xml:space="preserve"> (</w:delText>
        </w:r>
        <w:r w:rsidR="00DC0A57" w:rsidRPr="00CB4035" w:rsidDel="00314BA7">
          <w:rPr>
            <w:rFonts w:asciiTheme="minorHAnsi" w:hAnsiTheme="minorHAnsi" w:cs="Lucida Grande"/>
          </w:rPr>
          <w:delText>A jubilee volume dedicated to S.Y. Agnon on occasion of his seventieth birthday)</w:delText>
        </w:r>
      </w:del>
      <w:ins w:id="59" w:author="Elizabeth Northup" w:date="2013-09-26T15:28:00Z">
        <w:r w:rsidR="00314BA7">
          <w:rPr>
            <w:rFonts w:asciiTheme="minorHAnsi" w:hAnsiTheme="minorHAnsi" w:cs="Lucida Grande"/>
          </w:rPr>
          <w:t>,</w:t>
        </w:r>
      </w:ins>
      <w:del w:id="60" w:author="Elizabeth Northup" w:date="2013-09-26T15:28:00Z">
        <w:r w:rsidR="00DC0A57" w:rsidRPr="00CB4035" w:rsidDel="00314BA7">
          <w:rPr>
            <w:rFonts w:asciiTheme="minorHAnsi" w:hAnsiTheme="minorHAnsi" w:cs="Lucida Grande"/>
          </w:rPr>
          <w:delText>.</w:delText>
        </w:r>
      </w:del>
      <w:r w:rsidR="00DC0A57" w:rsidRPr="00CB4035">
        <w:rPr>
          <w:rFonts w:asciiTheme="minorHAnsi" w:hAnsiTheme="minorHAnsi" w:cs="Lucida Grande"/>
        </w:rPr>
        <w:t xml:space="preserve"> Ramat </w:t>
      </w:r>
      <w:proofErr w:type="spellStart"/>
      <w:r w:rsidR="00DC0A57" w:rsidRPr="00CB4035">
        <w:rPr>
          <w:rFonts w:asciiTheme="minorHAnsi" w:hAnsiTheme="minorHAnsi" w:cs="Lucida Grande"/>
        </w:rPr>
        <w:t>Gan</w:t>
      </w:r>
      <w:proofErr w:type="spellEnd"/>
      <w:r w:rsidR="00DC0A57" w:rsidRPr="00CB4035">
        <w:rPr>
          <w:rFonts w:asciiTheme="minorHAnsi" w:hAnsiTheme="minorHAnsi" w:cs="Lucida Grande"/>
        </w:rPr>
        <w:t xml:space="preserve">: Bar </w:t>
      </w:r>
      <w:proofErr w:type="spellStart"/>
      <w:r w:rsidR="00DC0A57" w:rsidRPr="00CB4035">
        <w:rPr>
          <w:rFonts w:asciiTheme="minorHAnsi" w:hAnsiTheme="minorHAnsi" w:cs="Lucida Grande"/>
        </w:rPr>
        <w:t>Ilan</w:t>
      </w:r>
      <w:proofErr w:type="spellEnd"/>
      <w:r w:rsidR="00DC0A57" w:rsidRPr="00CB4035">
        <w:rPr>
          <w:rFonts w:asciiTheme="minorHAnsi" w:hAnsiTheme="minorHAnsi" w:cs="Lucida Grande"/>
        </w:rPr>
        <w:t xml:space="preserve"> University Press.</w:t>
      </w:r>
    </w:p>
    <w:p w14:paraId="00A0D943" w14:textId="18F72EF0" w:rsidR="00DC0A57" w:rsidRPr="00CB4035" w:rsidRDefault="00202A09" w:rsidP="001A60FE">
      <w:pPr>
        <w:pStyle w:val="ListParagraph"/>
        <w:numPr>
          <w:ilvl w:val="0"/>
          <w:numId w:val="1"/>
        </w:numPr>
        <w:autoSpaceDE w:val="0"/>
        <w:autoSpaceDN w:val="0"/>
        <w:adjustRightInd w:val="0"/>
        <w:spacing w:after="200" w:line="244" w:lineRule="exact"/>
        <w:rPr>
          <w:rFonts w:asciiTheme="minorHAnsi" w:hAnsiTheme="minorHAnsi" w:cs="Calibri"/>
        </w:rPr>
      </w:pPr>
      <w:proofErr w:type="spellStart"/>
      <w:r w:rsidRPr="00202A09">
        <w:rPr>
          <w:rFonts w:asciiTheme="minorHAnsi" w:hAnsiTheme="minorHAnsi" w:cs="Helvetica"/>
          <w:bCs/>
          <w:lang w:eastAsia="zh-TW"/>
        </w:rPr>
        <w:t>Kurzweil</w:t>
      </w:r>
      <w:proofErr w:type="spellEnd"/>
      <w:r w:rsidR="00DC0A57" w:rsidRPr="00CB4035">
        <w:rPr>
          <w:rFonts w:asciiTheme="minorHAnsi" w:hAnsiTheme="minorHAnsi" w:cs="Calibri"/>
        </w:rPr>
        <w:t>, B</w:t>
      </w:r>
      <w:ins w:id="61" w:author="Elizabeth Northup" w:date="2013-09-26T15:28:00Z">
        <w:r w:rsidR="00314BA7">
          <w:rPr>
            <w:rFonts w:asciiTheme="minorHAnsi" w:hAnsiTheme="minorHAnsi" w:cs="Calibri"/>
          </w:rPr>
          <w:t>.</w:t>
        </w:r>
      </w:ins>
      <w:del w:id="62" w:author="Elizabeth Northup" w:date="2013-09-26T15:28:00Z">
        <w:r w:rsidR="00DC0A57" w:rsidRPr="00CB4035" w:rsidDel="00314BA7">
          <w:rPr>
            <w:rFonts w:asciiTheme="minorHAnsi" w:hAnsiTheme="minorHAnsi" w:cs="Calibri"/>
          </w:rPr>
          <w:delText>aruch</w:delText>
        </w:r>
      </w:del>
      <w:r w:rsidR="00DC0A57" w:rsidRPr="00CB4035">
        <w:rPr>
          <w:rFonts w:asciiTheme="minorHAnsi" w:hAnsiTheme="minorHAnsi" w:cs="Calibri"/>
        </w:rPr>
        <w:t xml:space="preserve"> (1962) </w:t>
      </w:r>
      <w:proofErr w:type="spellStart"/>
      <w:r w:rsidR="00DC0A57" w:rsidRPr="00CB4035">
        <w:rPr>
          <w:rFonts w:asciiTheme="minorHAnsi" w:hAnsiTheme="minorHAnsi" w:cs="Calibri"/>
          <w:i/>
          <w:iCs/>
        </w:rPr>
        <w:t>Masot</w:t>
      </w:r>
      <w:proofErr w:type="spellEnd"/>
      <w:r w:rsidR="00DC0A57" w:rsidRPr="00CB4035">
        <w:rPr>
          <w:rFonts w:asciiTheme="minorHAnsi" w:hAnsiTheme="minorHAnsi" w:cs="Calibri"/>
          <w:i/>
          <w:iCs/>
        </w:rPr>
        <w:t xml:space="preserve"> al </w:t>
      </w:r>
      <w:proofErr w:type="spellStart"/>
      <w:r w:rsidR="00DC0A57" w:rsidRPr="00CB4035">
        <w:rPr>
          <w:rFonts w:asciiTheme="minorHAnsi" w:hAnsiTheme="minorHAnsi" w:cs="Calibri"/>
          <w:i/>
          <w:iCs/>
        </w:rPr>
        <w:t>sipurey</w:t>
      </w:r>
      <w:proofErr w:type="spellEnd"/>
      <w:r w:rsidR="00DC0A57" w:rsidRPr="00CB4035">
        <w:rPr>
          <w:rFonts w:asciiTheme="minorHAnsi" w:hAnsiTheme="minorHAnsi" w:cs="Calibri"/>
          <w:i/>
          <w:iCs/>
        </w:rPr>
        <w:t xml:space="preserve"> </w:t>
      </w:r>
      <w:proofErr w:type="spellStart"/>
      <w:r w:rsidR="00DC0A57" w:rsidRPr="00CB4035">
        <w:rPr>
          <w:rFonts w:asciiTheme="minorHAnsi" w:hAnsiTheme="minorHAnsi" w:cs="Calibri"/>
          <w:i/>
          <w:iCs/>
        </w:rPr>
        <w:t>Shai</w:t>
      </w:r>
      <w:proofErr w:type="spellEnd"/>
      <w:r w:rsidR="00DC0A57" w:rsidRPr="00CB4035">
        <w:rPr>
          <w:rFonts w:asciiTheme="minorHAnsi" w:hAnsiTheme="minorHAnsi" w:cs="Calibri"/>
          <w:i/>
          <w:iCs/>
        </w:rPr>
        <w:t xml:space="preserve"> Agnon</w:t>
      </w:r>
      <w:ins w:id="63" w:author="Elizabeth Northup" w:date="2013-09-26T15:28:00Z">
        <w:r w:rsidR="00314BA7">
          <w:rPr>
            <w:rFonts w:asciiTheme="minorHAnsi" w:hAnsiTheme="minorHAnsi" w:cs="Calibri"/>
            <w:i/>
            <w:iCs/>
          </w:rPr>
          <w:t>,</w:t>
        </w:r>
      </w:ins>
      <w:r w:rsidR="00DC0A57" w:rsidRPr="00CB4035">
        <w:rPr>
          <w:rFonts w:asciiTheme="minorHAnsi" w:hAnsiTheme="minorHAnsi" w:cs="Calibri"/>
        </w:rPr>
        <w:t xml:space="preserve"> </w:t>
      </w:r>
      <w:del w:id="64" w:author="Elizabeth Northup" w:date="2013-09-26T15:28:00Z">
        <w:r w:rsidR="00DC0A57" w:rsidRPr="00CB4035" w:rsidDel="00314BA7">
          <w:rPr>
            <w:rFonts w:asciiTheme="minorHAnsi" w:hAnsiTheme="minorHAnsi" w:cs="Calibri"/>
          </w:rPr>
          <w:delText>(Essays on S.Y</w:delText>
        </w:r>
        <w:r w:rsidDel="00314BA7">
          <w:rPr>
            <w:rFonts w:asciiTheme="minorHAnsi" w:hAnsiTheme="minorHAnsi" w:cs="Calibri"/>
          </w:rPr>
          <w:delText>.</w:delText>
        </w:r>
        <w:r w:rsidR="00DC0A57" w:rsidRPr="00CB4035" w:rsidDel="00314BA7">
          <w:rPr>
            <w:rFonts w:asciiTheme="minorHAnsi" w:hAnsiTheme="minorHAnsi" w:cs="Calibri"/>
          </w:rPr>
          <w:delText xml:space="preserve"> Agnon’s Stories). </w:delText>
        </w:r>
      </w:del>
      <w:r w:rsidR="00DC0A57" w:rsidRPr="00CB4035">
        <w:rPr>
          <w:rFonts w:asciiTheme="minorHAnsi" w:hAnsiTheme="minorHAnsi" w:cs="Calibri"/>
        </w:rPr>
        <w:t xml:space="preserve">Jerusalem and Tel Aviv: </w:t>
      </w:r>
      <w:proofErr w:type="spellStart"/>
      <w:r w:rsidR="00DC0A57" w:rsidRPr="00CB4035">
        <w:rPr>
          <w:rFonts w:asciiTheme="minorHAnsi" w:hAnsiTheme="minorHAnsi" w:cs="Calibri"/>
        </w:rPr>
        <w:t>Schocken</w:t>
      </w:r>
      <w:proofErr w:type="spellEnd"/>
      <w:r w:rsidR="00DC0A57" w:rsidRPr="00CB4035">
        <w:rPr>
          <w:rFonts w:asciiTheme="minorHAnsi" w:hAnsiTheme="minorHAnsi" w:cs="Calibri"/>
        </w:rPr>
        <w:t xml:space="preserve">. </w:t>
      </w:r>
    </w:p>
    <w:p w14:paraId="35BB8D6C" w14:textId="50B9066C" w:rsidR="00DC0A57" w:rsidRPr="00CB4035" w:rsidRDefault="00DC0A57" w:rsidP="001A60FE">
      <w:pPr>
        <w:pStyle w:val="ListParagraph"/>
        <w:numPr>
          <w:ilvl w:val="0"/>
          <w:numId w:val="1"/>
        </w:numPr>
        <w:autoSpaceDE w:val="0"/>
        <w:autoSpaceDN w:val="0"/>
        <w:adjustRightInd w:val="0"/>
        <w:spacing w:after="200" w:line="244" w:lineRule="exact"/>
        <w:rPr>
          <w:rFonts w:asciiTheme="minorHAnsi" w:hAnsiTheme="minorHAnsi" w:cs="Calibri"/>
        </w:rPr>
      </w:pPr>
      <w:proofErr w:type="spellStart"/>
      <w:r w:rsidRPr="00CB4035">
        <w:rPr>
          <w:rFonts w:asciiTheme="minorHAnsi" w:hAnsiTheme="minorHAnsi" w:cs="Calibri"/>
        </w:rPr>
        <w:t>Laor</w:t>
      </w:r>
      <w:proofErr w:type="spellEnd"/>
      <w:r w:rsidRPr="00CB4035">
        <w:rPr>
          <w:rFonts w:asciiTheme="minorHAnsi" w:hAnsiTheme="minorHAnsi" w:cs="Calibri"/>
        </w:rPr>
        <w:t>, D</w:t>
      </w:r>
      <w:ins w:id="65" w:author="Elizabeth Northup" w:date="2013-09-26T15:29:00Z">
        <w:r w:rsidR="00314BA7">
          <w:rPr>
            <w:rFonts w:asciiTheme="minorHAnsi" w:hAnsiTheme="minorHAnsi" w:cs="Calibri"/>
          </w:rPr>
          <w:t>.</w:t>
        </w:r>
      </w:ins>
      <w:del w:id="66" w:author="Elizabeth Northup" w:date="2013-09-26T15:29:00Z">
        <w:r w:rsidRPr="00CB4035" w:rsidDel="00314BA7">
          <w:rPr>
            <w:rFonts w:asciiTheme="minorHAnsi" w:hAnsiTheme="minorHAnsi" w:cs="Calibri"/>
          </w:rPr>
          <w:delText>an</w:delText>
        </w:r>
      </w:del>
      <w:r w:rsidRPr="00CB4035">
        <w:rPr>
          <w:rFonts w:asciiTheme="minorHAnsi" w:hAnsiTheme="minorHAnsi" w:cs="Calibri"/>
        </w:rPr>
        <w:t xml:space="preserve"> (1998) </w:t>
      </w:r>
      <w:proofErr w:type="spellStart"/>
      <w:r w:rsidRPr="00CB4035">
        <w:rPr>
          <w:rFonts w:asciiTheme="minorHAnsi" w:hAnsiTheme="minorHAnsi" w:cs="Calibri"/>
        </w:rPr>
        <w:t>Hayey</w:t>
      </w:r>
      <w:proofErr w:type="spellEnd"/>
      <w:r w:rsidRPr="00CB4035">
        <w:rPr>
          <w:rFonts w:asciiTheme="minorHAnsi" w:hAnsiTheme="minorHAnsi" w:cs="Calibri"/>
        </w:rPr>
        <w:t xml:space="preserve"> Agnon</w:t>
      </w:r>
      <w:ins w:id="67" w:author="Elizabeth Northup" w:date="2013-09-26T15:29:00Z">
        <w:r w:rsidR="00314BA7">
          <w:rPr>
            <w:rFonts w:asciiTheme="minorHAnsi" w:hAnsiTheme="minorHAnsi" w:cs="Calibri"/>
          </w:rPr>
          <w:t xml:space="preserve">, </w:t>
        </w:r>
      </w:ins>
      <w:del w:id="68" w:author="Elizabeth Northup" w:date="2013-09-26T15:29:00Z">
        <w:r w:rsidRPr="00CB4035" w:rsidDel="00314BA7">
          <w:rPr>
            <w:rFonts w:asciiTheme="minorHAnsi" w:hAnsiTheme="minorHAnsi" w:cs="Calibri"/>
          </w:rPr>
          <w:delText xml:space="preserve"> (The Life of Agon). </w:delText>
        </w:r>
      </w:del>
      <w:r w:rsidRPr="00CB4035">
        <w:rPr>
          <w:rFonts w:asciiTheme="minorHAnsi" w:hAnsiTheme="minorHAnsi" w:cs="Calibri"/>
        </w:rPr>
        <w:t xml:space="preserve">Tel Aviv and Jerusalem: </w:t>
      </w:r>
      <w:proofErr w:type="spellStart"/>
      <w:r w:rsidRPr="00CB4035">
        <w:rPr>
          <w:rFonts w:asciiTheme="minorHAnsi" w:hAnsiTheme="minorHAnsi" w:cs="Calibri"/>
        </w:rPr>
        <w:t>Schocken</w:t>
      </w:r>
      <w:proofErr w:type="spellEnd"/>
      <w:r w:rsidRPr="00CB4035">
        <w:rPr>
          <w:rFonts w:asciiTheme="minorHAnsi" w:hAnsiTheme="minorHAnsi" w:cs="Calibri"/>
        </w:rPr>
        <w:t>.</w:t>
      </w:r>
    </w:p>
    <w:p w14:paraId="772D36E8" w14:textId="3ACBE8AD" w:rsidR="00DC0A57" w:rsidRPr="00CB4035" w:rsidRDefault="00DC0A57" w:rsidP="001A60FE">
      <w:pPr>
        <w:pStyle w:val="ListParagraph"/>
        <w:numPr>
          <w:ilvl w:val="0"/>
          <w:numId w:val="1"/>
        </w:numPr>
        <w:autoSpaceDE w:val="0"/>
        <w:autoSpaceDN w:val="0"/>
        <w:adjustRightInd w:val="0"/>
        <w:spacing w:after="200" w:line="244" w:lineRule="exact"/>
        <w:rPr>
          <w:rFonts w:asciiTheme="minorHAnsi" w:hAnsiTheme="minorHAnsi" w:cs="Calibri"/>
        </w:rPr>
      </w:pPr>
      <w:proofErr w:type="spellStart"/>
      <w:r w:rsidRPr="00CB4035">
        <w:rPr>
          <w:rFonts w:asciiTheme="minorHAnsi" w:hAnsiTheme="minorHAnsi" w:cs="Calibri"/>
        </w:rPr>
        <w:t>Shaked</w:t>
      </w:r>
      <w:proofErr w:type="spellEnd"/>
      <w:r w:rsidRPr="00CB4035">
        <w:rPr>
          <w:rFonts w:asciiTheme="minorHAnsi" w:hAnsiTheme="minorHAnsi" w:cs="Calibri"/>
        </w:rPr>
        <w:t>, G</w:t>
      </w:r>
      <w:ins w:id="69" w:author="Elizabeth Northup" w:date="2013-09-26T15:29:00Z">
        <w:r w:rsidR="00314BA7">
          <w:rPr>
            <w:rFonts w:asciiTheme="minorHAnsi" w:hAnsiTheme="minorHAnsi" w:cs="Calibri"/>
          </w:rPr>
          <w:t>.</w:t>
        </w:r>
      </w:ins>
      <w:del w:id="70" w:author="Elizabeth Northup" w:date="2013-09-26T15:29:00Z">
        <w:r w:rsidRPr="00CB4035" w:rsidDel="00314BA7">
          <w:rPr>
            <w:rFonts w:asciiTheme="minorHAnsi" w:hAnsiTheme="minorHAnsi" w:cs="Calibri"/>
          </w:rPr>
          <w:delText>ershon</w:delText>
        </w:r>
      </w:del>
      <w:r w:rsidRPr="00CB4035">
        <w:rPr>
          <w:rFonts w:asciiTheme="minorHAnsi" w:hAnsiTheme="minorHAnsi" w:cs="Calibri"/>
        </w:rPr>
        <w:t xml:space="preserve"> (1976) </w:t>
      </w:r>
      <w:proofErr w:type="spellStart"/>
      <w:r w:rsidRPr="00CB4035">
        <w:rPr>
          <w:rFonts w:asciiTheme="minorHAnsi" w:hAnsiTheme="minorHAnsi" w:cs="Calibri"/>
          <w:i/>
          <w:iCs/>
        </w:rPr>
        <w:t>Omanut</w:t>
      </w:r>
      <w:proofErr w:type="spellEnd"/>
      <w:r w:rsidRPr="00CB4035">
        <w:rPr>
          <w:rFonts w:asciiTheme="minorHAnsi" w:hAnsiTheme="minorHAnsi" w:cs="Calibri"/>
          <w:i/>
          <w:iCs/>
        </w:rPr>
        <w:t xml:space="preserve"> ha-</w:t>
      </w:r>
      <w:proofErr w:type="spellStart"/>
      <w:r w:rsidRPr="00CB4035">
        <w:rPr>
          <w:rFonts w:asciiTheme="minorHAnsi" w:hAnsiTheme="minorHAnsi" w:cs="Calibri"/>
          <w:i/>
          <w:iCs/>
        </w:rPr>
        <w:t>sipur</w:t>
      </w:r>
      <w:proofErr w:type="spellEnd"/>
      <w:r w:rsidRPr="00CB4035">
        <w:rPr>
          <w:rFonts w:asciiTheme="minorHAnsi" w:hAnsiTheme="minorHAnsi" w:cs="Calibri"/>
          <w:i/>
          <w:iCs/>
        </w:rPr>
        <w:t xml:space="preserve"> </w:t>
      </w:r>
      <w:proofErr w:type="spellStart"/>
      <w:r w:rsidRPr="00CB4035">
        <w:rPr>
          <w:rFonts w:asciiTheme="minorHAnsi" w:hAnsiTheme="minorHAnsi" w:cs="Calibri"/>
          <w:i/>
          <w:iCs/>
        </w:rPr>
        <w:t>shel</w:t>
      </w:r>
      <w:proofErr w:type="spellEnd"/>
      <w:r w:rsidRPr="00CB4035">
        <w:rPr>
          <w:rFonts w:asciiTheme="minorHAnsi" w:hAnsiTheme="minorHAnsi" w:cs="Calibri"/>
          <w:i/>
          <w:iCs/>
        </w:rPr>
        <w:t xml:space="preserve"> </w:t>
      </w:r>
      <w:proofErr w:type="spellStart"/>
      <w:r w:rsidRPr="00CB4035">
        <w:rPr>
          <w:rFonts w:asciiTheme="minorHAnsi" w:hAnsiTheme="minorHAnsi" w:cs="Calibri"/>
          <w:i/>
          <w:iCs/>
        </w:rPr>
        <w:t>Shai</w:t>
      </w:r>
      <w:proofErr w:type="spellEnd"/>
      <w:r w:rsidRPr="00CB4035">
        <w:rPr>
          <w:rFonts w:asciiTheme="minorHAnsi" w:hAnsiTheme="minorHAnsi" w:cs="Calibri"/>
          <w:i/>
          <w:iCs/>
        </w:rPr>
        <w:t xml:space="preserve"> Agnon</w:t>
      </w:r>
      <w:ins w:id="71" w:author="Elizabeth Northup" w:date="2013-09-26T15:29:00Z">
        <w:r w:rsidR="00314BA7">
          <w:rPr>
            <w:rFonts w:asciiTheme="minorHAnsi" w:hAnsiTheme="minorHAnsi" w:cs="Calibri"/>
            <w:i/>
            <w:iCs/>
          </w:rPr>
          <w:t>,</w:t>
        </w:r>
      </w:ins>
      <w:r w:rsidRPr="00CB4035">
        <w:rPr>
          <w:rFonts w:asciiTheme="minorHAnsi" w:hAnsiTheme="minorHAnsi" w:cs="Calibri"/>
        </w:rPr>
        <w:t xml:space="preserve"> </w:t>
      </w:r>
      <w:del w:id="72" w:author="Elizabeth Northup" w:date="2013-09-26T15:29:00Z">
        <w:r w:rsidRPr="00CB4035" w:rsidDel="00314BA7">
          <w:rPr>
            <w:rFonts w:asciiTheme="minorHAnsi" w:hAnsiTheme="minorHAnsi" w:cs="Calibri"/>
          </w:rPr>
          <w:delText xml:space="preserve">(The Art of Story Telling of </w:delText>
        </w:r>
        <w:r w:rsidR="00202A09" w:rsidDel="00314BA7">
          <w:rPr>
            <w:rFonts w:asciiTheme="minorHAnsi" w:hAnsiTheme="minorHAnsi" w:cs="Calibri"/>
          </w:rPr>
          <w:delText>S.Y.</w:delText>
        </w:r>
        <w:r w:rsidRPr="00CB4035" w:rsidDel="00314BA7">
          <w:rPr>
            <w:rFonts w:asciiTheme="minorHAnsi" w:hAnsiTheme="minorHAnsi" w:cs="Calibri"/>
          </w:rPr>
          <w:delText xml:space="preserve"> Agnon)</w:delText>
        </w:r>
        <w:r w:rsidR="00E7493F" w:rsidDel="00314BA7">
          <w:rPr>
            <w:rFonts w:asciiTheme="minorHAnsi" w:hAnsiTheme="minorHAnsi" w:cs="Calibri"/>
          </w:rPr>
          <w:delText>.</w:delText>
        </w:r>
        <w:r w:rsidRPr="00CB4035" w:rsidDel="00314BA7">
          <w:rPr>
            <w:rFonts w:asciiTheme="minorHAnsi" w:hAnsiTheme="minorHAnsi" w:cs="Calibri"/>
          </w:rPr>
          <w:delText xml:space="preserve"> </w:delText>
        </w:r>
      </w:del>
      <w:r w:rsidRPr="00CB4035">
        <w:rPr>
          <w:rFonts w:asciiTheme="minorHAnsi" w:hAnsiTheme="minorHAnsi" w:cs="Calibri"/>
        </w:rPr>
        <w:t xml:space="preserve">Tel Aviv: </w:t>
      </w:r>
      <w:proofErr w:type="spellStart"/>
      <w:r w:rsidRPr="00CB4035">
        <w:rPr>
          <w:rFonts w:asciiTheme="minorHAnsi" w:hAnsiTheme="minorHAnsi" w:cs="Calibri"/>
        </w:rPr>
        <w:t>Sifriyat</w:t>
      </w:r>
      <w:proofErr w:type="spellEnd"/>
      <w:r w:rsidRPr="00CB4035">
        <w:rPr>
          <w:rFonts w:asciiTheme="minorHAnsi" w:hAnsiTheme="minorHAnsi" w:cs="Calibri"/>
        </w:rPr>
        <w:t xml:space="preserve"> </w:t>
      </w:r>
      <w:proofErr w:type="spellStart"/>
      <w:r w:rsidRPr="00CB4035">
        <w:rPr>
          <w:rFonts w:asciiTheme="minorHAnsi" w:hAnsiTheme="minorHAnsi" w:cs="Calibri"/>
        </w:rPr>
        <w:t>poa’lim</w:t>
      </w:r>
      <w:proofErr w:type="spellEnd"/>
      <w:r w:rsidRPr="00CB4035">
        <w:rPr>
          <w:rFonts w:asciiTheme="minorHAnsi" w:hAnsiTheme="minorHAnsi" w:cs="Calibri"/>
        </w:rPr>
        <w:t>.</w:t>
      </w:r>
    </w:p>
    <w:p w14:paraId="1CA0634F" w14:textId="77777777" w:rsidR="00DC0A57" w:rsidRPr="00CB4035" w:rsidRDefault="00DC0A57" w:rsidP="00A17277">
      <w:pPr>
        <w:rPr>
          <w:rFonts w:asciiTheme="minorHAnsi" w:hAnsiTheme="minorHAnsi" w:cs="Calibri"/>
        </w:rPr>
      </w:pPr>
    </w:p>
    <w:p w14:paraId="500E9F72" w14:textId="77777777" w:rsidR="00DC0A57" w:rsidRPr="00CB4035" w:rsidRDefault="00DC0A57">
      <w:pPr>
        <w:rPr>
          <w:rFonts w:asciiTheme="minorHAnsi" w:hAnsiTheme="minorHAnsi" w:cs="Calibri"/>
        </w:rPr>
      </w:pPr>
    </w:p>
    <w:p w14:paraId="5C07B8C5" w14:textId="77777777" w:rsidR="00DC0A57" w:rsidRPr="00CB4035" w:rsidRDefault="00DC0A57">
      <w:pPr>
        <w:rPr>
          <w:rFonts w:asciiTheme="minorHAnsi" w:hAnsiTheme="minorHAnsi" w:cs="Calibri"/>
        </w:rPr>
      </w:pPr>
    </w:p>
    <w:p w14:paraId="2F484E09" w14:textId="045526DB" w:rsidR="00DC0A57" w:rsidRPr="00CB4035" w:rsidRDefault="00DC0A57" w:rsidP="003F1CE6">
      <w:pPr>
        <w:outlineLvl w:val="0"/>
        <w:rPr>
          <w:rFonts w:asciiTheme="minorHAnsi" w:hAnsiTheme="minorHAnsi" w:cs="Calibri"/>
        </w:rPr>
      </w:pPr>
      <w:r w:rsidRPr="00CB4035">
        <w:rPr>
          <w:rFonts w:asciiTheme="minorHAnsi" w:hAnsiTheme="minorHAnsi" w:cs="Calibri"/>
          <w:b/>
          <w:bCs/>
          <w:u w:val="single"/>
        </w:rPr>
        <w:t xml:space="preserve">List of </w:t>
      </w:r>
      <w:r w:rsidR="0044681D">
        <w:rPr>
          <w:rFonts w:asciiTheme="minorHAnsi" w:hAnsiTheme="minorHAnsi" w:cs="Calibri"/>
          <w:b/>
          <w:bCs/>
          <w:u w:val="single"/>
        </w:rPr>
        <w:t>Works</w:t>
      </w:r>
    </w:p>
    <w:p w14:paraId="03E67B67" w14:textId="77777777" w:rsidR="00DC0A57" w:rsidRPr="00CB4035" w:rsidRDefault="00DC0A57" w:rsidP="002E388C">
      <w:pPr>
        <w:rPr>
          <w:rFonts w:asciiTheme="minorHAnsi" w:hAnsiTheme="minorHAnsi" w:cs="Calibri"/>
        </w:rPr>
      </w:pPr>
    </w:p>
    <w:p w14:paraId="3C18C083" w14:textId="3C520878" w:rsidR="00DC0A57" w:rsidRPr="00CB4035" w:rsidRDefault="00DC0A57" w:rsidP="0071052F">
      <w:pPr>
        <w:spacing w:line="360" w:lineRule="auto"/>
        <w:rPr>
          <w:rFonts w:asciiTheme="minorHAnsi" w:hAnsiTheme="minorHAnsi" w:cs="Calibri"/>
        </w:rPr>
      </w:pPr>
      <w:proofErr w:type="gramStart"/>
      <w:r w:rsidRPr="00CB4035">
        <w:rPr>
          <w:rFonts w:asciiTheme="minorHAnsi" w:hAnsiTheme="minorHAnsi" w:cs="Calibri"/>
          <w:i/>
          <w:iCs/>
        </w:rPr>
        <w:t xml:space="preserve">Al </w:t>
      </w:r>
      <w:proofErr w:type="spellStart"/>
      <w:r w:rsidRPr="00CB4035">
        <w:rPr>
          <w:rFonts w:asciiTheme="minorHAnsi" w:hAnsiTheme="minorHAnsi" w:cs="Calibri"/>
          <w:i/>
          <w:iCs/>
        </w:rPr>
        <w:t>kapot</w:t>
      </w:r>
      <w:proofErr w:type="spellEnd"/>
      <w:r w:rsidRPr="00CB4035">
        <w:rPr>
          <w:rFonts w:asciiTheme="minorHAnsi" w:hAnsiTheme="minorHAnsi" w:cs="Calibri"/>
          <w:i/>
          <w:iCs/>
        </w:rPr>
        <w:t xml:space="preserve"> ha-</w:t>
      </w:r>
      <w:proofErr w:type="spellStart"/>
      <w:r w:rsidRPr="00CB4035">
        <w:rPr>
          <w:rFonts w:asciiTheme="minorHAnsi" w:hAnsiTheme="minorHAnsi" w:cs="Calibri"/>
          <w:i/>
          <w:iCs/>
        </w:rPr>
        <w:t>Man’ul</w:t>
      </w:r>
      <w:proofErr w:type="spellEnd"/>
      <w:r w:rsidRPr="00CB4035">
        <w:rPr>
          <w:rFonts w:asciiTheme="minorHAnsi" w:hAnsiTheme="minorHAnsi" w:cs="Calibri"/>
          <w:i/>
          <w:iCs/>
        </w:rPr>
        <w:t xml:space="preserve"> – Agnon’s Love Stories</w:t>
      </w:r>
      <w:r w:rsidRPr="00CB4035">
        <w:rPr>
          <w:rFonts w:asciiTheme="minorHAnsi" w:hAnsiTheme="minorHAnsi" w:cs="Calibri"/>
        </w:rPr>
        <w:t xml:space="preserve"> (1931 [1922]).</w:t>
      </w:r>
      <w:proofErr w:type="gramEnd"/>
      <w:r w:rsidRPr="00CB4035">
        <w:rPr>
          <w:rFonts w:asciiTheme="minorHAnsi" w:hAnsiTheme="minorHAnsi" w:cs="Calibri"/>
        </w:rPr>
        <w:t xml:space="preserve"> Berlin: </w:t>
      </w:r>
      <w:proofErr w:type="spellStart"/>
      <w:r w:rsidRPr="00CB4035">
        <w:rPr>
          <w:rFonts w:asciiTheme="minorHAnsi" w:hAnsiTheme="minorHAnsi" w:cs="Calibri"/>
        </w:rPr>
        <w:t>Schocken</w:t>
      </w:r>
      <w:proofErr w:type="spellEnd"/>
      <w:r w:rsidRPr="00CB4035">
        <w:rPr>
          <w:rFonts w:asciiTheme="minorHAnsi" w:hAnsiTheme="minorHAnsi" w:cs="Calibri"/>
        </w:rPr>
        <w:t>.</w:t>
      </w:r>
      <w:r w:rsidR="0021192E">
        <w:rPr>
          <w:rFonts w:asciiTheme="minorHAnsi" w:hAnsiTheme="minorHAnsi" w:cs="Calibri"/>
        </w:rPr>
        <w:t xml:space="preserve"> </w:t>
      </w:r>
    </w:p>
    <w:p w14:paraId="1C9E2DDF" w14:textId="77777777" w:rsidR="00DC0A57" w:rsidRPr="00CB4035" w:rsidRDefault="00DC0A57" w:rsidP="0071052F">
      <w:pPr>
        <w:spacing w:line="360" w:lineRule="auto"/>
        <w:rPr>
          <w:rFonts w:asciiTheme="minorHAnsi" w:hAnsiTheme="minorHAnsi" w:cs="Calibri"/>
        </w:rPr>
      </w:pPr>
      <w:proofErr w:type="spellStart"/>
      <w:proofErr w:type="gramStart"/>
      <w:r w:rsidRPr="00CB4035">
        <w:rPr>
          <w:rFonts w:asciiTheme="minorHAnsi" w:hAnsiTheme="minorHAnsi" w:cs="Calibri"/>
          <w:i/>
          <w:iCs/>
        </w:rPr>
        <w:t>Hakhnasat</w:t>
      </w:r>
      <w:proofErr w:type="spellEnd"/>
      <w:r w:rsidRPr="00CB4035">
        <w:rPr>
          <w:rFonts w:asciiTheme="minorHAnsi" w:hAnsiTheme="minorHAnsi" w:cs="Calibri"/>
          <w:i/>
          <w:iCs/>
        </w:rPr>
        <w:t xml:space="preserve"> </w:t>
      </w:r>
      <w:proofErr w:type="spellStart"/>
      <w:r w:rsidRPr="00CB4035">
        <w:rPr>
          <w:rFonts w:asciiTheme="minorHAnsi" w:hAnsiTheme="minorHAnsi" w:cs="Calibri"/>
          <w:i/>
          <w:iCs/>
        </w:rPr>
        <w:t>kalah</w:t>
      </w:r>
      <w:proofErr w:type="spellEnd"/>
      <w:r w:rsidRPr="00CB4035">
        <w:rPr>
          <w:rFonts w:asciiTheme="minorHAnsi" w:hAnsiTheme="minorHAnsi" w:cs="Calibri"/>
        </w:rPr>
        <w:t xml:space="preserve"> (</w:t>
      </w:r>
      <w:r w:rsidRPr="00CB4035">
        <w:rPr>
          <w:rFonts w:asciiTheme="minorHAnsi" w:hAnsiTheme="minorHAnsi" w:cs="Calibri"/>
          <w:i/>
          <w:iCs/>
        </w:rPr>
        <w:t>The Bride Canopy</w:t>
      </w:r>
      <w:r w:rsidRPr="00CB4035">
        <w:rPr>
          <w:rFonts w:asciiTheme="minorHAnsi" w:hAnsiTheme="minorHAnsi" w:cs="Calibri"/>
        </w:rPr>
        <w:t>) (1931).</w:t>
      </w:r>
      <w:proofErr w:type="gramEnd"/>
      <w:r w:rsidRPr="00CB4035">
        <w:rPr>
          <w:rFonts w:asciiTheme="minorHAnsi" w:hAnsiTheme="minorHAnsi" w:cs="Calibri"/>
        </w:rPr>
        <w:t xml:space="preserve"> Berlin: </w:t>
      </w:r>
      <w:proofErr w:type="spellStart"/>
      <w:r w:rsidRPr="00CB4035">
        <w:rPr>
          <w:rFonts w:asciiTheme="minorHAnsi" w:hAnsiTheme="minorHAnsi" w:cs="Calibri"/>
        </w:rPr>
        <w:t>Schocken</w:t>
      </w:r>
      <w:proofErr w:type="spellEnd"/>
      <w:r w:rsidRPr="00CB4035">
        <w:rPr>
          <w:rFonts w:asciiTheme="minorHAnsi" w:hAnsiTheme="minorHAnsi" w:cs="Calibri"/>
        </w:rPr>
        <w:t>.</w:t>
      </w:r>
    </w:p>
    <w:p w14:paraId="7B52740A" w14:textId="3BAA0F10" w:rsidR="00DC0A57" w:rsidRPr="00CB4035" w:rsidRDefault="00DC0A57" w:rsidP="0071052F">
      <w:pPr>
        <w:spacing w:line="360" w:lineRule="auto"/>
        <w:rPr>
          <w:rFonts w:asciiTheme="minorHAnsi" w:hAnsiTheme="minorHAnsi" w:cs="Calibri"/>
        </w:rPr>
      </w:pPr>
      <w:proofErr w:type="gramStart"/>
      <w:r w:rsidRPr="00CB4035">
        <w:rPr>
          <w:rFonts w:asciiTheme="minorHAnsi" w:hAnsiTheme="minorHAnsi" w:cs="Calibri"/>
          <w:i/>
          <w:iCs/>
        </w:rPr>
        <w:t>Me-</w:t>
      </w:r>
      <w:proofErr w:type="spellStart"/>
      <w:r w:rsidRPr="00CB4035">
        <w:rPr>
          <w:rFonts w:asciiTheme="minorHAnsi" w:hAnsiTheme="minorHAnsi" w:cs="Calibri"/>
          <w:i/>
          <w:iCs/>
        </w:rPr>
        <w:t>az</w:t>
      </w:r>
      <w:proofErr w:type="spellEnd"/>
      <w:r w:rsidRPr="00CB4035">
        <w:rPr>
          <w:rFonts w:asciiTheme="minorHAnsi" w:hAnsiTheme="minorHAnsi" w:cs="Calibri"/>
          <w:i/>
          <w:iCs/>
        </w:rPr>
        <w:t xml:space="preserve"> u-</w:t>
      </w:r>
      <w:proofErr w:type="spellStart"/>
      <w:r w:rsidRPr="00CB4035">
        <w:rPr>
          <w:rFonts w:asciiTheme="minorHAnsi" w:hAnsiTheme="minorHAnsi" w:cs="Calibri"/>
          <w:i/>
          <w:iCs/>
        </w:rPr>
        <w:t>me’ata</w:t>
      </w:r>
      <w:proofErr w:type="spellEnd"/>
      <w:r w:rsidRPr="00CB4035">
        <w:rPr>
          <w:rFonts w:asciiTheme="minorHAnsi" w:hAnsiTheme="minorHAnsi" w:cs="Calibri"/>
        </w:rPr>
        <w:t xml:space="preserve"> (</w:t>
      </w:r>
      <w:r w:rsidRPr="00314BA7">
        <w:rPr>
          <w:rFonts w:asciiTheme="minorHAnsi" w:hAnsiTheme="minorHAnsi" w:cs="Calibri"/>
          <w:i/>
          <w:rPrChange w:id="73" w:author="Elizabeth Northup" w:date="2013-09-26T15:29:00Z">
            <w:rPr>
              <w:rFonts w:asciiTheme="minorHAnsi" w:hAnsiTheme="minorHAnsi" w:cs="Calibri"/>
            </w:rPr>
          </w:rPrChange>
        </w:rPr>
        <w:t xml:space="preserve">From then and </w:t>
      </w:r>
      <w:r w:rsidR="0044681D" w:rsidRPr="00314BA7">
        <w:rPr>
          <w:rFonts w:asciiTheme="minorHAnsi" w:hAnsiTheme="minorHAnsi" w:cs="Calibri"/>
          <w:i/>
          <w:rPrChange w:id="74" w:author="Elizabeth Northup" w:date="2013-09-26T15:29:00Z">
            <w:rPr>
              <w:rFonts w:asciiTheme="minorHAnsi" w:hAnsiTheme="minorHAnsi" w:cs="Calibri"/>
            </w:rPr>
          </w:rPrChange>
        </w:rPr>
        <w:t>F</w:t>
      </w:r>
      <w:r w:rsidRPr="00314BA7">
        <w:rPr>
          <w:rFonts w:asciiTheme="minorHAnsi" w:hAnsiTheme="minorHAnsi" w:cs="Calibri"/>
          <w:i/>
          <w:rPrChange w:id="75" w:author="Elizabeth Northup" w:date="2013-09-26T15:29:00Z">
            <w:rPr>
              <w:rFonts w:asciiTheme="minorHAnsi" w:hAnsiTheme="minorHAnsi" w:cs="Calibri"/>
            </w:rPr>
          </w:rPrChange>
        </w:rPr>
        <w:t xml:space="preserve">rom </w:t>
      </w:r>
      <w:r w:rsidR="0044681D" w:rsidRPr="00314BA7">
        <w:rPr>
          <w:rFonts w:asciiTheme="minorHAnsi" w:hAnsiTheme="minorHAnsi" w:cs="Calibri"/>
          <w:i/>
          <w:rPrChange w:id="76" w:author="Elizabeth Northup" w:date="2013-09-26T15:29:00Z">
            <w:rPr>
              <w:rFonts w:asciiTheme="minorHAnsi" w:hAnsiTheme="minorHAnsi" w:cs="Calibri"/>
            </w:rPr>
          </w:rPrChange>
        </w:rPr>
        <w:t>N</w:t>
      </w:r>
      <w:r w:rsidRPr="00314BA7">
        <w:rPr>
          <w:rFonts w:asciiTheme="minorHAnsi" w:hAnsiTheme="minorHAnsi" w:cs="Calibri"/>
          <w:i/>
          <w:rPrChange w:id="77" w:author="Elizabeth Northup" w:date="2013-09-26T15:29:00Z">
            <w:rPr>
              <w:rFonts w:asciiTheme="minorHAnsi" w:hAnsiTheme="minorHAnsi" w:cs="Calibri"/>
            </w:rPr>
          </w:rPrChange>
        </w:rPr>
        <w:t>ow</w:t>
      </w:r>
      <w:r w:rsidRPr="00CB4035">
        <w:rPr>
          <w:rFonts w:asciiTheme="minorHAnsi" w:hAnsiTheme="minorHAnsi" w:cs="Calibri"/>
        </w:rPr>
        <w:t>) (1931).</w:t>
      </w:r>
      <w:proofErr w:type="gramEnd"/>
      <w:r w:rsidRPr="00CB4035">
        <w:rPr>
          <w:rFonts w:asciiTheme="minorHAnsi" w:hAnsiTheme="minorHAnsi" w:cs="Calibri"/>
        </w:rPr>
        <w:t xml:space="preserve"> Berlin: </w:t>
      </w:r>
      <w:proofErr w:type="spellStart"/>
      <w:r w:rsidRPr="00CB4035">
        <w:rPr>
          <w:rFonts w:asciiTheme="minorHAnsi" w:hAnsiTheme="minorHAnsi" w:cs="Calibri"/>
        </w:rPr>
        <w:t>Schocken</w:t>
      </w:r>
      <w:proofErr w:type="spellEnd"/>
      <w:r w:rsidRPr="00CB4035">
        <w:rPr>
          <w:rFonts w:asciiTheme="minorHAnsi" w:hAnsiTheme="minorHAnsi" w:cs="Calibri"/>
        </w:rPr>
        <w:t>.</w:t>
      </w:r>
    </w:p>
    <w:p w14:paraId="253A8E08" w14:textId="77777777" w:rsidR="00DC0A57" w:rsidRPr="00CB4035" w:rsidRDefault="00DC0A57" w:rsidP="0071052F">
      <w:pPr>
        <w:spacing w:line="360" w:lineRule="auto"/>
        <w:rPr>
          <w:rFonts w:asciiTheme="minorHAnsi" w:hAnsiTheme="minorHAnsi" w:cs="Calibri"/>
        </w:rPr>
      </w:pPr>
      <w:proofErr w:type="spellStart"/>
      <w:proofErr w:type="gramStart"/>
      <w:r w:rsidRPr="00CB4035">
        <w:rPr>
          <w:rFonts w:asciiTheme="minorHAnsi" w:hAnsiTheme="minorHAnsi" w:cs="Calibri"/>
          <w:i/>
          <w:iCs/>
        </w:rPr>
        <w:t>Sipur</w:t>
      </w:r>
      <w:proofErr w:type="spellEnd"/>
      <w:r w:rsidRPr="00CB4035">
        <w:rPr>
          <w:rFonts w:asciiTheme="minorHAnsi" w:hAnsiTheme="minorHAnsi" w:cs="Calibri"/>
          <w:i/>
          <w:iCs/>
        </w:rPr>
        <w:t xml:space="preserve"> </w:t>
      </w:r>
      <w:proofErr w:type="spellStart"/>
      <w:r w:rsidRPr="00CB4035">
        <w:rPr>
          <w:rFonts w:asciiTheme="minorHAnsi" w:hAnsiTheme="minorHAnsi" w:cs="Calibri"/>
          <w:i/>
          <w:iCs/>
        </w:rPr>
        <w:t>pashut</w:t>
      </w:r>
      <w:proofErr w:type="spellEnd"/>
      <w:r w:rsidRPr="00CB4035">
        <w:rPr>
          <w:rFonts w:asciiTheme="minorHAnsi" w:hAnsiTheme="minorHAnsi" w:cs="Calibri"/>
        </w:rPr>
        <w:t xml:space="preserve"> (</w:t>
      </w:r>
      <w:r w:rsidRPr="00CB4035">
        <w:rPr>
          <w:rFonts w:asciiTheme="minorHAnsi" w:hAnsiTheme="minorHAnsi" w:cs="Calibri"/>
          <w:i/>
          <w:iCs/>
        </w:rPr>
        <w:t>A Simple Story</w:t>
      </w:r>
      <w:r w:rsidRPr="00CB4035">
        <w:rPr>
          <w:rFonts w:asciiTheme="minorHAnsi" w:hAnsiTheme="minorHAnsi" w:cs="Calibri"/>
        </w:rPr>
        <w:t>) (1935).</w:t>
      </w:r>
      <w:proofErr w:type="gramEnd"/>
      <w:r w:rsidRPr="00CB4035">
        <w:rPr>
          <w:rFonts w:asciiTheme="minorHAnsi" w:hAnsiTheme="minorHAnsi" w:cs="Calibri"/>
        </w:rPr>
        <w:t xml:space="preserve"> Berlin: </w:t>
      </w:r>
      <w:proofErr w:type="spellStart"/>
      <w:r w:rsidRPr="00CB4035">
        <w:rPr>
          <w:rFonts w:asciiTheme="minorHAnsi" w:hAnsiTheme="minorHAnsi" w:cs="Calibri"/>
        </w:rPr>
        <w:t>Schocken</w:t>
      </w:r>
      <w:proofErr w:type="spellEnd"/>
      <w:r w:rsidRPr="00CB4035">
        <w:rPr>
          <w:rFonts w:asciiTheme="minorHAnsi" w:hAnsiTheme="minorHAnsi" w:cs="Calibri"/>
        </w:rPr>
        <w:t>.</w:t>
      </w:r>
    </w:p>
    <w:p w14:paraId="5267A00C" w14:textId="0F229D4F" w:rsidR="00DC0A57" w:rsidRPr="00CB4035" w:rsidRDefault="00042AD3" w:rsidP="0071052F">
      <w:pPr>
        <w:spacing w:line="360" w:lineRule="auto"/>
        <w:rPr>
          <w:rFonts w:asciiTheme="minorHAnsi" w:hAnsiTheme="minorHAnsi" w:cs="Calibri"/>
        </w:rPr>
      </w:pPr>
      <w:proofErr w:type="gramStart"/>
      <w:r w:rsidRPr="00042AD3">
        <w:rPr>
          <w:rFonts w:asciiTheme="minorHAnsi" w:hAnsiTheme="minorHAnsi" w:cs="Calibri"/>
          <w:i/>
          <w:lang w:bidi="he-IL"/>
        </w:rPr>
        <w:t>Be-</w:t>
      </w:r>
      <w:proofErr w:type="spellStart"/>
      <w:r w:rsidRPr="00042AD3">
        <w:rPr>
          <w:rFonts w:asciiTheme="minorHAnsi" w:hAnsiTheme="minorHAnsi" w:cs="Calibri"/>
          <w:i/>
          <w:lang w:bidi="he-IL"/>
        </w:rPr>
        <w:t>shuva</w:t>
      </w:r>
      <w:proofErr w:type="spellEnd"/>
      <w:r w:rsidRPr="00042AD3">
        <w:rPr>
          <w:rFonts w:asciiTheme="minorHAnsi" w:hAnsiTheme="minorHAnsi" w:cs="Calibri"/>
          <w:i/>
          <w:lang w:bidi="he-IL"/>
        </w:rPr>
        <w:t xml:space="preserve"> </w:t>
      </w:r>
      <w:proofErr w:type="spellStart"/>
      <w:r w:rsidRPr="00042AD3">
        <w:rPr>
          <w:rFonts w:asciiTheme="minorHAnsi" w:hAnsiTheme="minorHAnsi" w:cs="Calibri"/>
          <w:i/>
          <w:lang w:bidi="he-IL"/>
        </w:rPr>
        <w:t>va-nahat</w:t>
      </w:r>
      <w:proofErr w:type="spellEnd"/>
      <w:r w:rsidR="00DC0A57" w:rsidRPr="00CB4035">
        <w:rPr>
          <w:rFonts w:asciiTheme="minorHAnsi" w:hAnsiTheme="minorHAnsi" w:cs="Calibri"/>
        </w:rPr>
        <w:t xml:space="preserve"> (</w:t>
      </w:r>
      <w:r w:rsidR="00DC0A57" w:rsidRPr="00314BA7">
        <w:rPr>
          <w:rFonts w:asciiTheme="minorHAnsi" w:hAnsiTheme="minorHAnsi" w:cs="Calibri"/>
          <w:i/>
          <w:rPrChange w:id="78" w:author="Elizabeth Northup" w:date="2013-09-26T15:29:00Z">
            <w:rPr>
              <w:rFonts w:asciiTheme="minorHAnsi" w:hAnsiTheme="minorHAnsi" w:cs="Calibri"/>
            </w:rPr>
          </w:rPrChange>
        </w:rPr>
        <w:t xml:space="preserve">In </w:t>
      </w:r>
      <w:r w:rsidR="0044681D" w:rsidRPr="00314BA7">
        <w:rPr>
          <w:rFonts w:asciiTheme="minorHAnsi" w:hAnsiTheme="minorHAnsi" w:cs="Calibri"/>
          <w:i/>
          <w:rPrChange w:id="79" w:author="Elizabeth Northup" w:date="2013-09-26T15:29:00Z">
            <w:rPr>
              <w:rFonts w:asciiTheme="minorHAnsi" w:hAnsiTheme="minorHAnsi" w:cs="Calibri"/>
            </w:rPr>
          </w:rPrChange>
        </w:rPr>
        <w:t>R</w:t>
      </w:r>
      <w:r w:rsidR="00DC0A57" w:rsidRPr="00314BA7">
        <w:rPr>
          <w:rFonts w:asciiTheme="minorHAnsi" w:hAnsiTheme="minorHAnsi" w:cs="Calibri"/>
          <w:i/>
          <w:rPrChange w:id="80" w:author="Elizabeth Northup" w:date="2013-09-26T15:29:00Z">
            <w:rPr>
              <w:rFonts w:asciiTheme="minorHAnsi" w:hAnsiTheme="minorHAnsi" w:cs="Calibri"/>
            </w:rPr>
          </w:rPrChange>
        </w:rPr>
        <w:t xml:space="preserve">eturning and </w:t>
      </w:r>
      <w:r w:rsidR="0044681D" w:rsidRPr="00314BA7">
        <w:rPr>
          <w:rFonts w:asciiTheme="minorHAnsi" w:hAnsiTheme="minorHAnsi" w:cs="Calibri"/>
          <w:i/>
          <w:rPrChange w:id="81" w:author="Elizabeth Northup" w:date="2013-09-26T15:29:00Z">
            <w:rPr>
              <w:rFonts w:asciiTheme="minorHAnsi" w:hAnsiTheme="minorHAnsi" w:cs="Calibri"/>
            </w:rPr>
          </w:rPrChange>
        </w:rPr>
        <w:t>P</w:t>
      </w:r>
      <w:r w:rsidR="00DC0A57" w:rsidRPr="00314BA7">
        <w:rPr>
          <w:rFonts w:asciiTheme="minorHAnsi" w:hAnsiTheme="minorHAnsi" w:cs="Calibri"/>
          <w:i/>
          <w:rPrChange w:id="82" w:author="Elizabeth Northup" w:date="2013-09-26T15:29:00Z">
            <w:rPr>
              <w:rFonts w:asciiTheme="minorHAnsi" w:hAnsiTheme="minorHAnsi" w:cs="Calibri"/>
            </w:rPr>
          </w:rPrChange>
        </w:rPr>
        <w:t>eace</w:t>
      </w:r>
      <w:r w:rsidR="00DC0A57" w:rsidRPr="00CB4035">
        <w:rPr>
          <w:rFonts w:asciiTheme="minorHAnsi" w:hAnsiTheme="minorHAnsi" w:cs="Calibri"/>
        </w:rPr>
        <w:t>) (1935).</w:t>
      </w:r>
      <w:proofErr w:type="gramEnd"/>
      <w:r w:rsidR="00DC0A57" w:rsidRPr="00CB4035">
        <w:rPr>
          <w:rFonts w:asciiTheme="minorHAnsi" w:hAnsiTheme="minorHAnsi" w:cs="Calibri"/>
        </w:rPr>
        <w:t xml:space="preserve"> Berlin: </w:t>
      </w:r>
      <w:proofErr w:type="spellStart"/>
      <w:r w:rsidR="00DC0A57" w:rsidRPr="00CB4035">
        <w:rPr>
          <w:rFonts w:asciiTheme="minorHAnsi" w:hAnsiTheme="minorHAnsi" w:cs="Calibri"/>
        </w:rPr>
        <w:t>Schocken</w:t>
      </w:r>
      <w:proofErr w:type="spellEnd"/>
      <w:r w:rsidR="00DC0A57" w:rsidRPr="00CB4035">
        <w:rPr>
          <w:rFonts w:asciiTheme="minorHAnsi" w:hAnsiTheme="minorHAnsi" w:cs="Calibri"/>
        </w:rPr>
        <w:t xml:space="preserve">. </w:t>
      </w:r>
    </w:p>
    <w:p w14:paraId="6C73CFB6" w14:textId="77777777" w:rsidR="00DC0A57" w:rsidRPr="00CB4035" w:rsidRDefault="00DC0A57" w:rsidP="0071052F">
      <w:pPr>
        <w:spacing w:line="360" w:lineRule="auto"/>
        <w:rPr>
          <w:rFonts w:asciiTheme="minorHAnsi" w:hAnsiTheme="minorHAnsi" w:cs="Calibri"/>
        </w:rPr>
      </w:pPr>
      <w:proofErr w:type="spellStart"/>
      <w:proofErr w:type="gramStart"/>
      <w:r w:rsidRPr="00CB4035">
        <w:rPr>
          <w:rFonts w:asciiTheme="minorHAnsi" w:hAnsiTheme="minorHAnsi" w:cs="Calibri"/>
        </w:rPr>
        <w:t>Orea’h</w:t>
      </w:r>
      <w:proofErr w:type="spellEnd"/>
      <w:r w:rsidRPr="00CB4035">
        <w:rPr>
          <w:rFonts w:asciiTheme="minorHAnsi" w:hAnsiTheme="minorHAnsi" w:cs="Calibri"/>
        </w:rPr>
        <w:t xml:space="preserve"> </w:t>
      </w:r>
      <w:proofErr w:type="spellStart"/>
      <w:r w:rsidRPr="00CB4035">
        <w:rPr>
          <w:rFonts w:asciiTheme="minorHAnsi" w:hAnsiTheme="minorHAnsi" w:cs="Calibri"/>
        </w:rPr>
        <w:t>nata</w:t>
      </w:r>
      <w:proofErr w:type="spellEnd"/>
      <w:r w:rsidRPr="00CB4035">
        <w:rPr>
          <w:rFonts w:asciiTheme="minorHAnsi" w:hAnsiTheme="minorHAnsi" w:cs="Calibri"/>
        </w:rPr>
        <w:t xml:space="preserve"> </w:t>
      </w:r>
      <w:proofErr w:type="spellStart"/>
      <w:r w:rsidRPr="00CB4035">
        <w:rPr>
          <w:rFonts w:asciiTheme="minorHAnsi" w:hAnsiTheme="minorHAnsi" w:cs="Calibri"/>
        </w:rPr>
        <w:t>Lalun</w:t>
      </w:r>
      <w:proofErr w:type="spellEnd"/>
      <w:r w:rsidRPr="00CB4035">
        <w:rPr>
          <w:rFonts w:asciiTheme="minorHAnsi" w:hAnsiTheme="minorHAnsi" w:cs="Calibri"/>
        </w:rPr>
        <w:t xml:space="preserve"> (</w:t>
      </w:r>
      <w:r w:rsidRPr="00CB4035">
        <w:rPr>
          <w:rFonts w:asciiTheme="minorHAnsi" w:hAnsiTheme="minorHAnsi" w:cs="Calibri"/>
          <w:i/>
          <w:iCs/>
        </w:rPr>
        <w:t>A Guest for the Night</w:t>
      </w:r>
      <w:r w:rsidRPr="00CB4035">
        <w:rPr>
          <w:rFonts w:asciiTheme="minorHAnsi" w:hAnsiTheme="minorHAnsi" w:cs="Calibri"/>
        </w:rPr>
        <w:t>).</w:t>
      </w:r>
      <w:proofErr w:type="gramEnd"/>
      <w:r w:rsidRPr="00CB4035">
        <w:rPr>
          <w:rFonts w:asciiTheme="minorHAnsi" w:hAnsiTheme="minorHAnsi" w:cs="Calibri"/>
        </w:rPr>
        <w:t xml:space="preserve"> Berlin: </w:t>
      </w:r>
      <w:proofErr w:type="spellStart"/>
      <w:r w:rsidRPr="00CB4035">
        <w:rPr>
          <w:rFonts w:asciiTheme="minorHAnsi" w:hAnsiTheme="minorHAnsi" w:cs="Calibri"/>
        </w:rPr>
        <w:t>Schocken</w:t>
      </w:r>
      <w:proofErr w:type="spellEnd"/>
      <w:r w:rsidRPr="00CB4035">
        <w:rPr>
          <w:rFonts w:asciiTheme="minorHAnsi" w:hAnsiTheme="minorHAnsi" w:cs="Calibri"/>
        </w:rPr>
        <w:t>.</w:t>
      </w:r>
    </w:p>
    <w:p w14:paraId="31F473C7" w14:textId="290348DE" w:rsidR="00DC0A57" w:rsidRPr="00CB4035" w:rsidRDefault="00DC0A57" w:rsidP="0071052F">
      <w:pPr>
        <w:spacing w:line="360" w:lineRule="auto"/>
        <w:rPr>
          <w:rFonts w:asciiTheme="minorHAnsi" w:hAnsiTheme="minorHAnsi" w:cs="Calibri"/>
        </w:rPr>
      </w:pPr>
      <w:proofErr w:type="spellStart"/>
      <w:proofErr w:type="gramStart"/>
      <w:r w:rsidRPr="00CB4035">
        <w:rPr>
          <w:rFonts w:asciiTheme="minorHAnsi" w:hAnsiTheme="minorHAnsi" w:cs="Calibri"/>
        </w:rPr>
        <w:lastRenderedPageBreak/>
        <w:t>Elu</w:t>
      </w:r>
      <w:proofErr w:type="spellEnd"/>
      <w:r w:rsidRPr="00CB4035">
        <w:rPr>
          <w:rFonts w:asciiTheme="minorHAnsi" w:hAnsiTheme="minorHAnsi" w:cs="Calibri"/>
        </w:rPr>
        <w:t xml:space="preserve"> </w:t>
      </w:r>
      <w:proofErr w:type="spellStart"/>
      <w:r w:rsidRPr="00CB4035">
        <w:rPr>
          <w:rFonts w:asciiTheme="minorHAnsi" w:hAnsiTheme="minorHAnsi" w:cs="Calibri"/>
        </w:rPr>
        <w:t>ve</w:t>
      </w:r>
      <w:proofErr w:type="spellEnd"/>
      <w:r w:rsidRPr="00CB4035">
        <w:rPr>
          <w:rFonts w:asciiTheme="minorHAnsi" w:hAnsiTheme="minorHAnsi" w:cs="Calibri"/>
        </w:rPr>
        <w:t xml:space="preserve"> </w:t>
      </w:r>
      <w:proofErr w:type="spellStart"/>
      <w:r w:rsidRPr="00CB4035">
        <w:rPr>
          <w:rFonts w:asciiTheme="minorHAnsi" w:hAnsiTheme="minorHAnsi" w:cs="Calibri"/>
        </w:rPr>
        <w:t>Elu</w:t>
      </w:r>
      <w:proofErr w:type="spellEnd"/>
      <w:r w:rsidRPr="00CB4035">
        <w:rPr>
          <w:rFonts w:asciiTheme="minorHAnsi" w:hAnsiTheme="minorHAnsi" w:cs="Calibri"/>
        </w:rPr>
        <w:t xml:space="preserve"> (</w:t>
      </w:r>
      <w:r w:rsidRPr="00314BA7">
        <w:rPr>
          <w:rFonts w:asciiTheme="minorHAnsi" w:hAnsiTheme="minorHAnsi" w:cs="Calibri"/>
          <w:i/>
          <w:rPrChange w:id="83" w:author="Elizabeth Northup" w:date="2013-09-26T15:30:00Z">
            <w:rPr>
              <w:rFonts w:asciiTheme="minorHAnsi" w:hAnsiTheme="minorHAnsi" w:cs="Calibri"/>
            </w:rPr>
          </w:rPrChange>
        </w:rPr>
        <w:t xml:space="preserve">These and </w:t>
      </w:r>
      <w:r w:rsidR="0044681D" w:rsidRPr="00314BA7">
        <w:rPr>
          <w:rFonts w:asciiTheme="minorHAnsi" w:hAnsiTheme="minorHAnsi" w:cs="Calibri"/>
          <w:i/>
          <w:rPrChange w:id="84" w:author="Elizabeth Northup" w:date="2013-09-26T15:30:00Z">
            <w:rPr>
              <w:rFonts w:asciiTheme="minorHAnsi" w:hAnsiTheme="minorHAnsi" w:cs="Calibri"/>
            </w:rPr>
          </w:rPrChange>
        </w:rPr>
        <w:t>T</w:t>
      </w:r>
      <w:r w:rsidRPr="00314BA7">
        <w:rPr>
          <w:rFonts w:asciiTheme="minorHAnsi" w:hAnsiTheme="minorHAnsi" w:cs="Calibri"/>
          <w:i/>
          <w:rPrChange w:id="85" w:author="Elizabeth Northup" w:date="2013-09-26T15:30:00Z">
            <w:rPr>
              <w:rFonts w:asciiTheme="minorHAnsi" w:hAnsiTheme="minorHAnsi" w:cs="Calibri"/>
            </w:rPr>
          </w:rPrChange>
        </w:rPr>
        <w:t>hese</w:t>
      </w:r>
      <w:r w:rsidRPr="00CB4035">
        <w:rPr>
          <w:rFonts w:asciiTheme="minorHAnsi" w:hAnsiTheme="minorHAnsi" w:cs="Calibri"/>
        </w:rPr>
        <w:t>) (1940).</w:t>
      </w:r>
      <w:proofErr w:type="gramEnd"/>
      <w:r w:rsidRPr="00CB4035">
        <w:rPr>
          <w:rFonts w:asciiTheme="minorHAnsi" w:hAnsiTheme="minorHAnsi" w:cs="Calibri"/>
        </w:rPr>
        <w:t xml:space="preserve"> Berlin: </w:t>
      </w:r>
      <w:proofErr w:type="spellStart"/>
      <w:r w:rsidRPr="00CB4035">
        <w:rPr>
          <w:rFonts w:asciiTheme="minorHAnsi" w:hAnsiTheme="minorHAnsi" w:cs="Calibri"/>
        </w:rPr>
        <w:t>Schocken</w:t>
      </w:r>
      <w:proofErr w:type="spellEnd"/>
      <w:r w:rsidRPr="00CB4035">
        <w:rPr>
          <w:rFonts w:asciiTheme="minorHAnsi" w:hAnsiTheme="minorHAnsi" w:cs="Calibri"/>
        </w:rPr>
        <w:t xml:space="preserve">. </w:t>
      </w:r>
      <w:proofErr w:type="gramStart"/>
      <w:r w:rsidRPr="00CB4035">
        <w:rPr>
          <w:rFonts w:asciiTheme="minorHAnsi" w:hAnsiTheme="minorHAnsi" w:cs="Calibri"/>
        </w:rPr>
        <w:t>(Ha-</w:t>
      </w:r>
      <w:proofErr w:type="spellStart"/>
      <w:r w:rsidRPr="00CB4035">
        <w:rPr>
          <w:rFonts w:asciiTheme="minorHAnsi" w:hAnsiTheme="minorHAnsi" w:cs="Calibri"/>
        </w:rPr>
        <w:t>nida</w:t>
      </w:r>
      <w:r w:rsidR="00202A09">
        <w:rPr>
          <w:rFonts w:asciiTheme="minorHAnsi" w:hAnsiTheme="minorHAnsi" w:cs="Calibri"/>
        </w:rPr>
        <w:t>c</w:t>
      </w:r>
      <w:r w:rsidRPr="00CB4035">
        <w:rPr>
          <w:rFonts w:asciiTheme="minorHAnsi" w:hAnsiTheme="minorHAnsi" w:cs="Calibri"/>
        </w:rPr>
        <w:t>h</w:t>
      </w:r>
      <w:proofErr w:type="spellEnd"/>
      <w:r w:rsidRPr="00CB4035">
        <w:rPr>
          <w:rFonts w:asciiTheme="minorHAnsi" w:hAnsiTheme="minorHAnsi" w:cs="Calibri"/>
        </w:rPr>
        <w:t xml:space="preserve">, </w:t>
      </w:r>
      <w:proofErr w:type="spellStart"/>
      <w:r w:rsidR="002B716C">
        <w:rPr>
          <w:rFonts w:asciiTheme="minorHAnsi" w:hAnsiTheme="minorHAnsi" w:cs="Calibri"/>
        </w:rPr>
        <w:t>V</w:t>
      </w:r>
      <w:r w:rsidRPr="00CB4035">
        <w:rPr>
          <w:rFonts w:asciiTheme="minorHAnsi" w:hAnsiTheme="minorHAnsi" w:cs="Calibri"/>
        </w:rPr>
        <w:t>e-haya</w:t>
      </w:r>
      <w:proofErr w:type="spellEnd"/>
      <w:r w:rsidRPr="00CB4035">
        <w:rPr>
          <w:rFonts w:asciiTheme="minorHAnsi" w:hAnsiTheme="minorHAnsi" w:cs="Calibri"/>
        </w:rPr>
        <w:t xml:space="preserve"> he-</w:t>
      </w:r>
      <w:proofErr w:type="spellStart"/>
      <w:r w:rsidRPr="00CB4035">
        <w:rPr>
          <w:rFonts w:asciiTheme="minorHAnsi" w:hAnsiTheme="minorHAnsi" w:cs="Calibri"/>
        </w:rPr>
        <w:t>akov</w:t>
      </w:r>
      <w:proofErr w:type="spellEnd"/>
      <w:r w:rsidRPr="00CB4035">
        <w:rPr>
          <w:rFonts w:asciiTheme="minorHAnsi" w:hAnsiTheme="minorHAnsi" w:cs="Calibri"/>
        </w:rPr>
        <w:t xml:space="preserve"> le-</w:t>
      </w:r>
      <w:proofErr w:type="spellStart"/>
      <w:r w:rsidRPr="00CB4035">
        <w:rPr>
          <w:rFonts w:asciiTheme="minorHAnsi" w:hAnsiTheme="minorHAnsi" w:cs="Calibri"/>
        </w:rPr>
        <w:t>mishor</w:t>
      </w:r>
      <w:proofErr w:type="spellEnd"/>
      <w:r w:rsidRPr="00CB4035">
        <w:rPr>
          <w:rFonts w:asciiTheme="minorHAnsi" w:hAnsiTheme="minorHAnsi" w:cs="Calibri"/>
        </w:rPr>
        <w:t xml:space="preserve">, </w:t>
      </w:r>
      <w:proofErr w:type="spellStart"/>
      <w:r w:rsidRPr="00CB4035">
        <w:rPr>
          <w:rFonts w:asciiTheme="minorHAnsi" w:hAnsiTheme="minorHAnsi" w:cs="Calibri"/>
        </w:rPr>
        <w:t>Takhrikh</w:t>
      </w:r>
      <w:proofErr w:type="spellEnd"/>
      <w:r w:rsidRPr="00CB4035">
        <w:rPr>
          <w:rFonts w:asciiTheme="minorHAnsi" w:hAnsiTheme="minorHAnsi" w:cs="Calibri"/>
        </w:rPr>
        <w:t xml:space="preserve"> </w:t>
      </w:r>
      <w:proofErr w:type="spellStart"/>
      <w:r w:rsidRPr="00CB4035">
        <w:rPr>
          <w:rFonts w:asciiTheme="minorHAnsi" w:hAnsiTheme="minorHAnsi" w:cs="Calibri"/>
        </w:rPr>
        <w:t>shel</w:t>
      </w:r>
      <w:proofErr w:type="spellEnd"/>
      <w:r w:rsidRPr="00CB4035">
        <w:rPr>
          <w:rFonts w:asciiTheme="minorHAnsi" w:hAnsiTheme="minorHAnsi" w:cs="Calibri"/>
        </w:rPr>
        <w:t xml:space="preserve"> </w:t>
      </w:r>
      <w:proofErr w:type="spellStart"/>
      <w:r w:rsidRPr="00CB4035">
        <w:rPr>
          <w:rFonts w:asciiTheme="minorHAnsi" w:hAnsiTheme="minorHAnsi" w:cs="Calibri"/>
        </w:rPr>
        <w:t>sipurim</w:t>
      </w:r>
      <w:proofErr w:type="spellEnd"/>
      <w:r w:rsidRPr="00CB4035">
        <w:rPr>
          <w:rFonts w:asciiTheme="minorHAnsi" w:hAnsiTheme="minorHAnsi" w:cs="Calibri"/>
        </w:rPr>
        <w:t>, Be-</w:t>
      </w:r>
      <w:proofErr w:type="spellStart"/>
      <w:r w:rsidRPr="00CB4035">
        <w:rPr>
          <w:rFonts w:asciiTheme="minorHAnsi" w:hAnsiTheme="minorHAnsi" w:cs="Calibri"/>
        </w:rPr>
        <w:t>ohel</w:t>
      </w:r>
      <w:proofErr w:type="spellEnd"/>
      <w:r w:rsidRPr="00CB4035">
        <w:rPr>
          <w:rFonts w:asciiTheme="minorHAnsi" w:hAnsiTheme="minorHAnsi" w:cs="Calibri"/>
        </w:rPr>
        <w:t xml:space="preserve"> </w:t>
      </w:r>
      <w:proofErr w:type="spellStart"/>
      <w:r w:rsidRPr="00CB4035">
        <w:rPr>
          <w:rFonts w:asciiTheme="minorHAnsi" w:hAnsiTheme="minorHAnsi" w:cs="Calibri"/>
        </w:rPr>
        <w:t>b</w:t>
      </w:r>
      <w:bookmarkStart w:id="86" w:name="_GoBack"/>
      <w:bookmarkEnd w:id="86"/>
      <w:r w:rsidRPr="00CB4035">
        <w:rPr>
          <w:rFonts w:asciiTheme="minorHAnsi" w:hAnsiTheme="minorHAnsi" w:cs="Calibri"/>
        </w:rPr>
        <w:t>eyti</w:t>
      </w:r>
      <w:proofErr w:type="spellEnd"/>
      <w:r w:rsidRPr="00CB4035">
        <w:rPr>
          <w:rFonts w:asciiTheme="minorHAnsi" w:hAnsiTheme="minorHAnsi" w:cs="Calibri"/>
        </w:rPr>
        <w:t xml:space="preserve">, </w:t>
      </w:r>
      <w:proofErr w:type="spellStart"/>
      <w:r w:rsidRPr="00CB4035">
        <w:rPr>
          <w:rFonts w:asciiTheme="minorHAnsi" w:hAnsiTheme="minorHAnsi" w:cs="Calibri"/>
        </w:rPr>
        <w:t>Dorot</w:t>
      </w:r>
      <w:proofErr w:type="spellEnd"/>
      <w:r w:rsidRPr="00CB4035">
        <w:rPr>
          <w:rFonts w:asciiTheme="minorHAnsi" w:hAnsiTheme="minorHAnsi" w:cs="Calibri"/>
        </w:rPr>
        <w:t xml:space="preserve"> </w:t>
      </w:r>
      <w:proofErr w:type="spellStart"/>
      <w:r w:rsidRPr="00CB4035">
        <w:rPr>
          <w:rFonts w:asciiTheme="minorHAnsi" w:hAnsiTheme="minorHAnsi" w:cs="Calibri"/>
        </w:rPr>
        <w:t>Olamim</w:t>
      </w:r>
      <w:proofErr w:type="spellEnd"/>
      <w:r w:rsidRPr="00CB4035">
        <w:rPr>
          <w:rFonts w:asciiTheme="minorHAnsi" w:hAnsiTheme="minorHAnsi" w:cs="Calibri"/>
        </w:rPr>
        <w:t xml:space="preserve">, </w:t>
      </w:r>
      <w:proofErr w:type="spellStart"/>
      <w:r w:rsidRPr="00CB4035">
        <w:rPr>
          <w:rFonts w:asciiTheme="minorHAnsi" w:hAnsiTheme="minorHAnsi" w:cs="Calibri"/>
        </w:rPr>
        <w:t>Sipurim</w:t>
      </w:r>
      <w:proofErr w:type="spellEnd"/>
      <w:r w:rsidRPr="00CB4035">
        <w:rPr>
          <w:rFonts w:asciiTheme="minorHAnsi" w:hAnsiTheme="minorHAnsi" w:cs="Calibri"/>
        </w:rPr>
        <w:t xml:space="preserve"> </w:t>
      </w:r>
      <w:proofErr w:type="spellStart"/>
      <w:r w:rsidRPr="00CB4035">
        <w:rPr>
          <w:rFonts w:asciiTheme="minorHAnsi" w:hAnsiTheme="minorHAnsi" w:cs="Calibri"/>
        </w:rPr>
        <w:t>shel</w:t>
      </w:r>
      <w:proofErr w:type="spellEnd"/>
      <w:r w:rsidRPr="00CB4035">
        <w:rPr>
          <w:rFonts w:asciiTheme="minorHAnsi" w:hAnsiTheme="minorHAnsi" w:cs="Calibri"/>
        </w:rPr>
        <w:t xml:space="preserve"> </w:t>
      </w:r>
      <w:proofErr w:type="spellStart"/>
      <w:r w:rsidRPr="00CB4035">
        <w:rPr>
          <w:rFonts w:asciiTheme="minorHAnsi" w:hAnsiTheme="minorHAnsi" w:cs="Calibri"/>
        </w:rPr>
        <w:t>Shabat</w:t>
      </w:r>
      <w:proofErr w:type="spellEnd"/>
      <w:r w:rsidRPr="00CB4035">
        <w:rPr>
          <w:rFonts w:asciiTheme="minorHAnsi" w:hAnsiTheme="minorHAnsi" w:cs="Calibri"/>
        </w:rPr>
        <w:t xml:space="preserve"> and more).</w:t>
      </w:r>
      <w:proofErr w:type="gramEnd"/>
    </w:p>
    <w:p w14:paraId="0A0A5A1C" w14:textId="77777777" w:rsidR="00DC0A57" w:rsidRPr="00CB4035" w:rsidRDefault="00DC0A57" w:rsidP="00631408">
      <w:pPr>
        <w:spacing w:line="360" w:lineRule="auto"/>
        <w:rPr>
          <w:rFonts w:asciiTheme="minorHAnsi" w:hAnsiTheme="minorHAnsi" w:cs="Calibri"/>
        </w:rPr>
      </w:pPr>
      <w:proofErr w:type="spellStart"/>
      <w:r w:rsidRPr="00CB4035">
        <w:rPr>
          <w:rFonts w:asciiTheme="minorHAnsi" w:hAnsiTheme="minorHAnsi" w:cs="Calibri"/>
          <w:i/>
          <w:iCs/>
        </w:rPr>
        <w:t>Temol</w:t>
      </w:r>
      <w:proofErr w:type="spellEnd"/>
      <w:r w:rsidRPr="00CB4035">
        <w:rPr>
          <w:rFonts w:asciiTheme="minorHAnsi" w:hAnsiTheme="minorHAnsi" w:cs="Calibri"/>
          <w:i/>
          <w:iCs/>
        </w:rPr>
        <w:t xml:space="preserve"> </w:t>
      </w:r>
      <w:proofErr w:type="spellStart"/>
      <w:r w:rsidRPr="00CB4035">
        <w:rPr>
          <w:rFonts w:asciiTheme="minorHAnsi" w:hAnsiTheme="minorHAnsi" w:cs="Calibri"/>
          <w:i/>
          <w:iCs/>
        </w:rPr>
        <w:t>Shilshom</w:t>
      </w:r>
      <w:proofErr w:type="spellEnd"/>
      <w:r w:rsidRPr="00CB4035">
        <w:rPr>
          <w:rFonts w:asciiTheme="minorHAnsi" w:hAnsiTheme="minorHAnsi" w:cs="Calibri"/>
        </w:rPr>
        <w:t xml:space="preserve"> (</w:t>
      </w:r>
      <w:r w:rsidRPr="00CB4035">
        <w:rPr>
          <w:rFonts w:asciiTheme="minorHAnsi" w:hAnsiTheme="minorHAnsi" w:cs="Calibri"/>
          <w:i/>
          <w:iCs/>
        </w:rPr>
        <w:t>Only Yesterday</w:t>
      </w:r>
      <w:r w:rsidRPr="00CB4035">
        <w:rPr>
          <w:rFonts w:asciiTheme="minorHAnsi" w:hAnsiTheme="minorHAnsi" w:cs="Calibri"/>
        </w:rPr>
        <w:t xml:space="preserve">) (1946, 1957). Tel Aviv and Jerusalem: </w:t>
      </w:r>
      <w:proofErr w:type="spellStart"/>
      <w:r w:rsidRPr="00CB4035">
        <w:rPr>
          <w:rFonts w:asciiTheme="minorHAnsi" w:hAnsiTheme="minorHAnsi" w:cs="Calibri"/>
        </w:rPr>
        <w:t>Schocken</w:t>
      </w:r>
      <w:proofErr w:type="spellEnd"/>
      <w:r w:rsidRPr="00CB4035">
        <w:rPr>
          <w:rFonts w:asciiTheme="minorHAnsi" w:hAnsiTheme="minorHAnsi" w:cs="Calibri"/>
        </w:rPr>
        <w:t xml:space="preserve">. </w:t>
      </w:r>
    </w:p>
    <w:p w14:paraId="7E0F3F4A" w14:textId="77777777" w:rsidR="0044681D" w:rsidRDefault="00C56C09" w:rsidP="00E7493F">
      <w:pPr>
        <w:rPr>
          <w:rFonts w:asciiTheme="minorHAnsi" w:hAnsiTheme="minorHAnsi" w:cs="Calibri"/>
        </w:rPr>
      </w:pPr>
      <w:proofErr w:type="spellStart"/>
      <w:r>
        <w:rPr>
          <w:rFonts w:asciiTheme="minorHAnsi" w:eastAsia="Times New Roman" w:hAnsiTheme="minorHAnsi" w:cs="Times New Roman"/>
          <w:i/>
          <w:iCs/>
        </w:rPr>
        <w:t>Samukh</w:t>
      </w:r>
      <w:proofErr w:type="spellEnd"/>
      <w:r>
        <w:rPr>
          <w:rFonts w:asciiTheme="minorHAnsi" w:eastAsia="Times New Roman" w:hAnsiTheme="minorHAnsi" w:cs="Times New Roman"/>
          <w:i/>
          <w:iCs/>
        </w:rPr>
        <w:t xml:space="preserve"> </w:t>
      </w:r>
      <w:proofErr w:type="spellStart"/>
      <w:r>
        <w:rPr>
          <w:rFonts w:asciiTheme="minorHAnsi" w:eastAsia="Times New Roman" w:hAnsiTheme="minorHAnsi" w:cs="Times New Roman"/>
          <w:i/>
          <w:iCs/>
        </w:rPr>
        <w:t>ve-nir’e</w:t>
      </w:r>
      <w:proofErr w:type="spellEnd"/>
      <w:r>
        <w:rPr>
          <w:rFonts w:asciiTheme="minorHAnsi" w:eastAsia="Times New Roman" w:hAnsiTheme="minorHAnsi" w:cs="Times New Roman"/>
          <w:i/>
          <w:iCs/>
        </w:rPr>
        <w:t xml:space="preserve">: </w:t>
      </w:r>
      <w:proofErr w:type="spellStart"/>
      <w:r>
        <w:rPr>
          <w:rFonts w:asciiTheme="minorHAnsi" w:eastAsia="Times New Roman" w:hAnsiTheme="minorHAnsi" w:cs="Times New Roman"/>
          <w:i/>
          <w:iCs/>
        </w:rPr>
        <w:t>Sipurim</w:t>
      </w:r>
      <w:proofErr w:type="spellEnd"/>
      <w:r>
        <w:rPr>
          <w:rFonts w:asciiTheme="minorHAnsi" w:eastAsia="Times New Roman" w:hAnsiTheme="minorHAnsi" w:cs="Times New Roman"/>
          <w:i/>
          <w:iCs/>
        </w:rPr>
        <w:t xml:space="preserve"> </w:t>
      </w:r>
      <w:proofErr w:type="spellStart"/>
      <w:r>
        <w:rPr>
          <w:rFonts w:asciiTheme="minorHAnsi" w:eastAsia="Times New Roman" w:hAnsiTheme="minorHAnsi" w:cs="Times New Roman"/>
          <w:i/>
          <w:iCs/>
        </w:rPr>
        <w:t>im</w:t>
      </w:r>
      <w:proofErr w:type="spellEnd"/>
      <w:r>
        <w:rPr>
          <w:rFonts w:asciiTheme="minorHAnsi" w:eastAsia="Times New Roman" w:hAnsiTheme="minorHAnsi" w:cs="Times New Roman"/>
          <w:i/>
          <w:iCs/>
        </w:rPr>
        <w:t xml:space="preserve"> </w:t>
      </w:r>
      <w:proofErr w:type="spellStart"/>
      <w:r>
        <w:rPr>
          <w:rFonts w:asciiTheme="minorHAnsi" w:eastAsia="Times New Roman" w:hAnsiTheme="minorHAnsi" w:cs="Times New Roman"/>
          <w:i/>
          <w:iCs/>
        </w:rPr>
        <w:t>sefer</w:t>
      </w:r>
      <w:proofErr w:type="spellEnd"/>
      <w:r>
        <w:rPr>
          <w:rFonts w:asciiTheme="minorHAnsi" w:eastAsia="Times New Roman" w:hAnsiTheme="minorHAnsi" w:cs="Times New Roman"/>
          <w:i/>
          <w:iCs/>
        </w:rPr>
        <w:t xml:space="preserve"> ha-</w:t>
      </w:r>
      <w:proofErr w:type="spellStart"/>
      <w:r>
        <w:rPr>
          <w:rFonts w:asciiTheme="minorHAnsi" w:eastAsia="Times New Roman" w:hAnsiTheme="minorHAnsi" w:cs="Times New Roman"/>
          <w:i/>
          <w:iCs/>
        </w:rPr>
        <w:t>ma’asim</w:t>
      </w:r>
      <w:proofErr w:type="spellEnd"/>
      <w:r>
        <w:rPr>
          <w:rFonts w:asciiTheme="minorHAnsi" w:eastAsia="Times New Roman" w:hAnsiTheme="minorHAnsi" w:cs="Times New Roman"/>
          <w:iCs/>
        </w:rPr>
        <w:t xml:space="preserve"> (1950). </w:t>
      </w:r>
      <w:r w:rsidRPr="00CB4035">
        <w:rPr>
          <w:rFonts w:asciiTheme="minorHAnsi" w:hAnsiTheme="minorHAnsi" w:cs="Calibri"/>
        </w:rPr>
        <w:t xml:space="preserve">Tel Aviv and Jerusalem: </w:t>
      </w:r>
      <w:proofErr w:type="spellStart"/>
      <w:r w:rsidRPr="00CB4035">
        <w:rPr>
          <w:rFonts w:asciiTheme="minorHAnsi" w:hAnsiTheme="minorHAnsi" w:cs="Calibri"/>
        </w:rPr>
        <w:t>Schocken</w:t>
      </w:r>
      <w:proofErr w:type="spellEnd"/>
      <w:r w:rsidRPr="00CB4035">
        <w:rPr>
          <w:rFonts w:asciiTheme="minorHAnsi" w:hAnsiTheme="minorHAnsi" w:cs="Calibri"/>
        </w:rPr>
        <w:t>.</w:t>
      </w:r>
      <w:r>
        <w:rPr>
          <w:rFonts w:asciiTheme="minorHAnsi" w:hAnsiTheme="minorHAnsi" w:cs="Calibri"/>
        </w:rPr>
        <w:t xml:space="preserve"> (“</w:t>
      </w:r>
      <w:proofErr w:type="spellStart"/>
      <w:r>
        <w:rPr>
          <w:rFonts w:asciiTheme="minorHAnsi" w:hAnsiTheme="minorHAnsi" w:cs="Calibri"/>
        </w:rPr>
        <w:t>Shney</w:t>
      </w:r>
      <w:proofErr w:type="spellEnd"/>
      <w:r>
        <w:rPr>
          <w:rFonts w:asciiTheme="minorHAnsi" w:hAnsiTheme="minorHAnsi" w:cs="Calibri"/>
        </w:rPr>
        <w:t xml:space="preserve"> </w:t>
      </w:r>
      <w:proofErr w:type="spellStart"/>
      <w:r>
        <w:rPr>
          <w:rFonts w:asciiTheme="minorHAnsi" w:hAnsiTheme="minorHAnsi" w:cs="Calibri"/>
        </w:rPr>
        <w:t>talmidim</w:t>
      </w:r>
      <w:proofErr w:type="spellEnd"/>
      <w:r>
        <w:rPr>
          <w:rFonts w:asciiTheme="minorHAnsi" w:hAnsiTheme="minorHAnsi" w:cs="Calibri"/>
        </w:rPr>
        <w:t xml:space="preserve"> </w:t>
      </w:r>
      <w:proofErr w:type="spellStart"/>
      <w:r>
        <w:rPr>
          <w:rFonts w:asciiTheme="minorHAnsi" w:hAnsiTheme="minorHAnsi" w:cs="Calibri"/>
        </w:rPr>
        <w:t>sh-hayu</w:t>
      </w:r>
      <w:proofErr w:type="spellEnd"/>
      <w:r>
        <w:rPr>
          <w:rFonts w:asciiTheme="minorHAnsi" w:hAnsiTheme="minorHAnsi" w:cs="Calibri"/>
        </w:rPr>
        <w:t xml:space="preserve"> be-</w:t>
      </w:r>
      <w:proofErr w:type="spellStart"/>
      <w:r>
        <w:rPr>
          <w:rFonts w:asciiTheme="minorHAnsi" w:hAnsiTheme="minorHAnsi" w:cs="Calibri"/>
        </w:rPr>
        <w:t>irenu</w:t>
      </w:r>
      <w:proofErr w:type="spellEnd"/>
      <w:r>
        <w:rPr>
          <w:rFonts w:asciiTheme="minorHAnsi" w:hAnsiTheme="minorHAnsi" w:cs="Calibri"/>
        </w:rPr>
        <w:t>”, “</w:t>
      </w:r>
      <w:proofErr w:type="spellStart"/>
      <w:r>
        <w:rPr>
          <w:rFonts w:asciiTheme="minorHAnsi" w:hAnsiTheme="minorHAnsi" w:cs="Calibri"/>
        </w:rPr>
        <w:t>Etzel</w:t>
      </w:r>
      <w:proofErr w:type="spellEnd"/>
      <w:r>
        <w:rPr>
          <w:rFonts w:asciiTheme="minorHAnsi" w:hAnsiTheme="minorHAnsi" w:cs="Calibri"/>
        </w:rPr>
        <w:t xml:space="preserve"> </w:t>
      </w:r>
      <w:proofErr w:type="spellStart"/>
      <w:r>
        <w:rPr>
          <w:rFonts w:asciiTheme="minorHAnsi" w:hAnsiTheme="minorHAnsi" w:cs="Calibri"/>
        </w:rPr>
        <w:t>Hemdat</w:t>
      </w:r>
      <w:proofErr w:type="spellEnd"/>
      <w:r>
        <w:rPr>
          <w:rFonts w:asciiTheme="minorHAnsi" w:hAnsiTheme="minorHAnsi" w:cs="Calibri"/>
        </w:rPr>
        <w:t>”, “</w:t>
      </w:r>
      <w:proofErr w:type="spellStart"/>
      <w:r>
        <w:rPr>
          <w:rFonts w:asciiTheme="minorHAnsi" w:hAnsiTheme="minorHAnsi" w:cs="Calibri"/>
        </w:rPr>
        <w:t>Beyn</w:t>
      </w:r>
      <w:proofErr w:type="spellEnd"/>
      <w:r>
        <w:rPr>
          <w:rFonts w:asciiTheme="minorHAnsi" w:hAnsiTheme="minorHAnsi" w:cs="Calibri"/>
        </w:rPr>
        <w:t xml:space="preserve"> </w:t>
      </w:r>
      <w:proofErr w:type="spellStart"/>
      <w:r>
        <w:rPr>
          <w:rFonts w:asciiTheme="minorHAnsi" w:hAnsiTheme="minorHAnsi" w:cs="Calibri"/>
        </w:rPr>
        <w:t>shtey</w:t>
      </w:r>
      <w:proofErr w:type="spellEnd"/>
      <w:r>
        <w:rPr>
          <w:rFonts w:asciiTheme="minorHAnsi" w:hAnsiTheme="minorHAnsi" w:cs="Calibri"/>
        </w:rPr>
        <w:t xml:space="preserve"> </w:t>
      </w:r>
      <w:proofErr w:type="spellStart"/>
      <w:r>
        <w:rPr>
          <w:rFonts w:asciiTheme="minorHAnsi" w:hAnsiTheme="minorHAnsi" w:cs="Calibri"/>
        </w:rPr>
        <w:t>arim</w:t>
      </w:r>
      <w:proofErr w:type="spellEnd"/>
      <w:r>
        <w:rPr>
          <w:rFonts w:asciiTheme="minorHAnsi" w:hAnsiTheme="minorHAnsi" w:cs="Calibri"/>
        </w:rPr>
        <w:t>”, “Ha-</w:t>
      </w:r>
      <w:proofErr w:type="spellStart"/>
      <w:r>
        <w:rPr>
          <w:rFonts w:asciiTheme="minorHAnsi" w:hAnsiTheme="minorHAnsi" w:cs="Calibri"/>
        </w:rPr>
        <w:t>adonit</w:t>
      </w:r>
      <w:proofErr w:type="spellEnd"/>
      <w:r>
        <w:rPr>
          <w:rFonts w:asciiTheme="minorHAnsi" w:hAnsiTheme="minorHAnsi" w:cs="Calibri"/>
        </w:rPr>
        <w:t xml:space="preserve"> </w:t>
      </w:r>
      <w:proofErr w:type="spellStart"/>
      <w:r>
        <w:rPr>
          <w:rFonts w:asciiTheme="minorHAnsi" w:hAnsiTheme="minorHAnsi" w:cs="Calibri"/>
        </w:rPr>
        <w:t>ve</w:t>
      </w:r>
      <w:proofErr w:type="spellEnd"/>
      <w:r>
        <w:rPr>
          <w:rFonts w:asciiTheme="minorHAnsi" w:hAnsiTheme="minorHAnsi" w:cs="Calibri"/>
        </w:rPr>
        <w:t>-</w:t>
      </w:r>
    </w:p>
    <w:p w14:paraId="29A60E35" w14:textId="29FC0780" w:rsidR="00C56C09" w:rsidRDefault="00C56C09" w:rsidP="00E7493F">
      <w:pPr>
        <w:rPr>
          <w:rFonts w:asciiTheme="minorHAnsi" w:hAnsiTheme="minorHAnsi" w:cs="Calibri"/>
        </w:rPr>
      </w:pPr>
      <w:proofErr w:type="spellStart"/>
      <w:proofErr w:type="gramStart"/>
      <w:r>
        <w:rPr>
          <w:rFonts w:asciiTheme="minorHAnsi" w:hAnsiTheme="minorHAnsi" w:cs="Calibri"/>
        </w:rPr>
        <w:t>harokhel</w:t>
      </w:r>
      <w:proofErr w:type="spellEnd"/>
      <w:proofErr w:type="gramEnd"/>
      <w:r>
        <w:rPr>
          <w:rFonts w:asciiTheme="minorHAnsi" w:hAnsiTheme="minorHAnsi" w:cs="Calibri"/>
        </w:rPr>
        <w:t>”, “</w:t>
      </w:r>
      <w:proofErr w:type="spellStart"/>
      <w:r>
        <w:rPr>
          <w:rFonts w:asciiTheme="minorHAnsi" w:hAnsiTheme="minorHAnsi" w:cs="Calibri"/>
        </w:rPr>
        <w:t>Sefer</w:t>
      </w:r>
      <w:proofErr w:type="spellEnd"/>
      <w:r>
        <w:rPr>
          <w:rFonts w:asciiTheme="minorHAnsi" w:hAnsiTheme="minorHAnsi" w:cs="Calibri"/>
        </w:rPr>
        <w:t xml:space="preserve"> ha-</w:t>
      </w:r>
      <w:proofErr w:type="spellStart"/>
      <w:r>
        <w:rPr>
          <w:rFonts w:asciiTheme="minorHAnsi" w:hAnsiTheme="minorHAnsi" w:cs="Calibri"/>
        </w:rPr>
        <w:t>ma’asim</w:t>
      </w:r>
      <w:proofErr w:type="spellEnd"/>
      <w:r>
        <w:rPr>
          <w:rFonts w:asciiTheme="minorHAnsi" w:hAnsiTheme="minorHAnsi" w:cs="Calibri"/>
        </w:rPr>
        <w:t xml:space="preserve">” and more). </w:t>
      </w:r>
    </w:p>
    <w:p w14:paraId="73F9F051" w14:textId="77777777" w:rsidR="0044681D" w:rsidRDefault="0044681D" w:rsidP="00E7493F">
      <w:pPr>
        <w:rPr>
          <w:rFonts w:asciiTheme="minorHAnsi" w:hAnsiTheme="minorHAnsi" w:cs="Calibri"/>
          <w:i/>
        </w:rPr>
      </w:pPr>
    </w:p>
    <w:p w14:paraId="4485B241" w14:textId="32B74012" w:rsidR="00C56C09" w:rsidRDefault="00C56C09" w:rsidP="00E7493F">
      <w:pPr>
        <w:rPr>
          <w:rFonts w:asciiTheme="minorHAnsi" w:hAnsiTheme="minorHAnsi" w:cs="Calibri"/>
        </w:rPr>
      </w:pPr>
      <w:r w:rsidRPr="00C56C09">
        <w:rPr>
          <w:rFonts w:asciiTheme="minorHAnsi" w:hAnsiTheme="minorHAnsi" w:cs="Calibri"/>
          <w:i/>
        </w:rPr>
        <w:t xml:space="preserve">Ad </w:t>
      </w:r>
      <w:proofErr w:type="spellStart"/>
      <w:r w:rsidRPr="00C56C09">
        <w:rPr>
          <w:rFonts w:asciiTheme="minorHAnsi" w:hAnsiTheme="minorHAnsi" w:cs="Calibri"/>
          <w:i/>
        </w:rPr>
        <w:t>hena</w:t>
      </w:r>
      <w:proofErr w:type="spellEnd"/>
      <w:r w:rsidRPr="00C56C09">
        <w:rPr>
          <w:rFonts w:asciiTheme="minorHAnsi" w:hAnsiTheme="minorHAnsi" w:cs="Calibri"/>
          <w:i/>
        </w:rPr>
        <w:t xml:space="preserve">: </w:t>
      </w:r>
      <w:proofErr w:type="spellStart"/>
      <w:r w:rsidRPr="00C56C09">
        <w:rPr>
          <w:rFonts w:asciiTheme="minorHAnsi" w:hAnsiTheme="minorHAnsi" w:cs="Calibri"/>
          <w:i/>
        </w:rPr>
        <w:t>sipurim</w:t>
      </w:r>
      <w:proofErr w:type="spellEnd"/>
      <w:r>
        <w:rPr>
          <w:rFonts w:asciiTheme="minorHAnsi" w:hAnsiTheme="minorHAnsi" w:cs="Calibri"/>
        </w:rPr>
        <w:t xml:space="preserve"> (1952). </w:t>
      </w:r>
      <w:r w:rsidRPr="00CB4035">
        <w:rPr>
          <w:rFonts w:asciiTheme="minorHAnsi" w:hAnsiTheme="minorHAnsi" w:cs="Calibri"/>
        </w:rPr>
        <w:t xml:space="preserve">Tel Aviv and Jerusalem: </w:t>
      </w:r>
      <w:proofErr w:type="spellStart"/>
      <w:r w:rsidRPr="00CB4035">
        <w:rPr>
          <w:rFonts w:asciiTheme="minorHAnsi" w:hAnsiTheme="minorHAnsi" w:cs="Calibri"/>
        </w:rPr>
        <w:t>Schocken</w:t>
      </w:r>
      <w:proofErr w:type="spellEnd"/>
      <w:r w:rsidRPr="00CB4035">
        <w:rPr>
          <w:rFonts w:asciiTheme="minorHAnsi" w:hAnsiTheme="minorHAnsi" w:cs="Calibri"/>
        </w:rPr>
        <w:t>.</w:t>
      </w:r>
      <w:r>
        <w:rPr>
          <w:rFonts w:asciiTheme="minorHAnsi" w:hAnsiTheme="minorHAnsi" w:cs="Calibri"/>
        </w:rPr>
        <w:t xml:space="preserve"> </w:t>
      </w:r>
      <w:proofErr w:type="gramStart"/>
      <w:r>
        <w:rPr>
          <w:rFonts w:asciiTheme="minorHAnsi" w:hAnsiTheme="minorHAnsi" w:cs="Calibri"/>
        </w:rPr>
        <w:t xml:space="preserve">(“Ad </w:t>
      </w:r>
      <w:proofErr w:type="spellStart"/>
      <w:r>
        <w:rPr>
          <w:rFonts w:asciiTheme="minorHAnsi" w:hAnsiTheme="minorHAnsi" w:cs="Calibri"/>
        </w:rPr>
        <w:t>hena</w:t>
      </w:r>
      <w:proofErr w:type="spellEnd"/>
      <w:r>
        <w:rPr>
          <w:rFonts w:asciiTheme="minorHAnsi" w:hAnsiTheme="minorHAnsi" w:cs="Calibri"/>
        </w:rPr>
        <w:t xml:space="preserve">”, </w:t>
      </w:r>
      <w:r w:rsidR="00B96BDF">
        <w:rPr>
          <w:rFonts w:asciiTheme="minorHAnsi" w:hAnsiTheme="minorHAnsi" w:cs="Calibri"/>
        </w:rPr>
        <w:t>“</w:t>
      </w:r>
      <w:proofErr w:type="spellStart"/>
      <w:r>
        <w:rPr>
          <w:rFonts w:asciiTheme="minorHAnsi" w:hAnsiTheme="minorHAnsi" w:cs="Calibri"/>
        </w:rPr>
        <w:t>Im</w:t>
      </w:r>
      <w:proofErr w:type="spellEnd"/>
      <w:r>
        <w:rPr>
          <w:rFonts w:asciiTheme="minorHAnsi" w:hAnsiTheme="minorHAnsi" w:cs="Calibri"/>
        </w:rPr>
        <w:t xml:space="preserve"> </w:t>
      </w:r>
      <w:proofErr w:type="spellStart"/>
      <w:r>
        <w:rPr>
          <w:rFonts w:asciiTheme="minorHAnsi" w:hAnsiTheme="minorHAnsi" w:cs="Calibri"/>
        </w:rPr>
        <w:t>knisat</w:t>
      </w:r>
      <w:proofErr w:type="spellEnd"/>
      <w:r>
        <w:rPr>
          <w:rFonts w:asciiTheme="minorHAnsi" w:hAnsiTheme="minorHAnsi" w:cs="Calibri"/>
        </w:rPr>
        <w:t xml:space="preserve"> ha-</w:t>
      </w:r>
      <w:proofErr w:type="spellStart"/>
      <w:r>
        <w:rPr>
          <w:rFonts w:asciiTheme="minorHAnsi" w:hAnsiTheme="minorHAnsi" w:cs="Calibri"/>
        </w:rPr>
        <w:t>yom</w:t>
      </w:r>
      <w:proofErr w:type="spellEnd"/>
      <w:r w:rsidR="00B96BDF">
        <w:rPr>
          <w:rFonts w:asciiTheme="minorHAnsi" w:hAnsiTheme="minorHAnsi" w:cs="Calibri"/>
        </w:rPr>
        <w:t>”</w:t>
      </w:r>
      <w:r>
        <w:rPr>
          <w:rFonts w:asciiTheme="minorHAnsi" w:hAnsiTheme="minorHAnsi" w:cs="Calibri"/>
        </w:rPr>
        <w:t xml:space="preserve">, </w:t>
      </w:r>
      <w:r w:rsidR="00B96BDF">
        <w:rPr>
          <w:rFonts w:asciiTheme="minorHAnsi" w:hAnsiTheme="minorHAnsi" w:cs="Calibri"/>
        </w:rPr>
        <w:t>“</w:t>
      </w:r>
      <w:proofErr w:type="spellStart"/>
      <w:r w:rsidR="00B96BDF">
        <w:rPr>
          <w:rFonts w:asciiTheme="minorHAnsi" w:hAnsiTheme="minorHAnsi" w:cs="Calibri"/>
        </w:rPr>
        <w:t>Tehilah</w:t>
      </w:r>
      <w:proofErr w:type="spellEnd"/>
      <w:r w:rsidR="00B96BDF">
        <w:rPr>
          <w:rFonts w:asciiTheme="minorHAnsi" w:hAnsiTheme="minorHAnsi" w:cs="Calibri"/>
        </w:rPr>
        <w:t>”, “</w:t>
      </w:r>
      <w:proofErr w:type="spellStart"/>
      <w:r w:rsidR="00B96BDF">
        <w:rPr>
          <w:rFonts w:asciiTheme="minorHAnsi" w:hAnsiTheme="minorHAnsi" w:cs="Calibri"/>
        </w:rPr>
        <w:t>S</w:t>
      </w:r>
      <w:r w:rsidR="00202A09">
        <w:rPr>
          <w:rFonts w:asciiTheme="minorHAnsi" w:hAnsiTheme="minorHAnsi" w:cs="Calibri"/>
        </w:rPr>
        <w:t>h</w:t>
      </w:r>
      <w:r w:rsidR="00B96BDF">
        <w:rPr>
          <w:rFonts w:asciiTheme="minorHAnsi" w:hAnsiTheme="minorHAnsi" w:cs="Calibri"/>
        </w:rPr>
        <w:t>vu’at</w:t>
      </w:r>
      <w:proofErr w:type="spellEnd"/>
      <w:r w:rsidR="00B96BDF">
        <w:rPr>
          <w:rFonts w:asciiTheme="minorHAnsi" w:hAnsiTheme="minorHAnsi" w:cs="Calibri"/>
        </w:rPr>
        <w:t xml:space="preserve"> </w:t>
      </w:r>
      <w:proofErr w:type="spellStart"/>
      <w:r w:rsidR="00B96BDF">
        <w:rPr>
          <w:rFonts w:asciiTheme="minorHAnsi" w:hAnsiTheme="minorHAnsi" w:cs="Calibri"/>
        </w:rPr>
        <w:t>emunim</w:t>
      </w:r>
      <w:proofErr w:type="spellEnd"/>
      <w:r w:rsidR="00B96BDF">
        <w:rPr>
          <w:rFonts w:asciiTheme="minorHAnsi" w:hAnsiTheme="minorHAnsi" w:cs="Calibri"/>
        </w:rPr>
        <w:t>”, “</w:t>
      </w:r>
      <w:proofErr w:type="spellStart"/>
      <w:r w:rsidR="00B96BDF">
        <w:rPr>
          <w:rFonts w:asciiTheme="minorHAnsi" w:hAnsiTheme="minorHAnsi" w:cs="Calibri"/>
        </w:rPr>
        <w:t>Fernheim</w:t>
      </w:r>
      <w:proofErr w:type="spellEnd"/>
      <w:r w:rsidR="00B96BDF">
        <w:rPr>
          <w:rFonts w:asciiTheme="minorHAnsi" w:hAnsiTheme="minorHAnsi" w:cs="Calibri"/>
        </w:rPr>
        <w:t>” and more).</w:t>
      </w:r>
      <w:proofErr w:type="gramEnd"/>
    </w:p>
    <w:p w14:paraId="51005599" w14:textId="34A60D30" w:rsidR="00B96BDF" w:rsidRPr="00B96BDF" w:rsidRDefault="00B96BDF" w:rsidP="00E7493F">
      <w:pPr>
        <w:rPr>
          <w:rFonts w:asciiTheme="minorHAnsi" w:hAnsiTheme="minorHAnsi" w:cs="Calibri"/>
        </w:rPr>
      </w:pPr>
      <w:r>
        <w:rPr>
          <w:rFonts w:asciiTheme="minorHAnsi" w:hAnsiTheme="minorHAnsi" w:cs="Calibri"/>
        </w:rPr>
        <w:t xml:space="preserve">Al </w:t>
      </w:r>
      <w:proofErr w:type="spellStart"/>
      <w:r>
        <w:rPr>
          <w:rFonts w:asciiTheme="minorHAnsi" w:hAnsiTheme="minorHAnsi" w:cs="Calibri"/>
        </w:rPr>
        <w:t>kapot</w:t>
      </w:r>
      <w:proofErr w:type="spellEnd"/>
      <w:r>
        <w:rPr>
          <w:rFonts w:asciiTheme="minorHAnsi" w:hAnsiTheme="minorHAnsi" w:cs="Calibri"/>
        </w:rPr>
        <w:t xml:space="preserve"> ha-</w:t>
      </w:r>
      <w:proofErr w:type="spellStart"/>
      <w:r>
        <w:rPr>
          <w:rFonts w:asciiTheme="minorHAnsi" w:hAnsiTheme="minorHAnsi" w:cs="Calibri"/>
        </w:rPr>
        <w:t>man’ul</w:t>
      </w:r>
      <w:proofErr w:type="spellEnd"/>
      <w:r>
        <w:rPr>
          <w:rFonts w:asciiTheme="minorHAnsi" w:hAnsiTheme="minorHAnsi" w:cs="Calibri"/>
        </w:rPr>
        <w:t xml:space="preserve">: Love Stories (1952). </w:t>
      </w:r>
      <w:r w:rsidRPr="00CB4035">
        <w:rPr>
          <w:rFonts w:asciiTheme="minorHAnsi" w:hAnsiTheme="minorHAnsi" w:cs="Calibri"/>
        </w:rPr>
        <w:t xml:space="preserve">Tel Aviv and Jerusalem: </w:t>
      </w:r>
      <w:proofErr w:type="spellStart"/>
      <w:r w:rsidRPr="00CB4035">
        <w:rPr>
          <w:rFonts w:asciiTheme="minorHAnsi" w:hAnsiTheme="minorHAnsi" w:cs="Calibri"/>
        </w:rPr>
        <w:t>Schocken</w:t>
      </w:r>
      <w:proofErr w:type="spellEnd"/>
      <w:r w:rsidRPr="00CB4035">
        <w:rPr>
          <w:rFonts w:asciiTheme="minorHAnsi" w:hAnsiTheme="minorHAnsi" w:cs="Calibri"/>
        </w:rPr>
        <w:t>.</w:t>
      </w:r>
      <w:r>
        <w:rPr>
          <w:rFonts w:asciiTheme="minorHAnsi" w:hAnsiTheme="minorHAnsi" w:cs="Calibri"/>
        </w:rPr>
        <w:t xml:space="preserve"> (“Bi-demi </w:t>
      </w:r>
      <w:proofErr w:type="spellStart"/>
      <w:r>
        <w:rPr>
          <w:rFonts w:asciiTheme="minorHAnsi" w:hAnsiTheme="minorHAnsi" w:cs="Calibri"/>
        </w:rPr>
        <w:t>yameyah</w:t>
      </w:r>
      <w:proofErr w:type="spellEnd"/>
      <w:r>
        <w:rPr>
          <w:rFonts w:asciiTheme="minorHAnsi" w:hAnsiTheme="minorHAnsi" w:cs="Calibri"/>
        </w:rPr>
        <w:t xml:space="preserve">”, </w:t>
      </w:r>
    </w:p>
    <w:p w14:paraId="5685361B" w14:textId="77777777" w:rsidR="0044681D" w:rsidRDefault="0044681D" w:rsidP="00E7493F">
      <w:pPr>
        <w:rPr>
          <w:rFonts w:asciiTheme="minorHAnsi" w:eastAsia="Times New Roman" w:hAnsiTheme="minorHAnsi" w:cs="Times New Roman"/>
          <w:i/>
          <w:iCs/>
        </w:rPr>
      </w:pPr>
    </w:p>
    <w:p w14:paraId="4F551C91" w14:textId="641FEAF7" w:rsidR="0021192E" w:rsidRPr="0021192E" w:rsidRDefault="0021192E" w:rsidP="00E7493F">
      <w:pPr>
        <w:rPr>
          <w:rFonts w:asciiTheme="minorHAnsi" w:eastAsia="Times New Roman" w:hAnsiTheme="minorHAnsi" w:cs="Times New Roman"/>
          <w:iCs/>
        </w:rPr>
      </w:pPr>
      <w:proofErr w:type="gramStart"/>
      <w:r>
        <w:rPr>
          <w:rFonts w:asciiTheme="minorHAnsi" w:eastAsia="Times New Roman" w:hAnsiTheme="minorHAnsi" w:cs="Times New Roman"/>
          <w:i/>
          <w:iCs/>
        </w:rPr>
        <w:t>Ha-</w:t>
      </w:r>
      <w:proofErr w:type="spellStart"/>
      <w:r>
        <w:rPr>
          <w:rFonts w:asciiTheme="minorHAnsi" w:eastAsia="Times New Roman" w:hAnsiTheme="minorHAnsi" w:cs="Times New Roman"/>
          <w:i/>
          <w:iCs/>
        </w:rPr>
        <w:t>esh</w:t>
      </w:r>
      <w:proofErr w:type="spellEnd"/>
      <w:r>
        <w:rPr>
          <w:rFonts w:asciiTheme="minorHAnsi" w:eastAsia="Times New Roman" w:hAnsiTheme="minorHAnsi" w:cs="Times New Roman"/>
          <w:i/>
          <w:iCs/>
        </w:rPr>
        <w:t xml:space="preserve"> </w:t>
      </w:r>
      <w:proofErr w:type="spellStart"/>
      <w:r>
        <w:rPr>
          <w:rFonts w:asciiTheme="minorHAnsi" w:eastAsia="Times New Roman" w:hAnsiTheme="minorHAnsi" w:cs="Times New Roman"/>
          <w:i/>
          <w:iCs/>
        </w:rPr>
        <w:t>ve</w:t>
      </w:r>
      <w:proofErr w:type="spellEnd"/>
      <w:r>
        <w:rPr>
          <w:rFonts w:asciiTheme="minorHAnsi" w:eastAsia="Times New Roman" w:hAnsiTheme="minorHAnsi" w:cs="Times New Roman"/>
          <w:i/>
          <w:iCs/>
        </w:rPr>
        <w:t>-ha-</w:t>
      </w:r>
      <w:proofErr w:type="spellStart"/>
      <w:r>
        <w:rPr>
          <w:rFonts w:asciiTheme="minorHAnsi" w:eastAsia="Times New Roman" w:hAnsiTheme="minorHAnsi" w:cs="Times New Roman"/>
          <w:i/>
          <w:iCs/>
        </w:rPr>
        <w:t>etsim</w:t>
      </w:r>
      <w:proofErr w:type="spellEnd"/>
      <w:r>
        <w:rPr>
          <w:rFonts w:asciiTheme="minorHAnsi" w:eastAsia="Times New Roman" w:hAnsiTheme="minorHAnsi" w:cs="Times New Roman"/>
          <w:i/>
          <w:iCs/>
        </w:rPr>
        <w:t xml:space="preserve"> </w:t>
      </w:r>
      <w:r>
        <w:rPr>
          <w:rFonts w:asciiTheme="minorHAnsi" w:eastAsia="Times New Roman" w:hAnsiTheme="minorHAnsi" w:cs="Times New Roman"/>
          <w:iCs/>
        </w:rPr>
        <w:t>(The fire and the woods) (1962).</w:t>
      </w:r>
      <w:proofErr w:type="gramEnd"/>
      <w:r>
        <w:rPr>
          <w:rFonts w:asciiTheme="minorHAnsi" w:eastAsia="Times New Roman" w:hAnsiTheme="minorHAnsi" w:cs="Times New Roman"/>
          <w:iCs/>
        </w:rPr>
        <w:t xml:space="preserve"> </w:t>
      </w:r>
      <w:r w:rsidRPr="00CB4035">
        <w:rPr>
          <w:rFonts w:asciiTheme="minorHAnsi" w:hAnsiTheme="minorHAnsi" w:cs="Calibri"/>
        </w:rPr>
        <w:t xml:space="preserve">Tel Aviv and Jerusalem: </w:t>
      </w:r>
      <w:proofErr w:type="spellStart"/>
      <w:r w:rsidRPr="00CB4035">
        <w:rPr>
          <w:rFonts w:asciiTheme="minorHAnsi" w:hAnsiTheme="minorHAnsi" w:cs="Calibri"/>
        </w:rPr>
        <w:t>Schocken</w:t>
      </w:r>
      <w:proofErr w:type="spellEnd"/>
      <w:r w:rsidRPr="00CB4035">
        <w:rPr>
          <w:rFonts w:asciiTheme="minorHAnsi" w:hAnsiTheme="minorHAnsi" w:cs="Calibri"/>
        </w:rPr>
        <w:t>.</w:t>
      </w:r>
      <w:r>
        <w:rPr>
          <w:rFonts w:asciiTheme="minorHAnsi" w:hAnsiTheme="minorHAnsi" w:cs="Calibri"/>
        </w:rPr>
        <w:t xml:space="preserve"> </w:t>
      </w:r>
      <w:proofErr w:type="gramStart"/>
      <w:r>
        <w:rPr>
          <w:rFonts w:asciiTheme="minorHAnsi" w:hAnsiTheme="minorHAnsi" w:cs="Calibri"/>
        </w:rPr>
        <w:t>(“</w:t>
      </w:r>
      <w:proofErr w:type="spellStart"/>
      <w:r>
        <w:rPr>
          <w:rFonts w:asciiTheme="minorHAnsi" w:hAnsiTheme="minorHAnsi" w:cs="Calibri"/>
        </w:rPr>
        <w:t>Lefi</w:t>
      </w:r>
      <w:proofErr w:type="spellEnd"/>
      <w:r>
        <w:rPr>
          <w:rFonts w:asciiTheme="minorHAnsi" w:hAnsiTheme="minorHAnsi" w:cs="Calibri"/>
        </w:rPr>
        <w:t xml:space="preserve"> ha-</w:t>
      </w:r>
      <w:proofErr w:type="spellStart"/>
      <w:r>
        <w:rPr>
          <w:rFonts w:asciiTheme="minorHAnsi" w:hAnsiTheme="minorHAnsi" w:cs="Calibri"/>
        </w:rPr>
        <w:t>tza’ar</w:t>
      </w:r>
      <w:proofErr w:type="spellEnd"/>
      <w:r>
        <w:rPr>
          <w:rFonts w:asciiTheme="minorHAnsi" w:hAnsiTheme="minorHAnsi" w:cs="Calibri"/>
        </w:rPr>
        <w:t xml:space="preserve"> </w:t>
      </w:r>
      <w:proofErr w:type="spellStart"/>
      <w:r>
        <w:rPr>
          <w:rFonts w:asciiTheme="minorHAnsi" w:hAnsiTheme="minorHAnsi" w:cs="Calibri"/>
        </w:rPr>
        <w:t>ve-hasakhar</w:t>
      </w:r>
      <w:proofErr w:type="spellEnd"/>
      <w:r>
        <w:rPr>
          <w:rFonts w:asciiTheme="minorHAnsi" w:hAnsiTheme="minorHAnsi" w:cs="Calibri"/>
        </w:rPr>
        <w:t>”, “</w:t>
      </w:r>
      <w:proofErr w:type="spellStart"/>
      <w:r>
        <w:rPr>
          <w:rFonts w:asciiTheme="minorHAnsi" w:hAnsiTheme="minorHAnsi" w:cs="Calibri"/>
        </w:rPr>
        <w:t>Korot</w:t>
      </w:r>
      <w:proofErr w:type="spellEnd"/>
      <w:r>
        <w:rPr>
          <w:rFonts w:asciiTheme="minorHAnsi" w:hAnsiTheme="minorHAnsi" w:cs="Calibri"/>
        </w:rPr>
        <w:t xml:space="preserve"> </w:t>
      </w:r>
      <w:proofErr w:type="spellStart"/>
      <w:r>
        <w:rPr>
          <w:rFonts w:asciiTheme="minorHAnsi" w:hAnsiTheme="minorHAnsi" w:cs="Calibri"/>
        </w:rPr>
        <w:t>bateynu</w:t>
      </w:r>
      <w:proofErr w:type="spellEnd"/>
      <w:r>
        <w:rPr>
          <w:rFonts w:asciiTheme="minorHAnsi" w:hAnsiTheme="minorHAnsi" w:cs="Calibri"/>
        </w:rPr>
        <w:t>”, “</w:t>
      </w:r>
      <w:proofErr w:type="spellStart"/>
      <w:r>
        <w:rPr>
          <w:rFonts w:asciiTheme="minorHAnsi" w:hAnsiTheme="minorHAnsi" w:cs="Calibri"/>
        </w:rPr>
        <w:t>Sefer</w:t>
      </w:r>
      <w:proofErr w:type="spellEnd"/>
      <w:r>
        <w:rPr>
          <w:rFonts w:asciiTheme="minorHAnsi" w:hAnsiTheme="minorHAnsi" w:cs="Calibri"/>
        </w:rPr>
        <w:t xml:space="preserve"> </w:t>
      </w:r>
      <w:proofErr w:type="spellStart"/>
      <w:r>
        <w:rPr>
          <w:rFonts w:asciiTheme="minorHAnsi" w:hAnsiTheme="minorHAnsi" w:cs="Calibri"/>
        </w:rPr>
        <w:t>tkhlit</w:t>
      </w:r>
      <w:proofErr w:type="spellEnd"/>
      <w:r>
        <w:rPr>
          <w:rFonts w:asciiTheme="minorHAnsi" w:hAnsiTheme="minorHAnsi" w:cs="Calibri"/>
        </w:rPr>
        <w:t xml:space="preserve"> ha-</w:t>
      </w:r>
      <w:proofErr w:type="spellStart"/>
      <w:r>
        <w:rPr>
          <w:rFonts w:asciiTheme="minorHAnsi" w:hAnsiTheme="minorHAnsi" w:cs="Calibri"/>
        </w:rPr>
        <w:t>ma’asim</w:t>
      </w:r>
      <w:proofErr w:type="spellEnd"/>
      <w:r>
        <w:rPr>
          <w:rFonts w:asciiTheme="minorHAnsi" w:hAnsiTheme="minorHAnsi" w:cs="Calibri"/>
        </w:rPr>
        <w:t>”).</w:t>
      </w:r>
      <w:proofErr w:type="gramEnd"/>
      <w:r>
        <w:rPr>
          <w:rFonts w:asciiTheme="minorHAnsi" w:hAnsiTheme="minorHAnsi" w:cs="Calibri"/>
        </w:rPr>
        <w:t xml:space="preserve">  </w:t>
      </w:r>
    </w:p>
    <w:p w14:paraId="0F35C829" w14:textId="77777777" w:rsidR="0021192E" w:rsidRDefault="0021192E" w:rsidP="00E7493F">
      <w:pPr>
        <w:rPr>
          <w:rFonts w:asciiTheme="minorHAnsi" w:eastAsia="Times New Roman" w:hAnsiTheme="minorHAnsi" w:cs="Times New Roman"/>
          <w:i/>
          <w:iCs/>
        </w:rPr>
      </w:pPr>
    </w:p>
    <w:p w14:paraId="4F47AEC0" w14:textId="575DE0DB" w:rsidR="0044681D" w:rsidRDefault="0044681D" w:rsidP="00E7493F">
      <w:pPr>
        <w:rPr>
          <w:rFonts w:asciiTheme="minorHAnsi" w:hAnsiTheme="minorHAnsi" w:cs="Calibri"/>
        </w:rPr>
      </w:pPr>
      <w:proofErr w:type="spellStart"/>
      <w:proofErr w:type="gramStart"/>
      <w:r w:rsidRPr="0044681D">
        <w:rPr>
          <w:rFonts w:asciiTheme="minorHAnsi" w:eastAsia="Times New Roman" w:hAnsiTheme="minorHAnsi" w:cs="Times New Roman"/>
          <w:i/>
          <w:iCs/>
          <w:lang w:bidi="he-IL"/>
        </w:rPr>
        <w:t>Shira</w:t>
      </w:r>
      <w:proofErr w:type="spellEnd"/>
      <w:r>
        <w:rPr>
          <w:rFonts w:asciiTheme="minorHAnsi" w:eastAsia="Times New Roman" w:hAnsiTheme="minorHAnsi" w:cs="Times New Roman"/>
          <w:iCs/>
          <w:lang w:bidi="he-IL"/>
        </w:rPr>
        <w:t xml:space="preserve"> (1971).</w:t>
      </w:r>
      <w:proofErr w:type="gramEnd"/>
      <w:r>
        <w:rPr>
          <w:rFonts w:asciiTheme="minorHAnsi" w:eastAsia="Times New Roman" w:hAnsiTheme="minorHAnsi" w:cs="Times New Roman"/>
          <w:iCs/>
          <w:lang w:bidi="he-IL"/>
        </w:rPr>
        <w:t xml:space="preserve"> </w:t>
      </w:r>
      <w:r w:rsidRPr="00CB4035">
        <w:rPr>
          <w:rFonts w:asciiTheme="minorHAnsi" w:hAnsiTheme="minorHAnsi" w:cs="Calibri"/>
        </w:rPr>
        <w:t xml:space="preserve">Tel Aviv and Jerusalem: </w:t>
      </w:r>
      <w:proofErr w:type="spellStart"/>
      <w:r w:rsidRPr="00CB4035">
        <w:rPr>
          <w:rFonts w:asciiTheme="minorHAnsi" w:hAnsiTheme="minorHAnsi" w:cs="Calibri"/>
        </w:rPr>
        <w:t>Schocken</w:t>
      </w:r>
      <w:proofErr w:type="spellEnd"/>
      <w:r w:rsidRPr="00CB4035">
        <w:rPr>
          <w:rFonts w:asciiTheme="minorHAnsi" w:hAnsiTheme="minorHAnsi" w:cs="Calibri"/>
        </w:rPr>
        <w:t>.</w:t>
      </w:r>
    </w:p>
    <w:p w14:paraId="478819DC" w14:textId="77777777" w:rsidR="0044681D" w:rsidRDefault="0044681D" w:rsidP="00E7493F">
      <w:pPr>
        <w:rPr>
          <w:rFonts w:asciiTheme="minorHAnsi" w:hAnsiTheme="minorHAnsi" w:cs="Calibri"/>
        </w:rPr>
      </w:pPr>
    </w:p>
    <w:p w14:paraId="4B54E0C4" w14:textId="31E07B4A" w:rsidR="0044681D" w:rsidRPr="0044681D" w:rsidRDefault="0044681D" w:rsidP="00E7493F">
      <w:pPr>
        <w:rPr>
          <w:rFonts w:ascii="Times New Roman" w:eastAsia="Times New Roman" w:hAnsi="Times New Roman" w:cs="Times New Roman"/>
          <w:iCs/>
          <w:lang w:bidi="he-IL"/>
        </w:rPr>
      </w:pPr>
      <w:proofErr w:type="spellStart"/>
      <w:proofErr w:type="gramStart"/>
      <w:r w:rsidRPr="0044681D">
        <w:rPr>
          <w:rFonts w:asciiTheme="minorHAnsi" w:hAnsiTheme="minorHAnsi" w:cs="Calibri"/>
          <w:i/>
        </w:rPr>
        <w:t>Ir</w:t>
      </w:r>
      <w:proofErr w:type="spellEnd"/>
      <w:r w:rsidRPr="0044681D">
        <w:rPr>
          <w:rFonts w:asciiTheme="minorHAnsi" w:hAnsiTheme="minorHAnsi" w:cs="Calibri"/>
          <w:i/>
        </w:rPr>
        <w:t xml:space="preserve"> u-</w:t>
      </w:r>
      <w:proofErr w:type="spellStart"/>
      <w:r w:rsidRPr="0044681D">
        <w:rPr>
          <w:rFonts w:asciiTheme="minorHAnsi" w:hAnsiTheme="minorHAnsi" w:cs="Calibri"/>
          <w:i/>
        </w:rPr>
        <w:t>meluo’a</w:t>
      </w:r>
      <w:proofErr w:type="spellEnd"/>
      <w:r>
        <w:rPr>
          <w:rFonts w:asciiTheme="minorHAnsi" w:hAnsiTheme="minorHAnsi" w:cs="Calibri"/>
        </w:rPr>
        <w:t xml:space="preserve"> </w:t>
      </w:r>
      <w:r w:rsidRPr="0044681D">
        <w:rPr>
          <w:rFonts w:asciiTheme="minorHAnsi" w:hAnsiTheme="minorHAnsi" w:cs="Helvetica"/>
          <w:lang w:eastAsia="zh-TW"/>
        </w:rPr>
        <w:t xml:space="preserve">(A City and the Fullness Thereof) </w:t>
      </w:r>
      <w:r>
        <w:rPr>
          <w:rFonts w:asciiTheme="minorHAnsi" w:hAnsiTheme="minorHAnsi" w:cs="Calibri"/>
        </w:rPr>
        <w:t>(1973).</w:t>
      </w:r>
      <w:proofErr w:type="gramEnd"/>
      <w:r>
        <w:rPr>
          <w:rFonts w:asciiTheme="minorHAnsi" w:hAnsiTheme="minorHAnsi" w:cs="Calibri"/>
        </w:rPr>
        <w:t xml:space="preserve"> </w:t>
      </w:r>
      <w:r w:rsidRPr="00CB4035">
        <w:rPr>
          <w:rFonts w:asciiTheme="minorHAnsi" w:hAnsiTheme="minorHAnsi" w:cs="Calibri"/>
        </w:rPr>
        <w:t xml:space="preserve">Tel Aviv and Jerusalem: </w:t>
      </w:r>
      <w:proofErr w:type="spellStart"/>
      <w:r w:rsidRPr="00CB4035">
        <w:rPr>
          <w:rFonts w:asciiTheme="minorHAnsi" w:hAnsiTheme="minorHAnsi" w:cs="Calibri"/>
        </w:rPr>
        <w:t>Schocken</w:t>
      </w:r>
      <w:proofErr w:type="spellEnd"/>
    </w:p>
    <w:p w14:paraId="61C9678A" w14:textId="77777777" w:rsidR="00DC0A57" w:rsidRPr="00CB4035" w:rsidRDefault="00DC0A57">
      <w:pPr>
        <w:rPr>
          <w:rFonts w:asciiTheme="minorHAnsi" w:hAnsiTheme="minorHAnsi" w:cs="Calibri"/>
        </w:rPr>
      </w:pPr>
    </w:p>
    <w:p w14:paraId="18EB6A2C" w14:textId="26235511" w:rsidR="0044681D" w:rsidRPr="0044681D" w:rsidRDefault="0044681D">
      <w:pPr>
        <w:rPr>
          <w:rFonts w:asciiTheme="minorHAnsi" w:hAnsiTheme="minorHAnsi" w:cs="Calibri"/>
          <w:bCs/>
        </w:rPr>
      </w:pPr>
      <w:r w:rsidRPr="0044681D">
        <w:rPr>
          <w:rFonts w:asciiTheme="minorHAnsi" w:hAnsiTheme="minorHAnsi" w:cs="Helvetica"/>
          <w:iCs/>
          <w:lang w:eastAsia="zh-TW"/>
        </w:rPr>
        <w:t>Be-</w:t>
      </w:r>
      <w:proofErr w:type="spellStart"/>
      <w:r w:rsidRPr="0044681D">
        <w:rPr>
          <w:rFonts w:asciiTheme="minorHAnsi" w:hAnsiTheme="minorHAnsi" w:cs="Helvetica"/>
          <w:iCs/>
          <w:lang w:eastAsia="zh-TW"/>
        </w:rPr>
        <w:t>hanuto</w:t>
      </w:r>
      <w:proofErr w:type="spellEnd"/>
      <w:r w:rsidRPr="0044681D">
        <w:rPr>
          <w:rFonts w:asciiTheme="minorHAnsi" w:hAnsiTheme="minorHAnsi" w:cs="Helvetica"/>
          <w:iCs/>
          <w:lang w:eastAsia="zh-TW"/>
        </w:rPr>
        <w:t xml:space="preserve"> </w:t>
      </w:r>
      <w:proofErr w:type="spellStart"/>
      <w:r w:rsidRPr="0044681D">
        <w:rPr>
          <w:rFonts w:asciiTheme="minorHAnsi" w:hAnsiTheme="minorHAnsi" w:cs="Helvetica"/>
          <w:iCs/>
          <w:lang w:eastAsia="zh-TW"/>
        </w:rPr>
        <w:t>shel</w:t>
      </w:r>
      <w:proofErr w:type="spellEnd"/>
      <w:r w:rsidRPr="0044681D">
        <w:rPr>
          <w:rFonts w:asciiTheme="minorHAnsi" w:hAnsiTheme="minorHAnsi" w:cs="Helvetica"/>
          <w:iCs/>
          <w:lang w:eastAsia="zh-TW"/>
        </w:rPr>
        <w:t xml:space="preserve"> mar </w:t>
      </w:r>
      <w:proofErr w:type="spellStart"/>
      <w:r w:rsidRPr="0044681D">
        <w:rPr>
          <w:rFonts w:asciiTheme="minorHAnsi" w:hAnsiTheme="minorHAnsi" w:cs="Helvetica"/>
          <w:iCs/>
          <w:lang w:eastAsia="zh-TW"/>
        </w:rPr>
        <w:t>Lubin</w:t>
      </w:r>
      <w:r w:rsidRPr="0044681D">
        <w:rPr>
          <w:rFonts w:asciiTheme="minorHAnsi" w:hAnsiTheme="minorHAnsi" w:cs="Helvetica"/>
          <w:i/>
          <w:iCs/>
          <w:lang w:eastAsia="zh-TW"/>
        </w:rPr>
        <w:t>In</w:t>
      </w:r>
      <w:proofErr w:type="spellEnd"/>
      <w:r w:rsidRPr="0044681D">
        <w:rPr>
          <w:rFonts w:asciiTheme="minorHAnsi" w:hAnsiTheme="minorHAnsi" w:cs="Helvetica"/>
          <w:i/>
          <w:iCs/>
          <w:lang w:eastAsia="zh-TW"/>
        </w:rPr>
        <w:t xml:space="preserve"> </w:t>
      </w:r>
      <w:r w:rsidRPr="0044681D">
        <w:rPr>
          <w:rFonts w:asciiTheme="minorHAnsi" w:hAnsiTheme="minorHAnsi" w:cs="Helvetica"/>
          <w:iCs/>
          <w:lang w:eastAsia="zh-TW"/>
        </w:rPr>
        <w:t>(Mr. Lublin's Shop)</w:t>
      </w:r>
      <w:r w:rsidRPr="0044681D">
        <w:rPr>
          <w:rFonts w:asciiTheme="minorHAnsi" w:hAnsiTheme="minorHAnsi" w:cs="Helvetica"/>
          <w:lang w:eastAsia="zh-TW"/>
        </w:rPr>
        <w:t xml:space="preserve"> (1974)</w:t>
      </w:r>
      <w:r>
        <w:rPr>
          <w:rFonts w:asciiTheme="minorHAnsi" w:hAnsiTheme="minorHAnsi" w:cs="Helvetica"/>
          <w:lang w:eastAsia="zh-TW"/>
        </w:rPr>
        <w:t xml:space="preserve">. </w:t>
      </w:r>
      <w:r w:rsidRPr="00CB4035">
        <w:rPr>
          <w:rFonts w:asciiTheme="minorHAnsi" w:hAnsiTheme="minorHAnsi" w:cs="Calibri"/>
        </w:rPr>
        <w:t xml:space="preserve">Tel Aviv and Jerusalem: </w:t>
      </w:r>
      <w:proofErr w:type="spellStart"/>
      <w:r w:rsidRPr="00CB4035">
        <w:rPr>
          <w:rFonts w:asciiTheme="minorHAnsi" w:hAnsiTheme="minorHAnsi" w:cs="Calibri"/>
        </w:rPr>
        <w:t>Schocken</w:t>
      </w:r>
      <w:proofErr w:type="spellEnd"/>
    </w:p>
    <w:p w14:paraId="1A54DC39" w14:textId="77777777" w:rsidR="0044681D" w:rsidRPr="0044681D" w:rsidRDefault="0044681D">
      <w:pPr>
        <w:rPr>
          <w:rFonts w:asciiTheme="minorHAnsi" w:hAnsiTheme="minorHAnsi" w:cs="Calibri"/>
          <w:bCs/>
        </w:rPr>
      </w:pPr>
    </w:p>
    <w:p w14:paraId="57A64FD1" w14:textId="16DE7EA0" w:rsidR="0044681D" w:rsidRDefault="0044681D">
      <w:pPr>
        <w:rPr>
          <w:rFonts w:asciiTheme="minorHAnsi" w:hAnsiTheme="minorHAnsi" w:cs="Helvetica"/>
          <w:lang w:eastAsia="zh-TW"/>
        </w:rPr>
      </w:pPr>
      <w:proofErr w:type="gramStart"/>
      <w:r w:rsidRPr="0044681D">
        <w:rPr>
          <w:rFonts w:asciiTheme="minorHAnsi" w:hAnsiTheme="minorHAnsi" w:cs="Helvetica"/>
          <w:iCs/>
          <w:lang w:eastAsia="zh-TW"/>
        </w:rPr>
        <w:t>Le-</w:t>
      </w:r>
      <w:proofErr w:type="spellStart"/>
      <w:r w:rsidRPr="0044681D">
        <w:rPr>
          <w:rFonts w:asciiTheme="minorHAnsi" w:hAnsiTheme="minorHAnsi" w:cs="Helvetica"/>
          <w:iCs/>
          <w:lang w:eastAsia="zh-TW"/>
        </w:rPr>
        <w:t>fanim</w:t>
      </w:r>
      <w:proofErr w:type="spellEnd"/>
      <w:r w:rsidRPr="0044681D">
        <w:rPr>
          <w:rFonts w:asciiTheme="minorHAnsi" w:hAnsiTheme="minorHAnsi" w:cs="Helvetica"/>
          <w:iCs/>
          <w:lang w:eastAsia="zh-TW"/>
        </w:rPr>
        <w:t xml:space="preserve"> min ha-</w:t>
      </w:r>
      <w:proofErr w:type="spellStart"/>
      <w:r w:rsidRPr="0044681D">
        <w:rPr>
          <w:rFonts w:asciiTheme="minorHAnsi" w:hAnsiTheme="minorHAnsi" w:cs="Helvetica"/>
          <w:iCs/>
          <w:lang w:eastAsia="zh-TW"/>
        </w:rPr>
        <w:t>homa</w:t>
      </w:r>
      <w:proofErr w:type="spellEnd"/>
      <w:r w:rsidRPr="0044681D">
        <w:rPr>
          <w:rFonts w:asciiTheme="minorHAnsi" w:hAnsiTheme="minorHAnsi" w:cs="Helvetica"/>
          <w:iCs/>
          <w:lang w:eastAsia="zh-TW"/>
        </w:rPr>
        <w:t xml:space="preserve"> (Within the Wall)</w:t>
      </w:r>
      <w:r w:rsidRPr="0044681D">
        <w:rPr>
          <w:rFonts w:asciiTheme="minorHAnsi" w:hAnsiTheme="minorHAnsi" w:cs="Helvetica"/>
          <w:lang w:eastAsia="zh-TW"/>
        </w:rPr>
        <w:t xml:space="preserve"> (1975)</w:t>
      </w:r>
      <w:r>
        <w:rPr>
          <w:rFonts w:asciiTheme="minorHAnsi" w:hAnsiTheme="minorHAnsi" w:cs="Helvetica"/>
          <w:lang w:eastAsia="zh-TW"/>
        </w:rPr>
        <w:t>.</w:t>
      </w:r>
      <w:proofErr w:type="gramEnd"/>
      <w:r>
        <w:rPr>
          <w:rFonts w:asciiTheme="minorHAnsi" w:hAnsiTheme="minorHAnsi" w:cs="Helvetica"/>
          <w:lang w:eastAsia="zh-TW"/>
        </w:rPr>
        <w:t xml:space="preserve"> </w:t>
      </w:r>
      <w:r w:rsidR="009E7520" w:rsidRPr="00CB4035">
        <w:rPr>
          <w:rFonts w:asciiTheme="minorHAnsi" w:hAnsiTheme="minorHAnsi" w:cs="Calibri"/>
        </w:rPr>
        <w:t xml:space="preserve">Tel Aviv and Jerusalem: </w:t>
      </w:r>
      <w:proofErr w:type="spellStart"/>
      <w:r w:rsidR="009E7520" w:rsidRPr="00CB4035">
        <w:rPr>
          <w:rFonts w:asciiTheme="minorHAnsi" w:hAnsiTheme="minorHAnsi" w:cs="Calibri"/>
        </w:rPr>
        <w:t>Schocken</w:t>
      </w:r>
      <w:proofErr w:type="spellEnd"/>
    </w:p>
    <w:p w14:paraId="2331B5C5" w14:textId="77777777" w:rsidR="0044681D" w:rsidRDefault="0044681D">
      <w:pPr>
        <w:rPr>
          <w:rFonts w:ascii="Helvetica" w:hAnsi="Helvetica" w:cs="Helvetica"/>
          <w:i/>
          <w:iCs/>
          <w:sz w:val="26"/>
          <w:szCs w:val="26"/>
          <w:lang w:eastAsia="zh-TW"/>
        </w:rPr>
      </w:pPr>
    </w:p>
    <w:p w14:paraId="5A5F417B" w14:textId="251A92C1" w:rsidR="0044681D" w:rsidRPr="0044681D" w:rsidRDefault="0044681D">
      <w:pPr>
        <w:rPr>
          <w:rFonts w:asciiTheme="minorHAnsi" w:hAnsiTheme="minorHAnsi" w:cs="Calibri"/>
          <w:bCs/>
        </w:rPr>
      </w:pPr>
      <w:proofErr w:type="spellStart"/>
      <w:proofErr w:type="gramStart"/>
      <w:r>
        <w:rPr>
          <w:rFonts w:asciiTheme="minorHAnsi" w:hAnsiTheme="minorHAnsi" w:cs="Helvetica"/>
          <w:iCs/>
          <w:lang w:eastAsia="zh-TW" w:bidi="he-IL"/>
        </w:rPr>
        <w:t>Sefer</w:t>
      </w:r>
      <w:proofErr w:type="spellEnd"/>
      <w:r>
        <w:rPr>
          <w:rFonts w:asciiTheme="minorHAnsi" w:hAnsiTheme="minorHAnsi" w:cs="Helvetica"/>
          <w:iCs/>
          <w:lang w:eastAsia="zh-TW" w:bidi="he-IL"/>
        </w:rPr>
        <w:t xml:space="preserve">, </w:t>
      </w:r>
      <w:proofErr w:type="spellStart"/>
      <w:r>
        <w:rPr>
          <w:rFonts w:asciiTheme="minorHAnsi" w:hAnsiTheme="minorHAnsi" w:cs="Helvetica"/>
          <w:iCs/>
          <w:lang w:eastAsia="zh-TW" w:bidi="he-IL"/>
        </w:rPr>
        <w:t>sofer</w:t>
      </w:r>
      <w:proofErr w:type="spellEnd"/>
      <w:r>
        <w:rPr>
          <w:rFonts w:asciiTheme="minorHAnsi" w:hAnsiTheme="minorHAnsi" w:cs="Helvetica"/>
          <w:iCs/>
          <w:lang w:eastAsia="zh-TW" w:bidi="he-IL"/>
        </w:rPr>
        <w:t xml:space="preserve"> </w:t>
      </w:r>
      <w:proofErr w:type="spellStart"/>
      <w:r>
        <w:rPr>
          <w:rFonts w:asciiTheme="minorHAnsi" w:hAnsiTheme="minorHAnsi" w:cs="Helvetica"/>
          <w:iCs/>
          <w:lang w:eastAsia="zh-TW" w:bidi="he-IL"/>
        </w:rPr>
        <w:t>sipur</w:t>
      </w:r>
      <w:proofErr w:type="spellEnd"/>
      <w:r>
        <w:rPr>
          <w:rFonts w:asciiTheme="minorHAnsi" w:hAnsiTheme="minorHAnsi" w:cs="Helvetica"/>
          <w:iCs/>
          <w:lang w:eastAsia="zh-TW" w:bidi="he-IL"/>
        </w:rPr>
        <w:t xml:space="preserve"> (</w:t>
      </w:r>
      <w:r w:rsidRPr="0044681D">
        <w:rPr>
          <w:rFonts w:asciiTheme="minorHAnsi" w:hAnsiTheme="minorHAnsi" w:cs="Helvetica"/>
          <w:iCs/>
          <w:lang w:eastAsia="zh-TW"/>
        </w:rPr>
        <w:t>Book, Writer and Story</w:t>
      </w:r>
      <w:r>
        <w:rPr>
          <w:rFonts w:asciiTheme="minorHAnsi" w:hAnsiTheme="minorHAnsi" w:cs="Helvetica"/>
          <w:iCs/>
          <w:lang w:eastAsia="zh-TW"/>
        </w:rPr>
        <w:t>)</w:t>
      </w:r>
      <w:r w:rsidRPr="0044681D">
        <w:rPr>
          <w:rFonts w:asciiTheme="minorHAnsi" w:hAnsiTheme="minorHAnsi" w:cs="Helvetica"/>
          <w:lang w:eastAsia="zh-TW"/>
        </w:rPr>
        <w:t xml:space="preserve"> (1978)</w:t>
      </w:r>
      <w:r>
        <w:rPr>
          <w:rFonts w:asciiTheme="minorHAnsi" w:hAnsiTheme="minorHAnsi" w:cs="Helvetica"/>
          <w:lang w:eastAsia="zh-TW"/>
        </w:rPr>
        <w:t>.</w:t>
      </w:r>
      <w:proofErr w:type="gramEnd"/>
      <w:r w:rsidR="009E7520">
        <w:rPr>
          <w:rFonts w:asciiTheme="minorHAnsi" w:hAnsiTheme="minorHAnsi" w:cs="Helvetica"/>
          <w:lang w:eastAsia="zh-TW"/>
        </w:rPr>
        <w:t xml:space="preserve"> </w:t>
      </w:r>
      <w:r w:rsidR="009E7520" w:rsidRPr="00CB4035">
        <w:rPr>
          <w:rFonts w:asciiTheme="minorHAnsi" w:hAnsiTheme="minorHAnsi" w:cs="Calibri"/>
        </w:rPr>
        <w:t xml:space="preserve">Tel Aviv and Jerusalem: </w:t>
      </w:r>
      <w:proofErr w:type="spellStart"/>
      <w:r w:rsidR="009E7520" w:rsidRPr="00CB4035">
        <w:rPr>
          <w:rFonts w:asciiTheme="minorHAnsi" w:hAnsiTheme="minorHAnsi" w:cs="Calibri"/>
        </w:rPr>
        <w:t>Schocken</w:t>
      </w:r>
      <w:proofErr w:type="spellEnd"/>
    </w:p>
    <w:p w14:paraId="0C8A661A" w14:textId="77777777" w:rsidR="0044681D" w:rsidRPr="0044681D" w:rsidRDefault="0044681D">
      <w:pPr>
        <w:rPr>
          <w:rFonts w:asciiTheme="minorHAnsi" w:hAnsiTheme="minorHAnsi" w:cs="Calibri"/>
          <w:bCs/>
        </w:rPr>
      </w:pPr>
    </w:p>
    <w:p w14:paraId="02EFE980" w14:textId="77777777" w:rsidR="009E7520" w:rsidRPr="0044681D" w:rsidRDefault="009E7520" w:rsidP="009E7520">
      <w:pPr>
        <w:rPr>
          <w:rFonts w:asciiTheme="minorHAnsi" w:hAnsiTheme="minorHAnsi" w:cs="Calibri"/>
          <w:bCs/>
        </w:rPr>
      </w:pPr>
      <w:proofErr w:type="spellStart"/>
      <w:r w:rsidRPr="009E7520">
        <w:rPr>
          <w:rFonts w:asciiTheme="minorHAnsi" w:hAnsiTheme="minorHAnsi" w:cs="Helvetica"/>
          <w:iCs/>
          <w:lang w:eastAsia="zh-TW"/>
        </w:rPr>
        <w:t>Korot</w:t>
      </w:r>
      <w:proofErr w:type="spellEnd"/>
      <w:r w:rsidRPr="009E7520">
        <w:rPr>
          <w:rFonts w:asciiTheme="minorHAnsi" w:hAnsiTheme="minorHAnsi" w:cs="Helvetica"/>
          <w:iCs/>
          <w:lang w:eastAsia="zh-TW"/>
        </w:rPr>
        <w:t xml:space="preserve"> </w:t>
      </w:r>
      <w:proofErr w:type="spellStart"/>
      <w:r w:rsidRPr="009E7520">
        <w:rPr>
          <w:rFonts w:asciiTheme="minorHAnsi" w:hAnsiTheme="minorHAnsi" w:cs="Helvetica"/>
          <w:iCs/>
          <w:lang w:eastAsia="zh-TW"/>
        </w:rPr>
        <w:t>B</w:t>
      </w:r>
      <w:r w:rsidRPr="009E7520">
        <w:rPr>
          <w:rFonts w:asciiTheme="minorHAnsi" w:hAnsiTheme="minorHAnsi" w:cs="Times New Roman"/>
          <w:iCs/>
          <w:lang w:eastAsia="zh-TW" w:bidi="he-IL"/>
        </w:rPr>
        <w:t>ateynu</w:t>
      </w:r>
      <w:proofErr w:type="spellEnd"/>
      <w:r>
        <w:rPr>
          <w:rFonts w:asciiTheme="minorHAnsi" w:hAnsiTheme="minorHAnsi" w:cs="Helvetica"/>
          <w:iCs/>
          <w:lang w:eastAsia="zh-TW"/>
        </w:rPr>
        <w:t xml:space="preserve"> (</w:t>
      </w:r>
      <w:r w:rsidR="0044681D" w:rsidRPr="0044681D">
        <w:rPr>
          <w:rFonts w:asciiTheme="minorHAnsi" w:hAnsiTheme="minorHAnsi" w:cs="Helvetica"/>
          <w:iCs/>
          <w:lang w:eastAsia="zh-TW"/>
        </w:rPr>
        <w:t>The Beams of Our House</w:t>
      </w:r>
      <w:r>
        <w:rPr>
          <w:rFonts w:asciiTheme="minorHAnsi" w:hAnsiTheme="minorHAnsi" w:cs="Helvetica"/>
          <w:iCs/>
          <w:lang w:eastAsia="zh-TW"/>
        </w:rPr>
        <w:t>s)</w:t>
      </w:r>
      <w:r w:rsidR="0044681D" w:rsidRPr="0044681D">
        <w:rPr>
          <w:rFonts w:asciiTheme="minorHAnsi" w:hAnsiTheme="minorHAnsi" w:cs="Helvetica"/>
          <w:lang w:eastAsia="zh-TW"/>
        </w:rPr>
        <w:t xml:space="preserve"> (1979)</w:t>
      </w:r>
      <w:r>
        <w:rPr>
          <w:rFonts w:asciiTheme="minorHAnsi" w:hAnsiTheme="minorHAnsi" w:cs="Helvetica"/>
          <w:lang w:eastAsia="zh-TW"/>
        </w:rPr>
        <w:t xml:space="preserve">. </w:t>
      </w:r>
      <w:r w:rsidRPr="00CB4035">
        <w:rPr>
          <w:rFonts w:asciiTheme="minorHAnsi" w:hAnsiTheme="minorHAnsi" w:cs="Calibri"/>
        </w:rPr>
        <w:t xml:space="preserve">Tel Aviv and Jerusalem: </w:t>
      </w:r>
      <w:proofErr w:type="spellStart"/>
      <w:r w:rsidRPr="00CB4035">
        <w:rPr>
          <w:rFonts w:asciiTheme="minorHAnsi" w:hAnsiTheme="minorHAnsi" w:cs="Calibri"/>
        </w:rPr>
        <w:t>Schocken</w:t>
      </w:r>
      <w:proofErr w:type="spellEnd"/>
    </w:p>
    <w:p w14:paraId="48DD9510" w14:textId="77777777" w:rsidR="009E7520" w:rsidRPr="0044681D" w:rsidRDefault="009E7520" w:rsidP="009E7520">
      <w:pPr>
        <w:rPr>
          <w:rFonts w:asciiTheme="minorHAnsi" w:hAnsiTheme="minorHAnsi" w:cs="Calibri"/>
          <w:bCs/>
        </w:rPr>
      </w:pPr>
    </w:p>
    <w:p w14:paraId="68A401B3" w14:textId="4F6417B2" w:rsidR="0044681D" w:rsidRPr="0044681D" w:rsidRDefault="0044681D" w:rsidP="0044681D">
      <w:pPr>
        <w:rPr>
          <w:rFonts w:asciiTheme="minorHAnsi" w:hAnsiTheme="minorHAnsi" w:cs="Calibri"/>
          <w:bCs/>
        </w:rPr>
      </w:pPr>
    </w:p>
    <w:p w14:paraId="4BCA37E9" w14:textId="77777777" w:rsidR="0044681D" w:rsidRPr="0044681D" w:rsidRDefault="0044681D">
      <w:pPr>
        <w:rPr>
          <w:rFonts w:asciiTheme="minorHAnsi" w:hAnsiTheme="minorHAnsi" w:cs="Helvetica"/>
          <w:iCs/>
          <w:lang w:eastAsia="zh-TW" w:bidi="he-IL"/>
        </w:rPr>
      </w:pPr>
    </w:p>
    <w:p w14:paraId="27CFC422" w14:textId="77777777" w:rsidR="0044681D" w:rsidRPr="0044681D" w:rsidRDefault="0044681D">
      <w:pPr>
        <w:rPr>
          <w:rFonts w:asciiTheme="minorHAnsi" w:hAnsiTheme="minorHAnsi" w:cs="Helvetica"/>
          <w:iCs/>
          <w:lang w:eastAsia="zh-TW" w:bidi="he-IL"/>
        </w:rPr>
      </w:pPr>
    </w:p>
    <w:p w14:paraId="02982E37" w14:textId="77777777" w:rsidR="0044681D" w:rsidRDefault="0044681D">
      <w:pPr>
        <w:rPr>
          <w:rFonts w:asciiTheme="minorHAnsi" w:hAnsiTheme="minorHAnsi" w:cs="Calibri"/>
          <w:bCs/>
        </w:rPr>
      </w:pPr>
    </w:p>
    <w:p w14:paraId="7ADF80E0" w14:textId="0371FEF6" w:rsidR="00DC0A57" w:rsidRPr="00322A9D" w:rsidRDefault="00322A9D">
      <w:pPr>
        <w:rPr>
          <w:rFonts w:asciiTheme="minorHAnsi" w:hAnsiTheme="minorHAnsi" w:cs="Calibri"/>
        </w:rPr>
      </w:pPr>
      <w:r w:rsidRPr="00322A9D">
        <w:rPr>
          <w:rFonts w:asciiTheme="minorHAnsi" w:hAnsiTheme="minorHAnsi" w:cs="Calibri"/>
          <w:bCs/>
        </w:rPr>
        <w:t>Written by Neta Stahl</w:t>
      </w:r>
    </w:p>
    <w:sectPr w:rsidR="00DC0A57" w:rsidRPr="00322A9D" w:rsidSect="009F6B2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624AB" w14:textId="77777777" w:rsidR="008C793B" w:rsidRDefault="008C793B" w:rsidP="00751596">
      <w:pPr>
        <w:rPr>
          <w:rFonts w:cs="Times New Roman"/>
        </w:rPr>
      </w:pPr>
      <w:r>
        <w:rPr>
          <w:rFonts w:cs="Times New Roman"/>
        </w:rPr>
        <w:separator/>
      </w:r>
    </w:p>
  </w:endnote>
  <w:endnote w:type="continuationSeparator" w:id="0">
    <w:p w14:paraId="0E3CF9D2" w14:textId="77777777" w:rsidR="008C793B" w:rsidRDefault="008C793B" w:rsidP="00751596">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E7EF6A" w14:textId="77777777" w:rsidR="008C793B" w:rsidRDefault="008C793B" w:rsidP="00751596">
      <w:pPr>
        <w:rPr>
          <w:rFonts w:cs="Times New Roman"/>
        </w:rPr>
      </w:pPr>
      <w:r>
        <w:rPr>
          <w:rFonts w:cs="Times New Roman"/>
        </w:rPr>
        <w:separator/>
      </w:r>
    </w:p>
  </w:footnote>
  <w:footnote w:type="continuationSeparator" w:id="0">
    <w:p w14:paraId="4BC8CF6C" w14:textId="77777777" w:rsidR="008C793B" w:rsidRDefault="008C793B" w:rsidP="00751596">
      <w:pPr>
        <w:rPr>
          <w:rFonts w:cs="Times New Roman"/>
        </w:rPr>
      </w:pPr>
      <w:r>
        <w:rPr>
          <w:rFonts w:cs="Times New Roman"/>
        </w:rP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D4847"/>
    <w:multiLevelType w:val="hybridMultilevel"/>
    <w:tmpl w:val="583432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B937A7F"/>
    <w:multiLevelType w:val="hybridMultilevel"/>
    <w:tmpl w:val="550AE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revisionView w:markup="0"/>
  <w:trackRevisions/>
  <w:defaultTabStop w:val="720"/>
  <w:doNotHyphenateCaps/>
  <w:characterSpacingControl w:val="doNotCompress"/>
  <w:doNotValidateAgainstSchema/>
  <w:doNotDemarcateInvalidXml/>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66C"/>
    <w:rsid w:val="00042AD3"/>
    <w:rsid w:val="000931E7"/>
    <w:rsid w:val="000A2A4E"/>
    <w:rsid w:val="000A30FC"/>
    <w:rsid w:val="000C0292"/>
    <w:rsid w:val="000E56C3"/>
    <w:rsid w:val="000E6B8F"/>
    <w:rsid w:val="000F6A88"/>
    <w:rsid w:val="00115048"/>
    <w:rsid w:val="00141A73"/>
    <w:rsid w:val="001531B4"/>
    <w:rsid w:val="0015744E"/>
    <w:rsid w:val="001745DC"/>
    <w:rsid w:val="001A60FE"/>
    <w:rsid w:val="001A684A"/>
    <w:rsid w:val="001E2FEA"/>
    <w:rsid w:val="001F405E"/>
    <w:rsid w:val="00202A09"/>
    <w:rsid w:val="0021192E"/>
    <w:rsid w:val="002463D8"/>
    <w:rsid w:val="002542CC"/>
    <w:rsid w:val="002558F1"/>
    <w:rsid w:val="00260179"/>
    <w:rsid w:val="002653CA"/>
    <w:rsid w:val="0027646B"/>
    <w:rsid w:val="00282E97"/>
    <w:rsid w:val="002B32CE"/>
    <w:rsid w:val="002B716C"/>
    <w:rsid w:val="002D0114"/>
    <w:rsid w:val="002D0CE3"/>
    <w:rsid w:val="002E388C"/>
    <w:rsid w:val="002E6288"/>
    <w:rsid w:val="00302F2C"/>
    <w:rsid w:val="00312B6B"/>
    <w:rsid w:val="00314BA7"/>
    <w:rsid w:val="00322A9D"/>
    <w:rsid w:val="00335879"/>
    <w:rsid w:val="003478F4"/>
    <w:rsid w:val="003679C7"/>
    <w:rsid w:val="00386882"/>
    <w:rsid w:val="003A5699"/>
    <w:rsid w:val="003D5250"/>
    <w:rsid w:val="003F1CE6"/>
    <w:rsid w:val="003F3348"/>
    <w:rsid w:val="003F793A"/>
    <w:rsid w:val="00401A54"/>
    <w:rsid w:val="0044681D"/>
    <w:rsid w:val="00450249"/>
    <w:rsid w:val="00451CF8"/>
    <w:rsid w:val="0048076C"/>
    <w:rsid w:val="004D3359"/>
    <w:rsid w:val="005007BF"/>
    <w:rsid w:val="005273D5"/>
    <w:rsid w:val="00530D01"/>
    <w:rsid w:val="005374EB"/>
    <w:rsid w:val="00554E63"/>
    <w:rsid w:val="00564F2E"/>
    <w:rsid w:val="0056646B"/>
    <w:rsid w:val="00571DAE"/>
    <w:rsid w:val="00584CF6"/>
    <w:rsid w:val="00590A23"/>
    <w:rsid w:val="005B3D2E"/>
    <w:rsid w:val="005E0CC2"/>
    <w:rsid w:val="005E2F23"/>
    <w:rsid w:val="005F127C"/>
    <w:rsid w:val="005F7018"/>
    <w:rsid w:val="00602444"/>
    <w:rsid w:val="006042AE"/>
    <w:rsid w:val="0061424D"/>
    <w:rsid w:val="00616CEB"/>
    <w:rsid w:val="00631408"/>
    <w:rsid w:val="00646E56"/>
    <w:rsid w:val="00663691"/>
    <w:rsid w:val="00680EA9"/>
    <w:rsid w:val="00695F43"/>
    <w:rsid w:val="006961ED"/>
    <w:rsid w:val="006C2DC3"/>
    <w:rsid w:val="006F62BB"/>
    <w:rsid w:val="0071052F"/>
    <w:rsid w:val="00751596"/>
    <w:rsid w:val="007558A1"/>
    <w:rsid w:val="00756F81"/>
    <w:rsid w:val="00764FB7"/>
    <w:rsid w:val="007712A4"/>
    <w:rsid w:val="007B6900"/>
    <w:rsid w:val="007C6176"/>
    <w:rsid w:val="007D17CA"/>
    <w:rsid w:val="007F58E8"/>
    <w:rsid w:val="00815C41"/>
    <w:rsid w:val="008179D8"/>
    <w:rsid w:val="008228C6"/>
    <w:rsid w:val="008524FF"/>
    <w:rsid w:val="0087621D"/>
    <w:rsid w:val="00893F7E"/>
    <w:rsid w:val="008A0BCF"/>
    <w:rsid w:val="008B7E5E"/>
    <w:rsid w:val="008C793B"/>
    <w:rsid w:val="008E5834"/>
    <w:rsid w:val="00902170"/>
    <w:rsid w:val="0090423A"/>
    <w:rsid w:val="00956735"/>
    <w:rsid w:val="00961683"/>
    <w:rsid w:val="0097348B"/>
    <w:rsid w:val="00973685"/>
    <w:rsid w:val="009C626F"/>
    <w:rsid w:val="009D7EA3"/>
    <w:rsid w:val="009E7520"/>
    <w:rsid w:val="009F6B29"/>
    <w:rsid w:val="00A1186C"/>
    <w:rsid w:val="00A12507"/>
    <w:rsid w:val="00A17277"/>
    <w:rsid w:val="00A24D4B"/>
    <w:rsid w:val="00A2502C"/>
    <w:rsid w:val="00A53E28"/>
    <w:rsid w:val="00B050C3"/>
    <w:rsid w:val="00B231AB"/>
    <w:rsid w:val="00B27249"/>
    <w:rsid w:val="00B63B83"/>
    <w:rsid w:val="00B84D75"/>
    <w:rsid w:val="00B96BDF"/>
    <w:rsid w:val="00BB29C3"/>
    <w:rsid w:val="00BC2377"/>
    <w:rsid w:val="00BC728B"/>
    <w:rsid w:val="00BD4428"/>
    <w:rsid w:val="00C1747F"/>
    <w:rsid w:val="00C47829"/>
    <w:rsid w:val="00C56C09"/>
    <w:rsid w:val="00C6016C"/>
    <w:rsid w:val="00C64E00"/>
    <w:rsid w:val="00C7639C"/>
    <w:rsid w:val="00C82A4E"/>
    <w:rsid w:val="00C841F1"/>
    <w:rsid w:val="00CB4035"/>
    <w:rsid w:val="00CD3077"/>
    <w:rsid w:val="00CD4924"/>
    <w:rsid w:val="00CE0D5F"/>
    <w:rsid w:val="00CE28E7"/>
    <w:rsid w:val="00D06D57"/>
    <w:rsid w:val="00D1060D"/>
    <w:rsid w:val="00D152E3"/>
    <w:rsid w:val="00D522C6"/>
    <w:rsid w:val="00D757B0"/>
    <w:rsid w:val="00D96305"/>
    <w:rsid w:val="00DB0291"/>
    <w:rsid w:val="00DC0A57"/>
    <w:rsid w:val="00DC0FD3"/>
    <w:rsid w:val="00DE7DA1"/>
    <w:rsid w:val="00E05372"/>
    <w:rsid w:val="00E11A0C"/>
    <w:rsid w:val="00E13807"/>
    <w:rsid w:val="00E319F3"/>
    <w:rsid w:val="00E7493F"/>
    <w:rsid w:val="00E930DD"/>
    <w:rsid w:val="00EF76BE"/>
    <w:rsid w:val="00F02043"/>
    <w:rsid w:val="00F1030D"/>
    <w:rsid w:val="00F12D34"/>
    <w:rsid w:val="00F2189E"/>
    <w:rsid w:val="00F2503F"/>
    <w:rsid w:val="00F440AE"/>
    <w:rsid w:val="00F51BD1"/>
    <w:rsid w:val="00F810C4"/>
    <w:rsid w:val="00F81AD1"/>
    <w:rsid w:val="00F879AD"/>
    <w:rsid w:val="00FB3E1D"/>
    <w:rsid w:val="00FB488A"/>
    <w:rsid w:val="00FC29FE"/>
    <w:rsid w:val="00FC766C"/>
    <w:rsid w:val="00FD268E"/>
    <w:rsid w:val="00FD57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5EB7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 w:hAnsi="Cambria" w:cs="Times New Roman"/>
        <w:sz w:val="22"/>
        <w:szCs w:val="22"/>
        <w:lang w:val="en-US" w:eastAsia="zh-TW"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305"/>
    <w:rPr>
      <w:rFonts w:cs="Cambria"/>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rsid w:val="00751596"/>
  </w:style>
  <w:style w:type="character" w:customStyle="1" w:styleId="EndnoteTextChar">
    <w:name w:val="Endnote Text Char"/>
    <w:basedOn w:val="DefaultParagraphFont"/>
    <w:link w:val="EndnoteText"/>
    <w:uiPriority w:val="99"/>
    <w:locked/>
    <w:rsid w:val="00751596"/>
  </w:style>
  <w:style w:type="character" w:styleId="EndnoteReference">
    <w:name w:val="endnote reference"/>
    <w:basedOn w:val="DefaultParagraphFont"/>
    <w:uiPriority w:val="99"/>
    <w:semiHidden/>
    <w:rsid w:val="00751596"/>
    <w:rPr>
      <w:vertAlign w:val="superscript"/>
    </w:rPr>
  </w:style>
  <w:style w:type="character" w:styleId="Hyperlink">
    <w:name w:val="Hyperlink"/>
    <w:basedOn w:val="DefaultParagraphFont"/>
    <w:uiPriority w:val="99"/>
    <w:semiHidden/>
    <w:rsid w:val="00DC0FD3"/>
    <w:rPr>
      <w:color w:val="0000FF"/>
      <w:u w:val="single"/>
    </w:rPr>
  </w:style>
  <w:style w:type="paragraph" w:styleId="ListParagraph">
    <w:name w:val="List Paragraph"/>
    <w:basedOn w:val="Normal"/>
    <w:uiPriority w:val="99"/>
    <w:qFormat/>
    <w:rsid w:val="00C6016C"/>
    <w:pPr>
      <w:ind w:left="720"/>
    </w:pPr>
  </w:style>
  <w:style w:type="paragraph" w:styleId="BalloonText">
    <w:name w:val="Balloon Text"/>
    <w:basedOn w:val="Normal"/>
    <w:link w:val="BalloonTextChar"/>
    <w:uiPriority w:val="99"/>
    <w:semiHidden/>
    <w:rsid w:val="003F1C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3F1CE6"/>
    <w:rPr>
      <w:rFonts w:ascii="Lucida Grande" w:hAnsi="Lucida Grande" w:cs="Lucida Grande"/>
      <w:sz w:val="18"/>
      <w:szCs w:val="18"/>
    </w:rPr>
  </w:style>
  <w:style w:type="character" w:styleId="CommentReference">
    <w:name w:val="annotation reference"/>
    <w:basedOn w:val="DefaultParagraphFont"/>
    <w:uiPriority w:val="99"/>
    <w:semiHidden/>
    <w:rsid w:val="00616CEB"/>
    <w:rPr>
      <w:sz w:val="16"/>
      <w:szCs w:val="16"/>
    </w:rPr>
  </w:style>
  <w:style w:type="paragraph" w:styleId="CommentText">
    <w:name w:val="annotation text"/>
    <w:basedOn w:val="Normal"/>
    <w:link w:val="CommentTextChar"/>
    <w:uiPriority w:val="99"/>
    <w:semiHidden/>
    <w:rsid w:val="00616CEB"/>
    <w:rPr>
      <w:sz w:val="20"/>
      <w:szCs w:val="20"/>
    </w:rPr>
  </w:style>
  <w:style w:type="character" w:customStyle="1" w:styleId="CommentTextChar">
    <w:name w:val="Comment Text Char"/>
    <w:basedOn w:val="DefaultParagraphFont"/>
    <w:link w:val="CommentText"/>
    <w:uiPriority w:val="99"/>
    <w:semiHidden/>
    <w:rsid w:val="00F345FC"/>
    <w:rPr>
      <w:rFonts w:cs="Cambria"/>
      <w:sz w:val="20"/>
      <w:szCs w:val="20"/>
      <w:lang w:eastAsia="en-US"/>
    </w:rPr>
  </w:style>
  <w:style w:type="paragraph" w:styleId="CommentSubject">
    <w:name w:val="annotation subject"/>
    <w:basedOn w:val="CommentText"/>
    <w:next w:val="CommentText"/>
    <w:link w:val="CommentSubjectChar"/>
    <w:uiPriority w:val="99"/>
    <w:semiHidden/>
    <w:rsid w:val="00616CEB"/>
    <w:rPr>
      <w:b/>
      <w:bCs/>
    </w:rPr>
  </w:style>
  <w:style w:type="character" w:customStyle="1" w:styleId="CommentSubjectChar">
    <w:name w:val="Comment Subject Char"/>
    <w:basedOn w:val="CommentTextChar"/>
    <w:link w:val="CommentSubject"/>
    <w:uiPriority w:val="99"/>
    <w:semiHidden/>
    <w:rsid w:val="00F345FC"/>
    <w:rPr>
      <w:rFonts w:cs="Cambria"/>
      <w:b/>
      <w:bCs/>
      <w:sz w:val="20"/>
      <w:szCs w:val="20"/>
      <w:lang w:eastAsia="en-US"/>
    </w:rPr>
  </w:style>
  <w:style w:type="character" w:styleId="Emphasis">
    <w:name w:val="Emphasis"/>
    <w:basedOn w:val="DefaultParagraphFont"/>
    <w:uiPriority w:val="20"/>
    <w:qFormat/>
    <w:locked/>
    <w:rsid w:val="00E7493F"/>
    <w:rPr>
      <w:i/>
      <w:iCs/>
    </w:rPr>
  </w:style>
  <w:style w:type="paragraph" w:styleId="NormalWeb">
    <w:name w:val="Normal (Web)"/>
    <w:basedOn w:val="Normal"/>
    <w:uiPriority w:val="99"/>
    <w:semiHidden/>
    <w:unhideWhenUsed/>
    <w:rsid w:val="00E7493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 w:hAnsi="Cambria" w:cs="Times New Roman"/>
        <w:sz w:val="22"/>
        <w:szCs w:val="22"/>
        <w:lang w:val="en-US" w:eastAsia="zh-TW"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305"/>
    <w:rPr>
      <w:rFonts w:cs="Cambria"/>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rsid w:val="00751596"/>
  </w:style>
  <w:style w:type="character" w:customStyle="1" w:styleId="EndnoteTextChar">
    <w:name w:val="Endnote Text Char"/>
    <w:basedOn w:val="DefaultParagraphFont"/>
    <w:link w:val="EndnoteText"/>
    <w:uiPriority w:val="99"/>
    <w:locked/>
    <w:rsid w:val="00751596"/>
  </w:style>
  <w:style w:type="character" w:styleId="EndnoteReference">
    <w:name w:val="endnote reference"/>
    <w:basedOn w:val="DefaultParagraphFont"/>
    <w:uiPriority w:val="99"/>
    <w:semiHidden/>
    <w:rsid w:val="00751596"/>
    <w:rPr>
      <w:vertAlign w:val="superscript"/>
    </w:rPr>
  </w:style>
  <w:style w:type="character" w:styleId="Hyperlink">
    <w:name w:val="Hyperlink"/>
    <w:basedOn w:val="DefaultParagraphFont"/>
    <w:uiPriority w:val="99"/>
    <w:semiHidden/>
    <w:rsid w:val="00DC0FD3"/>
    <w:rPr>
      <w:color w:val="0000FF"/>
      <w:u w:val="single"/>
    </w:rPr>
  </w:style>
  <w:style w:type="paragraph" w:styleId="ListParagraph">
    <w:name w:val="List Paragraph"/>
    <w:basedOn w:val="Normal"/>
    <w:uiPriority w:val="99"/>
    <w:qFormat/>
    <w:rsid w:val="00C6016C"/>
    <w:pPr>
      <w:ind w:left="720"/>
    </w:pPr>
  </w:style>
  <w:style w:type="paragraph" w:styleId="BalloonText">
    <w:name w:val="Balloon Text"/>
    <w:basedOn w:val="Normal"/>
    <w:link w:val="BalloonTextChar"/>
    <w:uiPriority w:val="99"/>
    <w:semiHidden/>
    <w:rsid w:val="003F1C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3F1CE6"/>
    <w:rPr>
      <w:rFonts w:ascii="Lucida Grande" w:hAnsi="Lucida Grande" w:cs="Lucida Grande"/>
      <w:sz w:val="18"/>
      <w:szCs w:val="18"/>
    </w:rPr>
  </w:style>
  <w:style w:type="character" w:styleId="CommentReference">
    <w:name w:val="annotation reference"/>
    <w:basedOn w:val="DefaultParagraphFont"/>
    <w:uiPriority w:val="99"/>
    <w:semiHidden/>
    <w:rsid w:val="00616CEB"/>
    <w:rPr>
      <w:sz w:val="16"/>
      <w:szCs w:val="16"/>
    </w:rPr>
  </w:style>
  <w:style w:type="paragraph" w:styleId="CommentText">
    <w:name w:val="annotation text"/>
    <w:basedOn w:val="Normal"/>
    <w:link w:val="CommentTextChar"/>
    <w:uiPriority w:val="99"/>
    <w:semiHidden/>
    <w:rsid w:val="00616CEB"/>
    <w:rPr>
      <w:sz w:val="20"/>
      <w:szCs w:val="20"/>
    </w:rPr>
  </w:style>
  <w:style w:type="character" w:customStyle="1" w:styleId="CommentTextChar">
    <w:name w:val="Comment Text Char"/>
    <w:basedOn w:val="DefaultParagraphFont"/>
    <w:link w:val="CommentText"/>
    <w:uiPriority w:val="99"/>
    <w:semiHidden/>
    <w:rsid w:val="00F345FC"/>
    <w:rPr>
      <w:rFonts w:cs="Cambria"/>
      <w:sz w:val="20"/>
      <w:szCs w:val="20"/>
      <w:lang w:eastAsia="en-US"/>
    </w:rPr>
  </w:style>
  <w:style w:type="paragraph" w:styleId="CommentSubject">
    <w:name w:val="annotation subject"/>
    <w:basedOn w:val="CommentText"/>
    <w:next w:val="CommentText"/>
    <w:link w:val="CommentSubjectChar"/>
    <w:uiPriority w:val="99"/>
    <w:semiHidden/>
    <w:rsid w:val="00616CEB"/>
    <w:rPr>
      <w:b/>
      <w:bCs/>
    </w:rPr>
  </w:style>
  <w:style w:type="character" w:customStyle="1" w:styleId="CommentSubjectChar">
    <w:name w:val="Comment Subject Char"/>
    <w:basedOn w:val="CommentTextChar"/>
    <w:link w:val="CommentSubject"/>
    <w:uiPriority w:val="99"/>
    <w:semiHidden/>
    <w:rsid w:val="00F345FC"/>
    <w:rPr>
      <w:rFonts w:cs="Cambria"/>
      <w:b/>
      <w:bCs/>
      <w:sz w:val="20"/>
      <w:szCs w:val="20"/>
      <w:lang w:eastAsia="en-US"/>
    </w:rPr>
  </w:style>
  <w:style w:type="character" w:styleId="Emphasis">
    <w:name w:val="Emphasis"/>
    <w:basedOn w:val="DefaultParagraphFont"/>
    <w:uiPriority w:val="20"/>
    <w:qFormat/>
    <w:locked/>
    <w:rsid w:val="00E7493F"/>
    <w:rPr>
      <w:i/>
      <w:iCs/>
    </w:rPr>
  </w:style>
  <w:style w:type="paragraph" w:styleId="NormalWeb">
    <w:name w:val="Normal (Web)"/>
    <w:basedOn w:val="Normal"/>
    <w:uiPriority w:val="99"/>
    <w:semiHidden/>
    <w:unhideWhenUsed/>
    <w:rsid w:val="00E7493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19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1341</Words>
  <Characters>7644</Characters>
  <Application>Microsoft Macintosh Word</Application>
  <DocSecurity>0</DocSecurity>
  <Lines>63</Lines>
  <Paragraphs>17</Paragraphs>
  <ScaleCrop>false</ScaleCrop>
  <Company/>
  <LinksUpToDate>false</LinksUpToDate>
  <CharactersWithSpaces>8968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Neta Stahl</dc:creator>
  <cp:keywords/>
  <dc:description/>
  <cp:lastModifiedBy>Elizabeth Northup</cp:lastModifiedBy>
  <cp:revision>3</cp:revision>
  <dcterms:created xsi:type="dcterms:W3CDTF">2013-09-19T05:18:00Z</dcterms:created>
  <dcterms:modified xsi:type="dcterms:W3CDTF">2013-09-26T22:30:00Z</dcterms:modified>
</cp:coreProperties>
</file>