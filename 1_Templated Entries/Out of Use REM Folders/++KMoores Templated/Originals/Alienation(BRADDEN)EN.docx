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FFECD" w14:textId="77777777" w:rsidR="00E227EC" w:rsidRPr="00D440E9" w:rsidRDefault="00E227EC" w:rsidP="003E34A3">
      <w:pPr>
        <w:spacing w:after="0" w:line="480" w:lineRule="auto"/>
        <w:contextualSpacing/>
        <w:rPr>
          <w:b/>
        </w:rPr>
      </w:pPr>
      <w:r w:rsidRPr="00D440E9">
        <w:rPr>
          <w:b/>
        </w:rPr>
        <w:t>Alienation</w:t>
      </w:r>
    </w:p>
    <w:p w14:paraId="7A4EA715" w14:textId="77777777" w:rsidR="00E227EC" w:rsidRDefault="00E227EC" w:rsidP="003E34A3">
      <w:pPr>
        <w:spacing w:after="0" w:line="480" w:lineRule="auto"/>
        <w:contextualSpacing/>
      </w:pPr>
      <w:r>
        <w:t>From the Christian doctrine of original sin</w:t>
      </w:r>
      <w:r w:rsidR="009F63C2">
        <w:t xml:space="preserve">, through </w:t>
      </w:r>
      <w:r w:rsidR="00836F13">
        <w:t>G.</w:t>
      </w:r>
      <w:r w:rsidR="001032A9">
        <w:t xml:space="preserve"> </w:t>
      </w:r>
      <w:r w:rsidR="00836F13">
        <w:t>W.</w:t>
      </w:r>
      <w:r w:rsidR="001032A9">
        <w:t xml:space="preserve"> </w:t>
      </w:r>
      <w:r w:rsidR="00836F13">
        <w:t>F. Hegel’s</w:t>
      </w:r>
      <w:r>
        <w:t xml:space="preserve"> </w:t>
      </w:r>
      <w:r w:rsidR="00836F13">
        <w:t xml:space="preserve">conception of </w:t>
      </w:r>
      <w:r w:rsidR="00836F13" w:rsidRPr="00416C7F">
        <w:t>freedom</w:t>
      </w:r>
      <w:ins w:id="0" w:author="Elizabeth Northup" w:date="2013-09-20T15:52:00Z">
        <w:r w:rsidR="00CA043D" w:rsidRPr="00416C7F">
          <w:t>,</w:t>
        </w:r>
      </w:ins>
      <w:r w:rsidR="00836F13" w:rsidRPr="00416C7F">
        <w:t xml:space="preserve"> and</w:t>
      </w:r>
      <w:r w:rsidR="00836F13">
        <w:t xml:space="preserve"> </w:t>
      </w:r>
      <w:r w:rsidR="00BA4E28">
        <w:t>the situated subject of existentialist thought</w:t>
      </w:r>
      <w:r w:rsidR="00836F13">
        <w:t xml:space="preserve"> in the wake of </w:t>
      </w:r>
      <w:r>
        <w:t xml:space="preserve">Friedrich Nietzsche’s pronouncement that </w:t>
      </w:r>
      <w:r w:rsidR="00440ADC">
        <w:t>‘</w:t>
      </w:r>
      <w:r>
        <w:t>God is dead</w:t>
      </w:r>
      <w:ins w:id="1" w:author="Elizabeth Northup" w:date="2013-09-30T17:07:00Z">
        <w:r w:rsidR="00416C7F">
          <w:t>,</w:t>
        </w:r>
      </w:ins>
      <w:r w:rsidR="00440ADC">
        <w:t>’</w:t>
      </w:r>
      <w:del w:id="2" w:author="Elizabeth Northup" w:date="2013-09-30T17:07:00Z">
        <w:r w:rsidDel="00416C7F">
          <w:delText>,</w:delText>
        </w:r>
      </w:del>
      <w:r>
        <w:t xml:space="preserve"> Western experiences of alienation can be understood as taking three basic forms: the individual’s estrangement from nature, self</w:t>
      </w:r>
      <w:ins w:id="3" w:author="Elizabeth Northup" w:date="2013-09-30T17:07:00Z">
        <w:r w:rsidR="00416C7F">
          <w:t>,</w:t>
        </w:r>
      </w:ins>
      <w:r>
        <w:t xml:space="preserve"> and society. The loss of </w:t>
      </w:r>
      <w:r w:rsidRPr="00C66627">
        <w:t>established</w:t>
      </w:r>
      <w:r>
        <w:t xml:space="preserve"> values, no less than</w:t>
      </w:r>
      <w:r w:rsidRPr="00383570">
        <w:t xml:space="preserve"> the burdens of tradition,</w:t>
      </w:r>
      <w:r>
        <w:t xml:space="preserve"> have each been held responsible for widespread experiences of dislocation within industrial society, where nature has come to appear as either a resource to be exploited or as a</w:t>
      </w:r>
      <w:r w:rsidRPr="007F363F">
        <w:rPr>
          <w:b/>
        </w:rPr>
        <w:t xml:space="preserve"> </w:t>
      </w:r>
      <w:r>
        <w:t xml:space="preserve">force of decay. For Karl Marx, alienation is </w:t>
      </w:r>
      <w:r w:rsidR="004C23C7">
        <w:t xml:space="preserve">a </w:t>
      </w:r>
      <w:r>
        <w:t>result of historically specific social and economic contradictions characterizing capitalist society</w:t>
      </w:r>
      <w:r w:rsidR="000B44DA">
        <w:t>;</w:t>
      </w:r>
      <w:r>
        <w:t xml:space="preserve"> specifically</w:t>
      </w:r>
      <w:r w:rsidR="000B44DA">
        <w:t>,</w:t>
      </w:r>
      <w:r>
        <w:t xml:space="preserve"> </w:t>
      </w:r>
      <w:r w:rsidR="000D6172">
        <w:t xml:space="preserve">it results from </w:t>
      </w:r>
      <w:r>
        <w:t>the exploitative conditions estranging workers from the means of production, the products of their labour, their fellow workers</w:t>
      </w:r>
      <w:ins w:id="4" w:author="Elizabeth Northup" w:date="2013-09-30T17:08:00Z">
        <w:r w:rsidR="00416C7F">
          <w:t>,</w:t>
        </w:r>
      </w:ins>
      <w:r>
        <w:t xml:space="preserve"> and ultimately, themselves. Often associated with a feeling of forced passivity, alienation became a</w:t>
      </w:r>
      <w:r w:rsidR="004C23C7">
        <w:t xml:space="preserve"> primary </w:t>
      </w:r>
      <w:r>
        <w:t xml:space="preserve">experience and critical concept for many modernists. Fractured by the contradictions </w:t>
      </w:r>
      <w:r w:rsidR="00EA7D50">
        <w:t xml:space="preserve">manifest in </w:t>
      </w:r>
      <w:r>
        <w:t xml:space="preserve">Western </w:t>
      </w:r>
      <w:r w:rsidR="004C23C7">
        <w:t>societies</w:t>
      </w:r>
      <w:r>
        <w:t xml:space="preserve">, the individual appears as a fragmented subject of experience. Sigmund Freud argued that consciousness is estranged from itself, maintaining an unconscious reserve of repressed traumatic experience </w:t>
      </w:r>
      <w:ins w:id="5" w:author="Elizabeth Northup" w:date="2013-09-20T15:58:00Z">
        <w:r w:rsidR="00BF6611">
          <w:t>that</w:t>
        </w:r>
      </w:ins>
      <w:del w:id="6" w:author="Elizabeth Northup" w:date="2013-09-20T15:58:00Z">
        <w:r w:rsidDel="00BF6611">
          <w:delText>which</w:delText>
        </w:r>
      </w:del>
      <w:r>
        <w:t xml:space="preserve"> continues to unwittingly motivate our conscious decisions. Plumbing the depths of alienation, T. S. Eliot wrote</w:t>
      </w:r>
      <w:r w:rsidR="00B77265">
        <w:t>:</w:t>
      </w:r>
      <w:r>
        <w:t xml:space="preserve"> </w:t>
      </w:r>
      <w:ins w:id="7" w:author="Elizabeth Northup" w:date="2013-09-30T17:10:00Z">
        <w:r w:rsidR="00416C7F">
          <w:t>“</w:t>
        </w:r>
      </w:ins>
      <w:del w:id="8" w:author="Elizabeth Northup" w:date="2013-09-30T17:10:00Z">
        <w:r w:rsidR="00440ADC" w:rsidDel="00416C7F">
          <w:delText>‘</w:delText>
        </w:r>
      </w:del>
      <w:r>
        <w:t>I should have been a pair of ragged claws / Scuttling across the floors of silent seas</w:t>
      </w:r>
      <w:ins w:id="9" w:author="Elizabeth Northup" w:date="2013-09-30T17:10:00Z">
        <w:r w:rsidR="00416C7F">
          <w:t>.”</w:t>
        </w:r>
      </w:ins>
      <w:del w:id="10" w:author="Elizabeth Northup" w:date="2013-09-30T17:10:00Z">
        <w:r w:rsidR="00440ADC" w:rsidDel="00416C7F">
          <w:delText>’</w:delText>
        </w:r>
        <w:r w:rsidDel="00416C7F">
          <w:delText>.</w:delText>
        </w:r>
      </w:del>
      <w:r>
        <w:t xml:space="preserve"> </w:t>
      </w:r>
    </w:p>
    <w:p w14:paraId="366CBBB4" w14:textId="77777777" w:rsidR="00440ADC" w:rsidRPr="00440ADC" w:rsidRDefault="00440ADC" w:rsidP="003E34A3">
      <w:pPr>
        <w:spacing w:after="0" w:line="480" w:lineRule="auto"/>
        <w:contextualSpacing/>
        <w:rPr>
          <w:i/>
        </w:rPr>
      </w:pPr>
      <w:r>
        <w:rPr>
          <w:i/>
        </w:rPr>
        <w:t>Christopher Bradd, York University</w:t>
      </w:r>
    </w:p>
    <w:p w14:paraId="0469B199" w14:textId="77777777" w:rsidR="00E227EC" w:rsidRDefault="00E227EC" w:rsidP="003E34A3">
      <w:pPr>
        <w:spacing w:after="0" w:line="480" w:lineRule="auto"/>
        <w:contextualSpacing/>
      </w:pPr>
    </w:p>
    <w:p w14:paraId="65CEFFD0" w14:textId="77777777" w:rsidR="00E227EC" w:rsidRPr="005F6E32" w:rsidRDefault="00E227EC" w:rsidP="003E34A3">
      <w:pPr>
        <w:spacing w:after="0" w:line="480" w:lineRule="auto"/>
        <w:contextualSpacing/>
        <w:rPr>
          <w:b/>
        </w:rPr>
      </w:pPr>
      <w:r w:rsidRPr="009B6D15">
        <w:rPr>
          <w:b/>
        </w:rPr>
        <w:t xml:space="preserve">References and </w:t>
      </w:r>
      <w:r w:rsidR="00440ADC">
        <w:rPr>
          <w:b/>
        </w:rPr>
        <w:t>f</w:t>
      </w:r>
      <w:r w:rsidRPr="009B6D15">
        <w:rPr>
          <w:b/>
        </w:rPr>
        <w:t xml:space="preserve">urther </w:t>
      </w:r>
      <w:r w:rsidR="00440ADC">
        <w:rPr>
          <w:b/>
        </w:rPr>
        <w:t>r</w:t>
      </w:r>
      <w:r w:rsidRPr="009B6D15">
        <w:rPr>
          <w:b/>
        </w:rPr>
        <w:t>eading</w:t>
      </w:r>
    </w:p>
    <w:p w14:paraId="5138C878" w14:textId="77777777" w:rsidR="00E227EC" w:rsidRDefault="00E227EC" w:rsidP="00570FB0">
      <w:pPr>
        <w:spacing w:after="0" w:line="480" w:lineRule="auto"/>
        <w:ind w:firstLine="11"/>
        <w:contextualSpacing/>
      </w:pPr>
      <w:r>
        <w:t xml:space="preserve">Eliot, T. S. (1920) </w:t>
      </w:r>
      <w:r w:rsidR="00440ADC">
        <w:t>‘</w:t>
      </w:r>
      <w:r>
        <w:t>The Love Song of J. Alfred Prufrock</w:t>
      </w:r>
      <w:r w:rsidR="00440ADC">
        <w:t>’</w:t>
      </w:r>
      <w:r>
        <w:t xml:space="preserve"> </w:t>
      </w:r>
      <w:ins w:id="11" w:author="Elizabeth Northup" w:date="2013-09-30T17:10:00Z">
        <w:r w:rsidR="00416C7F">
          <w:t>I</w:t>
        </w:r>
      </w:ins>
      <w:del w:id="12" w:author="Elizabeth Northup" w:date="2013-09-30T17:10:00Z">
        <w:r w:rsidDel="00416C7F">
          <w:delText>i</w:delText>
        </w:r>
      </w:del>
      <w:r>
        <w:t>n</w:t>
      </w:r>
      <w:ins w:id="13" w:author="Elizabeth Northup" w:date="2013-09-30T17:10:00Z">
        <w:r w:rsidR="00416C7F">
          <w:t>:</w:t>
        </w:r>
      </w:ins>
      <w:r>
        <w:t xml:space="preserve"> </w:t>
      </w:r>
      <w:r>
        <w:rPr>
          <w:i/>
        </w:rPr>
        <w:t xml:space="preserve">Prufrock and </w:t>
      </w:r>
      <w:r w:rsidR="00440ADC">
        <w:rPr>
          <w:i/>
        </w:rPr>
        <w:t>O</w:t>
      </w:r>
      <w:r>
        <w:rPr>
          <w:i/>
        </w:rPr>
        <w:t xml:space="preserve">ther </w:t>
      </w:r>
      <w:r w:rsidR="00440ADC">
        <w:rPr>
          <w:i/>
        </w:rPr>
        <w:t>O</w:t>
      </w:r>
      <w:r>
        <w:rPr>
          <w:i/>
        </w:rPr>
        <w:t>bservations</w:t>
      </w:r>
      <w:r>
        <w:t>, New York: A. A. Knopf.</w:t>
      </w:r>
    </w:p>
    <w:p w14:paraId="0A6F91BE" w14:textId="77777777" w:rsidR="00E227EC" w:rsidRDefault="00E227EC" w:rsidP="00570FB0">
      <w:pPr>
        <w:spacing w:after="0" w:line="480" w:lineRule="auto"/>
        <w:ind w:firstLine="11"/>
        <w:contextualSpacing/>
      </w:pPr>
      <w:r>
        <w:lastRenderedPageBreak/>
        <w:t>Freud</w:t>
      </w:r>
      <w:r w:rsidR="00290611">
        <w:t>, S</w:t>
      </w:r>
      <w:r w:rsidRPr="003F2B64">
        <w:t xml:space="preserve">. (1904) </w:t>
      </w:r>
      <w:r w:rsidRPr="003F2B64">
        <w:rPr>
          <w:rFonts w:cs="Arial"/>
          <w:i/>
          <w:szCs w:val="38"/>
        </w:rPr>
        <w:t>Vorlesungen zur Einführung in die Psychoanalyse</w:t>
      </w:r>
      <w:r>
        <w:rPr>
          <w:rFonts w:cs="Arial"/>
          <w:szCs w:val="38"/>
        </w:rPr>
        <w:t xml:space="preserve">, </w:t>
      </w:r>
      <w:r w:rsidRPr="003F2B64">
        <w:rPr>
          <w:rFonts w:cs="Helvetica Neue"/>
        </w:rPr>
        <w:t>Berlin: Gustav Kiepenheuer</w:t>
      </w:r>
      <w:r w:rsidR="00440ADC">
        <w:rPr>
          <w:rFonts w:cs="Arial"/>
          <w:szCs w:val="38"/>
        </w:rPr>
        <w:t xml:space="preserve">, trans, </w:t>
      </w:r>
      <w:r>
        <w:rPr>
          <w:rFonts w:cs="Arial"/>
          <w:szCs w:val="38"/>
        </w:rPr>
        <w:t xml:space="preserve">J. Strachey and A. Richard </w:t>
      </w:r>
      <w:r w:rsidR="00440ADC">
        <w:rPr>
          <w:rFonts w:cs="Arial"/>
          <w:szCs w:val="38"/>
        </w:rPr>
        <w:t>as</w:t>
      </w:r>
      <w:r w:rsidRPr="003F2B64">
        <w:rPr>
          <w:rFonts w:cs="Arial"/>
          <w:szCs w:val="38"/>
        </w:rPr>
        <w:t xml:space="preserve"> </w:t>
      </w:r>
      <w:r w:rsidRPr="003F2B64">
        <w:rPr>
          <w:i/>
        </w:rPr>
        <w:t>Introductory Lectures on Psychoanalysis</w:t>
      </w:r>
      <w:r>
        <w:t>, London: Penguin</w:t>
      </w:r>
      <w:r w:rsidR="00440ADC">
        <w:t>, 1973.</w:t>
      </w:r>
    </w:p>
    <w:p w14:paraId="7536D9F2" w14:textId="77777777" w:rsidR="00E227EC" w:rsidRPr="00416C7F" w:rsidRDefault="00290611" w:rsidP="00570FB0">
      <w:pPr>
        <w:spacing w:after="0" w:line="480" w:lineRule="auto"/>
        <w:ind w:firstLine="11"/>
        <w:contextualSpacing/>
        <w:rPr>
          <w:highlight w:val="yellow"/>
          <w:rPrChange w:id="14" w:author="Elizabeth Northup" w:date="2013-09-30T17:13:00Z">
            <w:rPr/>
          </w:rPrChange>
        </w:rPr>
      </w:pPr>
      <w:bookmarkStart w:id="15" w:name="_GoBack"/>
      <w:bookmarkEnd w:id="15"/>
      <w:r w:rsidRPr="00416C7F">
        <w:rPr>
          <w:highlight w:val="yellow"/>
          <w:rPrChange w:id="16" w:author="Elizabeth Northup" w:date="2013-09-30T17:13:00Z">
            <w:rPr/>
          </w:rPrChange>
        </w:rPr>
        <w:t>Marx, K</w:t>
      </w:r>
      <w:r w:rsidR="00E227EC" w:rsidRPr="00416C7F">
        <w:rPr>
          <w:highlight w:val="yellow"/>
          <w:rPrChange w:id="17" w:author="Elizabeth Northup" w:date="2013-09-30T17:13:00Z">
            <w:rPr/>
          </w:rPrChange>
        </w:rPr>
        <w:t xml:space="preserve">. (1932) </w:t>
      </w:r>
      <w:r w:rsidR="00E227EC" w:rsidRPr="00416C7F">
        <w:rPr>
          <w:i/>
          <w:highlight w:val="yellow"/>
          <w:rPrChange w:id="18" w:author="Elizabeth Northup" w:date="2013-09-30T17:13:00Z">
            <w:rPr>
              <w:i/>
            </w:rPr>
          </w:rPrChange>
        </w:rPr>
        <w:t>Marx-Engels Gesamtausgabe Abt. 1, Bd. 3</w:t>
      </w:r>
      <w:r w:rsidR="00E227EC" w:rsidRPr="00416C7F">
        <w:rPr>
          <w:highlight w:val="yellow"/>
          <w:rPrChange w:id="19" w:author="Elizabeth Northup" w:date="2013-09-30T17:13:00Z">
            <w:rPr/>
          </w:rPrChange>
        </w:rPr>
        <w:t>, Berlin: Dietz</w:t>
      </w:r>
      <w:r w:rsidR="00440ADC" w:rsidRPr="00416C7F">
        <w:rPr>
          <w:highlight w:val="yellow"/>
          <w:rPrChange w:id="20" w:author="Elizabeth Northup" w:date="2013-09-30T17:13:00Z">
            <w:rPr/>
          </w:rPrChange>
        </w:rPr>
        <w:t>, trans.</w:t>
      </w:r>
      <w:r w:rsidR="00E227EC" w:rsidRPr="00416C7F">
        <w:rPr>
          <w:highlight w:val="yellow"/>
          <w:rPrChange w:id="21" w:author="Elizabeth Northup" w:date="2013-09-30T17:13:00Z">
            <w:rPr/>
          </w:rPrChange>
        </w:rPr>
        <w:t xml:space="preserve"> M. Milligan</w:t>
      </w:r>
      <w:r w:rsidR="00440ADC" w:rsidRPr="00416C7F">
        <w:rPr>
          <w:highlight w:val="yellow"/>
          <w:rPrChange w:id="22" w:author="Elizabeth Northup" w:date="2013-09-30T17:13:00Z">
            <w:rPr/>
          </w:rPrChange>
        </w:rPr>
        <w:t>,</w:t>
      </w:r>
      <w:r w:rsidR="00E227EC" w:rsidRPr="00416C7F">
        <w:rPr>
          <w:highlight w:val="yellow"/>
          <w:rPrChange w:id="23" w:author="Elizabeth Northup" w:date="2013-09-30T17:13:00Z">
            <w:rPr/>
          </w:rPrChange>
        </w:rPr>
        <w:t xml:space="preserve"> </w:t>
      </w:r>
      <w:r w:rsidR="00E227EC" w:rsidRPr="00416C7F">
        <w:rPr>
          <w:i/>
          <w:highlight w:val="yellow"/>
          <w:rPrChange w:id="24" w:author="Elizabeth Northup" w:date="2013-09-30T17:13:00Z">
            <w:rPr>
              <w:i/>
            </w:rPr>
          </w:rPrChange>
        </w:rPr>
        <w:t>The Economic and Philosophic Manuscripts of 1844</w:t>
      </w:r>
      <w:r w:rsidR="00E227EC" w:rsidRPr="00416C7F">
        <w:rPr>
          <w:highlight w:val="yellow"/>
          <w:rPrChange w:id="25" w:author="Elizabeth Northup" w:date="2013-09-30T17:13:00Z">
            <w:rPr/>
          </w:rPrChange>
        </w:rPr>
        <w:t>, Moscow: Foreign Languages Publishing House</w:t>
      </w:r>
      <w:r w:rsidR="00440ADC" w:rsidRPr="00416C7F">
        <w:rPr>
          <w:highlight w:val="yellow"/>
          <w:rPrChange w:id="26" w:author="Elizabeth Northup" w:date="2013-09-30T17:13:00Z">
            <w:rPr/>
          </w:rPrChange>
        </w:rPr>
        <w:t>, 1961.</w:t>
      </w:r>
    </w:p>
    <w:p w14:paraId="54541465" w14:textId="77777777" w:rsidR="00E227EC" w:rsidRDefault="00E227EC" w:rsidP="00570FB0">
      <w:pPr>
        <w:spacing w:after="0" w:line="480" w:lineRule="auto"/>
        <w:ind w:firstLine="11"/>
        <w:contextualSpacing/>
      </w:pPr>
      <w:r w:rsidRPr="00416C7F">
        <w:rPr>
          <w:highlight w:val="yellow"/>
          <w:rPrChange w:id="27" w:author="Elizabeth Northup" w:date="2013-09-30T17:13:00Z">
            <w:rPr/>
          </w:rPrChange>
        </w:rPr>
        <w:t xml:space="preserve">Nietzsche, </w:t>
      </w:r>
      <w:r w:rsidR="00290611" w:rsidRPr="00416C7F">
        <w:rPr>
          <w:highlight w:val="yellow"/>
          <w:rPrChange w:id="28" w:author="Elizabeth Northup" w:date="2013-09-30T17:13:00Z">
            <w:rPr/>
          </w:rPrChange>
        </w:rPr>
        <w:t>F</w:t>
      </w:r>
      <w:r w:rsidRPr="00416C7F">
        <w:rPr>
          <w:highlight w:val="yellow"/>
          <w:rPrChange w:id="29" w:author="Elizabeth Northup" w:date="2013-09-30T17:13:00Z">
            <w:rPr/>
          </w:rPrChange>
        </w:rPr>
        <w:t xml:space="preserve">. (1887) </w:t>
      </w:r>
      <w:r w:rsidRPr="00416C7F">
        <w:rPr>
          <w:rFonts w:cs="Lucida Grande"/>
          <w:i/>
          <w:szCs w:val="60"/>
          <w:highlight w:val="yellow"/>
          <w:rPrChange w:id="30" w:author="Elizabeth Northup" w:date="2013-09-30T17:13:00Z">
            <w:rPr>
              <w:rFonts w:cs="Lucida Grande"/>
              <w:i/>
              <w:szCs w:val="60"/>
            </w:rPr>
          </w:rPrChange>
        </w:rPr>
        <w:t>Die fröhliche Wissenschaft</w:t>
      </w:r>
      <w:r w:rsidRPr="00416C7F">
        <w:rPr>
          <w:rFonts w:cs="Lucida Grande"/>
          <w:szCs w:val="60"/>
          <w:highlight w:val="yellow"/>
          <w:rPrChange w:id="31" w:author="Elizabeth Northup" w:date="2013-09-30T17:13:00Z">
            <w:rPr>
              <w:rFonts w:cs="Lucida Grande"/>
              <w:szCs w:val="60"/>
            </w:rPr>
          </w:rPrChange>
        </w:rPr>
        <w:t>, Leipzig: Verlag von E. W. Fritzsch</w:t>
      </w:r>
      <w:r w:rsidR="00440ADC" w:rsidRPr="00416C7F">
        <w:rPr>
          <w:rFonts w:cs="Lucida Grande"/>
          <w:szCs w:val="60"/>
          <w:highlight w:val="yellow"/>
          <w:rPrChange w:id="32" w:author="Elizabeth Northup" w:date="2013-09-30T17:13:00Z">
            <w:rPr>
              <w:rFonts w:cs="Lucida Grande"/>
              <w:szCs w:val="60"/>
            </w:rPr>
          </w:rPrChange>
        </w:rPr>
        <w:t xml:space="preserve">, trans. </w:t>
      </w:r>
      <w:r w:rsidRPr="00416C7F">
        <w:rPr>
          <w:rFonts w:cs="Lucida Grande"/>
          <w:szCs w:val="60"/>
          <w:highlight w:val="yellow"/>
          <w:rPrChange w:id="33" w:author="Elizabeth Northup" w:date="2013-09-30T17:13:00Z">
            <w:rPr>
              <w:rFonts w:cs="Lucida Grande"/>
              <w:szCs w:val="60"/>
            </w:rPr>
          </w:rPrChange>
        </w:rPr>
        <w:t>W. Kaufman</w:t>
      </w:r>
      <w:r w:rsidR="00440ADC" w:rsidRPr="00416C7F">
        <w:rPr>
          <w:rFonts w:cs="Lucida Grande"/>
          <w:szCs w:val="60"/>
          <w:highlight w:val="yellow"/>
          <w:rPrChange w:id="34" w:author="Elizabeth Northup" w:date="2013-09-30T17:13:00Z">
            <w:rPr>
              <w:rFonts w:cs="Lucida Grande"/>
              <w:szCs w:val="60"/>
            </w:rPr>
          </w:rPrChange>
        </w:rPr>
        <w:t>,</w:t>
      </w:r>
      <w:r w:rsidRPr="00416C7F">
        <w:rPr>
          <w:rFonts w:cs="Lucida Grande"/>
          <w:szCs w:val="60"/>
          <w:highlight w:val="yellow"/>
          <w:rPrChange w:id="35" w:author="Elizabeth Northup" w:date="2013-09-30T17:13:00Z">
            <w:rPr>
              <w:rFonts w:cs="Lucida Grande"/>
              <w:szCs w:val="60"/>
            </w:rPr>
          </w:rPrChange>
        </w:rPr>
        <w:t xml:space="preserve"> </w:t>
      </w:r>
      <w:r w:rsidRPr="00416C7F">
        <w:rPr>
          <w:i/>
          <w:highlight w:val="yellow"/>
          <w:rPrChange w:id="36" w:author="Elizabeth Northup" w:date="2013-09-30T17:13:00Z">
            <w:rPr>
              <w:i/>
            </w:rPr>
          </w:rPrChange>
        </w:rPr>
        <w:t>The Gay Science</w:t>
      </w:r>
      <w:r w:rsidRPr="00416C7F">
        <w:rPr>
          <w:highlight w:val="yellow"/>
          <w:rPrChange w:id="37" w:author="Elizabeth Northup" w:date="2013-09-30T17:13:00Z">
            <w:rPr/>
          </w:rPrChange>
        </w:rPr>
        <w:t>, New York: Random House</w:t>
      </w:r>
      <w:r w:rsidR="00440ADC" w:rsidRPr="00416C7F">
        <w:rPr>
          <w:highlight w:val="yellow"/>
          <w:rPrChange w:id="38" w:author="Elizabeth Northup" w:date="2013-09-30T17:13:00Z">
            <w:rPr/>
          </w:rPrChange>
        </w:rPr>
        <w:t xml:space="preserve">, </w:t>
      </w:r>
      <w:r w:rsidR="00440ADC" w:rsidRPr="00416C7F">
        <w:rPr>
          <w:rFonts w:cs="Lucida Grande"/>
          <w:szCs w:val="60"/>
          <w:highlight w:val="yellow"/>
          <w:rPrChange w:id="39" w:author="Elizabeth Northup" w:date="2013-09-30T17:13:00Z">
            <w:rPr>
              <w:rFonts w:cs="Lucida Grande"/>
              <w:szCs w:val="60"/>
            </w:rPr>
          </w:rPrChange>
        </w:rPr>
        <w:t>1974.</w:t>
      </w:r>
    </w:p>
    <w:p w14:paraId="389F4DB8" w14:textId="77777777" w:rsidR="004C23C7" w:rsidRDefault="004C23C7" w:rsidP="003E34A3">
      <w:pPr>
        <w:spacing w:after="0" w:line="480" w:lineRule="auto"/>
        <w:contextualSpacing/>
      </w:pPr>
    </w:p>
    <w:sectPr w:rsidR="004C23C7" w:rsidSect="003E34A3">
      <w:pgSz w:w="12240" w:h="15840"/>
      <w:pgMar w:top="1440" w:right="1440" w:bottom="1440" w:left="1440" w:header="708" w:footer="70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E227EC"/>
    <w:rsid w:val="000429CB"/>
    <w:rsid w:val="000800FA"/>
    <w:rsid w:val="000B44DA"/>
    <w:rsid w:val="000D6172"/>
    <w:rsid w:val="001032A9"/>
    <w:rsid w:val="00153319"/>
    <w:rsid w:val="00290611"/>
    <w:rsid w:val="00372EDA"/>
    <w:rsid w:val="003E34A3"/>
    <w:rsid w:val="00416C7F"/>
    <w:rsid w:val="00440ADC"/>
    <w:rsid w:val="00444B45"/>
    <w:rsid w:val="004C23C7"/>
    <w:rsid w:val="00570FB0"/>
    <w:rsid w:val="005E3058"/>
    <w:rsid w:val="005E4A24"/>
    <w:rsid w:val="00635F2B"/>
    <w:rsid w:val="006758D9"/>
    <w:rsid w:val="00836F13"/>
    <w:rsid w:val="0089329D"/>
    <w:rsid w:val="00927DCB"/>
    <w:rsid w:val="009F63C2"/>
    <w:rsid w:val="00A34C89"/>
    <w:rsid w:val="00B5492A"/>
    <w:rsid w:val="00B77265"/>
    <w:rsid w:val="00BA4E28"/>
    <w:rsid w:val="00BF6611"/>
    <w:rsid w:val="00C1105A"/>
    <w:rsid w:val="00CA043D"/>
    <w:rsid w:val="00D4036A"/>
    <w:rsid w:val="00D440E9"/>
    <w:rsid w:val="00D67C6F"/>
    <w:rsid w:val="00D9255D"/>
    <w:rsid w:val="00E227EC"/>
    <w:rsid w:val="00EA7D50"/>
    <w:rsid w:val="00FF294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36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E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A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D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4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4D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4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4DA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E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A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D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44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4D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4D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4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4D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EBE73-67F4-CB4E-AD13-E2DA0122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Wilfred Laurier University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Elizabeth Northup</cp:lastModifiedBy>
  <cp:revision>3</cp:revision>
  <cp:lastPrinted>2012-09-02T16:11:00Z</cp:lastPrinted>
  <dcterms:created xsi:type="dcterms:W3CDTF">2013-09-20T23:01:00Z</dcterms:created>
  <dcterms:modified xsi:type="dcterms:W3CDTF">2013-10-01T00:13:00Z</dcterms:modified>
</cp:coreProperties>
</file>