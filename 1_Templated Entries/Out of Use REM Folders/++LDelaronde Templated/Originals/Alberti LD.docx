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C22B6" w14:textId="25BFABD1" w:rsidR="000C7088" w:rsidRPr="00B3031F" w:rsidRDefault="006C1AF3">
      <w:pPr>
        <w:rPr>
          <w:lang w:val="es-ES"/>
        </w:rPr>
      </w:pPr>
      <w:del w:id="0" w:author="Lauren Delaronde" w:date="2014-06-01T12:12:00Z">
        <w:r w:rsidRPr="00B3031F" w:rsidDel="00C50655">
          <w:rPr>
            <w:lang w:val="es-ES"/>
          </w:rPr>
          <w:delText>Rafael</w:delText>
        </w:r>
      </w:del>
      <w:r w:rsidRPr="00B3031F">
        <w:rPr>
          <w:lang w:val="es-ES"/>
        </w:rPr>
        <w:t xml:space="preserve"> Alberti</w:t>
      </w:r>
      <w:ins w:id="1" w:author="Lauren Delaronde" w:date="2014-06-01T12:12:00Z">
        <w:r w:rsidR="00C50655">
          <w:rPr>
            <w:lang w:val="es-ES"/>
          </w:rPr>
          <w:t>, Rafael</w:t>
        </w:r>
      </w:ins>
      <w:r w:rsidRPr="00B3031F">
        <w:rPr>
          <w:lang w:val="es-ES"/>
        </w:rPr>
        <w:t xml:space="preserve"> (</w:t>
      </w:r>
      <w:r w:rsidR="00D83D20">
        <w:rPr>
          <w:lang w:val="es-ES"/>
        </w:rPr>
        <w:t>1902</w:t>
      </w:r>
      <w:del w:id="2" w:author="Lauren Delaronde" w:date="2014-06-01T12:09:00Z">
        <w:r w:rsidR="00D83D20" w:rsidDel="003C2265">
          <w:rPr>
            <w:lang w:val="es-ES"/>
          </w:rPr>
          <w:delText>-</w:delText>
        </w:r>
      </w:del>
      <w:ins w:id="3" w:author="Lauren Delaronde" w:date="2014-06-01T12:09:00Z">
        <w:r w:rsidR="003C2265">
          <w:rPr>
            <w:rFonts w:cs="Arial"/>
            <w:color w:val="252525"/>
            <w:shd w:val="clear" w:color="auto" w:fill="FFFFFF"/>
          </w:rPr>
          <w:t>–</w:t>
        </w:r>
      </w:ins>
      <w:r w:rsidR="00D83D20">
        <w:rPr>
          <w:lang w:val="es-ES"/>
        </w:rPr>
        <w:t>1999</w:t>
      </w:r>
      <w:r w:rsidRPr="00B3031F">
        <w:rPr>
          <w:lang w:val="es-ES"/>
        </w:rPr>
        <w:t>)</w:t>
      </w:r>
    </w:p>
    <w:p w14:paraId="263C8041" w14:textId="6885F29D" w:rsidR="00606234" w:rsidRPr="00AE3E32" w:rsidRDefault="00522972" w:rsidP="00B56218">
      <w:pPr>
        <w:spacing w:line="360" w:lineRule="auto"/>
        <w:rPr>
          <w:i/>
          <w:lang w:val="en-CA"/>
        </w:rPr>
      </w:pPr>
      <w:r>
        <w:t>Born in Cadiz, Andalusia, and a</w:t>
      </w:r>
      <w:r w:rsidR="003C336D">
        <w:t xml:space="preserve"> member of what is known as </w:t>
      </w:r>
      <w:r w:rsidR="00B3031F">
        <w:t xml:space="preserve">the </w:t>
      </w:r>
      <w:r w:rsidR="002D6A89">
        <w:t>Generation of ‘</w:t>
      </w:r>
      <w:r w:rsidR="006C1AF3" w:rsidRPr="006C1AF3">
        <w:t>27,</w:t>
      </w:r>
      <w:r w:rsidR="00B56218">
        <w:t xml:space="preserve"> Rafael</w:t>
      </w:r>
      <w:r w:rsidR="006C1AF3" w:rsidRPr="006C1AF3">
        <w:t xml:space="preserve"> </w:t>
      </w:r>
      <w:proofErr w:type="spellStart"/>
      <w:r w:rsidR="006C1AF3" w:rsidRPr="006C1AF3">
        <w:t>Alberti</w:t>
      </w:r>
      <w:proofErr w:type="spellEnd"/>
      <w:r w:rsidR="006C1AF3" w:rsidRPr="006C1AF3">
        <w:t xml:space="preserve"> started his career </w:t>
      </w:r>
      <w:r w:rsidR="00B56218">
        <w:t>as a</w:t>
      </w:r>
      <w:r w:rsidR="00E809E2">
        <w:t xml:space="preserve">n </w:t>
      </w:r>
      <w:r w:rsidR="00A44DA6">
        <w:t>avant-g</w:t>
      </w:r>
      <w:r w:rsidR="00E809E2">
        <w:t>arde painter</w:t>
      </w:r>
      <w:r w:rsidR="006C1AF3">
        <w:t xml:space="preserve">. </w:t>
      </w:r>
      <w:r w:rsidR="00B3031F">
        <w:t>He began to paint when his fami</w:t>
      </w:r>
      <w:r w:rsidR="00DE1BAF">
        <w:t>ly moved to M</w:t>
      </w:r>
      <w:r w:rsidR="000C202D">
        <w:t xml:space="preserve">adrid in 1917, and later in his </w:t>
      </w:r>
      <w:r w:rsidR="00DE1BAF">
        <w:t xml:space="preserve">life, he </w:t>
      </w:r>
      <w:del w:id="4" w:author="Lauren Delaronde" w:date="2014-06-01T11:45:00Z">
        <w:r w:rsidR="00DE1BAF" w:rsidDel="007B3272">
          <w:delText>would</w:delText>
        </w:r>
      </w:del>
      <w:r w:rsidR="00DE1BAF">
        <w:t xml:space="preserve"> </w:t>
      </w:r>
      <w:del w:id="5" w:author="Lauren Delaronde" w:date="2014-06-01T11:45:00Z">
        <w:r w:rsidR="00DE1BAF" w:rsidDel="007B3272">
          <w:delText>often</w:delText>
        </w:r>
      </w:del>
      <w:r w:rsidR="00DE1BAF">
        <w:t xml:space="preserve"> admi</w:t>
      </w:r>
      <w:ins w:id="6" w:author="Lauren Delaronde" w:date="2014-06-01T11:45:00Z">
        <w:r w:rsidR="007B3272">
          <w:t>t</w:t>
        </w:r>
      </w:ins>
      <w:r w:rsidR="00DE1BAF">
        <w:t>t</w:t>
      </w:r>
      <w:ins w:id="7" w:author="Lauren Delaronde" w:date="2014-06-01T11:45:00Z">
        <w:r w:rsidR="007B3272">
          <w:t>ed</w:t>
        </w:r>
      </w:ins>
      <w:r w:rsidR="00DE1BAF">
        <w:t xml:space="preserve"> to </w:t>
      </w:r>
      <w:r w:rsidR="00662BB2">
        <w:t>think</w:t>
      </w:r>
      <w:ins w:id="8" w:author="Lauren Delaronde" w:date="2014-06-01T11:45:00Z">
        <w:r w:rsidR="007B3272">
          <w:t>ing</w:t>
        </w:r>
      </w:ins>
      <w:r w:rsidR="00662BB2">
        <w:t xml:space="preserve"> of</w:t>
      </w:r>
      <w:r w:rsidR="00DE1BAF">
        <w:t xml:space="preserve"> himself a</w:t>
      </w:r>
      <w:r w:rsidR="00662BB2">
        <w:t>s a</w:t>
      </w:r>
      <w:r w:rsidR="00DE1BAF">
        <w:t xml:space="preserve"> painter before a poet.</w:t>
      </w:r>
      <w:r w:rsidR="001824BA">
        <w:t xml:space="preserve"> H</w:t>
      </w:r>
      <w:r w:rsidR="00B3031F">
        <w:t>e</w:t>
      </w:r>
      <w:r w:rsidR="00642AD3">
        <w:t xml:space="preserve"> </w:t>
      </w:r>
      <w:r w:rsidR="00B3031F">
        <w:t xml:space="preserve">started writing </w:t>
      </w:r>
      <w:r w:rsidR="00137310">
        <w:t xml:space="preserve">poetry </w:t>
      </w:r>
      <w:r w:rsidR="00E30459">
        <w:t>in</w:t>
      </w:r>
      <w:r w:rsidR="00B3031F">
        <w:t xml:space="preserve"> 1920,</w:t>
      </w:r>
      <w:r w:rsidR="00E809E2">
        <w:t xml:space="preserve"> publishing some of his early works in the</w:t>
      </w:r>
      <w:r w:rsidR="00137310">
        <w:t xml:space="preserve"> </w:t>
      </w:r>
      <w:proofErr w:type="spellStart"/>
      <w:r w:rsidR="00137310">
        <w:rPr>
          <w:i/>
        </w:rPr>
        <w:t>ultraist</w:t>
      </w:r>
      <w:r w:rsidR="002D6A89">
        <w:rPr>
          <w:i/>
        </w:rPr>
        <w:t>a</w:t>
      </w:r>
      <w:proofErr w:type="spellEnd"/>
      <w:r w:rsidR="00137310">
        <w:rPr>
          <w:i/>
        </w:rPr>
        <w:t xml:space="preserve"> </w:t>
      </w:r>
      <w:r w:rsidR="00137310">
        <w:t>literary review</w:t>
      </w:r>
      <w:r w:rsidR="00E809E2">
        <w:t xml:space="preserve"> </w:t>
      </w:r>
      <w:proofErr w:type="spellStart"/>
      <w:r w:rsidR="00E809E2" w:rsidRPr="00137310">
        <w:rPr>
          <w:i/>
        </w:rPr>
        <w:t>Horizontes</w:t>
      </w:r>
      <w:proofErr w:type="spellEnd"/>
      <w:r w:rsidR="00E809E2">
        <w:t xml:space="preserve">.  </w:t>
      </w:r>
      <w:r w:rsidR="006C1AF3">
        <w:t xml:space="preserve">His first book of poems, </w:t>
      </w:r>
      <w:proofErr w:type="spellStart"/>
      <w:r w:rsidR="006C1AF3">
        <w:rPr>
          <w:i/>
        </w:rPr>
        <w:t>Marinero</w:t>
      </w:r>
      <w:proofErr w:type="spellEnd"/>
      <w:r w:rsidR="006C1AF3">
        <w:rPr>
          <w:i/>
        </w:rPr>
        <w:t xml:space="preserve"> en </w:t>
      </w:r>
      <w:proofErr w:type="spellStart"/>
      <w:r w:rsidR="006C1AF3">
        <w:rPr>
          <w:i/>
        </w:rPr>
        <w:t>tierra</w:t>
      </w:r>
      <w:proofErr w:type="spellEnd"/>
      <w:r w:rsidR="006C1AF3">
        <w:rPr>
          <w:i/>
        </w:rPr>
        <w:t xml:space="preserve"> </w:t>
      </w:r>
      <w:r w:rsidR="002D6A89">
        <w:t>[</w:t>
      </w:r>
      <w:r w:rsidR="006C1AF3">
        <w:rPr>
          <w:i/>
        </w:rPr>
        <w:t>Sailor in Land</w:t>
      </w:r>
      <w:r w:rsidR="002D6A89">
        <w:t>]</w:t>
      </w:r>
      <w:r w:rsidR="006C1AF3">
        <w:t xml:space="preserve">, won the </w:t>
      </w:r>
      <w:r w:rsidR="00110666">
        <w:t xml:space="preserve">prestigious </w:t>
      </w:r>
      <w:proofErr w:type="spellStart"/>
      <w:r w:rsidR="00BE665E">
        <w:t>Premio</w:t>
      </w:r>
      <w:proofErr w:type="spellEnd"/>
      <w:r w:rsidR="00BE665E">
        <w:t xml:space="preserve"> </w:t>
      </w:r>
      <w:proofErr w:type="spellStart"/>
      <w:r w:rsidR="00BE665E">
        <w:t>Nacional</w:t>
      </w:r>
      <w:proofErr w:type="spellEnd"/>
      <w:r w:rsidR="00BE665E">
        <w:t xml:space="preserve"> </w:t>
      </w:r>
      <w:r w:rsidR="00B83C48">
        <w:t xml:space="preserve">de </w:t>
      </w:r>
      <w:proofErr w:type="spellStart"/>
      <w:r w:rsidR="00B83C48">
        <w:t>Literatura</w:t>
      </w:r>
      <w:proofErr w:type="spellEnd"/>
      <w:r w:rsidR="00B83C48">
        <w:t xml:space="preserve"> [National Prize for</w:t>
      </w:r>
      <w:r w:rsidR="00BE665E">
        <w:t xml:space="preserve"> Literature]</w:t>
      </w:r>
      <w:r w:rsidR="00606234">
        <w:t xml:space="preserve"> in 1925</w:t>
      </w:r>
      <w:r w:rsidR="006C1AF3">
        <w:t>.</w:t>
      </w:r>
      <w:r w:rsidR="003C336D">
        <w:t xml:space="preserve"> </w:t>
      </w:r>
      <w:r w:rsidR="00220EAF">
        <w:t xml:space="preserve">Soon would follow </w:t>
      </w:r>
      <w:r w:rsidR="00C55AB6">
        <w:rPr>
          <w:i/>
        </w:rPr>
        <w:t xml:space="preserve">La </w:t>
      </w:r>
      <w:proofErr w:type="spellStart"/>
      <w:r w:rsidR="00C55AB6">
        <w:rPr>
          <w:i/>
        </w:rPr>
        <w:t>amante</w:t>
      </w:r>
      <w:proofErr w:type="spellEnd"/>
      <w:r w:rsidR="00C55AB6">
        <w:rPr>
          <w:i/>
        </w:rPr>
        <w:t xml:space="preserve"> </w:t>
      </w:r>
      <w:r w:rsidR="002D6A89">
        <w:t>[</w:t>
      </w:r>
      <w:r w:rsidR="00C55AB6">
        <w:rPr>
          <w:i/>
        </w:rPr>
        <w:t xml:space="preserve">The </w:t>
      </w:r>
      <w:r w:rsidR="0055722E">
        <w:rPr>
          <w:i/>
        </w:rPr>
        <w:t>mistress</w:t>
      </w:r>
      <w:r w:rsidR="002D6A89">
        <w:t>]</w:t>
      </w:r>
      <w:r w:rsidR="00220EAF">
        <w:t xml:space="preserve"> in</w:t>
      </w:r>
      <w:r w:rsidR="00C55AB6">
        <w:t xml:space="preserve"> 192</w:t>
      </w:r>
      <w:r w:rsidR="00220EAF">
        <w:t>6</w:t>
      </w:r>
      <w:del w:id="9" w:author="Lauren Delaronde" w:date="2014-06-01T11:52:00Z">
        <w:r w:rsidR="00220EAF" w:rsidDel="007B3272">
          <w:delText>,</w:delText>
        </w:r>
      </w:del>
      <w:r w:rsidR="00C55AB6">
        <w:t xml:space="preserve"> </w:t>
      </w:r>
      <w:r w:rsidR="00137310" w:rsidRPr="00C55AB6">
        <w:t>and</w:t>
      </w:r>
      <w:r w:rsidR="00137310">
        <w:t xml:space="preserve"> </w:t>
      </w:r>
      <w:r w:rsidR="006C1AF3">
        <w:rPr>
          <w:i/>
        </w:rPr>
        <w:t xml:space="preserve">El </w:t>
      </w:r>
      <w:proofErr w:type="gramStart"/>
      <w:r w:rsidR="006C1AF3">
        <w:rPr>
          <w:i/>
        </w:rPr>
        <w:t>alba</w:t>
      </w:r>
      <w:proofErr w:type="gramEnd"/>
      <w:r w:rsidR="006C1AF3">
        <w:rPr>
          <w:i/>
        </w:rPr>
        <w:t xml:space="preserve"> del </w:t>
      </w:r>
      <w:proofErr w:type="spellStart"/>
      <w:r w:rsidR="006C1AF3">
        <w:rPr>
          <w:i/>
        </w:rPr>
        <w:t>alhel</w:t>
      </w:r>
      <w:r w:rsidR="006C1AF3" w:rsidRPr="006B6156">
        <w:t>í</w:t>
      </w:r>
      <w:proofErr w:type="spellEnd"/>
      <w:r w:rsidR="002D6A89">
        <w:t xml:space="preserve"> [</w:t>
      </w:r>
      <w:r w:rsidR="00137310">
        <w:rPr>
          <w:i/>
        </w:rPr>
        <w:t>Dawn of the Wallflower</w:t>
      </w:r>
      <w:r w:rsidR="002D6A89">
        <w:t>]</w:t>
      </w:r>
      <w:r w:rsidR="00220EAF">
        <w:rPr>
          <w:lang w:val="en-CA"/>
        </w:rPr>
        <w:t>, published in 1927. All three</w:t>
      </w:r>
      <w:r w:rsidR="00662BB2">
        <w:rPr>
          <w:lang w:val="en-CA"/>
        </w:rPr>
        <w:t xml:space="preserve"> of these</w:t>
      </w:r>
      <w:r w:rsidR="00220EAF">
        <w:rPr>
          <w:lang w:val="en-CA"/>
        </w:rPr>
        <w:t xml:space="preserve"> works were </w:t>
      </w:r>
      <w:r w:rsidR="00662BB2">
        <w:rPr>
          <w:lang w:val="en-CA"/>
        </w:rPr>
        <w:t>inspired</w:t>
      </w:r>
      <w:r w:rsidR="00A44DA6">
        <w:rPr>
          <w:lang w:val="en-CA"/>
        </w:rPr>
        <w:t xml:space="preserve"> by </w:t>
      </w:r>
      <w:r w:rsidR="00A44DA6" w:rsidRPr="00D83D20">
        <w:rPr>
          <w:i/>
          <w:lang w:val="en-CA"/>
        </w:rPr>
        <w:t>n</w:t>
      </w:r>
      <w:r w:rsidR="00220EAF" w:rsidRPr="00D83D20">
        <w:rPr>
          <w:i/>
          <w:lang w:val="en-CA"/>
        </w:rPr>
        <w:t>eo-</w:t>
      </w:r>
      <w:proofErr w:type="spellStart"/>
      <w:r w:rsidR="00220EAF" w:rsidRPr="00D83D20">
        <w:rPr>
          <w:i/>
          <w:lang w:val="en-CA"/>
        </w:rPr>
        <w:t>popularis</w:t>
      </w:r>
      <w:r w:rsidR="005A68A6" w:rsidRPr="00D83D20">
        <w:rPr>
          <w:i/>
          <w:lang w:val="en-CA"/>
        </w:rPr>
        <w:t>m</w:t>
      </w:r>
      <w:r w:rsidR="00D83D20" w:rsidRPr="00D83D20">
        <w:rPr>
          <w:i/>
          <w:lang w:val="en-CA"/>
        </w:rPr>
        <w:t>o</w:t>
      </w:r>
      <w:proofErr w:type="spellEnd"/>
      <w:r w:rsidR="005A68A6">
        <w:rPr>
          <w:lang w:val="en-CA"/>
        </w:rPr>
        <w:t xml:space="preserve">, one of the </w:t>
      </w:r>
      <w:r w:rsidR="00110666">
        <w:rPr>
          <w:lang w:val="en-CA"/>
        </w:rPr>
        <w:t xml:space="preserve">various </w:t>
      </w:r>
      <w:r w:rsidR="005A68A6">
        <w:rPr>
          <w:lang w:val="en-CA"/>
        </w:rPr>
        <w:t xml:space="preserve">literary trends that influenced </w:t>
      </w:r>
      <w:r w:rsidR="002D6A89">
        <w:rPr>
          <w:lang w:val="en-CA"/>
        </w:rPr>
        <w:t>the Generation of ‘</w:t>
      </w:r>
      <w:r w:rsidR="00E30459">
        <w:rPr>
          <w:lang w:val="en-CA"/>
        </w:rPr>
        <w:t>27</w:t>
      </w:r>
      <w:r w:rsidR="00662BB2">
        <w:rPr>
          <w:lang w:val="en-CA"/>
        </w:rPr>
        <w:t xml:space="preserve">. </w:t>
      </w:r>
    </w:p>
    <w:p w14:paraId="7A10F2CF" w14:textId="0CB3603A" w:rsidR="00922CDA" w:rsidRDefault="00E30459" w:rsidP="00B56218">
      <w:pPr>
        <w:spacing w:line="360" w:lineRule="auto"/>
        <w:rPr>
          <w:lang w:val="en-CA"/>
        </w:rPr>
      </w:pPr>
      <w:r>
        <w:rPr>
          <w:lang w:val="en-CA"/>
        </w:rPr>
        <w:t xml:space="preserve">The arrival of </w:t>
      </w:r>
      <w:proofErr w:type="spellStart"/>
      <w:r>
        <w:rPr>
          <w:lang w:val="en-CA"/>
        </w:rPr>
        <w:t>Alberti</w:t>
      </w:r>
      <w:proofErr w:type="spellEnd"/>
      <w:r>
        <w:rPr>
          <w:lang w:val="en-CA"/>
        </w:rPr>
        <w:t xml:space="preserve"> </w:t>
      </w:r>
      <w:r w:rsidR="00110666">
        <w:rPr>
          <w:lang w:val="en-CA"/>
        </w:rPr>
        <w:t xml:space="preserve">at the </w:t>
      </w:r>
      <w:proofErr w:type="spellStart"/>
      <w:r w:rsidR="00902174">
        <w:rPr>
          <w:lang w:val="en-CA"/>
        </w:rPr>
        <w:t>Residencia</w:t>
      </w:r>
      <w:proofErr w:type="spellEnd"/>
      <w:r w:rsidR="00902174">
        <w:rPr>
          <w:lang w:val="en-CA"/>
        </w:rPr>
        <w:t xml:space="preserve"> de </w:t>
      </w:r>
      <w:proofErr w:type="spellStart"/>
      <w:proofErr w:type="gramStart"/>
      <w:r w:rsidR="00902174">
        <w:rPr>
          <w:lang w:val="en-CA"/>
        </w:rPr>
        <w:t>Estudian</w:t>
      </w:r>
      <w:r w:rsidR="00AE3E32">
        <w:rPr>
          <w:lang w:val="en-CA"/>
        </w:rPr>
        <w:t>tes</w:t>
      </w:r>
      <w:proofErr w:type="spellEnd"/>
      <w:r w:rsidR="00110666">
        <w:rPr>
          <w:lang w:val="en-CA"/>
        </w:rPr>
        <w:t xml:space="preserve"> </w:t>
      </w:r>
      <w:r w:rsidR="002D6A89">
        <w:rPr>
          <w:lang w:val="en-CA"/>
        </w:rPr>
        <w:t xml:space="preserve"> [</w:t>
      </w:r>
      <w:proofErr w:type="gramEnd"/>
      <w:r w:rsidR="00C55AB6">
        <w:rPr>
          <w:lang w:val="en-CA"/>
        </w:rPr>
        <w:t>Student Residen</w:t>
      </w:r>
      <w:bookmarkStart w:id="10" w:name="_GoBack"/>
      <w:bookmarkEnd w:id="10"/>
      <w:r w:rsidR="00C55AB6">
        <w:rPr>
          <w:lang w:val="en-CA"/>
        </w:rPr>
        <w:t>ce</w:t>
      </w:r>
      <w:r w:rsidR="002D6A89">
        <w:rPr>
          <w:lang w:val="en-CA"/>
        </w:rPr>
        <w:t>]</w:t>
      </w:r>
      <w:r>
        <w:rPr>
          <w:lang w:val="en-CA"/>
        </w:rPr>
        <w:t xml:space="preserve"> in 1924 marks a c</w:t>
      </w:r>
      <w:r w:rsidR="0025398D">
        <w:rPr>
          <w:lang w:val="en-CA"/>
        </w:rPr>
        <w:t>rucial moment in his life; it was</w:t>
      </w:r>
      <w:r>
        <w:rPr>
          <w:lang w:val="en-CA"/>
        </w:rPr>
        <w:t xml:space="preserve"> at the </w:t>
      </w:r>
      <w:proofErr w:type="spellStart"/>
      <w:r>
        <w:rPr>
          <w:lang w:val="en-CA"/>
        </w:rPr>
        <w:t>Residencia</w:t>
      </w:r>
      <w:proofErr w:type="spellEnd"/>
      <w:r>
        <w:rPr>
          <w:lang w:val="en-CA"/>
        </w:rPr>
        <w:t xml:space="preserve"> that </w:t>
      </w:r>
      <w:r w:rsidR="00AE3E32">
        <w:rPr>
          <w:lang w:val="en-CA"/>
        </w:rPr>
        <w:t xml:space="preserve">he </w:t>
      </w:r>
      <w:r w:rsidR="00922CDA">
        <w:rPr>
          <w:lang w:val="en-CA"/>
        </w:rPr>
        <w:t>wou</w:t>
      </w:r>
      <w:r w:rsidR="00B56218">
        <w:rPr>
          <w:lang w:val="en-CA"/>
        </w:rPr>
        <w:t>l</w:t>
      </w:r>
      <w:r w:rsidR="00922CDA">
        <w:rPr>
          <w:lang w:val="en-CA"/>
        </w:rPr>
        <w:t>d</w:t>
      </w:r>
      <w:r w:rsidR="00B56218">
        <w:rPr>
          <w:lang w:val="en-CA"/>
        </w:rPr>
        <w:t xml:space="preserve"> meet most</w:t>
      </w:r>
      <w:r w:rsidR="00922CDA">
        <w:rPr>
          <w:lang w:val="en-CA"/>
        </w:rPr>
        <w:t xml:space="preserve"> of the members that would</w:t>
      </w:r>
      <w:r w:rsidR="00AE3E32">
        <w:rPr>
          <w:lang w:val="en-CA"/>
        </w:rPr>
        <w:t xml:space="preserve"> later form the Gener</w:t>
      </w:r>
      <w:r w:rsidR="00C55AB6">
        <w:rPr>
          <w:lang w:val="en-CA"/>
        </w:rPr>
        <w:t xml:space="preserve">ation of </w:t>
      </w:r>
      <w:r w:rsidR="002D6A89">
        <w:rPr>
          <w:lang w:val="en-CA"/>
        </w:rPr>
        <w:t>‘</w:t>
      </w:r>
      <w:r w:rsidR="00C55AB6">
        <w:rPr>
          <w:lang w:val="en-CA"/>
        </w:rPr>
        <w:t xml:space="preserve">27: </w:t>
      </w:r>
      <w:r w:rsidR="00AE3E32">
        <w:rPr>
          <w:lang w:val="en-CA"/>
        </w:rPr>
        <w:t xml:space="preserve"> </w:t>
      </w:r>
      <w:r w:rsidR="00922CDA">
        <w:rPr>
          <w:lang w:val="en-CA"/>
        </w:rPr>
        <w:t xml:space="preserve">Federico </w:t>
      </w:r>
      <w:proofErr w:type="spellStart"/>
      <w:r w:rsidR="00922CDA">
        <w:rPr>
          <w:lang w:val="en-CA"/>
        </w:rPr>
        <w:t>García</w:t>
      </w:r>
      <w:proofErr w:type="spellEnd"/>
      <w:r w:rsidR="00922CDA">
        <w:rPr>
          <w:lang w:val="en-CA"/>
        </w:rPr>
        <w:t xml:space="preserve"> Lorca, </w:t>
      </w:r>
      <w:r w:rsidR="00DE1BAF">
        <w:rPr>
          <w:lang w:val="en-CA"/>
        </w:rPr>
        <w:t xml:space="preserve">Salvador </w:t>
      </w:r>
      <w:proofErr w:type="spellStart"/>
      <w:r w:rsidR="00DE1BAF">
        <w:rPr>
          <w:lang w:val="en-CA"/>
        </w:rPr>
        <w:t>Dalí</w:t>
      </w:r>
      <w:proofErr w:type="spellEnd"/>
      <w:r w:rsidR="00922CDA">
        <w:rPr>
          <w:lang w:val="en-CA"/>
        </w:rPr>
        <w:t>,</w:t>
      </w:r>
      <w:r w:rsidR="00DE1BAF">
        <w:rPr>
          <w:lang w:val="en-CA"/>
        </w:rPr>
        <w:t xml:space="preserve"> Luis Buñuel, Jorge </w:t>
      </w:r>
      <w:proofErr w:type="spellStart"/>
      <w:r w:rsidR="00DE1BAF">
        <w:rPr>
          <w:lang w:val="en-CA"/>
        </w:rPr>
        <w:t>Guillén</w:t>
      </w:r>
      <w:proofErr w:type="spellEnd"/>
      <w:r w:rsidR="00DE1BAF">
        <w:rPr>
          <w:lang w:val="en-CA"/>
        </w:rPr>
        <w:t>, Gerardo Diego, Pedro Salinas</w:t>
      </w:r>
      <w:r>
        <w:rPr>
          <w:lang w:val="en-CA"/>
        </w:rPr>
        <w:t>, Vicente Aleixandre</w:t>
      </w:r>
      <w:r w:rsidR="00DE1BAF">
        <w:rPr>
          <w:lang w:val="en-CA"/>
        </w:rPr>
        <w:t xml:space="preserve"> and </w:t>
      </w:r>
      <w:proofErr w:type="spellStart"/>
      <w:r w:rsidR="00DE1BAF">
        <w:rPr>
          <w:lang w:val="en-CA"/>
        </w:rPr>
        <w:t>Dámaso</w:t>
      </w:r>
      <w:proofErr w:type="spellEnd"/>
      <w:r w:rsidR="00DE1BAF">
        <w:rPr>
          <w:lang w:val="en-CA"/>
        </w:rPr>
        <w:t xml:space="preserve"> Alonso</w:t>
      </w:r>
      <w:ins w:id="11" w:author="Lauren Delaronde" w:date="2014-06-01T11:57:00Z">
        <w:r w:rsidR="00822D3E">
          <w:rPr>
            <w:lang w:val="en-CA"/>
          </w:rPr>
          <w:t>,</w:t>
        </w:r>
      </w:ins>
      <w:r w:rsidR="00DE1BAF">
        <w:rPr>
          <w:lang w:val="en-CA"/>
        </w:rPr>
        <w:t xml:space="preserve"> among others. </w:t>
      </w:r>
    </w:p>
    <w:p w14:paraId="773FEE0D" w14:textId="0A545A84" w:rsidR="009E0011" w:rsidRDefault="00922CDA" w:rsidP="00B56218">
      <w:pPr>
        <w:spacing w:line="360" w:lineRule="auto"/>
        <w:rPr>
          <w:lang w:val="en-CA"/>
        </w:rPr>
      </w:pPr>
      <w:r>
        <w:rPr>
          <w:lang w:val="en-CA"/>
        </w:rPr>
        <w:t>In 1929</w:t>
      </w:r>
      <w:ins w:id="12" w:author="Lauren Delaronde" w:date="2014-06-01T11:58:00Z">
        <w:r w:rsidR="00822D3E">
          <w:rPr>
            <w:lang w:val="en-CA"/>
          </w:rPr>
          <w:t>,</w:t>
        </w:r>
      </w:ins>
      <w:r>
        <w:rPr>
          <w:lang w:val="en-CA"/>
        </w:rPr>
        <w:t xml:space="preserve"> </w:t>
      </w:r>
      <w:proofErr w:type="spellStart"/>
      <w:r>
        <w:rPr>
          <w:lang w:val="en-CA"/>
        </w:rPr>
        <w:t>Alberti</w:t>
      </w:r>
      <w:proofErr w:type="spellEnd"/>
      <w:r>
        <w:rPr>
          <w:lang w:val="en-CA"/>
        </w:rPr>
        <w:t xml:space="preserve"> </w:t>
      </w:r>
      <w:r w:rsidR="00E30459">
        <w:rPr>
          <w:lang w:val="en-CA"/>
        </w:rPr>
        <w:t>published</w:t>
      </w:r>
      <w:r w:rsidR="0055722E">
        <w:rPr>
          <w:lang w:val="en-CA"/>
        </w:rPr>
        <w:t xml:space="preserve"> </w:t>
      </w:r>
      <w:r w:rsidR="00AE3E32">
        <w:rPr>
          <w:i/>
          <w:lang w:val="en-CA"/>
        </w:rPr>
        <w:t>Cal y Canto</w:t>
      </w:r>
      <w:r w:rsidR="002D6A89">
        <w:rPr>
          <w:lang w:val="en-CA"/>
        </w:rPr>
        <w:t xml:space="preserve"> [</w:t>
      </w:r>
      <w:r>
        <w:rPr>
          <w:i/>
          <w:lang w:val="en-CA"/>
        </w:rPr>
        <w:t>Quicklime and Song</w:t>
      </w:r>
      <w:r w:rsidR="002D6A89">
        <w:rPr>
          <w:lang w:val="en-CA"/>
        </w:rPr>
        <w:t>]</w:t>
      </w:r>
      <w:ins w:id="13" w:author="Lauren Delaronde" w:date="2014-06-01T11:58:00Z">
        <w:r w:rsidR="00822D3E">
          <w:rPr>
            <w:lang w:val="en-CA"/>
          </w:rPr>
          <w:t>,</w:t>
        </w:r>
      </w:ins>
      <w:r w:rsidR="0025398D">
        <w:rPr>
          <w:lang w:val="en-CA"/>
        </w:rPr>
        <w:t xml:space="preserve"> </w:t>
      </w:r>
      <w:del w:id="14" w:author="Lauren Delaronde" w:date="2014-06-01T11:59:00Z">
        <w:r w:rsidR="0055722E" w:rsidDel="00822D3E">
          <w:rPr>
            <w:lang w:val="en-CA"/>
          </w:rPr>
          <w:delText xml:space="preserve"> </w:delText>
        </w:r>
      </w:del>
      <w:r w:rsidR="0025398D">
        <w:rPr>
          <w:lang w:val="en-CA"/>
        </w:rPr>
        <w:t xml:space="preserve">influenced by </w:t>
      </w:r>
      <w:r w:rsidR="0025398D">
        <w:rPr>
          <w:i/>
          <w:lang w:val="en-CA"/>
        </w:rPr>
        <w:t>neo-</w:t>
      </w:r>
      <w:proofErr w:type="spellStart"/>
      <w:r w:rsidR="0025398D">
        <w:rPr>
          <w:i/>
          <w:lang w:val="en-CA"/>
        </w:rPr>
        <w:t>Gongorism</w:t>
      </w:r>
      <w:r w:rsidR="00D83D20">
        <w:rPr>
          <w:i/>
          <w:lang w:val="en-CA"/>
        </w:rPr>
        <w:t>o</w:t>
      </w:r>
      <w:proofErr w:type="spellEnd"/>
      <w:r w:rsidR="0055722E">
        <w:rPr>
          <w:lang w:val="en-CA"/>
        </w:rPr>
        <w:t>,</w:t>
      </w:r>
      <w:del w:id="15" w:author="Lauren Delaronde" w:date="2014-06-01T11:59:00Z">
        <w:r w:rsidR="0055722E" w:rsidDel="00822D3E">
          <w:rPr>
            <w:lang w:val="en-CA"/>
          </w:rPr>
          <w:delText xml:space="preserve"> </w:delText>
        </w:r>
      </w:del>
      <w:r w:rsidR="0025398D">
        <w:rPr>
          <w:lang w:val="en-CA"/>
        </w:rPr>
        <w:t xml:space="preserve"> </w:t>
      </w:r>
      <w:r w:rsidR="00110666">
        <w:rPr>
          <w:lang w:val="en-CA"/>
        </w:rPr>
        <w:t>a literary style characteristic of</w:t>
      </w:r>
      <w:r w:rsidR="0025398D">
        <w:rPr>
          <w:lang w:val="en-CA"/>
        </w:rPr>
        <w:t xml:space="preserve"> the Generation of </w:t>
      </w:r>
      <w:r w:rsidR="002D6A89">
        <w:rPr>
          <w:lang w:val="en-CA"/>
        </w:rPr>
        <w:t>‘</w:t>
      </w:r>
      <w:r w:rsidR="0025398D">
        <w:rPr>
          <w:lang w:val="en-CA"/>
        </w:rPr>
        <w:t xml:space="preserve">27, </w:t>
      </w:r>
      <w:ins w:id="16" w:author="Lauren Delaronde" w:date="2014-06-01T12:01:00Z">
        <w:r w:rsidR="00822D3E">
          <w:rPr>
            <w:lang w:val="en-CA"/>
          </w:rPr>
          <w:t xml:space="preserve">and </w:t>
        </w:r>
      </w:ins>
      <w:r w:rsidR="0025398D">
        <w:rPr>
          <w:lang w:val="en-CA"/>
        </w:rPr>
        <w:t>inspired</w:t>
      </w:r>
      <w:r w:rsidR="00E30459">
        <w:rPr>
          <w:lang w:val="en-CA"/>
        </w:rPr>
        <w:t xml:space="preserve"> </w:t>
      </w:r>
      <w:r w:rsidR="0025398D">
        <w:rPr>
          <w:lang w:val="en-CA"/>
        </w:rPr>
        <w:t>by</w:t>
      </w:r>
      <w:r w:rsidR="0055722E">
        <w:rPr>
          <w:lang w:val="en-CA"/>
        </w:rPr>
        <w:t xml:space="preserve"> the works of the Spanish </w:t>
      </w:r>
      <w:r w:rsidR="0055722E" w:rsidRPr="0025398D">
        <w:rPr>
          <w:lang w:val="en-CA"/>
        </w:rPr>
        <w:t xml:space="preserve">poet </w:t>
      </w:r>
      <w:r w:rsidR="0025398D" w:rsidRPr="0025398D">
        <w:rPr>
          <w:rFonts w:cs="Arial"/>
          <w:bCs/>
          <w:color w:val="252525"/>
          <w:shd w:val="clear" w:color="auto" w:fill="FFFFFF"/>
        </w:rPr>
        <w:t xml:space="preserve">Luis de </w:t>
      </w:r>
      <w:proofErr w:type="spellStart"/>
      <w:r w:rsidR="0025398D" w:rsidRPr="0025398D">
        <w:rPr>
          <w:rFonts w:cs="Arial"/>
          <w:bCs/>
          <w:color w:val="252525"/>
          <w:shd w:val="clear" w:color="auto" w:fill="FFFFFF"/>
        </w:rPr>
        <w:t>Góngora</w:t>
      </w:r>
      <w:proofErr w:type="spellEnd"/>
      <w:r w:rsidR="0025398D" w:rsidRPr="0025398D">
        <w:rPr>
          <w:rFonts w:cs="Arial"/>
          <w:bCs/>
          <w:color w:val="252525"/>
          <w:shd w:val="clear" w:color="auto" w:fill="FFFFFF"/>
        </w:rPr>
        <w:t xml:space="preserve"> y </w:t>
      </w:r>
      <w:proofErr w:type="spellStart"/>
      <w:r w:rsidR="0025398D" w:rsidRPr="0025398D">
        <w:rPr>
          <w:rFonts w:cs="Arial"/>
          <w:bCs/>
          <w:color w:val="252525"/>
          <w:shd w:val="clear" w:color="auto" w:fill="FFFFFF"/>
        </w:rPr>
        <w:t>Argote</w:t>
      </w:r>
      <w:proofErr w:type="spellEnd"/>
      <w:r w:rsidR="0025398D" w:rsidRPr="0025398D">
        <w:rPr>
          <w:rStyle w:val="apple-converted-space"/>
          <w:rFonts w:cs="Arial"/>
          <w:color w:val="252525"/>
          <w:shd w:val="clear" w:color="auto" w:fill="FFFFFF"/>
        </w:rPr>
        <w:t> </w:t>
      </w:r>
      <w:r w:rsidR="00D83D20">
        <w:rPr>
          <w:rFonts w:cs="Arial"/>
          <w:color w:val="252525"/>
          <w:shd w:val="clear" w:color="auto" w:fill="FFFFFF"/>
        </w:rPr>
        <w:t>(1561</w:t>
      </w:r>
      <w:del w:id="17" w:author="Lauren Delaronde" w:date="2014-06-01T12:06:00Z">
        <w:r w:rsidR="00D83D20" w:rsidDel="007E339A">
          <w:rPr>
            <w:rFonts w:cs="Arial"/>
            <w:color w:val="252525"/>
            <w:shd w:val="clear" w:color="auto" w:fill="FFFFFF"/>
          </w:rPr>
          <w:delText xml:space="preserve"> </w:delText>
        </w:r>
      </w:del>
      <w:r w:rsidR="00D83D20">
        <w:rPr>
          <w:rFonts w:cs="Arial"/>
          <w:color w:val="252525"/>
          <w:shd w:val="clear" w:color="auto" w:fill="FFFFFF"/>
        </w:rPr>
        <w:t>–</w:t>
      </w:r>
      <w:del w:id="18" w:author="Lauren Delaronde" w:date="2014-06-01T12:06:00Z">
        <w:r w:rsidR="00D83D20" w:rsidDel="007E339A">
          <w:rPr>
            <w:rFonts w:cs="Arial"/>
            <w:color w:val="252525"/>
            <w:shd w:val="clear" w:color="auto" w:fill="FFFFFF"/>
          </w:rPr>
          <w:delText xml:space="preserve"> </w:delText>
        </w:r>
      </w:del>
      <w:r w:rsidR="0025398D" w:rsidRPr="0025398D">
        <w:rPr>
          <w:rFonts w:cs="Arial"/>
          <w:color w:val="252525"/>
          <w:shd w:val="clear" w:color="auto" w:fill="FFFFFF"/>
        </w:rPr>
        <w:t>1627)</w:t>
      </w:r>
      <w:r w:rsidRPr="0025398D">
        <w:rPr>
          <w:lang w:val="en-CA"/>
        </w:rPr>
        <w:t>.</w:t>
      </w:r>
      <w:r w:rsidR="0055722E">
        <w:rPr>
          <w:lang w:val="en-CA"/>
        </w:rPr>
        <w:t xml:space="preserve">  In the same year appeared his next book of poems, the surrealist </w:t>
      </w:r>
      <w:proofErr w:type="spellStart"/>
      <w:r w:rsidR="0055722E">
        <w:rPr>
          <w:i/>
          <w:lang w:val="en-CA"/>
        </w:rPr>
        <w:t>Sobre</w:t>
      </w:r>
      <w:proofErr w:type="spellEnd"/>
      <w:r w:rsidR="0055722E">
        <w:rPr>
          <w:i/>
          <w:lang w:val="en-CA"/>
        </w:rPr>
        <w:t xml:space="preserve"> los </w:t>
      </w:r>
      <w:proofErr w:type="spellStart"/>
      <w:r w:rsidR="0055722E">
        <w:rPr>
          <w:i/>
          <w:lang w:val="en-CA"/>
        </w:rPr>
        <w:t>ángeles</w:t>
      </w:r>
      <w:proofErr w:type="spellEnd"/>
      <w:r w:rsidR="0055722E">
        <w:rPr>
          <w:i/>
          <w:lang w:val="en-CA"/>
        </w:rPr>
        <w:t xml:space="preserve"> </w:t>
      </w:r>
      <w:r w:rsidR="002D6A89">
        <w:rPr>
          <w:lang w:val="en-CA"/>
        </w:rPr>
        <w:t>[</w:t>
      </w:r>
      <w:r w:rsidR="0055722E">
        <w:rPr>
          <w:i/>
          <w:lang w:val="en-CA"/>
        </w:rPr>
        <w:t>Concerning the angels</w:t>
      </w:r>
      <w:r w:rsidR="002D6A89">
        <w:rPr>
          <w:lang w:val="en-CA"/>
        </w:rPr>
        <w:t>]</w:t>
      </w:r>
      <w:r w:rsidR="0055722E">
        <w:rPr>
          <w:lang w:val="en-CA"/>
        </w:rPr>
        <w:t xml:space="preserve">, generally considered his best work.  </w:t>
      </w:r>
    </w:p>
    <w:p w14:paraId="6A9C567E" w14:textId="480A0A6A" w:rsidR="006C1AF3" w:rsidRDefault="0025398D" w:rsidP="00B56218">
      <w:pPr>
        <w:spacing w:line="360" w:lineRule="auto"/>
        <w:rPr>
          <w:lang w:val="en-CA"/>
        </w:rPr>
      </w:pPr>
      <w:r>
        <w:rPr>
          <w:lang w:val="en-CA"/>
        </w:rPr>
        <w:t xml:space="preserve">The work of </w:t>
      </w:r>
      <w:proofErr w:type="spellStart"/>
      <w:r>
        <w:rPr>
          <w:lang w:val="en-CA"/>
        </w:rPr>
        <w:t>Albert</w:t>
      </w:r>
      <w:r w:rsidR="005D30D4">
        <w:rPr>
          <w:lang w:val="en-CA"/>
        </w:rPr>
        <w:t>i</w:t>
      </w:r>
      <w:proofErr w:type="spellEnd"/>
      <w:r>
        <w:rPr>
          <w:lang w:val="en-CA"/>
        </w:rPr>
        <w:t xml:space="preserve"> </w:t>
      </w:r>
      <w:ins w:id="19" w:author="Lauren Delaronde" w:date="2014-06-01T12:02:00Z">
        <w:r w:rsidR="00822D3E">
          <w:rPr>
            <w:lang w:val="en-CA"/>
          </w:rPr>
          <w:t>underwent</w:t>
        </w:r>
      </w:ins>
      <w:del w:id="20" w:author="Lauren Delaronde" w:date="2014-06-01T12:02:00Z">
        <w:r w:rsidR="005D30D4" w:rsidDel="00822D3E">
          <w:rPr>
            <w:lang w:val="en-CA"/>
          </w:rPr>
          <w:delText>undergoes</w:delText>
        </w:r>
      </w:del>
      <w:r w:rsidR="005D30D4">
        <w:rPr>
          <w:lang w:val="en-CA"/>
        </w:rPr>
        <w:t xml:space="preserve"> a profound transformation when he bec</w:t>
      </w:r>
      <w:ins w:id="21" w:author="Lauren Delaronde" w:date="2014-06-01T12:02:00Z">
        <w:r w:rsidR="00822D3E">
          <w:rPr>
            <w:lang w:val="en-CA"/>
          </w:rPr>
          <w:t>a</w:t>
        </w:r>
      </w:ins>
      <w:del w:id="22" w:author="Lauren Delaronde" w:date="2014-06-01T12:02:00Z">
        <w:r w:rsidR="005D30D4" w:rsidDel="00822D3E">
          <w:rPr>
            <w:lang w:val="en-CA"/>
          </w:rPr>
          <w:delText>o</w:delText>
        </w:r>
      </w:del>
      <w:r w:rsidR="005D30D4">
        <w:rPr>
          <w:lang w:val="en-CA"/>
        </w:rPr>
        <w:t>me</w:t>
      </w:r>
      <w:del w:id="23" w:author="Lauren Delaronde" w:date="2014-06-01T12:02:00Z">
        <w:r w:rsidR="005D30D4" w:rsidDel="00822D3E">
          <w:rPr>
            <w:lang w:val="en-CA"/>
          </w:rPr>
          <w:delText>s</w:delText>
        </w:r>
      </w:del>
      <w:r w:rsidR="005D30D4">
        <w:rPr>
          <w:lang w:val="en-CA"/>
        </w:rPr>
        <w:t xml:space="preserve"> politically engaged in the</w:t>
      </w:r>
      <w:r w:rsidR="00A1741F">
        <w:rPr>
          <w:lang w:val="en-CA"/>
        </w:rPr>
        <w:t xml:space="preserve"> </w:t>
      </w:r>
      <w:r w:rsidR="0072149D">
        <w:rPr>
          <w:lang w:val="en-CA"/>
        </w:rPr>
        <w:t>1930</w:t>
      </w:r>
      <w:r w:rsidR="005D30D4">
        <w:rPr>
          <w:lang w:val="en-CA"/>
        </w:rPr>
        <w:t>s</w:t>
      </w:r>
      <w:r w:rsidR="00110666">
        <w:rPr>
          <w:lang w:val="en-CA"/>
        </w:rPr>
        <w:t>,</w:t>
      </w:r>
      <w:r w:rsidR="005D30D4">
        <w:rPr>
          <w:lang w:val="en-CA"/>
        </w:rPr>
        <w:t xml:space="preserve"> after t</w:t>
      </w:r>
      <w:r w:rsidR="009E0011">
        <w:rPr>
          <w:lang w:val="en-CA"/>
        </w:rPr>
        <w:t xml:space="preserve">he proclamation of the </w:t>
      </w:r>
      <w:r w:rsidR="005D30D4">
        <w:rPr>
          <w:lang w:val="en-CA"/>
        </w:rPr>
        <w:t>Spanish II Republic</w:t>
      </w:r>
      <w:r w:rsidR="009E0011">
        <w:rPr>
          <w:lang w:val="en-CA"/>
        </w:rPr>
        <w:t xml:space="preserve"> in 1931</w:t>
      </w:r>
      <w:r w:rsidR="005D30D4">
        <w:rPr>
          <w:lang w:val="en-CA"/>
        </w:rPr>
        <w:t xml:space="preserve">.  </w:t>
      </w:r>
      <w:r w:rsidR="00A1741F">
        <w:rPr>
          <w:lang w:val="en-CA"/>
        </w:rPr>
        <w:t>He joined</w:t>
      </w:r>
      <w:r w:rsidR="009E0011">
        <w:rPr>
          <w:lang w:val="en-CA"/>
        </w:rPr>
        <w:t xml:space="preserve"> the Spanish Commu</w:t>
      </w:r>
      <w:r w:rsidR="005D30D4">
        <w:rPr>
          <w:lang w:val="en-CA"/>
        </w:rPr>
        <w:t>nist</w:t>
      </w:r>
      <w:r w:rsidR="00A1741F">
        <w:rPr>
          <w:lang w:val="en-CA"/>
        </w:rPr>
        <w:t xml:space="preserve"> party, and then repudiated</w:t>
      </w:r>
      <w:r w:rsidR="005D30D4">
        <w:rPr>
          <w:lang w:val="en-CA"/>
        </w:rPr>
        <w:t xml:space="preserve"> his </w:t>
      </w:r>
      <w:r w:rsidR="009E0011">
        <w:rPr>
          <w:lang w:val="en-CA"/>
        </w:rPr>
        <w:t xml:space="preserve">poetic work </w:t>
      </w:r>
      <w:r w:rsidR="005D30D4">
        <w:rPr>
          <w:lang w:val="en-CA"/>
        </w:rPr>
        <w:t>before 1931 as utterly</w:t>
      </w:r>
      <w:r w:rsidR="009E0011">
        <w:rPr>
          <w:lang w:val="en-CA"/>
        </w:rPr>
        <w:t xml:space="preserve"> bourgeois. </w:t>
      </w:r>
      <w:r w:rsidR="005D30D4">
        <w:rPr>
          <w:lang w:val="en-CA"/>
        </w:rPr>
        <w:t xml:space="preserve">Together with his wife, </w:t>
      </w:r>
      <w:proofErr w:type="spellStart"/>
      <w:r w:rsidR="009105A3">
        <w:rPr>
          <w:lang w:val="en-CA"/>
        </w:rPr>
        <w:t>María</w:t>
      </w:r>
      <w:proofErr w:type="spellEnd"/>
      <w:r w:rsidR="009105A3">
        <w:rPr>
          <w:lang w:val="en-CA"/>
        </w:rPr>
        <w:t xml:space="preserve"> Teresa León, </w:t>
      </w:r>
      <w:r w:rsidR="005D30D4">
        <w:rPr>
          <w:lang w:val="en-CA"/>
        </w:rPr>
        <w:t>whom</w:t>
      </w:r>
      <w:r w:rsidR="00110666">
        <w:rPr>
          <w:lang w:val="en-CA"/>
        </w:rPr>
        <w:t xml:space="preserve"> he married in 1929, they founded</w:t>
      </w:r>
      <w:r w:rsidR="005D30D4">
        <w:rPr>
          <w:lang w:val="en-CA"/>
        </w:rPr>
        <w:t xml:space="preserve"> the revolutionary magazine </w:t>
      </w:r>
      <w:proofErr w:type="spellStart"/>
      <w:r w:rsidR="005D30D4" w:rsidRPr="005D30D4">
        <w:rPr>
          <w:i/>
          <w:lang w:val="en-CA"/>
        </w:rPr>
        <w:t>Octubre</w:t>
      </w:r>
      <w:proofErr w:type="spellEnd"/>
      <w:r w:rsidR="00A1741F">
        <w:rPr>
          <w:i/>
          <w:lang w:val="en-CA"/>
        </w:rPr>
        <w:t xml:space="preserve"> </w:t>
      </w:r>
      <w:r w:rsidR="002D6A89">
        <w:rPr>
          <w:lang w:val="en-CA"/>
        </w:rPr>
        <w:t>In 19</w:t>
      </w:r>
      <w:r w:rsidR="00A1741F">
        <w:rPr>
          <w:lang w:val="en-CA"/>
        </w:rPr>
        <w:t>34</w:t>
      </w:r>
      <w:r w:rsidR="005D30D4">
        <w:rPr>
          <w:lang w:val="en-CA"/>
        </w:rPr>
        <w:t xml:space="preserve">. </w:t>
      </w:r>
      <w:r w:rsidR="009E0011" w:rsidRPr="005D30D4">
        <w:rPr>
          <w:lang w:val="en-CA"/>
        </w:rPr>
        <w:t>After</w:t>
      </w:r>
      <w:r w:rsidR="009E0011">
        <w:rPr>
          <w:lang w:val="en-CA"/>
        </w:rPr>
        <w:t xml:space="preserve"> the breakout of the Spanish Civil War</w:t>
      </w:r>
      <w:r w:rsidR="00110666">
        <w:rPr>
          <w:lang w:val="en-CA"/>
        </w:rPr>
        <w:t xml:space="preserve"> in 1936, </w:t>
      </w:r>
      <w:proofErr w:type="spellStart"/>
      <w:r w:rsidR="00110666">
        <w:rPr>
          <w:lang w:val="en-CA"/>
        </w:rPr>
        <w:t>Alberti</w:t>
      </w:r>
      <w:proofErr w:type="spellEnd"/>
      <w:r w:rsidR="00110666">
        <w:rPr>
          <w:lang w:val="en-CA"/>
        </w:rPr>
        <w:t xml:space="preserve"> devoted himself to work</w:t>
      </w:r>
      <w:ins w:id="24" w:author="Lauren Delaronde" w:date="2014-06-01T12:03:00Z">
        <w:r w:rsidR="00822D3E">
          <w:rPr>
            <w:lang w:val="en-CA"/>
          </w:rPr>
          <w:t>ing</w:t>
        </w:r>
      </w:ins>
      <w:r w:rsidR="009E0011">
        <w:rPr>
          <w:lang w:val="en-CA"/>
        </w:rPr>
        <w:t xml:space="preserve"> for the</w:t>
      </w:r>
      <w:r w:rsidR="009105A3">
        <w:rPr>
          <w:lang w:val="en-CA"/>
        </w:rPr>
        <w:t xml:space="preserve"> Spanish</w:t>
      </w:r>
      <w:r w:rsidR="00110666">
        <w:rPr>
          <w:lang w:val="en-CA"/>
        </w:rPr>
        <w:t xml:space="preserve"> Republic and r</w:t>
      </w:r>
      <w:r w:rsidR="009E0011">
        <w:rPr>
          <w:lang w:val="en-CA"/>
        </w:rPr>
        <w:t>emain</w:t>
      </w:r>
      <w:r w:rsidR="00110666">
        <w:rPr>
          <w:lang w:val="en-CA"/>
        </w:rPr>
        <w:t>ed</w:t>
      </w:r>
      <w:r w:rsidR="009E0011">
        <w:rPr>
          <w:lang w:val="en-CA"/>
        </w:rPr>
        <w:t xml:space="preserve"> in Spain </w:t>
      </w:r>
      <w:del w:id="25" w:author="Lauren Delaronde" w:date="2014-06-01T12:03:00Z">
        <w:r w:rsidR="00110666" w:rsidDel="00822D3E">
          <w:rPr>
            <w:lang w:val="en-CA"/>
          </w:rPr>
          <w:delText>up</w:delText>
        </w:r>
      </w:del>
      <w:r w:rsidR="00110666">
        <w:rPr>
          <w:lang w:val="en-CA"/>
        </w:rPr>
        <w:t xml:space="preserve"> until the fall of Madrid in March 1939</w:t>
      </w:r>
      <w:r w:rsidR="00A1741F">
        <w:rPr>
          <w:lang w:val="en-CA"/>
        </w:rPr>
        <w:t>. He was then</w:t>
      </w:r>
      <w:r w:rsidR="009E0011">
        <w:rPr>
          <w:lang w:val="en-CA"/>
        </w:rPr>
        <w:t xml:space="preserve"> evacuat</w:t>
      </w:r>
      <w:r w:rsidR="0072149D">
        <w:rPr>
          <w:lang w:val="en-CA"/>
        </w:rPr>
        <w:t>ed to France with</w:t>
      </w:r>
      <w:r w:rsidR="005C69E6">
        <w:rPr>
          <w:lang w:val="en-CA"/>
        </w:rPr>
        <w:t xml:space="preserve"> h</w:t>
      </w:r>
      <w:r w:rsidR="00A1741F">
        <w:rPr>
          <w:lang w:val="en-CA"/>
        </w:rPr>
        <w:t>is wife, where they stayed</w:t>
      </w:r>
      <w:r w:rsidR="0072149D">
        <w:rPr>
          <w:lang w:val="en-CA"/>
        </w:rPr>
        <w:t xml:space="preserve"> briefly</w:t>
      </w:r>
      <w:r w:rsidR="009105A3">
        <w:rPr>
          <w:lang w:val="en-CA"/>
        </w:rPr>
        <w:t>.  The couple then exiled to Argentina, wh</w:t>
      </w:r>
      <w:r w:rsidR="00795686">
        <w:rPr>
          <w:lang w:val="en-CA"/>
        </w:rPr>
        <w:t xml:space="preserve">ere they remained until 1964, </w:t>
      </w:r>
      <w:proofErr w:type="gramStart"/>
      <w:r w:rsidR="00A1741F">
        <w:rPr>
          <w:lang w:val="en-CA"/>
        </w:rPr>
        <w:t>the</w:t>
      </w:r>
      <w:proofErr w:type="gramEnd"/>
      <w:r w:rsidR="00A1741F">
        <w:rPr>
          <w:lang w:val="en-CA"/>
        </w:rPr>
        <w:t xml:space="preserve"> </w:t>
      </w:r>
      <w:r w:rsidR="00795686">
        <w:rPr>
          <w:lang w:val="en-CA"/>
        </w:rPr>
        <w:t>year of their arrival to Italy</w:t>
      </w:r>
      <w:r w:rsidR="009105A3">
        <w:rPr>
          <w:lang w:val="en-CA"/>
        </w:rPr>
        <w:t>. Durin</w:t>
      </w:r>
      <w:r w:rsidR="00A1741F">
        <w:rPr>
          <w:lang w:val="en-CA"/>
        </w:rPr>
        <w:t>g his exile in Rome he dedicated</w:t>
      </w:r>
      <w:r w:rsidR="009105A3">
        <w:rPr>
          <w:lang w:val="en-CA"/>
        </w:rPr>
        <w:t xml:space="preserve"> himself almost exclusively to painting and dr</w:t>
      </w:r>
      <w:r w:rsidR="00367F29">
        <w:rPr>
          <w:lang w:val="en-CA"/>
        </w:rPr>
        <w:t xml:space="preserve">awing, and his </w:t>
      </w:r>
      <w:r w:rsidR="00A1741F">
        <w:rPr>
          <w:lang w:val="en-CA"/>
        </w:rPr>
        <w:t xml:space="preserve">written </w:t>
      </w:r>
      <w:r w:rsidR="00367F29">
        <w:rPr>
          <w:lang w:val="en-CA"/>
        </w:rPr>
        <w:t>work during this period integrates both p</w:t>
      </w:r>
      <w:r w:rsidR="00795686">
        <w:rPr>
          <w:lang w:val="en-CA"/>
        </w:rPr>
        <w:t>oetry and</w:t>
      </w:r>
      <w:r w:rsidR="00A1741F">
        <w:rPr>
          <w:lang w:val="en-CA"/>
        </w:rPr>
        <w:t xml:space="preserve"> </w:t>
      </w:r>
      <w:del w:id="26" w:author="Lauren Delaronde" w:date="2014-06-01T12:07:00Z">
        <w:r w:rsidR="00A1741F" w:rsidDel="007E339A">
          <w:rPr>
            <w:lang w:val="en-CA"/>
          </w:rPr>
          <w:delText>the</w:delText>
        </w:r>
        <w:r w:rsidR="00795686" w:rsidDel="007E339A">
          <w:rPr>
            <w:lang w:val="en-CA"/>
          </w:rPr>
          <w:delText xml:space="preserve"> art of </w:delText>
        </w:r>
      </w:del>
      <w:r w:rsidR="00795686">
        <w:rPr>
          <w:lang w:val="en-CA"/>
        </w:rPr>
        <w:t xml:space="preserve">painting,  with works like </w:t>
      </w:r>
      <w:r w:rsidR="00795686">
        <w:rPr>
          <w:i/>
          <w:lang w:val="en-CA"/>
        </w:rPr>
        <w:t xml:space="preserve">A la </w:t>
      </w:r>
      <w:proofErr w:type="spellStart"/>
      <w:r w:rsidR="00795686">
        <w:rPr>
          <w:i/>
          <w:lang w:val="en-CA"/>
        </w:rPr>
        <w:t>pintura</w:t>
      </w:r>
      <w:proofErr w:type="spellEnd"/>
      <w:r w:rsidR="00795686">
        <w:rPr>
          <w:i/>
          <w:lang w:val="en-CA"/>
        </w:rPr>
        <w:t xml:space="preserve"> </w:t>
      </w:r>
      <w:r w:rsidR="002D6A89">
        <w:rPr>
          <w:lang w:val="en-CA"/>
        </w:rPr>
        <w:t>[</w:t>
      </w:r>
      <w:r w:rsidR="00795686">
        <w:rPr>
          <w:i/>
          <w:lang w:val="en-CA"/>
        </w:rPr>
        <w:t>To painting</w:t>
      </w:r>
      <w:r w:rsidR="002D6A89">
        <w:rPr>
          <w:lang w:val="en-CA"/>
        </w:rPr>
        <w:t>]</w:t>
      </w:r>
      <w:r w:rsidR="00795686">
        <w:rPr>
          <w:lang w:val="en-CA"/>
        </w:rPr>
        <w:t xml:space="preserve"> (1947</w:t>
      </w:r>
      <w:ins w:id="27" w:author="Lauren Delaronde" w:date="2014-06-01T12:04:00Z">
        <w:r w:rsidR="007E339A">
          <w:rPr>
            <w:rFonts w:cs="Arial"/>
            <w:color w:val="252525"/>
            <w:shd w:val="clear" w:color="auto" w:fill="FFFFFF"/>
          </w:rPr>
          <w:t>–</w:t>
        </w:r>
      </w:ins>
      <w:del w:id="28" w:author="Lauren Delaronde" w:date="2014-06-01T12:04:00Z">
        <w:r w:rsidR="00795686" w:rsidDel="007E339A">
          <w:rPr>
            <w:lang w:val="en-CA"/>
          </w:rPr>
          <w:delText>-</w:delText>
        </w:r>
      </w:del>
      <w:r w:rsidR="00795686">
        <w:rPr>
          <w:lang w:val="en-CA"/>
        </w:rPr>
        <w:t>1967)</w:t>
      </w:r>
      <w:del w:id="29" w:author="Lauren Delaronde" w:date="2014-06-01T12:07:00Z">
        <w:r w:rsidR="00795686" w:rsidDel="007E339A">
          <w:rPr>
            <w:lang w:val="en-CA"/>
          </w:rPr>
          <w:delText>,</w:delText>
        </w:r>
      </w:del>
      <w:r w:rsidR="00795686">
        <w:rPr>
          <w:lang w:val="en-CA"/>
        </w:rPr>
        <w:t xml:space="preserve"> and </w:t>
      </w:r>
      <w:r w:rsidR="00795686">
        <w:rPr>
          <w:i/>
          <w:lang w:val="en-CA"/>
        </w:rPr>
        <w:t xml:space="preserve">Los </w:t>
      </w:r>
      <w:proofErr w:type="spellStart"/>
      <w:r w:rsidR="00795686">
        <w:rPr>
          <w:i/>
          <w:lang w:val="en-CA"/>
        </w:rPr>
        <w:t>ocho</w:t>
      </w:r>
      <w:proofErr w:type="spellEnd"/>
      <w:r w:rsidR="00795686">
        <w:rPr>
          <w:i/>
          <w:lang w:val="en-CA"/>
        </w:rPr>
        <w:t xml:space="preserve"> </w:t>
      </w:r>
      <w:proofErr w:type="spellStart"/>
      <w:r w:rsidR="00795686">
        <w:rPr>
          <w:i/>
          <w:lang w:val="en-CA"/>
        </w:rPr>
        <w:t>nombres</w:t>
      </w:r>
      <w:proofErr w:type="spellEnd"/>
      <w:r w:rsidR="00795686">
        <w:rPr>
          <w:i/>
          <w:lang w:val="en-CA"/>
        </w:rPr>
        <w:t xml:space="preserve"> de Picasso </w:t>
      </w:r>
      <w:r w:rsidR="002D6A89">
        <w:rPr>
          <w:lang w:val="en-CA"/>
        </w:rPr>
        <w:t>[</w:t>
      </w:r>
      <w:r w:rsidR="00795686">
        <w:rPr>
          <w:i/>
          <w:lang w:val="en-CA"/>
        </w:rPr>
        <w:t>The Eight Names of Picasso</w:t>
      </w:r>
      <w:r w:rsidR="002D6A89">
        <w:rPr>
          <w:lang w:val="en-CA"/>
        </w:rPr>
        <w:t>]</w:t>
      </w:r>
      <w:r w:rsidR="00795686">
        <w:rPr>
          <w:lang w:val="en-CA"/>
        </w:rPr>
        <w:t xml:space="preserve"> (1970). </w:t>
      </w:r>
    </w:p>
    <w:p w14:paraId="0AAEFDAA" w14:textId="5E0F5649" w:rsidR="00795686" w:rsidRPr="00D83D20" w:rsidRDefault="00795686" w:rsidP="00B56218">
      <w:pPr>
        <w:spacing w:line="360" w:lineRule="auto"/>
        <w:rPr>
          <w:lang w:val="es-ES"/>
        </w:rPr>
      </w:pPr>
      <w:proofErr w:type="spellStart"/>
      <w:r>
        <w:rPr>
          <w:lang w:val="en-CA"/>
        </w:rPr>
        <w:t>Alberti</w:t>
      </w:r>
      <w:proofErr w:type="spellEnd"/>
      <w:r>
        <w:rPr>
          <w:lang w:val="en-CA"/>
        </w:rPr>
        <w:t xml:space="preserve"> would not return to Spain until two years after Franco’s death</w:t>
      </w:r>
      <w:r w:rsidR="00A1741F">
        <w:rPr>
          <w:lang w:val="en-CA"/>
        </w:rPr>
        <w:t xml:space="preserve">. Upon his return in 1977, </w:t>
      </w:r>
      <w:r>
        <w:rPr>
          <w:lang w:val="en-CA"/>
        </w:rPr>
        <w:t xml:space="preserve">he was elected representative for the Communist Party in the Spanish legislature, a position that he would hold </w:t>
      </w:r>
      <w:r>
        <w:rPr>
          <w:lang w:val="en-CA"/>
        </w:rPr>
        <w:lastRenderedPageBreak/>
        <w:t>briefly, only to retu</w:t>
      </w:r>
      <w:r w:rsidR="00A1741F">
        <w:rPr>
          <w:lang w:val="en-CA"/>
        </w:rPr>
        <w:t xml:space="preserve">rn to his </w:t>
      </w:r>
      <w:r>
        <w:rPr>
          <w:lang w:val="en-CA"/>
        </w:rPr>
        <w:t>work. He was award</w:t>
      </w:r>
      <w:r w:rsidR="00D83D20">
        <w:rPr>
          <w:lang w:val="en-CA"/>
        </w:rPr>
        <w:t xml:space="preserve">ed the </w:t>
      </w:r>
      <w:proofErr w:type="spellStart"/>
      <w:r w:rsidR="00D83D20">
        <w:rPr>
          <w:lang w:val="en-CA"/>
        </w:rPr>
        <w:t>Premio</w:t>
      </w:r>
      <w:proofErr w:type="spellEnd"/>
      <w:r w:rsidR="00D83D20">
        <w:rPr>
          <w:lang w:val="en-CA"/>
        </w:rPr>
        <w:t xml:space="preserve"> </w:t>
      </w:r>
      <w:proofErr w:type="spellStart"/>
      <w:r w:rsidR="00D83D20">
        <w:rPr>
          <w:lang w:val="en-CA"/>
        </w:rPr>
        <w:t>Nacional</w:t>
      </w:r>
      <w:proofErr w:type="spellEnd"/>
      <w:r w:rsidR="00D83D20">
        <w:rPr>
          <w:lang w:val="en-CA"/>
        </w:rPr>
        <w:t xml:space="preserve"> </w:t>
      </w:r>
      <w:r w:rsidR="00A1741F">
        <w:rPr>
          <w:lang w:val="en-CA"/>
        </w:rPr>
        <w:t>Miguel de</w:t>
      </w:r>
      <w:r>
        <w:rPr>
          <w:lang w:val="en-CA"/>
        </w:rPr>
        <w:t xml:space="preserve"> Cervantes</w:t>
      </w:r>
      <w:r w:rsidR="00D83D20">
        <w:rPr>
          <w:lang w:val="en-CA"/>
        </w:rPr>
        <w:t xml:space="preserve"> [Miguel de Cervantes award] </w:t>
      </w:r>
      <w:r>
        <w:rPr>
          <w:lang w:val="en-CA"/>
        </w:rPr>
        <w:t>in 1983, and</w:t>
      </w:r>
      <w:r w:rsidR="00E951CA">
        <w:rPr>
          <w:lang w:val="en-CA"/>
        </w:rPr>
        <w:t xml:space="preserve"> he </w:t>
      </w:r>
      <w:r w:rsidR="00550B38">
        <w:rPr>
          <w:lang w:val="en-CA"/>
        </w:rPr>
        <w:t>raised enormous</w:t>
      </w:r>
      <w:r w:rsidR="00E951CA">
        <w:rPr>
          <w:lang w:val="en-CA"/>
        </w:rPr>
        <w:t xml:space="preserve"> controversy when he formally renounced the </w:t>
      </w:r>
      <w:proofErr w:type="spellStart"/>
      <w:r w:rsidR="00D83D20">
        <w:rPr>
          <w:lang w:val="en-CA"/>
        </w:rPr>
        <w:t>Premio</w:t>
      </w:r>
      <w:proofErr w:type="spellEnd"/>
      <w:r w:rsidR="00D83D20">
        <w:rPr>
          <w:lang w:val="en-CA"/>
        </w:rPr>
        <w:t xml:space="preserve"> </w:t>
      </w:r>
      <w:proofErr w:type="spellStart"/>
      <w:r w:rsidR="00D83D20">
        <w:rPr>
          <w:lang w:val="en-CA"/>
        </w:rPr>
        <w:t>Nacional</w:t>
      </w:r>
      <w:proofErr w:type="spellEnd"/>
      <w:r w:rsidR="00D83D20">
        <w:rPr>
          <w:lang w:val="en-CA"/>
        </w:rPr>
        <w:t xml:space="preserve"> Príncipe de Asturias [Prince of </w:t>
      </w:r>
      <w:del w:id="30" w:author="Lauren Delaronde" w:date="2014-06-01T12:11:00Z">
        <w:r w:rsidR="00D83D20" w:rsidDel="00C50655">
          <w:rPr>
            <w:lang w:val="en-CA"/>
          </w:rPr>
          <w:delText xml:space="preserve"> </w:delText>
        </w:r>
      </w:del>
      <w:r w:rsidR="00D83D20">
        <w:rPr>
          <w:lang w:val="en-CA"/>
        </w:rPr>
        <w:t xml:space="preserve">Asturias Award] </w:t>
      </w:r>
      <w:r w:rsidR="00E951CA">
        <w:rPr>
          <w:lang w:val="en-CA"/>
        </w:rPr>
        <w:t xml:space="preserve">in 1983, due to his Republican beliefs. </w:t>
      </w:r>
      <w:r w:rsidR="00522972" w:rsidRPr="00D83D20">
        <w:rPr>
          <w:lang w:val="es-ES"/>
        </w:rPr>
        <w:t xml:space="preserve">He </w:t>
      </w:r>
      <w:proofErr w:type="spellStart"/>
      <w:r w:rsidR="00522972" w:rsidRPr="00D83D20">
        <w:rPr>
          <w:lang w:val="es-ES"/>
        </w:rPr>
        <w:t>died</w:t>
      </w:r>
      <w:proofErr w:type="spellEnd"/>
      <w:r w:rsidR="00522972" w:rsidRPr="00D83D20">
        <w:rPr>
          <w:lang w:val="es-ES"/>
        </w:rPr>
        <w:t xml:space="preserve"> in Puerto de Santa María in 1999.</w:t>
      </w:r>
      <w:r w:rsidR="00E951CA" w:rsidRPr="00D83D20">
        <w:rPr>
          <w:lang w:val="es-ES"/>
        </w:rPr>
        <w:t xml:space="preserve"> </w:t>
      </w:r>
    </w:p>
    <w:p w14:paraId="764606B8" w14:textId="77777777" w:rsidR="000005E7" w:rsidRPr="00F2593C" w:rsidRDefault="00F2593C" w:rsidP="00F2593C">
      <w:pPr>
        <w:spacing w:line="240" w:lineRule="auto"/>
        <w:rPr>
          <w:lang w:val="es-ES_tradnl"/>
        </w:rPr>
      </w:pPr>
      <w:r w:rsidRPr="00D83D20">
        <w:rPr>
          <w:lang w:val="es-ES"/>
        </w:rPr>
        <w:t>Silvia Col</w:t>
      </w:r>
      <w:proofErr w:type="spellStart"/>
      <w:r>
        <w:rPr>
          <w:lang w:val="es-ES_tradnl"/>
        </w:rPr>
        <w:t>ás</w:t>
      </w:r>
      <w:proofErr w:type="spellEnd"/>
      <w:r>
        <w:rPr>
          <w:lang w:val="es-ES_tradnl"/>
        </w:rPr>
        <w:t xml:space="preserve"> Cardona</w:t>
      </w:r>
    </w:p>
    <w:sectPr w:rsidR="000005E7" w:rsidRPr="00F259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70A"/>
    <w:rsid w:val="000005E7"/>
    <w:rsid w:val="00035CE4"/>
    <w:rsid w:val="000C202D"/>
    <w:rsid w:val="000C7088"/>
    <w:rsid w:val="00110666"/>
    <w:rsid w:val="00137310"/>
    <w:rsid w:val="00146A61"/>
    <w:rsid w:val="001824BA"/>
    <w:rsid w:val="001F1988"/>
    <w:rsid w:val="00220EAF"/>
    <w:rsid w:val="0025398D"/>
    <w:rsid w:val="002D6A89"/>
    <w:rsid w:val="00367F29"/>
    <w:rsid w:val="003C2265"/>
    <w:rsid w:val="003C336D"/>
    <w:rsid w:val="004E5D9C"/>
    <w:rsid w:val="00522972"/>
    <w:rsid w:val="00550B38"/>
    <w:rsid w:val="0055722E"/>
    <w:rsid w:val="005A68A6"/>
    <w:rsid w:val="005C69E6"/>
    <w:rsid w:val="005D30D4"/>
    <w:rsid w:val="00606234"/>
    <w:rsid w:val="00642AD3"/>
    <w:rsid w:val="00662BB2"/>
    <w:rsid w:val="006B6156"/>
    <w:rsid w:val="006C1AF3"/>
    <w:rsid w:val="0072149D"/>
    <w:rsid w:val="00795686"/>
    <w:rsid w:val="007B3272"/>
    <w:rsid w:val="007E339A"/>
    <w:rsid w:val="00822D3E"/>
    <w:rsid w:val="00902174"/>
    <w:rsid w:val="009105A3"/>
    <w:rsid w:val="009148D7"/>
    <w:rsid w:val="00922CDA"/>
    <w:rsid w:val="009E0011"/>
    <w:rsid w:val="00A1741F"/>
    <w:rsid w:val="00A44DA6"/>
    <w:rsid w:val="00AE3E32"/>
    <w:rsid w:val="00B3031F"/>
    <w:rsid w:val="00B3470A"/>
    <w:rsid w:val="00B56218"/>
    <w:rsid w:val="00B83C48"/>
    <w:rsid w:val="00BE665E"/>
    <w:rsid w:val="00C50655"/>
    <w:rsid w:val="00C55AB6"/>
    <w:rsid w:val="00D0791E"/>
    <w:rsid w:val="00D50B0F"/>
    <w:rsid w:val="00D83D20"/>
    <w:rsid w:val="00DE1BAF"/>
    <w:rsid w:val="00DF2D08"/>
    <w:rsid w:val="00E30459"/>
    <w:rsid w:val="00E809E2"/>
    <w:rsid w:val="00E951CA"/>
    <w:rsid w:val="00F2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AA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39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3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Lauren Delaronde</cp:lastModifiedBy>
  <cp:revision>5</cp:revision>
  <dcterms:created xsi:type="dcterms:W3CDTF">2014-06-01T18:43:00Z</dcterms:created>
  <dcterms:modified xsi:type="dcterms:W3CDTF">2014-06-01T19:16:00Z</dcterms:modified>
</cp:coreProperties>
</file>