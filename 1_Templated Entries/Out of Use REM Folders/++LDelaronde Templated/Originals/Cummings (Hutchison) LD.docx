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749" w:rsidRPr="008A4E28" w:rsidRDefault="003D496D">
      <w:pPr>
        <w:rPr>
          <w:b/>
          <w:sz w:val="24"/>
          <w:szCs w:val="24"/>
        </w:rPr>
      </w:pPr>
      <w:r w:rsidRPr="008A4E28">
        <w:rPr>
          <w:b/>
          <w:sz w:val="24"/>
          <w:szCs w:val="24"/>
        </w:rPr>
        <w:t>Cummings</w:t>
      </w:r>
      <w:r w:rsidR="00D22B16" w:rsidRPr="008A4E28">
        <w:rPr>
          <w:b/>
          <w:sz w:val="24"/>
          <w:szCs w:val="24"/>
        </w:rPr>
        <w:t>,</w:t>
      </w:r>
      <w:r w:rsidRPr="008A4E28">
        <w:rPr>
          <w:b/>
          <w:sz w:val="24"/>
          <w:szCs w:val="24"/>
        </w:rPr>
        <w:t xml:space="preserve"> </w:t>
      </w:r>
      <w:r w:rsidR="00D22B16" w:rsidRPr="008A4E28">
        <w:rPr>
          <w:b/>
          <w:sz w:val="24"/>
          <w:szCs w:val="24"/>
        </w:rPr>
        <w:t xml:space="preserve">E. E </w:t>
      </w:r>
      <w:r w:rsidRPr="008A4E28">
        <w:rPr>
          <w:b/>
          <w:sz w:val="24"/>
          <w:szCs w:val="24"/>
        </w:rPr>
        <w:t>(1894</w:t>
      </w:r>
      <w:ins w:id="0" w:author="Lauren Delaronde" w:date="2014-04-28T12:29:00Z">
        <w:r w:rsidR="00DB4C28">
          <w:rPr>
            <w:rStyle w:val="st"/>
            <w:rFonts w:ascii="Arial" w:hAnsi="Arial" w:cs="Arial"/>
            <w:color w:val="222222"/>
          </w:rPr>
          <w:t>–</w:t>
        </w:r>
      </w:ins>
      <w:del w:id="1" w:author="Lauren Delaronde" w:date="2014-04-28T12:29:00Z">
        <w:r w:rsidRPr="008A4E28" w:rsidDel="00DB4C28">
          <w:rPr>
            <w:b/>
            <w:sz w:val="24"/>
            <w:szCs w:val="24"/>
          </w:rPr>
          <w:delText>-</w:delText>
        </w:r>
      </w:del>
      <w:r w:rsidRPr="008A4E28">
        <w:rPr>
          <w:b/>
          <w:sz w:val="24"/>
          <w:szCs w:val="24"/>
        </w:rPr>
        <w:t>1962)</w:t>
      </w:r>
    </w:p>
    <w:p w:rsidR="009B28F7" w:rsidRPr="008A4E28" w:rsidRDefault="003D496D">
      <w:pPr>
        <w:rPr>
          <w:sz w:val="24"/>
          <w:szCs w:val="24"/>
        </w:rPr>
      </w:pPr>
      <w:r w:rsidRPr="008A4E28">
        <w:rPr>
          <w:sz w:val="24"/>
          <w:szCs w:val="24"/>
        </w:rPr>
        <w:t xml:space="preserve">Edward </w:t>
      </w:r>
      <w:proofErr w:type="spellStart"/>
      <w:r w:rsidRPr="008A4E28">
        <w:rPr>
          <w:sz w:val="24"/>
          <w:szCs w:val="24"/>
        </w:rPr>
        <w:t>Estlin</w:t>
      </w:r>
      <w:proofErr w:type="spellEnd"/>
      <w:r w:rsidRPr="008A4E28">
        <w:rPr>
          <w:sz w:val="24"/>
          <w:szCs w:val="24"/>
        </w:rPr>
        <w:t xml:space="preserve"> Cummings</w:t>
      </w:r>
      <w:r w:rsidR="001D237D" w:rsidRPr="008A4E28">
        <w:rPr>
          <w:sz w:val="24"/>
          <w:szCs w:val="24"/>
        </w:rPr>
        <w:t xml:space="preserve"> was a </w:t>
      </w:r>
      <w:r w:rsidR="00CA30A3" w:rsidRPr="008A4E28">
        <w:rPr>
          <w:sz w:val="24"/>
          <w:szCs w:val="24"/>
        </w:rPr>
        <w:t xml:space="preserve">prolific and </w:t>
      </w:r>
      <w:r w:rsidR="00270759" w:rsidRPr="008A4E28">
        <w:rPr>
          <w:sz w:val="24"/>
          <w:szCs w:val="24"/>
        </w:rPr>
        <w:t xml:space="preserve">iconoclastic </w:t>
      </w:r>
      <w:r w:rsidR="001D237D" w:rsidRPr="008A4E28">
        <w:rPr>
          <w:sz w:val="24"/>
          <w:szCs w:val="24"/>
        </w:rPr>
        <w:t xml:space="preserve">figure in American poetry of the mid-twentieth century. </w:t>
      </w:r>
      <w:r w:rsidR="00A077FF" w:rsidRPr="008A4E28">
        <w:rPr>
          <w:sz w:val="24"/>
          <w:szCs w:val="24"/>
        </w:rPr>
        <w:t>He e</w:t>
      </w:r>
      <w:r w:rsidR="001D237D" w:rsidRPr="008A4E28">
        <w:rPr>
          <w:sz w:val="24"/>
          <w:szCs w:val="24"/>
        </w:rPr>
        <w:t>xperimented with unconventional verse forms, often playfully disrupting syntax</w:t>
      </w:r>
      <w:r w:rsidR="009B28F7" w:rsidRPr="008A4E28">
        <w:rPr>
          <w:sz w:val="24"/>
          <w:szCs w:val="24"/>
        </w:rPr>
        <w:t>,</w:t>
      </w:r>
      <w:r w:rsidR="001D237D" w:rsidRPr="008A4E28">
        <w:rPr>
          <w:sz w:val="24"/>
          <w:szCs w:val="24"/>
        </w:rPr>
        <w:t xml:space="preserve"> punctuation</w:t>
      </w:r>
      <w:ins w:id="2" w:author="Lauren Delaronde" w:date="2014-04-28T12:29:00Z">
        <w:r w:rsidR="00DB4C28">
          <w:rPr>
            <w:sz w:val="24"/>
            <w:szCs w:val="24"/>
          </w:rPr>
          <w:t>,</w:t>
        </w:r>
      </w:ins>
      <w:r w:rsidR="009B28F7" w:rsidRPr="008A4E28">
        <w:rPr>
          <w:sz w:val="24"/>
          <w:szCs w:val="24"/>
        </w:rPr>
        <w:t xml:space="preserve"> and typography, </w:t>
      </w:r>
      <w:r w:rsidR="00270759" w:rsidRPr="008A4E28">
        <w:rPr>
          <w:sz w:val="24"/>
          <w:szCs w:val="24"/>
        </w:rPr>
        <w:t xml:space="preserve">creating </w:t>
      </w:r>
      <w:r w:rsidR="009B28F7" w:rsidRPr="008A4E28">
        <w:rPr>
          <w:sz w:val="24"/>
          <w:szCs w:val="24"/>
        </w:rPr>
        <w:t xml:space="preserve">a more flexible, visually active kind of poetry, which yet retained surprising lyric power. He was also a painter and dramatist. </w:t>
      </w:r>
    </w:p>
    <w:p w:rsidR="00781F87" w:rsidRPr="008A4E28" w:rsidRDefault="009B28F7">
      <w:pPr>
        <w:rPr>
          <w:sz w:val="24"/>
          <w:szCs w:val="24"/>
        </w:rPr>
      </w:pPr>
      <w:r w:rsidRPr="008A4E28">
        <w:rPr>
          <w:sz w:val="24"/>
          <w:szCs w:val="24"/>
        </w:rPr>
        <w:t>B</w:t>
      </w:r>
      <w:r w:rsidR="001D237D" w:rsidRPr="008A4E28">
        <w:rPr>
          <w:sz w:val="24"/>
          <w:szCs w:val="24"/>
        </w:rPr>
        <w:t xml:space="preserve">orn in Cambridge, Massachusetts, </w:t>
      </w:r>
      <w:r w:rsidRPr="008A4E28">
        <w:rPr>
          <w:sz w:val="24"/>
          <w:szCs w:val="24"/>
        </w:rPr>
        <w:t xml:space="preserve">Cummings </w:t>
      </w:r>
      <w:r w:rsidR="00F43AEE" w:rsidRPr="008A4E28">
        <w:rPr>
          <w:sz w:val="24"/>
          <w:szCs w:val="24"/>
        </w:rPr>
        <w:t xml:space="preserve">was educated at </w:t>
      </w:r>
      <w:r w:rsidR="00087881" w:rsidRPr="008A4E28">
        <w:rPr>
          <w:sz w:val="24"/>
          <w:szCs w:val="24"/>
        </w:rPr>
        <w:t>Harvard University</w:t>
      </w:r>
      <w:r w:rsidR="001D237D" w:rsidRPr="008A4E28">
        <w:rPr>
          <w:sz w:val="24"/>
          <w:szCs w:val="24"/>
        </w:rPr>
        <w:t>.</w:t>
      </w:r>
      <w:r w:rsidRPr="008A4E28">
        <w:rPr>
          <w:sz w:val="24"/>
          <w:szCs w:val="24"/>
        </w:rPr>
        <w:t xml:space="preserve"> In 1917</w:t>
      </w:r>
      <w:r w:rsidR="00CA30A3" w:rsidRPr="008A4E28">
        <w:rPr>
          <w:sz w:val="24"/>
          <w:szCs w:val="24"/>
        </w:rPr>
        <w:t>,</w:t>
      </w:r>
      <w:r w:rsidRPr="008A4E28">
        <w:rPr>
          <w:sz w:val="24"/>
          <w:szCs w:val="24"/>
        </w:rPr>
        <w:t xml:space="preserve"> he contributed to </w:t>
      </w:r>
      <w:r w:rsidRPr="008A4E28">
        <w:rPr>
          <w:i/>
          <w:sz w:val="24"/>
          <w:szCs w:val="24"/>
        </w:rPr>
        <w:t>Eight Harvard Poets</w:t>
      </w:r>
      <w:del w:id="3" w:author="Lauren Delaronde" w:date="2014-04-28T12:29:00Z">
        <w:r w:rsidRPr="008A4E28" w:rsidDel="00DB4C28">
          <w:rPr>
            <w:i/>
            <w:sz w:val="24"/>
            <w:szCs w:val="24"/>
          </w:rPr>
          <w:delText>,</w:delText>
        </w:r>
      </w:del>
      <w:r w:rsidRPr="008A4E28">
        <w:rPr>
          <w:i/>
          <w:sz w:val="24"/>
          <w:szCs w:val="24"/>
        </w:rPr>
        <w:t xml:space="preserve"> </w:t>
      </w:r>
      <w:r w:rsidR="00CA30A3" w:rsidRPr="008A4E28">
        <w:rPr>
          <w:sz w:val="24"/>
          <w:szCs w:val="24"/>
        </w:rPr>
        <w:t xml:space="preserve">and the same year enlisted as an ambulance driver at the Western Front. Arrested on suspicion of anti-French activities, Cummings spent three months in a detention centre, an experience </w:t>
      </w:r>
      <w:r w:rsidR="00A077FF" w:rsidRPr="008A4E28">
        <w:rPr>
          <w:sz w:val="24"/>
          <w:szCs w:val="24"/>
        </w:rPr>
        <w:t xml:space="preserve">recounted </w:t>
      </w:r>
      <w:r w:rsidR="00CA30A3" w:rsidRPr="008A4E28">
        <w:rPr>
          <w:sz w:val="24"/>
          <w:szCs w:val="24"/>
        </w:rPr>
        <w:t xml:space="preserve">in </w:t>
      </w:r>
      <w:r w:rsidR="00F43AEE" w:rsidRPr="008A4E28">
        <w:rPr>
          <w:sz w:val="24"/>
          <w:szCs w:val="24"/>
        </w:rPr>
        <w:t>his powerful and innovative war text</w:t>
      </w:r>
      <w:ins w:id="4" w:author="Lauren Delaronde" w:date="2014-04-28T12:30:00Z">
        <w:r w:rsidR="001B0F76">
          <w:rPr>
            <w:sz w:val="24"/>
            <w:szCs w:val="24"/>
          </w:rPr>
          <w:t>,</w:t>
        </w:r>
      </w:ins>
      <w:r w:rsidR="00F43AEE" w:rsidRPr="008A4E28">
        <w:rPr>
          <w:sz w:val="24"/>
          <w:szCs w:val="24"/>
        </w:rPr>
        <w:t xml:space="preserve"> </w:t>
      </w:r>
      <w:r w:rsidR="00CA30A3" w:rsidRPr="008A4E28">
        <w:rPr>
          <w:i/>
          <w:sz w:val="24"/>
          <w:szCs w:val="24"/>
        </w:rPr>
        <w:t xml:space="preserve">The Enormous Room </w:t>
      </w:r>
      <w:r w:rsidR="00CA30A3" w:rsidRPr="008A4E28">
        <w:rPr>
          <w:sz w:val="24"/>
          <w:szCs w:val="24"/>
        </w:rPr>
        <w:t>(1922)</w:t>
      </w:r>
      <w:r w:rsidR="00781F87" w:rsidRPr="008A4E28">
        <w:rPr>
          <w:sz w:val="24"/>
          <w:szCs w:val="24"/>
        </w:rPr>
        <w:t>.</w:t>
      </w:r>
    </w:p>
    <w:p w:rsidR="00AB7841" w:rsidRPr="008A4E28" w:rsidRDefault="00F43AEE">
      <w:pPr>
        <w:rPr>
          <w:sz w:val="24"/>
          <w:szCs w:val="24"/>
        </w:rPr>
      </w:pPr>
      <w:r w:rsidRPr="008A4E28">
        <w:rPr>
          <w:sz w:val="24"/>
          <w:szCs w:val="24"/>
        </w:rPr>
        <w:t>Based in New York</w:t>
      </w:r>
      <w:r w:rsidR="00270759" w:rsidRPr="008A4E28">
        <w:rPr>
          <w:sz w:val="24"/>
          <w:szCs w:val="24"/>
        </w:rPr>
        <w:t xml:space="preserve">, </w:t>
      </w:r>
      <w:r w:rsidR="00781F87" w:rsidRPr="008A4E28">
        <w:rPr>
          <w:sz w:val="24"/>
          <w:szCs w:val="24"/>
        </w:rPr>
        <w:t xml:space="preserve">Cummings </w:t>
      </w:r>
      <w:r w:rsidRPr="008A4E28">
        <w:rPr>
          <w:sz w:val="24"/>
          <w:szCs w:val="24"/>
        </w:rPr>
        <w:t xml:space="preserve">wrote a </w:t>
      </w:r>
      <w:r w:rsidR="00270759" w:rsidRPr="008A4E28">
        <w:rPr>
          <w:sz w:val="24"/>
          <w:szCs w:val="24"/>
        </w:rPr>
        <w:t xml:space="preserve">series of collections </w:t>
      </w:r>
      <w:r w:rsidRPr="008A4E28">
        <w:rPr>
          <w:sz w:val="24"/>
          <w:szCs w:val="24"/>
        </w:rPr>
        <w:t xml:space="preserve">of </w:t>
      </w:r>
      <w:r w:rsidR="00270759" w:rsidRPr="008A4E28">
        <w:rPr>
          <w:sz w:val="24"/>
          <w:szCs w:val="24"/>
        </w:rPr>
        <w:t>poetry</w:t>
      </w:r>
      <w:r w:rsidR="00781F87" w:rsidRPr="008A4E28">
        <w:rPr>
          <w:sz w:val="24"/>
          <w:szCs w:val="24"/>
        </w:rPr>
        <w:t xml:space="preserve">, </w:t>
      </w:r>
      <w:r w:rsidR="00087881" w:rsidRPr="008A4E28">
        <w:rPr>
          <w:sz w:val="24"/>
          <w:szCs w:val="24"/>
        </w:rPr>
        <w:t xml:space="preserve">for which he often </w:t>
      </w:r>
      <w:r w:rsidR="00781F87" w:rsidRPr="008A4E28">
        <w:rPr>
          <w:sz w:val="24"/>
          <w:szCs w:val="24"/>
        </w:rPr>
        <w:t>struggled to find publishers because of</w:t>
      </w:r>
      <w:r w:rsidR="00270759" w:rsidRPr="008A4E28">
        <w:rPr>
          <w:sz w:val="24"/>
          <w:szCs w:val="24"/>
        </w:rPr>
        <w:t xml:space="preserve"> his</w:t>
      </w:r>
      <w:r w:rsidR="00781F87" w:rsidRPr="008A4E28">
        <w:rPr>
          <w:sz w:val="24"/>
          <w:szCs w:val="24"/>
        </w:rPr>
        <w:t xml:space="preserve"> non-standard forms and sometimes openly sexual content. </w:t>
      </w:r>
      <w:r w:rsidRPr="008A4E28">
        <w:rPr>
          <w:sz w:val="24"/>
          <w:szCs w:val="24"/>
        </w:rPr>
        <w:t>His first solo volume</w:t>
      </w:r>
      <w:ins w:id="5" w:author="Lauren Delaronde" w:date="2014-04-28T12:30:00Z">
        <w:r w:rsidR="001B0F76">
          <w:rPr>
            <w:sz w:val="24"/>
            <w:szCs w:val="24"/>
          </w:rPr>
          <w:t>,</w:t>
        </w:r>
      </w:ins>
      <w:r w:rsidRPr="008A4E28">
        <w:rPr>
          <w:sz w:val="24"/>
          <w:szCs w:val="24"/>
        </w:rPr>
        <w:t xml:space="preserve"> </w:t>
      </w:r>
      <w:r w:rsidR="00781F87" w:rsidRPr="008A4E28">
        <w:rPr>
          <w:i/>
          <w:sz w:val="24"/>
          <w:szCs w:val="24"/>
        </w:rPr>
        <w:t xml:space="preserve">Tulips and Chimneys </w:t>
      </w:r>
      <w:r w:rsidR="00781F87" w:rsidRPr="008A4E28">
        <w:rPr>
          <w:sz w:val="24"/>
          <w:szCs w:val="24"/>
        </w:rPr>
        <w:t>(1923)</w:t>
      </w:r>
      <w:ins w:id="6" w:author="Lauren Delaronde" w:date="2014-04-28T12:30:00Z">
        <w:r w:rsidR="001B0F76">
          <w:rPr>
            <w:sz w:val="24"/>
            <w:szCs w:val="24"/>
          </w:rPr>
          <w:t>,</w:t>
        </w:r>
      </w:ins>
      <w:r w:rsidR="00781F87" w:rsidRPr="008A4E28">
        <w:rPr>
          <w:sz w:val="24"/>
          <w:szCs w:val="24"/>
        </w:rPr>
        <w:t xml:space="preserve"> was dramatically cut to secure a publisher, but was rep</w:t>
      </w:r>
      <w:r w:rsidR="00087881" w:rsidRPr="008A4E28">
        <w:rPr>
          <w:sz w:val="24"/>
          <w:szCs w:val="24"/>
        </w:rPr>
        <w:t xml:space="preserve">rinted </w:t>
      </w:r>
      <w:r w:rsidR="00781F87" w:rsidRPr="008A4E28">
        <w:rPr>
          <w:sz w:val="24"/>
          <w:szCs w:val="24"/>
        </w:rPr>
        <w:t>in full in 1937</w:t>
      </w:r>
      <w:r w:rsidR="006A1691" w:rsidRPr="008A4E28">
        <w:rPr>
          <w:sz w:val="24"/>
          <w:szCs w:val="24"/>
        </w:rPr>
        <w:t xml:space="preserve">. </w:t>
      </w:r>
      <w:r w:rsidR="00087881" w:rsidRPr="008A4E28">
        <w:rPr>
          <w:sz w:val="24"/>
          <w:szCs w:val="24"/>
        </w:rPr>
        <w:t xml:space="preserve">The volume </w:t>
      </w:r>
      <w:r w:rsidR="006A1691" w:rsidRPr="008A4E28">
        <w:rPr>
          <w:i/>
          <w:sz w:val="24"/>
          <w:szCs w:val="24"/>
        </w:rPr>
        <w:t xml:space="preserve">No Thanks </w:t>
      </w:r>
      <w:r w:rsidR="006A1691" w:rsidRPr="008A4E28">
        <w:rPr>
          <w:sz w:val="24"/>
          <w:szCs w:val="24"/>
        </w:rPr>
        <w:t>(1935) was so titled in defiance of the fourteen publish</w:t>
      </w:r>
      <w:r w:rsidR="00087881" w:rsidRPr="008A4E28">
        <w:rPr>
          <w:sz w:val="24"/>
          <w:szCs w:val="24"/>
        </w:rPr>
        <w:t xml:space="preserve">ing firms </w:t>
      </w:r>
      <w:r w:rsidR="006A1691" w:rsidRPr="008A4E28">
        <w:rPr>
          <w:sz w:val="24"/>
          <w:szCs w:val="24"/>
        </w:rPr>
        <w:t xml:space="preserve">who turned </w:t>
      </w:r>
      <w:r w:rsidRPr="008A4E28">
        <w:rPr>
          <w:sz w:val="24"/>
          <w:szCs w:val="24"/>
        </w:rPr>
        <w:t xml:space="preserve">it </w:t>
      </w:r>
      <w:r w:rsidR="006A1691" w:rsidRPr="008A4E28">
        <w:rPr>
          <w:sz w:val="24"/>
          <w:szCs w:val="24"/>
        </w:rPr>
        <w:t>down</w:t>
      </w:r>
      <w:r w:rsidR="00781F87" w:rsidRPr="008A4E28">
        <w:rPr>
          <w:sz w:val="24"/>
          <w:szCs w:val="24"/>
        </w:rPr>
        <w:t>.</w:t>
      </w:r>
      <w:r w:rsidRPr="008A4E28">
        <w:rPr>
          <w:sz w:val="24"/>
          <w:szCs w:val="24"/>
        </w:rPr>
        <w:t xml:space="preserve"> Nevertheless, Cummings attracted a large and loyal readership, and in the 1950s drew packed houses as a lecturer.  In 1</w:t>
      </w:r>
      <w:r w:rsidR="00A077FF" w:rsidRPr="008A4E28">
        <w:rPr>
          <w:sz w:val="24"/>
          <w:szCs w:val="24"/>
        </w:rPr>
        <w:t xml:space="preserve">931, he travelled to </w:t>
      </w:r>
      <w:r w:rsidR="006A1691" w:rsidRPr="008A4E28">
        <w:rPr>
          <w:sz w:val="24"/>
          <w:szCs w:val="24"/>
        </w:rPr>
        <w:t xml:space="preserve">Soviet </w:t>
      </w:r>
      <w:r w:rsidR="00A077FF" w:rsidRPr="008A4E28">
        <w:rPr>
          <w:sz w:val="24"/>
          <w:szCs w:val="24"/>
        </w:rPr>
        <w:t>Russia</w:t>
      </w:r>
      <w:r w:rsidR="006A1691" w:rsidRPr="008A4E28">
        <w:rPr>
          <w:sz w:val="24"/>
          <w:szCs w:val="24"/>
        </w:rPr>
        <w:t>, where he became profoundly disillusioned with Socialis</w:t>
      </w:r>
      <w:r w:rsidRPr="008A4E28">
        <w:rPr>
          <w:sz w:val="24"/>
          <w:szCs w:val="24"/>
        </w:rPr>
        <w:t xml:space="preserve">m, responding with a travel book </w:t>
      </w:r>
      <w:r w:rsidR="006A1691" w:rsidRPr="008A4E28">
        <w:rPr>
          <w:sz w:val="24"/>
          <w:szCs w:val="24"/>
        </w:rPr>
        <w:t xml:space="preserve">entitled </w:t>
      </w:r>
      <w:proofErr w:type="spellStart"/>
      <w:r w:rsidR="006A1691" w:rsidRPr="008A4E28">
        <w:rPr>
          <w:i/>
          <w:sz w:val="24"/>
          <w:szCs w:val="24"/>
        </w:rPr>
        <w:t>Eimi</w:t>
      </w:r>
      <w:proofErr w:type="spellEnd"/>
      <w:r w:rsidR="006A1691" w:rsidRPr="008A4E28">
        <w:rPr>
          <w:i/>
          <w:sz w:val="24"/>
          <w:szCs w:val="24"/>
        </w:rPr>
        <w:t xml:space="preserve"> </w:t>
      </w:r>
      <w:r w:rsidR="006A1691" w:rsidRPr="008A4E28">
        <w:rPr>
          <w:sz w:val="24"/>
          <w:szCs w:val="24"/>
        </w:rPr>
        <w:t xml:space="preserve">(1933), from the Greek for </w:t>
      </w:r>
      <w:ins w:id="7" w:author="Lauren Delaronde" w:date="2014-04-28T12:35:00Z">
        <w:r w:rsidR="001B0F76">
          <w:rPr>
            <w:sz w:val="24"/>
            <w:szCs w:val="24"/>
          </w:rPr>
          <w:t>“</w:t>
        </w:r>
      </w:ins>
      <w:del w:id="8" w:author="Lauren Delaronde" w:date="2014-04-28T12:35:00Z">
        <w:r w:rsidR="006A1691" w:rsidRPr="008A4E28" w:rsidDel="001B0F76">
          <w:rPr>
            <w:sz w:val="24"/>
            <w:szCs w:val="24"/>
          </w:rPr>
          <w:delText>‘</w:delText>
        </w:r>
      </w:del>
      <w:r w:rsidR="006A1691" w:rsidRPr="008A4E28">
        <w:rPr>
          <w:sz w:val="24"/>
          <w:szCs w:val="24"/>
        </w:rPr>
        <w:t>I am</w:t>
      </w:r>
      <w:del w:id="9" w:author="Lauren Delaronde" w:date="2014-04-28T12:35:00Z">
        <w:r w:rsidR="006A1691" w:rsidRPr="008A4E28" w:rsidDel="001B0F76">
          <w:rPr>
            <w:sz w:val="24"/>
            <w:szCs w:val="24"/>
          </w:rPr>
          <w:delText>’</w:delText>
        </w:r>
      </w:del>
      <w:r w:rsidRPr="008A4E28">
        <w:rPr>
          <w:sz w:val="24"/>
          <w:szCs w:val="24"/>
        </w:rPr>
        <w:t>.</w:t>
      </w:r>
      <w:ins w:id="10" w:author="Lauren Delaronde" w:date="2014-04-28T12:35:00Z">
        <w:r w:rsidR="001B0F76">
          <w:rPr>
            <w:sz w:val="24"/>
            <w:szCs w:val="24"/>
          </w:rPr>
          <w:t>”</w:t>
        </w:r>
      </w:ins>
      <w:r w:rsidRPr="008A4E28">
        <w:rPr>
          <w:sz w:val="24"/>
          <w:szCs w:val="24"/>
        </w:rPr>
        <w:t xml:space="preserve"> His later </w:t>
      </w:r>
      <w:r w:rsidR="006A1691" w:rsidRPr="008A4E28">
        <w:rPr>
          <w:sz w:val="24"/>
          <w:szCs w:val="24"/>
        </w:rPr>
        <w:t>work shows a strong sense of individualism and a distaste for politics</w:t>
      </w:r>
      <w:r w:rsidR="00270759" w:rsidRPr="008A4E28">
        <w:rPr>
          <w:sz w:val="24"/>
          <w:szCs w:val="24"/>
        </w:rPr>
        <w:t xml:space="preserve">, </w:t>
      </w:r>
      <w:r w:rsidR="0050479E" w:rsidRPr="008A4E28">
        <w:rPr>
          <w:sz w:val="24"/>
          <w:szCs w:val="24"/>
        </w:rPr>
        <w:t>while maintaining its</w:t>
      </w:r>
      <w:r w:rsidR="00270759" w:rsidRPr="008A4E28">
        <w:rPr>
          <w:sz w:val="24"/>
          <w:szCs w:val="24"/>
        </w:rPr>
        <w:t xml:space="preserve"> focus on the </w:t>
      </w:r>
      <w:r w:rsidR="006A1691" w:rsidRPr="008A4E28">
        <w:rPr>
          <w:sz w:val="24"/>
          <w:szCs w:val="24"/>
        </w:rPr>
        <w:t xml:space="preserve">themes of love and nature. After two short, troubled marriages in the 1920s, he lived with the model and photographer Marion </w:t>
      </w:r>
      <w:proofErr w:type="spellStart"/>
      <w:r w:rsidR="006A1691" w:rsidRPr="008A4E28">
        <w:rPr>
          <w:sz w:val="24"/>
          <w:szCs w:val="24"/>
        </w:rPr>
        <w:t>Moreh</w:t>
      </w:r>
      <w:r w:rsidRPr="008A4E28">
        <w:rPr>
          <w:sz w:val="24"/>
          <w:szCs w:val="24"/>
        </w:rPr>
        <w:t>ouse</w:t>
      </w:r>
      <w:proofErr w:type="spellEnd"/>
      <w:r w:rsidR="006A1691" w:rsidRPr="008A4E28">
        <w:rPr>
          <w:sz w:val="24"/>
          <w:szCs w:val="24"/>
        </w:rPr>
        <w:t xml:space="preserve">.  </w:t>
      </w:r>
    </w:p>
    <w:p w:rsidR="008A4E28" w:rsidRPr="008A4E28" w:rsidRDefault="008A4E28">
      <w:pPr>
        <w:rPr>
          <w:b/>
          <w:sz w:val="24"/>
          <w:szCs w:val="24"/>
        </w:rPr>
      </w:pPr>
    </w:p>
    <w:p w:rsidR="00AB7841" w:rsidRPr="008A4E28" w:rsidRDefault="00D22B16">
      <w:pPr>
        <w:rPr>
          <w:b/>
          <w:sz w:val="24"/>
          <w:szCs w:val="24"/>
        </w:rPr>
      </w:pPr>
      <w:r w:rsidRPr="008A4E28">
        <w:rPr>
          <w:b/>
          <w:sz w:val="24"/>
          <w:szCs w:val="24"/>
        </w:rPr>
        <w:t>List of</w:t>
      </w:r>
      <w:bookmarkStart w:id="11" w:name="_GoBack"/>
      <w:bookmarkEnd w:id="11"/>
      <w:r w:rsidRPr="008A4E28">
        <w:rPr>
          <w:b/>
          <w:sz w:val="24"/>
          <w:szCs w:val="24"/>
        </w:rPr>
        <w:t xml:space="preserve"> </w:t>
      </w:r>
      <w:del w:id="12" w:author="Lauren Delaronde" w:date="2014-04-28T12:36:00Z">
        <w:r w:rsidR="00AB7841" w:rsidRPr="008A4E28" w:rsidDel="001B0F76">
          <w:rPr>
            <w:b/>
            <w:sz w:val="24"/>
            <w:szCs w:val="24"/>
          </w:rPr>
          <w:delText xml:space="preserve"> </w:delText>
        </w:r>
      </w:del>
      <w:r w:rsidR="00AB7841" w:rsidRPr="008A4E28">
        <w:rPr>
          <w:b/>
          <w:sz w:val="24"/>
          <w:szCs w:val="24"/>
        </w:rPr>
        <w:t>Works</w:t>
      </w:r>
    </w:p>
    <w:p w:rsidR="00AB7841" w:rsidRPr="008A4E28" w:rsidRDefault="00AB7841">
      <w:pPr>
        <w:rPr>
          <w:sz w:val="24"/>
          <w:szCs w:val="24"/>
        </w:rPr>
      </w:pPr>
      <w:r w:rsidRPr="008A4E28">
        <w:rPr>
          <w:sz w:val="24"/>
          <w:szCs w:val="24"/>
          <w:u w:val="single"/>
        </w:rPr>
        <w:t>Poetry</w:t>
      </w:r>
    </w:p>
    <w:p w:rsidR="00AB7841" w:rsidRPr="008A4E28" w:rsidRDefault="00AB7841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Tulips and Chimneys </w:t>
      </w:r>
      <w:r w:rsidRPr="008A4E28">
        <w:rPr>
          <w:sz w:val="24"/>
          <w:szCs w:val="24"/>
        </w:rPr>
        <w:t>(1923)</w:t>
      </w:r>
    </w:p>
    <w:p w:rsidR="00AB7841" w:rsidRPr="008A4E28" w:rsidRDefault="005C359A">
      <w:pPr>
        <w:rPr>
          <w:sz w:val="24"/>
          <w:szCs w:val="24"/>
        </w:rPr>
      </w:pPr>
      <w:proofErr w:type="spellStart"/>
      <w:r w:rsidRPr="008A4E28">
        <w:rPr>
          <w:i/>
          <w:sz w:val="24"/>
          <w:szCs w:val="24"/>
        </w:rPr>
        <w:t>Puella</w:t>
      </w:r>
      <w:proofErr w:type="spellEnd"/>
      <w:r w:rsidRPr="008A4E28">
        <w:rPr>
          <w:i/>
          <w:sz w:val="24"/>
          <w:szCs w:val="24"/>
        </w:rPr>
        <w:t xml:space="preserve"> </w:t>
      </w:r>
      <w:proofErr w:type="spellStart"/>
      <w:r w:rsidRPr="008A4E28">
        <w:rPr>
          <w:i/>
          <w:sz w:val="24"/>
          <w:szCs w:val="24"/>
        </w:rPr>
        <w:t>Mea</w:t>
      </w:r>
      <w:proofErr w:type="spellEnd"/>
      <w:r w:rsidRPr="008A4E28">
        <w:rPr>
          <w:i/>
          <w:sz w:val="24"/>
          <w:szCs w:val="24"/>
        </w:rPr>
        <w:t xml:space="preserve"> </w:t>
      </w:r>
      <w:r w:rsidRPr="008A4E28">
        <w:rPr>
          <w:sz w:val="24"/>
          <w:szCs w:val="24"/>
        </w:rPr>
        <w:t>(1923)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XLI </w:t>
      </w:r>
      <w:r w:rsidR="00087881" w:rsidRPr="008A4E28">
        <w:rPr>
          <w:i/>
          <w:sz w:val="24"/>
          <w:szCs w:val="24"/>
        </w:rPr>
        <w:t xml:space="preserve">Poems </w:t>
      </w:r>
      <w:r w:rsidRPr="008A4E28">
        <w:rPr>
          <w:sz w:val="24"/>
          <w:szCs w:val="24"/>
        </w:rPr>
        <w:t>(1925)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&amp; </w:t>
      </w:r>
      <w:r w:rsidRPr="008A4E28">
        <w:rPr>
          <w:sz w:val="24"/>
          <w:szCs w:val="24"/>
        </w:rPr>
        <w:t>(1925)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Is 5 </w:t>
      </w:r>
      <w:r w:rsidRPr="008A4E28">
        <w:rPr>
          <w:sz w:val="24"/>
          <w:szCs w:val="24"/>
        </w:rPr>
        <w:t>(1926)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Christmas Tree</w:t>
      </w:r>
      <w:r w:rsidRPr="008A4E28">
        <w:rPr>
          <w:sz w:val="24"/>
          <w:szCs w:val="24"/>
        </w:rPr>
        <w:t xml:space="preserve"> (1928)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VV (Viva: Seventy New Poems) </w:t>
      </w:r>
      <w:r w:rsidRPr="008A4E28">
        <w:rPr>
          <w:sz w:val="24"/>
          <w:szCs w:val="24"/>
        </w:rPr>
        <w:t>(1931)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No Thanks </w:t>
      </w:r>
      <w:r w:rsidRPr="008A4E28">
        <w:rPr>
          <w:sz w:val="24"/>
          <w:szCs w:val="24"/>
        </w:rPr>
        <w:t>(1935)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lastRenderedPageBreak/>
        <w:t xml:space="preserve">1/20 </w:t>
      </w:r>
      <w:r w:rsidRPr="008A4E28">
        <w:rPr>
          <w:sz w:val="24"/>
          <w:szCs w:val="24"/>
        </w:rPr>
        <w:t>(1936)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Collected Poems</w:t>
      </w:r>
      <w:r w:rsidRPr="008A4E28">
        <w:rPr>
          <w:sz w:val="24"/>
          <w:szCs w:val="24"/>
        </w:rPr>
        <w:t xml:space="preserve"> (1938)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Fifty Poems </w:t>
      </w:r>
      <w:r w:rsidRPr="008A4E28">
        <w:rPr>
          <w:sz w:val="24"/>
          <w:szCs w:val="24"/>
        </w:rPr>
        <w:t>(1940)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1 x 1 </w:t>
      </w:r>
      <w:r w:rsidRPr="008A4E28">
        <w:rPr>
          <w:sz w:val="24"/>
          <w:szCs w:val="24"/>
        </w:rPr>
        <w:t>(1944)</w:t>
      </w:r>
    </w:p>
    <w:p w:rsidR="005C359A" w:rsidRPr="008A4E28" w:rsidRDefault="005C359A">
      <w:pPr>
        <w:rPr>
          <w:sz w:val="24"/>
          <w:szCs w:val="24"/>
        </w:rPr>
      </w:pPr>
      <w:proofErr w:type="spellStart"/>
      <w:r w:rsidRPr="008A4E28">
        <w:rPr>
          <w:i/>
          <w:sz w:val="24"/>
          <w:szCs w:val="24"/>
        </w:rPr>
        <w:t>Xaipe</w:t>
      </w:r>
      <w:proofErr w:type="spellEnd"/>
      <w:r w:rsidR="0050479E" w:rsidRPr="008A4E28">
        <w:rPr>
          <w:i/>
          <w:sz w:val="24"/>
          <w:szCs w:val="24"/>
        </w:rPr>
        <w:t xml:space="preserve"> </w:t>
      </w:r>
      <w:r w:rsidRPr="008A4E28">
        <w:rPr>
          <w:sz w:val="24"/>
          <w:szCs w:val="24"/>
        </w:rPr>
        <w:t>(1950)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Poems 1923-1954 </w:t>
      </w:r>
      <w:r w:rsidRPr="008A4E28">
        <w:rPr>
          <w:sz w:val="24"/>
          <w:szCs w:val="24"/>
        </w:rPr>
        <w:t>(1954)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95 Poems </w:t>
      </w:r>
      <w:r w:rsidRPr="008A4E28">
        <w:rPr>
          <w:sz w:val="24"/>
          <w:szCs w:val="24"/>
        </w:rPr>
        <w:t>(1958)</w:t>
      </w:r>
    </w:p>
    <w:p w:rsidR="005C359A" w:rsidRPr="008A4E28" w:rsidRDefault="005C359A">
      <w:pPr>
        <w:rPr>
          <w:sz w:val="24"/>
          <w:szCs w:val="24"/>
          <w:u w:val="single"/>
        </w:rPr>
      </w:pPr>
      <w:r w:rsidRPr="008A4E28">
        <w:rPr>
          <w:sz w:val="24"/>
          <w:szCs w:val="24"/>
          <w:u w:val="single"/>
        </w:rPr>
        <w:t>Plays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Him </w:t>
      </w:r>
      <w:r w:rsidRPr="008A4E28">
        <w:rPr>
          <w:sz w:val="24"/>
          <w:szCs w:val="24"/>
        </w:rPr>
        <w:t>(1927)</w:t>
      </w:r>
    </w:p>
    <w:p w:rsidR="005C359A" w:rsidRPr="008A4E28" w:rsidRDefault="005C359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Tom: A Ballet </w:t>
      </w:r>
      <w:r w:rsidRPr="008A4E28">
        <w:rPr>
          <w:sz w:val="24"/>
          <w:szCs w:val="24"/>
        </w:rPr>
        <w:t>(1935)</w:t>
      </w:r>
    </w:p>
    <w:p w:rsidR="005C359A" w:rsidRPr="008A4E28" w:rsidRDefault="0002127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Anthropos: </w:t>
      </w:r>
      <w:r w:rsidR="0050479E" w:rsidRPr="008A4E28">
        <w:rPr>
          <w:i/>
          <w:sz w:val="24"/>
          <w:szCs w:val="24"/>
        </w:rPr>
        <w:t>T</w:t>
      </w:r>
      <w:r w:rsidRPr="008A4E28">
        <w:rPr>
          <w:i/>
          <w:sz w:val="24"/>
          <w:szCs w:val="24"/>
        </w:rPr>
        <w:t xml:space="preserve">he Future of Art </w:t>
      </w:r>
      <w:r w:rsidRPr="008A4E28">
        <w:rPr>
          <w:sz w:val="24"/>
          <w:szCs w:val="24"/>
        </w:rPr>
        <w:t>(194</w:t>
      </w:r>
      <w:r w:rsidR="0050479E" w:rsidRPr="008A4E28">
        <w:rPr>
          <w:sz w:val="24"/>
          <w:szCs w:val="24"/>
        </w:rPr>
        <w:t>4</w:t>
      </w:r>
      <w:r w:rsidRPr="008A4E28">
        <w:rPr>
          <w:sz w:val="24"/>
          <w:szCs w:val="24"/>
        </w:rPr>
        <w:t>)</w:t>
      </w:r>
    </w:p>
    <w:p w:rsidR="0002127A" w:rsidRPr="008A4E28" w:rsidRDefault="0002127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Santa Claus: A Morality </w:t>
      </w:r>
      <w:r w:rsidRPr="008A4E28">
        <w:rPr>
          <w:sz w:val="24"/>
          <w:szCs w:val="24"/>
        </w:rPr>
        <w:t>(1946)</w:t>
      </w:r>
    </w:p>
    <w:p w:rsidR="0002127A" w:rsidRPr="008A4E28" w:rsidRDefault="0002127A">
      <w:pPr>
        <w:rPr>
          <w:sz w:val="24"/>
          <w:szCs w:val="24"/>
        </w:rPr>
      </w:pPr>
      <w:r w:rsidRPr="008A4E28">
        <w:rPr>
          <w:sz w:val="24"/>
          <w:szCs w:val="24"/>
          <w:u w:val="single"/>
        </w:rPr>
        <w:t>Autobiography</w:t>
      </w:r>
    </w:p>
    <w:p w:rsidR="0002127A" w:rsidRPr="008A4E28" w:rsidRDefault="0002127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The Enormous Room </w:t>
      </w:r>
      <w:r w:rsidRPr="008A4E28">
        <w:rPr>
          <w:sz w:val="24"/>
          <w:szCs w:val="24"/>
        </w:rPr>
        <w:t>(1922)</w:t>
      </w:r>
    </w:p>
    <w:p w:rsidR="0002127A" w:rsidRPr="008A4E28" w:rsidRDefault="0002127A">
      <w:pPr>
        <w:rPr>
          <w:sz w:val="24"/>
          <w:szCs w:val="24"/>
        </w:rPr>
      </w:pPr>
      <w:proofErr w:type="spellStart"/>
      <w:r w:rsidRPr="008A4E28">
        <w:rPr>
          <w:i/>
          <w:sz w:val="24"/>
          <w:szCs w:val="24"/>
        </w:rPr>
        <w:t>Eimi</w:t>
      </w:r>
      <w:proofErr w:type="spellEnd"/>
      <w:r w:rsidRPr="008A4E28">
        <w:rPr>
          <w:i/>
          <w:sz w:val="24"/>
          <w:szCs w:val="24"/>
        </w:rPr>
        <w:t xml:space="preserve"> </w:t>
      </w:r>
      <w:r w:rsidRPr="008A4E28">
        <w:rPr>
          <w:sz w:val="24"/>
          <w:szCs w:val="24"/>
        </w:rPr>
        <w:t>(1933)</w:t>
      </w:r>
    </w:p>
    <w:p w:rsidR="0002127A" w:rsidRPr="008A4E28" w:rsidRDefault="008A4E28">
      <w:pPr>
        <w:rPr>
          <w:sz w:val="24"/>
          <w:szCs w:val="24"/>
        </w:rPr>
      </w:pPr>
      <w:r w:rsidRPr="008A4E28">
        <w:rPr>
          <w:sz w:val="24"/>
          <w:szCs w:val="24"/>
          <w:u w:val="single"/>
        </w:rPr>
        <w:t>Other</w:t>
      </w:r>
    </w:p>
    <w:p w:rsidR="00793FF7" w:rsidRPr="008A4E28" w:rsidRDefault="00793FF7" w:rsidP="00793FF7">
      <w:pPr>
        <w:rPr>
          <w:sz w:val="24"/>
          <w:szCs w:val="24"/>
        </w:rPr>
      </w:pPr>
      <w:r w:rsidRPr="008A4E28">
        <w:rPr>
          <w:sz w:val="24"/>
          <w:szCs w:val="24"/>
        </w:rPr>
        <w:t>[No Title]  (1930)</w:t>
      </w:r>
      <w:r w:rsidR="008A4E28" w:rsidRPr="008A4E28">
        <w:rPr>
          <w:sz w:val="24"/>
          <w:szCs w:val="24"/>
        </w:rPr>
        <w:t xml:space="preserve"> (Short stories)</w:t>
      </w:r>
    </w:p>
    <w:p w:rsidR="0002127A" w:rsidRPr="008A4E28" w:rsidRDefault="0002127A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CIOPW</w:t>
      </w:r>
      <w:r w:rsidRPr="008A4E28">
        <w:rPr>
          <w:sz w:val="24"/>
          <w:szCs w:val="24"/>
        </w:rPr>
        <w:t xml:space="preserve"> (1931)</w:t>
      </w:r>
      <w:r w:rsidR="008A4E28" w:rsidRPr="008A4E28">
        <w:rPr>
          <w:sz w:val="24"/>
          <w:szCs w:val="24"/>
        </w:rPr>
        <w:t xml:space="preserve"> (Visual art)</w:t>
      </w:r>
    </w:p>
    <w:p w:rsidR="00793FF7" w:rsidRPr="008A4E28" w:rsidRDefault="00793FF7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Cummings: A Miscellany</w:t>
      </w:r>
      <w:r w:rsidRPr="008A4E28">
        <w:rPr>
          <w:sz w:val="24"/>
          <w:szCs w:val="24"/>
        </w:rPr>
        <w:t xml:space="preserve">, edited by George </w:t>
      </w:r>
      <w:proofErr w:type="spellStart"/>
      <w:r w:rsidRPr="008A4E28">
        <w:rPr>
          <w:sz w:val="24"/>
          <w:szCs w:val="24"/>
        </w:rPr>
        <w:t>Firmage</w:t>
      </w:r>
      <w:proofErr w:type="spellEnd"/>
      <w:r w:rsidRPr="008A4E28">
        <w:rPr>
          <w:sz w:val="24"/>
          <w:szCs w:val="24"/>
        </w:rPr>
        <w:t xml:space="preserve"> (1958)</w:t>
      </w:r>
      <w:r w:rsidR="008A4E28" w:rsidRPr="008A4E28">
        <w:rPr>
          <w:sz w:val="24"/>
          <w:szCs w:val="24"/>
        </w:rPr>
        <w:t xml:space="preserve"> (Newspaper and magazine articles)</w:t>
      </w:r>
    </w:p>
    <w:p w:rsidR="00AB7841" w:rsidRPr="008A4E28" w:rsidRDefault="00793FF7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 xml:space="preserve">Adventures in Value, </w:t>
      </w:r>
      <w:r w:rsidRPr="008A4E28">
        <w:rPr>
          <w:sz w:val="24"/>
          <w:szCs w:val="24"/>
        </w:rPr>
        <w:t xml:space="preserve">with Marion </w:t>
      </w:r>
      <w:proofErr w:type="spellStart"/>
      <w:r w:rsidRPr="008A4E28">
        <w:rPr>
          <w:sz w:val="24"/>
          <w:szCs w:val="24"/>
        </w:rPr>
        <w:t>Morehouse</w:t>
      </w:r>
      <w:proofErr w:type="spellEnd"/>
      <w:r w:rsidRPr="008A4E28">
        <w:rPr>
          <w:sz w:val="24"/>
          <w:szCs w:val="24"/>
        </w:rPr>
        <w:t xml:space="preserve"> (1962)</w:t>
      </w:r>
      <w:r w:rsidR="008A4E28" w:rsidRPr="008A4E28">
        <w:rPr>
          <w:sz w:val="24"/>
          <w:szCs w:val="24"/>
        </w:rPr>
        <w:t xml:space="preserve"> (Photography)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Fairy Tales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Harcourt, 1965.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Three Plays and a Ballet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Firmage, October House, 1967.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Selected Letters of E. E. Cummings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F. W. Dupee and George Stade, Harcourt, 1969.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E. E. Cummings Reads His Collected Poetry, 1943-1958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(recording), Caedmon, 1977.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Little Tree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(juvenile), Crown, 1987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Fairy Tales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Harcourt, 1965.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Three Plays and a Ballet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Firmage, October House, 1967.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Selected Letters of E. E. Cummings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F. W. Dupee and George Stade, Harcourt, 1969.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E. E. Cummings Reads His Collected Poetry, 1943-1958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(recording), Caedmon, 1977.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Little Tree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(juvenile), Crown, 1987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Fairy Tales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Harcourt, 1965.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Three Plays and a Ballet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Firmage, October House, 1967.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Selected Letters of E. E. Cummings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, edited by F. W. Dupee and George Stade, Harcourt, 1969.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E. E. Cummings Reads His Collected Poetry, 1943-1958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(recording), Caedmon, 1977. </w:t>
      </w:r>
    </w:p>
    <w:p w:rsidR="00793FF7" w:rsidRPr="008A4E28" w:rsidRDefault="00793FF7" w:rsidP="0079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24"/>
          <w:szCs w:val="24"/>
          <w:lang w:eastAsia="en-GB"/>
        </w:rPr>
      </w:pPr>
      <w:r w:rsidRPr="008A4E28">
        <w:rPr>
          <w:rFonts w:ascii="Arial" w:eastAsia="Times New Roman" w:hAnsi="Arial" w:cs="Arial"/>
          <w:i/>
          <w:iCs/>
          <w:vanish/>
          <w:sz w:val="24"/>
          <w:szCs w:val="24"/>
          <w:lang w:eastAsia="en-GB"/>
        </w:rPr>
        <w:t>Little Tree</w:t>
      </w:r>
      <w:r w:rsidRPr="008A4E28">
        <w:rPr>
          <w:rFonts w:ascii="Arial" w:eastAsia="Times New Roman" w:hAnsi="Arial" w:cs="Arial"/>
          <w:vanish/>
          <w:sz w:val="24"/>
          <w:szCs w:val="24"/>
          <w:lang w:eastAsia="en-GB"/>
        </w:rPr>
        <w:t xml:space="preserve"> (juvenile), Crown, 1987. </w:t>
      </w:r>
    </w:p>
    <w:p w:rsidR="00A077FF" w:rsidRPr="008A4E28" w:rsidRDefault="00793FF7">
      <w:pPr>
        <w:rPr>
          <w:sz w:val="24"/>
          <w:szCs w:val="24"/>
          <w:u w:val="single"/>
        </w:rPr>
      </w:pPr>
      <w:r w:rsidRPr="008A4E28">
        <w:rPr>
          <w:i/>
          <w:sz w:val="24"/>
          <w:szCs w:val="24"/>
        </w:rPr>
        <w:t xml:space="preserve">Fairy Tales </w:t>
      </w:r>
      <w:r w:rsidRPr="008A4E28">
        <w:rPr>
          <w:sz w:val="24"/>
          <w:szCs w:val="24"/>
        </w:rPr>
        <w:t>(1965)</w:t>
      </w:r>
    </w:p>
    <w:p w:rsidR="00793FF7" w:rsidRPr="008A4E28" w:rsidRDefault="00793FF7">
      <w:pPr>
        <w:rPr>
          <w:i/>
          <w:sz w:val="24"/>
          <w:szCs w:val="24"/>
        </w:rPr>
      </w:pPr>
      <w:r w:rsidRPr="008A4E28">
        <w:rPr>
          <w:sz w:val="24"/>
          <w:szCs w:val="24"/>
          <w:u w:val="single"/>
        </w:rPr>
        <w:t>Recording</w:t>
      </w:r>
    </w:p>
    <w:p w:rsidR="00793FF7" w:rsidRPr="008A4E28" w:rsidRDefault="00793FF7">
      <w:pPr>
        <w:rPr>
          <w:sz w:val="24"/>
          <w:szCs w:val="24"/>
        </w:rPr>
      </w:pPr>
      <w:r w:rsidRPr="008A4E28">
        <w:rPr>
          <w:i/>
          <w:sz w:val="24"/>
          <w:szCs w:val="24"/>
        </w:rPr>
        <w:t>E. E. Cummings Reads his Selected Poetry</w:t>
      </w:r>
      <w:r w:rsidRPr="008A4E28">
        <w:rPr>
          <w:sz w:val="24"/>
          <w:szCs w:val="24"/>
        </w:rPr>
        <w:t xml:space="preserve"> (Caedmon, 1977)</w:t>
      </w:r>
    </w:p>
    <w:p w:rsidR="008A4E28" w:rsidRPr="008A4E28" w:rsidRDefault="008A4E28">
      <w:pPr>
        <w:rPr>
          <w:b/>
          <w:sz w:val="24"/>
          <w:szCs w:val="24"/>
        </w:rPr>
      </w:pPr>
    </w:p>
    <w:p w:rsidR="00582101" w:rsidRPr="008A4E28" w:rsidRDefault="00A80385">
      <w:pPr>
        <w:rPr>
          <w:b/>
          <w:sz w:val="24"/>
          <w:szCs w:val="24"/>
        </w:rPr>
      </w:pPr>
      <w:r w:rsidRPr="008A4E28">
        <w:rPr>
          <w:b/>
          <w:sz w:val="24"/>
          <w:szCs w:val="24"/>
        </w:rPr>
        <w:t xml:space="preserve">References and </w:t>
      </w:r>
      <w:r w:rsidR="00582101" w:rsidRPr="008A4E28">
        <w:rPr>
          <w:b/>
          <w:sz w:val="24"/>
          <w:szCs w:val="24"/>
        </w:rPr>
        <w:t xml:space="preserve">Further Reading </w:t>
      </w:r>
    </w:p>
    <w:p w:rsidR="00C82C30" w:rsidRPr="008A4E28" w:rsidRDefault="00C82C30">
      <w:pPr>
        <w:rPr>
          <w:sz w:val="24"/>
          <w:szCs w:val="24"/>
        </w:rPr>
      </w:pPr>
      <w:r w:rsidRPr="008A4E28">
        <w:rPr>
          <w:sz w:val="24"/>
          <w:szCs w:val="24"/>
        </w:rPr>
        <w:lastRenderedPageBreak/>
        <w:t xml:space="preserve">Cummings, E. E., et al. </w:t>
      </w:r>
      <w:r w:rsidRPr="008A4E28">
        <w:rPr>
          <w:i/>
          <w:sz w:val="24"/>
          <w:szCs w:val="24"/>
        </w:rPr>
        <w:t xml:space="preserve">Eight Harvard Poets. </w:t>
      </w:r>
      <w:r w:rsidRPr="008A4E28">
        <w:rPr>
          <w:sz w:val="24"/>
          <w:szCs w:val="24"/>
        </w:rPr>
        <w:t xml:space="preserve">New York, Laurence </w:t>
      </w:r>
      <w:proofErr w:type="spellStart"/>
      <w:r w:rsidRPr="008A4E28">
        <w:rPr>
          <w:sz w:val="24"/>
          <w:szCs w:val="24"/>
        </w:rPr>
        <w:t>Gomme</w:t>
      </w:r>
      <w:proofErr w:type="spellEnd"/>
      <w:r w:rsidRPr="008A4E28">
        <w:rPr>
          <w:sz w:val="24"/>
          <w:szCs w:val="24"/>
        </w:rPr>
        <w:t xml:space="preserve">, 1917. </w:t>
      </w:r>
    </w:p>
    <w:p w:rsidR="00A80385" w:rsidRPr="008A4E28" w:rsidRDefault="00A80385">
      <w:pPr>
        <w:rPr>
          <w:sz w:val="24"/>
          <w:szCs w:val="24"/>
        </w:rPr>
      </w:pPr>
      <w:r w:rsidRPr="008A4E28">
        <w:rPr>
          <w:sz w:val="24"/>
          <w:szCs w:val="24"/>
        </w:rPr>
        <w:t xml:space="preserve">Cummings, E. E. </w:t>
      </w:r>
      <w:r w:rsidRPr="008A4E28">
        <w:rPr>
          <w:i/>
          <w:sz w:val="24"/>
          <w:szCs w:val="24"/>
        </w:rPr>
        <w:t>Complete Poems 1904-1962</w:t>
      </w:r>
      <w:r w:rsidRPr="008A4E28">
        <w:rPr>
          <w:sz w:val="24"/>
          <w:szCs w:val="24"/>
        </w:rPr>
        <w:t xml:space="preserve">. Ed. George </w:t>
      </w:r>
      <w:proofErr w:type="spellStart"/>
      <w:r w:rsidRPr="008A4E28">
        <w:rPr>
          <w:sz w:val="24"/>
          <w:szCs w:val="24"/>
        </w:rPr>
        <w:t>Firmage</w:t>
      </w:r>
      <w:proofErr w:type="spellEnd"/>
      <w:r w:rsidRPr="008A4E28">
        <w:rPr>
          <w:sz w:val="24"/>
          <w:szCs w:val="24"/>
        </w:rPr>
        <w:t xml:space="preserve">. New York: </w:t>
      </w:r>
      <w:proofErr w:type="spellStart"/>
      <w:r w:rsidRPr="008A4E28">
        <w:rPr>
          <w:sz w:val="24"/>
          <w:szCs w:val="24"/>
        </w:rPr>
        <w:t>Liveright</w:t>
      </w:r>
      <w:proofErr w:type="spellEnd"/>
      <w:r w:rsidRPr="008A4E28">
        <w:rPr>
          <w:sz w:val="24"/>
          <w:szCs w:val="24"/>
        </w:rPr>
        <w:t>, 1994.</w:t>
      </w:r>
    </w:p>
    <w:p w:rsidR="00A077FF" w:rsidRPr="008A4E28" w:rsidRDefault="00A077FF" w:rsidP="00A077FF">
      <w:pPr>
        <w:rPr>
          <w:i/>
          <w:sz w:val="24"/>
          <w:szCs w:val="24"/>
        </w:rPr>
      </w:pPr>
      <w:r w:rsidRPr="008A4E28">
        <w:rPr>
          <w:sz w:val="24"/>
          <w:szCs w:val="24"/>
        </w:rPr>
        <w:t xml:space="preserve">Friedman, Norman, </w:t>
      </w:r>
      <w:r w:rsidRPr="008A4E28">
        <w:rPr>
          <w:i/>
          <w:sz w:val="24"/>
          <w:szCs w:val="24"/>
        </w:rPr>
        <w:t>Cummings: The Growth of a Writer.</w:t>
      </w:r>
      <w:r w:rsidR="0050479E" w:rsidRPr="008A4E28">
        <w:rPr>
          <w:i/>
          <w:sz w:val="24"/>
          <w:szCs w:val="24"/>
        </w:rPr>
        <w:t xml:space="preserve"> </w:t>
      </w:r>
      <w:r w:rsidRPr="008A4E28">
        <w:rPr>
          <w:sz w:val="24"/>
          <w:szCs w:val="24"/>
        </w:rPr>
        <w:t>Carbondale, Southern Illinois University Press, 1964.</w:t>
      </w:r>
    </w:p>
    <w:p w:rsidR="00A077FF" w:rsidRPr="008A4E28" w:rsidRDefault="00A077FF" w:rsidP="00A077FF">
      <w:pPr>
        <w:rPr>
          <w:sz w:val="24"/>
          <w:szCs w:val="24"/>
        </w:rPr>
      </w:pPr>
      <w:r w:rsidRPr="008A4E28">
        <w:rPr>
          <w:sz w:val="24"/>
          <w:szCs w:val="24"/>
        </w:rPr>
        <w:t xml:space="preserve">Kennedy, Richard S. </w:t>
      </w:r>
      <w:r w:rsidRPr="008A4E28">
        <w:rPr>
          <w:i/>
          <w:sz w:val="24"/>
          <w:szCs w:val="24"/>
        </w:rPr>
        <w:t xml:space="preserve">Dreams in the Mirror: A Biography of E. E. Cummings. </w:t>
      </w:r>
      <w:r w:rsidRPr="008A4E28">
        <w:rPr>
          <w:sz w:val="24"/>
          <w:szCs w:val="24"/>
        </w:rPr>
        <w:t xml:space="preserve">New York: </w:t>
      </w:r>
      <w:proofErr w:type="spellStart"/>
      <w:r w:rsidRPr="008A4E28">
        <w:rPr>
          <w:sz w:val="24"/>
          <w:szCs w:val="24"/>
        </w:rPr>
        <w:t>Liveright</w:t>
      </w:r>
      <w:proofErr w:type="spellEnd"/>
      <w:r w:rsidRPr="008A4E28">
        <w:rPr>
          <w:sz w:val="24"/>
          <w:szCs w:val="24"/>
        </w:rPr>
        <w:t>, 1980.</w:t>
      </w:r>
    </w:p>
    <w:p w:rsidR="00A077FF" w:rsidRPr="008A4E28" w:rsidRDefault="00A077FF" w:rsidP="00A077FF">
      <w:pPr>
        <w:rPr>
          <w:sz w:val="24"/>
          <w:szCs w:val="24"/>
        </w:rPr>
      </w:pPr>
      <w:r w:rsidRPr="008A4E28">
        <w:rPr>
          <w:sz w:val="24"/>
          <w:szCs w:val="24"/>
        </w:rPr>
        <w:t>Sawyer-</w:t>
      </w:r>
      <w:proofErr w:type="spellStart"/>
      <w:r w:rsidRPr="008A4E28">
        <w:rPr>
          <w:sz w:val="24"/>
          <w:szCs w:val="24"/>
        </w:rPr>
        <w:t>Lau</w:t>
      </w:r>
      <w:r w:rsidRPr="008A4E28">
        <w:rPr>
          <w:rFonts w:cstheme="minorHAnsi"/>
          <w:sz w:val="24"/>
          <w:szCs w:val="24"/>
        </w:rPr>
        <w:t>ç</w:t>
      </w:r>
      <w:r w:rsidRPr="008A4E28">
        <w:rPr>
          <w:sz w:val="24"/>
          <w:szCs w:val="24"/>
        </w:rPr>
        <w:t>anno</w:t>
      </w:r>
      <w:proofErr w:type="spellEnd"/>
      <w:r w:rsidRPr="008A4E28">
        <w:rPr>
          <w:sz w:val="24"/>
          <w:szCs w:val="24"/>
        </w:rPr>
        <w:t xml:space="preserve">, Christopher. </w:t>
      </w:r>
      <w:r w:rsidRPr="008A4E28">
        <w:rPr>
          <w:i/>
          <w:sz w:val="24"/>
          <w:szCs w:val="24"/>
        </w:rPr>
        <w:t xml:space="preserve">E. E. Cummings: A Biography. </w:t>
      </w:r>
      <w:r w:rsidRPr="008A4E28">
        <w:rPr>
          <w:sz w:val="24"/>
          <w:szCs w:val="24"/>
        </w:rPr>
        <w:t>Naperville: Sourcebooks, 2004.</w:t>
      </w:r>
    </w:p>
    <w:p w:rsidR="00001B6D" w:rsidRPr="008A4E28" w:rsidRDefault="00001B6D">
      <w:pPr>
        <w:rPr>
          <w:sz w:val="24"/>
          <w:szCs w:val="24"/>
        </w:rPr>
      </w:pPr>
      <w:proofErr w:type="spellStart"/>
      <w:r w:rsidRPr="008A4E28">
        <w:rPr>
          <w:sz w:val="24"/>
          <w:szCs w:val="24"/>
        </w:rPr>
        <w:t>Firmage</w:t>
      </w:r>
      <w:proofErr w:type="spellEnd"/>
      <w:r w:rsidRPr="008A4E28">
        <w:rPr>
          <w:sz w:val="24"/>
          <w:szCs w:val="24"/>
        </w:rPr>
        <w:t xml:space="preserve">, George. </w:t>
      </w:r>
      <w:r w:rsidRPr="008A4E28">
        <w:rPr>
          <w:i/>
          <w:sz w:val="24"/>
          <w:szCs w:val="24"/>
        </w:rPr>
        <w:t>E. E. Cummings: A Bibliography</w:t>
      </w:r>
      <w:r w:rsidRPr="008A4E28">
        <w:rPr>
          <w:sz w:val="24"/>
          <w:szCs w:val="24"/>
        </w:rPr>
        <w:t>. Middletown, Wesleyan University Press, 1960.</w:t>
      </w:r>
    </w:p>
    <w:p w:rsidR="00D22B16" w:rsidRPr="008A4E28" w:rsidRDefault="00D22B16">
      <w:pPr>
        <w:rPr>
          <w:sz w:val="24"/>
          <w:szCs w:val="24"/>
        </w:rPr>
      </w:pPr>
    </w:p>
    <w:p w:rsidR="00D22B16" w:rsidRPr="008A4E28" w:rsidRDefault="00C82C30">
      <w:pPr>
        <w:rPr>
          <w:b/>
          <w:sz w:val="24"/>
          <w:szCs w:val="24"/>
        </w:rPr>
      </w:pPr>
      <w:r w:rsidRPr="008A4E28">
        <w:rPr>
          <w:b/>
          <w:sz w:val="24"/>
          <w:szCs w:val="24"/>
        </w:rPr>
        <w:t xml:space="preserve">Hazel Hutchison, University of Aberdeen </w:t>
      </w:r>
    </w:p>
    <w:sectPr w:rsidR="00D22B16" w:rsidRPr="008A4E28" w:rsidSect="0058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1D2D"/>
    <w:multiLevelType w:val="multilevel"/>
    <w:tmpl w:val="1278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757990"/>
    <w:multiLevelType w:val="multilevel"/>
    <w:tmpl w:val="708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1C150D"/>
    <w:multiLevelType w:val="multilevel"/>
    <w:tmpl w:val="8508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6D"/>
    <w:rsid w:val="00001B6D"/>
    <w:rsid w:val="0002127A"/>
    <w:rsid w:val="00021766"/>
    <w:rsid w:val="00087881"/>
    <w:rsid w:val="001B0F76"/>
    <w:rsid w:val="001D237D"/>
    <w:rsid w:val="00270759"/>
    <w:rsid w:val="003D496D"/>
    <w:rsid w:val="0043294A"/>
    <w:rsid w:val="004448CA"/>
    <w:rsid w:val="0050479E"/>
    <w:rsid w:val="0051097B"/>
    <w:rsid w:val="00582101"/>
    <w:rsid w:val="00583749"/>
    <w:rsid w:val="005C359A"/>
    <w:rsid w:val="006A1691"/>
    <w:rsid w:val="00781F87"/>
    <w:rsid w:val="00793FF7"/>
    <w:rsid w:val="008A4E28"/>
    <w:rsid w:val="008A76C1"/>
    <w:rsid w:val="008F2E25"/>
    <w:rsid w:val="009B28F7"/>
    <w:rsid w:val="00A077FF"/>
    <w:rsid w:val="00A80385"/>
    <w:rsid w:val="00AB7841"/>
    <w:rsid w:val="00C82C30"/>
    <w:rsid w:val="00CA30A3"/>
    <w:rsid w:val="00D22B16"/>
    <w:rsid w:val="00DB4C28"/>
    <w:rsid w:val="00F4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93FF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B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22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B16"/>
    <w:rPr>
      <w:b/>
      <w:bCs/>
      <w:sz w:val="20"/>
      <w:szCs w:val="20"/>
    </w:rPr>
  </w:style>
  <w:style w:type="character" w:customStyle="1" w:styleId="st">
    <w:name w:val="st"/>
    <w:basedOn w:val="DefaultParagraphFont"/>
    <w:rsid w:val="00DB4C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93FF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B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22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B16"/>
    <w:rPr>
      <w:b/>
      <w:bCs/>
      <w:sz w:val="20"/>
      <w:szCs w:val="20"/>
    </w:rPr>
  </w:style>
  <w:style w:type="character" w:customStyle="1" w:styleId="st">
    <w:name w:val="st"/>
    <w:basedOn w:val="DefaultParagraphFont"/>
    <w:rsid w:val="00DB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3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0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enl132</dc:creator>
  <cp:lastModifiedBy>Lauren Delaronde</cp:lastModifiedBy>
  <cp:revision>4</cp:revision>
  <cp:lastPrinted>2012-07-24T15:01:00Z</cp:lastPrinted>
  <dcterms:created xsi:type="dcterms:W3CDTF">2014-04-28T19:28:00Z</dcterms:created>
  <dcterms:modified xsi:type="dcterms:W3CDTF">2014-04-28T19:36:00Z</dcterms:modified>
</cp:coreProperties>
</file>