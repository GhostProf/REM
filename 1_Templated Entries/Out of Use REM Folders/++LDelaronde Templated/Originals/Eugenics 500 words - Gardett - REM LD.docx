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7C" w:rsidRDefault="0025447C">
      <w:r>
        <w:t>Eugenics</w:t>
      </w:r>
    </w:p>
    <w:p w:rsidR="0025447C" w:rsidRDefault="0025447C"/>
    <w:p w:rsidR="008618BA" w:rsidRDefault="0025447C">
      <w:r>
        <w:t xml:space="preserve">Eugenics is the attempt to improve human traits through intervention in genetic lines, generally for the stated purpose of increasing the proportion of so-called positive human traits and decreasing the proportion of (or eliminating) so-called negative traits.  </w:t>
      </w:r>
      <w:r w:rsidR="00D139BC">
        <w:t>The term “eugenic” was originally coined</w:t>
      </w:r>
      <w:r w:rsidR="0079453F">
        <w:t xml:space="preserve"> by Francis Galton (half-cousin to Charles Darwin)</w:t>
      </w:r>
      <w:r w:rsidR="00D139BC">
        <w:t xml:space="preserve"> in his book </w:t>
      </w:r>
      <w:r w:rsidR="00D10443">
        <w:rPr>
          <w:i/>
        </w:rPr>
        <w:t>Inquiries into Human Faculty and its Development</w:t>
      </w:r>
      <w:r w:rsidR="00D10443">
        <w:t xml:space="preserve"> (1883)</w:t>
      </w:r>
      <w:r w:rsidR="00D139BC">
        <w:t>.</w:t>
      </w:r>
      <w:r w:rsidR="004161D5">
        <w:t xml:space="preserve"> </w:t>
      </w:r>
      <w:r w:rsidR="00BB6C3F">
        <w:t>Galton also laid out the approaches to eugenic manipulation that would become common, focusing on them especially in the last chapter (“Race Impro</w:t>
      </w:r>
      <w:r w:rsidR="004161D5">
        <w:t xml:space="preserve">vement”) of his autobiography. </w:t>
      </w:r>
      <w:r w:rsidR="00B333DB">
        <w:t>In particular, he advocated that those “afflicted by lunacy, feeble-mindedness, habitual criminality, and pauperism” should not b</w:t>
      </w:r>
      <w:r w:rsidR="009825D6">
        <w:t>e allowed t</w:t>
      </w:r>
      <w:r w:rsidR="004161D5">
        <w:t xml:space="preserve">o freely propagate. Eugenicists generally embraced </w:t>
      </w:r>
      <w:r w:rsidR="008618BA">
        <w:t xml:space="preserve">Galton’s belief that humans have a “duty” to improve the human race by genetically promoting the “higher” human qualities such as beauty, intelligence, and </w:t>
      </w:r>
      <w:r w:rsidR="00716987">
        <w:t>morality, although how to do so has always been a matter of debate, even among advocates—as has the perhaps more consequential debate over who has the</w:t>
      </w:r>
      <w:r w:rsidR="004161D5">
        <w:t xml:space="preserve"> right to determine which are “higher” and “lower</w:t>
      </w:r>
      <w:r w:rsidR="00716987">
        <w:t>”</w:t>
      </w:r>
      <w:r w:rsidR="004161D5">
        <w:t xml:space="preserve"> qualities,</w:t>
      </w:r>
      <w:r w:rsidR="00716987">
        <w:t xml:space="preserve"> </w:t>
      </w:r>
      <w:r w:rsidR="004161D5">
        <w:t>or “desirable” and “undesirable”</w:t>
      </w:r>
      <w:r w:rsidR="00716987">
        <w:t xml:space="preserve"> traits.</w:t>
      </w:r>
    </w:p>
    <w:p w:rsidR="00D330AB" w:rsidRDefault="00D330AB"/>
    <w:p w:rsidR="00EC1C29" w:rsidRDefault="00EC1C29">
      <w:r>
        <w:t xml:space="preserve">The basis of eugenics is the belief that </w:t>
      </w:r>
      <w:r w:rsidR="002C78CE">
        <w:t>a</w:t>
      </w:r>
      <w:r>
        <w:t xml:space="preserve"> human</w:t>
      </w:r>
      <w:r w:rsidR="002C78CE">
        <w:t>’s</w:t>
      </w:r>
      <w:r>
        <w:t xml:space="preserve"> </w:t>
      </w:r>
      <w:r w:rsidR="002C78CE">
        <w:t>r</w:t>
      </w:r>
      <w:r>
        <w:t xml:space="preserve">ight to live and to propagate </w:t>
      </w:r>
      <w:r w:rsidR="002C78CE">
        <w:t xml:space="preserve">is </w:t>
      </w:r>
      <w:r>
        <w:t xml:space="preserve">based </w:t>
      </w:r>
      <w:r w:rsidR="004161D5">
        <w:t xml:space="preserve">on his or her genetic fitness. </w:t>
      </w:r>
      <w:r>
        <w:t xml:space="preserve">The idea drew its intellectual </w:t>
      </w:r>
      <w:r w:rsidR="003D421B">
        <w:t>grounding</w:t>
      </w:r>
      <w:r>
        <w:t xml:space="preserve"> from the breeding of farm animals by </w:t>
      </w:r>
      <w:r w:rsidR="004161D5">
        <w:t xml:space="preserve">selection of desirable traits. </w:t>
      </w:r>
      <w:r>
        <w:t>However, eugenic</w:t>
      </w:r>
      <w:r w:rsidR="004161D5">
        <w:t>ists (especially in the early twentieth century) argued</w:t>
      </w:r>
      <w:r>
        <w:t xml:space="preserve"> that in humans, genetic fitness applied not only to animal traits such as physical strength and he</w:t>
      </w:r>
      <w:r w:rsidR="004161D5">
        <w:t>alth</w:t>
      </w:r>
      <w:del w:id="0" w:author="Lauren Delaronde" w:date="2014-05-02T13:23:00Z">
        <w:r w:rsidR="004161D5" w:rsidDel="0040595A">
          <w:delText>,</w:delText>
        </w:r>
      </w:del>
      <w:r w:rsidR="004161D5">
        <w:t xml:space="preserve"> but also to morality.</w:t>
      </w:r>
      <w:r w:rsidR="00314D0D">
        <w:t xml:space="preserve"> </w:t>
      </w:r>
      <w:r w:rsidR="004161D5">
        <w:t>M</w:t>
      </w:r>
      <w:r>
        <w:t>any</w:t>
      </w:r>
      <w:r w:rsidR="00314D0D">
        <w:t xml:space="preserve"> argued that</w:t>
      </w:r>
      <w:r>
        <w:t xml:space="preserve"> morality</w:t>
      </w:r>
      <w:r w:rsidR="00314D0D">
        <w:t xml:space="preserve"> was directly related to genetic fitness and</w:t>
      </w:r>
      <w:ins w:id="1" w:author="Lauren Delaronde" w:date="2014-05-02T13:24:00Z">
        <w:r w:rsidR="0040595A">
          <w:t>,</w:t>
        </w:r>
      </w:ins>
      <w:bookmarkStart w:id="2" w:name="_GoBack"/>
      <w:bookmarkEnd w:id="2"/>
      <w:del w:id="3" w:author="Lauren Delaronde" w:date="2014-05-02T13:31:00Z">
        <w:r w:rsidR="00314D0D" w:rsidDel="00E726BC">
          <w:delText xml:space="preserve"> </w:delText>
        </w:r>
      </w:del>
      <w:del w:id="4" w:author="Lauren Delaronde" w:date="2014-05-02T13:24:00Z">
        <w:r w:rsidR="00314D0D" w:rsidDel="0040595A">
          <w:delText>that</w:delText>
        </w:r>
      </w:del>
      <w:r>
        <w:t xml:space="preserve"> the</w:t>
      </w:r>
      <w:r w:rsidR="00314D0D">
        <w:t>refore</w:t>
      </w:r>
      <w:ins w:id="5" w:author="Lauren Delaronde" w:date="2014-05-02T13:24:00Z">
        <w:r w:rsidR="0040595A">
          <w:t>,</w:t>
        </w:r>
      </w:ins>
      <w:r w:rsidR="00314D0D">
        <w:t xml:space="preserve"> the</w:t>
      </w:r>
      <w:r>
        <w:t xml:space="preserve"> rights of citizenship </w:t>
      </w:r>
      <w:r w:rsidR="00314D0D">
        <w:t>should be preferentially allotted to the fit.</w:t>
      </w:r>
    </w:p>
    <w:p w:rsidR="00EC1C29" w:rsidRDefault="00EC1C29"/>
    <w:p w:rsidR="00BC1EB7" w:rsidRDefault="004161D5">
      <w:r>
        <w:t>E</w:t>
      </w:r>
      <w:r w:rsidR="00D330AB">
        <w:t xml:space="preserve">ugenics </w:t>
      </w:r>
      <w:r>
        <w:t xml:space="preserve">is often associated </w:t>
      </w:r>
      <w:r w:rsidR="00D330AB">
        <w:t>with</w:t>
      </w:r>
      <w:r>
        <w:t xml:space="preserve"> the authoritarian social policies of </w:t>
      </w:r>
      <w:r w:rsidR="00926C95">
        <w:t xml:space="preserve">Nazi Germany. But it is important to recall that while </w:t>
      </w:r>
      <w:r>
        <w:t xml:space="preserve">the Nazis’ </w:t>
      </w:r>
      <w:r w:rsidR="005C4E86">
        <w:t>elimination (or, as they sometimes referred to it, “</w:t>
      </w:r>
      <w:proofErr w:type="spellStart"/>
      <w:r w:rsidR="005C4E86">
        <w:t>euthanizati</w:t>
      </w:r>
      <w:r w:rsidR="00926C95">
        <w:t>on</w:t>
      </w:r>
      <w:proofErr w:type="spellEnd"/>
      <w:r w:rsidR="00926C95">
        <w:t xml:space="preserve">”) of “undesirable” groups clearly </w:t>
      </w:r>
      <w:r w:rsidR="00175FD4">
        <w:t>represent</w:t>
      </w:r>
      <w:r w:rsidR="00926C95">
        <w:t xml:space="preserve">s the most extreme implementation </w:t>
      </w:r>
      <w:r w:rsidR="005C4E86">
        <w:t xml:space="preserve">of </w:t>
      </w:r>
      <w:r w:rsidR="00926C95">
        <w:t>the idea</w:t>
      </w:r>
      <w:r w:rsidR="005C4E86">
        <w:t xml:space="preserve">, </w:t>
      </w:r>
      <w:r w:rsidR="00926C95">
        <w:t xml:space="preserve">many governments pursued </w:t>
      </w:r>
      <w:r w:rsidR="00175FD4">
        <w:t>similar policies in th</w:t>
      </w:r>
      <w:r w:rsidR="00926C95">
        <w:t xml:space="preserve">e decades before World War II. </w:t>
      </w:r>
      <w:r w:rsidR="00B0664B">
        <w:t xml:space="preserve">In particular, the United States and Britain performed enforced sterilizations on thousands </w:t>
      </w:r>
      <w:r w:rsidR="00926C95">
        <w:t xml:space="preserve">of people </w:t>
      </w:r>
      <w:r w:rsidR="00B0664B">
        <w:t xml:space="preserve">considered insane, “feeble-minded,” or unfit. </w:t>
      </w:r>
      <w:r w:rsidR="00926C95">
        <w:t>Blacks</w:t>
      </w:r>
      <w:r w:rsidR="0047454D">
        <w:t xml:space="preserve">, </w:t>
      </w:r>
      <w:r w:rsidR="00926C95">
        <w:t>American Indians, and those demonstrating</w:t>
      </w:r>
      <w:r w:rsidR="0047454D">
        <w:t xml:space="preserve"> “pauperism” (endemic poverty</w:t>
      </w:r>
      <w:r w:rsidR="00926C95">
        <w:t>, which</w:t>
      </w:r>
      <w:r w:rsidR="0047454D">
        <w:t xml:space="preserve"> was considered a hereditary defect that would be passed on to children)</w:t>
      </w:r>
      <w:r w:rsidR="00926C95">
        <w:t xml:space="preserve"> were </w:t>
      </w:r>
      <w:r w:rsidR="009229CD">
        <w:t>forcibly sterilized.</w:t>
      </w:r>
      <w:r w:rsidR="0047454D">
        <w:t xml:space="preserve"> </w:t>
      </w:r>
      <w:r w:rsidR="00F20CEB">
        <w:t>Often, the children and teenagers who underwent the procedure were not told wha</w:t>
      </w:r>
      <w:r w:rsidR="009229CD">
        <w:t>t was being done. D</w:t>
      </w:r>
      <w:r w:rsidR="00F20CEB">
        <w:t>octors claimed to be performing appendectomies or other surgeries necessary to their patients’ health.</w:t>
      </w:r>
      <w:r w:rsidR="00371F96">
        <w:t xml:space="preserve"> </w:t>
      </w:r>
      <w:r w:rsidR="009229CD">
        <w:t xml:space="preserve">Indeed, </w:t>
      </w:r>
      <w:r w:rsidR="00BC1EB7">
        <w:t>a number of respected scientific institutions studied and p</w:t>
      </w:r>
      <w:r w:rsidR="009229CD">
        <w:t>romoted eugenics in the early twentieth</w:t>
      </w:r>
      <w:r w:rsidR="00BC1EB7">
        <w:t xml:space="preserve"> century.</w:t>
      </w:r>
    </w:p>
    <w:p w:rsidR="00BC1EB7" w:rsidRDefault="00BC1EB7"/>
    <w:p w:rsidR="007B1E7C" w:rsidRDefault="009229CD">
      <w:r>
        <w:t>At present</w:t>
      </w:r>
      <w:r w:rsidR="00BC070C">
        <w:t xml:space="preserve">, </w:t>
      </w:r>
      <w:r>
        <w:t xml:space="preserve">eugenics </w:t>
      </w:r>
      <w:r w:rsidR="00BC070C">
        <w:t>has an almost uni</w:t>
      </w:r>
      <w:r>
        <w:t>versally negative connotation. B</w:t>
      </w:r>
      <w:r w:rsidR="00A55C78">
        <w:t>ut the</w:t>
      </w:r>
      <w:r w:rsidR="009E0495">
        <w:t xml:space="preserve"> increasing ability to test and manipulate genetics (especially prenatally) has led to new debates about the rights of parents to select fo</w:t>
      </w:r>
      <w:r w:rsidR="00854E47">
        <w:t xml:space="preserve">r positive traits, or </w:t>
      </w:r>
      <w:r w:rsidR="009E0495">
        <w:t>against probable defects, in</w:t>
      </w:r>
      <w:r>
        <w:t xml:space="preserve"> their unborn children. </w:t>
      </w:r>
      <w:r w:rsidR="009E0495">
        <w:t xml:space="preserve">Genetic testing and manipulation of this type has been called eugenic by some ethicists, although debate on this application of the term continues.  </w:t>
      </w:r>
    </w:p>
    <w:p w:rsidR="007B1E7C" w:rsidRDefault="007B1E7C"/>
    <w:p w:rsidR="0040595A" w:rsidRDefault="007B1E7C">
      <w:pPr>
        <w:rPr>
          <w:ins w:id="6" w:author="Lauren Delaronde" w:date="2014-05-02T13:30:00Z"/>
        </w:rPr>
      </w:pPr>
      <w:del w:id="7" w:author="Lauren Delaronde" w:date="2014-05-02T13:26:00Z">
        <w:r w:rsidDel="0040595A">
          <w:delText xml:space="preserve">Bibliography: </w:delText>
        </w:r>
      </w:del>
    </w:p>
    <w:p w:rsidR="00BD386F" w:rsidRDefault="00BD386F">
      <w:pPr>
        <w:rPr>
          <w:ins w:id="8" w:author="Lauren Delaronde" w:date="2014-05-02T13:30:00Z"/>
        </w:rPr>
      </w:pPr>
      <w:ins w:id="9" w:author="Lauren Delaronde" w:date="2014-05-02T13:30:00Z">
        <w:r>
          <w:t xml:space="preserve">References </w:t>
        </w:r>
      </w:ins>
    </w:p>
    <w:p w:rsidR="00BD386F" w:rsidRDefault="00BD386F">
      <w:pPr>
        <w:rPr>
          <w:ins w:id="10" w:author="Lauren Delaronde" w:date="2014-05-02T13:26:00Z"/>
        </w:rPr>
      </w:pPr>
    </w:p>
    <w:p w:rsidR="009517BF" w:rsidRDefault="009229CD">
      <w:r>
        <w:t xml:space="preserve">Black, Edwin. </w:t>
      </w:r>
      <w:r w:rsidR="001705F2">
        <w:rPr>
          <w:i/>
        </w:rPr>
        <w:t>War Against the Weak: Eugenics and America’s Campaign to Create a Master Race</w:t>
      </w:r>
      <w:r>
        <w:t xml:space="preserve">. </w:t>
      </w:r>
      <w:r w:rsidR="001705F2">
        <w:t>New York:</w:t>
      </w:r>
      <w:r>
        <w:t xml:space="preserve"> Four Walls Eight Windows</w:t>
      </w:r>
      <w:ins w:id="11" w:author="Lauren Delaronde" w:date="2014-05-02T13:26:00Z">
        <w:r w:rsidR="0040595A">
          <w:t>.</w:t>
        </w:r>
      </w:ins>
      <w:del w:id="12" w:author="Lauren Delaronde" w:date="2014-05-02T13:26:00Z">
        <w:r w:rsidDel="0040595A">
          <w:delText>,</w:delText>
        </w:r>
      </w:del>
      <w:r>
        <w:t xml:space="preserve"> 2003</w:t>
      </w:r>
      <w:r w:rsidR="001705F2">
        <w:t>.</w:t>
      </w:r>
    </w:p>
    <w:p w:rsidR="009517BF" w:rsidRDefault="009517BF"/>
    <w:p w:rsidR="007B1E7C" w:rsidRDefault="009517BF">
      <w:r>
        <w:t xml:space="preserve">M. Isabel </w:t>
      </w:r>
      <w:proofErr w:type="spellStart"/>
      <w:r>
        <w:t>Gardett</w:t>
      </w:r>
      <w:proofErr w:type="spellEnd"/>
    </w:p>
    <w:p w:rsidR="009229CD" w:rsidRPr="001705F2" w:rsidRDefault="009229CD">
      <w:r>
        <w:t>University of Utah</w:t>
      </w:r>
    </w:p>
    <w:sectPr w:rsidR="009229CD" w:rsidRPr="001705F2" w:rsidSect="007B1E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7C"/>
    <w:rsid w:val="001705F2"/>
    <w:rsid w:val="00175FD4"/>
    <w:rsid w:val="0025447C"/>
    <w:rsid w:val="002C78CE"/>
    <w:rsid w:val="00314D0D"/>
    <w:rsid w:val="00371F96"/>
    <w:rsid w:val="003D421B"/>
    <w:rsid w:val="003F6F2F"/>
    <w:rsid w:val="0040595A"/>
    <w:rsid w:val="004161D5"/>
    <w:rsid w:val="0047454D"/>
    <w:rsid w:val="004B0442"/>
    <w:rsid w:val="005C4E86"/>
    <w:rsid w:val="005C5699"/>
    <w:rsid w:val="00716987"/>
    <w:rsid w:val="0079453F"/>
    <w:rsid w:val="007B1E7C"/>
    <w:rsid w:val="00854E47"/>
    <w:rsid w:val="008618BA"/>
    <w:rsid w:val="009229CD"/>
    <w:rsid w:val="00926C95"/>
    <w:rsid w:val="009517BF"/>
    <w:rsid w:val="009825D6"/>
    <w:rsid w:val="009E0495"/>
    <w:rsid w:val="00A55C78"/>
    <w:rsid w:val="00AE2588"/>
    <w:rsid w:val="00AF50D4"/>
    <w:rsid w:val="00B0664B"/>
    <w:rsid w:val="00B333DB"/>
    <w:rsid w:val="00BB6C3F"/>
    <w:rsid w:val="00BC070C"/>
    <w:rsid w:val="00BC1EB7"/>
    <w:rsid w:val="00BD386F"/>
    <w:rsid w:val="00D10443"/>
    <w:rsid w:val="00D139BC"/>
    <w:rsid w:val="00D330AB"/>
    <w:rsid w:val="00E726BC"/>
    <w:rsid w:val="00EC1C29"/>
    <w:rsid w:val="00F20C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Tech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Gardett</dc:creator>
  <cp:lastModifiedBy>Lauren Delaronde</cp:lastModifiedBy>
  <cp:revision>5</cp:revision>
  <dcterms:created xsi:type="dcterms:W3CDTF">2014-05-02T20:19:00Z</dcterms:created>
  <dcterms:modified xsi:type="dcterms:W3CDTF">2014-05-02T20:31:00Z</dcterms:modified>
</cp:coreProperties>
</file>