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9C" w:rsidRDefault="00A6469C">
      <w:pPr>
        <w:rPr>
          <w:rFonts w:ascii="Times New Roman" w:hAnsi="Times New Roman" w:cs="Times New Roman"/>
          <w:b/>
          <w:sz w:val="24"/>
          <w:szCs w:val="24"/>
        </w:rPr>
      </w:pPr>
      <w:del w:id="0" w:author="Lauren Delaronde" w:date="2014-04-07T13:05:00Z">
        <w:r w:rsidDel="005611AC">
          <w:rPr>
            <w:rFonts w:ascii="Times New Roman" w:hAnsi="Times New Roman" w:cs="Times New Roman"/>
            <w:b/>
            <w:sz w:val="24"/>
            <w:szCs w:val="24"/>
          </w:rPr>
          <w:delText xml:space="preserve">Contributor: </w:delText>
        </w:r>
      </w:del>
      <w:r w:rsidRPr="005611AC">
        <w:rPr>
          <w:rFonts w:ascii="Times New Roman" w:hAnsi="Times New Roman" w:cs="Times New Roman"/>
          <w:sz w:val="24"/>
          <w:szCs w:val="24"/>
          <w:rPrChange w:id="1" w:author="Lauren Delaronde" w:date="2014-04-07T13:0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Tony Voss</w:t>
      </w:r>
    </w:p>
    <w:p w:rsidR="00A6469C" w:rsidRDefault="00A6469C">
      <w:pPr>
        <w:rPr>
          <w:rFonts w:ascii="Times New Roman" w:hAnsi="Times New Roman" w:cs="Times New Roman"/>
          <w:b/>
          <w:sz w:val="24"/>
          <w:szCs w:val="24"/>
        </w:rPr>
      </w:pPr>
    </w:p>
    <w:p w:rsidR="00C83399" w:rsidRPr="00A6469C" w:rsidRDefault="00A6469C">
      <w:pPr>
        <w:rPr>
          <w:rFonts w:ascii="Times New Roman" w:hAnsi="Times New Roman" w:cs="Times New Roman"/>
          <w:b/>
          <w:sz w:val="24"/>
          <w:szCs w:val="24"/>
        </w:rPr>
      </w:pPr>
      <w:del w:id="2" w:author="Lauren Delaronde" w:date="2014-04-07T13:05:00Z">
        <w:r w:rsidDel="005611AC">
          <w:rPr>
            <w:rFonts w:ascii="Times New Roman" w:hAnsi="Times New Roman" w:cs="Times New Roman"/>
            <w:b/>
            <w:sz w:val="24"/>
            <w:szCs w:val="24"/>
          </w:rPr>
          <w:delText xml:space="preserve">Entry: </w:delText>
        </w:r>
      </w:del>
      <w:r w:rsidR="00ED4B5F" w:rsidRPr="005611AC">
        <w:rPr>
          <w:rFonts w:ascii="Times New Roman" w:hAnsi="Times New Roman" w:cs="Times New Roman"/>
          <w:sz w:val="24"/>
          <w:szCs w:val="24"/>
          <w:rPrChange w:id="3" w:author="Lauren Delaronde" w:date="2014-04-07T13:0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Butler</w:t>
      </w:r>
      <w:r w:rsidRPr="005611AC">
        <w:rPr>
          <w:rFonts w:ascii="Times New Roman" w:hAnsi="Times New Roman" w:cs="Times New Roman"/>
          <w:sz w:val="24"/>
          <w:szCs w:val="24"/>
          <w:rPrChange w:id="4" w:author="Lauren Delaronde" w:date="2014-04-07T13:0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,</w:t>
      </w:r>
      <w:r w:rsidR="0049430D" w:rsidRPr="005611AC">
        <w:rPr>
          <w:rFonts w:ascii="Times New Roman" w:hAnsi="Times New Roman" w:cs="Times New Roman"/>
          <w:sz w:val="24"/>
          <w:szCs w:val="24"/>
          <w:rPrChange w:id="5" w:author="Lauren Delaronde" w:date="2014-04-07T13:0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</w:t>
      </w:r>
      <w:r w:rsidRPr="005611AC">
        <w:rPr>
          <w:rFonts w:ascii="Times New Roman" w:hAnsi="Times New Roman" w:cs="Times New Roman"/>
          <w:sz w:val="24"/>
          <w:szCs w:val="24"/>
          <w:rPrChange w:id="6" w:author="Lauren Delaronde" w:date="2014-04-07T13:0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Frederick Guy</w:t>
      </w:r>
      <w:r w:rsidR="00ED4B5F" w:rsidRPr="005611AC">
        <w:rPr>
          <w:rFonts w:ascii="Times New Roman" w:hAnsi="Times New Roman" w:cs="Times New Roman"/>
          <w:sz w:val="24"/>
          <w:szCs w:val="24"/>
          <w:rPrChange w:id="7" w:author="Lauren Delaronde" w:date="2014-04-07T13:0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(</w:t>
      </w:r>
      <w:r w:rsidRPr="005611AC">
        <w:rPr>
          <w:rFonts w:ascii="Times New Roman" w:hAnsi="Times New Roman" w:cs="Times New Roman"/>
          <w:sz w:val="24"/>
          <w:szCs w:val="24"/>
          <w:rPrChange w:id="8" w:author="Lauren Delaronde" w:date="2014-04-07T13:0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1918</w:t>
      </w:r>
      <w:ins w:id="9" w:author="Lauren Delaronde" w:date="2014-04-07T13:06:00Z">
        <w:r w:rsidR="005611AC">
          <w:rPr>
            <w:rStyle w:val="st"/>
            <w:rFonts w:ascii="Arial" w:hAnsi="Arial" w:cs="Arial"/>
            <w:color w:val="222222"/>
          </w:rPr>
          <w:t>–</w:t>
        </w:r>
      </w:ins>
      <w:del w:id="10" w:author="Lauren Delaronde" w:date="2014-04-07T13:06:00Z">
        <w:r w:rsidRPr="005611AC" w:rsidDel="005611AC">
          <w:rPr>
            <w:rFonts w:ascii="Times New Roman" w:hAnsi="Times New Roman" w:cs="Times New Roman"/>
            <w:sz w:val="24"/>
            <w:szCs w:val="24"/>
            <w:rPrChange w:id="11" w:author="Lauren Delaronde" w:date="2014-04-07T13:0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-</w:delText>
        </w:r>
      </w:del>
      <w:r w:rsidR="00ED4B5F" w:rsidRPr="005611AC">
        <w:rPr>
          <w:rFonts w:ascii="Times New Roman" w:hAnsi="Times New Roman" w:cs="Times New Roman"/>
          <w:sz w:val="24"/>
          <w:szCs w:val="24"/>
          <w:rPrChange w:id="12" w:author="Lauren Delaronde" w:date="2014-04-07T13:0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2001)</w:t>
      </w:r>
    </w:p>
    <w:p w:rsidR="00ED4B5F" w:rsidRPr="00A6469C" w:rsidRDefault="00ED4B5F">
      <w:pPr>
        <w:rPr>
          <w:rFonts w:ascii="Times New Roman" w:hAnsi="Times New Roman" w:cs="Times New Roman"/>
          <w:b/>
          <w:sz w:val="24"/>
          <w:szCs w:val="24"/>
        </w:rPr>
      </w:pPr>
    </w:p>
    <w:p w:rsidR="00ED4B5F" w:rsidRPr="00A6469C" w:rsidRDefault="00ED4B5F" w:rsidP="00ED4B5F">
      <w:pPr>
        <w:rPr>
          <w:rFonts w:ascii="Times New Roman" w:hAnsi="Times New Roman" w:cs="Times New Roman"/>
          <w:sz w:val="24"/>
          <w:szCs w:val="24"/>
        </w:rPr>
      </w:pPr>
      <w:r w:rsidRPr="00A6469C">
        <w:rPr>
          <w:rFonts w:ascii="Times New Roman" w:hAnsi="Times New Roman" w:cs="Times New Roman"/>
          <w:sz w:val="24"/>
          <w:szCs w:val="24"/>
        </w:rPr>
        <w:t xml:space="preserve">Guy Butler, poet, </w:t>
      </w:r>
      <w:r w:rsidR="00F37C69" w:rsidRPr="00A6469C">
        <w:rPr>
          <w:rFonts w:ascii="Times New Roman" w:hAnsi="Times New Roman" w:cs="Times New Roman"/>
          <w:sz w:val="24"/>
          <w:szCs w:val="24"/>
        </w:rPr>
        <w:t xml:space="preserve">playwright, </w:t>
      </w:r>
      <w:r w:rsidR="0020036D" w:rsidRPr="00A6469C">
        <w:rPr>
          <w:rFonts w:ascii="Times New Roman" w:hAnsi="Times New Roman" w:cs="Times New Roman"/>
          <w:sz w:val="24"/>
          <w:szCs w:val="24"/>
        </w:rPr>
        <w:t xml:space="preserve">director, 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historian, </w:t>
      </w:r>
      <w:r w:rsidRPr="00A6469C">
        <w:rPr>
          <w:rFonts w:ascii="Times New Roman" w:hAnsi="Times New Roman" w:cs="Times New Roman"/>
          <w:sz w:val="24"/>
          <w:szCs w:val="24"/>
        </w:rPr>
        <w:t>autobiographer, essayist, academic and public intellectual, born and raised in the Eastern Cape, began his education at the Cradock Hig</w:t>
      </w:r>
      <w:r w:rsidR="007E0C62" w:rsidRPr="00A6469C">
        <w:rPr>
          <w:rFonts w:ascii="Times New Roman" w:hAnsi="Times New Roman" w:cs="Times New Roman"/>
          <w:sz w:val="24"/>
          <w:szCs w:val="24"/>
        </w:rPr>
        <w:t>h</w:t>
      </w:r>
      <w:r w:rsidR="00F37C69" w:rsidRPr="00A6469C">
        <w:rPr>
          <w:rFonts w:ascii="Times New Roman" w:hAnsi="Times New Roman" w:cs="Times New Roman"/>
          <w:sz w:val="24"/>
          <w:szCs w:val="24"/>
        </w:rPr>
        <w:t xml:space="preserve"> School and Rhodes University. He served in North Africa and Italy during the Second World War</w:t>
      </w:r>
      <w:r w:rsidR="00D91494" w:rsidRPr="00A6469C">
        <w:rPr>
          <w:rFonts w:ascii="Times New Roman" w:hAnsi="Times New Roman" w:cs="Times New Roman"/>
          <w:sz w:val="24"/>
          <w:szCs w:val="24"/>
        </w:rPr>
        <w:t>. Study</w:t>
      </w:r>
      <w:r w:rsidR="00F37C69" w:rsidRPr="00A6469C">
        <w:rPr>
          <w:rFonts w:ascii="Times New Roman" w:hAnsi="Times New Roman" w:cs="Times New Roman"/>
          <w:sz w:val="24"/>
          <w:szCs w:val="24"/>
        </w:rPr>
        <w:t xml:space="preserve"> at Oxford</w:t>
      </w:r>
      <w:r w:rsidR="00D91494" w:rsidRPr="00A6469C">
        <w:rPr>
          <w:rFonts w:ascii="Times New Roman" w:hAnsi="Times New Roman" w:cs="Times New Roman"/>
          <w:sz w:val="24"/>
          <w:szCs w:val="24"/>
        </w:rPr>
        <w:t xml:space="preserve"> and </w:t>
      </w:r>
      <w:r w:rsidR="00F37C69" w:rsidRPr="00A6469C">
        <w:rPr>
          <w:rFonts w:ascii="Times New Roman" w:hAnsi="Times New Roman" w:cs="Times New Roman"/>
          <w:sz w:val="24"/>
          <w:szCs w:val="24"/>
        </w:rPr>
        <w:t>a lecture</w:t>
      </w:r>
      <w:r w:rsidR="00014C53" w:rsidRPr="00A6469C">
        <w:rPr>
          <w:rFonts w:ascii="Times New Roman" w:hAnsi="Times New Roman" w:cs="Times New Roman"/>
          <w:sz w:val="24"/>
          <w:szCs w:val="24"/>
        </w:rPr>
        <w:t>ship</w:t>
      </w:r>
      <w:r w:rsidR="00F37C69" w:rsidRPr="00A6469C">
        <w:rPr>
          <w:rFonts w:ascii="Times New Roman" w:hAnsi="Times New Roman" w:cs="Times New Roman"/>
          <w:sz w:val="24"/>
          <w:szCs w:val="24"/>
        </w:rPr>
        <w:t xml:space="preserve"> at Witwatersrand University</w:t>
      </w:r>
      <w:del w:id="13" w:author="Lauren Delaronde" w:date="2014-04-07T13:07:00Z">
        <w:r w:rsidR="00F37C69" w:rsidRPr="00A6469C" w:rsidDel="005611AC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F37C69" w:rsidRPr="00A6469C">
        <w:rPr>
          <w:rFonts w:ascii="Times New Roman" w:hAnsi="Times New Roman" w:cs="Times New Roman"/>
          <w:sz w:val="24"/>
          <w:szCs w:val="24"/>
        </w:rPr>
        <w:t xml:space="preserve"> </w:t>
      </w:r>
      <w:r w:rsidR="00D91494" w:rsidRPr="00A6469C">
        <w:rPr>
          <w:rFonts w:ascii="Times New Roman" w:hAnsi="Times New Roman" w:cs="Times New Roman"/>
          <w:sz w:val="24"/>
          <w:szCs w:val="24"/>
        </w:rPr>
        <w:t>led to</w:t>
      </w:r>
      <w:r w:rsidR="00F37C69" w:rsidRPr="00A6469C">
        <w:rPr>
          <w:rFonts w:ascii="Times New Roman" w:hAnsi="Times New Roman" w:cs="Times New Roman"/>
          <w:sz w:val="24"/>
          <w:szCs w:val="24"/>
        </w:rPr>
        <w:t xml:space="preserve"> </w:t>
      </w:r>
      <w:ins w:id="14" w:author="Lauren Delaronde" w:date="2014-04-07T13:08:00Z">
        <w:r w:rsidR="005611AC">
          <w:rPr>
            <w:rFonts w:ascii="Times New Roman" w:hAnsi="Times New Roman" w:cs="Times New Roman"/>
            <w:sz w:val="24"/>
            <w:szCs w:val="24"/>
          </w:rPr>
          <w:t>his</w:t>
        </w:r>
      </w:ins>
      <w:del w:id="15" w:author="Lauren Delaronde" w:date="2014-04-07T13:08:00Z">
        <w:r w:rsidR="00F37C69" w:rsidRPr="00A6469C" w:rsidDel="005611AC">
          <w:rPr>
            <w:rFonts w:ascii="Times New Roman" w:hAnsi="Times New Roman" w:cs="Times New Roman"/>
            <w:sz w:val="24"/>
            <w:szCs w:val="24"/>
          </w:rPr>
          <w:delText>the</w:delText>
        </w:r>
      </w:del>
      <w:ins w:id="16" w:author="Lauren Delaronde" w:date="2014-04-07T13:07:00Z">
        <w:r w:rsidR="005611AC">
          <w:rPr>
            <w:rFonts w:ascii="Times New Roman" w:hAnsi="Times New Roman" w:cs="Times New Roman"/>
            <w:sz w:val="24"/>
            <w:szCs w:val="24"/>
          </w:rPr>
          <w:t xml:space="preserve"> position </w:t>
        </w:r>
      </w:ins>
      <w:ins w:id="17" w:author="Lauren Delaronde" w:date="2014-04-07T13:08:00Z">
        <w:r w:rsidR="005611AC">
          <w:rPr>
            <w:rFonts w:ascii="Times New Roman" w:hAnsi="Times New Roman" w:cs="Times New Roman"/>
            <w:sz w:val="24"/>
            <w:szCs w:val="24"/>
          </w:rPr>
          <w:t>as</w:t>
        </w:r>
      </w:ins>
      <w:r w:rsidR="00F37C69" w:rsidRPr="00A6469C">
        <w:rPr>
          <w:rFonts w:ascii="Times New Roman" w:hAnsi="Times New Roman" w:cs="Times New Roman"/>
          <w:sz w:val="24"/>
          <w:szCs w:val="24"/>
        </w:rPr>
        <w:t xml:space="preserve"> chair of English at Rhodes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in 1952, </w:t>
      </w:r>
      <w:r w:rsidR="00A2196E" w:rsidRPr="00A6469C">
        <w:rPr>
          <w:rFonts w:ascii="Times New Roman" w:hAnsi="Times New Roman" w:cs="Times New Roman"/>
          <w:sz w:val="24"/>
          <w:szCs w:val="24"/>
        </w:rPr>
        <w:t>the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year </w:t>
      </w:r>
      <w:r w:rsidR="00A2196E" w:rsidRPr="00A6469C">
        <w:rPr>
          <w:rFonts w:ascii="Times New Roman" w:hAnsi="Times New Roman" w:cs="Times New Roman"/>
          <w:sz w:val="24"/>
          <w:szCs w:val="24"/>
        </w:rPr>
        <w:t>of</w:t>
      </w:r>
      <w:r w:rsidR="0049430D">
        <w:rPr>
          <w:rFonts w:ascii="Times New Roman" w:hAnsi="Times New Roman" w:cs="Times New Roman"/>
          <w:sz w:val="24"/>
          <w:szCs w:val="24"/>
        </w:rPr>
        <w:t xml:space="preserve"> </w:t>
      </w:r>
      <w:r w:rsidR="00AB4A5A" w:rsidRPr="00A6469C">
        <w:rPr>
          <w:rFonts w:ascii="Times New Roman" w:hAnsi="Times New Roman" w:cs="Times New Roman"/>
          <w:i/>
          <w:sz w:val="24"/>
          <w:szCs w:val="24"/>
        </w:rPr>
        <w:t>Stranger to Europe: Poems, 1939</w:t>
      </w:r>
      <w:ins w:id="18" w:author="Lauren Delaronde" w:date="2014-04-07T13:08:00Z">
        <w:r w:rsidR="005611AC">
          <w:rPr>
            <w:rStyle w:val="st"/>
            <w:rFonts w:ascii="Arial" w:hAnsi="Arial" w:cs="Arial"/>
            <w:color w:val="222222"/>
          </w:rPr>
          <w:t>–</w:t>
        </w:r>
      </w:ins>
      <w:del w:id="19" w:author="Lauren Delaronde" w:date="2014-04-07T13:07:00Z">
        <w:r w:rsidR="00AB4A5A" w:rsidRPr="00A6469C" w:rsidDel="005611AC">
          <w:rPr>
            <w:rFonts w:ascii="Times New Roman" w:hAnsi="Times New Roman" w:cs="Times New Roman"/>
            <w:i/>
            <w:sz w:val="24"/>
            <w:szCs w:val="24"/>
          </w:rPr>
          <w:delText>-</w:delText>
        </w:r>
      </w:del>
      <w:r w:rsidR="00AB4A5A" w:rsidRPr="00A6469C">
        <w:rPr>
          <w:rFonts w:ascii="Times New Roman" w:hAnsi="Times New Roman" w:cs="Times New Roman"/>
          <w:i/>
          <w:sz w:val="24"/>
          <w:szCs w:val="24"/>
        </w:rPr>
        <w:t>1949</w:t>
      </w:r>
      <w:r w:rsidR="00F37C69" w:rsidRPr="00A6469C">
        <w:rPr>
          <w:rFonts w:ascii="Times New Roman" w:hAnsi="Times New Roman" w:cs="Times New Roman"/>
          <w:sz w:val="24"/>
          <w:szCs w:val="24"/>
        </w:rPr>
        <w:t xml:space="preserve">. </w:t>
      </w:r>
      <w:r w:rsidR="00912A36" w:rsidRPr="00A6469C">
        <w:rPr>
          <w:rFonts w:ascii="Times New Roman" w:hAnsi="Times New Roman" w:cs="Times New Roman"/>
          <w:sz w:val="24"/>
          <w:szCs w:val="24"/>
        </w:rPr>
        <w:t>His traditionally</w:t>
      </w:r>
      <w:ins w:id="20" w:author="Lauren Delaronde" w:date="2014-04-07T13:09:00Z">
        <w:r w:rsidR="005611A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1" w:author="Lauren Delaronde" w:date="2014-04-07T13:09:00Z">
        <w:r w:rsidR="00912A36" w:rsidRPr="00A6469C" w:rsidDel="005611AC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="00912A36" w:rsidRPr="00A6469C">
        <w:rPr>
          <w:rFonts w:ascii="Times New Roman" w:hAnsi="Times New Roman" w:cs="Times New Roman"/>
          <w:sz w:val="24"/>
          <w:szCs w:val="24"/>
        </w:rPr>
        <w:t>oriented poetry seeks human connection across the barriers of history, culture and legally</w:t>
      </w:r>
      <w:ins w:id="22" w:author="Lauren Delaronde" w:date="2014-04-07T13:09:00Z">
        <w:r w:rsidR="005611A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3" w:author="Lauren Delaronde" w:date="2014-04-07T13:09:00Z">
        <w:r w:rsidR="00912A36" w:rsidRPr="00A6469C" w:rsidDel="005611AC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="00912A36" w:rsidRPr="00A6469C">
        <w:rPr>
          <w:rFonts w:ascii="Times New Roman" w:hAnsi="Times New Roman" w:cs="Times New Roman"/>
          <w:sz w:val="24"/>
          <w:szCs w:val="24"/>
        </w:rPr>
        <w:t xml:space="preserve">enforced racial segregation. </w:t>
      </w:r>
      <w:r w:rsidR="00A2196E" w:rsidRPr="00A6469C">
        <w:rPr>
          <w:rFonts w:ascii="Times New Roman" w:hAnsi="Times New Roman" w:cs="Times New Roman"/>
          <w:sz w:val="24"/>
          <w:szCs w:val="24"/>
        </w:rPr>
        <w:t>An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innovative teacher</w:t>
      </w:r>
      <w:r w:rsidR="00A2196E" w:rsidRPr="00A6469C">
        <w:rPr>
          <w:rFonts w:ascii="Times New Roman" w:hAnsi="Times New Roman" w:cs="Times New Roman"/>
          <w:sz w:val="24"/>
          <w:szCs w:val="24"/>
        </w:rPr>
        <w:t>, he</w:t>
      </w:r>
      <w:r w:rsidR="0049430D">
        <w:rPr>
          <w:rFonts w:ascii="Times New Roman" w:hAnsi="Times New Roman" w:cs="Times New Roman"/>
          <w:sz w:val="24"/>
          <w:szCs w:val="24"/>
        </w:rPr>
        <w:t xml:space="preserve"> </w:t>
      </w:r>
      <w:r w:rsidR="00A2196E" w:rsidRPr="00A6469C">
        <w:rPr>
          <w:rFonts w:ascii="Times New Roman" w:hAnsi="Times New Roman" w:cs="Times New Roman"/>
          <w:sz w:val="24"/>
          <w:szCs w:val="24"/>
        </w:rPr>
        <w:t>promoted the study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of South African English literature</w:t>
      </w:r>
      <w:del w:id="24" w:author="Lauren Delaronde" w:date="2014-04-07T13:09:00Z">
        <w:r w:rsidR="00AB4A5A" w:rsidRPr="00A6469C" w:rsidDel="005611AC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AB4A5A" w:rsidRPr="00A6469C">
        <w:rPr>
          <w:rFonts w:ascii="Times New Roman" w:hAnsi="Times New Roman" w:cs="Times New Roman"/>
          <w:sz w:val="24"/>
          <w:szCs w:val="24"/>
        </w:rPr>
        <w:t xml:space="preserve"> </w:t>
      </w:r>
      <w:r w:rsidR="00A2196E" w:rsidRPr="00A6469C">
        <w:rPr>
          <w:rFonts w:ascii="Times New Roman" w:hAnsi="Times New Roman" w:cs="Times New Roman"/>
          <w:sz w:val="24"/>
          <w:szCs w:val="24"/>
        </w:rPr>
        <w:t>and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founded departments of speech and drama, linguistics</w:t>
      </w:r>
      <w:r w:rsidR="00912A36" w:rsidRPr="00A6469C">
        <w:rPr>
          <w:rFonts w:ascii="Times New Roman" w:hAnsi="Times New Roman" w:cs="Times New Roman"/>
          <w:sz w:val="24"/>
          <w:szCs w:val="24"/>
        </w:rPr>
        <w:t>,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and journalism at Rhodes University. Throughout his life he strove to reconcile his local loyalt</w:t>
      </w:r>
      <w:r w:rsidR="00014C53" w:rsidRPr="00A6469C">
        <w:rPr>
          <w:rFonts w:ascii="Times New Roman" w:hAnsi="Times New Roman" w:cs="Times New Roman"/>
          <w:sz w:val="24"/>
          <w:szCs w:val="24"/>
        </w:rPr>
        <w:t>ies</w:t>
      </w:r>
      <w:del w:id="25" w:author="Lauren Delaronde" w:date="2014-04-07T13:11:00Z">
        <w:r w:rsidR="00014C53" w:rsidRPr="00A6469C" w:rsidDel="005611AC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AB4A5A" w:rsidRPr="00A6469C">
        <w:rPr>
          <w:rFonts w:ascii="Times New Roman" w:hAnsi="Times New Roman" w:cs="Times New Roman"/>
          <w:sz w:val="24"/>
          <w:szCs w:val="24"/>
        </w:rPr>
        <w:t xml:space="preserve"> to the Eastern Cape</w:t>
      </w:r>
      <w:r w:rsidR="00014C53" w:rsidRPr="00A6469C">
        <w:rPr>
          <w:rFonts w:ascii="Times New Roman" w:hAnsi="Times New Roman" w:cs="Times New Roman"/>
          <w:sz w:val="24"/>
          <w:szCs w:val="24"/>
        </w:rPr>
        <w:t>,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to his Settler</w:t>
      </w:r>
      <w:r w:rsidR="00014C53" w:rsidRPr="00A6469C">
        <w:rPr>
          <w:rFonts w:ascii="Times New Roman" w:hAnsi="Times New Roman" w:cs="Times New Roman"/>
          <w:sz w:val="24"/>
          <w:szCs w:val="24"/>
        </w:rPr>
        <w:t xml:space="preserve"> for</w:t>
      </w:r>
      <w:r w:rsidR="0020036D" w:rsidRPr="00A6469C">
        <w:rPr>
          <w:rFonts w:ascii="Times New Roman" w:hAnsi="Times New Roman" w:cs="Times New Roman"/>
          <w:sz w:val="24"/>
          <w:szCs w:val="24"/>
        </w:rPr>
        <w:t>e</w:t>
      </w:r>
      <w:r w:rsidR="00014C53" w:rsidRPr="00A6469C">
        <w:rPr>
          <w:rFonts w:ascii="Times New Roman" w:hAnsi="Times New Roman" w:cs="Times New Roman"/>
          <w:sz w:val="24"/>
          <w:szCs w:val="24"/>
        </w:rPr>
        <w:t>bears</w:t>
      </w:r>
      <w:ins w:id="26" w:author="Lauren Delaronde" w:date="2014-04-07T13:11:00Z">
        <w:r w:rsidR="005611AC">
          <w:rPr>
            <w:rFonts w:ascii="Times New Roman" w:hAnsi="Times New Roman" w:cs="Times New Roman"/>
            <w:sz w:val="24"/>
            <w:szCs w:val="24"/>
          </w:rPr>
          <w:t>,</w:t>
        </w:r>
      </w:ins>
      <w:r w:rsidR="00014C53" w:rsidRPr="00A6469C">
        <w:rPr>
          <w:rFonts w:ascii="Times New Roman" w:hAnsi="Times New Roman" w:cs="Times New Roman"/>
          <w:sz w:val="24"/>
          <w:szCs w:val="24"/>
        </w:rPr>
        <w:t xml:space="preserve"> and to his English heritage </w:t>
      </w:r>
      <w:r w:rsidR="00AB4A5A" w:rsidRPr="00A6469C">
        <w:rPr>
          <w:rFonts w:ascii="Times New Roman" w:hAnsi="Times New Roman" w:cs="Times New Roman"/>
          <w:sz w:val="24"/>
          <w:szCs w:val="24"/>
        </w:rPr>
        <w:t>–</w:t>
      </w:r>
      <w:del w:id="27" w:author="Lauren Delaronde" w:date="2014-04-07T13:10:00Z">
        <w:r w:rsidR="00AB4A5A" w:rsidRPr="00A6469C" w:rsidDel="005611A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AB4A5A" w:rsidRPr="00A6469C">
        <w:rPr>
          <w:rFonts w:ascii="Times New Roman" w:hAnsi="Times New Roman" w:cs="Times New Roman"/>
          <w:sz w:val="24"/>
          <w:szCs w:val="24"/>
        </w:rPr>
        <w:t xml:space="preserve">he </w:t>
      </w:r>
      <w:r w:rsidR="00A2196E" w:rsidRPr="00A6469C">
        <w:rPr>
          <w:rFonts w:ascii="Times New Roman" w:hAnsi="Times New Roman" w:cs="Times New Roman"/>
          <w:sz w:val="24"/>
          <w:szCs w:val="24"/>
        </w:rPr>
        <w:t>establish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ed the </w:t>
      </w:r>
      <w:r w:rsidR="00A2196E" w:rsidRPr="00A6469C">
        <w:rPr>
          <w:rFonts w:ascii="Times New Roman" w:hAnsi="Times New Roman" w:cs="Times New Roman"/>
          <w:sz w:val="24"/>
          <w:szCs w:val="24"/>
        </w:rPr>
        <w:t>1820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Monument</w:t>
      </w:r>
      <w:r w:rsidR="00014C53" w:rsidRPr="00A6469C">
        <w:rPr>
          <w:rFonts w:ascii="Times New Roman" w:hAnsi="Times New Roman" w:cs="Times New Roman"/>
          <w:sz w:val="24"/>
          <w:szCs w:val="24"/>
        </w:rPr>
        <w:t>, the National English Literary Museum</w:t>
      </w:r>
      <w:r w:rsidR="00A2196E" w:rsidRPr="00A6469C">
        <w:rPr>
          <w:rFonts w:ascii="Times New Roman" w:hAnsi="Times New Roman" w:cs="Times New Roman"/>
          <w:sz w:val="24"/>
          <w:szCs w:val="24"/>
        </w:rPr>
        <w:t>,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the Grahamstown Festival</w:t>
      </w:r>
      <w:r w:rsidR="00A2196E" w:rsidRPr="00A6469C">
        <w:rPr>
          <w:rFonts w:ascii="Times New Roman" w:hAnsi="Times New Roman" w:cs="Times New Roman"/>
          <w:sz w:val="24"/>
          <w:szCs w:val="24"/>
        </w:rPr>
        <w:t>, and the Institute for the Study of English in Africa</w:t>
      </w:r>
      <w:del w:id="28" w:author="Lauren Delaronde" w:date="2014-04-07T13:10:00Z">
        <w:r w:rsidR="0049430D" w:rsidDel="005611A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014C53" w:rsidRPr="00A6469C">
        <w:rPr>
          <w:rFonts w:ascii="Times New Roman" w:hAnsi="Times New Roman" w:cs="Times New Roman"/>
          <w:sz w:val="24"/>
          <w:szCs w:val="24"/>
        </w:rPr>
        <w:t>–</w:t>
      </w:r>
      <w:del w:id="29" w:author="Lauren Delaronde" w:date="2014-04-07T13:10:00Z">
        <w:r w:rsidR="0049430D" w:rsidDel="005611A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014C53" w:rsidRPr="00A6469C">
        <w:rPr>
          <w:rFonts w:ascii="Times New Roman" w:hAnsi="Times New Roman" w:cs="Times New Roman"/>
          <w:sz w:val="24"/>
          <w:szCs w:val="24"/>
        </w:rPr>
        <w:t xml:space="preserve">with an inclusive South African national identity. He translated Afrikaans poetry into English, and in plays such as </w:t>
      </w:r>
      <w:r w:rsidR="00014C53" w:rsidRPr="00A6469C">
        <w:rPr>
          <w:rFonts w:ascii="Times New Roman" w:hAnsi="Times New Roman" w:cs="Times New Roman"/>
          <w:i/>
          <w:sz w:val="24"/>
          <w:szCs w:val="24"/>
        </w:rPr>
        <w:t xml:space="preserve">Richard Gush of Salem </w:t>
      </w:r>
      <w:r w:rsidR="00014C53" w:rsidRPr="00A6469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014C53" w:rsidRPr="00A6469C">
        <w:rPr>
          <w:rFonts w:ascii="Times New Roman" w:hAnsi="Times New Roman" w:cs="Times New Roman"/>
          <w:i/>
          <w:sz w:val="24"/>
          <w:szCs w:val="24"/>
        </w:rPr>
        <w:t>Demea</w:t>
      </w:r>
      <w:proofErr w:type="spellEnd"/>
      <w:r w:rsidR="00014C53" w:rsidRPr="00A6469C">
        <w:rPr>
          <w:rFonts w:ascii="Times New Roman" w:hAnsi="Times New Roman" w:cs="Times New Roman"/>
          <w:sz w:val="24"/>
          <w:szCs w:val="24"/>
        </w:rPr>
        <w:t xml:space="preserve"> celebrated representative historical and</w:t>
      </w:r>
      <w:r w:rsidR="0020036D" w:rsidRPr="00A6469C">
        <w:rPr>
          <w:rFonts w:ascii="Times New Roman" w:hAnsi="Times New Roman" w:cs="Times New Roman"/>
          <w:sz w:val="24"/>
          <w:szCs w:val="24"/>
        </w:rPr>
        <w:t xml:space="preserve"> imagined</w:t>
      </w:r>
      <w:r w:rsidR="00014C53" w:rsidRPr="00A6469C">
        <w:rPr>
          <w:rFonts w:ascii="Times New Roman" w:hAnsi="Times New Roman" w:cs="Times New Roman"/>
          <w:sz w:val="24"/>
          <w:szCs w:val="24"/>
        </w:rPr>
        <w:t xml:space="preserve"> figures of inter</w:t>
      </w:r>
      <w:del w:id="30" w:author="Lauren Delaronde" w:date="2014-04-07T13:15:00Z">
        <w:r w:rsidR="00014C53" w:rsidRPr="00A6469C" w:rsidDel="005611AC">
          <w:rPr>
            <w:rFonts w:ascii="Times New Roman" w:hAnsi="Times New Roman" w:cs="Times New Roman"/>
            <w:sz w:val="24"/>
            <w:szCs w:val="24"/>
          </w:rPr>
          <w:delText>-</w:delText>
        </w:r>
      </w:del>
      <w:bookmarkStart w:id="31" w:name="_GoBack"/>
      <w:bookmarkEnd w:id="31"/>
      <w:r w:rsidR="00014C53" w:rsidRPr="00A6469C">
        <w:rPr>
          <w:rFonts w:ascii="Times New Roman" w:hAnsi="Times New Roman" w:cs="Times New Roman"/>
          <w:sz w:val="24"/>
          <w:szCs w:val="24"/>
        </w:rPr>
        <w:t>racial and inter</w:t>
      </w:r>
      <w:del w:id="32" w:author="Lauren Delaronde" w:date="2014-04-07T13:15:00Z">
        <w:r w:rsidR="00014C53" w:rsidRPr="00A6469C" w:rsidDel="005611AC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="00014C53" w:rsidRPr="00A6469C">
        <w:rPr>
          <w:rFonts w:ascii="Times New Roman" w:hAnsi="Times New Roman" w:cs="Times New Roman"/>
          <w:sz w:val="24"/>
          <w:szCs w:val="24"/>
        </w:rPr>
        <w:t>cultural rapprochement.</w:t>
      </w:r>
    </w:p>
    <w:p w:rsidR="0020036D" w:rsidRPr="00A6469C" w:rsidRDefault="0020036D" w:rsidP="00ED4B5F">
      <w:pPr>
        <w:rPr>
          <w:rFonts w:ascii="Times New Roman" w:hAnsi="Times New Roman" w:cs="Times New Roman"/>
          <w:sz w:val="24"/>
          <w:szCs w:val="24"/>
        </w:rPr>
      </w:pPr>
    </w:p>
    <w:p w:rsidR="0020036D" w:rsidRPr="00A6469C" w:rsidRDefault="00DF1377" w:rsidP="00ED4B5F">
      <w:pPr>
        <w:rPr>
          <w:rFonts w:ascii="Times New Roman" w:hAnsi="Times New Roman" w:cs="Times New Roman"/>
          <w:b/>
          <w:sz w:val="24"/>
          <w:szCs w:val="24"/>
        </w:rPr>
      </w:pPr>
      <w:r w:rsidRPr="00A6469C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DF1377" w:rsidRPr="00A6469C" w:rsidRDefault="00DF1377" w:rsidP="00ED4B5F">
      <w:pPr>
        <w:rPr>
          <w:rFonts w:ascii="Times New Roman" w:hAnsi="Times New Roman" w:cs="Times New Roman"/>
          <w:b/>
          <w:sz w:val="24"/>
          <w:szCs w:val="24"/>
        </w:rPr>
      </w:pPr>
    </w:p>
    <w:p w:rsidR="0020036D" w:rsidRPr="00A6469C" w:rsidRDefault="0049430D" w:rsidP="00ED4B5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Guy Butler: </w:t>
      </w:r>
      <w:r w:rsidR="0020036D" w:rsidRPr="00A6469C">
        <w:rPr>
          <w:rFonts w:ascii="Times New Roman" w:hAnsi="Times New Roman" w:cs="Times New Roman"/>
          <w:i/>
          <w:sz w:val="24"/>
          <w:szCs w:val="24"/>
        </w:rPr>
        <w:t>Essays and Lectures 1949-1991</w:t>
      </w:r>
      <w:r>
        <w:rPr>
          <w:rFonts w:ascii="Times New Roman" w:hAnsi="Times New Roman" w:cs="Times New Roman"/>
          <w:sz w:val="24"/>
          <w:szCs w:val="24"/>
        </w:rPr>
        <w:t xml:space="preserve"> (1994) </w:t>
      </w:r>
      <w:r w:rsidR="0020036D" w:rsidRPr="00A6469C">
        <w:rPr>
          <w:rFonts w:ascii="Times New Roman" w:hAnsi="Times New Roman" w:cs="Times New Roman"/>
          <w:sz w:val="24"/>
          <w:szCs w:val="24"/>
        </w:rPr>
        <w:t>edited and introduced by Stephen Watson, Cape Town: David Philip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036D" w:rsidRPr="00A6469C" w:rsidRDefault="0049430D" w:rsidP="00ED4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Guy Butler: </w:t>
      </w:r>
      <w:r w:rsidR="0020036D" w:rsidRPr="00A6469C">
        <w:rPr>
          <w:rFonts w:ascii="Times New Roman" w:hAnsi="Times New Roman" w:cs="Times New Roman"/>
          <w:i/>
          <w:sz w:val="24"/>
          <w:szCs w:val="24"/>
        </w:rPr>
        <w:t>Collected Poems</w:t>
      </w:r>
      <w:r>
        <w:rPr>
          <w:rFonts w:ascii="Times New Roman" w:hAnsi="Times New Roman" w:cs="Times New Roman"/>
          <w:sz w:val="24"/>
          <w:szCs w:val="24"/>
        </w:rPr>
        <w:t xml:space="preserve"> (1999) </w:t>
      </w:r>
      <w:r w:rsidR="0020036D" w:rsidRPr="00A6469C">
        <w:rPr>
          <w:rFonts w:ascii="Times New Roman" w:hAnsi="Times New Roman" w:cs="Times New Roman"/>
          <w:sz w:val="24"/>
          <w:szCs w:val="24"/>
        </w:rPr>
        <w:t>edited and compiled by Laurence Wrigh</w:t>
      </w:r>
      <w:r>
        <w:rPr>
          <w:rFonts w:ascii="Times New Roman" w:hAnsi="Times New Roman" w:cs="Times New Roman"/>
          <w:sz w:val="24"/>
          <w:szCs w:val="24"/>
        </w:rPr>
        <w:t>t, Cape Town: David Philip.</w:t>
      </w:r>
    </w:p>
    <w:p w:rsidR="0009256C" w:rsidRPr="00A6469C" w:rsidRDefault="0009256C" w:rsidP="00ED4B5F">
      <w:pPr>
        <w:rPr>
          <w:rFonts w:ascii="Times New Roman" w:hAnsi="Times New Roman" w:cs="Times New Roman"/>
          <w:sz w:val="24"/>
          <w:szCs w:val="24"/>
        </w:rPr>
      </w:pPr>
    </w:p>
    <w:p w:rsidR="00ED4B5F" w:rsidRPr="00A6469C" w:rsidRDefault="00ED4B5F" w:rsidP="00ED4B5F">
      <w:pPr>
        <w:rPr>
          <w:rFonts w:ascii="Times New Roman" w:hAnsi="Times New Roman" w:cs="Times New Roman"/>
          <w:b/>
          <w:sz w:val="24"/>
          <w:szCs w:val="24"/>
        </w:rPr>
      </w:pPr>
    </w:p>
    <w:p w:rsidR="00ED4B5F" w:rsidRPr="00A6469C" w:rsidRDefault="00ED4B5F">
      <w:pPr>
        <w:rPr>
          <w:rFonts w:ascii="Times New Roman" w:hAnsi="Times New Roman" w:cs="Times New Roman"/>
          <w:sz w:val="24"/>
          <w:szCs w:val="24"/>
        </w:rPr>
      </w:pPr>
    </w:p>
    <w:sectPr w:rsidR="00ED4B5F" w:rsidRPr="00A6469C" w:rsidSect="009C0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ED4B5F"/>
    <w:rsid w:val="00014C53"/>
    <w:rsid w:val="0009256C"/>
    <w:rsid w:val="0020036D"/>
    <w:rsid w:val="0028069B"/>
    <w:rsid w:val="0049430D"/>
    <w:rsid w:val="005611AC"/>
    <w:rsid w:val="007E0C62"/>
    <w:rsid w:val="00851DF2"/>
    <w:rsid w:val="00912A36"/>
    <w:rsid w:val="009B67D8"/>
    <w:rsid w:val="009C0220"/>
    <w:rsid w:val="00A21675"/>
    <w:rsid w:val="00A2196E"/>
    <w:rsid w:val="00A6469C"/>
    <w:rsid w:val="00AB4A5A"/>
    <w:rsid w:val="00C83399"/>
    <w:rsid w:val="00D91494"/>
    <w:rsid w:val="00DF1377"/>
    <w:rsid w:val="00E85FE3"/>
    <w:rsid w:val="00ED4B5F"/>
    <w:rsid w:val="00F37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1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1AC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5611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Lauren Delaronde</cp:lastModifiedBy>
  <cp:revision>3</cp:revision>
  <dcterms:created xsi:type="dcterms:W3CDTF">2014-04-07T20:05:00Z</dcterms:created>
  <dcterms:modified xsi:type="dcterms:W3CDTF">2014-04-07T20:15:00Z</dcterms:modified>
</cp:coreProperties>
</file>