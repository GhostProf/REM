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CE" w:rsidRDefault="006600CE" w:rsidP="00C21840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  <w:pPrChange w:id="0" w:author="Lauren Delaronde" w:date="2014-05-09T15:06:00Z">
          <w:pPr>
            <w:jc w:val="both"/>
            <w:outlineLvl w:val="0"/>
          </w:pPr>
        </w:pPrChange>
      </w:pPr>
      <w:del w:id="1" w:author="Lauren Delaronde" w:date="2014-05-09T15:06:00Z">
        <w:r w:rsidDel="00C21840">
          <w:rPr>
            <w:rFonts w:ascii="Times New Roman" w:hAnsi="Times New Roman" w:cs="Times New Roman"/>
            <w:b/>
            <w:sz w:val="24"/>
            <w:szCs w:val="24"/>
          </w:rPr>
          <w:delText xml:space="preserve">Contributer: </w:delText>
        </w:r>
      </w:del>
      <w:r>
        <w:rPr>
          <w:rFonts w:ascii="Times New Roman" w:hAnsi="Times New Roman" w:cs="Times New Roman"/>
          <w:b/>
          <w:sz w:val="24"/>
          <w:szCs w:val="24"/>
        </w:rPr>
        <w:t>Willie Burger</w:t>
      </w:r>
    </w:p>
    <w:p w:rsidR="006600CE" w:rsidRDefault="006600CE" w:rsidP="006600CE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92AD4" w:rsidRPr="00F2633C" w:rsidRDefault="006600CE" w:rsidP="006600CE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del w:id="2" w:author="Lauren Delaronde" w:date="2014-05-09T14:56:00Z">
        <w:r w:rsidDel="00596BE6">
          <w:rPr>
            <w:rFonts w:ascii="Times New Roman" w:hAnsi="Times New Roman" w:cs="Times New Roman"/>
            <w:b/>
            <w:sz w:val="24"/>
            <w:szCs w:val="24"/>
          </w:rPr>
          <w:delText xml:space="preserve">Entry: </w:delText>
        </w:r>
      </w:del>
      <w:r w:rsidR="00C92AD4" w:rsidRPr="00F2633C">
        <w:rPr>
          <w:rFonts w:ascii="Times New Roman" w:hAnsi="Times New Roman" w:cs="Times New Roman"/>
          <w:b/>
          <w:sz w:val="24"/>
          <w:szCs w:val="24"/>
        </w:rPr>
        <w:t>Brink</w:t>
      </w:r>
      <w:r w:rsidR="00C906A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906A0" w:rsidRPr="00F2633C">
        <w:rPr>
          <w:rFonts w:ascii="Times New Roman" w:hAnsi="Times New Roman" w:cs="Times New Roman"/>
          <w:b/>
          <w:sz w:val="24"/>
          <w:szCs w:val="24"/>
        </w:rPr>
        <w:t>André</w:t>
      </w:r>
      <w:r w:rsidR="00C92AD4" w:rsidRPr="00F2633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74BF5">
        <w:rPr>
          <w:rFonts w:ascii="Times New Roman" w:hAnsi="Times New Roman" w:cs="Times New Roman"/>
          <w:b/>
          <w:sz w:val="24"/>
          <w:szCs w:val="24"/>
          <w:lang w:val="en-GB"/>
        </w:rPr>
        <w:t>1935</w:t>
      </w:r>
      <w:del w:id="3" w:author="Lauren Delaronde" w:date="2014-05-09T14:56:00Z">
        <w:r w:rsidR="00D74BF5" w:rsidDel="00596BE6">
          <w:rPr>
            <w:rFonts w:ascii="Times New Roman" w:hAnsi="Times New Roman" w:cs="Times New Roman"/>
            <w:b/>
            <w:sz w:val="24"/>
            <w:szCs w:val="24"/>
            <w:lang w:val="en-GB"/>
          </w:rPr>
          <w:delText xml:space="preserve"> </w:delText>
        </w:r>
      </w:del>
      <w:r w:rsidR="00BA10E1">
        <w:rPr>
          <w:rFonts w:ascii="Times New Roman" w:hAnsi="Times New Roman" w:cs="Times New Roman"/>
          <w:b/>
          <w:sz w:val="24"/>
          <w:szCs w:val="24"/>
          <w:lang w:val="en-GB"/>
        </w:rPr>
        <w:t>–</w:t>
      </w:r>
      <w:r w:rsidR="00D74BF5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C92AD4" w:rsidRPr="00F2633C" w:rsidRDefault="00C92AD4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3BC9" w:rsidRPr="00F2633C" w:rsidRDefault="00A42F2D" w:rsidP="00F2633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r w:rsidRPr="00F2633C">
        <w:rPr>
          <w:rFonts w:ascii="Times New Roman" w:hAnsi="Times New Roman" w:cs="Times New Roman"/>
          <w:sz w:val="24"/>
          <w:szCs w:val="24"/>
        </w:rPr>
        <w:t xml:space="preserve">André Philippus Brink is </w:t>
      </w:r>
      <w:r w:rsidR="008B263E" w:rsidRPr="00F2633C">
        <w:rPr>
          <w:rFonts w:ascii="Times New Roman" w:hAnsi="Times New Roman" w:cs="Times New Roman"/>
          <w:sz w:val="24"/>
          <w:szCs w:val="24"/>
        </w:rPr>
        <w:t xml:space="preserve">probably </w:t>
      </w:r>
      <w:r w:rsidRPr="00F2633C">
        <w:rPr>
          <w:rFonts w:ascii="Times New Roman" w:hAnsi="Times New Roman" w:cs="Times New Roman"/>
          <w:sz w:val="24"/>
          <w:szCs w:val="24"/>
        </w:rPr>
        <w:t>one of the best known South African writers. Initially writing only in Afrikaans, he was one of the leading figures of the so</w:t>
      </w:r>
      <w:ins w:id="5" w:author="Lauren Delaronde" w:date="2014-05-09T14:56:00Z">
        <w:r w:rsidR="00596BE6">
          <w:rPr>
            <w:rFonts w:ascii="Times New Roman" w:hAnsi="Times New Roman" w:cs="Times New Roman"/>
            <w:sz w:val="24"/>
            <w:szCs w:val="24"/>
          </w:rPr>
          <w:t>-</w:t>
        </w:r>
      </w:ins>
      <w:del w:id="6" w:author="Lauren Delaronde" w:date="2014-05-09T14:56:00Z">
        <w:r w:rsidRPr="00F2633C" w:rsidDel="00596BE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Pr="00F2633C">
        <w:rPr>
          <w:rFonts w:ascii="Times New Roman" w:hAnsi="Times New Roman" w:cs="Times New Roman"/>
          <w:i/>
          <w:sz w:val="24"/>
          <w:szCs w:val="24"/>
        </w:rPr>
        <w:t>Sestigers</w:t>
      </w:r>
      <w:proofErr w:type="spellEnd"/>
      <w:r w:rsidR="00362E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6227" w:rsidRPr="00F2633C">
        <w:rPr>
          <w:rFonts w:ascii="Times New Roman" w:hAnsi="Times New Roman" w:cs="Times New Roman"/>
          <w:sz w:val="24"/>
          <w:szCs w:val="24"/>
        </w:rPr>
        <w:t>(Writers of the Sixties) who</w:t>
      </w:r>
      <w:r w:rsidRPr="00F2633C">
        <w:rPr>
          <w:rFonts w:ascii="Times New Roman" w:hAnsi="Times New Roman" w:cs="Times New Roman"/>
          <w:sz w:val="24"/>
          <w:szCs w:val="24"/>
        </w:rPr>
        <w:t xml:space="preserve"> radically renewed Afrikaans literature, breaking away from the </w:t>
      </w:r>
      <w:ins w:id="7" w:author="Lauren Delaronde" w:date="2014-05-09T14:57:00Z">
        <w:r w:rsidR="00596BE6">
          <w:rPr>
            <w:rFonts w:ascii="Times New Roman" w:hAnsi="Times New Roman" w:cs="Times New Roman"/>
            <w:sz w:val="24"/>
            <w:szCs w:val="24"/>
          </w:rPr>
          <w:t>R</w:t>
        </w:r>
      </w:ins>
      <w:del w:id="8" w:author="Lauren Delaronde" w:date="2014-05-09T14:57:00Z">
        <w:r w:rsidR="00706227" w:rsidRPr="00F2633C" w:rsidDel="00596BE6">
          <w:rPr>
            <w:rFonts w:ascii="Times New Roman" w:hAnsi="Times New Roman" w:cs="Times New Roman"/>
            <w:sz w:val="24"/>
            <w:szCs w:val="24"/>
          </w:rPr>
          <w:delText>r</w:delText>
        </w:r>
      </w:del>
      <w:r w:rsidR="00706227" w:rsidRPr="00F2633C">
        <w:rPr>
          <w:rFonts w:ascii="Times New Roman" w:hAnsi="Times New Roman" w:cs="Times New Roman"/>
          <w:sz w:val="24"/>
          <w:szCs w:val="24"/>
        </w:rPr>
        <w:t xml:space="preserve">ealist </w:t>
      </w:r>
      <w:r w:rsidR="00641C00" w:rsidRPr="00F2633C">
        <w:rPr>
          <w:rFonts w:ascii="Times New Roman" w:hAnsi="Times New Roman" w:cs="Times New Roman"/>
          <w:sz w:val="24"/>
          <w:szCs w:val="24"/>
        </w:rPr>
        <w:t xml:space="preserve">tradition in </w:t>
      </w:r>
      <w:r w:rsidR="00706227" w:rsidRPr="00F2633C">
        <w:rPr>
          <w:rFonts w:ascii="Times New Roman" w:hAnsi="Times New Roman" w:cs="Times New Roman"/>
          <w:sz w:val="24"/>
          <w:szCs w:val="24"/>
        </w:rPr>
        <w:t>Afrikaans fict</w:t>
      </w:r>
      <w:r w:rsidR="00C92AD4" w:rsidRPr="00F2633C">
        <w:rPr>
          <w:rFonts w:ascii="Times New Roman" w:hAnsi="Times New Roman" w:cs="Times New Roman"/>
          <w:sz w:val="24"/>
          <w:szCs w:val="24"/>
        </w:rPr>
        <w:t xml:space="preserve">ion. Influenced by the French </w:t>
      </w:r>
      <w:r w:rsidR="00C92AD4" w:rsidRPr="00F2633C">
        <w:rPr>
          <w:rFonts w:ascii="Times New Roman" w:hAnsi="Times New Roman" w:cs="Times New Roman"/>
          <w:i/>
          <w:sz w:val="24"/>
          <w:szCs w:val="24"/>
        </w:rPr>
        <w:t>no</w:t>
      </w:r>
      <w:r w:rsidR="00706227" w:rsidRPr="00F2633C">
        <w:rPr>
          <w:rFonts w:ascii="Times New Roman" w:hAnsi="Times New Roman" w:cs="Times New Roman"/>
          <w:i/>
          <w:sz w:val="24"/>
          <w:szCs w:val="24"/>
        </w:rPr>
        <w:t>uv</w:t>
      </w:r>
      <w:r w:rsidR="00C92AD4" w:rsidRPr="00F2633C">
        <w:rPr>
          <w:rFonts w:ascii="Times New Roman" w:hAnsi="Times New Roman" w:cs="Times New Roman"/>
          <w:i/>
          <w:sz w:val="24"/>
          <w:szCs w:val="24"/>
        </w:rPr>
        <w:t>e</w:t>
      </w:r>
      <w:r w:rsidR="00186350" w:rsidRPr="00F2633C">
        <w:rPr>
          <w:rFonts w:ascii="Times New Roman" w:hAnsi="Times New Roman" w:cs="Times New Roman"/>
          <w:i/>
          <w:sz w:val="24"/>
          <w:szCs w:val="24"/>
        </w:rPr>
        <w:t>a</w:t>
      </w:r>
      <w:r w:rsidR="00706227" w:rsidRPr="00F2633C">
        <w:rPr>
          <w:rFonts w:ascii="Times New Roman" w:hAnsi="Times New Roman" w:cs="Times New Roman"/>
          <w:i/>
          <w:sz w:val="24"/>
          <w:szCs w:val="24"/>
        </w:rPr>
        <w:t>u roman</w:t>
      </w:r>
      <w:r w:rsidR="00706227" w:rsidRPr="00F2633C">
        <w:rPr>
          <w:rFonts w:ascii="Times New Roman" w:hAnsi="Times New Roman" w:cs="Times New Roman"/>
          <w:sz w:val="24"/>
          <w:szCs w:val="24"/>
        </w:rPr>
        <w:t xml:space="preserve"> and the existentialism of Camus, Brink’s work of the 1960’</w:t>
      </w:r>
      <w:r w:rsidR="00186350" w:rsidRPr="00F2633C">
        <w:rPr>
          <w:rFonts w:ascii="Times New Roman" w:hAnsi="Times New Roman" w:cs="Times New Roman"/>
          <w:sz w:val="24"/>
          <w:szCs w:val="24"/>
        </w:rPr>
        <w:t xml:space="preserve">s </w:t>
      </w:r>
      <w:r w:rsidR="00641C00" w:rsidRPr="00F2633C">
        <w:rPr>
          <w:rFonts w:ascii="Times New Roman" w:hAnsi="Times New Roman" w:cs="Times New Roman"/>
          <w:sz w:val="24"/>
          <w:szCs w:val="24"/>
        </w:rPr>
        <w:t xml:space="preserve">introduced </w:t>
      </w:r>
      <w:ins w:id="9" w:author="Lauren Delaronde" w:date="2014-05-09T14:57:00Z">
        <w:r w:rsidR="00596BE6">
          <w:rPr>
            <w:rFonts w:ascii="Times New Roman" w:hAnsi="Times New Roman" w:cs="Times New Roman"/>
            <w:sz w:val="24"/>
            <w:szCs w:val="24"/>
          </w:rPr>
          <w:t>M</w:t>
        </w:r>
      </w:ins>
      <w:del w:id="10" w:author="Lauren Delaronde" w:date="2014-05-09T14:57:00Z">
        <w:r w:rsidR="00641C00" w:rsidRPr="00F2633C" w:rsidDel="00596BE6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641C00" w:rsidRPr="00F2633C">
        <w:rPr>
          <w:rFonts w:ascii="Times New Roman" w:hAnsi="Times New Roman" w:cs="Times New Roman"/>
          <w:sz w:val="24"/>
          <w:szCs w:val="24"/>
        </w:rPr>
        <w:t>odernism to Afrikaans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fiction</w:t>
      </w:r>
      <w:r w:rsidR="00186350" w:rsidRPr="00F2633C">
        <w:rPr>
          <w:rFonts w:ascii="Times New Roman" w:hAnsi="Times New Roman" w:cs="Times New Roman"/>
          <w:sz w:val="24"/>
          <w:szCs w:val="24"/>
        </w:rPr>
        <w:t xml:space="preserve">. Breaking many taboos, </w:t>
      </w:r>
      <w:r w:rsidR="00706227" w:rsidRPr="00F2633C">
        <w:rPr>
          <w:rFonts w:ascii="Times New Roman" w:hAnsi="Times New Roman" w:cs="Times New Roman"/>
          <w:sz w:val="24"/>
          <w:szCs w:val="24"/>
        </w:rPr>
        <w:t xml:space="preserve">writing openly about </w:t>
      </w:r>
      <w:r w:rsidR="00186350" w:rsidRPr="00F2633C">
        <w:rPr>
          <w:rFonts w:ascii="Times New Roman" w:hAnsi="Times New Roman" w:cs="Times New Roman"/>
          <w:sz w:val="24"/>
          <w:szCs w:val="24"/>
        </w:rPr>
        <w:t>sex</w:t>
      </w:r>
      <w:ins w:id="11" w:author="Lauren Delaronde" w:date="2014-05-09T14:58:00Z">
        <w:r w:rsidR="00596BE6">
          <w:rPr>
            <w:rFonts w:ascii="Times New Roman" w:hAnsi="Times New Roman" w:cs="Times New Roman"/>
            <w:sz w:val="24"/>
            <w:szCs w:val="24"/>
          </w:rPr>
          <w:t>,</w:t>
        </w:r>
      </w:ins>
      <w:r w:rsidR="00186350" w:rsidRPr="00F2633C">
        <w:rPr>
          <w:rFonts w:ascii="Times New Roman" w:hAnsi="Times New Roman" w:cs="Times New Roman"/>
          <w:sz w:val="24"/>
          <w:szCs w:val="24"/>
        </w:rPr>
        <w:t xml:space="preserve"> and questioning the narrow C</w:t>
      </w:r>
      <w:r w:rsidR="00706227" w:rsidRPr="00F2633C">
        <w:rPr>
          <w:rFonts w:ascii="Times New Roman" w:hAnsi="Times New Roman" w:cs="Times New Roman"/>
          <w:sz w:val="24"/>
          <w:szCs w:val="24"/>
        </w:rPr>
        <w:t>alvinist religious doctrine and political views</w:t>
      </w:r>
      <w:r w:rsidR="008D716D" w:rsidRPr="00F2633C">
        <w:rPr>
          <w:rFonts w:ascii="Times New Roman" w:hAnsi="Times New Roman" w:cs="Times New Roman"/>
          <w:sz w:val="24"/>
          <w:szCs w:val="24"/>
        </w:rPr>
        <w:t xml:space="preserve"> prevailing at the time in the Afrikaner community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led to clashes with the conservative Afrikaner establishment</w:t>
      </w:r>
      <w:r w:rsidR="00706227" w:rsidRPr="00F2633C">
        <w:rPr>
          <w:rFonts w:ascii="Times New Roman" w:hAnsi="Times New Roman" w:cs="Times New Roman"/>
          <w:sz w:val="24"/>
          <w:szCs w:val="24"/>
        </w:rPr>
        <w:t>.</w:t>
      </w:r>
    </w:p>
    <w:p w:rsidR="00706227" w:rsidRPr="00F2633C" w:rsidRDefault="00706227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227" w:rsidRPr="00F2633C" w:rsidRDefault="00706227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>During the 1970’s</w:t>
      </w:r>
      <w:ins w:id="12" w:author="Lauren Delaronde" w:date="2014-05-09T14:58:00Z">
        <w:r w:rsidR="00596BE6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F2633C">
        <w:rPr>
          <w:rFonts w:ascii="Times New Roman" w:hAnsi="Times New Roman" w:cs="Times New Roman"/>
          <w:sz w:val="24"/>
          <w:szCs w:val="24"/>
        </w:rPr>
        <w:t xml:space="preserve"> his work became overtly political and openly challenged apartheid. This led to the banning of </w:t>
      </w:r>
      <w:r w:rsidRPr="00F2633C">
        <w:rPr>
          <w:rFonts w:ascii="Times New Roman" w:hAnsi="Times New Roman" w:cs="Times New Roman"/>
          <w:i/>
          <w:sz w:val="24"/>
          <w:szCs w:val="24"/>
        </w:rPr>
        <w:t>Kennis van die aand</w:t>
      </w:r>
      <w:r w:rsidR="0083238C" w:rsidRPr="00F2633C">
        <w:rPr>
          <w:rFonts w:ascii="Times New Roman" w:hAnsi="Times New Roman" w:cs="Times New Roman"/>
          <w:sz w:val="24"/>
          <w:szCs w:val="24"/>
        </w:rPr>
        <w:t xml:space="preserve"> in 1973</w:t>
      </w:r>
      <w:r w:rsidRPr="00F2633C">
        <w:rPr>
          <w:rFonts w:ascii="Times New Roman" w:hAnsi="Times New Roman" w:cs="Times New Roman"/>
          <w:sz w:val="24"/>
          <w:szCs w:val="24"/>
        </w:rPr>
        <w:t xml:space="preserve">. Brink rewrote the novel as </w:t>
      </w:r>
      <w:r w:rsidRPr="00F2633C">
        <w:rPr>
          <w:rFonts w:ascii="Times New Roman" w:hAnsi="Times New Roman" w:cs="Times New Roman"/>
          <w:i/>
          <w:sz w:val="24"/>
          <w:szCs w:val="24"/>
        </w:rPr>
        <w:t xml:space="preserve">Looking onto </w:t>
      </w:r>
      <w:r w:rsidR="00C2350F" w:rsidRPr="00F2633C">
        <w:rPr>
          <w:rFonts w:ascii="Times New Roman" w:hAnsi="Times New Roman" w:cs="Times New Roman"/>
          <w:i/>
          <w:sz w:val="24"/>
          <w:szCs w:val="24"/>
        </w:rPr>
        <w:t>darkness</w:t>
      </w:r>
      <w:r w:rsidRPr="00F2633C">
        <w:rPr>
          <w:rFonts w:ascii="Times New Roman" w:hAnsi="Times New Roman" w:cs="Times New Roman"/>
          <w:sz w:val="24"/>
          <w:szCs w:val="24"/>
        </w:rPr>
        <w:t xml:space="preserve"> a</w:t>
      </w:r>
      <w:r w:rsidR="0083238C" w:rsidRPr="00F2633C">
        <w:rPr>
          <w:rFonts w:ascii="Times New Roman" w:hAnsi="Times New Roman" w:cs="Times New Roman"/>
          <w:sz w:val="24"/>
          <w:szCs w:val="24"/>
        </w:rPr>
        <w:t xml:space="preserve">nd from then on </w:t>
      </w:r>
      <w:r w:rsidR="008B263E" w:rsidRPr="00F2633C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83238C" w:rsidRPr="00F2633C">
        <w:rPr>
          <w:rFonts w:ascii="Times New Roman" w:hAnsi="Times New Roman" w:cs="Times New Roman"/>
          <w:sz w:val="24"/>
          <w:szCs w:val="24"/>
        </w:rPr>
        <w:t>wro</w:t>
      </w:r>
      <w:r w:rsidRPr="00F2633C">
        <w:rPr>
          <w:rFonts w:ascii="Times New Roman" w:hAnsi="Times New Roman" w:cs="Times New Roman"/>
          <w:sz w:val="24"/>
          <w:szCs w:val="24"/>
        </w:rPr>
        <w:t>te his novels in both English and Afrikaans. His most important work</w:t>
      </w:r>
      <w:r w:rsidR="008C201B">
        <w:rPr>
          <w:rFonts w:ascii="Times New Roman" w:hAnsi="Times New Roman" w:cs="Times New Roman"/>
          <w:sz w:val="24"/>
          <w:szCs w:val="24"/>
        </w:rPr>
        <w:t>s</w:t>
      </w:r>
      <w:r w:rsidRPr="00F2633C">
        <w:rPr>
          <w:rFonts w:ascii="Times New Roman" w:hAnsi="Times New Roman" w:cs="Times New Roman"/>
          <w:sz w:val="24"/>
          <w:szCs w:val="24"/>
        </w:rPr>
        <w:t xml:space="preserve"> from the 1970’s and 1980’s were</w:t>
      </w:r>
      <w:r w:rsidR="008C201B">
        <w:rPr>
          <w:rFonts w:ascii="Times New Roman" w:hAnsi="Times New Roman" w:cs="Times New Roman"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Rumours of Rain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, 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A Dry White Season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, 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Instant in the W</w:t>
      </w:r>
      <w:r w:rsidR="00186350" w:rsidRPr="00F2633C">
        <w:rPr>
          <w:rFonts w:ascii="Times New Roman" w:hAnsi="Times New Roman" w:cs="Times New Roman"/>
          <w:i/>
          <w:sz w:val="24"/>
          <w:szCs w:val="24"/>
        </w:rPr>
        <w:t>ind</w:t>
      </w:r>
      <w:ins w:id="13" w:author="Lauren Delaronde" w:date="2014-05-09T14:59:00Z">
        <w:r w:rsidR="00596BE6">
          <w:rPr>
            <w:rFonts w:ascii="Times New Roman" w:hAnsi="Times New Roman" w:cs="Times New Roman"/>
            <w:sz w:val="24"/>
            <w:szCs w:val="24"/>
          </w:rPr>
          <w:t>,</w:t>
        </w:r>
      </w:ins>
      <w:r w:rsidR="00BF53FD" w:rsidRPr="00F2633C">
        <w:rPr>
          <w:rFonts w:ascii="Times New Roman" w:hAnsi="Times New Roman" w:cs="Times New Roman"/>
          <w:sz w:val="24"/>
          <w:szCs w:val="24"/>
        </w:rPr>
        <w:t xml:space="preserve"> and 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Chain of Voices</w:t>
      </w:r>
      <w:r w:rsidRPr="00F2633C">
        <w:rPr>
          <w:rFonts w:ascii="Times New Roman" w:hAnsi="Times New Roman" w:cs="Times New Roman"/>
          <w:sz w:val="24"/>
          <w:szCs w:val="24"/>
        </w:rPr>
        <w:t>.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(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A Dry White Season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was adapted for film –</w:t>
      </w:r>
      <w:del w:id="14" w:author="Lauren Delaronde" w:date="2014-05-09T14:59:00Z">
        <w:r w:rsidR="00BF53FD" w:rsidRPr="00F2633C" w:rsidDel="00596BE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BF53FD" w:rsidRPr="00F2633C">
        <w:rPr>
          <w:rFonts w:ascii="Times New Roman" w:hAnsi="Times New Roman" w:cs="Times New Roman"/>
          <w:sz w:val="24"/>
          <w:szCs w:val="24"/>
        </w:rPr>
        <w:t>the film was also banned in South Africa.)</w:t>
      </w:r>
    </w:p>
    <w:p w:rsidR="00706227" w:rsidRPr="00F2633C" w:rsidRDefault="00706227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350F" w:rsidRPr="00F2633C" w:rsidRDefault="00706227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>In the 19</w:t>
      </w:r>
      <w:r w:rsidR="008D716D" w:rsidRPr="00F2633C">
        <w:rPr>
          <w:rFonts w:ascii="Times New Roman" w:hAnsi="Times New Roman" w:cs="Times New Roman"/>
          <w:sz w:val="24"/>
          <w:szCs w:val="24"/>
        </w:rPr>
        <w:t>90’s</w:t>
      </w:r>
      <w:ins w:id="15" w:author="Lauren Delaronde" w:date="2014-05-09T14:59:00Z">
        <w:r w:rsidR="00596BE6">
          <w:rPr>
            <w:rFonts w:ascii="Times New Roman" w:hAnsi="Times New Roman" w:cs="Times New Roman"/>
            <w:sz w:val="24"/>
            <w:szCs w:val="24"/>
          </w:rPr>
          <w:t>,</w:t>
        </w:r>
      </w:ins>
      <w:r w:rsidR="008D716D" w:rsidRPr="00F2633C">
        <w:rPr>
          <w:rFonts w:ascii="Times New Roman" w:hAnsi="Times New Roman" w:cs="Times New Roman"/>
          <w:sz w:val="24"/>
          <w:szCs w:val="24"/>
        </w:rPr>
        <w:t xml:space="preserve"> his work took another turn, dubbed</w:t>
      </w:r>
      <w:r w:rsidRPr="00F2633C">
        <w:rPr>
          <w:rFonts w:ascii="Times New Roman" w:hAnsi="Times New Roman" w:cs="Times New Roman"/>
          <w:sz w:val="24"/>
          <w:szCs w:val="24"/>
        </w:rPr>
        <w:t xml:space="preserve"> the </w:t>
      </w:r>
      <w:ins w:id="16" w:author="Lauren Delaronde" w:date="2014-05-09T14:59:00Z">
        <w:r w:rsidR="00596BE6">
          <w:rPr>
            <w:rFonts w:ascii="Times New Roman" w:hAnsi="Times New Roman" w:cs="Times New Roman"/>
            <w:sz w:val="24"/>
            <w:szCs w:val="24"/>
          </w:rPr>
          <w:t>“</w:t>
        </w:r>
      </w:ins>
      <w:del w:id="17" w:author="Lauren Delaronde" w:date="2014-05-09T14:59:00Z">
        <w:r w:rsidR="00B75D60" w:rsidDel="00596BE6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Pr="00F2633C">
        <w:rPr>
          <w:rFonts w:ascii="Times New Roman" w:hAnsi="Times New Roman" w:cs="Times New Roman"/>
          <w:sz w:val="24"/>
          <w:szCs w:val="24"/>
        </w:rPr>
        <w:t>postcolonial</w:t>
      </w:r>
      <w:del w:id="18" w:author="Lauren Delaronde" w:date="2014-05-09T14:59:00Z">
        <w:r w:rsidRPr="00F2633C" w:rsidDel="00596BE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</w:rPr>
        <w:t>/</w:t>
      </w:r>
      <w:del w:id="19" w:author="Lauren Delaronde" w:date="2014-05-09T14:59:00Z">
        <w:r w:rsidRPr="00F2633C" w:rsidDel="00596BE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</w:rPr>
        <w:t>postmodernist phase</w:t>
      </w:r>
      <w:del w:id="20" w:author="Lauren Delaronde" w:date="2014-05-09T14:59:00Z">
        <w:r w:rsidR="00B75D60" w:rsidDel="00596BE6">
          <w:rPr>
            <w:rFonts w:ascii="Times New Roman" w:hAnsi="Times New Roman" w:cs="Times New Roman"/>
            <w:sz w:val="24"/>
            <w:szCs w:val="24"/>
          </w:rPr>
          <w:delText>’</w:delText>
        </w:r>
      </w:del>
      <w:ins w:id="21" w:author="Lauren Delaronde" w:date="2014-05-09T14:59:00Z">
        <w:r w:rsidR="00596BE6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8C201B">
        <w:rPr>
          <w:rFonts w:ascii="Times New Roman" w:hAnsi="Times New Roman" w:cs="Times New Roman"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by Godfrey </w:t>
      </w:r>
      <w:proofErr w:type="spellStart"/>
      <w:r w:rsidR="00BF53FD" w:rsidRPr="00F2633C">
        <w:rPr>
          <w:rFonts w:ascii="Times New Roman" w:hAnsi="Times New Roman" w:cs="Times New Roman"/>
          <w:sz w:val="24"/>
          <w:szCs w:val="24"/>
        </w:rPr>
        <w:t>Meintjies</w:t>
      </w:r>
      <w:proofErr w:type="spellEnd"/>
      <w:r w:rsidR="00BF53FD" w:rsidRPr="00F2633C">
        <w:rPr>
          <w:rFonts w:ascii="Times New Roman" w:hAnsi="Times New Roman" w:cs="Times New Roman"/>
          <w:sz w:val="24"/>
          <w:szCs w:val="24"/>
        </w:rPr>
        <w:t xml:space="preserve">. </w:t>
      </w:r>
      <w:r w:rsidR="008B263E" w:rsidRPr="00F2633C">
        <w:rPr>
          <w:rFonts w:ascii="Times New Roman" w:hAnsi="Times New Roman" w:cs="Times New Roman"/>
          <w:sz w:val="24"/>
          <w:szCs w:val="24"/>
        </w:rPr>
        <w:t>In</w:t>
      </w:r>
      <w:r w:rsidR="008C201B">
        <w:rPr>
          <w:rFonts w:ascii="Times New Roman" w:hAnsi="Times New Roman" w:cs="Times New Roman"/>
          <w:sz w:val="24"/>
          <w:szCs w:val="24"/>
        </w:rPr>
        <w:t xml:space="preserve"> </w:t>
      </w:r>
      <w:r w:rsidRPr="00F2633C">
        <w:rPr>
          <w:rFonts w:ascii="Times New Roman" w:hAnsi="Times New Roman" w:cs="Times New Roman"/>
          <w:i/>
          <w:sz w:val="24"/>
          <w:szCs w:val="24"/>
        </w:rPr>
        <w:t>On the Contrary</w:t>
      </w:r>
      <w:ins w:id="22" w:author="Lauren Delaronde" w:date="2014-05-09T14:59:00Z">
        <w:r w:rsidR="00596BE6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ins>
      <w:r w:rsidR="008D716D" w:rsidRPr="00F2633C">
        <w:rPr>
          <w:rFonts w:ascii="Times New Roman" w:hAnsi="Times New Roman" w:cs="Times New Roman"/>
          <w:sz w:val="24"/>
          <w:szCs w:val="24"/>
        </w:rPr>
        <w:t>(1993</w:t>
      </w:r>
      <w:r w:rsidR="00C2350F" w:rsidRPr="00F2633C">
        <w:rPr>
          <w:rFonts w:ascii="Times New Roman" w:hAnsi="Times New Roman" w:cs="Times New Roman"/>
          <w:sz w:val="24"/>
          <w:szCs w:val="24"/>
        </w:rPr>
        <w:t xml:space="preserve">) </w:t>
      </w:r>
      <w:r w:rsidRPr="00F2633C">
        <w:rPr>
          <w:rFonts w:ascii="Times New Roman" w:hAnsi="Times New Roman" w:cs="Times New Roman"/>
          <w:sz w:val="24"/>
          <w:szCs w:val="24"/>
        </w:rPr>
        <w:t xml:space="preserve">Brink </w:t>
      </w:r>
      <w:r w:rsidR="00BF53FD" w:rsidRPr="00F2633C">
        <w:rPr>
          <w:rFonts w:ascii="Times New Roman" w:hAnsi="Times New Roman" w:cs="Times New Roman"/>
          <w:sz w:val="24"/>
          <w:szCs w:val="24"/>
        </w:rPr>
        <w:t>revisits South Africa’s</w:t>
      </w:r>
      <w:r w:rsidRPr="00F2633C">
        <w:rPr>
          <w:rFonts w:ascii="Times New Roman" w:hAnsi="Times New Roman" w:cs="Times New Roman"/>
          <w:sz w:val="24"/>
          <w:szCs w:val="24"/>
        </w:rPr>
        <w:t xml:space="preserve"> colonial </w:t>
      </w:r>
      <w:r w:rsidR="00BF53FD" w:rsidRPr="00F2633C">
        <w:rPr>
          <w:rFonts w:ascii="Times New Roman" w:hAnsi="Times New Roman" w:cs="Times New Roman"/>
          <w:sz w:val="24"/>
          <w:szCs w:val="24"/>
        </w:rPr>
        <w:t>past</w:t>
      </w:r>
      <w:ins w:id="23" w:author="Lauren Delaronde" w:date="2014-05-09T15:00:00Z">
        <w:r w:rsidR="00596BE6">
          <w:rPr>
            <w:rFonts w:ascii="Times New Roman" w:hAnsi="Times New Roman" w:cs="Times New Roman"/>
            <w:sz w:val="24"/>
            <w:szCs w:val="24"/>
          </w:rPr>
          <w:t>,</w:t>
        </w:r>
      </w:ins>
      <w:r w:rsidR="00BF53FD" w:rsidRPr="00F2633C">
        <w:rPr>
          <w:rFonts w:ascii="Times New Roman" w:hAnsi="Times New Roman" w:cs="Times New Roman"/>
          <w:sz w:val="24"/>
          <w:szCs w:val="24"/>
        </w:rPr>
        <w:t xml:space="preserve"> and in 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Imaginings of sand</w:t>
      </w:r>
      <w:r w:rsidR="008C2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716D" w:rsidRPr="00F2633C">
        <w:rPr>
          <w:rFonts w:ascii="Times New Roman" w:hAnsi="Times New Roman" w:cs="Times New Roman"/>
          <w:sz w:val="24"/>
          <w:szCs w:val="24"/>
        </w:rPr>
        <w:t xml:space="preserve">(1995) </w:t>
      </w:r>
      <w:r w:rsidR="00BF53FD" w:rsidRPr="00F2633C">
        <w:rPr>
          <w:rFonts w:ascii="Times New Roman" w:hAnsi="Times New Roman" w:cs="Times New Roman"/>
          <w:sz w:val="24"/>
          <w:szCs w:val="24"/>
        </w:rPr>
        <w:t>the postmodernist rewriting</w:t>
      </w:r>
      <w:r w:rsidR="0073741C" w:rsidRPr="00F2633C">
        <w:rPr>
          <w:rFonts w:ascii="Times New Roman" w:hAnsi="Times New Roman" w:cs="Times New Roman"/>
          <w:sz w:val="24"/>
          <w:szCs w:val="24"/>
        </w:rPr>
        <w:t xml:space="preserve"> of history is continued from a feminist perspective. Re</w:t>
      </w:r>
      <w:r w:rsidR="00BF53FD" w:rsidRPr="00F2633C">
        <w:rPr>
          <w:rFonts w:ascii="Times New Roman" w:hAnsi="Times New Roman" w:cs="Times New Roman"/>
          <w:sz w:val="24"/>
          <w:szCs w:val="24"/>
        </w:rPr>
        <w:t>-</w:t>
      </w:r>
      <w:r w:rsidR="0073741C" w:rsidRPr="00F2633C">
        <w:rPr>
          <w:rFonts w:ascii="Times New Roman" w:hAnsi="Times New Roman" w:cs="Times New Roman"/>
          <w:sz w:val="24"/>
          <w:szCs w:val="24"/>
        </w:rPr>
        <w:t>imagining the past is a central theme in his work</w:t>
      </w:r>
      <w:ins w:id="24" w:author="Lauren Delaronde" w:date="2014-05-09T15:00:00Z">
        <w:r w:rsidR="00596BE6">
          <w:rPr>
            <w:rFonts w:ascii="Times New Roman" w:hAnsi="Times New Roman" w:cs="Times New Roman"/>
            <w:sz w:val="24"/>
            <w:szCs w:val="24"/>
          </w:rPr>
          <w:t>,</w:t>
        </w:r>
      </w:ins>
      <w:r w:rsidR="0073741C" w:rsidRPr="00F2633C">
        <w:rPr>
          <w:rFonts w:ascii="Times New Roman" w:hAnsi="Times New Roman" w:cs="Times New Roman"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sz w:val="24"/>
          <w:szCs w:val="24"/>
        </w:rPr>
        <w:t>culminating in the magic realistic</w:t>
      </w:r>
      <w:r w:rsidR="008B263E" w:rsidRPr="00F2633C">
        <w:rPr>
          <w:rFonts w:ascii="Times New Roman" w:hAnsi="Times New Roman" w:cs="Times New Roman"/>
          <w:sz w:val="24"/>
          <w:szCs w:val="24"/>
        </w:rPr>
        <w:t xml:space="preserve"> novel</w:t>
      </w:r>
      <w:r w:rsidR="008C201B">
        <w:rPr>
          <w:rFonts w:ascii="Times New Roman" w:hAnsi="Times New Roman" w:cs="Times New Roman"/>
          <w:sz w:val="24"/>
          <w:szCs w:val="24"/>
        </w:rPr>
        <w:t xml:space="preserve"> 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Devil</w:t>
      </w:r>
      <w:r w:rsidR="008B263E" w:rsidRPr="00F2633C">
        <w:rPr>
          <w:rFonts w:ascii="Times New Roman" w:hAnsi="Times New Roman" w:cs="Times New Roman"/>
          <w:i/>
          <w:sz w:val="24"/>
          <w:szCs w:val="24"/>
        </w:rPr>
        <w:t>’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s Valley</w:t>
      </w:r>
      <w:r w:rsidR="008C2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(1998) </w:t>
      </w:r>
      <w:r w:rsidR="0073741C" w:rsidRPr="00F2633C">
        <w:rPr>
          <w:rFonts w:ascii="Times New Roman" w:hAnsi="Times New Roman" w:cs="Times New Roman"/>
          <w:sz w:val="24"/>
          <w:szCs w:val="24"/>
        </w:rPr>
        <w:t xml:space="preserve">and 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Praying Mantis</w:t>
      </w:r>
      <w:r w:rsidR="008C2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sz w:val="24"/>
          <w:szCs w:val="24"/>
        </w:rPr>
        <w:t>(2005)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.</w:t>
      </w:r>
      <w:r w:rsidR="0073741C" w:rsidRPr="00F2633C">
        <w:rPr>
          <w:rFonts w:ascii="Times New Roman" w:hAnsi="Times New Roman" w:cs="Times New Roman"/>
          <w:sz w:val="24"/>
          <w:szCs w:val="24"/>
        </w:rPr>
        <w:t xml:space="preserve"> His latest work, </w:t>
      </w:r>
      <w:proofErr w:type="spellStart"/>
      <w:r w:rsidR="0073741C" w:rsidRPr="00F2633C">
        <w:rPr>
          <w:rFonts w:ascii="Times New Roman" w:hAnsi="Times New Roman" w:cs="Times New Roman"/>
          <w:i/>
          <w:sz w:val="24"/>
          <w:szCs w:val="24"/>
        </w:rPr>
        <w:t>Philida</w:t>
      </w:r>
      <w:proofErr w:type="spellEnd"/>
      <w:r w:rsidR="008C2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350F" w:rsidRPr="00F2633C">
        <w:rPr>
          <w:rFonts w:ascii="Times New Roman" w:hAnsi="Times New Roman" w:cs="Times New Roman"/>
          <w:sz w:val="24"/>
          <w:szCs w:val="24"/>
        </w:rPr>
        <w:t>(2012)</w:t>
      </w:r>
      <w:ins w:id="25" w:author="Lauren Delaronde" w:date="2014-05-09T15:00:00Z">
        <w:r w:rsidR="00596BE6">
          <w:rPr>
            <w:rFonts w:ascii="Times New Roman" w:hAnsi="Times New Roman" w:cs="Times New Roman"/>
            <w:sz w:val="24"/>
            <w:szCs w:val="24"/>
          </w:rPr>
          <w:t>,</w:t>
        </w:r>
      </w:ins>
      <w:r w:rsidR="00C2350F" w:rsidRPr="00F2633C">
        <w:rPr>
          <w:rFonts w:ascii="Times New Roman" w:hAnsi="Times New Roman" w:cs="Times New Roman"/>
          <w:sz w:val="24"/>
          <w:szCs w:val="24"/>
        </w:rPr>
        <w:t xml:space="preserve"> once again turns to the colonial history of slavery and is on the Booker long list.</w:t>
      </w: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 xml:space="preserve">If there is one thread running through André Brink’s oeuvre, it is his characters’ </w:t>
      </w:r>
      <w:r w:rsidR="00C2350F" w:rsidRPr="00F2633C">
        <w:rPr>
          <w:rFonts w:ascii="Times New Roman" w:hAnsi="Times New Roman" w:cs="Times New Roman"/>
          <w:sz w:val="24"/>
          <w:szCs w:val="24"/>
        </w:rPr>
        <w:t>consistent</w:t>
      </w:r>
      <w:r w:rsidRPr="00F2633C">
        <w:rPr>
          <w:rFonts w:ascii="Times New Roman" w:hAnsi="Times New Roman" w:cs="Times New Roman"/>
          <w:sz w:val="24"/>
          <w:szCs w:val="24"/>
        </w:rPr>
        <w:t xml:space="preserve"> rejection of the status quo. </w:t>
      </w:r>
      <w:r w:rsidR="008E2771" w:rsidRPr="00F2633C">
        <w:rPr>
          <w:rFonts w:ascii="Times New Roman" w:hAnsi="Times New Roman" w:cs="Times New Roman"/>
          <w:sz w:val="24"/>
          <w:szCs w:val="24"/>
        </w:rPr>
        <w:t>The character</w:t>
      </w:r>
      <w:del w:id="26" w:author="Lauren Delaronde" w:date="2014-05-09T15:01:00Z">
        <w:r w:rsidR="008E2771" w:rsidRPr="00F2633C" w:rsidDel="00596BE6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8E2771" w:rsidRPr="00F2633C">
        <w:rPr>
          <w:rFonts w:ascii="Times New Roman" w:hAnsi="Times New Roman" w:cs="Times New Roman"/>
          <w:sz w:val="24"/>
          <w:szCs w:val="24"/>
        </w:rPr>
        <w:t xml:space="preserve"> </w:t>
      </w:r>
      <w:r w:rsidRPr="00F2633C">
        <w:rPr>
          <w:rFonts w:ascii="Times New Roman" w:hAnsi="Times New Roman" w:cs="Times New Roman"/>
          <w:sz w:val="24"/>
          <w:szCs w:val="24"/>
        </w:rPr>
        <w:t xml:space="preserve">Estienne Barbier’s </w:t>
      </w:r>
      <w:r w:rsidR="00C2350F" w:rsidRPr="00F2633C">
        <w:rPr>
          <w:rFonts w:ascii="Times New Roman" w:hAnsi="Times New Roman" w:cs="Times New Roman"/>
          <w:sz w:val="24"/>
          <w:szCs w:val="24"/>
        </w:rPr>
        <w:t>insistence</w:t>
      </w:r>
      <w:r w:rsidRPr="00F2633C">
        <w:rPr>
          <w:rFonts w:ascii="Times New Roman" w:hAnsi="Times New Roman" w:cs="Times New Roman"/>
          <w:sz w:val="24"/>
          <w:szCs w:val="24"/>
        </w:rPr>
        <w:t xml:space="preserve"> to say </w:t>
      </w:r>
      <w:ins w:id="27" w:author="Lauren Delaronde" w:date="2014-05-09T15:01:00Z">
        <w:r w:rsidR="00596BE6">
          <w:rPr>
            <w:rFonts w:ascii="Times New Roman" w:hAnsi="Times New Roman" w:cs="Times New Roman"/>
            <w:sz w:val="24"/>
            <w:szCs w:val="24"/>
          </w:rPr>
          <w:t>“</w:t>
        </w:r>
      </w:ins>
      <w:del w:id="28" w:author="Lauren Delaronde" w:date="2014-05-09T15:01:00Z">
        <w:r w:rsidR="00B75D60" w:rsidDel="00596BE6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Pr="00F2633C">
        <w:rPr>
          <w:rFonts w:ascii="Times New Roman" w:hAnsi="Times New Roman" w:cs="Times New Roman"/>
          <w:sz w:val="24"/>
          <w:szCs w:val="24"/>
        </w:rPr>
        <w:t>on the contrary</w:t>
      </w:r>
      <w:ins w:id="29" w:author="Lauren Delaronde" w:date="2014-05-09T15:01:00Z">
        <w:r w:rsidR="00596BE6">
          <w:rPr>
            <w:rFonts w:ascii="Times New Roman" w:hAnsi="Times New Roman" w:cs="Times New Roman"/>
            <w:sz w:val="24"/>
            <w:szCs w:val="24"/>
          </w:rPr>
          <w:t>”</w:t>
        </w:r>
      </w:ins>
      <w:del w:id="30" w:author="Lauren Delaronde" w:date="2014-05-09T15:01:00Z">
        <w:r w:rsidR="00B75D60" w:rsidDel="00596BE6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Pr="00F2633C">
        <w:rPr>
          <w:rFonts w:ascii="Times New Roman" w:hAnsi="Times New Roman" w:cs="Times New Roman"/>
          <w:sz w:val="24"/>
          <w:szCs w:val="24"/>
        </w:rPr>
        <w:t xml:space="preserve"> (in </w:t>
      </w:r>
      <w:r w:rsidRPr="00F2633C">
        <w:rPr>
          <w:rFonts w:ascii="Times New Roman" w:hAnsi="Times New Roman" w:cs="Times New Roman"/>
          <w:i/>
          <w:sz w:val="24"/>
          <w:szCs w:val="24"/>
        </w:rPr>
        <w:t>On the Contrary</w:t>
      </w:r>
      <w:r w:rsidRPr="00F2633C">
        <w:rPr>
          <w:rFonts w:ascii="Times New Roman" w:hAnsi="Times New Roman" w:cs="Times New Roman"/>
          <w:sz w:val="24"/>
          <w:szCs w:val="24"/>
        </w:rPr>
        <w:t>) and not to accept anyone else’s representation of the world</w:t>
      </w:r>
      <w:r w:rsidR="008E2771" w:rsidRPr="00F2633C">
        <w:rPr>
          <w:rFonts w:ascii="Times New Roman" w:hAnsi="Times New Roman" w:cs="Times New Roman"/>
          <w:sz w:val="24"/>
          <w:szCs w:val="24"/>
        </w:rPr>
        <w:t>, reflects a spirit found in</w:t>
      </w:r>
      <w:r w:rsidRPr="00F2633C">
        <w:rPr>
          <w:rFonts w:ascii="Times New Roman" w:hAnsi="Times New Roman" w:cs="Times New Roman"/>
          <w:sz w:val="24"/>
          <w:szCs w:val="24"/>
        </w:rPr>
        <w:t xml:space="preserve"> all Brink’s characters: Joseph in </w:t>
      </w:r>
      <w:r w:rsidRPr="00F2633C">
        <w:rPr>
          <w:rFonts w:ascii="Times New Roman" w:hAnsi="Times New Roman" w:cs="Times New Roman"/>
          <w:i/>
          <w:sz w:val="24"/>
          <w:szCs w:val="24"/>
        </w:rPr>
        <w:t>Looking onto Darkness</w:t>
      </w:r>
      <w:r w:rsidRPr="00F2633C">
        <w:rPr>
          <w:rFonts w:ascii="Times New Roman" w:hAnsi="Times New Roman" w:cs="Times New Roman"/>
          <w:sz w:val="24"/>
          <w:szCs w:val="24"/>
        </w:rPr>
        <w:t xml:space="preserve">, Galant in </w:t>
      </w:r>
      <w:r w:rsidRPr="00F2633C">
        <w:rPr>
          <w:rFonts w:ascii="Times New Roman" w:hAnsi="Times New Roman" w:cs="Times New Roman"/>
          <w:i/>
          <w:sz w:val="24"/>
          <w:szCs w:val="24"/>
        </w:rPr>
        <w:t>Chain of Voices</w:t>
      </w:r>
      <w:r w:rsidRPr="00F2633C">
        <w:rPr>
          <w:rFonts w:ascii="Times New Roman" w:hAnsi="Times New Roman" w:cs="Times New Roman"/>
          <w:sz w:val="24"/>
          <w:szCs w:val="24"/>
        </w:rPr>
        <w:t xml:space="preserve"> or Kristien in </w:t>
      </w:r>
      <w:r w:rsidRPr="00F2633C">
        <w:rPr>
          <w:rFonts w:ascii="Times New Roman" w:hAnsi="Times New Roman" w:cs="Times New Roman"/>
          <w:i/>
          <w:sz w:val="24"/>
          <w:szCs w:val="24"/>
        </w:rPr>
        <w:t>Imaginings of Sand</w:t>
      </w:r>
      <w:r w:rsidRPr="00F2633C">
        <w:rPr>
          <w:rFonts w:ascii="Times New Roman" w:hAnsi="Times New Roman" w:cs="Times New Roman"/>
          <w:sz w:val="24"/>
          <w:szCs w:val="24"/>
        </w:rPr>
        <w:t xml:space="preserve">, Hanna X in </w:t>
      </w:r>
      <w:r w:rsidRPr="00F2633C">
        <w:rPr>
          <w:rFonts w:ascii="Times New Roman" w:hAnsi="Times New Roman" w:cs="Times New Roman"/>
          <w:i/>
          <w:sz w:val="24"/>
          <w:szCs w:val="24"/>
        </w:rPr>
        <w:t>The Other Side of Silence</w:t>
      </w:r>
      <w:r w:rsidRPr="00F263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33C">
        <w:rPr>
          <w:rFonts w:ascii="Times New Roman" w:hAnsi="Times New Roman" w:cs="Times New Roman"/>
          <w:sz w:val="24"/>
          <w:szCs w:val="24"/>
        </w:rPr>
        <w:t>Kupido</w:t>
      </w:r>
      <w:proofErr w:type="spellEnd"/>
      <w:r w:rsidRPr="00F26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33C">
        <w:rPr>
          <w:rFonts w:ascii="Times New Roman" w:hAnsi="Times New Roman" w:cs="Times New Roman"/>
          <w:sz w:val="24"/>
          <w:szCs w:val="24"/>
        </w:rPr>
        <w:t>Kakkerlak</w:t>
      </w:r>
      <w:proofErr w:type="spellEnd"/>
      <w:r w:rsidRPr="00F2633C">
        <w:rPr>
          <w:rFonts w:ascii="Times New Roman" w:hAnsi="Times New Roman" w:cs="Times New Roman"/>
          <w:sz w:val="24"/>
          <w:szCs w:val="24"/>
        </w:rPr>
        <w:t xml:space="preserve"> in </w:t>
      </w:r>
      <w:r w:rsidRPr="00F2633C">
        <w:rPr>
          <w:rFonts w:ascii="Times New Roman" w:hAnsi="Times New Roman" w:cs="Times New Roman"/>
          <w:i/>
          <w:sz w:val="24"/>
          <w:szCs w:val="24"/>
        </w:rPr>
        <w:t>Praying Mantis</w:t>
      </w:r>
      <w:del w:id="31" w:author="Lauren Delaronde" w:date="2014-05-09T15:02:00Z">
        <w:r w:rsidR="00C2350F" w:rsidRPr="00F2633C" w:rsidDel="00596BE6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775F89">
        <w:rPr>
          <w:rFonts w:ascii="Times New Roman" w:hAnsi="Times New Roman" w:cs="Times New Roman"/>
          <w:sz w:val="24"/>
          <w:szCs w:val="24"/>
        </w:rPr>
        <w:t xml:space="preserve"> </w:t>
      </w:r>
      <w:r w:rsidRPr="00F2633C">
        <w:rPr>
          <w:rFonts w:ascii="Times New Roman" w:hAnsi="Times New Roman" w:cs="Times New Roman"/>
          <w:sz w:val="24"/>
          <w:szCs w:val="24"/>
        </w:rPr>
        <w:t xml:space="preserve">all resist the idea that the world necessarily </w:t>
      </w:r>
      <w:r w:rsidR="008E2771" w:rsidRPr="00F2633C">
        <w:rPr>
          <w:rFonts w:ascii="Times New Roman" w:hAnsi="Times New Roman" w:cs="Times New Roman"/>
          <w:sz w:val="24"/>
          <w:szCs w:val="24"/>
        </w:rPr>
        <w:t xml:space="preserve">has </w:t>
      </w:r>
      <w:r w:rsidRPr="00F2633C">
        <w:rPr>
          <w:rFonts w:ascii="Times New Roman" w:hAnsi="Times New Roman" w:cs="Times New Roman"/>
          <w:sz w:val="24"/>
          <w:szCs w:val="24"/>
        </w:rPr>
        <w:t>to be the way it is presented to them</w:t>
      </w:r>
      <w:del w:id="32" w:author="Lauren Delaronde" w:date="2014-05-09T15:02:00Z">
        <w:r w:rsidRPr="00F2633C" w:rsidDel="00596BE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</w:rPr>
        <w:t>–</w:t>
      </w:r>
      <w:del w:id="33" w:author="Lauren Delaronde" w:date="2014-05-09T15:02:00Z">
        <w:r w:rsidRPr="00F2633C" w:rsidDel="00596BE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</w:rPr>
        <w:t xml:space="preserve">not the world of the church, the apartheid state, patriarchy, the colonial legacy </w:t>
      </w:r>
      <w:r w:rsidR="008E2771" w:rsidRPr="00F2633C">
        <w:rPr>
          <w:rFonts w:ascii="Times New Roman" w:hAnsi="Times New Roman" w:cs="Times New Roman"/>
          <w:sz w:val="24"/>
          <w:szCs w:val="24"/>
        </w:rPr>
        <w:t>n</w:t>
      </w:r>
      <w:r w:rsidRPr="00F2633C">
        <w:rPr>
          <w:rFonts w:ascii="Times New Roman" w:hAnsi="Times New Roman" w:cs="Times New Roman"/>
          <w:sz w:val="24"/>
          <w:szCs w:val="24"/>
        </w:rPr>
        <w:t xml:space="preserve">or the new dispensation in South Africa is to be simply accepted. </w:t>
      </w: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350F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 xml:space="preserve">Like Cervantes’s Don Quixote, Brink’s characters stubbornly hold on to their belief in another possible way of existing. This spirit of saying </w:t>
      </w:r>
      <w:ins w:id="34" w:author="Lauren Delaronde" w:date="2014-05-09T15:02:00Z">
        <w:r w:rsidR="00596BE6">
          <w:rPr>
            <w:rFonts w:ascii="Times New Roman" w:hAnsi="Times New Roman" w:cs="Times New Roman"/>
            <w:sz w:val="24"/>
            <w:szCs w:val="24"/>
          </w:rPr>
          <w:t>“</w:t>
        </w:r>
      </w:ins>
      <w:del w:id="35" w:author="Lauren Delaronde" w:date="2014-05-09T15:02:00Z">
        <w:r w:rsidR="00B75D60" w:rsidDel="00596BE6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Pr="00F2633C">
        <w:rPr>
          <w:rFonts w:ascii="Times New Roman" w:hAnsi="Times New Roman" w:cs="Times New Roman"/>
          <w:sz w:val="24"/>
          <w:szCs w:val="24"/>
        </w:rPr>
        <w:t>on the contrary</w:t>
      </w:r>
      <w:ins w:id="36" w:author="Lauren Delaronde" w:date="2014-05-09T15:02:00Z">
        <w:r w:rsidR="00596BE6">
          <w:rPr>
            <w:rFonts w:ascii="Times New Roman" w:hAnsi="Times New Roman" w:cs="Times New Roman"/>
            <w:sz w:val="24"/>
            <w:szCs w:val="24"/>
          </w:rPr>
          <w:t>”</w:t>
        </w:r>
      </w:ins>
      <w:del w:id="37" w:author="Lauren Delaronde" w:date="2014-05-09T15:02:00Z">
        <w:r w:rsidR="00B75D60" w:rsidDel="00596BE6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Pr="00F2633C">
        <w:rPr>
          <w:rFonts w:ascii="Times New Roman" w:hAnsi="Times New Roman" w:cs="Times New Roman"/>
          <w:sz w:val="24"/>
          <w:szCs w:val="24"/>
        </w:rPr>
        <w:t xml:space="preserve"> not only holds true of the characters in his novels. Brink’s novels themselves are repeatedly saying</w:t>
      </w:r>
      <w:ins w:id="38" w:author="Lauren Delaronde" w:date="2014-05-09T15:03:00Z">
        <w:r w:rsidR="00596BE6">
          <w:rPr>
            <w:rFonts w:ascii="Times New Roman" w:hAnsi="Times New Roman" w:cs="Times New Roman"/>
            <w:sz w:val="24"/>
            <w:szCs w:val="24"/>
          </w:rPr>
          <w:t>,</w:t>
        </w:r>
      </w:ins>
      <w:del w:id="39" w:author="Lauren Delaronde" w:date="2014-05-09T15:03:00Z">
        <w:r w:rsidRPr="00F2633C" w:rsidDel="00596BE6">
          <w:rPr>
            <w:rFonts w:ascii="Times New Roman" w:hAnsi="Times New Roman" w:cs="Times New Roman"/>
            <w:sz w:val="24"/>
            <w:szCs w:val="24"/>
          </w:rPr>
          <w:delText>:</w:delText>
        </w:r>
      </w:del>
      <w:r w:rsidRPr="00F2633C">
        <w:rPr>
          <w:rFonts w:ascii="Times New Roman" w:hAnsi="Times New Roman" w:cs="Times New Roman"/>
          <w:sz w:val="24"/>
          <w:szCs w:val="24"/>
        </w:rPr>
        <w:t xml:space="preserve"> </w:t>
      </w:r>
      <w:ins w:id="40" w:author="Lauren Delaronde" w:date="2014-05-09T15:03:00Z">
        <w:r w:rsidR="00596BE6">
          <w:rPr>
            <w:rFonts w:ascii="Times New Roman" w:hAnsi="Times New Roman" w:cs="Times New Roman"/>
            <w:sz w:val="24"/>
            <w:szCs w:val="24"/>
          </w:rPr>
          <w:t>“</w:t>
        </w:r>
      </w:ins>
      <w:del w:id="41" w:author="Lauren Delaronde" w:date="2014-05-09T15:03:00Z">
        <w:r w:rsidR="00B75D60" w:rsidDel="00596BE6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Pr="00F2633C">
        <w:rPr>
          <w:rFonts w:ascii="Times New Roman" w:hAnsi="Times New Roman" w:cs="Times New Roman"/>
          <w:sz w:val="24"/>
          <w:szCs w:val="24"/>
        </w:rPr>
        <w:t>on the contrary</w:t>
      </w:r>
      <w:del w:id="42" w:author="Lauren Delaronde" w:date="2014-05-09T15:03:00Z">
        <w:r w:rsidR="00B75D60" w:rsidDel="00596BE6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Pr="00F2633C">
        <w:rPr>
          <w:rFonts w:ascii="Times New Roman" w:hAnsi="Times New Roman" w:cs="Times New Roman"/>
          <w:sz w:val="24"/>
          <w:szCs w:val="24"/>
        </w:rPr>
        <w:t>.</w:t>
      </w:r>
      <w:ins w:id="43" w:author="Lauren Delaronde" w:date="2014-05-09T15:03:00Z">
        <w:r w:rsidR="00596BE6">
          <w:rPr>
            <w:rFonts w:ascii="Times New Roman" w:hAnsi="Times New Roman" w:cs="Times New Roman"/>
            <w:sz w:val="24"/>
            <w:szCs w:val="24"/>
          </w:rPr>
          <w:t>”</w:t>
        </w:r>
      </w:ins>
      <w:r w:rsidRPr="00F2633C">
        <w:rPr>
          <w:rFonts w:ascii="Times New Roman" w:hAnsi="Times New Roman" w:cs="Times New Roman"/>
          <w:sz w:val="24"/>
          <w:szCs w:val="24"/>
        </w:rPr>
        <w:t xml:space="preserve"> </w:t>
      </w:r>
      <w:del w:id="44" w:author="Lauren Delaronde" w:date="2014-05-09T15:04:00Z">
        <w:r w:rsidRPr="00F2633C" w:rsidDel="00596BE6">
          <w:rPr>
            <w:rFonts w:ascii="Times New Roman" w:hAnsi="Times New Roman" w:cs="Times New Roman"/>
            <w:sz w:val="24"/>
            <w:szCs w:val="24"/>
          </w:rPr>
          <w:delText xml:space="preserve">Saying </w:delText>
        </w:r>
        <w:r w:rsidR="00B75D60" w:rsidDel="00596BE6">
          <w:rPr>
            <w:rFonts w:ascii="Times New Roman" w:hAnsi="Times New Roman" w:cs="Times New Roman"/>
            <w:sz w:val="24"/>
            <w:szCs w:val="24"/>
          </w:rPr>
          <w:delText>‘</w:delText>
        </w:r>
        <w:r w:rsidRPr="00F2633C" w:rsidDel="00596BE6">
          <w:rPr>
            <w:rFonts w:ascii="Times New Roman" w:hAnsi="Times New Roman" w:cs="Times New Roman"/>
            <w:sz w:val="24"/>
            <w:szCs w:val="24"/>
          </w:rPr>
          <w:delText>on the contrary</w:delText>
        </w:r>
        <w:r w:rsidR="00B75D60" w:rsidDel="00596BE6">
          <w:rPr>
            <w:rFonts w:ascii="Times New Roman" w:hAnsi="Times New Roman" w:cs="Times New Roman"/>
            <w:sz w:val="24"/>
            <w:szCs w:val="24"/>
          </w:rPr>
          <w:delText>’</w:delText>
        </w:r>
      </w:del>
      <w:ins w:id="45" w:author="Lauren Delaronde" w:date="2014-05-09T15:04:00Z">
        <w:r w:rsidR="00596BE6">
          <w:rPr>
            <w:rFonts w:ascii="Times New Roman" w:hAnsi="Times New Roman" w:cs="Times New Roman"/>
            <w:sz w:val="24"/>
            <w:szCs w:val="24"/>
          </w:rPr>
          <w:t>This phrase</w:t>
        </w:r>
      </w:ins>
      <w:r w:rsidRPr="00F2633C">
        <w:rPr>
          <w:rFonts w:ascii="Times New Roman" w:hAnsi="Times New Roman" w:cs="Times New Roman"/>
          <w:sz w:val="24"/>
          <w:szCs w:val="24"/>
        </w:rPr>
        <w:t xml:space="preserve"> is not a </w:t>
      </w:r>
      <w:r w:rsidR="00C2350F" w:rsidRPr="00F2633C">
        <w:rPr>
          <w:rFonts w:ascii="Times New Roman" w:hAnsi="Times New Roman" w:cs="Times New Roman"/>
          <w:sz w:val="24"/>
          <w:szCs w:val="24"/>
        </w:rPr>
        <w:t>facetious</w:t>
      </w:r>
      <w:r w:rsidRPr="00F2633C">
        <w:rPr>
          <w:rFonts w:ascii="Times New Roman" w:hAnsi="Times New Roman" w:cs="Times New Roman"/>
          <w:sz w:val="24"/>
          <w:szCs w:val="24"/>
        </w:rPr>
        <w:t xml:space="preserve"> resistance to bourgeoisie values and against </w:t>
      </w:r>
      <w:r w:rsidR="00C2350F" w:rsidRPr="00F2633C">
        <w:rPr>
          <w:rFonts w:ascii="Times New Roman" w:hAnsi="Times New Roman" w:cs="Times New Roman"/>
          <w:sz w:val="24"/>
          <w:szCs w:val="24"/>
        </w:rPr>
        <w:t>clichéd</w:t>
      </w:r>
      <w:r w:rsidRPr="00F2633C">
        <w:rPr>
          <w:rFonts w:ascii="Times New Roman" w:hAnsi="Times New Roman" w:cs="Times New Roman"/>
          <w:sz w:val="24"/>
          <w:szCs w:val="24"/>
        </w:rPr>
        <w:t xml:space="preserve"> ways of seeing the world. </w:t>
      </w:r>
      <w:r w:rsidR="008E2771" w:rsidRPr="00F2633C">
        <w:rPr>
          <w:rFonts w:ascii="Times New Roman" w:hAnsi="Times New Roman" w:cs="Times New Roman"/>
          <w:sz w:val="24"/>
          <w:szCs w:val="24"/>
        </w:rPr>
        <w:t>It stirs the readers consciousness that t</w:t>
      </w:r>
      <w:r w:rsidRPr="00F2633C">
        <w:rPr>
          <w:rFonts w:ascii="Times New Roman" w:hAnsi="Times New Roman" w:cs="Times New Roman"/>
          <w:sz w:val="24"/>
          <w:szCs w:val="24"/>
        </w:rPr>
        <w:t xml:space="preserve">here is more to the apparent world, that another life is possible. </w:t>
      </w: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lastRenderedPageBreak/>
        <w:t xml:space="preserve">Brink makes his readers aware of the fact that the past could be narrated differently, that the official court documents or voices of </w:t>
      </w:r>
      <w:r w:rsidR="00C2350F" w:rsidRPr="00F2633C">
        <w:rPr>
          <w:rFonts w:ascii="Times New Roman" w:hAnsi="Times New Roman" w:cs="Times New Roman"/>
          <w:sz w:val="24"/>
          <w:szCs w:val="24"/>
        </w:rPr>
        <w:t>empowered</w:t>
      </w:r>
      <w:r w:rsidRPr="00F2633C">
        <w:rPr>
          <w:rFonts w:ascii="Times New Roman" w:hAnsi="Times New Roman" w:cs="Times New Roman"/>
          <w:sz w:val="24"/>
          <w:szCs w:val="24"/>
        </w:rPr>
        <w:t xml:space="preserve"> witnesses are only one possible way of </w:t>
      </w:r>
      <w:r w:rsidR="00C2350F" w:rsidRPr="00F2633C">
        <w:rPr>
          <w:rFonts w:ascii="Times New Roman" w:hAnsi="Times New Roman" w:cs="Times New Roman"/>
          <w:sz w:val="24"/>
          <w:szCs w:val="24"/>
        </w:rPr>
        <w:t>understanding</w:t>
      </w:r>
      <w:r w:rsidRPr="00F2633C">
        <w:rPr>
          <w:rFonts w:ascii="Times New Roman" w:hAnsi="Times New Roman" w:cs="Times New Roman"/>
          <w:sz w:val="24"/>
          <w:szCs w:val="24"/>
        </w:rPr>
        <w:t>. And that a different look at the pas</w:t>
      </w:r>
      <w:r w:rsidR="008E2771" w:rsidRPr="00F2633C">
        <w:rPr>
          <w:rFonts w:ascii="Times New Roman" w:hAnsi="Times New Roman" w:cs="Times New Roman"/>
          <w:sz w:val="24"/>
          <w:szCs w:val="24"/>
        </w:rPr>
        <w:t xml:space="preserve">t </w:t>
      </w:r>
      <w:r w:rsidRPr="00F2633C">
        <w:rPr>
          <w:rFonts w:ascii="Times New Roman" w:hAnsi="Times New Roman" w:cs="Times New Roman"/>
          <w:sz w:val="24"/>
          <w:szCs w:val="24"/>
        </w:rPr>
        <w:t>empower</w:t>
      </w:r>
      <w:r w:rsidR="008E2771" w:rsidRPr="00F2633C">
        <w:rPr>
          <w:rFonts w:ascii="Times New Roman" w:hAnsi="Times New Roman" w:cs="Times New Roman"/>
          <w:sz w:val="24"/>
          <w:szCs w:val="24"/>
        </w:rPr>
        <w:t xml:space="preserve">s </w:t>
      </w:r>
      <w:r w:rsidRPr="00F2633C">
        <w:rPr>
          <w:rFonts w:ascii="Times New Roman" w:hAnsi="Times New Roman" w:cs="Times New Roman"/>
          <w:sz w:val="24"/>
          <w:szCs w:val="24"/>
        </w:rPr>
        <w:t xml:space="preserve">one to create a </w:t>
      </w:r>
      <w:r w:rsidR="00C2350F" w:rsidRPr="00F2633C">
        <w:rPr>
          <w:rFonts w:ascii="Times New Roman" w:hAnsi="Times New Roman" w:cs="Times New Roman"/>
          <w:sz w:val="24"/>
          <w:szCs w:val="24"/>
        </w:rPr>
        <w:t>different</w:t>
      </w:r>
      <w:r w:rsidRPr="00F2633C">
        <w:rPr>
          <w:rFonts w:ascii="Times New Roman" w:hAnsi="Times New Roman" w:cs="Times New Roman"/>
          <w:sz w:val="24"/>
          <w:szCs w:val="24"/>
        </w:rPr>
        <w:t xml:space="preserve"> future. </w:t>
      </w: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41C" w:rsidRPr="00F2633C" w:rsidRDefault="00B41572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 xml:space="preserve">Brink </w:t>
      </w:r>
      <w:r w:rsidR="00C2350F" w:rsidRPr="00F2633C">
        <w:rPr>
          <w:rFonts w:ascii="Times New Roman" w:hAnsi="Times New Roman" w:cs="Times New Roman"/>
          <w:sz w:val="24"/>
          <w:szCs w:val="24"/>
        </w:rPr>
        <w:t xml:space="preserve">also </w:t>
      </w:r>
      <w:r w:rsidRPr="00F2633C">
        <w:rPr>
          <w:rFonts w:ascii="Times New Roman" w:hAnsi="Times New Roman" w:cs="Times New Roman"/>
          <w:sz w:val="24"/>
          <w:szCs w:val="24"/>
        </w:rPr>
        <w:t xml:space="preserve">played an </w:t>
      </w:r>
      <w:r w:rsidR="00C2350F" w:rsidRPr="00F2633C">
        <w:rPr>
          <w:rFonts w:ascii="Times New Roman" w:hAnsi="Times New Roman" w:cs="Times New Roman"/>
          <w:sz w:val="24"/>
          <w:szCs w:val="24"/>
        </w:rPr>
        <w:t>important</w:t>
      </w:r>
      <w:r w:rsidRPr="00F2633C">
        <w:rPr>
          <w:rFonts w:ascii="Times New Roman" w:hAnsi="Times New Roman" w:cs="Times New Roman"/>
          <w:sz w:val="24"/>
          <w:szCs w:val="24"/>
        </w:rPr>
        <w:t xml:space="preserve"> role as critic</w:t>
      </w:r>
      <w:del w:id="46" w:author="Lauren Delaronde" w:date="2014-05-09T15:04:00Z">
        <w:r w:rsidRPr="00F2633C" w:rsidDel="00F06C0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</w:rPr>
        <w:t>–</w:t>
      </w:r>
      <w:del w:id="47" w:author="Lauren Delaronde" w:date="2014-05-09T15:04:00Z">
        <w:r w:rsidRPr="00F2633C" w:rsidDel="00F06C0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</w:rPr>
        <w:t xml:space="preserve">dominating </w:t>
      </w:r>
      <w:r w:rsidR="00C2350F" w:rsidRPr="00F2633C">
        <w:rPr>
          <w:rFonts w:ascii="Times New Roman" w:hAnsi="Times New Roman" w:cs="Times New Roman"/>
          <w:sz w:val="24"/>
          <w:szCs w:val="24"/>
        </w:rPr>
        <w:t>Afrikaans</w:t>
      </w:r>
      <w:r w:rsidRPr="00F2633C">
        <w:rPr>
          <w:rFonts w:ascii="Times New Roman" w:hAnsi="Times New Roman" w:cs="Times New Roman"/>
          <w:sz w:val="24"/>
          <w:szCs w:val="24"/>
        </w:rPr>
        <w:t xml:space="preserve"> literary criticism during the 1970’s</w:t>
      </w:r>
      <w:ins w:id="48" w:author="Lauren Delaronde" w:date="2014-05-09T15:06:00Z">
        <w:r w:rsidR="00B3589B">
          <w:rPr>
            <w:rFonts w:ascii="Times New Roman" w:hAnsi="Times New Roman" w:cs="Times New Roman"/>
            <w:b/>
            <w:sz w:val="24"/>
            <w:szCs w:val="24"/>
            <w:lang w:val="en-GB"/>
          </w:rPr>
          <w:t>–</w:t>
        </w:r>
      </w:ins>
      <w:del w:id="49" w:author="Lauren Delaronde" w:date="2014-05-09T15:06:00Z">
        <w:r w:rsidRPr="00F2633C" w:rsidDel="00B3589B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F2633C">
        <w:rPr>
          <w:rFonts w:ascii="Times New Roman" w:hAnsi="Times New Roman" w:cs="Times New Roman"/>
          <w:sz w:val="24"/>
          <w:szCs w:val="24"/>
        </w:rPr>
        <w:t>1980’</w:t>
      </w:r>
      <w:r w:rsidR="008E2771" w:rsidRPr="00F2633C">
        <w:rPr>
          <w:rFonts w:ascii="Times New Roman" w:hAnsi="Times New Roman" w:cs="Times New Roman"/>
          <w:sz w:val="24"/>
          <w:szCs w:val="24"/>
        </w:rPr>
        <w:t>s</w:t>
      </w:r>
      <w:del w:id="50" w:author="Lauren Delaronde" w:date="2014-05-09T15:04:00Z">
        <w:r w:rsidR="008E2771" w:rsidRPr="00F2633C" w:rsidDel="00F06C0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8E2771" w:rsidRPr="00F2633C">
        <w:rPr>
          <w:rFonts w:ascii="Times New Roman" w:hAnsi="Times New Roman" w:cs="Times New Roman"/>
          <w:sz w:val="24"/>
          <w:szCs w:val="24"/>
        </w:rPr>
        <w:t>–</w:t>
      </w:r>
      <w:del w:id="51" w:author="Lauren Delaronde" w:date="2014-05-09T15:04:00Z">
        <w:r w:rsidR="008E2771" w:rsidRPr="00F2633C" w:rsidDel="00F06C0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8E2771" w:rsidRPr="00F2633C">
        <w:rPr>
          <w:rFonts w:ascii="Times New Roman" w:hAnsi="Times New Roman" w:cs="Times New Roman"/>
          <w:sz w:val="24"/>
          <w:szCs w:val="24"/>
        </w:rPr>
        <w:t xml:space="preserve">and made a contribution to novel criticism and theory in </w:t>
      </w:r>
      <w:del w:id="52" w:author="Lauren Delaronde" w:date="2014-05-09T15:05:00Z">
        <w:r w:rsidR="008E2771" w:rsidRPr="00F2633C" w:rsidDel="00F06C04">
          <w:rPr>
            <w:rFonts w:ascii="Times New Roman" w:hAnsi="Times New Roman" w:cs="Times New Roman"/>
            <w:sz w:val="24"/>
            <w:szCs w:val="24"/>
          </w:rPr>
          <w:delText>a work like,</w:delText>
        </w:r>
      </w:del>
      <w:r w:rsidR="008E2771" w:rsidRPr="00F2633C">
        <w:rPr>
          <w:rFonts w:ascii="Times New Roman" w:hAnsi="Times New Roman" w:cs="Times New Roman"/>
          <w:sz w:val="24"/>
          <w:szCs w:val="24"/>
        </w:rPr>
        <w:t xml:space="preserve"> </w:t>
      </w:r>
      <w:r w:rsidR="008E2771" w:rsidRPr="00F2633C">
        <w:rPr>
          <w:rFonts w:ascii="Times New Roman" w:hAnsi="Times New Roman" w:cs="Times New Roman"/>
          <w:i/>
          <w:sz w:val="24"/>
          <w:szCs w:val="24"/>
        </w:rPr>
        <w:t>The Novel: From Cervantes to Calvino</w:t>
      </w:r>
      <w:r w:rsidRPr="00F2633C">
        <w:rPr>
          <w:rFonts w:ascii="Times New Roman" w:hAnsi="Times New Roman" w:cs="Times New Roman"/>
          <w:sz w:val="24"/>
          <w:szCs w:val="24"/>
        </w:rPr>
        <w:t>.</w:t>
      </w:r>
    </w:p>
    <w:p w:rsidR="00C71045" w:rsidRPr="00F2633C" w:rsidRDefault="00C71045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045" w:rsidRPr="00F2633C" w:rsidRDefault="008E2771" w:rsidP="00F263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Between 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1961 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>and 1990</w:t>
      </w:r>
      <w:ins w:id="53" w:author="Lauren Delaronde" w:date="2014-05-09T15:05:00Z">
        <w:r w:rsidR="00F06C04">
          <w:rPr>
            <w:rFonts w:ascii="Times New Roman" w:hAnsi="Times New Roman" w:cs="Times New Roman"/>
            <w:sz w:val="24"/>
            <w:szCs w:val="24"/>
            <w:lang w:val="en-GB"/>
          </w:rPr>
          <w:t>,</w:t>
        </w:r>
      </w:ins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Brink 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was attached to 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the Afrikaans Department at Rhodes University.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1991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until 2000</w:t>
      </w:r>
      <w:ins w:id="54" w:author="Lauren Delaronde" w:date="2014-05-09T15:05:00Z">
        <w:r w:rsidR="00F06C04">
          <w:rPr>
            <w:rFonts w:ascii="Times New Roman" w:hAnsi="Times New Roman" w:cs="Times New Roman"/>
            <w:sz w:val="24"/>
            <w:szCs w:val="24"/>
            <w:lang w:val="en-GB"/>
          </w:rPr>
          <w:t>,</w:t>
        </w:r>
      </w:ins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he was professor in the English Department at the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University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of Cape Town.</w:t>
      </w:r>
    </w:p>
    <w:p w:rsidR="00C71045" w:rsidRPr="00F2633C" w:rsidRDefault="00C71045" w:rsidP="00F263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1045" w:rsidRPr="00F2633C" w:rsidRDefault="00C71045" w:rsidP="00F263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His novels have been translated into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approximately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thirty languages (i</w:t>
      </w:r>
      <w:ins w:id="55" w:author="Lauren Delaronde" w:date="2014-05-09T15:06:00Z">
        <w:r w:rsidR="007E7FA9">
          <w:rPr>
            <w:rFonts w:ascii="Times New Roman" w:hAnsi="Times New Roman" w:cs="Times New Roman"/>
            <w:sz w:val="24"/>
            <w:szCs w:val="24"/>
            <w:lang w:val="en-GB"/>
          </w:rPr>
          <w:t>ncluding</w:t>
        </w:r>
      </w:ins>
      <w:del w:id="56" w:author="Lauren Delaronde" w:date="2014-05-09T15:06:00Z">
        <w:r w:rsidRPr="00F2633C" w:rsidDel="007E7FA9">
          <w:rPr>
            <w:rFonts w:ascii="Times New Roman" w:hAnsi="Times New Roman" w:cs="Times New Roman"/>
            <w:sz w:val="24"/>
            <w:szCs w:val="24"/>
            <w:lang w:val="en-GB"/>
          </w:rPr>
          <w:delText>.</w:delText>
        </w:r>
      </w:del>
      <w:del w:id="57" w:author="Lauren Delaronde" w:date="2014-05-09T15:05:00Z">
        <w:r w:rsidRPr="00F2633C" w:rsidDel="00F06C04">
          <w:rPr>
            <w:rFonts w:ascii="Times New Roman" w:hAnsi="Times New Roman" w:cs="Times New Roman"/>
            <w:sz w:val="24"/>
            <w:szCs w:val="24"/>
            <w:lang w:val="en-GB"/>
          </w:rPr>
          <w:delText>a</w:delText>
        </w:r>
        <w:r w:rsidRPr="00F2633C" w:rsidDel="007E7FA9">
          <w:rPr>
            <w:rFonts w:ascii="Times New Roman" w:hAnsi="Times New Roman" w:cs="Times New Roman"/>
            <w:sz w:val="24"/>
            <w:szCs w:val="24"/>
            <w:lang w:val="en-GB"/>
          </w:rPr>
          <w:delText>.</w:delText>
        </w:r>
      </w:del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German, Dutch, French, Swedish, Norwegian, Danish, Finnish, Russian,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Romanian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, Turkish, Hungarian,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and Japanese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).  </w:t>
      </w:r>
      <w:r w:rsidR="00606D3D" w:rsidRPr="00F2633C">
        <w:rPr>
          <w:rFonts w:ascii="Times New Roman" w:hAnsi="Times New Roman" w:cs="Times New Roman"/>
          <w:sz w:val="24"/>
          <w:szCs w:val="24"/>
          <w:lang w:val="en-GB"/>
        </w:rPr>
        <w:t>Brink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translated more than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seventy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works into Afrikaans from German, English, French and Spanish. He </w:t>
      </w:r>
      <w:r w:rsidR="00606D3D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>tran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>lated Afrikaans works into English</w:t>
      </w:r>
      <w:del w:id="58" w:author="Lauren Delaronde" w:date="2014-05-09T15:06:00Z">
        <w:r w:rsidRPr="00F2633C" w:rsidDel="007E7FA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  <w:lang w:val="en-GB"/>
        </w:rPr>
        <w:t>–</w:t>
      </w:r>
      <w:del w:id="59" w:author="Lauren Delaronde" w:date="2014-05-09T15:06:00Z">
        <w:r w:rsidRPr="00F2633C" w:rsidDel="007E7FA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r w:rsidRPr="00F2633C">
        <w:rPr>
          <w:rFonts w:ascii="Times New Roman" w:hAnsi="Times New Roman" w:cs="Times New Roman"/>
          <w:sz w:val="24"/>
          <w:szCs w:val="24"/>
          <w:lang w:val="en-GB"/>
        </w:rPr>
        <w:t>the most rec</w:t>
      </w:r>
      <w:r w:rsidR="00C92AD4" w:rsidRPr="00F2633C">
        <w:rPr>
          <w:rFonts w:ascii="Times New Roman" w:hAnsi="Times New Roman" w:cs="Times New Roman"/>
          <w:sz w:val="24"/>
          <w:szCs w:val="24"/>
          <w:lang w:val="en-GB"/>
        </w:rPr>
        <w:t>ent be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ing </w:t>
      </w:r>
      <w:r w:rsidR="00C92AD4" w:rsidRPr="00F2633C">
        <w:rPr>
          <w:rFonts w:ascii="Times New Roman" w:hAnsi="Times New Roman" w:cs="Times New Roman"/>
          <w:i/>
          <w:sz w:val="24"/>
          <w:szCs w:val="24"/>
          <w:lang w:val="en-GB"/>
        </w:rPr>
        <w:t>Islands</w:t>
      </w:r>
      <w:r w:rsidR="008C201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C201B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>the acclaimed Afrikaans novel by Dan Sleigh.</w:t>
      </w:r>
    </w:p>
    <w:p w:rsidR="00C71045" w:rsidRPr="00F2633C" w:rsidRDefault="00C71045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63E" w:rsidRPr="00F2633C" w:rsidRDefault="008B263E" w:rsidP="00B75D60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2633C">
        <w:rPr>
          <w:rFonts w:ascii="Times New Roman" w:hAnsi="Times New Roman" w:cs="Times New Roman"/>
          <w:b/>
          <w:sz w:val="24"/>
          <w:szCs w:val="24"/>
        </w:rPr>
        <w:t>Awards</w:t>
      </w:r>
    </w:p>
    <w:p w:rsidR="008B263E" w:rsidRPr="00F2633C" w:rsidRDefault="008B263E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>Brink received numerous awards for his novels, translations</w:t>
      </w:r>
      <w:ins w:id="60" w:author="Lauren Delaronde" w:date="2014-05-09T15:06:00Z">
        <w:r w:rsidR="007E7FA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F2633C">
        <w:rPr>
          <w:rFonts w:ascii="Times New Roman" w:hAnsi="Times New Roman" w:cs="Times New Roman"/>
          <w:sz w:val="24"/>
          <w:szCs w:val="24"/>
        </w:rPr>
        <w:t xml:space="preserve"> and journalism in several countries (France, Britain, Sweden, Italy, and South Africa) and has been awarded honorary doctorates by various universities.</w:t>
      </w:r>
    </w:p>
    <w:bookmarkEnd w:id="4"/>
    <w:p w:rsidR="008B263E" w:rsidRPr="00F2633C" w:rsidRDefault="008B263E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263E" w:rsidRPr="00F2633C" w:rsidSect="0048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A42F2D"/>
    <w:rsid w:val="00016460"/>
    <w:rsid w:val="00067A7D"/>
    <w:rsid w:val="000C456C"/>
    <w:rsid w:val="00125051"/>
    <w:rsid w:val="001605F7"/>
    <w:rsid w:val="00186350"/>
    <w:rsid w:val="001C0A3B"/>
    <w:rsid w:val="00362EE7"/>
    <w:rsid w:val="0039545E"/>
    <w:rsid w:val="00483BC9"/>
    <w:rsid w:val="00596BE6"/>
    <w:rsid w:val="00606D3D"/>
    <w:rsid w:val="00641C00"/>
    <w:rsid w:val="006600CE"/>
    <w:rsid w:val="00663D8F"/>
    <w:rsid w:val="006978FF"/>
    <w:rsid w:val="00706227"/>
    <w:rsid w:val="00715627"/>
    <w:rsid w:val="007311D8"/>
    <w:rsid w:val="0073741C"/>
    <w:rsid w:val="00775F89"/>
    <w:rsid w:val="007E7FA9"/>
    <w:rsid w:val="00811E7E"/>
    <w:rsid w:val="0083238C"/>
    <w:rsid w:val="008B263E"/>
    <w:rsid w:val="008C201B"/>
    <w:rsid w:val="008D716D"/>
    <w:rsid w:val="008E2771"/>
    <w:rsid w:val="00A42F2D"/>
    <w:rsid w:val="00A93C35"/>
    <w:rsid w:val="00AB3DFC"/>
    <w:rsid w:val="00B3589B"/>
    <w:rsid w:val="00B41572"/>
    <w:rsid w:val="00B75D60"/>
    <w:rsid w:val="00BA10E1"/>
    <w:rsid w:val="00BF53FD"/>
    <w:rsid w:val="00C21840"/>
    <w:rsid w:val="00C219BD"/>
    <w:rsid w:val="00C2350F"/>
    <w:rsid w:val="00C327D8"/>
    <w:rsid w:val="00C71045"/>
    <w:rsid w:val="00C906A0"/>
    <w:rsid w:val="00C92AD4"/>
    <w:rsid w:val="00D06A29"/>
    <w:rsid w:val="00D60849"/>
    <w:rsid w:val="00D660A8"/>
    <w:rsid w:val="00D74BF5"/>
    <w:rsid w:val="00EE0565"/>
    <w:rsid w:val="00F06C04"/>
    <w:rsid w:val="00F2633C"/>
    <w:rsid w:val="00F34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8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 User</dc:creator>
  <cp:lastModifiedBy>Lauren Delaronde</cp:lastModifiedBy>
  <cp:revision>8</cp:revision>
  <dcterms:created xsi:type="dcterms:W3CDTF">2014-05-09T21:55:00Z</dcterms:created>
  <dcterms:modified xsi:type="dcterms:W3CDTF">2014-05-09T22:10:00Z</dcterms:modified>
</cp:coreProperties>
</file>