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52" w:rsidRDefault="009D5452" w:rsidP="009D5452">
      <w:pPr>
        <w:jc w:val="both"/>
        <w:outlineLvl w:val="0"/>
        <w:rPr>
          <w:rFonts w:ascii="Times New Roman Bold" w:hAnsi="Times New Roman Bold"/>
          <w:lang w:val="en-GB"/>
        </w:rPr>
      </w:pPr>
      <w:r w:rsidRPr="004D2BEC">
        <w:rPr>
          <w:rFonts w:ascii="Times New Roman Bold" w:hAnsi="Times New Roman Bold"/>
          <w:lang w:val="en-GB"/>
        </w:rPr>
        <w:t>C</w:t>
      </w:r>
      <w:r w:rsidR="00F55321">
        <w:rPr>
          <w:rFonts w:ascii="Times New Roman Bold" w:hAnsi="Times New Roman Bold"/>
          <w:lang w:val="en-GB"/>
        </w:rPr>
        <w:t xml:space="preserve">ontributor: </w:t>
      </w:r>
      <w:proofErr w:type="spellStart"/>
      <w:r w:rsidR="00F55321">
        <w:rPr>
          <w:rFonts w:ascii="Times New Roman Bold" w:hAnsi="Times New Roman Bold"/>
          <w:lang w:val="en-GB"/>
        </w:rPr>
        <w:t>Kgomotso</w:t>
      </w:r>
      <w:proofErr w:type="spellEnd"/>
      <w:r w:rsidR="009E7066">
        <w:rPr>
          <w:rFonts w:ascii="Times New Roman Bold" w:hAnsi="Times New Roman Bold"/>
          <w:lang w:val="en-GB"/>
        </w:rPr>
        <w:t xml:space="preserve"> </w:t>
      </w:r>
      <w:proofErr w:type="spellStart"/>
      <w:r w:rsidR="00F55321">
        <w:rPr>
          <w:rFonts w:ascii="Times New Roman Bold" w:hAnsi="Times New Roman Bold"/>
          <w:lang w:val="en-GB"/>
        </w:rPr>
        <w:t>Masemola</w:t>
      </w:r>
      <w:proofErr w:type="spellEnd"/>
    </w:p>
    <w:p w:rsidR="009D5452" w:rsidRDefault="009D5452" w:rsidP="009D5452">
      <w:pPr>
        <w:jc w:val="both"/>
        <w:rPr>
          <w:rFonts w:ascii="Times New Roman Bold" w:hAnsi="Times New Roman Bold"/>
          <w:lang w:val="en-GB"/>
        </w:rPr>
      </w:pPr>
    </w:p>
    <w:p w:rsidR="009D5452" w:rsidRPr="004D2BEC" w:rsidRDefault="009D5452" w:rsidP="009D5452">
      <w:pPr>
        <w:jc w:val="both"/>
        <w:outlineLvl w:val="0"/>
        <w:rPr>
          <w:rFonts w:ascii="Times New Roman Bold" w:hAnsi="Times New Roman Bold"/>
          <w:lang w:val="en-GB"/>
        </w:rPr>
      </w:pPr>
      <w:r w:rsidRPr="004D2BEC">
        <w:rPr>
          <w:rFonts w:ascii="Times New Roman Bold" w:hAnsi="Times New Roman Bold"/>
          <w:lang w:val="en-GB"/>
        </w:rPr>
        <w:t>Brutus</w:t>
      </w:r>
      <w:r>
        <w:rPr>
          <w:rFonts w:ascii="Times New Roman Bold" w:hAnsi="Times New Roman Bold"/>
          <w:lang w:val="en-GB"/>
        </w:rPr>
        <w:t>,</w:t>
      </w:r>
      <w:r w:rsidR="00D14079">
        <w:rPr>
          <w:rFonts w:ascii="Times New Roman Bold" w:hAnsi="Times New Roman Bold"/>
          <w:lang w:val="en-GB"/>
        </w:rPr>
        <w:t xml:space="preserve"> </w:t>
      </w:r>
      <w:r w:rsidRPr="004D2BEC">
        <w:rPr>
          <w:rFonts w:ascii="Times New Roman Bold" w:hAnsi="Times New Roman Bold"/>
          <w:lang w:val="en-GB"/>
        </w:rPr>
        <w:t>Dennis (1924-2009)</w:t>
      </w:r>
    </w:p>
    <w:p w:rsidR="009D5452" w:rsidRPr="004D2BEC" w:rsidRDefault="009D5452" w:rsidP="009D5452">
      <w:pPr>
        <w:jc w:val="both"/>
        <w:rPr>
          <w:lang w:val="en-GB"/>
        </w:rPr>
      </w:pPr>
    </w:p>
    <w:p w:rsidR="009D5452" w:rsidRPr="004D2BEC" w:rsidRDefault="009D5452" w:rsidP="009D5452">
      <w:pPr>
        <w:jc w:val="both"/>
        <w:rPr>
          <w:lang w:val="en-GB"/>
        </w:rPr>
      </w:pPr>
      <w:r w:rsidRPr="004D2BEC">
        <w:rPr>
          <w:lang w:val="en-GB"/>
        </w:rPr>
        <w:t xml:space="preserve">Dennis </w:t>
      </w:r>
      <w:r>
        <w:rPr>
          <w:lang w:val="en-GB"/>
        </w:rPr>
        <w:t xml:space="preserve">Brutus was born in Salisbury, Rhodesia (now Harare, </w:t>
      </w:r>
      <w:r w:rsidRPr="004D2BEC">
        <w:rPr>
          <w:lang w:val="en-GB"/>
        </w:rPr>
        <w:t xml:space="preserve">Zimbabwe). He was raised in Port Elizabeth, South </w:t>
      </w:r>
      <w:r w:rsidR="00C06035">
        <w:rPr>
          <w:lang w:val="en-GB"/>
        </w:rPr>
        <w:t xml:space="preserve">Africa. He was classified as a </w:t>
      </w:r>
      <w:ins w:id="0" w:author="Lauren Delaronde" w:date="2014-05-09T14:43:00Z">
        <w:r w:rsidR="00C06035">
          <w:rPr>
            <w:lang w:val="en-GB"/>
          </w:rPr>
          <w:t>“</w:t>
        </w:r>
      </w:ins>
      <w:del w:id="1" w:author="Lauren Delaronde" w:date="2014-05-09T14:43:00Z">
        <w:r w:rsidDel="00C06035">
          <w:rPr>
            <w:lang w:val="en-GB"/>
          </w:rPr>
          <w:delText>C</w:delText>
        </w:r>
      </w:del>
      <w:ins w:id="2" w:author="Lauren Delaronde" w:date="2014-05-09T14:43:00Z">
        <w:r w:rsidR="00C06035">
          <w:rPr>
            <w:lang w:val="en-GB"/>
          </w:rPr>
          <w:t>c</w:t>
        </w:r>
      </w:ins>
      <w:r>
        <w:rPr>
          <w:lang w:val="en-GB"/>
        </w:rPr>
        <w:t>oloured</w:t>
      </w:r>
      <w:ins w:id="3" w:author="Lauren Delaronde" w:date="2014-05-09T14:43:00Z">
        <w:r w:rsidR="00C06035">
          <w:rPr>
            <w:lang w:val="en-GB"/>
          </w:rPr>
          <w:t>”</w:t>
        </w:r>
      </w:ins>
      <w:del w:id="4" w:author="Lauren Delaronde" w:date="2014-05-09T14:43:00Z">
        <w:r w:rsidDel="00C06035">
          <w:rPr>
            <w:lang w:val="en-GB"/>
          </w:rPr>
          <w:delText>’</w:delText>
        </w:r>
      </w:del>
      <w:r w:rsidRPr="004D2BEC">
        <w:rPr>
          <w:lang w:val="en-GB"/>
        </w:rPr>
        <w:t xml:space="preserve"> because of his racially mixed parentage. A political activist </w:t>
      </w:r>
      <w:r w:rsidR="00BF4EB8">
        <w:rPr>
          <w:lang w:val="en-GB"/>
        </w:rPr>
        <w:t>as well as a writer, he spent eighteen</w:t>
      </w:r>
      <w:r w:rsidRPr="004D2BEC">
        <w:rPr>
          <w:lang w:val="en-GB"/>
        </w:rPr>
        <w:t xml:space="preserve"> months on </w:t>
      </w:r>
      <w:proofErr w:type="spellStart"/>
      <w:r w:rsidRPr="004D2BEC">
        <w:rPr>
          <w:lang w:val="en-GB"/>
        </w:rPr>
        <w:t>Robben</w:t>
      </w:r>
      <w:proofErr w:type="spellEnd"/>
      <w:r w:rsidRPr="004D2BEC">
        <w:rPr>
          <w:lang w:val="en-GB"/>
        </w:rPr>
        <w:t xml:space="preserve"> Island for defying a banning order in 1963. After this</w:t>
      </w:r>
      <w:ins w:id="5" w:author="Lauren Delaronde" w:date="2014-05-09T14:43:00Z">
        <w:r w:rsidR="00C06035">
          <w:rPr>
            <w:lang w:val="en-GB"/>
          </w:rPr>
          <w:t>,</w:t>
        </w:r>
      </w:ins>
      <w:r w:rsidRPr="004D2BEC">
        <w:rPr>
          <w:lang w:val="en-GB"/>
        </w:rPr>
        <w:t xml:space="preserve"> he went into exile</w:t>
      </w:r>
      <w:del w:id="6" w:author="Lauren Delaronde" w:date="2014-05-09T14:43:00Z">
        <w:r w:rsidRPr="004D2BEC" w:rsidDel="00C06035">
          <w:rPr>
            <w:lang w:val="en-GB"/>
          </w:rPr>
          <w:delText>,</w:delText>
        </w:r>
      </w:del>
      <w:r w:rsidRPr="004D2BEC">
        <w:rPr>
          <w:lang w:val="en-GB"/>
        </w:rPr>
        <w:t xml:space="preserve"> but continued working as an activist, a poet, and an academic. </w:t>
      </w:r>
      <w:r>
        <w:rPr>
          <w:lang w:val="en-GB"/>
        </w:rPr>
        <w:t>Banned for many years in South Africa, h</w:t>
      </w:r>
      <w:r w:rsidR="00BF4EB8">
        <w:rPr>
          <w:lang w:val="en-GB"/>
        </w:rPr>
        <w:t>e wrote ten</w:t>
      </w:r>
      <w:r w:rsidRPr="004D2BEC">
        <w:rPr>
          <w:lang w:val="en-GB"/>
        </w:rPr>
        <w:t xml:space="preserve"> volumes of verse, from </w:t>
      </w:r>
      <w:r w:rsidRPr="004D2BEC">
        <w:rPr>
          <w:rFonts w:ascii="Times New Roman Italic" w:hAnsi="Times New Roman Italic"/>
          <w:lang w:val="en-GB"/>
        </w:rPr>
        <w:t>Sirens</w:t>
      </w:r>
      <w:r>
        <w:rPr>
          <w:rFonts w:ascii="Times New Roman Italic" w:hAnsi="Times New Roman Italic"/>
          <w:lang w:val="en-GB"/>
        </w:rPr>
        <w:t>,</w:t>
      </w:r>
      <w:r w:rsidRPr="004D2BEC">
        <w:rPr>
          <w:rFonts w:ascii="Times New Roman Italic" w:hAnsi="Times New Roman Italic"/>
          <w:lang w:val="en-GB"/>
        </w:rPr>
        <w:t xml:space="preserve"> Knuckles</w:t>
      </w:r>
      <w:r>
        <w:rPr>
          <w:rFonts w:ascii="Times New Roman Italic" w:hAnsi="Times New Roman Italic"/>
          <w:lang w:val="en-GB"/>
        </w:rPr>
        <w:t>,</w:t>
      </w:r>
      <w:r w:rsidRPr="004D2BEC">
        <w:rPr>
          <w:rFonts w:ascii="Times New Roman Italic" w:hAnsi="Times New Roman Italic"/>
          <w:lang w:val="en-GB"/>
        </w:rPr>
        <w:t>Boots</w:t>
      </w:r>
      <w:r w:rsidRPr="004D2BEC">
        <w:rPr>
          <w:lang w:val="en-GB"/>
        </w:rPr>
        <w:t xml:space="preserve"> (1963), for which he won the </w:t>
      </w:r>
      <w:proofErr w:type="spellStart"/>
      <w:r w:rsidRPr="004D2BEC">
        <w:rPr>
          <w:lang w:val="en-GB"/>
        </w:rPr>
        <w:t>Mbari</w:t>
      </w:r>
      <w:proofErr w:type="spellEnd"/>
      <w:r w:rsidRPr="004D2BEC">
        <w:rPr>
          <w:lang w:val="en-GB"/>
        </w:rPr>
        <w:t xml:space="preserve"> Prize</w:t>
      </w:r>
      <w:r>
        <w:rPr>
          <w:lang w:val="en-GB"/>
        </w:rPr>
        <w:t xml:space="preserve"> (he returned the prize</w:t>
      </w:r>
      <w:del w:id="7" w:author="Lauren Delaronde" w:date="2014-05-09T14:44:00Z">
        <w:r w:rsidDel="00C06035">
          <w:rPr>
            <w:lang w:val="en-GB"/>
          </w:rPr>
          <w:delText>,</w:delText>
        </w:r>
      </w:del>
      <w:r>
        <w:rPr>
          <w:lang w:val="en-GB"/>
        </w:rPr>
        <w:t xml:space="preserve"> because it was reserved for non-whites)</w:t>
      </w:r>
      <w:r w:rsidRPr="004D2BEC">
        <w:rPr>
          <w:lang w:val="en-GB"/>
        </w:rPr>
        <w:t xml:space="preserve">, to </w:t>
      </w:r>
      <w:proofErr w:type="spellStart"/>
      <w:r>
        <w:rPr>
          <w:rFonts w:ascii="Times New Roman Italic" w:hAnsi="Times New Roman Italic"/>
          <w:lang w:val="en-GB"/>
        </w:rPr>
        <w:t>Leafdrift</w:t>
      </w:r>
      <w:proofErr w:type="spellEnd"/>
      <w:r>
        <w:rPr>
          <w:lang w:val="en-GB"/>
        </w:rPr>
        <w:t xml:space="preserve"> (2005</w:t>
      </w:r>
      <w:r w:rsidRPr="004D2BEC">
        <w:rPr>
          <w:lang w:val="en-GB"/>
        </w:rPr>
        <w:t xml:space="preserve">). </w:t>
      </w:r>
      <w:r>
        <w:rPr>
          <w:lang w:val="en-GB"/>
        </w:rPr>
        <w:t xml:space="preserve">His poetry is notable for its pared down realism, its social commentary, and its resilience to oppression. </w:t>
      </w:r>
      <w:r w:rsidRPr="004D2BEC">
        <w:rPr>
          <w:lang w:val="en-GB"/>
        </w:rPr>
        <w:t>Brutus won the Langston Hughes prize in 1987</w:t>
      </w:r>
      <w:r>
        <w:rPr>
          <w:lang w:val="en-GB"/>
        </w:rPr>
        <w:t xml:space="preserve"> and the Paul Robeson Award in 1989, </w:t>
      </w:r>
      <w:r w:rsidRPr="004D2BEC">
        <w:rPr>
          <w:lang w:val="en-GB"/>
        </w:rPr>
        <w:t>rare feat</w:t>
      </w:r>
      <w:r>
        <w:rPr>
          <w:lang w:val="en-GB"/>
        </w:rPr>
        <w:t>s</w:t>
      </w:r>
      <w:r w:rsidRPr="004D2BEC">
        <w:rPr>
          <w:lang w:val="en-GB"/>
        </w:rPr>
        <w:t>, considering that the</w:t>
      </w:r>
      <w:r>
        <w:rPr>
          <w:lang w:val="en-GB"/>
        </w:rPr>
        <w:t>se</w:t>
      </w:r>
      <w:r w:rsidRPr="004D2BEC">
        <w:rPr>
          <w:lang w:val="en-GB"/>
        </w:rPr>
        <w:t xml:space="preserve"> prize</w:t>
      </w:r>
      <w:r>
        <w:rPr>
          <w:lang w:val="en-GB"/>
        </w:rPr>
        <w:t>s</w:t>
      </w:r>
      <w:r w:rsidR="00BF4EB8">
        <w:rPr>
          <w:lang w:val="en-GB"/>
        </w:rPr>
        <w:t xml:space="preserve"> </w:t>
      </w:r>
      <w:r>
        <w:rPr>
          <w:lang w:val="en-GB"/>
        </w:rPr>
        <w:t>are</w:t>
      </w:r>
      <w:r w:rsidRPr="004D2BEC">
        <w:rPr>
          <w:lang w:val="en-GB"/>
        </w:rPr>
        <w:t xml:space="preserve"> traditionally reserved for the best African-American poets. He held faculty positions at </w:t>
      </w:r>
      <w:r>
        <w:rPr>
          <w:lang w:val="en-GB"/>
        </w:rPr>
        <w:t xml:space="preserve">the University of Denver, </w:t>
      </w:r>
      <w:proofErr w:type="spellStart"/>
      <w:r w:rsidRPr="004D2BEC">
        <w:rPr>
          <w:lang w:val="en-GB"/>
        </w:rPr>
        <w:t>Northwestern</w:t>
      </w:r>
      <w:proofErr w:type="spellEnd"/>
      <w:r w:rsidRPr="004D2BEC">
        <w:rPr>
          <w:lang w:val="en-GB"/>
        </w:rPr>
        <w:t xml:space="preserve"> University</w:t>
      </w:r>
      <w:ins w:id="8" w:author="Lauren Delaronde" w:date="2014-05-09T14:46:00Z">
        <w:r w:rsidR="00C06035">
          <w:rPr>
            <w:lang w:val="en-GB"/>
          </w:rPr>
          <w:t>,</w:t>
        </w:r>
      </w:ins>
      <w:r w:rsidRPr="004D2BEC">
        <w:rPr>
          <w:lang w:val="en-GB"/>
        </w:rPr>
        <w:t xml:space="preserve"> and the University of Pittsburgh</w:t>
      </w:r>
      <w:bookmarkStart w:id="9" w:name="_GoBack"/>
      <w:bookmarkEnd w:id="9"/>
      <w:del w:id="10" w:author="Lauren Delaronde" w:date="2014-05-09T14:46:00Z">
        <w:r w:rsidRPr="004D2BEC" w:rsidDel="00C06035">
          <w:rPr>
            <w:lang w:val="en-GB"/>
          </w:rPr>
          <w:delText>,</w:delText>
        </w:r>
      </w:del>
      <w:r w:rsidRPr="004D2BEC">
        <w:rPr>
          <w:lang w:val="en-GB"/>
        </w:rPr>
        <w:t xml:space="preserve"> before returning to South Africa as an acclaimed writer and academic</w:t>
      </w:r>
      <w:r>
        <w:rPr>
          <w:lang w:val="en-GB"/>
        </w:rPr>
        <w:t xml:space="preserve"> after being officially unbanned in 1990</w:t>
      </w:r>
      <w:r w:rsidRPr="004D2BEC">
        <w:rPr>
          <w:lang w:val="en-GB"/>
        </w:rPr>
        <w:t xml:space="preserve">. </w:t>
      </w:r>
    </w:p>
    <w:p w:rsidR="009D5452" w:rsidRDefault="009D5452" w:rsidP="009D5452">
      <w:pPr>
        <w:jc w:val="both"/>
        <w:rPr>
          <w:rFonts w:ascii="Times New Roman Bold" w:hAnsi="Times New Roman Bold"/>
          <w:lang w:val="en-GB"/>
        </w:rPr>
      </w:pPr>
    </w:p>
    <w:p w:rsidR="009D5452" w:rsidRDefault="009D5452" w:rsidP="009D5452">
      <w:pPr>
        <w:jc w:val="both"/>
        <w:outlineLvl w:val="0"/>
        <w:rPr>
          <w:rFonts w:ascii="Times New Roman Bold" w:hAnsi="Times New Roman Bold"/>
          <w:lang w:val="en-GB"/>
        </w:rPr>
      </w:pPr>
      <w:r>
        <w:rPr>
          <w:rFonts w:ascii="Times New Roman Bold" w:hAnsi="Times New Roman Bold"/>
          <w:lang w:val="en-GB"/>
        </w:rPr>
        <w:t>References and further reading</w:t>
      </w:r>
    </w:p>
    <w:p w:rsidR="009D5452" w:rsidRPr="00BF4EB8" w:rsidRDefault="009D5452" w:rsidP="009D5452">
      <w:pPr>
        <w:rPr>
          <w:lang w:val="en-GB"/>
        </w:rPr>
      </w:pPr>
      <w:proofErr w:type="spellStart"/>
      <w:r w:rsidRPr="00F77137">
        <w:rPr>
          <w:lang w:val="en-GB"/>
        </w:rPr>
        <w:t>McLuckie</w:t>
      </w:r>
      <w:proofErr w:type="spellEnd"/>
      <w:r w:rsidRPr="00F77137">
        <w:rPr>
          <w:lang w:val="en-GB"/>
        </w:rPr>
        <w:t>, C.</w:t>
      </w:r>
      <w:r w:rsidR="00BF4EB8">
        <w:rPr>
          <w:lang w:val="en-GB"/>
        </w:rPr>
        <w:t>W.</w:t>
      </w:r>
      <w:r w:rsidRPr="00F77137">
        <w:rPr>
          <w:lang w:val="en-GB"/>
        </w:rPr>
        <w:t xml:space="preserve"> and Patrick </w:t>
      </w:r>
      <w:r w:rsidR="00BF4EB8">
        <w:rPr>
          <w:lang w:val="en-GB"/>
        </w:rPr>
        <w:t xml:space="preserve">J. </w:t>
      </w:r>
      <w:r w:rsidRPr="00F77137">
        <w:rPr>
          <w:lang w:val="en-GB"/>
        </w:rPr>
        <w:t xml:space="preserve">Colbert (eds.) (1995) </w:t>
      </w:r>
      <w:r w:rsidRPr="00F77137">
        <w:rPr>
          <w:i/>
          <w:lang w:val="en-GB"/>
        </w:rPr>
        <w:t>Critical Perspectives on Dennis Brutus</w:t>
      </w:r>
      <w:r w:rsidR="00BF4EB8">
        <w:rPr>
          <w:lang w:val="en-GB"/>
        </w:rPr>
        <w:t>, Colorado Spring: Three Continents Press.</w:t>
      </w:r>
    </w:p>
    <w:p w:rsidR="009D5452" w:rsidRPr="00F77137" w:rsidRDefault="009D5452" w:rsidP="009D5452">
      <w:pPr>
        <w:jc w:val="both"/>
        <w:rPr>
          <w:rFonts w:ascii="Times New Roman Bold" w:hAnsi="Times New Roman Bold"/>
          <w:lang w:val="en-GB"/>
        </w:rPr>
      </w:pPr>
    </w:p>
    <w:p w:rsidR="009D5452" w:rsidRDefault="00512201" w:rsidP="009D5452">
      <w:pPr>
        <w:jc w:val="both"/>
        <w:outlineLvl w:val="0"/>
        <w:rPr>
          <w:rFonts w:ascii="Times New Roman Bold" w:hAnsi="Times New Roman Bold"/>
          <w:lang w:val="en-GB"/>
        </w:rPr>
      </w:pPr>
      <w:r>
        <w:rPr>
          <w:rFonts w:ascii="Times New Roman Bold" w:hAnsi="Times New Roman Bold"/>
          <w:lang w:val="en-GB"/>
        </w:rPr>
        <w:t>L</w:t>
      </w:r>
      <w:r w:rsidR="009D5452">
        <w:rPr>
          <w:rFonts w:ascii="Times New Roman Bold" w:hAnsi="Times New Roman Bold"/>
          <w:lang w:val="en-GB"/>
        </w:rPr>
        <w:t xml:space="preserve">ist of works </w:t>
      </w:r>
    </w:p>
    <w:p w:rsidR="009D5452" w:rsidRDefault="009D5452" w:rsidP="009D5452">
      <w:pPr>
        <w:jc w:val="both"/>
        <w:rPr>
          <w:lang w:val="en-GB"/>
        </w:rPr>
      </w:pPr>
      <w:r>
        <w:rPr>
          <w:i/>
          <w:lang w:val="en-GB"/>
        </w:rPr>
        <w:t xml:space="preserve">Sirens, Knuckles, Boots </w:t>
      </w:r>
      <w:r>
        <w:rPr>
          <w:lang w:val="en-GB"/>
        </w:rPr>
        <w:t>(1963)</w:t>
      </w:r>
    </w:p>
    <w:p w:rsidR="009D5452" w:rsidRDefault="009D5452" w:rsidP="009D5452">
      <w:pPr>
        <w:jc w:val="both"/>
        <w:rPr>
          <w:lang w:val="en-GB"/>
        </w:rPr>
      </w:pPr>
      <w:r>
        <w:rPr>
          <w:i/>
          <w:lang w:val="en-GB"/>
        </w:rPr>
        <w:t>Letters to Martha and Other Poems from a South African Prison</w:t>
      </w:r>
      <w:r>
        <w:rPr>
          <w:lang w:val="en-GB"/>
        </w:rPr>
        <w:t xml:space="preserve"> (1968)</w:t>
      </w:r>
    </w:p>
    <w:p w:rsidR="009D5452" w:rsidRPr="00F77137" w:rsidRDefault="009D5452" w:rsidP="009D5452">
      <w:pPr>
        <w:jc w:val="both"/>
        <w:rPr>
          <w:lang w:val="en-GB"/>
        </w:rPr>
      </w:pPr>
      <w:r>
        <w:rPr>
          <w:i/>
          <w:lang w:val="en-GB"/>
        </w:rPr>
        <w:t>The Ordeal: Poems of Anguish, Resistance and Hope</w:t>
      </w:r>
      <w:r>
        <w:rPr>
          <w:lang w:val="en-GB"/>
        </w:rPr>
        <w:t xml:space="preserve"> (1977)</w:t>
      </w:r>
    </w:p>
    <w:p w:rsidR="009D5452" w:rsidRDefault="009D5452" w:rsidP="009D5452">
      <w:pPr>
        <w:rPr>
          <w:lang w:val="en-GB"/>
        </w:rPr>
      </w:pPr>
      <w:r w:rsidRPr="001F2FA5">
        <w:rPr>
          <w:i/>
          <w:lang w:val="en-GB"/>
        </w:rPr>
        <w:t>Remembering Soweto</w:t>
      </w:r>
      <w:r>
        <w:rPr>
          <w:lang w:val="en-GB"/>
        </w:rPr>
        <w:t xml:space="preserve"> 1976 (2004)</w:t>
      </w:r>
    </w:p>
    <w:p w:rsidR="009D5452" w:rsidRDefault="009D5452" w:rsidP="009D5452">
      <w:pPr>
        <w:rPr>
          <w:lang w:val="en-GB"/>
        </w:rPr>
      </w:pPr>
      <w:proofErr w:type="spellStart"/>
      <w:r w:rsidRPr="001F2FA5">
        <w:rPr>
          <w:i/>
          <w:lang w:val="en-GB"/>
        </w:rPr>
        <w:t>Leafdrift</w:t>
      </w:r>
      <w:proofErr w:type="spellEnd"/>
      <w:r>
        <w:rPr>
          <w:lang w:val="en-GB"/>
        </w:rPr>
        <w:t xml:space="preserve"> (2005)</w:t>
      </w:r>
    </w:p>
    <w:p w:rsidR="00CB6FF2" w:rsidRDefault="00CB6FF2"/>
    <w:sectPr w:rsidR="00CB6FF2" w:rsidSect="002D11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5452"/>
    <w:rsid w:val="000A6CAA"/>
    <w:rsid w:val="001A7267"/>
    <w:rsid w:val="002D1167"/>
    <w:rsid w:val="003111B4"/>
    <w:rsid w:val="0037568F"/>
    <w:rsid w:val="00512201"/>
    <w:rsid w:val="009D5452"/>
    <w:rsid w:val="009E2CA6"/>
    <w:rsid w:val="009E7066"/>
    <w:rsid w:val="00A75323"/>
    <w:rsid w:val="00BF4EB8"/>
    <w:rsid w:val="00C06035"/>
    <w:rsid w:val="00C51609"/>
    <w:rsid w:val="00CB6FF2"/>
    <w:rsid w:val="00D14079"/>
    <w:rsid w:val="00F55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52"/>
    <w:rPr>
      <w:rFonts w:ascii="Times New Roman" w:eastAsia="ヒラギノ角ゴ Pro W3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52"/>
    <w:rPr>
      <w:rFonts w:ascii="Times New Roman" w:eastAsia="ヒラギノ角ゴ Pro W3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West University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Meihuizen</dc:creator>
  <cp:lastModifiedBy>Lauren Delaronde</cp:lastModifiedBy>
  <cp:revision>3</cp:revision>
  <dcterms:created xsi:type="dcterms:W3CDTF">2014-05-09T21:42:00Z</dcterms:created>
  <dcterms:modified xsi:type="dcterms:W3CDTF">2014-05-09T21:46:00Z</dcterms:modified>
</cp:coreProperties>
</file>