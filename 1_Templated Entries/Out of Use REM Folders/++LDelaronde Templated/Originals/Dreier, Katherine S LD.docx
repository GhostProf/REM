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6DF2A" w14:textId="66C581B5" w:rsidR="008617A3" w:rsidRDefault="001932B0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Jeffrey </w:t>
      </w:r>
      <w:proofErr w:type="spellStart"/>
      <w:r>
        <w:rPr>
          <w:rFonts w:ascii="Franklin Gothic Book" w:hAnsi="Franklin Gothic Book"/>
        </w:rPr>
        <w:t>Saltenik</w:t>
      </w:r>
      <w:proofErr w:type="spellEnd"/>
    </w:p>
    <w:p w14:paraId="57BC1D86" w14:textId="77777777" w:rsidR="001932B0" w:rsidRPr="00216CF2" w:rsidRDefault="001932B0">
      <w:pPr>
        <w:rPr>
          <w:rFonts w:ascii="Franklin Gothic Book" w:hAnsi="Franklin Gothic Book"/>
        </w:rPr>
      </w:pPr>
    </w:p>
    <w:p w14:paraId="634C3B47" w14:textId="101023EA" w:rsidR="008617A3" w:rsidRPr="00216CF2" w:rsidRDefault="000E594C" w:rsidP="008617A3">
      <w:pPr>
        <w:rPr>
          <w:rFonts w:ascii="Franklin Gothic Book" w:hAnsi="Franklin Gothic Book"/>
          <w:b/>
        </w:rPr>
      </w:pPr>
      <w:r w:rsidRPr="007136D8">
        <w:rPr>
          <w:rFonts w:ascii="Franklin Gothic Book" w:hAnsi="Franklin Gothic Book"/>
          <w:rPrChange w:id="0" w:author="Lauren Delaronde" w:date="2014-04-07T11:57:00Z">
            <w:rPr>
              <w:rFonts w:ascii="Franklin Gothic Book" w:hAnsi="Franklin Gothic Book"/>
              <w:b/>
            </w:rPr>
          </w:rPrChange>
        </w:rPr>
        <w:t>Dreier, Katherine S. (1877</w:t>
      </w:r>
      <w:ins w:id="1" w:author="Lauren Delaronde" w:date="2014-04-07T11:57:00Z">
        <w:r w:rsidR="007136D8" w:rsidRPr="007136D8">
          <w:rPr>
            <w:rStyle w:val="st"/>
            <w:rFonts w:ascii="Arial" w:hAnsi="Arial" w:cs="Arial"/>
            <w:color w:val="222222"/>
          </w:rPr>
          <w:t>–</w:t>
        </w:r>
      </w:ins>
      <w:del w:id="2" w:author="Lauren Delaronde" w:date="2014-04-07T11:57:00Z">
        <w:r w:rsidR="007E5954" w:rsidRPr="007136D8" w:rsidDel="007136D8">
          <w:rPr>
            <w:rFonts w:ascii="Franklin Gothic Book" w:hAnsi="Franklin Gothic Book"/>
            <w:rPrChange w:id="3" w:author="Lauren Delaronde" w:date="2014-04-07T11:57:00Z">
              <w:rPr>
                <w:rFonts w:ascii="Franklin Gothic Book" w:hAnsi="Franklin Gothic Book"/>
                <w:b/>
              </w:rPr>
            </w:rPrChange>
          </w:rPr>
          <w:delText>-</w:delText>
        </w:r>
      </w:del>
      <w:r w:rsidRPr="007136D8">
        <w:rPr>
          <w:rFonts w:ascii="Franklin Gothic Book" w:hAnsi="Franklin Gothic Book"/>
          <w:rPrChange w:id="4" w:author="Lauren Delaronde" w:date="2014-04-07T11:57:00Z">
            <w:rPr>
              <w:rFonts w:ascii="Franklin Gothic Book" w:hAnsi="Franklin Gothic Book"/>
              <w:b/>
            </w:rPr>
          </w:rPrChange>
        </w:rPr>
        <w:t>1952</w:t>
      </w:r>
      <w:r w:rsidR="00B467EE" w:rsidRPr="007136D8">
        <w:rPr>
          <w:rFonts w:ascii="Franklin Gothic Book" w:hAnsi="Franklin Gothic Book"/>
          <w:rPrChange w:id="5" w:author="Lauren Delaronde" w:date="2014-04-07T11:57:00Z">
            <w:rPr>
              <w:rFonts w:ascii="Franklin Gothic Book" w:hAnsi="Franklin Gothic Book"/>
              <w:b/>
            </w:rPr>
          </w:rPrChange>
        </w:rPr>
        <w:t xml:space="preserve">) </w:t>
      </w:r>
      <w:r w:rsidR="001932B0" w:rsidRPr="007136D8">
        <w:rPr>
          <w:rFonts w:ascii="Franklin Gothic Book" w:hAnsi="Franklin Gothic Book"/>
          <w:rPrChange w:id="6" w:author="Lauren Delaronde" w:date="2014-04-07T11:57:00Z">
            <w:rPr>
              <w:rFonts w:ascii="Franklin Gothic Book" w:hAnsi="Franklin Gothic Book"/>
              <w:b/>
            </w:rPr>
          </w:rPrChange>
        </w:rPr>
        <w:tab/>
      </w:r>
      <w:r w:rsidR="001932B0">
        <w:rPr>
          <w:rFonts w:ascii="Franklin Gothic Book" w:hAnsi="Franklin Gothic Book"/>
          <w:b/>
        </w:rPr>
        <w:tab/>
      </w:r>
      <w:r w:rsidR="001932B0">
        <w:rPr>
          <w:rFonts w:ascii="Franklin Gothic Book" w:hAnsi="Franklin Gothic Book"/>
          <w:b/>
        </w:rPr>
        <w:tab/>
      </w:r>
      <w:r w:rsidR="001932B0">
        <w:rPr>
          <w:rFonts w:ascii="Franklin Gothic Book" w:hAnsi="Franklin Gothic Book"/>
          <w:b/>
        </w:rPr>
        <w:tab/>
        <w:t>Words: 224</w:t>
      </w:r>
    </w:p>
    <w:p w14:paraId="7E8AF7B8" w14:textId="77777777" w:rsidR="008617A3" w:rsidRPr="00216CF2" w:rsidRDefault="008617A3" w:rsidP="008617A3">
      <w:pPr>
        <w:rPr>
          <w:rFonts w:ascii="Franklin Gothic Book" w:hAnsi="Franklin Gothic Book"/>
        </w:rPr>
      </w:pPr>
    </w:p>
    <w:p w14:paraId="1BBE035A" w14:textId="563E7437" w:rsidR="008E31C7" w:rsidRPr="00216CF2" w:rsidRDefault="00974263" w:rsidP="008617A3">
      <w:pPr>
        <w:rPr>
          <w:rFonts w:ascii="Franklin Gothic Book" w:hAnsi="Franklin Gothic Book"/>
        </w:rPr>
      </w:pPr>
      <w:r w:rsidRPr="00216CF2">
        <w:rPr>
          <w:rFonts w:ascii="Franklin Gothic Book" w:hAnsi="Franklin Gothic Book"/>
        </w:rPr>
        <w:t>An impresario</w:t>
      </w:r>
      <w:r w:rsidR="00307C52" w:rsidRPr="00216CF2">
        <w:rPr>
          <w:rFonts w:ascii="Franklin Gothic Book" w:hAnsi="Franklin Gothic Book"/>
        </w:rPr>
        <w:t xml:space="preserve">, </w:t>
      </w:r>
      <w:r w:rsidRPr="00216CF2">
        <w:rPr>
          <w:rFonts w:ascii="Franklin Gothic Book" w:hAnsi="Franklin Gothic Book"/>
        </w:rPr>
        <w:t>collector</w:t>
      </w:r>
      <w:r w:rsidR="00307C52" w:rsidRPr="00216CF2">
        <w:rPr>
          <w:rFonts w:ascii="Franklin Gothic Book" w:hAnsi="Franklin Gothic Book"/>
        </w:rPr>
        <w:t>, and painter</w:t>
      </w:r>
      <w:r w:rsidRPr="00216CF2">
        <w:rPr>
          <w:rFonts w:ascii="Franklin Gothic Book" w:hAnsi="Franklin Gothic Book"/>
        </w:rPr>
        <w:t xml:space="preserve">, </w:t>
      </w:r>
      <w:r w:rsidR="00EE013D" w:rsidRPr="00216CF2">
        <w:rPr>
          <w:rFonts w:ascii="Franklin Gothic Book" w:hAnsi="Franklin Gothic Book"/>
        </w:rPr>
        <w:t xml:space="preserve">Katherine Dreier directed her </w:t>
      </w:r>
      <w:r w:rsidRPr="00216CF2">
        <w:rPr>
          <w:rFonts w:ascii="Franklin Gothic Book" w:hAnsi="Franklin Gothic Book"/>
        </w:rPr>
        <w:t xml:space="preserve">attention and </w:t>
      </w:r>
      <w:r w:rsidR="00EE013D" w:rsidRPr="00216CF2">
        <w:rPr>
          <w:rFonts w:ascii="Franklin Gothic Book" w:hAnsi="Franklin Gothic Book"/>
        </w:rPr>
        <w:t xml:space="preserve">personal </w:t>
      </w:r>
      <w:r w:rsidRPr="00216CF2">
        <w:rPr>
          <w:rFonts w:ascii="Franklin Gothic Book" w:hAnsi="Franklin Gothic Book"/>
        </w:rPr>
        <w:t xml:space="preserve">wealth </w:t>
      </w:r>
      <w:r w:rsidR="00EE013D" w:rsidRPr="00216CF2">
        <w:rPr>
          <w:rFonts w:ascii="Franklin Gothic Book" w:hAnsi="Franklin Gothic Book"/>
        </w:rPr>
        <w:t xml:space="preserve">to the promotion of </w:t>
      </w:r>
      <w:r w:rsidR="00AD702C" w:rsidRPr="00216CF2">
        <w:rPr>
          <w:rFonts w:ascii="Franklin Gothic Book" w:hAnsi="Franklin Gothic Book"/>
        </w:rPr>
        <w:t>European</w:t>
      </w:r>
      <w:r w:rsidR="00EE013D" w:rsidRPr="00216CF2">
        <w:rPr>
          <w:rFonts w:ascii="Franklin Gothic Book" w:hAnsi="Franklin Gothic Book"/>
        </w:rPr>
        <w:t xml:space="preserve"> </w:t>
      </w:r>
      <w:ins w:id="7" w:author="Lauren Delaronde" w:date="2014-04-07T11:57:00Z">
        <w:r w:rsidR="007136D8">
          <w:rPr>
            <w:rFonts w:ascii="Franklin Gothic Book" w:hAnsi="Franklin Gothic Book"/>
          </w:rPr>
          <w:t>M</w:t>
        </w:r>
      </w:ins>
      <w:del w:id="8" w:author="Lauren Delaronde" w:date="2014-04-07T11:57:00Z">
        <w:r w:rsidR="00EE013D" w:rsidRPr="00216CF2" w:rsidDel="007136D8">
          <w:rPr>
            <w:rFonts w:ascii="Franklin Gothic Book" w:hAnsi="Franklin Gothic Book"/>
          </w:rPr>
          <w:delText>m</w:delText>
        </w:r>
      </w:del>
      <w:r w:rsidR="00EE013D" w:rsidRPr="00216CF2">
        <w:rPr>
          <w:rFonts w:ascii="Franklin Gothic Book" w:hAnsi="Franklin Gothic Book"/>
        </w:rPr>
        <w:t xml:space="preserve">odernism in the United States, most </w:t>
      </w:r>
      <w:r w:rsidRPr="00216CF2">
        <w:rPr>
          <w:rFonts w:ascii="Franklin Gothic Book" w:hAnsi="Franklin Gothic Book"/>
        </w:rPr>
        <w:t>notably by co-founding, with Marcel Duchamp,</w:t>
      </w:r>
      <w:r w:rsidR="00EE013D" w:rsidRPr="00216CF2">
        <w:rPr>
          <w:rFonts w:ascii="Franklin Gothic Book" w:hAnsi="Franklin Gothic Book"/>
        </w:rPr>
        <w:t xml:space="preserve"> the </w:t>
      </w:r>
      <w:proofErr w:type="spellStart"/>
      <w:r w:rsidR="00EE013D" w:rsidRPr="00216CF2">
        <w:rPr>
          <w:rFonts w:ascii="Franklin Gothic Book" w:hAnsi="Franklin Gothic Book"/>
        </w:rPr>
        <w:t>Société</w:t>
      </w:r>
      <w:proofErr w:type="spellEnd"/>
      <w:r w:rsidR="00EE013D" w:rsidRPr="00216CF2">
        <w:rPr>
          <w:rFonts w:ascii="Franklin Gothic Book" w:hAnsi="Franklin Gothic Book"/>
        </w:rPr>
        <w:t xml:space="preserve"> </w:t>
      </w:r>
      <w:proofErr w:type="spellStart"/>
      <w:r w:rsidR="00EE013D" w:rsidRPr="00216CF2">
        <w:rPr>
          <w:rFonts w:ascii="Franklin Gothic Book" w:hAnsi="Franklin Gothic Book"/>
        </w:rPr>
        <w:t>Anonyme</w:t>
      </w:r>
      <w:proofErr w:type="spellEnd"/>
      <w:r w:rsidR="001A3B4F" w:rsidRPr="00216CF2">
        <w:rPr>
          <w:rFonts w:ascii="Franklin Gothic Book" w:hAnsi="Franklin Gothic Book"/>
        </w:rPr>
        <w:t>, Inc.</w:t>
      </w:r>
      <w:r w:rsidR="00051CA6" w:rsidRPr="00216CF2">
        <w:rPr>
          <w:rFonts w:ascii="Franklin Gothic Book" w:hAnsi="Franklin Gothic Book"/>
        </w:rPr>
        <w:t xml:space="preserve"> in 1920</w:t>
      </w:r>
      <w:r w:rsidR="00307C52" w:rsidRPr="00216CF2">
        <w:rPr>
          <w:rFonts w:ascii="Franklin Gothic Book" w:hAnsi="Franklin Gothic Book"/>
        </w:rPr>
        <w:t xml:space="preserve">. Dreier </w:t>
      </w:r>
      <w:r w:rsidR="00BA3397" w:rsidRPr="00216CF2">
        <w:rPr>
          <w:rFonts w:ascii="Franklin Gothic Book" w:hAnsi="Franklin Gothic Book"/>
        </w:rPr>
        <w:t>guided</w:t>
      </w:r>
      <w:r w:rsidR="00AD702C" w:rsidRPr="00216CF2">
        <w:rPr>
          <w:rFonts w:ascii="Franklin Gothic Book" w:hAnsi="Franklin Gothic Book"/>
        </w:rPr>
        <w:t xml:space="preserve"> the </w:t>
      </w:r>
      <w:r w:rsidR="00106592" w:rsidRPr="00216CF2">
        <w:rPr>
          <w:rFonts w:ascii="Franklin Gothic Book" w:hAnsi="Franklin Gothic Book"/>
        </w:rPr>
        <w:t xml:space="preserve">group’s lecture series; </w:t>
      </w:r>
      <w:r w:rsidR="00051CA6" w:rsidRPr="00216CF2">
        <w:rPr>
          <w:rFonts w:ascii="Franklin Gothic Book" w:hAnsi="Franklin Gothic Book"/>
        </w:rPr>
        <w:t>art and library acquisitions</w:t>
      </w:r>
      <w:r w:rsidR="002903EC" w:rsidRPr="00216CF2">
        <w:rPr>
          <w:rFonts w:ascii="Franklin Gothic Book" w:hAnsi="Franklin Gothic Book"/>
        </w:rPr>
        <w:t xml:space="preserve">; </w:t>
      </w:r>
      <w:r w:rsidR="007379BF" w:rsidRPr="00216CF2">
        <w:rPr>
          <w:rFonts w:ascii="Franklin Gothic Book" w:hAnsi="Franklin Gothic Book"/>
        </w:rPr>
        <w:t>publication</w:t>
      </w:r>
      <w:r w:rsidR="00106592" w:rsidRPr="00216CF2">
        <w:rPr>
          <w:rFonts w:ascii="Franklin Gothic Book" w:hAnsi="Franklin Gothic Book"/>
        </w:rPr>
        <w:t xml:space="preserve">s, including the </w:t>
      </w:r>
      <w:r w:rsidR="007379BF" w:rsidRPr="00216CF2">
        <w:rPr>
          <w:rFonts w:ascii="Franklin Gothic Book" w:hAnsi="Franklin Gothic Book"/>
        </w:rPr>
        <w:t>short</w:t>
      </w:r>
      <w:r w:rsidR="00106592" w:rsidRPr="00216CF2">
        <w:rPr>
          <w:rFonts w:ascii="Franklin Gothic Book" w:hAnsi="Franklin Gothic Book"/>
        </w:rPr>
        <w:t>-</w:t>
      </w:r>
      <w:r w:rsidR="007379BF" w:rsidRPr="00216CF2">
        <w:rPr>
          <w:rFonts w:ascii="Franklin Gothic Book" w:hAnsi="Franklin Gothic Book"/>
        </w:rPr>
        <w:t xml:space="preserve">lived </w:t>
      </w:r>
      <w:r w:rsidR="00106592" w:rsidRPr="00216CF2">
        <w:rPr>
          <w:rFonts w:ascii="Franklin Gothic Book" w:hAnsi="Franklin Gothic Book"/>
        </w:rPr>
        <w:t xml:space="preserve">journal </w:t>
      </w:r>
      <w:r w:rsidR="00106592" w:rsidRPr="00216CF2">
        <w:rPr>
          <w:rFonts w:ascii="Franklin Gothic Book" w:hAnsi="Franklin Gothic Book"/>
          <w:i/>
        </w:rPr>
        <w:t>Brochure Quarterly</w:t>
      </w:r>
      <w:r w:rsidR="009E033C" w:rsidRPr="00216CF2">
        <w:rPr>
          <w:rFonts w:ascii="Franklin Gothic Book" w:hAnsi="Franklin Gothic Book"/>
        </w:rPr>
        <w:t>; as well as</w:t>
      </w:r>
      <w:r w:rsidR="004A0356" w:rsidRPr="00216CF2">
        <w:rPr>
          <w:rFonts w:ascii="Franklin Gothic Book" w:hAnsi="Franklin Gothic Book"/>
        </w:rPr>
        <w:t xml:space="preserve"> </w:t>
      </w:r>
      <w:r w:rsidR="002903EC" w:rsidRPr="00216CF2">
        <w:rPr>
          <w:rFonts w:ascii="Franklin Gothic Book" w:hAnsi="Franklin Gothic Book"/>
        </w:rPr>
        <w:t xml:space="preserve">its </w:t>
      </w:r>
      <w:r w:rsidR="004A0356" w:rsidRPr="00216CF2">
        <w:rPr>
          <w:rFonts w:ascii="Franklin Gothic Book" w:hAnsi="Franklin Gothic Book"/>
        </w:rPr>
        <w:t>program of exhibitions</w:t>
      </w:r>
      <w:r w:rsidR="009E033C" w:rsidRPr="00216CF2">
        <w:rPr>
          <w:rFonts w:ascii="Franklin Gothic Book" w:hAnsi="Franklin Gothic Book"/>
        </w:rPr>
        <w:t>, among them</w:t>
      </w:r>
      <w:r w:rsidR="00AD702C" w:rsidRPr="00216CF2">
        <w:rPr>
          <w:rFonts w:ascii="Franklin Gothic Book" w:hAnsi="Franklin Gothic Book"/>
        </w:rPr>
        <w:t xml:space="preserve"> the first exclusively devoted to Fernand Léger in the United States and, in 1926, the </w:t>
      </w:r>
      <w:r w:rsidR="00AD702C" w:rsidRPr="00216CF2">
        <w:rPr>
          <w:rFonts w:ascii="Franklin Gothic Book" w:hAnsi="Franklin Gothic Book"/>
          <w:i/>
        </w:rPr>
        <w:t>International Exhibition of Modern Art</w:t>
      </w:r>
      <w:r w:rsidR="00051CA6" w:rsidRPr="00216CF2">
        <w:rPr>
          <w:rFonts w:ascii="Franklin Gothic Book" w:hAnsi="Franklin Gothic Book"/>
        </w:rPr>
        <w:t xml:space="preserve"> at the Brooklyn Museum. </w:t>
      </w:r>
      <w:r w:rsidR="002903EC" w:rsidRPr="00216CF2">
        <w:rPr>
          <w:rFonts w:ascii="Franklin Gothic Book" w:hAnsi="Franklin Gothic Book"/>
        </w:rPr>
        <w:t xml:space="preserve">These intermittent </w:t>
      </w:r>
      <w:r w:rsidR="009E033C" w:rsidRPr="00216CF2">
        <w:rPr>
          <w:rFonts w:ascii="Franklin Gothic Book" w:hAnsi="Franklin Gothic Book"/>
        </w:rPr>
        <w:t xml:space="preserve">and often small-scale </w:t>
      </w:r>
      <w:r w:rsidR="002903EC" w:rsidRPr="00216CF2">
        <w:rPr>
          <w:rFonts w:ascii="Franklin Gothic Book" w:hAnsi="Franklin Gothic Book"/>
        </w:rPr>
        <w:t xml:space="preserve">initiatives were relatively ineffective </w:t>
      </w:r>
      <w:r w:rsidR="00307C52" w:rsidRPr="00216CF2">
        <w:rPr>
          <w:rFonts w:ascii="Franklin Gothic Book" w:hAnsi="Franklin Gothic Book"/>
        </w:rPr>
        <w:t xml:space="preserve">in achieving Dreier’s </w:t>
      </w:r>
      <w:r w:rsidR="00051CA6" w:rsidRPr="00216CF2">
        <w:rPr>
          <w:rFonts w:ascii="Franklin Gothic Book" w:hAnsi="Franklin Gothic Book"/>
        </w:rPr>
        <w:t>goal of introducing the international avant-garde to an American audience</w:t>
      </w:r>
      <w:r w:rsidR="002903EC" w:rsidRPr="00216CF2">
        <w:rPr>
          <w:rFonts w:ascii="Franklin Gothic Book" w:hAnsi="Franklin Gothic Book"/>
        </w:rPr>
        <w:t xml:space="preserve">; however, </w:t>
      </w:r>
      <w:r w:rsidR="00307C52" w:rsidRPr="00216CF2">
        <w:rPr>
          <w:rFonts w:ascii="Franklin Gothic Book" w:hAnsi="Franklin Gothic Book"/>
        </w:rPr>
        <w:t xml:space="preserve">the collection </w:t>
      </w:r>
      <w:r w:rsidR="001354DA" w:rsidRPr="00216CF2">
        <w:rPr>
          <w:rFonts w:ascii="Franklin Gothic Book" w:hAnsi="Franklin Gothic Book"/>
        </w:rPr>
        <w:t>she</w:t>
      </w:r>
      <w:r w:rsidR="00972B1A" w:rsidRPr="00216CF2">
        <w:rPr>
          <w:rFonts w:ascii="Franklin Gothic Book" w:hAnsi="Franklin Gothic Book"/>
        </w:rPr>
        <w:t xml:space="preserve"> </w:t>
      </w:r>
      <w:r w:rsidR="00051CA6" w:rsidRPr="00216CF2">
        <w:rPr>
          <w:rFonts w:ascii="Franklin Gothic Book" w:hAnsi="Franklin Gothic Book"/>
        </w:rPr>
        <w:t>assembled</w:t>
      </w:r>
      <w:r w:rsidR="004A0356" w:rsidRPr="00216CF2">
        <w:rPr>
          <w:rFonts w:ascii="Franklin Gothic Book" w:hAnsi="Franklin Gothic Book"/>
        </w:rPr>
        <w:t xml:space="preserve"> in the group’s name</w:t>
      </w:r>
      <w:r w:rsidR="00051CA6" w:rsidRPr="00216CF2">
        <w:rPr>
          <w:rFonts w:ascii="Franklin Gothic Book" w:hAnsi="Franklin Gothic Book"/>
        </w:rPr>
        <w:t xml:space="preserve">, and her </w:t>
      </w:r>
      <w:r w:rsidR="004A0356" w:rsidRPr="00216CF2">
        <w:rPr>
          <w:rFonts w:ascii="Franklin Gothic Book" w:hAnsi="Franklin Gothic Book"/>
        </w:rPr>
        <w:t>personal art collection</w:t>
      </w:r>
      <w:r w:rsidR="00051CA6" w:rsidRPr="00216CF2">
        <w:rPr>
          <w:rFonts w:ascii="Franklin Gothic Book" w:hAnsi="Franklin Gothic Book"/>
        </w:rPr>
        <w:t>, remain</w:t>
      </w:r>
      <w:r w:rsidR="002903EC" w:rsidRPr="00216CF2">
        <w:rPr>
          <w:rFonts w:ascii="Franklin Gothic Book" w:hAnsi="Franklin Gothic Book"/>
        </w:rPr>
        <w:t>s</w:t>
      </w:r>
      <w:r w:rsidR="004A0356" w:rsidRPr="00216CF2">
        <w:rPr>
          <w:rFonts w:ascii="Franklin Gothic Book" w:hAnsi="Franklin Gothic Book"/>
        </w:rPr>
        <w:t xml:space="preserve"> significant. </w:t>
      </w:r>
      <w:r w:rsidR="002903EC" w:rsidRPr="00216CF2">
        <w:rPr>
          <w:rFonts w:ascii="Franklin Gothic Book" w:hAnsi="Franklin Gothic Book"/>
        </w:rPr>
        <w:t xml:space="preserve">She deposited the former at </w:t>
      </w:r>
      <w:r w:rsidR="00E633A8" w:rsidRPr="00216CF2">
        <w:rPr>
          <w:rFonts w:ascii="Franklin Gothic Book" w:hAnsi="Franklin Gothic Book"/>
        </w:rPr>
        <w:t xml:space="preserve">Yale University. </w:t>
      </w:r>
      <w:r w:rsidR="00307C52" w:rsidRPr="00216CF2">
        <w:rPr>
          <w:rFonts w:ascii="Franklin Gothic Book" w:hAnsi="Franklin Gothic Book"/>
        </w:rPr>
        <w:t>Dreier ex</w:t>
      </w:r>
      <w:r w:rsidR="004A0356" w:rsidRPr="00216CF2">
        <w:rPr>
          <w:rFonts w:ascii="Franklin Gothic Book" w:hAnsi="Franklin Gothic Book"/>
        </w:rPr>
        <w:t xml:space="preserve">hibited her </w:t>
      </w:r>
      <w:r w:rsidR="00051CA6" w:rsidRPr="00216CF2">
        <w:rPr>
          <w:rFonts w:ascii="Franklin Gothic Book" w:hAnsi="Franklin Gothic Book"/>
        </w:rPr>
        <w:t xml:space="preserve">own </w:t>
      </w:r>
      <w:r w:rsidR="004A0356" w:rsidRPr="00216CF2">
        <w:rPr>
          <w:rFonts w:ascii="Franklin Gothic Book" w:hAnsi="Franklin Gothic Book"/>
        </w:rPr>
        <w:t>painting</w:t>
      </w:r>
      <w:r w:rsidR="00051CA6" w:rsidRPr="00216CF2">
        <w:rPr>
          <w:rFonts w:ascii="Franklin Gothic Book" w:hAnsi="Franklin Gothic Book"/>
        </w:rPr>
        <w:t>s</w:t>
      </w:r>
      <w:r w:rsidR="004A0356" w:rsidRPr="00216CF2">
        <w:rPr>
          <w:rFonts w:ascii="Franklin Gothic Book" w:hAnsi="Franklin Gothic Book"/>
        </w:rPr>
        <w:t xml:space="preserve"> at the 1913</w:t>
      </w:r>
      <w:r w:rsidR="00307C52" w:rsidRPr="00216CF2">
        <w:rPr>
          <w:rFonts w:ascii="Franklin Gothic Book" w:hAnsi="Franklin Gothic Book"/>
        </w:rPr>
        <w:t xml:space="preserve"> Armory Show, among other venues.  </w:t>
      </w:r>
    </w:p>
    <w:p w14:paraId="63934D8A" w14:textId="77777777" w:rsidR="0057321D" w:rsidRPr="00216CF2" w:rsidRDefault="0057321D" w:rsidP="008617A3">
      <w:pPr>
        <w:rPr>
          <w:rFonts w:ascii="Franklin Gothic Book" w:hAnsi="Franklin Gothic Book"/>
        </w:rPr>
      </w:pPr>
    </w:p>
    <w:p w14:paraId="2942A0B2" w14:textId="77777777" w:rsidR="008617A3" w:rsidRPr="006E1F17" w:rsidRDefault="00B467EE" w:rsidP="008617A3">
      <w:pPr>
        <w:rPr>
          <w:rFonts w:ascii="Franklin Gothic Book" w:hAnsi="Franklin Gothic Book"/>
          <w:rPrChange w:id="9" w:author="Lauren Delaronde" w:date="2014-04-07T12:02:00Z">
            <w:rPr>
              <w:rFonts w:ascii="Franklin Gothic Book" w:hAnsi="Franklin Gothic Book"/>
              <w:b/>
            </w:rPr>
          </w:rPrChange>
        </w:rPr>
      </w:pPr>
      <w:bookmarkStart w:id="10" w:name="_GoBack"/>
      <w:r w:rsidRPr="006E1F17">
        <w:rPr>
          <w:rFonts w:ascii="Franklin Gothic Book" w:hAnsi="Franklin Gothic Book"/>
          <w:rPrChange w:id="11" w:author="Lauren Delaronde" w:date="2014-04-07T12:02:00Z">
            <w:rPr>
              <w:rFonts w:ascii="Franklin Gothic Book" w:hAnsi="Franklin Gothic Book"/>
              <w:b/>
            </w:rPr>
          </w:rPrChange>
        </w:rPr>
        <w:t xml:space="preserve">References and further reading </w:t>
      </w:r>
    </w:p>
    <w:p w14:paraId="7C1B9FFB" w14:textId="77777777" w:rsidR="008617A3" w:rsidRPr="00216CF2" w:rsidRDefault="008617A3" w:rsidP="008617A3">
      <w:pPr>
        <w:rPr>
          <w:rFonts w:ascii="Franklin Gothic Book" w:hAnsi="Franklin Gothic Book"/>
        </w:rPr>
      </w:pPr>
    </w:p>
    <w:p w14:paraId="46C1C3FD" w14:textId="50491F62" w:rsidR="0057321D" w:rsidRPr="00216CF2" w:rsidRDefault="000E594C" w:rsidP="0057321D">
      <w:pPr>
        <w:rPr>
          <w:rFonts w:ascii="Franklin Gothic Book" w:hAnsi="Franklin Gothic Book"/>
        </w:rPr>
      </w:pPr>
      <w:proofErr w:type="spellStart"/>
      <w:r w:rsidRPr="00216CF2">
        <w:rPr>
          <w:rFonts w:ascii="Franklin Gothic Book" w:eastAsia="Times New Roman" w:hAnsi="Franklin Gothic Book" w:cs="Times New Roman"/>
        </w:rPr>
        <w:t>Bohan</w:t>
      </w:r>
      <w:proofErr w:type="spellEnd"/>
      <w:r w:rsidRPr="00216CF2">
        <w:rPr>
          <w:rFonts w:ascii="Franklin Gothic Book" w:eastAsia="Times New Roman" w:hAnsi="Franklin Gothic Book" w:cs="Times New Roman"/>
        </w:rPr>
        <w:t xml:space="preserve">, R. (1982) </w:t>
      </w:r>
      <w:r w:rsidRPr="00216CF2">
        <w:rPr>
          <w:rFonts w:ascii="Franklin Gothic Book" w:eastAsia="Times New Roman" w:hAnsi="Franklin Gothic Book" w:cs="Times New Roman"/>
          <w:i/>
        </w:rPr>
        <w:t xml:space="preserve">The </w:t>
      </w:r>
      <w:proofErr w:type="spellStart"/>
      <w:r w:rsidRPr="00216CF2">
        <w:rPr>
          <w:rFonts w:ascii="Franklin Gothic Book" w:eastAsia="Times New Roman" w:hAnsi="Franklin Gothic Book" w:cs="Times New Roman"/>
          <w:i/>
        </w:rPr>
        <w:t>Société</w:t>
      </w:r>
      <w:proofErr w:type="spellEnd"/>
      <w:r w:rsidRPr="00216CF2">
        <w:rPr>
          <w:rFonts w:ascii="Franklin Gothic Book" w:eastAsia="Times New Roman" w:hAnsi="Franklin Gothic Book" w:cs="Times New Roman"/>
          <w:i/>
        </w:rPr>
        <w:t xml:space="preserve"> </w:t>
      </w:r>
      <w:proofErr w:type="spellStart"/>
      <w:r w:rsidRPr="00216CF2">
        <w:rPr>
          <w:rFonts w:ascii="Franklin Gothic Book" w:eastAsia="Times New Roman" w:hAnsi="Franklin Gothic Book" w:cs="Times New Roman"/>
          <w:i/>
        </w:rPr>
        <w:t>Anonyme’s</w:t>
      </w:r>
      <w:proofErr w:type="spellEnd"/>
      <w:r w:rsidRPr="00216CF2">
        <w:rPr>
          <w:rFonts w:ascii="Franklin Gothic Book" w:eastAsia="Times New Roman" w:hAnsi="Franklin Gothic Book" w:cs="Times New Roman"/>
          <w:i/>
        </w:rPr>
        <w:t xml:space="preserve"> Brooklyn Exhibition: Katherine Dreier and Modernism in America</w:t>
      </w:r>
      <w:r w:rsidRPr="00216CF2">
        <w:rPr>
          <w:rFonts w:ascii="Franklin Gothic Book" w:eastAsia="Times New Roman" w:hAnsi="Franklin Gothic Book" w:cs="Times New Roman"/>
        </w:rPr>
        <w:t>, Ann Arbor, Mich.: UMI Research Press.</w:t>
      </w:r>
    </w:p>
    <w:p w14:paraId="1288AA0A" w14:textId="77777777" w:rsidR="0057321D" w:rsidRPr="00216CF2" w:rsidRDefault="0057321D" w:rsidP="0057321D">
      <w:pPr>
        <w:rPr>
          <w:rFonts w:ascii="Franklin Gothic Book" w:hAnsi="Franklin Gothic Book"/>
        </w:rPr>
      </w:pPr>
    </w:p>
    <w:p w14:paraId="2FFB34F8" w14:textId="1A195DF7" w:rsidR="000D0DC0" w:rsidRPr="00216CF2" w:rsidRDefault="003369B8" w:rsidP="0057321D">
      <w:pPr>
        <w:rPr>
          <w:rFonts w:ascii="Franklin Gothic Book" w:hAnsi="Franklin Gothic Book"/>
        </w:rPr>
      </w:pPr>
      <w:r w:rsidRPr="00216CF2">
        <w:rPr>
          <w:rFonts w:ascii="Franklin Gothic Book" w:hAnsi="Franklin Gothic Book"/>
        </w:rPr>
        <w:t>Dreier, K., et al.</w:t>
      </w:r>
      <w:r w:rsidR="005C6B23" w:rsidRPr="00216CF2">
        <w:rPr>
          <w:rFonts w:ascii="Franklin Gothic Book" w:hAnsi="Franklin Gothic Book"/>
        </w:rPr>
        <w:t xml:space="preserve"> (1949)</w:t>
      </w:r>
      <w:r w:rsidR="000D0DC0" w:rsidRPr="00216CF2">
        <w:rPr>
          <w:rFonts w:ascii="Franklin Gothic Book" w:hAnsi="Franklin Gothic Book"/>
        </w:rPr>
        <w:t xml:space="preserve"> </w:t>
      </w:r>
      <w:r w:rsidR="005C6B23" w:rsidRPr="00216CF2">
        <w:rPr>
          <w:rFonts w:ascii="Franklin Gothic Book" w:hAnsi="Franklin Gothic Book"/>
          <w:i/>
          <w:iCs/>
        </w:rPr>
        <w:t>Three Lectures On Modern Art: "Intrinsic Significance"</w:t>
      </w:r>
      <w:r w:rsidR="00A86CC5" w:rsidRPr="00216CF2">
        <w:rPr>
          <w:rFonts w:ascii="Franklin Gothic Book" w:hAnsi="Franklin Gothic Book"/>
          <w:i/>
          <w:iCs/>
        </w:rPr>
        <w:t xml:space="preserve"> </w:t>
      </w:r>
      <w:r w:rsidR="005C6B23" w:rsidRPr="00216CF2">
        <w:rPr>
          <w:rFonts w:ascii="Franklin Gothic Book" w:hAnsi="Franklin Gothic Book"/>
          <w:i/>
          <w:iCs/>
        </w:rPr>
        <w:t>i</w:t>
      </w:r>
      <w:r w:rsidR="000D0DC0" w:rsidRPr="00216CF2">
        <w:rPr>
          <w:rFonts w:ascii="Franklin Gothic Book" w:hAnsi="Franklin Gothic Book"/>
          <w:i/>
          <w:iCs/>
        </w:rPr>
        <w:t>n Modern Art</w:t>
      </w:r>
      <w:r w:rsidR="005C6B23" w:rsidRPr="00216CF2">
        <w:rPr>
          <w:rFonts w:ascii="Franklin Gothic Book" w:hAnsi="Franklin Gothic Book"/>
          <w:i/>
          <w:iCs/>
        </w:rPr>
        <w:t xml:space="preserve">, </w:t>
      </w:r>
      <w:r w:rsidR="000D0DC0" w:rsidRPr="00216CF2">
        <w:rPr>
          <w:rFonts w:ascii="Franklin Gothic Book" w:hAnsi="Franklin Gothic Book"/>
        </w:rPr>
        <w:t>New Y</w:t>
      </w:r>
      <w:r w:rsidR="005C6B23" w:rsidRPr="00216CF2">
        <w:rPr>
          <w:rFonts w:ascii="Franklin Gothic Book" w:hAnsi="Franklin Gothic Book"/>
        </w:rPr>
        <w:t>ork: Philosophical Library</w:t>
      </w:r>
      <w:r w:rsidR="000D0DC0" w:rsidRPr="00216CF2">
        <w:rPr>
          <w:rFonts w:ascii="Franklin Gothic Book" w:hAnsi="Franklin Gothic Book"/>
        </w:rPr>
        <w:t>.</w:t>
      </w:r>
      <w:r w:rsidR="00A86CC5" w:rsidRPr="00216CF2">
        <w:rPr>
          <w:rFonts w:ascii="Franklin Gothic Book" w:hAnsi="Franklin Gothic Book"/>
        </w:rPr>
        <w:t xml:space="preserve">  </w:t>
      </w:r>
    </w:p>
    <w:p w14:paraId="532BEDED" w14:textId="77777777" w:rsidR="000D0DC0" w:rsidRPr="00216CF2" w:rsidRDefault="000D0DC0" w:rsidP="0057321D">
      <w:pPr>
        <w:rPr>
          <w:rFonts w:ascii="Franklin Gothic Book" w:hAnsi="Franklin Gothic Book"/>
        </w:rPr>
      </w:pPr>
    </w:p>
    <w:p w14:paraId="2045E325" w14:textId="16A31FBB" w:rsidR="000E594C" w:rsidRPr="00216CF2" w:rsidRDefault="00B84590" w:rsidP="0057321D">
      <w:pPr>
        <w:rPr>
          <w:rFonts w:ascii="Franklin Gothic Book" w:hAnsi="Franklin Gothic Book"/>
        </w:rPr>
      </w:pPr>
      <w:r w:rsidRPr="00216CF2">
        <w:rPr>
          <w:rFonts w:ascii="Franklin Gothic Book" w:eastAsia="Times New Roman" w:hAnsi="Franklin Gothic Book" w:cs="Times New Roman"/>
        </w:rPr>
        <w:t xml:space="preserve">Gross, J., and </w:t>
      </w:r>
      <w:proofErr w:type="spellStart"/>
      <w:r w:rsidRPr="00216CF2">
        <w:rPr>
          <w:rFonts w:ascii="Franklin Gothic Book" w:eastAsia="Times New Roman" w:hAnsi="Franklin Gothic Book" w:cs="Times New Roman"/>
        </w:rPr>
        <w:t>Bohan</w:t>
      </w:r>
      <w:proofErr w:type="spellEnd"/>
      <w:r w:rsidRPr="00216CF2">
        <w:rPr>
          <w:rFonts w:ascii="Franklin Gothic Book" w:eastAsia="Times New Roman" w:hAnsi="Franklin Gothic Book" w:cs="Times New Roman"/>
        </w:rPr>
        <w:t xml:space="preserve">. R. (2006) </w:t>
      </w:r>
      <w:proofErr w:type="gramStart"/>
      <w:r w:rsidRPr="00216CF2">
        <w:rPr>
          <w:rFonts w:ascii="Franklin Gothic Book" w:eastAsia="Times New Roman" w:hAnsi="Franklin Gothic Book" w:cs="Times New Roman"/>
          <w:i/>
          <w:iCs/>
        </w:rPr>
        <w:t>The</w:t>
      </w:r>
      <w:proofErr w:type="gramEnd"/>
      <w:r w:rsidRPr="00216CF2">
        <w:rPr>
          <w:rFonts w:ascii="Franklin Gothic Book" w:eastAsia="Times New Roman" w:hAnsi="Franklin Gothic Book" w:cs="Times New Roman"/>
          <w:i/>
          <w:iCs/>
        </w:rPr>
        <w:t xml:space="preserve"> </w:t>
      </w:r>
      <w:proofErr w:type="spellStart"/>
      <w:r w:rsidRPr="00216CF2">
        <w:rPr>
          <w:rFonts w:ascii="Franklin Gothic Book" w:eastAsia="Times New Roman" w:hAnsi="Franklin Gothic Book" w:cs="Times New Roman"/>
          <w:i/>
          <w:iCs/>
        </w:rPr>
        <w:t>Société</w:t>
      </w:r>
      <w:proofErr w:type="spellEnd"/>
      <w:r w:rsidRPr="00216CF2">
        <w:rPr>
          <w:rFonts w:ascii="Franklin Gothic Book" w:eastAsia="Times New Roman" w:hAnsi="Franklin Gothic Book" w:cs="Times New Roman"/>
          <w:i/>
          <w:iCs/>
        </w:rPr>
        <w:t xml:space="preserve"> </w:t>
      </w:r>
      <w:proofErr w:type="spellStart"/>
      <w:r w:rsidRPr="00216CF2">
        <w:rPr>
          <w:rFonts w:ascii="Franklin Gothic Book" w:eastAsia="Times New Roman" w:hAnsi="Franklin Gothic Book" w:cs="Times New Roman"/>
          <w:i/>
          <w:iCs/>
        </w:rPr>
        <w:t>Anonyme</w:t>
      </w:r>
      <w:proofErr w:type="spellEnd"/>
      <w:r w:rsidRPr="00216CF2">
        <w:rPr>
          <w:rFonts w:ascii="Franklin Gothic Book" w:eastAsia="Times New Roman" w:hAnsi="Franklin Gothic Book" w:cs="Times New Roman"/>
          <w:i/>
          <w:iCs/>
        </w:rPr>
        <w:t xml:space="preserve">: Modernism for America, </w:t>
      </w:r>
      <w:r w:rsidRPr="00216CF2">
        <w:rPr>
          <w:rFonts w:ascii="Franklin Gothic Book" w:eastAsia="Times New Roman" w:hAnsi="Franklin Gothic Book" w:cs="Times New Roman"/>
        </w:rPr>
        <w:t xml:space="preserve">New Haven: Yale University Press.  </w:t>
      </w:r>
    </w:p>
    <w:p w14:paraId="3427D58A" w14:textId="77777777" w:rsidR="000E594C" w:rsidRPr="00216CF2" w:rsidRDefault="000E594C" w:rsidP="0057321D">
      <w:pPr>
        <w:rPr>
          <w:rFonts w:ascii="Franklin Gothic Book" w:hAnsi="Franklin Gothic Book"/>
        </w:rPr>
      </w:pPr>
    </w:p>
    <w:p w14:paraId="3EFE8D16" w14:textId="0F6DF6B1" w:rsidR="00B84590" w:rsidRPr="00216CF2" w:rsidRDefault="003369B8" w:rsidP="0057321D">
      <w:pPr>
        <w:rPr>
          <w:rFonts w:ascii="Franklin Gothic Book" w:hAnsi="Franklin Gothic Book"/>
        </w:rPr>
      </w:pPr>
      <w:r w:rsidRPr="00216CF2">
        <w:rPr>
          <w:rFonts w:ascii="Franklin Gothic Book" w:eastAsia="Times New Roman" w:hAnsi="Franklin Gothic Book" w:cs="Times New Roman"/>
        </w:rPr>
        <w:t xml:space="preserve">Herbert, R., et al. (1984) </w:t>
      </w:r>
      <w:proofErr w:type="gramStart"/>
      <w:r w:rsidRPr="00216CF2">
        <w:rPr>
          <w:rFonts w:ascii="Franklin Gothic Book" w:eastAsia="Times New Roman" w:hAnsi="Franklin Gothic Book" w:cs="Times New Roman"/>
          <w:i/>
          <w:iCs/>
        </w:rPr>
        <w:t>The</w:t>
      </w:r>
      <w:proofErr w:type="gramEnd"/>
      <w:r w:rsidRPr="00216CF2">
        <w:rPr>
          <w:rFonts w:ascii="Franklin Gothic Book" w:eastAsia="Times New Roman" w:hAnsi="Franklin Gothic Book" w:cs="Times New Roman"/>
          <w:i/>
          <w:iCs/>
        </w:rPr>
        <w:t xml:space="preserve"> </w:t>
      </w:r>
      <w:proofErr w:type="spellStart"/>
      <w:r w:rsidRPr="00216CF2">
        <w:rPr>
          <w:rFonts w:ascii="Franklin Gothic Book" w:eastAsia="Times New Roman" w:hAnsi="Franklin Gothic Book" w:cs="Times New Roman"/>
          <w:i/>
          <w:iCs/>
        </w:rPr>
        <w:t>Société</w:t>
      </w:r>
      <w:proofErr w:type="spellEnd"/>
      <w:r w:rsidRPr="00216CF2">
        <w:rPr>
          <w:rFonts w:ascii="Franklin Gothic Book" w:eastAsia="Times New Roman" w:hAnsi="Franklin Gothic Book" w:cs="Times New Roman"/>
          <w:i/>
          <w:iCs/>
        </w:rPr>
        <w:t xml:space="preserve"> </w:t>
      </w:r>
      <w:proofErr w:type="spellStart"/>
      <w:r w:rsidRPr="00216CF2">
        <w:rPr>
          <w:rFonts w:ascii="Franklin Gothic Book" w:eastAsia="Times New Roman" w:hAnsi="Franklin Gothic Book" w:cs="Times New Roman"/>
          <w:i/>
          <w:iCs/>
        </w:rPr>
        <w:t>Anonyme</w:t>
      </w:r>
      <w:proofErr w:type="spellEnd"/>
      <w:r w:rsidRPr="00216CF2">
        <w:rPr>
          <w:rFonts w:ascii="Franklin Gothic Book" w:eastAsia="Times New Roman" w:hAnsi="Franklin Gothic Book" w:cs="Times New Roman"/>
          <w:i/>
          <w:iCs/>
        </w:rPr>
        <w:t xml:space="preserve"> and the Dreier Bequest At Yale University: A Catalogue </w:t>
      </w:r>
      <w:proofErr w:type="spellStart"/>
      <w:r w:rsidRPr="00216CF2">
        <w:rPr>
          <w:rFonts w:ascii="Franklin Gothic Book" w:eastAsia="Times New Roman" w:hAnsi="Franklin Gothic Book" w:cs="Times New Roman"/>
          <w:i/>
          <w:iCs/>
        </w:rPr>
        <w:t>Raisonné</w:t>
      </w:r>
      <w:proofErr w:type="spellEnd"/>
      <w:r w:rsidRPr="00216CF2">
        <w:rPr>
          <w:rFonts w:ascii="Franklin Gothic Book" w:eastAsia="Times New Roman" w:hAnsi="Franklin Gothic Book" w:cs="Times New Roman"/>
          <w:i/>
          <w:iCs/>
        </w:rPr>
        <w:t>,</w:t>
      </w:r>
      <w:r w:rsidRPr="00216CF2">
        <w:rPr>
          <w:rFonts w:ascii="Franklin Gothic Book" w:eastAsia="Times New Roman" w:hAnsi="Franklin Gothic Book" w:cs="Times New Roman"/>
        </w:rPr>
        <w:t xml:space="preserve"> New Haven: Yale University Press.  </w:t>
      </w:r>
    </w:p>
    <w:p w14:paraId="46774F65" w14:textId="77777777" w:rsidR="00B84590" w:rsidRPr="00216CF2" w:rsidRDefault="00B84590" w:rsidP="0057321D">
      <w:pPr>
        <w:rPr>
          <w:rFonts w:ascii="Franklin Gothic Book" w:hAnsi="Franklin Gothic Book"/>
        </w:rPr>
      </w:pPr>
    </w:p>
    <w:bookmarkEnd w:id="10"/>
    <w:p w14:paraId="1FEFEF0B" w14:textId="77777777" w:rsidR="008617A3" w:rsidRPr="00216CF2" w:rsidRDefault="008617A3" w:rsidP="008617A3">
      <w:pPr>
        <w:rPr>
          <w:rFonts w:ascii="Franklin Gothic Book" w:hAnsi="Franklin Gothic Book"/>
        </w:rPr>
      </w:pPr>
    </w:p>
    <w:sectPr w:rsidR="008617A3" w:rsidRPr="00216CF2" w:rsidSect="003052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7A3"/>
    <w:rsid w:val="0003498E"/>
    <w:rsid w:val="00051CA6"/>
    <w:rsid w:val="000D0DC0"/>
    <w:rsid w:val="000E594C"/>
    <w:rsid w:val="00106592"/>
    <w:rsid w:val="001354DA"/>
    <w:rsid w:val="001932B0"/>
    <w:rsid w:val="001A3B4F"/>
    <w:rsid w:val="00216CF2"/>
    <w:rsid w:val="002903EC"/>
    <w:rsid w:val="00305278"/>
    <w:rsid w:val="00307C52"/>
    <w:rsid w:val="003369B8"/>
    <w:rsid w:val="003477CC"/>
    <w:rsid w:val="004A0356"/>
    <w:rsid w:val="0057321D"/>
    <w:rsid w:val="005C6B23"/>
    <w:rsid w:val="006E1F17"/>
    <w:rsid w:val="007136D8"/>
    <w:rsid w:val="007379BF"/>
    <w:rsid w:val="007B360D"/>
    <w:rsid w:val="007E5954"/>
    <w:rsid w:val="008617A3"/>
    <w:rsid w:val="008E31C7"/>
    <w:rsid w:val="00972B1A"/>
    <w:rsid w:val="00974263"/>
    <w:rsid w:val="009E033C"/>
    <w:rsid w:val="00A54B1B"/>
    <w:rsid w:val="00A86CC5"/>
    <w:rsid w:val="00AD702C"/>
    <w:rsid w:val="00B467EE"/>
    <w:rsid w:val="00B84590"/>
    <w:rsid w:val="00BA3397"/>
    <w:rsid w:val="00E633A8"/>
    <w:rsid w:val="00EE013D"/>
    <w:rsid w:val="00FC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E2A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2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B0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7136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2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B0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713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Salentik</dc:creator>
  <cp:lastModifiedBy>Lauren Delaronde</cp:lastModifiedBy>
  <cp:revision>4</cp:revision>
  <cp:lastPrinted>2013-10-27T20:59:00Z</cp:lastPrinted>
  <dcterms:created xsi:type="dcterms:W3CDTF">2014-04-07T18:56:00Z</dcterms:created>
  <dcterms:modified xsi:type="dcterms:W3CDTF">2014-04-07T19:19:00Z</dcterms:modified>
</cp:coreProperties>
</file>