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0AFBD" w14:textId="3F10D937" w:rsidR="005A7D46" w:rsidRDefault="00AB6960" w:rsidP="005A7D46">
      <w:pPr>
        <w:autoSpaceDE w:val="0"/>
        <w:autoSpaceDN w:val="0"/>
        <w:adjustRightInd w:val="0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Georges B</w:t>
      </w:r>
      <w:ins w:id="0" w:author="Lauren Delaronde" w:date="2014-03-17T11:49:00Z">
        <w:r w:rsidR="00841276">
          <w:rPr>
            <w:sz w:val="28"/>
            <w:szCs w:val="28"/>
            <w:lang w:eastAsia="ja-JP"/>
          </w:rPr>
          <w:t>ernanos</w:t>
        </w:r>
      </w:ins>
      <w:del w:id="1" w:author="Lauren Delaronde" w:date="2014-03-17T11:49:00Z">
        <w:r w:rsidDel="00841276">
          <w:rPr>
            <w:sz w:val="28"/>
            <w:szCs w:val="28"/>
            <w:lang w:eastAsia="ja-JP"/>
          </w:rPr>
          <w:delText>ERNANOS</w:delText>
        </w:r>
      </w:del>
      <w:r>
        <w:rPr>
          <w:sz w:val="28"/>
          <w:szCs w:val="28"/>
          <w:lang w:eastAsia="ja-JP"/>
        </w:rPr>
        <w:t xml:space="preserve"> (1888</w:t>
      </w:r>
      <w:r w:rsidR="005A7D46">
        <w:rPr>
          <w:sz w:val="28"/>
          <w:szCs w:val="28"/>
          <w:lang w:eastAsia="ja-JP"/>
        </w:rPr>
        <w:t>–1948)</w:t>
      </w:r>
    </w:p>
    <w:p w14:paraId="7192A127" w14:textId="77777777" w:rsidR="00AB6960" w:rsidRDefault="00AB6960" w:rsidP="005A7D46">
      <w:pPr>
        <w:autoSpaceDE w:val="0"/>
        <w:autoSpaceDN w:val="0"/>
        <w:adjustRightInd w:val="0"/>
        <w:rPr>
          <w:lang w:eastAsia="ja-JP"/>
        </w:rPr>
      </w:pPr>
    </w:p>
    <w:p w14:paraId="213D378D" w14:textId="0AAEB11C" w:rsidR="005A7D46" w:rsidRDefault="005A7D46" w:rsidP="005A7D46">
      <w:p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Still </w:t>
      </w:r>
      <w:r w:rsidR="00AB6960">
        <w:rPr>
          <w:lang w:eastAsia="ja-JP"/>
        </w:rPr>
        <w:t>widely read in the 1950s</w:t>
      </w:r>
      <w:r>
        <w:rPr>
          <w:lang w:eastAsia="ja-JP"/>
        </w:rPr>
        <w:t>, Bernanos has now become an outdated author, if not entirely</w:t>
      </w:r>
      <w:r w:rsidR="00AB6960">
        <w:rPr>
          <w:lang w:eastAsia="ja-JP"/>
        </w:rPr>
        <w:t xml:space="preserve"> </w:t>
      </w:r>
      <w:r>
        <w:rPr>
          <w:lang w:eastAsia="ja-JP"/>
        </w:rPr>
        <w:t xml:space="preserve">forgotten. Though he </w:t>
      </w:r>
      <w:r w:rsidR="00AB6960">
        <w:rPr>
          <w:lang w:eastAsia="ja-JP"/>
        </w:rPr>
        <w:t>had</w:t>
      </w:r>
      <w:r>
        <w:rPr>
          <w:lang w:eastAsia="ja-JP"/>
        </w:rPr>
        <w:t xml:space="preserve"> a very high reputa</w:t>
      </w:r>
      <w:r w:rsidR="00AB6960">
        <w:rPr>
          <w:lang w:eastAsia="ja-JP"/>
        </w:rPr>
        <w:t>tion among his fellow writers</w:t>
      </w:r>
      <w:del w:id="2" w:author="Lauren Delaronde" w:date="2014-03-17T11:50:00Z">
        <w:r w:rsidR="00AB6960" w:rsidDel="00D368C4">
          <w:rPr>
            <w:lang w:eastAsia="ja-JP"/>
          </w:rPr>
          <w:delText xml:space="preserve"> </w:delText>
        </w:r>
      </w:del>
      <w:ins w:id="3" w:author="Lauren Delaronde" w:date="2014-03-17T11:50:00Z">
        <w:r w:rsidR="00D368C4">
          <w:t>—</w:t>
        </w:r>
      </w:ins>
      <w:del w:id="4" w:author="Lauren Delaronde" w:date="2014-03-17T11:50:00Z">
        <w:r w:rsidR="00AB6960" w:rsidDel="00D368C4">
          <w:rPr>
            <w:lang w:eastAsia="ja-JP"/>
          </w:rPr>
          <w:delText>–</w:delText>
        </w:r>
      </w:del>
      <w:r w:rsidR="00AB6960">
        <w:rPr>
          <w:lang w:eastAsia="ja-JP"/>
        </w:rPr>
        <w:t xml:space="preserve">Claudel, Mauriac, and </w:t>
      </w:r>
      <w:r>
        <w:rPr>
          <w:lang w:eastAsia="ja-JP"/>
        </w:rPr>
        <w:t>Malraux admire</w:t>
      </w:r>
      <w:r w:rsidR="00AB6960">
        <w:rPr>
          <w:lang w:eastAsia="ja-JP"/>
        </w:rPr>
        <w:t>d</w:t>
      </w:r>
      <w:r>
        <w:rPr>
          <w:lang w:eastAsia="ja-JP"/>
        </w:rPr>
        <w:t xml:space="preserve"> him</w:t>
      </w:r>
      <w:ins w:id="5" w:author="Lauren Delaronde" w:date="2014-03-17T11:50:00Z">
        <w:r w:rsidR="00D368C4">
          <w:t>—</w:t>
        </w:r>
      </w:ins>
      <w:del w:id="6" w:author="Lauren Delaronde" w:date="2014-03-17T11:50:00Z">
        <w:r w:rsidDel="00D368C4">
          <w:rPr>
            <w:lang w:eastAsia="ja-JP"/>
          </w:rPr>
          <w:delText xml:space="preserve"> – </w:delText>
        </w:r>
      </w:del>
      <w:r>
        <w:rPr>
          <w:lang w:eastAsia="ja-JP"/>
        </w:rPr>
        <w:t xml:space="preserve">Bernanos </w:t>
      </w:r>
      <w:r w:rsidR="00AB6960">
        <w:rPr>
          <w:lang w:eastAsia="ja-JP"/>
        </w:rPr>
        <w:t>has always remained an isolated figure. His C</w:t>
      </w:r>
      <w:r>
        <w:rPr>
          <w:lang w:eastAsia="ja-JP"/>
        </w:rPr>
        <w:t>atholic faith is the</w:t>
      </w:r>
      <w:r w:rsidR="00AB6960">
        <w:rPr>
          <w:lang w:eastAsia="ja-JP"/>
        </w:rPr>
        <w:t xml:space="preserve"> driving force behind</w:t>
      </w:r>
      <w:r>
        <w:rPr>
          <w:lang w:eastAsia="ja-JP"/>
        </w:rPr>
        <w:t xml:space="preserve"> his whole work, as a novelist and a polemi</w:t>
      </w:r>
      <w:r w:rsidR="00AB6960">
        <w:rPr>
          <w:lang w:eastAsia="ja-JP"/>
        </w:rPr>
        <w:t>ci</w:t>
      </w:r>
      <w:r>
        <w:rPr>
          <w:lang w:eastAsia="ja-JP"/>
        </w:rPr>
        <w:t xml:space="preserve">st, and </w:t>
      </w:r>
      <w:del w:id="7" w:author="Lauren Delaronde" w:date="2014-03-17T11:50:00Z">
        <w:r w:rsidDel="00D368C4">
          <w:rPr>
            <w:lang w:eastAsia="ja-JP"/>
          </w:rPr>
          <w:delText>very</w:delText>
        </w:r>
      </w:del>
      <w:r>
        <w:rPr>
          <w:lang w:eastAsia="ja-JP"/>
        </w:rPr>
        <w:t xml:space="preserve"> probably the reason why</w:t>
      </w:r>
      <w:r w:rsidR="00AB6960">
        <w:rPr>
          <w:lang w:eastAsia="ja-JP"/>
        </w:rPr>
        <w:t xml:space="preserve"> </w:t>
      </w:r>
      <w:r>
        <w:rPr>
          <w:lang w:eastAsia="ja-JP"/>
        </w:rPr>
        <w:t>Bernan</w:t>
      </w:r>
      <w:r w:rsidR="00AB6960">
        <w:rPr>
          <w:lang w:eastAsia="ja-JP"/>
        </w:rPr>
        <w:t xml:space="preserve">os may sound obsolete nowadays. </w:t>
      </w:r>
      <w:r>
        <w:rPr>
          <w:lang w:eastAsia="ja-JP"/>
        </w:rPr>
        <w:t>Fulminating at the liberalizing spirit of modern France</w:t>
      </w:r>
      <w:r w:rsidR="00AB6960">
        <w:rPr>
          <w:lang w:eastAsia="ja-JP"/>
        </w:rPr>
        <w:t xml:space="preserve"> </w:t>
      </w:r>
      <w:r>
        <w:rPr>
          <w:lang w:eastAsia="ja-JP"/>
        </w:rPr>
        <w:t>leadi</w:t>
      </w:r>
      <w:r w:rsidR="00AB6960">
        <w:rPr>
          <w:lang w:eastAsia="ja-JP"/>
        </w:rPr>
        <w:t>ng to spiritual decadence</w:t>
      </w:r>
      <w:ins w:id="8" w:author="Lauren Delaronde" w:date="2014-03-17T11:51:00Z">
        <w:r w:rsidR="00EC1815">
          <w:t>—</w:t>
        </w:r>
      </w:ins>
      <w:del w:id="9" w:author="Lauren Delaronde" w:date="2014-03-17T11:51:00Z">
        <w:r w:rsidR="00AB6960" w:rsidDel="00EC1815">
          <w:rPr>
            <w:lang w:eastAsia="ja-JP"/>
          </w:rPr>
          <w:delText xml:space="preserve"> – </w:delText>
        </w:r>
      </w:del>
      <w:r w:rsidR="00AB6960">
        <w:rPr>
          <w:lang w:eastAsia="ja-JP"/>
        </w:rPr>
        <w:t>he wa</w:t>
      </w:r>
      <w:r>
        <w:rPr>
          <w:lang w:eastAsia="ja-JP"/>
        </w:rPr>
        <w:t xml:space="preserve">s until 1932 </w:t>
      </w:r>
      <w:r w:rsidR="00AB6960">
        <w:rPr>
          <w:lang w:eastAsia="ja-JP"/>
        </w:rPr>
        <w:t>part of</w:t>
      </w:r>
      <w:r>
        <w:rPr>
          <w:lang w:eastAsia="ja-JP"/>
        </w:rPr>
        <w:t xml:space="preserve"> the circle of Charles </w:t>
      </w:r>
      <w:proofErr w:type="spellStart"/>
      <w:r>
        <w:rPr>
          <w:lang w:eastAsia="ja-JP"/>
        </w:rPr>
        <w:t>Maurras</w:t>
      </w:r>
      <w:proofErr w:type="spellEnd"/>
      <w:r>
        <w:rPr>
          <w:lang w:eastAsia="ja-JP"/>
        </w:rPr>
        <w:t xml:space="preserve"> and Léon Daudet,</w:t>
      </w:r>
      <w:r w:rsidR="00AB6960">
        <w:rPr>
          <w:lang w:eastAsia="ja-JP"/>
        </w:rPr>
        <w:t xml:space="preserve"> </w:t>
      </w:r>
      <w:r>
        <w:rPr>
          <w:lang w:eastAsia="ja-JP"/>
        </w:rPr>
        <w:t>the intellectual leaders of the monarchist and extreme right movement</w:t>
      </w:r>
      <w:del w:id="10" w:author="Lauren Delaronde" w:date="2014-03-17T11:51:00Z">
        <w:r w:rsidDel="00EC1815">
          <w:rPr>
            <w:lang w:eastAsia="ja-JP"/>
          </w:rPr>
          <w:delText>,</w:delText>
        </w:r>
      </w:del>
      <w:r>
        <w:rPr>
          <w:lang w:eastAsia="ja-JP"/>
        </w:rPr>
        <w:t xml:space="preserve"> </w:t>
      </w:r>
      <w:proofErr w:type="spellStart"/>
      <w:r>
        <w:rPr>
          <w:lang w:eastAsia="ja-JP"/>
        </w:rPr>
        <w:t>L'Action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Française</w:t>
      </w:r>
      <w:proofErr w:type="spellEnd"/>
      <w:ins w:id="11" w:author="Lauren Delaronde" w:date="2014-03-17T11:51:00Z">
        <w:r w:rsidR="00EC1815">
          <w:t>—</w:t>
        </w:r>
      </w:ins>
      <w:del w:id="12" w:author="Lauren Delaronde" w:date="2014-03-17T11:51:00Z">
        <w:r w:rsidDel="00EC1815">
          <w:rPr>
            <w:lang w:eastAsia="ja-JP"/>
          </w:rPr>
          <w:delText xml:space="preserve"> – </w:delText>
        </w:r>
      </w:del>
      <w:r>
        <w:rPr>
          <w:lang w:eastAsia="ja-JP"/>
        </w:rPr>
        <w:t>he</w:t>
      </w:r>
      <w:r w:rsidR="00AB6960">
        <w:rPr>
          <w:lang w:eastAsia="ja-JP"/>
        </w:rPr>
        <w:t xml:space="preserve"> </w:t>
      </w:r>
      <w:r>
        <w:rPr>
          <w:lang w:eastAsia="ja-JP"/>
        </w:rPr>
        <w:t>nevertheless deeply denounces the violence of the pro-Fr</w:t>
      </w:r>
      <w:r w:rsidR="00AB6960">
        <w:rPr>
          <w:lang w:eastAsia="ja-JP"/>
        </w:rPr>
        <w:t xml:space="preserve">anco, together with the dangers </w:t>
      </w:r>
      <w:r>
        <w:rPr>
          <w:lang w:eastAsia="ja-JP"/>
        </w:rPr>
        <w:t>rooted in</w:t>
      </w:r>
      <w:r w:rsidR="00AB6960">
        <w:rPr>
          <w:lang w:eastAsia="ja-JP"/>
        </w:rPr>
        <w:t xml:space="preserve"> </w:t>
      </w:r>
      <w:proofErr w:type="spellStart"/>
      <w:r>
        <w:rPr>
          <w:lang w:eastAsia="ja-JP"/>
        </w:rPr>
        <w:t>Facism</w:t>
      </w:r>
      <w:proofErr w:type="spellEnd"/>
      <w:r>
        <w:rPr>
          <w:lang w:eastAsia="ja-JP"/>
        </w:rPr>
        <w:t xml:space="preserve"> and Nazism, in his famous pamphlet </w:t>
      </w:r>
      <w:r w:rsidRPr="00AB6960">
        <w:rPr>
          <w:i/>
          <w:lang w:eastAsia="ja-JP"/>
        </w:rPr>
        <w:t xml:space="preserve">Les </w:t>
      </w:r>
      <w:proofErr w:type="spellStart"/>
      <w:r w:rsidRPr="00AB6960">
        <w:rPr>
          <w:i/>
          <w:lang w:eastAsia="ja-JP"/>
        </w:rPr>
        <w:t>Grands</w:t>
      </w:r>
      <w:proofErr w:type="spellEnd"/>
      <w:r w:rsidRPr="00AB6960">
        <w:rPr>
          <w:i/>
          <w:lang w:eastAsia="ja-JP"/>
        </w:rPr>
        <w:t xml:space="preserve"> </w:t>
      </w:r>
      <w:proofErr w:type="spellStart"/>
      <w:r w:rsidRPr="00AB6960">
        <w:rPr>
          <w:i/>
          <w:lang w:eastAsia="ja-JP"/>
        </w:rPr>
        <w:t>Cimetières</w:t>
      </w:r>
      <w:proofErr w:type="spellEnd"/>
      <w:r w:rsidRPr="00AB6960">
        <w:rPr>
          <w:i/>
          <w:lang w:eastAsia="ja-JP"/>
        </w:rPr>
        <w:t xml:space="preserve"> sous la </w:t>
      </w:r>
      <w:proofErr w:type="spellStart"/>
      <w:r w:rsidRPr="00AB6960">
        <w:rPr>
          <w:i/>
          <w:lang w:eastAsia="ja-JP"/>
        </w:rPr>
        <w:t>lune</w:t>
      </w:r>
      <w:proofErr w:type="spellEnd"/>
      <w:r>
        <w:rPr>
          <w:lang w:eastAsia="ja-JP"/>
        </w:rPr>
        <w:t xml:space="preserve"> (1938). His novels,</w:t>
      </w:r>
      <w:r w:rsidR="00AB6960">
        <w:rPr>
          <w:lang w:eastAsia="ja-JP"/>
        </w:rPr>
        <w:t xml:space="preserve"> </w:t>
      </w:r>
      <w:r>
        <w:rPr>
          <w:lang w:eastAsia="ja-JP"/>
        </w:rPr>
        <w:t>always extremely profound, present the spiritual conflict of good and evil. His two most famous novels,</w:t>
      </w:r>
      <w:r w:rsidR="00AB6960">
        <w:rPr>
          <w:lang w:eastAsia="ja-JP"/>
        </w:rPr>
        <w:t xml:space="preserve"> </w:t>
      </w:r>
      <w:r w:rsidRPr="00AB6960">
        <w:rPr>
          <w:i/>
          <w:lang w:eastAsia="ja-JP"/>
        </w:rPr>
        <w:t xml:space="preserve">Sous le </w:t>
      </w:r>
      <w:proofErr w:type="spellStart"/>
      <w:r w:rsidRPr="00AB6960">
        <w:rPr>
          <w:i/>
          <w:lang w:eastAsia="ja-JP"/>
        </w:rPr>
        <w:t>soleil</w:t>
      </w:r>
      <w:proofErr w:type="spellEnd"/>
      <w:r w:rsidRPr="00AB6960">
        <w:rPr>
          <w:i/>
          <w:lang w:eastAsia="ja-JP"/>
        </w:rPr>
        <w:t xml:space="preserve"> de Satan</w:t>
      </w:r>
      <w:r>
        <w:rPr>
          <w:lang w:eastAsia="ja-JP"/>
        </w:rPr>
        <w:t xml:space="preserve"> (1926) and </w:t>
      </w:r>
      <w:r w:rsidRPr="00AB6960">
        <w:rPr>
          <w:i/>
          <w:lang w:eastAsia="ja-JP"/>
        </w:rPr>
        <w:t xml:space="preserve">Journal d'un </w:t>
      </w:r>
      <w:proofErr w:type="spellStart"/>
      <w:r w:rsidRPr="00AB6960">
        <w:rPr>
          <w:i/>
          <w:lang w:eastAsia="ja-JP"/>
        </w:rPr>
        <w:t>curé</w:t>
      </w:r>
      <w:proofErr w:type="spellEnd"/>
      <w:r w:rsidRPr="00AB6960">
        <w:rPr>
          <w:i/>
          <w:lang w:eastAsia="ja-JP"/>
        </w:rPr>
        <w:t xml:space="preserve"> de </w:t>
      </w:r>
      <w:proofErr w:type="spellStart"/>
      <w:r w:rsidRPr="00AB6960">
        <w:rPr>
          <w:i/>
          <w:lang w:eastAsia="ja-JP"/>
        </w:rPr>
        <w:t>campagne</w:t>
      </w:r>
      <w:proofErr w:type="spellEnd"/>
      <w:r w:rsidRPr="00AB6960">
        <w:rPr>
          <w:i/>
          <w:lang w:eastAsia="ja-JP"/>
        </w:rPr>
        <w:t xml:space="preserve"> </w:t>
      </w:r>
      <w:r>
        <w:rPr>
          <w:lang w:eastAsia="ja-JP"/>
        </w:rPr>
        <w:t>(1936), revolve around the humble</w:t>
      </w:r>
      <w:r w:rsidR="00AB6960">
        <w:rPr>
          <w:lang w:eastAsia="ja-JP"/>
        </w:rPr>
        <w:t xml:space="preserve"> </w:t>
      </w:r>
      <w:r>
        <w:rPr>
          <w:lang w:eastAsia="ja-JP"/>
        </w:rPr>
        <w:t xml:space="preserve">figure of a country priest confronted </w:t>
      </w:r>
      <w:ins w:id="13" w:author="Lauren Delaronde" w:date="2014-03-17T11:53:00Z">
        <w:r w:rsidR="00EC1815">
          <w:rPr>
            <w:lang w:eastAsia="ja-JP"/>
          </w:rPr>
          <w:t>with</w:t>
        </w:r>
      </w:ins>
      <w:del w:id="14" w:author="Lauren Delaronde" w:date="2014-03-17T11:53:00Z">
        <w:r w:rsidDel="00EC1815">
          <w:rPr>
            <w:lang w:eastAsia="ja-JP"/>
          </w:rPr>
          <w:delText>to</w:delText>
        </w:r>
      </w:del>
      <w:r>
        <w:rPr>
          <w:lang w:eastAsia="ja-JP"/>
        </w:rPr>
        <w:t xml:space="preserve"> the apparent absence of God in the gloomy landscapes of</w:t>
      </w:r>
      <w:r w:rsidR="00AB6960">
        <w:rPr>
          <w:lang w:eastAsia="ja-JP"/>
        </w:rPr>
        <w:t xml:space="preserve"> </w:t>
      </w:r>
      <w:r>
        <w:rPr>
          <w:lang w:eastAsia="ja-JP"/>
        </w:rPr>
        <w:t>Northern France, exemplifying the Christian message of salvation in the face of failure and death.</w:t>
      </w:r>
    </w:p>
    <w:p w14:paraId="4488E2BB" w14:textId="77777777" w:rsidR="00AB6960" w:rsidRDefault="00AB6960" w:rsidP="005A7D46">
      <w:pPr>
        <w:autoSpaceDE w:val="0"/>
        <w:autoSpaceDN w:val="0"/>
        <w:adjustRightInd w:val="0"/>
        <w:rPr>
          <w:lang w:eastAsia="ja-JP"/>
        </w:rPr>
      </w:pPr>
    </w:p>
    <w:p w14:paraId="1B86537D" w14:textId="77777777" w:rsidR="00EB2FA0" w:rsidRPr="00EB2FA0" w:rsidRDefault="00EB2FA0" w:rsidP="00EB2FA0">
      <w:pPr>
        <w:rPr>
          <w:lang w:eastAsia="ja-JP"/>
        </w:rPr>
      </w:pPr>
      <w:proofErr w:type="spellStart"/>
      <w:r w:rsidRPr="00841276">
        <w:rPr>
          <w:lang w:val="es-MX" w:eastAsia="ja-JP"/>
        </w:rPr>
        <w:t>Bernanos</w:t>
      </w:r>
      <w:proofErr w:type="spellEnd"/>
      <w:r w:rsidRPr="00841276">
        <w:rPr>
          <w:lang w:val="es-MX" w:eastAsia="ja-JP"/>
        </w:rPr>
        <w:t xml:space="preserve">, Georges. </w:t>
      </w:r>
      <w:proofErr w:type="spellStart"/>
      <w:r w:rsidRPr="00841276">
        <w:rPr>
          <w:i/>
          <w:iCs/>
          <w:lang w:val="es-MX" w:eastAsia="ja-JP"/>
        </w:rPr>
        <w:t>Œuvres</w:t>
      </w:r>
      <w:proofErr w:type="spellEnd"/>
      <w:r w:rsidRPr="00841276">
        <w:rPr>
          <w:i/>
          <w:iCs/>
          <w:lang w:val="es-MX" w:eastAsia="ja-JP"/>
        </w:rPr>
        <w:t xml:space="preserve"> </w:t>
      </w:r>
      <w:proofErr w:type="spellStart"/>
      <w:r w:rsidRPr="00841276">
        <w:rPr>
          <w:i/>
          <w:iCs/>
          <w:lang w:val="es-MX" w:eastAsia="ja-JP"/>
        </w:rPr>
        <w:t>romanesques</w:t>
      </w:r>
      <w:proofErr w:type="spellEnd"/>
      <w:r w:rsidRPr="00841276">
        <w:rPr>
          <w:lang w:val="es-MX" w:eastAsia="ja-JP"/>
        </w:rPr>
        <w:t xml:space="preserve">. La </w:t>
      </w:r>
      <w:proofErr w:type="spellStart"/>
      <w:r w:rsidRPr="00841276">
        <w:rPr>
          <w:lang w:val="es-MX" w:eastAsia="ja-JP"/>
        </w:rPr>
        <w:t>Pléiade</w:t>
      </w:r>
      <w:proofErr w:type="spellEnd"/>
      <w:r w:rsidRPr="00841276">
        <w:rPr>
          <w:lang w:val="es-MX" w:eastAsia="ja-JP"/>
        </w:rPr>
        <w:t xml:space="preserve">. </w:t>
      </w:r>
      <w:r w:rsidRPr="00EB2FA0">
        <w:rPr>
          <w:lang w:eastAsia="ja-JP"/>
        </w:rPr>
        <w:t xml:space="preserve">Paris: </w:t>
      </w:r>
      <w:proofErr w:type="spellStart"/>
      <w:r w:rsidRPr="00EB2FA0">
        <w:rPr>
          <w:lang w:eastAsia="ja-JP"/>
        </w:rPr>
        <w:t>Gallimard</w:t>
      </w:r>
      <w:proofErr w:type="spellEnd"/>
      <w:r w:rsidRPr="00EB2FA0">
        <w:rPr>
          <w:lang w:eastAsia="ja-JP"/>
        </w:rPr>
        <w:t>, 1961</w:t>
      </w:r>
    </w:p>
    <w:p w14:paraId="0B3D9657" w14:textId="77777777" w:rsidR="00EB2FA0" w:rsidRPr="00841276" w:rsidRDefault="00EB2FA0" w:rsidP="00EB2FA0">
      <w:pPr>
        <w:rPr>
          <w:lang w:val="es-MX" w:eastAsia="ja-JP"/>
        </w:rPr>
      </w:pPr>
      <w:r w:rsidRPr="00EB2FA0">
        <w:rPr>
          <w:lang w:eastAsia="ja-JP"/>
        </w:rPr>
        <w:t xml:space="preserve">                                 </w:t>
      </w:r>
      <w:proofErr w:type="spellStart"/>
      <w:r w:rsidRPr="00841276">
        <w:rPr>
          <w:i/>
          <w:iCs/>
          <w:lang w:val="es-MX" w:eastAsia="ja-JP"/>
        </w:rPr>
        <w:t>Essais</w:t>
      </w:r>
      <w:proofErr w:type="spellEnd"/>
      <w:r w:rsidRPr="00841276">
        <w:rPr>
          <w:i/>
          <w:iCs/>
          <w:lang w:val="es-MX" w:eastAsia="ja-JP"/>
        </w:rPr>
        <w:t xml:space="preserve"> et </w:t>
      </w:r>
      <w:proofErr w:type="spellStart"/>
      <w:r w:rsidRPr="00841276">
        <w:rPr>
          <w:i/>
          <w:iCs/>
          <w:lang w:val="es-MX" w:eastAsia="ja-JP"/>
        </w:rPr>
        <w:t>écrits</w:t>
      </w:r>
      <w:proofErr w:type="spellEnd"/>
      <w:r w:rsidRPr="00841276">
        <w:rPr>
          <w:i/>
          <w:iCs/>
          <w:lang w:val="es-MX" w:eastAsia="ja-JP"/>
        </w:rPr>
        <w:t xml:space="preserve"> de </w:t>
      </w:r>
      <w:proofErr w:type="spellStart"/>
      <w:r w:rsidRPr="00841276">
        <w:rPr>
          <w:i/>
          <w:iCs/>
          <w:lang w:val="es-MX" w:eastAsia="ja-JP"/>
        </w:rPr>
        <w:t>combat</w:t>
      </w:r>
      <w:proofErr w:type="spellEnd"/>
      <w:r w:rsidRPr="00841276">
        <w:rPr>
          <w:i/>
          <w:iCs/>
          <w:lang w:val="es-MX" w:eastAsia="ja-JP"/>
        </w:rPr>
        <w:t xml:space="preserve">. </w:t>
      </w:r>
      <w:r w:rsidRPr="00841276">
        <w:rPr>
          <w:lang w:val="es-MX" w:eastAsia="ja-JP"/>
        </w:rPr>
        <w:t xml:space="preserve">La </w:t>
      </w:r>
      <w:proofErr w:type="spellStart"/>
      <w:r w:rsidRPr="00841276">
        <w:rPr>
          <w:lang w:val="es-MX" w:eastAsia="ja-JP"/>
        </w:rPr>
        <w:t>Pléiade</w:t>
      </w:r>
      <w:proofErr w:type="spellEnd"/>
      <w:r w:rsidRPr="00841276">
        <w:rPr>
          <w:lang w:val="es-MX" w:eastAsia="ja-JP"/>
        </w:rPr>
        <w:t xml:space="preserve">. Paris: </w:t>
      </w:r>
      <w:proofErr w:type="spellStart"/>
      <w:r w:rsidRPr="00841276">
        <w:rPr>
          <w:lang w:val="es-MX" w:eastAsia="ja-JP"/>
        </w:rPr>
        <w:t>Gallimard</w:t>
      </w:r>
      <w:proofErr w:type="spellEnd"/>
      <w:r w:rsidRPr="00841276">
        <w:rPr>
          <w:lang w:val="es-MX" w:eastAsia="ja-JP"/>
        </w:rPr>
        <w:t>, 2 vol. 1971&amp;1995</w:t>
      </w:r>
    </w:p>
    <w:p w14:paraId="54BD365C" w14:textId="77777777" w:rsidR="00EB2FA0" w:rsidRPr="00841276" w:rsidRDefault="00EB2FA0" w:rsidP="00EB2FA0">
      <w:pPr>
        <w:rPr>
          <w:lang w:val="es-MX" w:eastAsia="ja-JP"/>
        </w:rPr>
      </w:pPr>
    </w:p>
    <w:p w14:paraId="79DB4E72" w14:textId="77777777" w:rsidR="00EB2FA0" w:rsidRPr="00EB2FA0" w:rsidRDefault="00EB2FA0" w:rsidP="00EB2FA0">
      <w:pPr>
        <w:rPr>
          <w:lang w:eastAsia="ja-JP"/>
        </w:rPr>
      </w:pPr>
      <w:bookmarkStart w:id="15" w:name="_GoBack"/>
      <w:bookmarkEnd w:id="15"/>
      <w:del w:id="16" w:author="Lauren Delaronde" w:date="2014-03-17T11:54:00Z">
        <w:r w:rsidRPr="00EB2FA0" w:rsidDel="00EC1815">
          <w:rPr>
            <w:lang w:eastAsia="ja-JP"/>
          </w:rPr>
          <w:delText> </w:delText>
        </w:r>
      </w:del>
      <w:proofErr w:type="spellStart"/>
      <w:r w:rsidRPr="00EB2FA0">
        <w:rPr>
          <w:lang w:eastAsia="ja-JP"/>
        </w:rPr>
        <w:t>Balthasar</w:t>
      </w:r>
      <w:proofErr w:type="spellEnd"/>
      <w:r w:rsidRPr="00EB2FA0">
        <w:rPr>
          <w:lang w:eastAsia="ja-JP"/>
        </w:rPr>
        <w:t xml:space="preserve">, Hans </w:t>
      </w:r>
      <w:proofErr w:type="spellStart"/>
      <w:r w:rsidRPr="00EB2FA0">
        <w:rPr>
          <w:lang w:eastAsia="ja-JP"/>
        </w:rPr>
        <w:t>Urs</w:t>
      </w:r>
      <w:proofErr w:type="spellEnd"/>
      <w:r w:rsidRPr="00EB2FA0">
        <w:rPr>
          <w:lang w:eastAsia="ja-JP"/>
        </w:rPr>
        <w:t xml:space="preserve"> von. </w:t>
      </w:r>
      <w:proofErr w:type="gramStart"/>
      <w:r w:rsidRPr="00EB2FA0">
        <w:rPr>
          <w:i/>
          <w:iCs/>
          <w:lang w:eastAsia="ja-JP"/>
        </w:rPr>
        <w:t>Bernanos :</w:t>
      </w:r>
      <w:proofErr w:type="gramEnd"/>
      <w:r w:rsidRPr="00EB2FA0">
        <w:rPr>
          <w:i/>
          <w:iCs/>
          <w:lang w:eastAsia="ja-JP"/>
        </w:rPr>
        <w:t xml:space="preserve"> An Ecclesial Existence</w:t>
      </w:r>
      <w:r w:rsidRPr="00EB2FA0">
        <w:rPr>
          <w:lang w:eastAsia="ja-JP"/>
        </w:rPr>
        <w:t xml:space="preserve">. A </w:t>
      </w:r>
      <w:proofErr w:type="spellStart"/>
      <w:r w:rsidRPr="00EB2FA0">
        <w:rPr>
          <w:lang w:eastAsia="ja-JP"/>
        </w:rPr>
        <w:t>Communio</w:t>
      </w:r>
      <w:proofErr w:type="spellEnd"/>
      <w:r w:rsidRPr="00EB2FA0">
        <w:rPr>
          <w:lang w:eastAsia="ja-JP"/>
        </w:rPr>
        <w:t xml:space="preserve"> Book. San Francisco: Ignatius Press, 1996 (1954).</w:t>
      </w:r>
    </w:p>
    <w:p w14:paraId="6D5D623F" w14:textId="77777777" w:rsidR="00EB2FA0" w:rsidRPr="00EB2FA0" w:rsidRDefault="00EB2FA0" w:rsidP="00EB2FA0">
      <w:pPr>
        <w:rPr>
          <w:lang w:eastAsia="ja-JP"/>
        </w:rPr>
      </w:pPr>
    </w:p>
    <w:p w14:paraId="328F0E63" w14:textId="77777777" w:rsidR="00EB2FA0" w:rsidRPr="00841276" w:rsidRDefault="00EB2FA0" w:rsidP="00EB2FA0">
      <w:pPr>
        <w:rPr>
          <w:lang w:val="es-MX" w:eastAsia="ja-JP"/>
        </w:rPr>
      </w:pPr>
      <w:proofErr w:type="spellStart"/>
      <w:r w:rsidRPr="00841276">
        <w:rPr>
          <w:lang w:val="es-MX" w:eastAsia="ja-JP"/>
        </w:rPr>
        <w:t>Millet</w:t>
      </w:r>
      <w:proofErr w:type="spellEnd"/>
      <w:r w:rsidRPr="00841276">
        <w:rPr>
          <w:lang w:val="es-MX" w:eastAsia="ja-JP"/>
        </w:rPr>
        <w:t>-Gérard, Dominique.</w:t>
      </w:r>
      <w:r w:rsidRPr="00841276">
        <w:rPr>
          <w:i/>
          <w:iCs/>
          <w:lang w:val="es-MX" w:eastAsia="ja-JP"/>
        </w:rPr>
        <w:t xml:space="preserve"> </w:t>
      </w:r>
      <w:proofErr w:type="spellStart"/>
      <w:r w:rsidRPr="00841276">
        <w:rPr>
          <w:i/>
          <w:iCs/>
          <w:lang w:val="es-MX" w:eastAsia="ja-JP"/>
        </w:rPr>
        <w:t>Bernanos</w:t>
      </w:r>
      <w:proofErr w:type="spellEnd"/>
      <w:r w:rsidRPr="00841276">
        <w:rPr>
          <w:i/>
          <w:iCs/>
          <w:lang w:val="es-MX" w:eastAsia="ja-JP"/>
        </w:rPr>
        <w:t xml:space="preserve">, un </w:t>
      </w:r>
      <w:proofErr w:type="spellStart"/>
      <w:r w:rsidRPr="00841276">
        <w:rPr>
          <w:i/>
          <w:iCs/>
          <w:lang w:val="es-MX" w:eastAsia="ja-JP"/>
        </w:rPr>
        <w:t>sacerdoce</w:t>
      </w:r>
      <w:proofErr w:type="spellEnd"/>
      <w:r w:rsidRPr="00841276">
        <w:rPr>
          <w:i/>
          <w:iCs/>
          <w:lang w:val="es-MX" w:eastAsia="ja-JP"/>
        </w:rPr>
        <w:t xml:space="preserve"> </w:t>
      </w:r>
      <w:proofErr w:type="spellStart"/>
      <w:r w:rsidRPr="00841276">
        <w:rPr>
          <w:i/>
          <w:iCs/>
          <w:lang w:val="es-MX" w:eastAsia="ja-JP"/>
        </w:rPr>
        <w:t>de l</w:t>
      </w:r>
      <w:proofErr w:type="spellEnd"/>
      <w:r w:rsidRPr="00841276">
        <w:rPr>
          <w:i/>
          <w:iCs/>
          <w:lang w:val="es-MX" w:eastAsia="ja-JP"/>
        </w:rPr>
        <w:t>''ecriture.</w:t>
      </w:r>
      <w:r w:rsidRPr="00841276">
        <w:rPr>
          <w:lang w:val="es-MX" w:eastAsia="ja-JP"/>
        </w:rPr>
        <w:t xml:space="preserve"> </w:t>
      </w:r>
      <w:proofErr w:type="spellStart"/>
      <w:r w:rsidRPr="00841276">
        <w:rPr>
          <w:lang w:val="es-MX" w:eastAsia="ja-JP"/>
        </w:rPr>
        <w:t>Via</w:t>
      </w:r>
      <w:proofErr w:type="spellEnd"/>
      <w:r w:rsidRPr="00841276">
        <w:rPr>
          <w:lang w:val="es-MX" w:eastAsia="ja-JP"/>
        </w:rPr>
        <w:t xml:space="preserve"> Romana, 2009</w:t>
      </w:r>
    </w:p>
    <w:p w14:paraId="3527BD6A" w14:textId="77777777" w:rsidR="00EB2FA0" w:rsidRPr="00841276" w:rsidRDefault="00EB2FA0" w:rsidP="00EB2FA0">
      <w:pPr>
        <w:rPr>
          <w:lang w:val="es-MX" w:eastAsia="ja-JP"/>
        </w:rPr>
      </w:pPr>
    </w:p>
    <w:p w14:paraId="5CBF90B9" w14:textId="77777777" w:rsidR="00EB2FA0" w:rsidRPr="00841276" w:rsidRDefault="00EB2FA0" w:rsidP="00EB2FA0">
      <w:pPr>
        <w:rPr>
          <w:lang w:val="es-MX" w:eastAsia="ja-JP"/>
        </w:rPr>
      </w:pPr>
      <w:proofErr w:type="spellStart"/>
      <w:r w:rsidRPr="00841276">
        <w:rPr>
          <w:lang w:val="es-MX" w:eastAsia="ja-JP"/>
        </w:rPr>
        <w:t>Roux</w:t>
      </w:r>
      <w:proofErr w:type="spellEnd"/>
      <w:r w:rsidRPr="00841276">
        <w:rPr>
          <w:lang w:val="es-MX" w:eastAsia="ja-JP"/>
        </w:rPr>
        <w:t xml:space="preserve">, Dominique de. </w:t>
      </w:r>
      <w:proofErr w:type="spellStart"/>
      <w:r w:rsidRPr="00841276">
        <w:rPr>
          <w:i/>
          <w:iCs/>
          <w:lang w:val="es-MX" w:eastAsia="ja-JP"/>
        </w:rPr>
        <w:t>Cahier</w:t>
      </w:r>
      <w:proofErr w:type="spellEnd"/>
      <w:r w:rsidRPr="00841276">
        <w:rPr>
          <w:i/>
          <w:iCs/>
          <w:lang w:val="es-MX" w:eastAsia="ja-JP"/>
        </w:rPr>
        <w:t xml:space="preserve"> </w:t>
      </w:r>
      <w:proofErr w:type="spellStart"/>
      <w:r w:rsidRPr="00841276">
        <w:rPr>
          <w:i/>
          <w:iCs/>
          <w:lang w:val="es-MX" w:eastAsia="ja-JP"/>
        </w:rPr>
        <w:t>Bernanos</w:t>
      </w:r>
      <w:proofErr w:type="spellEnd"/>
      <w:r w:rsidRPr="00841276">
        <w:rPr>
          <w:lang w:val="es-MX" w:eastAsia="ja-JP"/>
        </w:rPr>
        <w:t xml:space="preserve">. Paris, </w:t>
      </w:r>
      <w:proofErr w:type="spellStart"/>
      <w:r w:rsidRPr="00841276">
        <w:rPr>
          <w:lang w:val="es-MX" w:eastAsia="ja-JP"/>
        </w:rPr>
        <w:t>L'Herne</w:t>
      </w:r>
      <w:proofErr w:type="spellEnd"/>
      <w:r w:rsidRPr="00841276">
        <w:rPr>
          <w:lang w:val="es-MX" w:eastAsia="ja-JP"/>
        </w:rPr>
        <w:t>, 1963.</w:t>
      </w:r>
    </w:p>
    <w:p w14:paraId="2FCEA417" w14:textId="77777777" w:rsidR="00EB2FA0" w:rsidRPr="00841276" w:rsidRDefault="00EB2FA0" w:rsidP="00EB2FA0">
      <w:pPr>
        <w:rPr>
          <w:lang w:val="es-MX" w:eastAsia="ja-JP"/>
        </w:rPr>
      </w:pPr>
    </w:p>
    <w:p w14:paraId="695DB599" w14:textId="3C1FECDD" w:rsidR="00A2589C" w:rsidRPr="00841276" w:rsidRDefault="005A7D46" w:rsidP="00EB2FA0">
      <w:pPr>
        <w:rPr>
          <w:lang w:val="es-MX" w:eastAsia="ja-JP"/>
        </w:rPr>
      </w:pPr>
      <w:proofErr w:type="spellStart"/>
      <w:r w:rsidRPr="00841276">
        <w:rPr>
          <w:lang w:val="es-MX" w:eastAsia="ja-JP"/>
        </w:rPr>
        <w:t>Vincent</w:t>
      </w:r>
      <w:proofErr w:type="spellEnd"/>
      <w:r w:rsidRPr="00841276">
        <w:rPr>
          <w:lang w:val="es-MX" w:eastAsia="ja-JP"/>
        </w:rPr>
        <w:t xml:space="preserve"> </w:t>
      </w:r>
      <w:proofErr w:type="spellStart"/>
      <w:r w:rsidRPr="00841276">
        <w:rPr>
          <w:lang w:val="es-MX" w:eastAsia="ja-JP"/>
        </w:rPr>
        <w:t>Valour</w:t>
      </w:r>
      <w:proofErr w:type="spellEnd"/>
    </w:p>
    <w:p w14:paraId="4B0C948F" w14:textId="77777777" w:rsidR="00AB6960" w:rsidRPr="00841276" w:rsidRDefault="00AB6960" w:rsidP="005A7D46">
      <w:pPr>
        <w:rPr>
          <w:lang w:val="es-MX"/>
        </w:rPr>
      </w:pPr>
    </w:p>
    <w:sectPr w:rsidR="00AB6960" w:rsidRPr="00841276" w:rsidSect="004D1B5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46"/>
    <w:rsid w:val="004D1B57"/>
    <w:rsid w:val="00537573"/>
    <w:rsid w:val="005A7D46"/>
    <w:rsid w:val="00841276"/>
    <w:rsid w:val="00A2589C"/>
    <w:rsid w:val="00AB6960"/>
    <w:rsid w:val="00BD49E6"/>
    <w:rsid w:val="00D368C4"/>
    <w:rsid w:val="00EB2FA0"/>
    <w:rsid w:val="00EC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866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French &amp; Italian</dc:creator>
  <cp:lastModifiedBy>Lauren Delaronde</cp:lastModifiedBy>
  <cp:revision>5</cp:revision>
  <dcterms:created xsi:type="dcterms:W3CDTF">2014-03-17T18:48:00Z</dcterms:created>
  <dcterms:modified xsi:type="dcterms:W3CDTF">2014-03-17T18:57:00Z</dcterms:modified>
</cp:coreProperties>
</file>