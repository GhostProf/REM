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5E389" w14:textId="77777777" w:rsidR="00C825B5" w:rsidRDefault="00C825B5" w:rsidP="00C825B5">
      <w:pPr>
        <w:rPr>
          <w:rFonts w:ascii="Times New Roman" w:eastAsia="Times New Roman" w:hAnsi="Times New Roman" w:cs="Times New Roman"/>
          <w:sz w:val="24"/>
          <w:szCs w:val="24"/>
          <w:lang w:eastAsia="en-GB"/>
        </w:rPr>
      </w:pPr>
    </w:p>
    <w:p w14:paraId="06A6C009" w14:textId="77777777" w:rsidR="00C825B5" w:rsidRPr="000974F4" w:rsidRDefault="00C825B5" w:rsidP="00C825B5">
      <w:pPr>
        <w:rPr>
          <w:rFonts w:ascii="Times New Roman" w:eastAsia="Times New Roman" w:hAnsi="Times New Roman" w:cs="Times New Roman"/>
          <w:sz w:val="24"/>
          <w:szCs w:val="24"/>
          <w:lang w:eastAsia="en-GB"/>
        </w:rPr>
      </w:pPr>
      <w:r w:rsidRPr="0093159A">
        <w:rPr>
          <w:rFonts w:ascii="Times New Roman" w:eastAsia="Times New Roman" w:hAnsi="Times New Roman" w:cs="Times New Roman"/>
          <w:sz w:val="24"/>
          <w:szCs w:val="24"/>
          <w:lang w:eastAsia="en-GB"/>
        </w:rPr>
        <w:t>Steve Pantazis</w:t>
      </w:r>
      <w:r>
        <w:rPr>
          <w:rFonts w:ascii="Times New Roman" w:eastAsia="Times New Roman" w:hAnsi="Times New Roman" w:cs="Times New Roman"/>
          <w:sz w:val="24"/>
          <w:szCs w:val="24"/>
          <w:lang w:eastAsia="en-GB"/>
        </w:rPr>
        <w:t xml:space="preserve">  </w:t>
      </w:r>
    </w:p>
    <w:p w14:paraId="5B4E53A7" w14:textId="68AB75BC" w:rsidR="00DA3AE2" w:rsidRDefault="0028269A" w:rsidP="00DA3AE2">
      <w:pPr>
        <w:rPr>
          <w:rFonts w:ascii="Times New Roman" w:hAnsi="Times New Roman" w:cs="Times New Roman"/>
          <w:b/>
          <w:sz w:val="24"/>
          <w:szCs w:val="24"/>
        </w:rPr>
      </w:pPr>
      <w:r>
        <w:rPr>
          <w:rFonts w:ascii="Times New Roman" w:hAnsi="Times New Roman" w:cs="Times New Roman"/>
          <w:b/>
          <w:sz w:val="24"/>
          <w:szCs w:val="24"/>
        </w:rPr>
        <w:t>Cornell, Joseph (1903–</w:t>
      </w:r>
      <w:r w:rsidR="00DA3AE2" w:rsidRPr="00E2380D">
        <w:rPr>
          <w:rFonts w:ascii="Times New Roman" w:hAnsi="Times New Roman" w:cs="Times New Roman"/>
          <w:b/>
          <w:sz w:val="24"/>
          <w:szCs w:val="24"/>
        </w:rPr>
        <w:t xml:space="preserve">1972) </w:t>
      </w:r>
      <w:r w:rsidR="004C2754">
        <w:rPr>
          <w:rFonts w:ascii="Times New Roman" w:hAnsi="Times New Roman" w:cs="Times New Roman"/>
          <w:b/>
          <w:sz w:val="24"/>
          <w:szCs w:val="24"/>
        </w:rPr>
        <w:tab/>
      </w:r>
      <w:r w:rsidR="004C2754">
        <w:rPr>
          <w:rFonts w:ascii="Times New Roman" w:hAnsi="Times New Roman" w:cs="Times New Roman"/>
          <w:b/>
          <w:sz w:val="24"/>
          <w:szCs w:val="24"/>
        </w:rPr>
        <w:tab/>
      </w:r>
      <w:r w:rsidR="004C2754">
        <w:rPr>
          <w:rFonts w:ascii="Times New Roman" w:hAnsi="Times New Roman" w:cs="Times New Roman"/>
          <w:b/>
          <w:sz w:val="24"/>
          <w:szCs w:val="24"/>
        </w:rPr>
        <w:tab/>
      </w:r>
      <w:r w:rsidR="004C2754">
        <w:rPr>
          <w:rFonts w:ascii="Times New Roman" w:hAnsi="Times New Roman" w:cs="Times New Roman"/>
          <w:b/>
          <w:sz w:val="24"/>
          <w:szCs w:val="24"/>
        </w:rPr>
        <w:tab/>
        <w:t>Word Count 212</w:t>
      </w:r>
    </w:p>
    <w:p w14:paraId="66EC0794" w14:textId="714A8AB6" w:rsidR="00DA3AE2" w:rsidRDefault="00DA3AE2" w:rsidP="00DA3AE2">
      <w:pPr>
        <w:rPr>
          <w:rFonts w:ascii="Times New Roman" w:eastAsia="Times New Roman" w:hAnsi="Times New Roman" w:cs="Times New Roman"/>
          <w:sz w:val="24"/>
          <w:szCs w:val="24"/>
          <w:lang w:eastAsia="en-GB"/>
        </w:rPr>
      </w:pPr>
      <w:r>
        <w:rPr>
          <w:rFonts w:ascii="Times New Roman" w:hAnsi="Times New Roman" w:cs="Times New Roman"/>
          <w:sz w:val="24"/>
          <w:szCs w:val="24"/>
        </w:rPr>
        <w:t>Joseph Cornell was an American artist known for his poetic use of collage and assemblage. He was born in 1903 in Nyack, New York, but lived on Utopia Parkway in Flushing, Long Island, for most of his adult years. Having no formal training in art,</w:t>
      </w:r>
      <w:del w:id="0" w:author="Lauren Delaronde" w:date="2014-03-24T12:44:00Z">
        <w:r w:rsidDel="00AB4D70">
          <w:rPr>
            <w:rFonts w:ascii="Times New Roman" w:hAnsi="Times New Roman" w:cs="Times New Roman"/>
            <w:sz w:val="24"/>
            <w:szCs w:val="24"/>
          </w:rPr>
          <w:delText xml:space="preserve"> in 1931</w:delText>
        </w:r>
      </w:del>
      <w:r>
        <w:rPr>
          <w:rFonts w:ascii="Times New Roman" w:hAnsi="Times New Roman" w:cs="Times New Roman"/>
          <w:sz w:val="24"/>
          <w:szCs w:val="24"/>
        </w:rPr>
        <w:t xml:space="preserve"> Cornell made his first artwork</w:t>
      </w:r>
      <w:ins w:id="1" w:author="Lauren Delaronde" w:date="2014-03-24T12:44:00Z">
        <w:r w:rsidR="00AB4D70">
          <w:rPr>
            <w:rFonts w:ascii="Times New Roman" w:hAnsi="Times New Roman" w:cs="Times New Roman"/>
            <w:sz w:val="24"/>
            <w:szCs w:val="24"/>
          </w:rPr>
          <w:t xml:space="preserve"> in 1931</w:t>
        </w:r>
      </w:ins>
      <w:r>
        <w:rPr>
          <w:rFonts w:ascii="Times New Roman" w:hAnsi="Times New Roman" w:cs="Times New Roman"/>
          <w:sz w:val="24"/>
          <w:szCs w:val="24"/>
        </w:rPr>
        <w:t xml:space="preserve"> after observing the gallerist Julien Levy unpacking some Surrealist</w:t>
      </w:r>
      <w:del w:id="2" w:author="Lauren Delaronde" w:date="2014-03-24T12:44:00Z">
        <w:r w:rsidDel="00507081">
          <w:rPr>
            <w:rFonts w:ascii="Times New Roman" w:hAnsi="Times New Roman" w:cs="Times New Roman"/>
            <w:sz w:val="24"/>
            <w:szCs w:val="24"/>
          </w:rPr>
          <w:delText>s</w:delText>
        </w:r>
      </w:del>
      <w:r>
        <w:rPr>
          <w:rFonts w:ascii="Times New Roman" w:hAnsi="Times New Roman" w:cs="Times New Roman"/>
          <w:sz w:val="24"/>
          <w:szCs w:val="24"/>
        </w:rPr>
        <w:t xml:space="preserve"> works. The influence of Surrealism on Cornell’s work is apparent in his free attitude toward objects, his approach to fragmentation as the condition of modernity, his </w:t>
      </w:r>
      <w:r w:rsidRPr="00E2380D">
        <w:rPr>
          <w:rFonts w:ascii="Times New Roman" w:eastAsia="Times New Roman" w:hAnsi="Times New Roman" w:cs="Times New Roman"/>
          <w:sz w:val="24"/>
          <w:szCs w:val="24"/>
          <w:lang w:eastAsia="en-GB"/>
        </w:rPr>
        <w:t>technique of irrationa</w:t>
      </w:r>
      <w:r>
        <w:rPr>
          <w:rFonts w:ascii="Times New Roman" w:eastAsia="Times New Roman" w:hAnsi="Times New Roman" w:cs="Times New Roman"/>
          <w:sz w:val="24"/>
          <w:szCs w:val="24"/>
          <w:lang w:eastAsia="en-GB"/>
        </w:rPr>
        <w:t>l juxtaposition of unlike materials</w:t>
      </w:r>
      <w:ins w:id="3" w:author="Lauren Delaronde" w:date="2014-03-24T12:45:00Z">
        <w:r w:rsidR="00507081">
          <w:rPr>
            <w:rFonts w:ascii="Times New Roman" w:eastAsia="Times New Roman" w:hAnsi="Times New Roman" w:cs="Times New Roman"/>
            <w:sz w:val="24"/>
            <w:szCs w:val="24"/>
            <w:lang w:eastAsia="en-GB"/>
          </w:rPr>
          <w:t>,</w:t>
        </w:r>
      </w:ins>
      <w:r>
        <w:rPr>
          <w:rFonts w:ascii="Times New Roman" w:eastAsia="Times New Roman" w:hAnsi="Times New Roman" w:cs="Times New Roman"/>
          <w:sz w:val="24"/>
          <w:szCs w:val="24"/>
          <w:lang w:eastAsia="en-GB"/>
        </w:rPr>
        <w:t xml:space="preserve"> and his passion for nineteenth-century Symbolist writers such as Arthur Rimbaud and </w:t>
      </w:r>
      <w:r w:rsidRPr="005C7B24">
        <w:rPr>
          <w:rFonts w:ascii="Times New Roman" w:hAnsi="Times New Roman" w:cs="Times New Roman"/>
          <w:sz w:val="24"/>
          <w:szCs w:val="24"/>
        </w:rPr>
        <w:t>Gérard de Nerval</w:t>
      </w:r>
      <w:r>
        <w:rPr>
          <w:rFonts w:ascii="Times New Roman" w:eastAsia="Times New Roman" w:hAnsi="Times New Roman" w:cs="Times New Roman"/>
          <w:sz w:val="24"/>
          <w:szCs w:val="24"/>
          <w:lang w:eastAsia="en-GB"/>
        </w:rPr>
        <w:t xml:space="preserve">. </w:t>
      </w:r>
      <w:r>
        <w:rPr>
          <w:rFonts w:ascii="Times New Roman" w:hAnsi="Times New Roman" w:cs="Times New Roman"/>
          <w:sz w:val="24"/>
          <w:szCs w:val="24"/>
        </w:rPr>
        <w:t>Through Levy’s gallery in Manhattan</w:t>
      </w:r>
      <w:r w:rsidR="00C825B5">
        <w:rPr>
          <w:rFonts w:ascii="Times New Roman" w:hAnsi="Times New Roman" w:cs="Times New Roman"/>
          <w:sz w:val="24"/>
          <w:szCs w:val="24"/>
        </w:rPr>
        <w:t>,</w:t>
      </w:r>
      <w:r>
        <w:rPr>
          <w:rFonts w:ascii="Times New Roman" w:hAnsi="Times New Roman" w:cs="Times New Roman"/>
          <w:sz w:val="24"/>
          <w:szCs w:val="24"/>
        </w:rPr>
        <w:t xml:space="preserve"> Cornell came to know several European Surrealists personally. Around 1935</w:t>
      </w:r>
      <w:ins w:id="4" w:author="Lauren Delaronde" w:date="2014-03-24T12:46:00Z">
        <w:r w:rsidR="00507081">
          <w:rPr>
            <w:rFonts w:ascii="Times New Roman" w:hAnsi="Times New Roman" w:cs="Times New Roman"/>
            <w:sz w:val="24"/>
            <w:szCs w:val="24"/>
          </w:rPr>
          <w:t>,</w:t>
        </w:r>
      </w:ins>
      <w:r>
        <w:rPr>
          <w:rFonts w:ascii="Times New Roman" w:hAnsi="Times New Roman" w:cs="Times New Roman"/>
          <w:sz w:val="24"/>
          <w:szCs w:val="24"/>
        </w:rPr>
        <w:t xml:space="preserve"> Cornell began to concentrate on his famous </w:t>
      </w:r>
      <w:ins w:id="5" w:author="Lauren Delaronde" w:date="2014-03-24T12:46:00Z">
        <w:r w:rsidR="00252B26">
          <w:rPr>
            <w:rFonts w:ascii="Times New Roman" w:hAnsi="Times New Roman" w:cs="Times New Roman"/>
            <w:sz w:val="24"/>
            <w:szCs w:val="24"/>
          </w:rPr>
          <w:t>“</w:t>
        </w:r>
      </w:ins>
      <w:del w:id="6" w:author="Lauren Delaronde" w:date="2014-03-24T12:46:00Z">
        <w:r w:rsidDel="00252B26">
          <w:rPr>
            <w:rFonts w:ascii="Times New Roman" w:hAnsi="Times New Roman" w:cs="Times New Roman"/>
            <w:sz w:val="24"/>
            <w:szCs w:val="24"/>
          </w:rPr>
          <w:delText>‘</w:delText>
        </w:r>
      </w:del>
      <w:r>
        <w:rPr>
          <w:rFonts w:ascii="Times New Roman" w:hAnsi="Times New Roman" w:cs="Times New Roman"/>
          <w:sz w:val="24"/>
          <w:szCs w:val="24"/>
        </w:rPr>
        <w:t>boxes,</w:t>
      </w:r>
      <w:ins w:id="7" w:author="Lauren Delaronde" w:date="2014-03-24T12:46:00Z">
        <w:r w:rsidR="00252B26">
          <w:rPr>
            <w:rFonts w:ascii="Times New Roman" w:hAnsi="Times New Roman" w:cs="Times New Roman"/>
            <w:sz w:val="24"/>
            <w:szCs w:val="24"/>
          </w:rPr>
          <w:t>”</w:t>
        </w:r>
      </w:ins>
      <w:del w:id="8" w:author="Lauren Delaronde" w:date="2014-03-24T12:46:00Z">
        <w:r w:rsidDel="00252B26">
          <w:rPr>
            <w:rFonts w:ascii="Times New Roman" w:hAnsi="Times New Roman" w:cs="Times New Roman"/>
            <w:sz w:val="24"/>
            <w:szCs w:val="24"/>
          </w:rPr>
          <w:delText>’</w:delText>
        </w:r>
      </w:del>
      <w:r>
        <w:rPr>
          <w:rFonts w:ascii="Times New Roman" w:hAnsi="Times New Roman" w:cs="Times New Roman"/>
          <w:sz w:val="24"/>
          <w:szCs w:val="24"/>
        </w:rPr>
        <w:t xml:space="preserve"> which are simple, glass-fronted containers in which found</w:t>
      </w:r>
      <w:ins w:id="9" w:author="Lauren Delaronde" w:date="2014-03-24T12:47:00Z">
        <w:r w:rsidR="001C1930">
          <w:rPr>
            <w:rFonts w:ascii="Times New Roman" w:hAnsi="Times New Roman" w:cs="Times New Roman"/>
            <w:sz w:val="24"/>
            <w:szCs w:val="24"/>
          </w:rPr>
          <w:t xml:space="preserve"> </w:t>
        </w:r>
      </w:ins>
      <w:bookmarkStart w:id="10" w:name="_GoBack"/>
      <w:bookmarkEnd w:id="10"/>
      <w:del w:id="11" w:author="Lauren Delaronde" w:date="2014-03-24T12:47:00Z">
        <w:r w:rsidDel="001C1930">
          <w:rPr>
            <w:rFonts w:ascii="Times New Roman" w:hAnsi="Times New Roman" w:cs="Times New Roman"/>
            <w:sz w:val="24"/>
            <w:szCs w:val="24"/>
          </w:rPr>
          <w:delText>-</w:delText>
        </w:r>
      </w:del>
      <w:r>
        <w:rPr>
          <w:rFonts w:ascii="Times New Roman" w:hAnsi="Times New Roman" w:cs="Times New Roman"/>
          <w:sz w:val="24"/>
          <w:szCs w:val="24"/>
        </w:rPr>
        <w:t xml:space="preserve">objects </w:t>
      </w:r>
      <w:r>
        <w:rPr>
          <w:rFonts w:ascii="Times New Roman" w:eastAsia="Times New Roman" w:hAnsi="Times New Roman" w:cs="Times New Roman"/>
          <w:sz w:val="24"/>
          <w:szCs w:val="24"/>
          <w:lang w:eastAsia="en-GB"/>
        </w:rPr>
        <w:t>are arranged. Beginning in the 1920s and continuing throughout his career, Cornell experimented with film by splicing together found film strips. Towards the end of the 1950s, Cornell’s production of boxes slowed</w:t>
      </w:r>
      <w:ins w:id="12" w:author="Lauren Delaronde" w:date="2014-03-24T12:47:00Z">
        <w:r w:rsidR="00252B26">
          <w:rPr>
            <w:rFonts w:ascii="Times New Roman" w:eastAsia="Times New Roman" w:hAnsi="Times New Roman" w:cs="Times New Roman"/>
            <w:sz w:val="24"/>
            <w:szCs w:val="24"/>
            <w:lang w:eastAsia="en-GB"/>
          </w:rPr>
          <w:t>,</w:t>
        </w:r>
      </w:ins>
      <w:r>
        <w:rPr>
          <w:rFonts w:ascii="Times New Roman" w:eastAsia="Times New Roman" w:hAnsi="Times New Roman" w:cs="Times New Roman"/>
          <w:sz w:val="24"/>
          <w:szCs w:val="24"/>
          <w:lang w:eastAsia="en-GB"/>
        </w:rPr>
        <w:t xml:space="preserve"> and he returned to collage. He died from a heart failure on 29 December 1972.  </w:t>
      </w:r>
    </w:p>
    <w:p w14:paraId="07EBB7C6" w14:textId="77777777" w:rsidR="00DA3AE2" w:rsidRDefault="00DA3AE2" w:rsidP="00DA3AE2">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References and further reading </w:t>
      </w:r>
    </w:p>
    <w:p w14:paraId="78F5D5D5" w14:textId="77777777" w:rsidR="00DA3AE2" w:rsidRDefault="00DA3AE2" w:rsidP="00DA3AE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Blair, L. (1999), </w:t>
      </w:r>
      <w:r>
        <w:rPr>
          <w:rFonts w:ascii="Times New Roman" w:eastAsia="Times New Roman" w:hAnsi="Times New Roman" w:cs="Times New Roman"/>
          <w:i/>
          <w:sz w:val="24"/>
          <w:szCs w:val="24"/>
          <w:lang w:eastAsia="en-GB"/>
        </w:rPr>
        <w:t xml:space="preserve">Joseph Cornell’s Vision of Spiritual Order. </w:t>
      </w:r>
      <w:r>
        <w:rPr>
          <w:rFonts w:ascii="Times New Roman" w:eastAsia="Times New Roman" w:hAnsi="Times New Roman" w:cs="Times New Roman"/>
          <w:sz w:val="24"/>
          <w:szCs w:val="24"/>
          <w:lang w:eastAsia="en-GB"/>
        </w:rPr>
        <w:t xml:space="preserve">London: Reaktion Books.   </w:t>
      </w:r>
      <w:r>
        <w:t xml:space="preserve"> </w:t>
      </w:r>
    </w:p>
    <w:p w14:paraId="0A194158" w14:textId="77777777" w:rsidR="00DA3AE2" w:rsidRDefault="00DA3AE2" w:rsidP="00DA3AE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McShine, K., ed. (1980), </w:t>
      </w:r>
      <w:r>
        <w:rPr>
          <w:rFonts w:ascii="Times New Roman" w:eastAsia="Times New Roman" w:hAnsi="Times New Roman" w:cs="Times New Roman"/>
          <w:i/>
          <w:sz w:val="24"/>
          <w:szCs w:val="24"/>
          <w:lang w:eastAsia="en-GB"/>
        </w:rPr>
        <w:t xml:space="preserve">Joseph Cornell. </w:t>
      </w:r>
      <w:r>
        <w:rPr>
          <w:rFonts w:ascii="Times New Roman" w:eastAsia="Times New Roman" w:hAnsi="Times New Roman" w:cs="Times New Roman"/>
          <w:sz w:val="24"/>
          <w:szCs w:val="24"/>
          <w:lang w:eastAsia="en-GB"/>
        </w:rPr>
        <w:t>New York: The Museum of Modern Art.</w:t>
      </w:r>
    </w:p>
    <w:p w14:paraId="66DE8DFC" w14:textId="77777777" w:rsidR="00E6311A" w:rsidRDefault="00402C87">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E6311A">
        <w:rPr>
          <w:rFonts w:ascii="Times New Roman" w:eastAsia="Times New Roman" w:hAnsi="Times New Roman" w:cs="Times New Roman"/>
          <w:sz w:val="24"/>
          <w:szCs w:val="24"/>
          <w:lang w:eastAsia="en-GB"/>
        </w:rPr>
        <w:t xml:space="preserve"> </w:t>
      </w:r>
    </w:p>
    <w:p w14:paraId="02F9E633" w14:textId="77777777" w:rsidR="00E2380D" w:rsidRPr="00E2380D" w:rsidRDefault="00E2380D">
      <w:pPr>
        <w:rPr>
          <w:rFonts w:ascii="Times New Roman" w:hAnsi="Times New Roman" w:cs="Times New Roman"/>
          <w:b/>
          <w:sz w:val="24"/>
          <w:szCs w:val="24"/>
        </w:rPr>
      </w:pPr>
    </w:p>
    <w:sectPr w:rsidR="00E2380D" w:rsidRPr="00E23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80D"/>
    <w:rsid w:val="00074119"/>
    <w:rsid w:val="000974F4"/>
    <w:rsid w:val="001749A0"/>
    <w:rsid w:val="001B203A"/>
    <w:rsid w:val="001C1930"/>
    <w:rsid w:val="001E5011"/>
    <w:rsid w:val="00235F1B"/>
    <w:rsid w:val="00252B26"/>
    <w:rsid w:val="00270DE7"/>
    <w:rsid w:val="0028269A"/>
    <w:rsid w:val="00292909"/>
    <w:rsid w:val="002A24D6"/>
    <w:rsid w:val="002A6D9A"/>
    <w:rsid w:val="00402C87"/>
    <w:rsid w:val="004C2754"/>
    <w:rsid w:val="004C2E6F"/>
    <w:rsid w:val="00507081"/>
    <w:rsid w:val="00510851"/>
    <w:rsid w:val="005C7B24"/>
    <w:rsid w:val="005D620D"/>
    <w:rsid w:val="00623CE2"/>
    <w:rsid w:val="00734E1E"/>
    <w:rsid w:val="00764D8E"/>
    <w:rsid w:val="007A238D"/>
    <w:rsid w:val="007F43B3"/>
    <w:rsid w:val="008B1B5F"/>
    <w:rsid w:val="008F46AE"/>
    <w:rsid w:val="00900C63"/>
    <w:rsid w:val="009A1F99"/>
    <w:rsid w:val="00AB4D70"/>
    <w:rsid w:val="00AF5C8A"/>
    <w:rsid w:val="00B806B4"/>
    <w:rsid w:val="00BC4865"/>
    <w:rsid w:val="00C55E7F"/>
    <w:rsid w:val="00C825B5"/>
    <w:rsid w:val="00CD2CBE"/>
    <w:rsid w:val="00CE1CA3"/>
    <w:rsid w:val="00CF7231"/>
    <w:rsid w:val="00D833E7"/>
    <w:rsid w:val="00DA3AE2"/>
    <w:rsid w:val="00E2380D"/>
    <w:rsid w:val="00E47689"/>
    <w:rsid w:val="00E6311A"/>
    <w:rsid w:val="00EF659D"/>
    <w:rsid w:val="00F71A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B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8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2380D"/>
    <w:rPr>
      <w:color w:val="0000FF"/>
      <w:u w:val="single"/>
    </w:rPr>
  </w:style>
  <w:style w:type="character" w:styleId="CommentReference">
    <w:name w:val="annotation reference"/>
    <w:basedOn w:val="DefaultParagraphFont"/>
    <w:uiPriority w:val="99"/>
    <w:semiHidden/>
    <w:unhideWhenUsed/>
    <w:rsid w:val="00DA3AE2"/>
    <w:rPr>
      <w:sz w:val="16"/>
      <w:szCs w:val="16"/>
    </w:rPr>
  </w:style>
  <w:style w:type="paragraph" w:styleId="CommentText">
    <w:name w:val="annotation text"/>
    <w:basedOn w:val="Normal"/>
    <w:link w:val="CommentTextChar"/>
    <w:uiPriority w:val="99"/>
    <w:semiHidden/>
    <w:unhideWhenUsed/>
    <w:rsid w:val="00DA3AE2"/>
    <w:pPr>
      <w:spacing w:line="240" w:lineRule="auto"/>
    </w:pPr>
    <w:rPr>
      <w:sz w:val="20"/>
      <w:szCs w:val="20"/>
    </w:rPr>
  </w:style>
  <w:style w:type="character" w:customStyle="1" w:styleId="CommentTextChar">
    <w:name w:val="Comment Text Char"/>
    <w:basedOn w:val="DefaultParagraphFont"/>
    <w:link w:val="CommentText"/>
    <w:uiPriority w:val="99"/>
    <w:semiHidden/>
    <w:rsid w:val="00DA3AE2"/>
    <w:rPr>
      <w:sz w:val="20"/>
      <w:szCs w:val="20"/>
    </w:rPr>
  </w:style>
  <w:style w:type="paragraph" w:styleId="BalloonText">
    <w:name w:val="Balloon Text"/>
    <w:basedOn w:val="Normal"/>
    <w:link w:val="BalloonTextChar"/>
    <w:uiPriority w:val="99"/>
    <w:semiHidden/>
    <w:unhideWhenUsed/>
    <w:rsid w:val="00DA3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8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2380D"/>
    <w:rPr>
      <w:color w:val="0000FF"/>
      <w:u w:val="single"/>
    </w:rPr>
  </w:style>
  <w:style w:type="character" w:styleId="CommentReference">
    <w:name w:val="annotation reference"/>
    <w:basedOn w:val="DefaultParagraphFont"/>
    <w:uiPriority w:val="99"/>
    <w:semiHidden/>
    <w:unhideWhenUsed/>
    <w:rsid w:val="00DA3AE2"/>
    <w:rPr>
      <w:sz w:val="16"/>
      <w:szCs w:val="16"/>
    </w:rPr>
  </w:style>
  <w:style w:type="paragraph" w:styleId="CommentText">
    <w:name w:val="annotation text"/>
    <w:basedOn w:val="Normal"/>
    <w:link w:val="CommentTextChar"/>
    <w:uiPriority w:val="99"/>
    <w:semiHidden/>
    <w:unhideWhenUsed/>
    <w:rsid w:val="00DA3AE2"/>
    <w:pPr>
      <w:spacing w:line="240" w:lineRule="auto"/>
    </w:pPr>
    <w:rPr>
      <w:sz w:val="20"/>
      <w:szCs w:val="20"/>
    </w:rPr>
  </w:style>
  <w:style w:type="character" w:customStyle="1" w:styleId="CommentTextChar">
    <w:name w:val="Comment Text Char"/>
    <w:basedOn w:val="DefaultParagraphFont"/>
    <w:link w:val="CommentText"/>
    <w:uiPriority w:val="99"/>
    <w:semiHidden/>
    <w:rsid w:val="00DA3AE2"/>
    <w:rPr>
      <w:sz w:val="20"/>
      <w:szCs w:val="20"/>
    </w:rPr>
  </w:style>
  <w:style w:type="paragraph" w:styleId="BalloonText">
    <w:name w:val="Balloon Text"/>
    <w:basedOn w:val="Normal"/>
    <w:link w:val="BalloonTextChar"/>
    <w:uiPriority w:val="99"/>
    <w:semiHidden/>
    <w:unhideWhenUsed/>
    <w:rsid w:val="00DA3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5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stavriana</dc:creator>
  <cp:lastModifiedBy>Lauren Delaronde</cp:lastModifiedBy>
  <cp:revision>7</cp:revision>
  <dcterms:created xsi:type="dcterms:W3CDTF">2014-03-24T19:42:00Z</dcterms:created>
  <dcterms:modified xsi:type="dcterms:W3CDTF">2014-03-24T19:47:00Z</dcterms:modified>
</cp:coreProperties>
</file>