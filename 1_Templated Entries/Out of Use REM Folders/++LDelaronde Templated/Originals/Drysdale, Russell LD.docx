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ED2" w:rsidRPr="00C33813" w:rsidRDefault="00631148" w:rsidP="009A6ED2">
      <w:pPr>
        <w:spacing w:line="360" w:lineRule="auto"/>
        <w:outlineLvl w:val="0"/>
        <w:rPr>
          <w:b/>
        </w:rPr>
      </w:pPr>
      <w:proofErr w:type="spellStart"/>
      <w:r>
        <w:rPr>
          <w:b/>
        </w:rPr>
        <w:t>Drysdale</w:t>
      </w:r>
      <w:proofErr w:type="spellEnd"/>
      <w:r>
        <w:rPr>
          <w:b/>
        </w:rPr>
        <w:t xml:space="preserve">, </w:t>
      </w:r>
      <w:r w:rsidR="009A6ED2" w:rsidRPr="00C33813">
        <w:rPr>
          <w:b/>
        </w:rPr>
        <w:t>Russell (1912–1981)</w:t>
      </w:r>
    </w:p>
    <w:p w:rsidR="009A6ED2" w:rsidRPr="00C33813" w:rsidRDefault="009A6ED2" w:rsidP="009A6ED2">
      <w:pPr>
        <w:spacing w:line="360" w:lineRule="auto"/>
      </w:pPr>
    </w:p>
    <w:p w:rsidR="00E73B76" w:rsidRDefault="009A6ED2" w:rsidP="009A6ED2">
      <w:pPr>
        <w:spacing w:line="360" w:lineRule="auto"/>
      </w:pPr>
      <w:r w:rsidRPr="00C33813">
        <w:t xml:space="preserve">Russell </w:t>
      </w:r>
      <w:proofErr w:type="spellStart"/>
      <w:r w:rsidRPr="00C33813">
        <w:t>Drysdale</w:t>
      </w:r>
      <w:proofErr w:type="spellEnd"/>
      <w:r w:rsidRPr="00C33813">
        <w:t xml:space="preserve"> created an original vision of the Australia</w:t>
      </w:r>
      <w:r w:rsidR="007517DF">
        <w:t xml:space="preserve">n landscape from </w:t>
      </w:r>
      <w:del w:id="0" w:author="Lauren Delaronde" w:date="2014-05-02T12:50:00Z">
        <w:r w:rsidR="007517DF" w:rsidDel="00F97055">
          <w:delText xml:space="preserve"> </w:delText>
        </w:r>
      </w:del>
      <w:r w:rsidR="007517DF">
        <w:t>the 1940s to the</w:t>
      </w:r>
      <w:r w:rsidRPr="00C33813">
        <w:t xml:space="preserve"> 1960s, portraying the emptiness and loneliness of the Australian outback and country townships</w:t>
      </w:r>
      <w:r w:rsidR="004770C7">
        <w:t xml:space="preserve"> in his paintings, drawings</w:t>
      </w:r>
      <w:ins w:id="1" w:author="Lauren Delaronde" w:date="2014-05-02T12:50:00Z">
        <w:r w:rsidR="00C53198">
          <w:t>,</w:t>
        </w:r>
      </w:ins>
      <w:r w:rsidR="004770C7">
        <w:t xml:space="preserve"> and photographs</w:t>
      </w:r>
      <w:r w:rsidRPr="00C33813">
        <w:t xml:space="preserve">. </w:t>
      </w:r>
      <w:r w:rsidR="00631148">
        <w:t>During the Second World War</w:t>
      </w:r>
      <w:ins w:id="2" w:author="Lauren Delaronde" w:date="2014-05-02T12:50:00Z">
        <w:r w:rsidR="00C53198">
          <w:t>,</w:t>
        </w:r>
      </w:ins>
      <w:r w:rsidR="00631148">
        <w:t xml:space="preserve"> he depicted everyday subjects</w:t>
      </w:r>
      <w:ins w:id="3" w:author="Lauren Delaronde" w:date="2014-05-02T12:51:00Z">
        <w:r w:rsidR="00C53198">
          <w:t>,</w:t>
        </w:r>
      </w:ins>
      <w:r w:rsidR="00631148">
        <w:t xml:space="preserve"> including groups of servicemen waiting at railway stations. </w:t>
      </w:r>
      <w:r w:rsidR="00631148" w:rsidRPr="00C33813">
        <w:t xml:space="preserve">He </w:t>
      </w:r>
      <w:r w:rsidR="00631148">
        <w:t>travelled numerous times to the interior of Australia, including a trip to record the drought devastation in S</w:t>
      </w:r>
      <w:r w:rsidR="00631148" w:rsidRPr="009A6ED2">
        <w:t>outh</w:t>
      </w:r>
      <w:r w:rsidR="00631148">
        <w:rPr>
          <w:color w:val="0000FF"/>
        </w:rPr>
        <w:t xml:space="preserve"> </w:t>
      </w:r>
      <w:r w:rsidR="00631148">
        <w:t>Western New South Wales in 1944, where he created images that convey the environmental degradation of the landscape. In 1947</w:t>
      </w:r>
      <w:ins w:id="4" w:author="Lauren Delaronde" w:date="2014-05-02T12:51:00Z">
        <w:r w:rsidR="00C53198">
          <w:t>,</w:t>
        </w:r>
      </w:ins>
      <w:r w:rsidR="00631148">
        <w:t xml:space="preserve"> he explored the Bathurst region with Donald Friend where he discovered </w:t>
      </w:r>
      <w:proofErr w:type="spellStart"/>
      <w:r w:rsidR="00631148">
        <w:t>Sofala</w:t>
      </w:r>
      <w:proofErr w:type="spellEnd"/>
      <w:r w:rsidR="00631148">
        <w:t xml:space="preserve"> and Hill End, an area that became his subject matter for a number of years. </w:t>
      </w:r>
      <w:proofErr w:type="spellStart"/>
      <w:r w:rsidR="00631148">
        <w:t>Drysdale</w:t>
      </w:r>
      <w:proofErr w:type="spellEnd"/>
      <w:r w:rsidR="00631148">
        <w:t xml:space="preserve"> painted many images of deserted country towns as well as brooding landscapes peopled with stockmen and station hands. In his paintings of Aborigines</w:t>
      </w:r>
      <w:ins w:id="5" w:author="Lauren Delaronde" w:date="2014-05-02T12:51:00Z">
        <w:r w:rsidR="00C53198">
          <w:t>,</w:t>
        </w:r>
      </w:ins>
      <w:r w:rsidR="00631148">
        <w:t xml:space="preserve"> </w:t>
      </w:r>
      <w:proofErr w:type="spellStart"/>
      <w:r w:rsidR="00631148">
        <w:t>Drysdale</w:t>
      </w:r>
      <w:proofErr w:type="spellEnd"/>
      <w:r w:rsidR="00631148">
        <w:t xml:space="preserve"> expressed a deep concern for the Indigenous people, often placing them within his paintings in a manner that conveys a sense of dispossession. </w:t>
      </w:r>
      <w:r w:rsidR="00631148" w:rsidRPr="00964131">
        <w:t xml:space="preserve">His work was singled out by Kenneth Clark in 1949 as being among the most original in Australian art, and his exhibition at the Leicester Galleries, London, in 1950 </w:t>
      </w:r>
      <w:r w:rsidR="00631148" w:rsidRPr="00867942">
        <w:t>convinced British critics that Australian artists had an original vision.</w:t>
      </w:r>
      <w:r w:rsidR="00631148" w:rsidRPr="00335E83">
        <w:t xml:space="preserve"> </w:t>
      </w:r>
    </w:p>
    <w:p w:rsidR="007872C7" w:rsidRDefault="007872C7" w:rsidP="009A6ED2">
      <w:pPr>
        <w:spacing w:line="360" w:lineRule="auto"/>
        <w:rPr>
          <w:noProof/>
          <w:lang w:val="en-CA" w:eastAsia="en-CA"/>
        </w:rPr>
      </w:pPr>
    </w:p>
    <w:p w:rsidR="00E73B76" w:rsidRDefault="007872C7" w:rsidP="009A6ED2">
      <w:pPr>
        <w:spacing w:line="360" w:lineRule="auto"/>
        <w:rPr>
          <w:noProof/>
          <w:lang w:val="en-CA" w:eastAsia="en-CA"/>
        </w:rPr>
      </w:pPr>
      <w:r>
        <w:rPr>
          <w:noProof/>
          <w:lang w:val="en-CA" w:eastAsia="en-CA"/>
        </w:rPr>
        <w:t>File: drysdale1.jpg</w:t>
      </w:r>
    </w:p>
    <w:p w:rsidR="007872C7" w:rsidRDefault="007872C7" w:rsidP="009A6ED2">
      <w:pPr>
        <w:spacing w:line="360" w:lineRule="auto"/>
      </w:pPr>
    </w:p>
    <w:p w:rsidR="00E73B76" w:rsidRPr="00E73B76" w:rsidRDefault="00E73B76" w:rsidP="009A6ED2">
      <w:pPr>
        <w:spacing w:line="360" w:lineRule="auto"/>
      </w:pPr>
      <w:r>
        <w:t xml:space="preserve">Russell </w:t>
      </w:r>
      <w:proofErr w:type="spellStart"/>
      <w:r>
        <w:t>Drysdale</w:t>
      </w:r>
      <w:proofErr w:type="spellEnd"/>
      <w:r>
        <w:t xml:space="preserve">, </w:t>
      </w:r>
      <w:r>
        <w:rPr>
          <w:i/>
        </w:rPr>
        <w:t>The Drover’s Wife</w:t>
      </w:r>
      <w:r>
        <w:t>, 1945, oil on canvas, 51.5x61.5 cm, National Gallery Australia, Accession No: NGA 87.1612.</w:t>
      </w:r>
    </w:p>
    <w:p w:rsidR="00631148" w:rsidRDefault="00631148" w:rsidP="009A6ED2">
      <w:pPr>
        <w:spacing w:line="360" w:lineRule="auto"/>
      </w:pPr>
    </w:p>
    <w:p w:rsidR="00631148" w:rsidDel="00C53198" w:rsidRDefault="00631148" w:rsidP="009A6ED2">
      <w:pPr>
        <w:spacing w:line="360" w:lineRule="auto"/>
        <w:rPr>
          <w:del w:id="6" w:author="Lauren Delaronde" w:date="2014-05-02T12:52:00Z"/>
        </w:rPr>
      </w:pPr>
    </w:p>
    <w:p w:rsidR="00631148" w:rsidRDefault="009A6ED2" w:rsidP="009A6ED2">
      <w:pPr>
        <w:spacing w:line="360" w:lineRule="auto"/>
      </w:pPr>
      <w:r w:rsidRPr="00C33813">
        <w:t xml:space="preserve">The son of an Anglo-Australian pastoralist, </w:t>
      </w:r>
      <w:r>
        <w:t>he was b</w:t>
      </w:r>
      <w:r w:rsidRPr="00C33813">
        <w:t xml:space="preserve">orn </w:t>
      </w:r>
      <w:r>
        <w:t xml:space="preserve">in </w:t>
      </w:r>
      <w:r w:rsidRPr="00C33813">
        <w:t xml:space="preserve">Bognor Regis, Sussex, </w:t>
      </w:r>
      <w:r>
        <w:t xml:space="preserve">on </w:t>
      </w:r>
      <w:r w:rsidRPr="00C33813">
        <w:t>7 February 1912</w:t>
      </w:r>
      <w:r>
        <w:t xml:space="preserve">. He </w:t>
      </w:r>
      <w:r w:rsidR="003D6301">
        <w:t xml:space="preserve">travelled to Australia with his family twice as a child, including a two-year stay in </w:t>
      </w:r>
      <w:r w:rsidRPr="00C33813">
        <w:t>North Queensland</w:t>
      </w:r>
      <w:r>
        <w:t xml:space="preserve"> </w:t>
      </w:r>
      <w:r w:rsidR="003D6301">
        <w:t xml:space="preserve">in </w:t>
      </w:r>
      <w:r w:rsidRPr="00C33813">
        <w:t>1919–21</w:t>
      </w:r>
      <w:ins w:id="7" w:author="Lauren Delaronde" w:date="2014-05-02T12:53:00Z">
        <w:r w:rsidR="00C53198">
          <w:t>,</w:t>
        </w:r>
      </w:ins>
      <w:r>
        <w:t xml:space="preserve"> </w:t>
      </w:r>
      <w:r w:rsidR="003D6301">
        <w:t xml:space="preserve">before </w:t>
      </w:r>
      <w:del w:id="8" w:author="Lauren Delaronde" w:date="2014-05-02T12:53:00Z">
        <w:r w:rsidR="003D6301" w:rsidDel="00C53198">
          <w:delText>he</w:delText>
        </w:r>
      </w:del>
      <w:del w:id="9" w:author="Lauren Delaronde" w:date="2014-05-02T13:06:00Z">
        <w:r w:rsidR="003D6301" w:rsidDel="000C49D4">
          <w:delText xml:space="preserve"> </w:delText>
        </w:r>
      </w:del>
      <w:r w:rsidR="003D6301">
        <w:t>settling permanently in</w:t>
      </w:r>
      <w:r w:rsidRPr="00C33813">
        <w:t xml:space="preserve"> Melbourne</w:t>
      </w:r>
      <w:r>
        <w:t xml:space="preserve"> </w:t>
      </w:r>
      <w:r w:rsidR="003D6301">
        <w:t xml:space="preserve">with his family </w:t>
      </w:r>
      <w:r>
        <w:t>in</w:t>
      </w:r>
      <w:r w:rsidRPr="00C33813">
        <w:t xml:space="preserve"> 1923</w:t>
      </w:r>
      <w:del w:id="10" w:author="Lauren Delaronde" w:date="2014-05-02T12:54:00Z">
        <w:r w:rsidRPr="00C33813" w:rsidDel="00C53198">
          <w:delText>,</w:delText>
        </w:r>
      </w:del>
      <w:r w:rsidRPr="00C33813">
        <w:t xml:space="preserve"> </w:t>
      </w:r>
      <w:bookmarkStart w:id="11" w:name="_GoBack"/>
      <w:bookmarkEnd w:id="11"/>
      <w:ins w:id="12" w:author="Lauren Delaronde" w:date="2014-05-02T12:54:00Z">
        <w:r w:rsidR="00C53198">
          <w:t xml:space="preserve">at </w:t>
        </w:r>
      </w:ins>
      <w:r w:rsidRPr="00C33813">
        <w:t>age</w:t>
      </w:r>
      <w:del w:id="13" w:author="Lauren Delaronde" w:date="2014-05-02T12:54:00Z">
        <w:r w:rsidRPr="00C33813" w:rsidDel="00C53198">
          <w:delText>d</w:delText>
        </w:r>
      </w:del>
      <w:r w:rsidRPr="00C33813">
        <w:t xml:space="preserve"> eleven</w:t>
      </w:r>
      <w:r>
        <w:t xml:space="preserve">. </w:t>
      </w:r>
      <w:r w:rsidR="003D6301">
        <w:t xml:space="preserve">He attended Geelong Grammar School as a </w:t>
      </w:r>
      <w:proofErr w:type="spellStart"/>
      <w:r w:rsidR="003D6301">
        <w:t>boarder</w:t>
      </w:r>
      <w:proofErr w:type="spellEnd"/>
      <w:r w:rsidR="003D6301">
        <w:t xml:space="preserve">, where many of his fellow students came from the country and shared a common interest in life on the land. </w:t>
      </w:r>
      <w:r w:rsidR="003D6301" w:rsidRPr="003D6301">
        <w:t>In 1929</w:t>
      </w:r>
      <w:ins w:id="14" w:author="Lauren Delaronde" w:date="2014-05-02T12:54:00Z">
        <w:r w:rsidR="00C53198">
          <w:t>,</w:t>
        </w:r>
      </w:ins>
      <w:r w:rsidR="003D6301" w:rsidRPr="003D6301">
        <w:t xml:space="preserve"> </w:t>
      </w:r>
      <w:proofErr w:type="spellStart"/>
      <w:r w:rsidR="003D6301" w:rsidRPr="003D6301">
        <w:t>Drysdale</w:t>
      </w:r>
      <w:proofErr w:type="spellEnd"/>
      <w:r w:rsidR="003D6301" w:rsidRPr="003D6301">
        <w:t xml:space="preserve"> developed a detached retina in his left eye, a condition which </w:t>
      </w:r>
      <w:r w:rsidR="003D6301">
        <w:t>haunted</w:t>
      </w:r>
      <w:r w:rsidR="003D6301" w:rsidRPr="003D6301">
        <w:t xml:space="preserve"> him f</w:t>
      </w:r>
      <w:r w:rsidR="003D6301">
        <w:t>or the rest of his life</w:t>
      </w:r>
      <w:r w:rsidR="003D6301" w:rsidRPr="003D6301">
        <w:t>.</w:t>
      </w:r>
      <w:r w:rsidR="003D6301">
        <w:rPr>
          <w:rFonts w:ascii="Arial" w:hAnsi="Arial" w:cs="Arial"/>
        </w:rPr>
        <w:t xml:space="preserve"> </w:t>
      </w:r>
      <w:r w:rsidR="003D6301" w:rsidRPr="003D6301">
        <w:t xml:space="preserve">While in hospital recovering from eye treatment, he was encouraged to take up art. </w:t>
      </w:r>
      <w:r>
        <w:t xml:space="preserve">He </w:t>
      </w:r>
      <w:r w:rsidRPr="00C33813">
        <w:t>visited Europe</w:t>
      </w:r>
      <w:del w:id="15" w:author="Lauren Delaronde" w:date="2014-05-02T12:55:00Z">
        <w:r w:rsidRPr="00C33813" w:rsidDel="00C53198">
          <w:delText xml:space="preserve">, </w:delText>
        </w:r>
      </w:del>
      <w:ins w:id="16" w:author="Lauren Delaronde" w:date="2014-05-02T12:55:00Z">
        <w:r w:rsidR="00C53198">
          <w:t xml:space="preserve"> </w:t>
        </w:r>
      </w:ins>
      <w:r w:rsidRPr="00C33813">
        <w:t>1932–34</w:t>
      </w:r>
      <w:r>
        <w:t xml:space="preserve"> and </w:t>
      </w:r>
      <w:r w:rsidRPr="00C33813">
        <w:t>returned to Melbourne</w:t>
      </w:r>
      <w:r>
        <w:t xml:space="preserve"> in</w:t>
      </w:r>
      <w:r w:rsidRPr="00C33813">
        <w:t xml:space="preserve"> 1935</w:t>
      </w:r>
      <w:r>
        <w:t xml:space="preserve">. </w:t>
      </w:r>
      <w:r w:rsidR="003D6301">
        <w:t>From 1935 to 1938 h</w:t>
      </w:r>
      <w:r w:rsidRPr="00C33813">
        <w:t xml:space="preserve">e studied </w:t>
      </w:r>
      <w:r w:rsidR="003D6301">
        <w:t xml:space="preserve">art in Melbourne </w:t>
      </w:r>
      <w:r w:rsidRPr="00C33813">
        <w:t>with George Bell</w:t>
      </w:r>
      <w:r w:rsidR="003D6301">
        <w:t xml:space="preserve">. </w:t>
      </w:r>
      <w:r w:rsidR="00D46FD8">
        <w:t>B</w:t>
      </w:r>
      <w:r w:rsidR="00D46FD8" w:rsidRPr="00C33813">
        <w:t>etween 1938 and 1939</w:t>
      </w:r>
      <w:ins w:id="17" w:author="Lauren Delaronde" w:date="2014-05-02T12:55:00Z">
        <w:r w:rsidR="00C53198">
          <w:t>,</w:t>
        </w:r>
      </w:ins>
      <w:r w:rsidR="00D46FD8">
        <w:t xml:space="preserve"> </w:t>
      </w:r>
      <w:proofErr w:type="spellStart"/>
      <w:r w:rsidR="003D6301">
        <w:lastRenderedPageBreak/>
        <w:t>Drysdale</w:t>
      </w:r>
      <w:proofErr w:type="spellEnd"/>
      <w:r w:rsidR="003D6301">
        <w:t xml:space="preserve"> </w:t>
      </w:r>
      <w:r w:rsidRPr="00C33813">
        <w:t xml:space="preserve">travelled to London, where he attended Iain </w:t>
      </w:r>
      <w:proofErr w:type="spellStart"/>
      <w:r w:rsidRPr="00C33813">
        <w:t>Macnab’s</w:t>
      </w:r>
      <w:proofErr w:type="spellEnd"/>
      <w:r w:rsidRPr="00C33813">
        <w:t xml:space="preserve"> Grosvenor School of Modern Art, and </w:t>
      </w:r>
      <w:r w:rsidR="003D6301">
        <w:t xml:space="preserve">to </w:t>
      </w:r>
      <w:r w:rsidRPr="00C33813">
        <w:t xml:space="preserve">Paris. </w:t>
      </w:r>
      <w:r>
        <w:t xml:space="preserve">He </w:t>
      </w:r>
      <w:r w:rsidRPr="00C33813">
        <w:t>mo</w:t>
      </w:r>
      <w:r w:rsidR="00D46FD8">
        <w:t>ved to Sydney in</w:t>
      </w:r>
      <w:r w:rsidRPr="00C33813">
        <w:t xml:space="preserve"> 1940</w:t>
      </w:r>
      <w:r>
        <w:t xml:space="preserve">. </w:t>
      </w:r>
    </w:p>
    <w:p w:rsidR="00631148" w:rsidRDefault="00631148" w:rsidP="009A6ED2">
      <w:pPr>
        <w:spacing w:line="360" w:lineRule="auto"/>
      </w:pPr>
    </w:p>
    <w:p w:rsidR="009A6ED2" w:rsidRPr="00867942" w:rsidRDefault="009A6ED2" w:rsidP="009A6ED2">
      <w:pPr>
        <w:spacing w:line="360" w:lineRule="auto"/>
      </w:pPr>
      <w:r w:rsidRPr="00335E83">
        <w:t>In 1954</w:t>
      </w:r>
      <w:ins w:id="18" w:author="Lauren Delaronde" w:date="2014-05-02T12:55:00Z">
        <w:r w:rsidR="00C53198">
          <w:t>,</w:t>
        </w:r>
      </w:ins>
      <w:r w:rsidRPr="00335E83">
        <w:t xml:space="preserve"> </w:t>
      </w:r>
      <w:proofErr w:type="spellStart"/>
      <w:r w:rsidR="00631148">
        <w:t>Drysdale</w:t>
      </w:r>
      <w:proofErr w:type="spellEnd"/>
      <w:r w:rsidR="00631148" w:rsidRPr="00335E83">
        <w:t xml:space="preserve"> </w:t>
      </w:r>
      <w:r w:rsidRPr="00335E83">
        <w:t xml:space="preserve">represented Australia at the Venice Biennale. </w:t>
      </w:r>
      <w:r>
        <w:t xml:space="preserve">He </w:t>
      </w:r>
      <w:r w:rsidRPr="00C33813">
        <w:t>moved to Hardy’s Bay, New South Wales</w:t>
      </w:r>
      <w:ins w:id="19" w:author="Lauren Delaronde" w:date="2014-05-02T12:56:00Z">
        <w:r w:rsidR="00C53198">
          <w:t>,</w:t>
        </w:r>
      </w:ins>
      <w:r>
        <w:t xml:space="preserve"> in 1966</w:t>
      </w:r>
      <w:r w:rsidR="004770C7">
        <w:t xml:space="preserve"> and </w:t>
      </w:r>
      <w:r w:rsidRPr="00C33813">
        <w:t xml:space="preserve">died </w:t>
      </w:r>
      <w:r>
        <w:t>in Sydney on</w:t>
      </w:r>
      <w:r w:rsidRPr="00C33813">
        <w:t xml:space="preserve"> 29 June 1981</w:t>
      </w:r>
      <w:r>
        <w:t xml:space="preserve">. </w:t>
      </w:r>
      <w:r w:rsidRPr="00335E83">
        <w:t xml:space="preserve">His work is </w:t>
      </w:r>
      <w:r w:rsidRPr="00867942">
        <w:t>held b</w:t>
      </w:r>
      <w:r>
        <w:t xml:space="preserve">y all major Australian galleries, the </w:t>
      </w:r>
      <w:r w:rsidRPr="009A6ED2">
        <w:t xml:space="preserve">Tate in </w:t>
      </w:r>
      <w:r w:rsidRPr="00867942">
        <w:t>London</w:t>
      </w:r>
      <w:r w:rsidRPr="00AA7E55">
        <w:t xml:space="preserve">, </w:t>
      </w:r>
      <w:r w:rsidRPr="009A6ED2">
        <w:t>and</w:t>
      </w:r>
      <w:r>
        <w:t xml:space="preserve"> the Metropolitan Museum of Art, New York. </w:t>
      </w:r>
      <w:r w:rsidRPr="00867942">
        <w:rPr>
          <w:snapToGrid w:val="0"/>
        </w:rPr>
        <w:t xml:space="preserve">He has been the subject of several surveys and </w:t>
      </w:r>
      <w:r w:rsidRPr="00867942">
        <w:t>a touring retrospective was organised by the National Gallery of Victoria, Melbourne, in 1997.</w:t>
      </w:r>
    </w:p>
    <w:p w:rsidR="00A01234" w:rsidRDefault="00A01234"/>
    <w:p w:rsidR="009A6ED2" w:rsidRDefault="009A6ED2">
      <w:r w:rsidRPr="009A6ED2">
        <w:rPr>
          <w:b/>
        </w:rPr>
        <w:t>References and further reading</w:t>
      </w:r>
      <w:r>
        <w:t>:</w:t>
      </w:r>
    </w:p>
    <w:p w:rsidR="00914C58" w:rsidRDefault="00914C58"/>
    <w:p w:rsidR="00914C58" w:rsidRDefault="00914C58">
      <w:r>
        <w:t>Burke, Joseph</w:t>
      </w:r>
      <w:r w:rsidR="00631148">
        <w:t>. (1951)</w:t>
      </w:r>
      <w:r>
        <w:t xml:space="preserve"> </w:t>
      </w:r>
      <w:proofErr w:type="gramStart"/>
      <w:r w:rsidRPr="00220C42">
        <w:rPr>
          <w:rStyle w:val="Emphasis"/>
        </w:rPr>
        <w:t>The</w:t>
      </w:r>
      <w:proofErr w:type="gramEnd"/>
      <w:r w:rsidRPr="00220C42">
        <w:rPr>
          <w:rStyle w:val="Emphasis"/>
        </w:rPr>
        <w:t xml:space="preserve"> Paintings of Russell </w:t>
      </w:r>
      <w:proofErr w:type="spellStart"/>
      <w:r w:rsidRPr="00220C42">
        <w:rPr>
          <w:rStyle w:val="Emphasis"/>
        </w:rPr>
        <w:t>Drysdale</w:t>
      </w:r>
      <w:proofErr w:type="spellEnd"/>
      <w:r w:rsidRPr="00220C42">
        <w:t>, Sydney</w:t>
      </w:r>
      <w:r w:rsidR="00631148">
        <w:t>:</w:t>
      </w:r>
      <w:r w:rsidRPr="00220C42">
        <w:t xml:space="preserve"> </w:t>
      </w:r>
      <w:proofErr w:type="spellStart"/>
      <w:r>
        <w:t>Ure</w:t>
      </w:r>
      <w:proofErr w:type="spellEnd"/>
      <w:r>
        <w:t xml:space="preserve"> Smith</w:t>
      </w:r>
      <w:r w:rsidR="00631148">
        <w:t>.</w:t>
      </w:r>
    </w:p>
    <w:p w:rsidR="00914C58" w:rsidRDefault="00914C58"/>
    <w:p w:rsidR="00914C58" w:rsidRDefault="00914C58">
      <w:r>
        <w:t>Dutton, Geoffrey</w:t>
      </w:r>
      <w:r w:rsidR="00631148">
        <w:t>. (1964)</w:t>
      </w:r>
      <w:r>
        <w:t xml:space="preserve"> </w:t>
      </w:r>
      <w:r w:rsidRPr="00914C58">
        <w:rPr>
          <w:i/>
        </w:rPr>
        <w:t xml:space="preserve">Russell </w:t>
      </w:r>
      <w:proofErr w:type="spellStart"/>
      <w:r w:rsidRPr="00914C58">
        <w:rPr>
          <w:i/>
        </w:rPr>
        <w:t>Drysdale</w:t>
      </w:r>
      <w:proofErr w:type="spellEnd"/>
      <w:r>
        <w:t>, London</w:t>
      </w:r>
      <w:r w:rsidR="00631148">
        <w:t>:</w:t>
      </w:r>
      <w:r>
        <w:t xml:space="preserve"> Thames and Hudson</w:t>
      </w:r>
      <w:r w:rsidR="00631148">
        <w:t>.</w:t>
      </w:r>
    </w:p>
    <w:p w:rsidR="00914C58" w:rsidRDefault="00914C58"/>
    <w:p w:rsidR="00914C58" w:rsidRDefault="00914C58">
      <w:proofErr w:type="spellStart"/>
      <w:r>
        <w:t>Klepac</w:t>
      </w:r>
      <w:proofErr w:type="spellEnd"/>
      <w:r>
        <w:t>, Lou</w:t>
      </w:r>
      <w:r w:rsidR="00631148">
        <w:t>. (1981)</w:t>
      </w:r>
      <w:r>
        <w:t xml:space="preserve"> </w:t>
      </w:r>
      <w:r w:rsidRPr="00914C58">
        <w:rPr>
          <w:i/>
        </w:rPr>
        <w:t xml:space="preserve">Russell </w:t>
      </w:r>
      <w:proofErr w:type="spellStart"/>
      <w:r w:rsidRPr="00914C58">
        <w:rPr>
          <w:i/>
        </w:rPr>
        <w:t>Drysdale</w:t>
      </w:r>
      <w:proofErr w:type="spellEnd"/>
      <w:r>
        <w:t>, Sydney</w:t>
      </w:r>
      <w:r w:rsidR="00631148">
        <w:t>:</w:t>
      </w:r>
      <w:r>
        <w:t xml:space="preserve"> Bay Books</w:t>
      </w:r>
      <w:r w:rsidR="00631148">
        <w:t>.</w:t>
      </w:r>
    </w:p>
    <w:p w:rsidR="00914C58" w:rsidRDefault="00914C58"/>
    <w:p w:rsidR="0091177A" w:rsidRPr="00631148" w:rsidRDefault="00C97E7E">
      <w:pPr>
        <w:rPr>
          <w:color w:val="333333"/>
          <w:szCs w:val="21"/>
        </w:rPr>
      </w:pPr>
      <w:proofErr w:type="spellStart"/>
      <w:r w:rsidRPr="00C97E7E">
        <w:rPr>
          <w:color w:val="333333"/>
          <w:szCs w:val="21"/>
        </w:rPr>
        <w:t>Boddington</w:t>
      </w:r>
      <w:proofErr w:type="spellEnd"/>
      <w:r w:rsidRPr="00C97E7E">
        <w:rPr>
          <w:color w:val="333333"/>
          <w:szCs w:val="21"/>
        </w:rPr>
        <w:t>, Jennie</w:t>
      </w:r>
      <w:r w:rsidR="00631148">
        <w:rPr>
          <w:color w:val="333333"/>
          <w:szCs w:val="21"/>
        </w:rPr>
        <w:t>. (1987)</w:t>
      </w:r>
      <w:r w:rsidRPr="00C97E7E">
        <w:rPr>
          <w:color w:val="333333"/>
          <w:szCs w:val="21"/>
        </w:rPr>
        <w:t xml:space="preserve"> </w:t>
      </w:r>
      <w:proofErr w:type="spellStart"/>
      <w:r w:rsidRPr="00C97E7E">
        <w:rPr>
          <w:i/>
          <w:iCs/>
          <w:color w:val="333333"/>
          <w:szCs w:val="21"/>
        </w:rPr>
        <w:t>Drysdale</w:t>
      </w:r>
      <w:proofErr w:type="spellEnd"/>
      <w:r w:rsidRPr="00C97E7E">
        <w:rPr>
          <w:i/>
          <w:iCs/>
          <w:color w:val="333333"/>
          <w:szCs w:val="21"/>
        </w:rPr>
        <w:t xml:space="preserve"> Photographer</w:t>
      </w:r>
      <w:r w:rsidRPr="00C97E7E">
        <w:rPr>
          <w:color w:val="333333"/>
          <w:szCs w:val="21"/>
        </w:rPr>
        <w:t>, Melbourne</w:t>
      </w:r>
      <w:r w:rsidR="00631148">
        <w:rPr>
          <w:color w:val="333333"/>
          <w:szCs w:val="21"/>
        </w:rPr>
        <w:t>:</w:t>
      </w:r>
      <w:r w:rsidRPr="00C97E7E">
        <w:rPr>
          <w:color w:val="333333"/>
          <w:szCs w:val="21"/>
        </w:rPr>
        <w:t xml:space="preserve"> National Gallery of Victoria</w:t>
      </w:r>
      <w:r w:rsidR="00631148">
        <w:rPr>
          <w:color w:val="333333"/>
          <w:szCs w:val="21"/>
        </w:rPr>
        <w:t>.</w:t>
      </w:r>
    </w:p>
    <w:p w:rsidR="0091177A" w:rsidRDefault="0091177A">
      <w:pPr>
        <w:rPr>
          <w:rFonts w:ascii="Georgia" w:hAnsi="Georgia"/>
          <w:color w:val="333333"/>
          <w:sz w:val="21"/>
          <w:szCs w:val="21"/>
        </w:rPr>
      </w:pPr>
    </w:p>
    <w:p w:rsidR="00914C58" w:rsidRDefault="00914C58">
      <w:r>
        <w:t>Smith, Geoffrey</w:t>
      </w:r>
      <w:r w:rsidR="00631148">
        <w:t>. (1997)</w:t>
      </w:r>
      <w:r>
        <w:t xml:space="preserve"> </w:t>
      </w:r>
      <w:r w:rsidRPr="00914C58">
        <w:rPr>
          <w:i/>
        </w:rPr>
        <w:t xml:space="preserve">Russell </w:t>
      </w:r>
      <w:proofErr w:type="spellStart"/>
      <w:r w:rsidRPr="00914C58">
        <w:rPr>
          <w:i/>
        </w:rPr>
        <w:t>Drysdale</w:t>
      </w:r>
      <w:proofErr w:type="spellEnd"/>
      <w:r w:rsidRPr="00914C58">
        <w:rPr>
          <w:i/>
        </w:rPr>
        <w:t xml:space="preserve"> 1912-81</w:t>
      </w:r>
      <w:r>
        <w:t xml:space="preserve">, </w:t>
      </w:r>
      <w:r w:rsidR="00631148">
        <w:t>exhibition catalogue</w:t>
      </w:r>
      <w:r>
        <w:t xml:space="preserve"> Melbourne</w:t>
      </w:r>
      <w:r w:rsidR="00631148">
        <w:t>:</w:t>
      </w:r>
      <w:r>
        <w:t xml:space="preserve"> National Gallery of Victoria</w:t>
      </w:r>
      <w:r w:rsidR="00631148">
        <w:t>.</w:t>
      </w:r>
    </w:p>
    <w:p w:rsidR="00017675" w:rsidRDefault="00017675"/>
    <w:p w:rsidR="00017675" w:rsidRDefault="00017675">
      <w:proofErr w:type="spellStart"/>
      <w:r>
        <w:t>Heathcote</w:t>
      </w:r>
      <w:proofErr w:type="spellEnd"/>
      <w:r>
        <w:t>, Christopher</w:t>
      </w:r>
      <w:r w:rsidR="00631148">
        <w:t>. (2013)</w:t>
      </w:r>
      <w:r>
        <w:t xml:space="preserve"> </w:t>
      </w:r>
      <w:r w:rsidRPr="00017675">
        <w:rPr>
          <w:i/>
        </w:rPr>
        <w:t xml:space="preserve">Russell </w:t>
      </w:r>
      <w:proofErr w:type="spellStart"/>
      <w:r w:rsidRPr="00017675">
        <w:rPr>
          <w:i/>
        </w:rPr>
        <w:t>Drysdale</w:t>
      </w:r>
      <w:proofErr w:type="spellEnd"/>
      <w:r w:rsidRPr="00017675">
        <w:rPr>
          <w:i/>
        </w:rPr>
        <w:t xml:space="preserve">: </w:t>
      </w:r>
      <w:r w:rsidR="00631148">
        <w:rPr>
          <w:i/>
        </w:rPr>
        <w:t>D</w:t>
      </w:r>
      <w:r w:rsidRPr="00017675">
        <w:rPr>
          <w:i/>
        </w:rPr>
        <w:t>efining the modern Australian landscape</w:t>
      </w:r>
      <w:r>
        <w:t>, Kent Town</w:t>
      </w:r>
      <w:r w:rsidR="00631148">
        <w:t>:</w:t>
      </w:r>
      <w:r>
        <w:t xml:space="preserve"> Wakefield Press</w:t>
      </w:r>
      <w:r w:rsidR="00631148">
        <w:t>.</w:t>
      </w:r>
    </w:p>
    <w:p w:rsidR="00914C58" w:rsidRDefault="00914C58"/>
    <w:sectPr w:rsidR="00914C58" w:rsidSect="00921E47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344" w:rsidRDefault="00C72344">
      <w:r>
        <w:separator/>
      </w:r>
    </w:p>
  </w:endnote>
  <w:endnote w:type="continuationSeparator" w:id="0">
    <w:p w:rsidR="00C72344" w:rsidRDefault="00C7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344" w:rsidRDefault="00C72344">
      <w:r>
        <w:separator/>
      </w:r>
    </w:p>
  </w:footnote>
  <w:footnote w:type="continuationSeparator" w:id="0">
    <w:p w:rsidR="00C72344" w:rsidRDefault="00C72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148" w:rsidRDefault="00E73B76">
    <w:pPr>
      <w:pStyle w:val="Header"/>
    </w:pPr>
    <w:r>
      <w:t>Anne</w:t>
    </w:r>
    <w:r w:rsidR="00631148">
      <w:t xml:space="preserve"> </w:t>
    </w:r>
    <w:proofErr w:type="spellStart"/>
    <w:r w:rsidR="00631148">
      <w:t>Gray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D2"/>
    <w:rsid w:val="00017675"/>
    <w:rsid w:val="000C49D4"/>
    <w:rsid w:val="003D6301"/>
    <w:rsid w:val="004770C7"/>
    <w:rsid w:val="00631148"/>
    <w:rsid w:val="00732A45"/>
    <w:rsid w:val="007517DF"/>
    <w:rsid w:val="00761158"/>
    <w:rsid w:val="007872C7"/>
    <w:rsid w:val="007B68CD"/>
    <w:rsid w:val="0091177A"/>
    <w:rsid w:val="00914C58"/>
    <w:rsid w:val="00921E47"/>
    <w:rsid w:val="009A6ED2"/>
    <w:rsid w:val="00A01234"/>
    <w:rsid w:val="00C53198"/>
    <w:rsid w:val="00C72344"/>
    <w:rsid w:val="00C97E7E"/>
    <w:rsid w:val="00CE69E8"/>
    <w:rsid w:val="00D46FD8"/>
    <w:rsid w:val="00E73B76"/>
    <w:rsid w:val="00F97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ED2"/>
    <w:pPr>
      <w:spacing w:after="0"/>
    </w:pPr>
    <w:rPr>
      <w:rFonts w:eastAsia="Times New Roman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5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7F"/>
    <w:rPr>
      <w:rFonts w:ascii="Lucida Grande" w:hAnsi="Lucida Grande"/>
      <w:sz w:val="18"/>
      <w:szCs w:val="18"/>
    </w:rPr>
  </w:style>
  <w:style w:type="character" w:styleId="Emphasis">
    <w:name w:val="Emphasis"/>
    <w:qFormat/>
    <w:rsid w:val="00914C58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311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148"/>
    <w:rPr>
      <w:rFonts w:eastAsia="Times New Roman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311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148"/>
    <w:rPr>
      <w:rFonts w:eastAsia="Times New Roman" w:cs="Times New Roman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ED2"/>
    <w:pPr>
      <w:spacing w:after="0"/>
    </w:pPr>
    <w:rPr>
      <w:rFonts w:eastAsia="Times New Roman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5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7F"/>
    <w:rPr>
      <w:rFonts w:ascii="Lucida Grande" w:hAnsi="Lucida Grande"/>
      <w:sz w:val="18"/>
      <w:szCs w:val="18"/>
    </w:rPr>
  </w:style>
  <w:style w:type="character" w:styleId="Emphasis">
    <w:name w:val="Emphasis"/>
    <w:qFormat/>
    <w:rsid w:val="00914C58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311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148"/>
    <w:rPr>
      <w:rFonts w:eastAsia="Times New Roman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311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148"/>
    <w:rPr>
      <w:rFonts w:eastAsia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Gray</dc:creator>
  <cp:lastModifiedBy>Lauren Delaronde</cp:lastModifiedBy>
  <cp:revision>8</cp:revision>
  <dcterms:created xsi:type="dcterms:W3CDTF">2014-05-02T19:43:00Z</dcterms:created>
  <dcterms:modified xsi:type="dcterms:W3CDTF">2014-05-02T20:15:00Z</dcterms:modified>
</cp:coreProperties>
</file>