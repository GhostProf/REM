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8EDDA" w14:textId="4440F2A0" w:rsidR="00001BA8" w:rsidRPr="00C163EE" w:rsidRDefault="00094ED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b/>
          <w:sz w:val="22"/>
          <w:szCs w:val="22"/>
          <w:lang w:val="en-GB"/>
        </w:rPr>
        <w:t>Young Vienna</w:t>
      </w:r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(Jung-Wien; das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Wien;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Junges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Wien; das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Österreich</w:t>
      </w:r>
      <w:proofErr w:type="spellEnd"/>
      <w:r w:rsidR="000D4432" w:rsidRPr="000D0213">
        <w:rPr>
          <w:rFonts w:ascii="Times New Roman" w:hAnsi="Times New Roman" w:cs="Times New Roman"/>
          <w:b/>
          <w:sz w:val="22"/>
          <w:szCs w:val="22"/>
          <w:lang w:val="en-GB"/>
        </w:rPr>
        <w:t>; Jung-</w:t>
      </w:r>
      <w:proofErr w:type="spellStart"/>
      <w:r w:rsidR="000D4432" w:rsidRPr="000D0213">
        <w:rPr>
          <w:rFonts w:ascii="Times New Roman" w:hAnsi="Times New Roman" w:cs="Times New Roman"/>
          <w:b/>
          <w:sz w:val="22"/>
          <w:szCs w:val="22"/>
          <w:lang w:val="en-GB"/>
        </w:rPr>
        <w:t>Österreich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)</w:t>
      </w:r>
    </w:p>
    <w:p w14:paraId="5FA26DDA" w14:textId="77777777" w:rsidR="00094EDB" w:rsidRPr="00C163EE" w:rsidRDefault="00094ED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CF0C959" w14:textId="4DD17F08" w:rsidR="003B0383" w:rsidRDefault="00C163EE" w:rsidP="00D8366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Young Vienna 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was a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n informal,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heterogeneous literary circle that existed in Vienna 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for little more than a decade, beginning in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approximately 1890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Hermann Bahr and his protégés Hugo von Hofmannsthal, Arthur Schnitzler, Richard Beer-Hofmann, and Felix </w:t>
      </w:r>
      <w:proofErr w:type="spellStart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Salten</w:t>
      </w:r>
      <w:proofErr w:type="spellEnd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formed the core of the group</w:t>
      </w:r>
      <w:r w:rsidR="002A4B35">
        <w:rPr>
          <w:rFonts w:ascii="Times New Roman" w:hAnsi="Times New Roman" w:cs="Times New Roman"/>
          <w:sz w:val="22"/>
          <w:szCs w:val="22"/>
          <w:lang w:val="en-GB"/>
        </w:rPr>
        <w:t>, while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Karl Kraus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and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Peter </w:t>
      </w:r>
      <w:proofErr w:type="spellStart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Altenberg</w:t>
      </w:r>
      <w:proofErr w:type="spellEnd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A4B35">
        <w:rPr>
          <w:rFonts w:ascii="Times New Roman" w:hAnsi="Times New Roman" w:cs="Times New Roman"/>
          <w:sz w:val="22"/>
          <w:szCs w:val="22"/>
          <w:lang w:val="en-GB"/>
        </w:rPr>
        <w:t>were later, peripheral participants.</w:t>
      </w:r>
      <w:r w:rsidR="003B038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85D28">
        <w:rPr>
          <w:rFonts w:ascii="Times New Roman" w:hAnsi="Times New Roman" w:cs="Times New Roman"/>
          <w:sz w:val="22"/>
          <w:szCs w:val="22"/>
          <w:lang w:val="en-GB"/>
        </w:rPr>
        <w:t>Many other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B038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writers, </w:t>
      </w:r>
      <w:r w:rsidR="00185D28">
        <w:rPr>
          <w:rFonts w:ascii="Times New Roman" w:hAnsi="Times New Roman" w:cs="Times New Roman"/>
          <w:sz w:val="22"/>
          <w:szCs w:val="22"/>
          <w:lang w:val="en-GB"/>
        </w:rPr>
        <w:t>most</w:t>
      </w:r>
      <w:r w:rsidR="003B0383" w:rsidRPr="00C163EE">
        <w:rPr>
          <w:rFonts w:ascii="Times New Roman" w:hAnsi="Times New Roman" w:cs="Times New Roman"/>
          <w:sz w:val="22"/>
          <w:szCs w:val="22"/>
        </w:rPr>
        <w:t xml:space="preserve"> now forgotten, were involved to varying degrees</w:t>
      </w:r>
      <w:r w:rsidR="00B9237F">
        <w:rPr>
          <w:rFonts w:ascii="Times New Roman" w:hAnsi="Times New Roman" w:cs="Times New Roman"/>
          <w:sz w:val="22"/>
          <w:szCs w:val="22"/>
          <w:lang w:val="en-GB"/>
        </w:rPr>
        <w:t>. These included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9237F" w:rsidRPr="00C163EE">
        <w:rPr>
          <w:rFonts w:ascii="Times New Roman" w:hAnsi="Times New Roman" w:cs="Times New Roman"/>
          <w:sz w:val="22"/>
          <w:szCs w:val="22"/>
          <w:lang w:val="en-GB"/>
        </w:rPr>
        <w:t>Felix D</w:t>
      </w:r>
      <w:proofErr w:type="spellStart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>örmann</w:t>
      </w:r>
      <w:proofErr w:type="spellEnd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, Friedrich Michael Fels, </w:t>
      </w:r>
      <w:r w:rsidR="00DE25FB">
        <w:rPr>
          <w:rFonts w:ascii="Times New Roman" w:hAnsi="Times New Roman" w:cs="Times New Roman"/>
          <w:sz w:val="22"/>
          <w:szCs w:val="22"/>
          <w:lang w:val="de-DE"/>
        </w:rPr>
        <w:t xml:space="preserve">Paul Goldmann, </w:t>
      </w:r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Jacques Joachim, Eduard Michael Kafka, Julius </w:t>
      </w:r>
      <w:proofErr w:type="spellStart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>Kulka</w:t>
      </w:r>
      <w:proofErr w:type="spellEnd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, </w:t>
      </w:r>
      <w:r w:rsidR="00DE25FB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Rudolf Lothar, </w:t>
      </w:r>
      <w:proofErr w:type="spellStart"/>
      <w:r w:rsidR="00DE25FB">
        <w:rPr>
          <w:rFonts w:ascii="Times New Roman" w:hAnsi="Times New Roman" w:cs="Times New Roman"/>
          <w:sz w:val="22"/>
          <w:szCs w:val="22"/>
          <w:lang w:val="de-DE"/>
        </w:rPr>
        <w:t>and</w:t>
      </w:r>
      <w:proofErr w:type="spellEnd"/>
      <w:r w:rsidR="00DE25FB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="00DE25FB" w:rsidRPr="00C163EE">
        <w:rPr>
          <w:rFonts w:ascii="Times New Roman" w:hAnsi="Times New Roman" w:cs="Times New Roman"/>
          <w:sz w:val="22"/>
          <w:szCs w:val="22"/>
          <w:lang w:val="de-DE"/>
        </w:rPr>
        <w:t>Richard Specht</w:t>
      </w:r>
      <w:r w:rsidR="00185D28">
        <w:rPr>
          <w:rFonts w:ascii="Times New Roman" w:hAnsi="Times New Roman" w:cs="Times New Roman"/>
          <w:sz w:val="22"/>
          <w:szCs w:val="22"/>
          <w:lang w:val="de-DE"/>
        </w:rPr>
        <w:t xml:space="preserve">. </w:t>
      </w:r>
      <w:proofErr w:type="gram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The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group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often met at Café 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Griensteidl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and, later, Café Central.</w:t>
      </w:r>
      <w:proofErr w:type="gram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7471767" w14:textId="77777777" w:rsidR="003B0383" w:rsidRDefault="003B0383" w:rsidP="00D8366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6549689" w14:textId="0C7ED1E4" w:rsidR="00D83666" w:rsidRPr="00C163EE" w:rsidRDefault="00D83666" w:rsidP="00D8366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Unlike the naturalists in Berlin and Munich, Young Vienna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put forth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no coherent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literary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program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manifestos, </w:t>
      </w:r>
      <w:r w:rsidR="00F70D79" w:rsidRPr="00C163EE">
        <w:rPr>
          <w:rFonts w:ascii="Times New Roman" w:hAnsi="Times New Roman" w:cs="Times New Roman"/>
          <w:sz w:val="22"/>
          <w:szCs w:val="22"/>
          <w:lang w:val="en-GB"/>
        </w:rPr>
        <w:t>or theories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and their literary production ranged from </w:t>
      </w:r>
      <w:r w:rsidR="006D4C27" w:rsidRPr="00C163EE">
        <w:rPr>
          <w:rFonts w:ascii="Times New Roman" w:hAnsi="Times New Roman" w:cs="Times New Roman"/>
          <w:sz w:val="22"/>
          <w:szCs w:val="22"/>
        </w:rPr>
        <w:t xml:space="preserve">naturalism </w:t>
      </w:r>
      <w:r w:rsidR="008E0BBB" w:rsidRPr="00C163EE">
        <w:rPr>
          <w:rFonts w:ascii="Times New Roman" w:hAnsi="Times New Roman" w:cs="Times New Roman"/>
          <w:sz w:val="22"/>
          <w:szCs w:val="22"/>
        </w:rPr>
        <w:t xml:space="preserve">and </w:t>
      </w:r>
      <w:r w:rsidR="006D4C27" w:rsidRPr="00C163EE">
        <w:rPr>
          <w:rFonts w:ascii="Times New Roman" w:hAnsi="Times New Roman" w:cs="Times New Roman"/>
          <w:sz w:val="22"/>
          <w:szCs w:val="22"/>
        </w:rPr>
        <w:t xml:space="preserve">impressionism to </w:t>
      </w:r>
      <w:r w:rsidR="003A1480" w:rsidRPr="00C163EE">
        <w:rPr>
          <w:rFonts w:ascii="Times New Roman" w:hAnsi="Times New Roman" w:cs="Times New Roman"/>
          <w:sz w:val="22"/>
          <w:szCs w:val="22"/>
        </w:rPr>
        <w:t xml:space="preserve">aestheticism, </w:t>
      </w:r>
      <w:r w:rsidR="006D4C27" w:rsidRPr="00C163EE">
        <w:rPr>
          <w:rFonts w:ascii="Times New Roman" w:hAnsi="Times New Roman" w:cs="Times New Roman"/>
          <w:sz w:val="22"/>
          <w:szCs w:val="22"/>
        </w:rPr>
        <w:t>symbolism</w:t>
      </w:r>
      <w:r w:rsidR="003A1480" w:rsidRPr="00C163EE">
        <w:rPr>
          <w:rFonts w:ascii="Times New Roman" w:hAnsi="Times New Roman" w:cs="Times New Roman"/>
          <w:sz w:val="22"/>
          <w:szCs w:val="22"/>
        </w:rPr>
        <w:t xml:space="preserve">, </w:t>
      </w:r>
      <w:r w:rsidR="006D4C27" w:rsidRPr="00C163EE">
        <w:rPr>
          <w:rFonts w:ascii="Times New Roman" w:hAnsi="Times New Roman" w:cs="Times New Roman"/>
          <w:sz w:val="22"/>
          <w:szCs w:val="22"/>
        </w:rPr>
        <w:t>and d</w:t>
      </w:r>
      <w:ins w:id="0" w:author="Samuel Coll" w:date="2014-03-26T17:25:00Z">
        <w:r w:rsidR="00767DAD">
          <w:rPr>
            <w:rFonts w:ascii="Times New Roman" w:hAnsi="Times New Roman" w:cs="Times New Roman"/>
            <w:sz w:val="22"/>
            <w:szCs w:val="22"/>
            <w:lang w:val="de-DE"/>
          </w:rPr>
          <w:t>e</w:t>
        </w:r>
      </w:ins>
      <w:del w:id="1" w:author="Samuel Coll" w:date="2014-03-26T17:25:00Z">
        <w:r w:rsidR="000D0213" w:rsidDel="00767DAD">
          <w:rPr>
            <w:rFonts w:ascii="Times New Roman" w:hAnsi="Times New Roman" w:cs="Times New Roman"/>
            <w:sz w:val="22"/>
            <w:szCs w:val="22"/>
            <w:lang w:val="de-DE"/>
          </w:rPr>
          <w:delText>é</w:delText>
        </w:r>
      </w:del>
      <w:r w:rsidR="006D4C27" w:rsidRPr="00C163EE">
        <w:rPr>
          <w:rFonts w:ascii="Times New Roman" w:hAnsi="Times New Roman" w:cs="Times New Roman"/>
          <w:sz w:val="22"/>
          <w:szCs w:val="22"/>
        </w:rPr>
        <w:t>cadence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. The o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nly commonality among the writers, according to Bahr, was that they wanted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“in all things and at all costs to be modern</w:t>
      </w:r>
      <w:ins w:id="2" w:author="Samuel Coll" w:date="2014-03-26T17:25:00Z">
        <w:r w:rsidR="00767DAD">
          <w:rPr>
            <w:rFonts w:ascii="Times New Roman" w:hAnsi="Times New Roman" w:cs="Times New Roman"/>
            <w:sz w:val="22"/>
            <w:szCs w:val="22"/>
            <w:lang w:val="en-GB"/>
          </w:rPr>
          <w:t>.”</w:t>
        </w:r>
      </w:ins>
      <w:del w:id="3" w:author="Samuel Coll" w:date="2014-03-26T17:25:00Z">
        <w:r w:rsidR="006D4C27"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>”</w:delText>
        </w:r>
      </w:del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del w:id="4" w:author="Samuel Coll" w:date="2014-03-26T17:25:00Z">
        <w:r w:rsidR="006D4C27"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>[</w:delText>
        </w:r>
        <w:r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>in allen Dingen u</w:delText>
        </w:r>
        <w:r w:rsidR="006D4C27"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m jeden Preis </w:delText>
        </w:r>
        <w:r w:rsidR="000330A0"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>modern zu sein]</w:delText>
        </w:r>
        <w:r w:rsidR="006D4C27" w:rsidRPr="00C163EE" w:rsidDel="00767DAD">
          <w:rPr>
            <w:rFonts w:ascii="Times New Roman" w:hAnsi="Times New Roman" w:cs="Times New Roman"/>
            <w:sz w:val="22"/>
            <w:szCs w:val="22"/>
            <w:lang w:val="en-GB"/>
          </w:rPr>
          <w:delText>.</w:delText>
        </w:r>
      </w:del>
    </w:p>
    <w:p w14:paraId="2AF51024" w14:textId="77777777" w:rsidR="006071E5" w:rsidRPr="00C163EE" w:rsidRDefault="006071E5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C990765" w14:textId="6926DDF9" w:rsidR="000E35BC" w:rsidRPr="00C163EE" w:rsidRDefault="00993429" w:rsidP="000E35BC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Young Vienna had no </w:t>
      </w:r>
      <w:r w:rsidR="00990986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clear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beginning, but the founding of the short-lived journal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Dichtung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in 1890 in Brno/B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de-DE"/>
        </w:rPr>
        <w:t>rünn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>(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>later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="000330A0" w:rsidRPr="00C163EE">
        <w:rPr>
          <w:rFonts w:ascii="Times New Roman" w:hAnsi="Times New Roman" w:cs="Times New Roman"/>
          <w:i/>
          <w:sz w:val="22"/>
          <w:szCs w:val="22"/>
        </w:rPr>
        <w:t>Moderne</w:t>
      </w:r>
      <w:proofErr w:type="spellEnd"/>
      <w:r w:rsidR="000330A0" w:rsidRPr="00C163E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0330A0" w:rsidRPr="00C163EE">
        <w:rPr>
          <w:rFonts w:ascii="Times New Roman" w:hAnsi="Times New Roman" w:cs="Times New Roman"/>
          <w:i/>
          <w:sz w:val="22"/>
          <w:szCs w:val="22"/>
        </w:rPr>
        <w:t>Rundschau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</w:rPr>
        <w:t xml:space="preserve"> </w:t>
      </w:r>
      <w:r w:rsidR="00990986" w:rsidRPr="00C163EE">
        <w:rPr>
          <w:rFonts w:ascii="Times New Roman" w:hAnsi="Times New Roman" w:cs="Times New Roman"/>
          <w:sz w:val="22"/>
          <w:szCs w:val="22"/>
        </w:rPr>
        <w:t>based</w:t>
      </w:r>
      <w:r w:rsidR="000330A0" w:rsidRPr="00C163EE">
        <w:rPr>
          <w:rFonts w:ascii="Times New Roman" w:hAnsi="Times New Roman" w:cs="Times New Roman"/>
          <w:sz w:val="22"/>
          <w:szCs w:val="22"/>
        </w:rPr>
        <w:t xml:space="preserve"> in Vienna)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was pivotal. It </w:t>
      </w:r>
      <w:r w:rsidR="003B62A5" w:rsidRPr="00C163EE">
        <w:rPr>
          <w:rFonts w:ascii="Times New Roman" w:hAnsi="Times New Roman" w:cs="Times New Roman"/>
          <w:sz w:val="22"/>
          <w:szCs w:val="22"/>
          <w:lang w:val="en-GB"/>
        </w:rPr>
        <w:t>started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as an outlet for realism and naturalism in Austria, but increasingly publish</w:t>
      </w:r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ed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texts and criticism </w:t>
      </w:r>
      <w:r w:rsidRPr="00C163EE">
        <w:rPr>
          <w:rFonts w:ascii="Times New Roman" w:hAnsi="Times New Roman" w:cs="Times New Roman"/>
          <w:sz w:val="22"/>
          <w:szCs w:val="22"/>
        </w:rPr>
        <w:t>by many of the figures above.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>The editors</w:t>
      </w:r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(Kafka, </w:t>
      </w:r>
      <w:proofErr w:type="spellStart"/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Kulka</w:t>
      </w:r>
      <w:proofErr w:type="spellEnd"/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, Joachim)</w:t>
      </w:r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gave Bahr a prominent voice from the start and also invited </w:t>
      </w:r>
      <w:proofErr w:type="spellStart"/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>Henrik</w:t>
      </w:r>
      <w:proofErr w:type="spellEnd"/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Ibsen to Vienna in 1891, signalling the pan-European context in which they viewed themselves. Moreover, analogous to Berlin, an attempt was made to found a </w:t>
      </w:r>
      <w:proofErr w:type="spellStart"/>
      <w:r w:rsidR="00C765DB" w:rsidRPr="00C163EE">
        <w:rPr>
          <w:rFonts w:ascii="Times New Roman" w:hAnsi="Times New Roman" w:cs="Times New Roman"/>
          <w:i/>
          <w:sz w:val="22"/>
          <w:szCs w:val="22"/>
          <w:lang w:val="en-GB"/>
        </w:rPr>
        <w:t>Freie</w:t>
      </w:r>
      <w:proofErr w:type="spellEnd"/>
      <w:r w:rsidR="00C765DB" w:rsidRPr="00C163EE">
        <w:rPr>
          <w:rFonts w:ascii="Times New Roman" w:hAnsi="Times New Roman" w:cs="Times New Roman"/>
          <w:i/>
          <w:sz w:val="22"/>
          <w:szCs w:val="22"/>
          <w:lang w:val="de-DE"/>
        </w:rPr>
        <w:t xml:space="preserve"> Bühne</w:t>
      </w:r>
      <w:r w:rsidR="00C765DB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in Vienna.</w:t>
      </w:r>
    </w:p>
    <w:p w14:paraId="1BDD6C7B" w14:textId="77777777" w:rsidR="00B11E3D" w:rsidRPr="00C163EE" w:rsidRDefault="00B11E3D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0E6D042" w14:textId="12DDD4EA" w:rsidR="009B7A80" w:rsidRPr="00C163EE" w:rsidRDefault="00990986" w:rsidP="0027226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>he name “Young Vienna” gesture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toward </w:t>
      </w:r>
      <w:r w:rsidR="00A4539D" w:rsidRPr="00C163EE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</w:rPr>
        <w:t>Junges</w:t>
      </w:r>
      <w:proofErr w:type="spellEnd"/>
      <w:r w:rsidR="00A4539D" w:rsidRPr="00C163EE">
        <w:rPr>
          <w:rFonts w:ascii="Times New Roman" w:hAnsi="Times New Roman" w:cs="Times New Roman"/>
          <w:i/>
          <w:sz w:val="22"/>
          <w:szCs w:val="22"/>
        </w:rPr>
        <w:t xml:space="preserve"> Deutschland</w:t>
      </w:r>
      <w:r w:rsidR="00A4539D" w:rsidRPr="00C163EE">
        <w:rPr>
          <w:rFonts w:ascii="Times New Roman" w:hAnsi="Times New Roman" w:cs="Times New Roman"/>
          <w:sz w:val="22"/>
          <w:szCs w:val="22"/>
        </w:rPr>
        <w:t xml:space="preserve"> movement of the 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</w:rPr>
        <w:t>Vormärz</w:t>
      </w:r>
      <w:proofErr w:type="spellEnd"/>
      <w:r w:rsidR="00A4539D" w:rsidRPr="00C163EE">
        <w:rPr>
          <w:rFonts w:ascii="Times New Roman" w:hAnsi="Times New Roman" w:cs="Times New Roman"/>
          <w:sz w:val="22"/>
          <w:szCs w:val="22"/>
        </w:rPr>
        <w:t xml:space="preserve"> period and the later </w:t>
      </w:r>
      <w:r w:rsidR="00A4539D" w:rsidRPr="00C163EE">
        <w:rPr>
          <w:rFonts w:ascii="Times New Roman" w:hAnsi="Times New Roman" w:cs="Times New Roman"/>
          <w:i/>
          <w:sz w:val="22"/>
          <w:szCs w:val="22"/>
          <w:lang w:val="en-GB"/>
        </w:rPr>
        <w:t>J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  <w:lang w:val="de-DE"/>
        </w:rPr>
        <w:t>üngstes</w:t>
      </w:r>
      <w:proofErr w:type="spellEnd"/>
      <w:r w:rsidR="00A4539D" w:rsidRPr="00C163EE">
        <w:rPr>
          <w:rFonts w:ascii="Times New Roman" w:hAnsi="Times New Roman" w:cs="Times New Roman"/>
          <w:i/>
          <w:sz w:val="22"/>
          <w:szCs w:val="22"/>
          <w:lang w:val="de-DE"/>
        </w:rPr>
        <w:t xml:space="preserve"> Deutschland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movement of German naturalist writers centred in Berlin and Munich.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As </w:t>
      </w:r>
      <w:proofErr w:type="spellStart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has </w:t>
      </w:r>
      <w:r w:rsidR="003B62A5" w:rsidRPr="00C163EE">
        <w:rPr>
          <w:rFonts w:ascii="Times New Roman" w:hAnsi="Times New Roman" w:cs="Times New Roman"/>
          <w:sz w:val="22"/>
          <w:szCs w:val="22"/>
          <w:lang w:val="en-GB"/>
        </w:rPr>
        <w:t>noted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the name reflects a combination symptomatic of the time: it 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>contextualises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the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transnationally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“young”—the contemporary, new</w:t>
      </w:r>
      <w:r w:rsidR="004642A1" w:rsidRP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r w:rsidR="00272265" w:rsidRPr="00C163EE">
        <w:rPr>
          <w:rFonts w:ascii="Times New Roman" w:hAnsi="Times New Roman" w:cs="Times New Roman"/>
          <w:sz w:val="22"/>
          <w:szCs w:val="22"/>
          <w:lang w:val="en-GB"/>
        </w:rPr>
        <w:t>innovative—in its national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>ly localised</w:t>
      </w:r>
      <w:r w:rsidR="0027226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particularism.</w:t>
      </w:r>
    </w:p>
    <w:p w14:paraId="7F8EC78C" w14:textId="77777777" w:rsidR="002238A8" w:rsidRPr="00C163EE" w:rsidRDefault="002238A8" w:rsidP="002722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9E19E9E" w14:textId="59819742" w:rsidR="002238A8" w:rsidRPr="00C163EE" w:rsidRDefault="003B62A5" w:rsidP="002238A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he Young Vienna circle was less interested than its German counterparts in programmatic theoretical positions and was more oriented toward practical literary and essayistic production. The Viennes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e favoured “inductive criticism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”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),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taking the objects, events, and people they discuss as the basis for case-by-case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reflection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9E08F30" w14:textId="77777777" w:rsidR="00945A4C" w:rsidRPr="00C163EE" w:rsidRDefault="00945A4C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5D61207" w14:textId="1502EC9A" w:rsidR="005D4063" w:rsidRPr="00C163EE" w:rsidRDefault="005D4063" w:rsidP="005D4063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Unlike the George Circle, Y</w:t>
      </w:r>
      <w:r w:rsidR="004642A1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oung Vienna functioned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through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 wide network of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personal and professional multipliers. Bahr,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in particular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was a tireless advocate, mining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his strong contacts to </w:t>
      </w:r>
      <w:r w:rsidR="000D021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theatres and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publishers (especially to S. Fischer, who published many of the Youn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g Vienna authors).</w:t>
      </w:r>
    </w:p>
    <w:p w14:paraId="17C62BF7" w14:textId="77777777" w:rsidR="005E0662" w:rsidRPr="00C163EE" w:rsidRDefault="005E0662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F386DB0" w14:textId="38E75A6E" w:rsidR="00B11E3D" w:rsidRPr="00C163EE" w:rsidRDefault="0069248D" w:rsidP="00B11E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After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approximately 1902, the group, relatively diffuse from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its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beginning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>, increasingly lost cohesion as its members moved on to other career opportunities (e.g., Hofmannsthal’s collaborations with the composer Richard Strauss; the end of</w:t>
      </w:r>
      <w:r w:rsidR="005D0846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Bahr’s journal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11E3D"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</w:t>
      </w:r>
      <w:proofErr w:type="spellStart"/>
      <w:r w:rsidR="00B11E3D" w:rsidRPr="00C163EE">
        <w:rPr>
          <w:rFonts w:ascii="Times New Roman" w:hAnsi="Times New Roman" w:cs="Times New Roman"/>
          <w:i/>
          <w:sz w:val="22"/>
          <w:szCs w:val="22"/>
          <w:lang w:val="en-GB"/>
        </w:rPr>
        <w:t>Zeit</w:t>
      </w:r>
      <w:proofErr w:type="spellEnd"/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in 1902)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8916FD5" w14:textId="77777777" w:rsidR="005E0662" w:rsidRPr="00C163EE" w:rsidRDefault="005E0662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C39B898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D6B76E2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4E7743" w14:textId="6659865F" w:rsidR="006920F6" w:rsidRPr="000D0213" w:rsidRDefault="006920F6" w:rsidP="007411DF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References and further reading</w:t>
      </w:r>
    </w:p>
    <w:p w14:paraId="5E789965" w14:textId="77777777" w:rsidR="00CA2617" w:rsidRPr="00C163EE" w:rsidRDefault="00CA2617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1906DD" w14:textId="252D3EA6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bookmarkStart w:id="5" w:name="_GoBack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Lorenz, Dagmar (1995)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Wiener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Stuttgart</w:t>
      </w:r>
      <w:proofErr w:type="gramEnd"/>
      <w:r w:rsidRPr="00C163EE">
        <w:rPr>
          <w:rFonts w:ascii="Times New Roman" w:hAnsi="Times New Roman" w:cs="Times New Roman"/>
          <w:sz w:val="22"/>
          <w:szCs w:val="22"/>
          <w:lang w:val="en-GB"/>
        </w:rPr>
        <w:t>: Metzler.</w:t>
      </w:r>
    </w:p>
    <w:p w14:paraId="2306314E" w14:textId="77777777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6A040BF" w14:textId="0B2C78D0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ed. (1981)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Wiener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.</w:t>
      </w:r>
      <w:proofErr w:type="gram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Literatur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Kunst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und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Musik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zwischen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1890 und 1910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Stuttgart: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Reclam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0F2922D5" w14:textId="77777777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384CBEC" w14:textId="41795AFC" w:rsidR="006920F6" w:rsidRPr="00C163EE" w:rsidRDefault="006920F6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lastRenderedPageBreak/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(1976) “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Einführung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des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Herausgebers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”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Das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junge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Wien.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Österreichische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Literatur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- und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Kunstkritik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, 1887-1902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2 vols</w:t>
      </w:r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gramEnd"/>
      <w:r w:rsidR="00C163EE">
        <w:rPr>
          <w:rFonts w:ascii="Times New Roman" w:hAnsi="Times New Roman" w:cs="Times New Roman"/>
          <w:sz w:val="22"/>
          <w:szCs w:val="22"/>
          <w:lang w:val="en-GB"/>
        </w:rPr>
        <w:t xml:space="preserve"> e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d.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Tübingen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: Niemeyer.</w:t>
      </w:r>
      <w:r w:rsidR="00C27FF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XXXVII-XC.</w:t>
      </w:r>
    </w:p>
    <w:bookmarkEnd w:id="5"/>
    <w:p w14:paraId="23FA1664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90330CB" w14:textId="77777777" w:rsidR="002A4B35" w:rsidRDefault="002A4B35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5E47E5F" w14:textId="28A21BC7" w:rsidR="00001BA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Digital i</w:t>
      </w:r>
      <w:r w:rsidR="00B8326B" w:rsidRPr="00C163EE">
        <w:rPr>
          <w:rFonts w:ascii="Times New Roman" w:hAnsi="Times New Roman" w:cs="Times New Roman"/>
          <w:sz w:val="22"/>
          <w:szCs w:val="22"/>
          <w:lang w:val="en-GB"/>
        </w:rPr>
        <w:t>mages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to include</w:t>
      </w:r>
      <w:r w:rsidR="00693F9A" w:rsidRPr="00C163EE">
        <w:rPr>
          <w:rFonts w:ascii="Times New Roman" w:hAnsi="Times New Roman" w:cs="Times New Roman"/>
          <w:sz w:val="22"/>
          <w:szCs w:val="22"/>
          <w:lang w:val="en-GB"/>
        </w:rPr>
        <w:t>:</w:t>
      </w:r>
    </w:p>
    <w:p w14:paraId="6F156E9C" w14:textId="77777777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9108828" w14:textId="7C8DB2F8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17D605" wp14:editId="247A5675">
            <wp:extent cx="743712" cy="1170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nellfotografie Beer-Hofmann Bahr Schnitzler Hv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231" w14:textId="77777777" w:rsidR="00B8326B" w:rsidRPr="00C163EE" w:rsidRDefault="00B8326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61502B" w14:textId="29D53C36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Titel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Schnellfotografie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aus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Prater</w:t>
      </w:r>
      <w:proofErr w:type="spellEnd"/>
    </w:p>
    <w:p w14:paraId="46B80620" w14:textId="0927F65C" w:rsidR="007411DF" w:rsidRPr="00C163EE" w:rsidRDefault="007411DF" w:rsidP="007411DF">
      <w:pPr>
        <w:ind w:left="2160" w:hanging="2160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Beschreibung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Schnellphotographie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Ferrotypie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aus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Prater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proofErr w:type="gram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Gruppenbild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: Richard Beer-Hofmann und Hermann Bahr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stehend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Hugo von Hofmannsthal und Arthur Schnitzler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sitzend</w:t>
      </w:r>
      <w:proofErr w:type="spellEnd"/>
    </w:p>
    <w:p w14:paraId="1CCFDCFB" w14:textId="6C31575D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Datierung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  <w:t>1895</w:t>
      </w:r>
    </w:p>
    <w:p w14:paraId="1F96AB00" w14:textId="722AD47F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Sammlung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Österreichische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Nationalbibliothek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Bildarchiv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(bildarchivaustria.at)</w:t>
      </w:r>
    </w:p>
    <w:p w14:paraId="34E30BEA" w14:textId="7EBCA9DE" w:rsidR="00B8326B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Inventarnummer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  <w:t>AS 155 C</w:t>
      </w:r>
    </w:p>
    <w:p w14:paraId="35E771A2" w14:textId="77777777" w:rsidR="00596ADC" w:rsidRPr="00C163EE" w:rsidRDefault="00596ADC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4539BC7" w14:textId="406D00F3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CA4D09" wp14:editId="13AFE484">
            <wp:extent cx="3813465" cy="27157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ensteidl Pain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6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988" w14:textId="77777777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BD2AE7" w14:textId="77777777" w:rsidR="000F2D78" w:rsidRPr="00C163EE" w:rsidRDefault="000F2D78" w:rsidP="000F2D7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Café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Griensteidl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in Vienna. 1896. Reinhold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Volkel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. Austria.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Watercolor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0C2BC3EB" w14:textId="5DDE581E" w:rsidR="000F2D78" w:rsidRPr="00C163EE" w:rsidRDefault="000F2D78" w:rsidP="000F2D7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(Photo by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DeAgostini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/Getty Images)</w:t>
      </w:r>
    </w:p>
    <w:p w14:paraId="4E621A1A" w14:textId="4CC3EFAC" w:rsidR="000F2D78" w:rsidRPr="00C163EE" w:rsidRDefault="00767DAD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7" w:history="1">
        <w:r w:rsidR="00B8326B" w:rsidRPr="00C163EE">
          <w:rPr>
            <w:rFonts w:ascii="Times New Roman" w:hAnsi="Times New Roman" w:cs="Times New Roman"/>
            <w:sz w:val="22"/>
            <w:szCs w:val="22"/>
            <w:lang w:val="en-GB"/>
          </w:rPr>
          <w:t>http://www.gettyimages.com/detail/news-photo/griensteidl-cafe-in-vienna-by-reinhold-volkel-austria-19th-news-photo/142082091</w:t>
        </w:r>
      </w:hyperlink>
    </w:p>
    <w:sectPr w:rsidR="000F2D78" w:rsidRPr="00C163EE" w:rsidSect="0020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A8"/>
    <w:rsid w:val="00001BA8"/>
    <w:rsid w:val="000330A0"/>
    <w:rsid w:val="00046A3A"/>
    <w:rsid w:val="00094EDB"/>
    <w:rsid w:val="000B2022"/>
    <w:rsid w:val="000D0213"/>
    <w:rsid w:val="000D4432"/>
    <w:rsid w:val="000E35BC"/>
    <w:rsid w:val="000F2D78"/>
    <w:rsid w:val="00140E76"/>
    <w:rsid w:val="00174AC3"/>
    <w:rsid w:val="00185D28"/>
    <w:rsid w:val="0019224D"/>
    <w:rsid w:val="001C067B"/>
    <w:rsid w:val="00200260"/>
    <w:rsid w:val="00203E68"/>
    <w:rsid w:val="002238A8"/>
    <w:rsid w:val="00243F29"/>
    <w:rsid w:val="0026690A"/>
    <w:rsid w:val="00272265"/>
    <w:rsid w:val="00277836"/>
    <w:rsid w:val="002A4B35"/>
    <w:rsid w:val="00325968"/>
    <w:rsid w:val="003959E0"/>
    <w:rsid w:val="003A1480"/>
    <w:rsid w:val="003B0383"/>
    <w:rsid w:val="003B62A5"/>
    <w:rsid w:val="004642A1"/>
    <w:rsid w:val="005305E7"/>
    <w:rsid w:val="00556D2F"/>
    <w:rsid w:val="00596ADC"/>
    <w:rsid w:val="005D0846"/>
    <w:rsid w:val="005D1D93"/>
    <w:rsid w:val="005D4063"/>
    <w:rsid w:val="005E0662"/>
    <w:rsid w:val="006071E5"/>
    <w:rsid w:val="00665B37"/>
    <w:rsid w:val="00682B60"/>
    <w:rsid w:val="00684225"/>
    <w:rsid w:val="006920F6"/>
    <w:rsid w:val="0069248D"/>
    <w:rsid w:val="00693F9A"/>
    <w:rsid w:val="006D251A"/>
    <w:rsid w:val="006D4C27"/>
    <w:rsid w:val="007411DF"/>
    <w:rsid w:val="00767DAD"/>
    <w:rsid w:val="00785C53"/>
    <w:rsid w:val="007A1874"/>
    <w:rsid w:val="007E6B40"/>
    <w:rsid w:val="007F695B"/>
    <w:rsid w:val="008C6390"/>
    <w:rsid w:val="008E0BBB"/>
    <w:rsid w:val="008E2427"/>
    <w:rsid w:val="00945A4C"/>
    <w:rsid w:val="00976FB5"/>
    <w:rsid w:val="00985912"/>
    <w:rsid w:val="00990986"/>
    <w:rsid w:val="00993429"/>
    <w:rsid w:val="009A000A"/>
    <w:rsid w:val="009B7A80"/>
    <w:rsid w:val="00A4539D"/>
    <w:rsid w:val="00AA7898"/>
    <w:rsid w:val="00AD0EBB"/>
    <w:rsid w:val="00AD4A40"/>
    <w:rsid w:val="00AE3D70"/>
    <w:rsid w:val="00B11E3D"/>
    <w:rsid w:val="00B8326B"/>
    <w:rsid w:val="00B9237F"/>
    <w:rsid w:val="00BE7377"/>
    <w:rsid w:val="00C163EE"/>
    <w:rsid w:val="00C27FF3"/>
    <w:rsid w:val="00C765DB"/>
    <w:rsid w:val="00CA2617"/>
    <w:rsid w:val="00CD7EF4"/>
    <w:rsid w:val="00D35DFC"/>
    <w:rsid w:val="00D83666"/>
    <w:rsid w:val="00DE25FB"/>
    <w:rsid w:val="00E23FB7"/>
    <w:rsid w:val="00EE7754"/>
    <w:rsid w:val="00F70D79"/>
    <w:rsid w:val="00FE0C4D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5C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63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3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3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3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3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63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3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3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3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3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www.gettyimages.com/detail/news-photo/griensteidl-cafe-in-vienna-by-reinhold-volkel-austria-19th-news-photo/14208209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631</Words>
  <Characters>3602</Characters>
  <Application>Microsoft Macintosh Word</Application>
  <DocSecurity>0</DocSecurity>
  <Lines>30</Lines>
  <Paragraphs>8</Paragraphs>
  <ScaleCrop>false</ScaleCrop>
  <Company>NYU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George</dc:creator>
  <cp:keywords/>
  <dc:description/>
  <cp:lastModifiedBy>Samuel Coll</cp:lastModifiedBy>
  <cp:revision>3</cp:revision>
  <cp:lastPrinted>2012-05-15T19:20:00Z</cp:lastPrinted>
  <dcterms:created xsi:type="dcterms:W3CDTF">2012-11-15T12:54:00Z</dcterms:created>
  <dcterms:modified xsi:type="dcterms:W3CDTF">2014-03-27T00:31:00Z</dcterms:modified>
</cp:coreProperties>
</file>