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88355" w14:textId="77777777" w:rsidR="00720CB9" w:rsidRPr="003F5B8A" w:rsidRDefault="00720CB9">
      <w:pPr>
        <w:rPr>
          <w:b/>
        </w:rPr>
      </w:pPr>
      <w:r w:rsidRPr="003F5B8A">
        <w:rPr>
          <w:b/>
        </w:rPr>
        <w:t>Workers Dance League, 1932-1935</w:t>
      </w:r>
    </w:p>
    <w:p w14:paraId="43535295" w14:textId="77777777" w:rsidR="00720CB9" w:rsidRPr="003F5B8A" w:rsidRDefault="00720CB9"/>
    <w:p w14:paraId="6E93FDF6" w14:textId="77777777" w:rsidR="003F5B8A" w:rsidRPr="003F5B8A" w:rsidRDefault="003F5B8A" w:rsidP="00720CB9">
      <w:pPr>
        <w:rPr>
          <w:b/>
        </w:rPr>
      </w:pPr>
      <w:r w:rsidRPr="003F5B8A">
        <w:rPr>
          <w:b/>
        </w:rPr>
        <w:t>Summary</w:t>
      </w:r>
    </w:p>
    <w:p w14:paraId="0F51348D" w14:textId="7174B112" w:rsidR="00720CB9" w:rsidRPr="003F5B8A" w:rsidRDefault="00720CB9" w:rsidP="00720CB9">
      <w:r w:rsidRPr="003F5B8A">
        <w:t xml:space="preserve">In the midst of the economic and social upheaval of </w:t>
      </w:r>
      <w:del w:id="0" w:author="Samuel Coll" w:date="2014-04-03T22:07:00Z">
        <w:r w:rsidRPr="003F5B8A" w:rsidDel="00495EA8">
          <w:delText>the United States’</w:delText>
        </w:r>
      </w:del>
      <w:ins w:id="1" w:author="Samuel Coll" w:date="2014-04-03T22:07:00Z">
        <w:r w:rsidR="00495EA8">
          <w:t>America’s</w:t>
        </w:r>
      </w:ins>
      <w:r w:rsidRPr="003F5B8A">
        <w:t xml:space="preserve"> Great Depression, a group of young modern dancers came together to form the Workers Dance League (WDL) in New York City in 1932. </w:t>
      </w:r>
      <w:del w:id="2" w:author="Samuel Coll" w:date="2014-04-03T22:07:00Z">
        <w:r w:rsidRPr="003F5B8A" w:rsidDel="00495EA8">
          <w:delText xml:space="preserve"> </w:delText>
        </w:r>
      </w:del>
      <w:r w:rsidRPr="003F5B8A">
        <w:t xml:space="preserve">Advocating for the power of dance to change society, the WDL reached out to workers </w:t>
      </w:r>
      <w:ins w:id="3" w:author="Samuel Coll" w:date="2014-04-03T22:08:00Z">
        <w:r w:rsidR="00495EA8">
          <w:t xml:space="preserve">to recruit both </w:t>
        </w:r>
      </w:ins>
      <w:del w:id="4" w:author="Samuel Coll" w:date="2014-04-03T22:08:00Z">
        <w:r w:rsidRPr="003F5B8A" w:rsidDel="00495EA8">
          <w:delText xml:space="preserve">as viewers and as </w:delText>
        </w:r>
      </w:del>
      <w:ins w:id="5" w:author="Samuel Coll" w:date="2014-04-03T22:08:00Z">
        <w:r w:rsidR="00495EA8">
          <w:t xml:space="preserve">audience </w:t>
        </w:r>
      </w:ins>
      <w:ins w:id="6" w:author="Samuel Coll" w:date="2014-04-03T22:09:00Z">
        <w:r w:rsidR="00495EA8">
          <w:t xml:space="preserve">members </w:t>
        </w:r>
      </w:ins>
      <w:ins w:id="7" w:author="Samuel Coll" w:date="2014-04-03T22:08:00Z">
        <w:r w:rsidR="00495EA8">
          <w:t xml:space="preserve">and </w:t>
        </w:r>
      </w:ins>
      <w:r w:rsidRPr="003F5B8A">
        <w:t xml:space="preserve">participants. </w:t>
      </w:r>
      <w:del w:id="8" w:author="Samuel Coll" w:date="2014-04-03T22:09:00Z">
        <w:r w:rsidRPr="003F5B8A" w:rsidDel="00495EA8">
          <w:delText xml:space="preserve"> </w:delText>
        </w:r>
      </w:del>
      <w:r w:rsidRPr="003F5B8A">
        <w:t xml:space="preserve">The WDL functioned as an umbrella organisation, sponsoring concerts and lecture-demonstrations as well as leading debates about the artist’s responsibility to society.  Two strands of dance practice developed under the label of revolutionary dance: </w:t>
      </w:r>
      <w:del w:id="9" w:author="Samuel Coll" w:date="2014-04-03T22:09:00Z">
        <w:r w:rsidRPr="003F5B8A" w:rsidDel="00495EA8">
          <w:delText xml:space="preserve"> </w:delText>
        </w:r>
      </w:del>
      <w:r w:rsidRPr="003F5B8A">
        <w:t xml:space="preserve">that of emerging modern dancer-choreographers (including Anna </w:t>
      </w:r>
      <w:proofErr w:type="spellStart"/>
      <w:r w:rsidRPr="003F5B8A">
        <w:t>Sokolow</w:t>
      </w:r>
      <w:proofErr w:type="spellEnd"/>
      <w:r w:rsidRPr="003F5B8A">
        <w:t xml:space="preserve">, Jane Dudley, Sophie Maslow, and José Limón), and a more </w:t>
      </w:r>
      <w:proofErr w:type="spellStart"/>
      <w:r w:rsidRPr="003F5B8A">
        <w:t>agit</w:t>
      </w:r>
      <w:proofErr w:type="spellEnd"/>
      <w:r w:rsidRPr="003F5B8A">
        <w:t>-prop style performed by recreational groups attached to</w:t>
      </w:r>
      <w:ins w:id="10" w:author="Samuel Coll" w:date="2014-04-03T22:10:00Z">
        <w:r w:rsidR="00495EA8">
          <w:t xml:space="preserve"> the</w:t>
        </w:r>
      </w:ins>
      <w:r w:rsidRPr="003F5B8A">
        <w:t xml:space="preserve"> city’s unions and cultural groups, some directed by Edith Segal. </w:t>
      </w:r>
      <w:ins w:id="11" w:author="Samuel Coll" w:date="2014-04-03T22:10:00Z">
        <w:r w:rsidR="00495EA8">
          <w:t>I</w:t>
        </w:r>
      </w:ins>
      <w:del w:id="12" w:author="Samuel Coll" w:date="2014-04-03T22:10:00Z">
        <w:r w:rsidRPr="003F5B8A" w:rsidDel="00495EA8">
          <w:delText xml:space="preserve"> I</w:delText>
        </w:r>
      </w:del>
      <w:r w:rsidRPr="003F5B8A">
        <w:t xml:space="preserve">nspired by </w:t>
      </w:r>
      <w:r w:rsidR="007E5EE2" w:rsidRPr="003F5B8A">
        <w:t xml:space="preserve">Marxist </w:t>
      </w:r>
      <w:r w:rsidRPr="003F5B8A">
        <w:t xml:space="preserve">ideals, the participants’ focus on raising consciousness of working class identity shaped the WDL’s mission until its name change to the New Dance League in 1935. </w:t>
      </w:r>
      <w:del w:id="13" w:author="Samuel Coll" w:date="2014-04-03T22:10:00Z">
        <w:r w:rsidRPr="003F5B8A" w:rsidDel="00495EA8">
          <w:delText xml:space="preserve"> </w:delText>
        </w:r>
      </w:del>
      <w:r w:rsidRPr="003F5B8A">
        <w:t xml:space="preserve">A shift occurred with the instigation of Popular Front policies by the </w:t>
      </w:r>
      <w:proofErr w:type="spellStart"/>
      <w:r w:rsidRPr="003F5B8A">
        <w:t>Comintern</w:t>
      </w:r>
      <w:proofErr w:type="spellEnd"/>
      <w:r w:rsidRPr="003F5B8A">
        <w:t xml:space="preserve"> (the Communist International)</w:t>
      </w:r>
      <w:r w:rsidR="003259A8" w:rsidRPr="003F5B8A">
        <w:t>,</w:t>
      </w:r>
      <w:r w:rsidRPr="003F5B8A">
        <w:t xml:space="preserve"> although the WDL was not officially a Communist Party organisation. </w:t>
      </w:r>
      <w:del w:id="14" w:author="Samuel Coll" w:date="2014-04-03T22:10:00Z">
        <w:r w:rsidRPr="003F5B8A" w:rsidDel="00495EA8">
          <w:delText xml:space="preserve"> </w:delText>
        </w:r>
      </w:del>
      <w:r w:rsidRPr="003F5B8A">
        <w:t>During its three years of existence</w:t>
      </w:r>
      <w:r w:rsidR="003259A8" w:rsidRPr="003F5B8A">
        <w:t>,</w:t>
      </w:r>
      <w:r w:rsidRPr="003F5B8A">
        <w:t xml:space="preserve"> the WDL helped a vibrant left-wing dance movement flourish in the United States by taking dance to workers, bringing workers into the dance world, and reinforcing a proletarian identity.</w:t>
      </w:r>
    </w:p>
    <w:p w14:paraId="3959B45A" w14:textId="77777777" w:rsidR="00720CB9" w:rsidRPr="003F5B8A" w:rsidRDefault="00720CB9" w:rsidP="00720CB9">
      <w:pPr>
        <w:rPr>
          <w:b/>
        </w:rPr>
      </w:pPr>
    </w:p>
    <w:p w14:paraId="4168C433" w14:textId="77777777" w:rsidR="00720CB9" w:rsidRPr="003F5B8A" w:rsidRDefault="00720CB9" w:rsidP="00720CB9">
      <w:pPr>
        <w:rPr>
          <w:b/>
        </w:rPr>
      </w:pPr>
      <w:r w:rsidRPr="003F5B8A">
        <w:rPr>
          <w:b/>
        </w:rPr>
        <w:t>Establishing Workers’ Dance</w:t>
      </w:r>
    </w:p>
    <w:p w14:paraId="19B6A978" w14:textId="7B7C6565" w:rsidR="00720CB9" w:rsidRPr="003F5B8A" w:rsidRDefault="00720CB9" w:rsidP="00720CB9">
      <w:r w:rsidRPr="003F5B8A">
        <w:t xml:space="preserve">Co-founders Nadia </w:t>
      </w:r>
      <w:proofErr w:type="spellStart"/>
      <w:r w:rsidRPr="003F5B8A">
        <w:t>Chilkovsky</w:t>
      </w:r>
      <w:proofErr w:type="spellEnd"/>
      <w:r w:rsidRPr="003F5B8A">
        <w:t xml:space="preserve">, Edith Segal, Anna </w:t>
      </w:r>
      <w:proofErr w:type="spellStart"/>
      <w:r w:rsidRPr="003F5B8A">
        <w:t>Sokolow</w:t>
      </w:r>
      <w:proofErr w:type="spellEnd"/>
      <w:r w:rsidRPr="003F5B8A">
        <w:t xml:space="preserve">, and Miriam </w:t>
      </w:r>
      <w:proofErr w:type="spellStart"/>
      <w:r w:rsidRPr="003F5B8A">
        <w:t>Blecher</w:t>
      </w:r>
      <w:proofErr w:type="spellEnd"/>
      <w:r w:rsidRPr="003F5B8A">
        <w:t xml:space="preserve"> were from immigrant Jewish families living in the Lower East Side of New York and were each trained in dance and performance in the city’s settlement houses and at the </w:t>
      </w:r>
      <w:r w:rsidR="00AA6C8E">
        <w:t>Nei</w:t>
      </w:r>
      <w:r w:rsidRPr="003F5B8A">
        <w:t>ghbo</w:t>
      </w:r>
      <w:ins w:id="15" w:author="Samuel Coll" w:date="2014-04-03T22:11:00Z">
        <w:r w:rsidR="00495EA8">
          <w:t>u</w:t>
        </w:r>
      </w:ins>
      <w:r w:rsidRPr="003F5B8A">
        <w:t xml:space="preserve">rhood Playhouse.  Describing themselves as revolutionary, they created dances </w:t>
      </w:r>
      <w:ins w:id="16" w:author="Samuel Coll" w:date="2014-04-03T22:11:00Z">
        <w:r w:rsidR="00495EA8">
          <w:t xml:space="preserve">both </w:t>
        </w:r>
      </w:ins>
      <w:r w:rsidRPr="003F5B8A">
        <w:t>inspired by</w:t>
      </w:r>
      <w:ins w:id="17" w:author="Samuel Coll" w:date="2014-04-03T22:11:00Z">
        <w:r w:rsidR="00495EA8">
          <w:t xml:space="preserve"> </w:t>
        </w:r>
        <w:proofErr w:type="gramStart"/>
        <w:r w:rsidR="00495EA8">
          <w:t>a</w:t>
        </w:r>
      </w:ins>
      <w:proofErr w:type="gramEnd"/>
      <w:del w:id="18" w:author="Samuel Coll" w:date="2014-04-03T22:11:00Z">
        <w:r w:rsidRPr="003F5B8A" w:rsidDel="00495EA8">
          <w:delText xml:space="preserve"> a</w:delText>
        </w:r>
      </w:del>
      <w:r w:rsidRPr="003F5B8A">
        <w:t xml:space="preserve">nd </w:t>
      </w:r>
      <w:ins w:id="19" w:author="Samuel Coll" w:date="2014-04-03T22:11:00Z">
        <w:r w:rsidR="00495EA8">
          <w:t>germane to</w:t>
        </w:r>
      </w:ins>
      <w:ins w:id="20" w:author="Samuel Coll" w:date="2014-04-03T22:12:00Z">
        <w:r w:rsidR="00495EA8">
          <w:t xml:space="preserve"> v</w:t>
        </w:r>
      </w:ins>
      <w:del w:id="21" w:author="Samuel Coll" w:date="2014-04-03T22:11:00Z">
        <w:r w:rsidRPr="003F5B8A" w:rsidDel="00495EA8">
          <w:delText>legible to</w:delText>
        </w:r>
      </w:del>
      <w:del w:id="22" w:author="Samuel Coll" w:date="2014-04-03T22:12:00Z">
        <w:r w:rsidRPr="003F5B8A" w:rsidDel="00495EA8">
          <w:delText xml:space="preserve"> v</w:delText>
        </w:r>
      </w:del>
      <w:r w:rsidRPr="003F5B8A">
        <w:t xml:space="preserve">iewers and participants drawn from the ranks of office workers, garment industry workers, seamen, and schoolteachers. </w:t>
      </w:r>
      <w:del w:id="23" w:author="Samuel Coll" w:date="2014-04-03T22:11:00Z">
        <w:r w:rsidRPr="003F5B8A" w:rsidDel="00495EA8">
          <w:delText xml:space="preserve"> </w:delText>
        </w:r>
      </w:del>
      <w:r w:rsidRPr="003F5B8A">
        <w:t xml:space="preserve">Diverse interests underpinned the formation of member groups, such as German immigrant hiking enthusiasts in the Nature Friends Dance Group and the Red Dancers, an independent group familiar to audiences at Communist Party pageants.  Youth dance groups affiliated with the IWO (International Workers Order) demonstrated the scope of WDL activities, as the dancer-activists strived to </w:t>
      </w:r>
      <w:del w:id="24" w:author="Samuel Coll" w:date="2014-04-03T22:12:00Z">
        <w:r w:rsidRPr="003F5B8A" w:rsidDel="00495EA8">
          <w:delText>instil</w:delText>
        </w:r>
        <w:r w:rsidR="007E5EE2" w:rsidRPr="003F5B8A" w:rsidDel="00495EA8">
          <w:delText>l</w:delText>
        </w:r>
      </w:del>
      <w:ins w:id="25" w:author="Samuel Coll" w:date="2014-04-03T22:12:00Z">
        <w:r w:rsidR="00495EA8" w:rsidRPr="003F5B8A">
          <w:t>instil</w:t>
        </w:r>
      </w:ins>
      <w:r w:rsidR="0048450D" w:rsidRPr="003F5B8A">
        <w:t xml:space="preserve"> </w:t>
      </w:r>
      <w:r w:rsidRPr="003F5B8A">
        <w:t>values of equality and justice through dance.  Union</w:t>
      </w:r>
      <w:r w:rsidR="002E5FC5" w:rsidRPr="003F5B8A">
        <w:t>-</w:t>
      </w:r>
      <w:r w:rsidRPr="003F5B8A">
        <w:t>sponsored groups includ</w:t>
      </w:r>
      <w:ins w:id="26" w:author="Samuel Coll" w:date="2014-04-03T22:13:00Z">
        <w:r w:rsidR="00495EA8">
          <w:t>ing</w:t>
        </w:r>
      </w:ins>
      <w:del w:id="27" w:author="Samuel Coll" w:date="2014-04-03T22:13:00Z">
        <w:r w:rsidRPr="003F5B8A" w:rsidDel="00495EA8">
          <w:delText>ed</w:delText>
        </w:r>
      </w:del>
      <w:r w:rsidRPr="003F5B8A">
        <w:t xml:space="preserve"> the N</w:t>
      </w:r>
      <w:del w:id="28" w:author="Samuel Coll" w:date="2014-04-03T22:13:00Z">
        <w:r w:rsidRPr="003F5B8A" w:rsidDel="00495EA8">
          <w:delText>.T.I.W.U.</w:delText>
        </w:r>
      </w:del>
      <w:ins w:id="29" w:author="Samuel Coll" w:date="2014-04-03T22:13:00Z">
        <w:r w:rsidR="00495EA8">
          <w:t>TIWU</w:t>
        </w:r>
      </w:ins>
      <w:r w:rsidRPr="003F5B8A">
        <w:t xml:space="preserve"> Dance Group (Needle Trades Industrial Workers Union)</w:t>
      </w:r>
      <w:ins w:id="30" w:author="Samuel Coll" w:date="2014-04-03T22:13:00Z">
        <w:r w:rsidR="00495EA8">
          <w:t xml:space="preserve">, </w:t>
        </w:r>
      </w:ins>
      <w:del w:id="31" w:author="Samuel Coll" w:date="2014-04-03T22:13:00Z">
        <w:r w:rsidRPr="003F5B8A" w:rsidDel="00495EA8">
          <w:delText xml:space="preserve"> and </w:delText>
        </w:r>
      </w:del>
      <w:r w:rsidRPr="003F5B8A">
        <w:t xml:space="preserve">the Furriers Dance Group, and the Harlem Dance Group crossed racial segregation barriers </w:t>
      </w:r>
      <w:del w:id="32" w:author="Samuel Coll" w:date="2014-04-03T22:13:00Z">
        <w:r w:rsidRPr="003F5B8A" w:rsidDel="00495EA8">
          <w:delText xml:space="preserve">evident </w:delText>
        </w:r>
      </w:del>
      <w:ins w:id="33" w:author="Samuel Coll" w:date="2014-04-03T22:13:00Z">
        <w:r w:rsidR="00495EA8">
          <w:t>present</w:t>
        </w:r>
        <w:r w:rsidR="00495EA8" w:rsidRPr="003F5B8A">
          <w:t xml:space="preserve"> </w:t>
        </w:r>
      </w:ins>
      <w:r w:rsidRPr="003F5B8A">
        <w:t>in much of the dance field.  From the start, performance and participation sat side by side in dance activities that encouraged reflection on class membership for workers and their children.</w:t>
      </w:r>
      <w:del w:id="34" w:author="Samuel Coll" w:date="2014-04-03T22:13:00Z">
        <w:r w:rsidRPr="003F5B8A" w:rsidDel="00495EA8">
          <w:delText xml:space="preserve">  </w:delText>
        </w:r>
      </w:del>
    </w:p>
    <w:p w14:paraId="0F902E86" w14:textId="77777777" w:rsidR="00720CB9" w:rsidRPr="003F5B8A" w:rsidRDefault="00720CB9" w:rsidP="00720CB9"/>
    <w:p w14:paraId="29557A90" w14:textId="28575A89" w:rsidR="00720CB9" w:rsidRPr="003F5B8A" w:rsidRDefault="00720CB9" w:rsidP="00720CB9">
      <w:r w:rsidRPr="003F5B8A">
        <w:t xml:space="preserve">Modern dancers who performed with Martha Graham, </w:t>
      </w:r>
      <w:proofErr w:type="spellStart"/>
      <w:r w:rsidRPr="003F5B8A">
        <w:t>Hanya</w:t>
      </w:r>
      <w:proofErr w:type="spellEnd"/>
      <w:r w:rsidRPr="003F5B8A">
        <w:t xml:space="preserve"> Holm, Doris Humphrey</w:t>
      </w:r>
      <w:ins w:id="35" w:author="Samuel Coll" w:date="2014-04-03T22:14:00Z">
        <w:r w:rsidR="00495EA8">
          <w:t xml:space="preserve">, </w:t>
        </w:r>
      </w:ins>
      <w:del w:id="36" w:author="Samuel Coll" w:date="2014-04-03T22:14:00Z">
        <w:r w:rsidRPr="003F5B8A" w:rsidDel="00495EA8">
          <w:delText xml:space="preserve"> </w:delText>
        </w:r>
      </w:del>
      <w:r w:rsidRPr="003F5B8A">
        <w:t>and Charles Weidman were prominent WDL members, dancing in their own solos and in each</w:t>
      </w:r>
      <w:ins w:id="37" w:author="Samuel Coll" w:date="2014-04-03T22:14:00Z">
        <w:r w:rsidR="00495EA8">
          <w:t xml:space="preserve"> </w:t>
        </w:r>
      </w:ins>
      <w:del w:id="38" w:author="Samuel Coll" w:date="2014-04-03T22:14:00Z">
        <w:r w:rsidRPr="003F5B8A" w:rsidDel="00495EA8">
          <w:delText xml:space="preserve"> </w:delText>
        </w:r>
      </w:del>
      <w:r w:rsidRPr="003F5B8A">
        <w:t>other’s works.  Among the most vibrant League groups in terms of leadership and innovation, the New Dance Group (NDG) offered low cost, racially integrated dance classes supplemented by political discussion</w:t>
      </w:r>
      <w:ins w:id="39" w:author="Samuel Coll" w:date="2014-04-03T22:15:00Z">
        <w:r w:rsidR="00495EA8">
          <w:t>,</w:t>
        </w:r>
      </w:ins>
      <w:r w:rsidRPr="003F5B8A">
        <w:t xml:space="preserve"> in addition to presenting dances that helped young modern dancers develop their choreographic skills. </w:t>
      </w:r>
      <w:del w:id="40" w:author="Samuel Coll" w:date="2014-04-03T22:15:00Z">
        <w:r w:rsidRPr="003F5B8A" w:rsidDel="00495EA8">
          <w:delText xml:space="preserve"> </w:delText>
        </w:r>
      </w:del>
      <w:r w:rsidRPr="003F5B8A">
        <w:t xml:space="preserve">Founded by students of Holm and attracting rising talent such as Jane Dudley, Lillian </w:t>
      </w:r>
      <w:proofErr w:type="spellStart"/>
      <w:r w:rsidRPr="003F5B8A">
        <w:t>Mehlman</w:t>
      </w:r>
      <w:proofErr w:type="spellEnd"/>
      <w:r w:rsidRPr="003F5B8A">
        <w:t xml:space="preserve">, and Sophie Maslow from Graham’s dance group, it became a leading force within the left-wing dance movement, its impact extending far beyond </w:t>
      </w:r>
      <w:r w:rsidRPr="003F5B8A">
        <w:lastRenderedPageBreak/>
        <w:t xml:space="preserve">the existence of the WDL. </w:t>
      </w:r>
      <w:del w:id="41" w:author="Samuel Coll" w:date="2014-04-03T22:15:00Z">
        <w:r w:rsidRPr="003F5B8A" w:rsidDel="00495EA8">
          <w:delText xml:space="preserve"> </w:delText>
        </w:r>
      </w:del>
      <w:r w:rsidRPr="003F5B8A">
        <w:t xml:space="preserve">NDG co-founder Edna </w:t>
      </w:r>
      <w:proofErr w:type="spellStart"/>
      <w:r w:rsidRPr="003F5B8A">
        <w:t>Ocko</w:t>
      </w:r>
      <w:proofErr w:type="spellEnd"/>
      <w:r w:rsidRPr="003F5B8A">
        <w:t xml:space="preserve"> emerged as a significant dance critic of the period, in addition to her valuable WDL organisational work.   </w:t>
      </w:r>
    </w:p>
    <w:p w14:paraId="4F4B9C69" w14:textId="77777777" w:rsidR="00720CB9" w:rsidRPr="003F5B8A" w:rsidRDefault="00720CB9" w:rsidP="00720CB9"/>
    <w:p w14:paraId="22BC4788" w14:textId="77777777" w:rsidR="00720CB9" w:rsidRPr="00E945DB" w:rsidRDefault="00720CB9" w:rsidP="00720CB9">
      <w:pPr>
        <w:rPr>
          <w:b/>
        </w:rPr>
      </w:pPr>
      <w:r w:rsidRPr="00E945DB">
        <w:rPr>
          <w:b/>
        </w:rPr>
        <w:t>Revolutionary Aesthetics</w:t>
      </w:r>
    </w:p>
    <w:p w14:paraId="2C10E8A6" w14:textId="486F679B" w:rsidR="00720CB9" w:rsidRPr="00E945DB" w:rsidRDefault="00720CB9" w:rsidP="00720CB9">
      <w:r w:rsidRPr="00E945DB">
        <w:t xml:space="preserve">The dancers denounced a range of new and pre-existing forms: ballet due to its European elitist foundations, </w:t>
      </w:r>
      <w:proofErr w:type="spellStart"/>
      <w:r w:rsidRPr="00E945DB">
        <w:t>Denishawn’s</w:t>
      </w:r>
      <w:proofErr w:type="spellEnd"/>
      <w:r w:rsidRPr="00E945DB">
        <w:t xml:space="preserve"> exoticism, the escapism of dance as entertainment promoted by musical theatre and r</w:t>
      </w:r>
      <w:r w:rsidR="00153791" w:rsidRPr="00E945DB">
        <w:t xml:space="preserve">evues, and the abstract </w:t>
      </w:r>
      <w:r w:rsidRPr="00E945DB">
        <w:t>compositions of major modern dance leaders, which they considered bourgeois.</w:t>
      </w:r>
      <w:del w:id="42" w:author="Samuel Coll" w:date="2014-04-03T22:16:00Z">
        <w:r w:rsidRPr="00E945DB" w:rsidDel="00495EA8">
          <w:delText xml:space="preserve"> </w:delText>
        </w:r>
      </w:del>
      <w:r w:rsidRPr="00E945DB">
        <w:t xml:space="preserve"> In searching for a revolutionary technique, </w:t>
      </w:r>
      <w:r w:rsidR="00153791" w:rsidRPr="00E945DB">
        <w:t xml:space="preserve">WDL artists </w:t>
      </w:r>
      <w:r w:rsidRPr="00E945DB">
        <w:t xml:space="preserve">drew from a repertoire of dance styles that ranged from folk dances to the </w:t>
      </w:r>
      <w:r w:rsidR="007E5EE2" w:rsidRPr="00E945DB">
        <w:t>emerging modern dance techniques.</w:t>
      </w:r>
      <w:del w:id="43" w:author="Samuel Coll" w:date="2014-04-03T22:16:00Z">
        <w:r w:rsidR="007E5EE2" w:rsidRPr="00E945DB" w:rsidDel="00495EA8">
          <w:delText xml:space="preserve"> </w:delText>
        </w:r>
      </w:del>
      <w:r w:rsidR="007E5EE2" w:rsidRPr="00E945DB">
        <w:t xml:space="preserve"> </w:t>
      </w:r>
      <w:r w:rsidR="00AD10FF" w:rsidRPr="00E945DB">
        <w:t xml:space="preserve">League members </w:t>
      </w:r>
      <w:r w:rsidR="000C713A" w:rsidRPr="00E945DB">
        <w:t>criticised</w:t>
      </w:r>
      <w:r w:rsidR="00AD10FF" w:rsidRPr="00E945DB">
        <w:t xml:space="preserve"> the choreography of Graham and Humphrey but viewed their techniques as appropriate forms to convey revolutionary ideologies. </w:t>
      </w:r>
      <w:del w:id="44" w:author="Samuel Coll" w:date="2014-04-03T22:16:00Z">
        <w:r w:rsidR="00AD10FF" w:rsidRPr="00E945DB" w:rsidDel="00495EA8">
          <w:delText xml:space="preserve"> </w:delText>
        </w:r>
      </w:del>
      <w:r w:rsidRPr="00E945DB">
        <w:t xml:space="preserve">Themes of WDL dances were drawn from </w:t>
      </w:r>
      <w:r w:rsidR="00AD10FF" w:rsidRPr="00E945DB">
        <w:t>major preoccupations of the larger worker’s movement</w:t>
      </w:r>
      <w:del w:id="45" w:author="Samuel Coll" w:date="2014-04-03T22:16:00Z">
        <w:r w:rsidRPr="00E945DB" w:rsidDel="00495EA8">
          <w:delText xml:space="preserve"> </w:delText>
        </w:r>
      </w:del>
      <w:ins w:id="46" w:author="Samuel Coll" w:date="2014-04-03T22:16:00Z">
        <w:r w:rsidR="00495EA8">
          <w:t>—</w:t>
        </w:r>
      </w:ins>
      <w:del w:id="47" w:author="Samuel Coll" w:date="2014-04-03T22:16:00Z">
        <w:r w:rsidRPr="00E945DB" w:rsidDel="00495EA8">
          <w:delText xml:space="preserve">– </w:delText>
        </w:r>
      </w:del>
      <w:r w:rsidRPr="00E945DB">
        <w:t xml:space="preserve">the New Dance Group’s 1933 dances were </w:t>
      </w:r>
      <w:r w:rsidRPr="00E945DB">
        <w:rPr>
          <w:i/>
        </w:rPr>
        <w:t>Hunger</w:t>
      </w:r>
      <w:r w:rsidRPr="00E945DB">
        <w:t xml:space="preserve">, </w:t>
      </w:r>
      <w:r w:rsidRPr="00E945DB">
        <w:rPr>
          <w:i/>
        </w:rPr>
        <w:t>Uprisings</w:t>
      </w:r>
      <w:r w:rsidRPr="00E945DB">
        <w:t xml:space="preserve">, and </w:t>
      </w:r>
      <w:r w:rsidRPr="00E945DB">
        <w:rPr>
          <w:i/>
        </w:rPr>
        <w:t>War Trilogy</w:t>
      </w:r>
      <w:r w:rsidRPr="00E945DB">
        <w:t xml:space="preserve">. </w:t>
      </w:r>
      <w:del w:id="48" w:author="Samuel Coll" w:date="2014-04-03T22:16:00Z">
        <w:r w:rsidRPr="00E945DB" w:rsidDel="00495EA8">
          <w:delText xml:space="preserve"> </w:delText>
        </w:r>
      </w:del>
      <w:r w:rsidRPr="00E945DB">
        <w:t xml:space="preserve">Sophie Maslow’s </w:t>
      </w:r>
      <w:r w:rsidRPr="00E945DB">
        <w:rPr>
          <w:i/>
        </w:rPr>
        <w:t>Two Songs About Lenin</w:t>
      </w:r>
      <w:r w:rsidRPr="00E945DB">
        <w:t xml:space="preserve"> (1934) paid tribute to the Soviet leader. </w:t>
      </w:r>
      <w:del w:id="49" w:author="Samuel Coll" w:date="2014-04-03T22:16:00Z">
        <w:r w:rsidRPr="00E945DB" w:rsidDel="00495EA8">
          <w:delText xml:space="preserve"> </w:delText>
        </w:r>
      </w:del>
      <w:r w:rsidRPr="00E945DB">
        <w:t>In 1933</w:t>
      </w:r>
      <w:ins w:id="50" w:author="Samuel Coll" w:date="2014-04-03T22:16:00Z">
        <w:r w:rsidR="00495EA8">
          <w:t>,</w:t>
        </w:r>
      </w:ins>
      <w:r w:rsidRPr="00E945DB">
        <w:t xml:space="preserve"> Edith Segal created dances about lynching and racism in the Red Dancers’ </w:t>
      </w:r>
      <w:r w:rsidRPr="00E945DB">
        <w:rPr>
          <w:i/>
        </w:rPr>
        <w:t>Southern Holiday</w:t>
      </w:r>
      <w:r w:rsidRPr="00E945DB">
        <w:t xml:space="preserve"> and </w:t>
      </w:r>
      <w:r w:rsidRPr="00E945DB">
        <w:rPr>
          <w:i/>
        </w:rPr>
        <w:t>Scottsboro</w:t>
      </w:r>
      <w:r w:rsidRPr="00E945DB">
        <w:t xml:space="preserve">. </w:t>
      </w:r>
      <w:del w:id="51" w:author="Samuel Coll" w:date="2014-04-03T22:17:00Z">
        <w:r w:rsidRPr="00E945DB" w:rsidDel="00495EA8">
          <w:delText xml:space="preserve"> </w:delText>
        </w:r>
      </w:del>
      <w:r w:rsidRPr="00E945DB">
        <w:t xml:space="preserve">Helen </w:t>
      </w:r>
      <w:proofErr w:type="spellStart"/>
      <w:r w:rsidRPr="00E945DB">
        <w:t>Tamiris</w:t>
      </w:r>
      <w:proofErr w:type="spellEnd"/>
      <w:r w:rsidRPr="00E945DB">
        <w:t xml:space="preserve"> and Her Group were also regulars at WDL events, presenting dance cycles on socially conscious themes and versions of her masterpieces </w:t>
      </w:r>
      <w:r w:rsidRPr="00E945DB">
        <w:rPr>
          <w:i/>
        </w:rPr>
        <w:t>Negro Spirituals</w:t>
      </w:r>
      <w:r w:rsidRPr="00E945DB">
        <w:t xml:space="preserve"> (1928) and </w:t>
      </w:r>
      <w:r w:rsidR="007D0C31" w:rsidRPr="00E945DB">
        <w:rPr>
          <w:i/>
        </w:rPr>
        <w:t>Whitman Suite:</w:t>
      </w:r>
      <w:r w:rsidR="007D0C31">
        <w:t xml:space="preserve"> </w:t>
      </w:r>
      <w:proofErr w:type="spellStart"/>
      <w:r w:rsidRPr="00E945DB">
        <w:rPr>
          <w:i/>
        </w:rPr>
        <w:t>Salut</w:t>
      </w:r>
      <w:proofErr w:type="spellEnd"/>
      <w:r w:rsidRPr="00E945DB">
        <w:rPr>
          <w:i/>
        </w:rPr>
        <w:t xml:space="preserve"> au Monde</w:t>
      </w:r>
      <w:r w:rsidRPr="00E945DB">
        <w:t xml:space="preserve"> (1934).  Anna </w:t>
      </w:r>
      <w:proofErr w:type="spellStart"/>
      <w:r w:rsidRPr="00E945DB">
        <w:t>Sokolow’s</w:t>
      </w:r>
      <w:proofErr w:type="spellEnd"/>
      <w:r w:rsidRPr="00E945DB">
        <w:t xml:space="preserve"> satires, such as the trio </w:t>
      </w:r>
      <w:r w:rsidRPr="00E945DB">
        <w:rPr>
          <w:i/>
        </w:rPr>
        <w:t>Death of a Tradition</w:t>
      </w:r>
      <w:r w:rsidRPr="00E945DB">
        <w:t xml:space="preserve"> (1934), critiqued bourgeois conventions, while the Theatre Union Dance Group performed her larger group creations, such as </w:t>
      </w:r>
      <w:r w:rsidRPr="00E945DB">
        <w:rPr>
          <w:i/>
        </w:rPr>
        <w:t>Anti-War Cycle</w:t>
      </w:r>
      <w:r w:rsidRPr="00E945DB">
        <w:t xml:space="preserve"> (193</w:t>
      </w:r>
      <w:r w:rsidR="007D0C31">
        <w:t>3</w:t>
      </w:r>
      <w:r w:rsidRPr="00E945DB">
        <w:t>).</w:t>
      </w:r>
      <w:del w:id="52" w:author="Samuel Coll" w:date="2014-04-03T22:17:00Z">
        <w:r w:rsidRPr="00E945DB" w:rsidDel="00495EA8">
          <w:delText xml:space="preserve">  </w:delText>
        </w:r>
      </w:del>
    </w:p>
    <w:p w14:paraId="1FBA03A5" w14:textId="77777777" w:rsidR="00720CB9" w:rsidRPr="00E945DB" w:rsidRDefault="00720CB9" w:rsidP="00720CB9"/>
    <w:p w14:paraId="3E2A9487" w14:textId="6F16C50E" w:rsidR="00720CB9" w:rsidRPr="00E945DB" w:rsidRDefault="00720CB9" w:rsidP="00720CB9">
      <w:r w:rsidRPr="00E945DB">
        <w:t xml:space="preserve">The New Dance Group’s banner, </w:t>
      </w:r>
      <w:ins w:id="53" w:author="Samuel Coll" w:date="2014-04-03T22:17:00Z">
        <w:r w:rsidR="00495EA8">
          <w:t>“</w:t>
        </w:r>
      </w:ins>
      <w:del w:id="54" w:author="Samuel Coll" w:date="2014-04-03T22:17:00Z">
        <w:r w:rsidRPr="00E945DB" w:rsidDel="00495EA8">
          <w:delText>‘</w:delText>
        </w:r>
      </w:del>
      <w:r w:rsidRPr="00E945DB">
        <w:t>Dance is a Weapon in the Class Struggle</w:t>
      </w:r>
      <w:ins w:id="55" w:author="Samuel Coll" w:date="2014-04-03T22:17:00Z">
        <w:r w:rsidR="00495EA8">
          <w:t xml:space="preserve">,” </w:t>
        </w:r>
      </w:ins>
      <w:del w:id="56" w:author="Samuel Coll" w:date="2014-04-03T22:17:00Z">
        <w:r w:rsidRPr="00E945DB" w:rsidDel="00495EA8">
          <w:delText xml:space="preserve">’, </w:delText>
        </w:r>
      </w:del>
      <w:r w:rsidRPr="00E945DB">
        <w:t xml:space="preserve">encapsulates the WDL perspective. </w:t>
      </w:r>
      <w:del w:id="57" w:author="Samuel Coll" w:date="2014-04-03T22:17:00Z">
        <w:r w:rsidRPr="00E945DB" w:rsidDel="00495EA8">
          <w:delText xml:space="preserve"> </w:delText>
        </w:r>
      </w:del>
      <w:r w:rsidRPr="00E945DB">
        <w:t xml:space="preserve">The focus on a dance responsive to the lives of workers was informed by Marxist ideology and beliefs about the function of art in society, with some League members belonging to the Communist Party. </w:t>
      </w:r>
      <w:del w:id="58" w:author="Samuel Coll" w:date="2014-04-03T22:18:00Z">
        <w:r w:rsidRPr="00E945DB" w:rsidDel="00495EA8">
          <w:delText xml:space="preserve"> </w:delText>
        </w:r>
      </w:del>
      <w:r w:rsidRPr="00E945DB">
        <w:t xml:space="preserve">They performed at strike meetings, at benefits for left wing organisations, and in choreographic competitions called </w:t>
      </w:r>
      <w:proofErr w:type="spellStart"/>
      <w:r w:rsidRPr="00E945DB">
        <w:t>Spartakiades</w:t>
      </w:r>
      <w:proofErr w:type="spellEnd"/>
      <w:r w:rsidRPr="00E945DB">
        <w:t>, which were modelled on Soviet sports games.</w:t>
      </w:r>
      <w:del w:id="59" w:author="Samuel Coll" w:date="2014-04-03T22:18:00Z">
        <w:r w:rsidRPr="00E945DB" w:rsidDel="00495EA8">
          <w:delText xml:space="preserve">  </w:delText>
        </w:r>
      </w:del>
      <w:r w:rsidRPr="00E945DB">
        <w:t xml:space="preserve"> Poetic accompaniment helped ensure clarity of expression, as seen in Miriam </w:t>
      </w:r>
      <w:proofErr w:type="spellStart"/>
      <w:r w:rsidRPr="00E945DB">
        <w:t>Blecher’s</w:t>
      </w:r>
      <w:proofErr w:type="spellEnd"/>
      <w:r w:rsidRPr="00E945DB">
        <w:t xml:space="preserve"> award-winning </w:t>
      </w:r>
      <w:r w:rsidRPr="00E945DB">
        <w:rPr>
          <w:i/>
        </w:rPr>
        <w:t xml:space="preserve">Van der </w:t>
      </w:r>
      <w:proofErr w:type="spellStart"/>
      <w:r w:rsidRPr="00E945DB">
        <w:rPr>
          <w:i/>
        </w:rPr>
        <w:t>Lubbe’s</w:t>
      </w:r>
      <w:proofErr w:type="spellEnd"/>
      <w:r w:rsidRPr="00E945DB">
        <w:rPr>
          <w:i/>
        </w:rPr>
        <w:t xml:space="preserve"> Head</w:t>
      </w:r>
      <w:r w:rsidRPr="00E945DB">
        <w:t xml:space="preserve"> (1934) for the New Dance Group. </w:t>
      </w:r>
      <w:del w:id="60" w:author="Samuel Coll" w:date="2014-04-03T22:18:00Z">
        <w:r w:rsidRPr="00E945DB" w:rsidDel="00495EA8">
          <w:delText xml:space="preserve"> </w:delText>
        </w:r>
      </w:del>
      <w:r w:rsidRPr="00E945DB">
        <w:t xml:space="preserve">The dance was about the execution of a Dutch Communist accused of setting fire to the Reichstag, Germany’s political centre, an event which marked </w:t>
      </w:r>
      <w:proofErr w:type="spellStart"/>
      <w:r w:rsidRPr="00E945DB">
        <w:t>Hilter’s</w:t>
      </w:r>
      <w:proofErr w:type="spellEnd"/>
      <w:r w:rsidRPr="00E945DB">
        <w:t xml:space="preserve"> rise to power as conveyed in Alfred Hayes’ poem.</w:t>
      </w:r>
      <w:del w:id="61" w:author="Samuel Coll" w:date="2014-04-03T22:18:00Z">
        <w:r w:rsidRPr="00E945DB" w:rsidDel="00495EA8">
          <w:delText xml:space="preserve"> </w:delText>
        </w:r>
      </w:del>
      <w:r w:rsidRPr="00E945DB">
        <w:t xml:space="preserve"> Jane Dudley evoked the physical toll of the assembly line work in </w:t>
      </w:r>
      <w:r w:rsidRPr="00E945DB">
        <w:rPr>
          <w:i/>
        </w:rPr>
        <w:t>Time is Money</w:t>
      </w:r>
      <w:r w:rsidRPr="00E945DB">
        <w:t xml:space="preserve"> (1934), working with the rhythms of Sol </w:t>
      </w:r>
      <w:proofErr w:type="spellStart"/>
      <w:r w:rsidRPr="00E945DB">
        <w:t>Funaroff’s</w:t>
      </w:r>
      <w:proofErr w:type="spellEnd"/>
      <w:r w:rsidRPr="00E945DB">
        <w:t xml:space="preserve"> poem of the same name. </w:t>
      </w:r>
    </w:p>
    <w:p w14:paraId="0290D2BE" w14:textId="77777777" w:rsidR="00720CB9" w:rsidRPr="00E945DB" w:rsidRDefault="00720CB9" w:rsidP="00720CB9"/>
    <w:p w14:paraId="08F17262" w14:textId="77777777" w:rsidR="00720CB9" w:rsidRPr="00E945DB" w:rsidRDefault="00720CB9" w:rsidP="00720CB9">
      <w:pPr>
        <w:rPr>
          <w:b/>
        </w:rPr>
      </w:pPr>
      <w:r w:rsidRPr="00E945DB">
        <w:rPr>
          <w:b/>
        </w:rPr>
        <w:t>Legacy</w:t>
      </w:r>
    </w:p>
    <w:p w14:paraId="31BDC54A" w14:textId="5792960E" w:rsidR="00720CB9" w:rsidRPr="00E945DB" w:rsidRDefault="00720CB9">
      <w:r w:rsidRPr="00E945DB">
        <w:t xml:space="preserve">The dances presented under the auspices of the WDL generated debates in the mainstream, leftist, and specialist dance press about modern dance aesthetics, providing platforms where dancers defended and challenged perspectives of art while developing as performers and choreographers. </w:t>
      </w:r>
      <w:del w:id="62" w:author="Samuel Coll" w:date="2014-04-03T22:19:00Z">
        <w:r w:rsidRPr="00E945DB" w:rsidDel="00495EA8">
          <w:delText xml:space="preserve"> </w:delText>
        </w:r>
      </w:del>
      <w:r w:rsidRPr="00E945DB">
        <w:t xml:space="preserve">Their short dances experimented with diverse modes of communication and choreographic expression, using poetry, working with accompanist-composers, and across a variety of musical styles. </w:t>
      </w:r>
      <w:del w:id="63" w:author="Samuel Coll" w:date="2014-04-03T22:19:00Z">
        <w:r w:rsidRPr="00E945DB" w:rsidDel="00495EA8">
          <w:delText xml:space="preserve"> </w:delText>
        </w:r>
      </w:del>
      <w:r w:rsidRPr="00E945DB">
        <w:t xml:space="preserve">The search for a revolutionary technique to match their dance ideals, to empower the worker and prompt social change, marked a radical departure from existing dance trends.  Dances presented at WDL events attracted the attention of critics such as John Martin of the </w:t>
      </w:r>
      <w:r w:rsidRPr="00E945DB">
        <w:rPr>
          <w:i/>
        </w:rPr>
        <w:t>New York Times</w:t>
      </w:r>
      <w:r w:rsidRPr="00E945DB">
        <w:t xml:space="preserve"> and Margaret Lloyd of the </w:t>
      </w:r>
      <w:r w:rsidRPr="00E945DB">
        <w:rPr>
          <w:i/>
        </w:rPr>
        <w:t>Christian Science Monitor</w:t>
      </w:r>
      <w:ins w:id="64" w:author="Samuel Coll" w:date="2014-04-03T22:19:00Z">
        <w:r w:rsidR="00495EA8">
          <w:rPr>
            <w:i/>
          </w:rPr>
          <w:t>,</w:t>
        </w:r>
      </w:ins>
      <w:r w:rsidRPr="00E945DB">
        <w:t xml:space="preserve"> as well as </w:t>
      </w:r>
      <w:r w:rsidR="002E5FC5" w:rsidRPr="00E945DB">
        <w:t xml:space="preserve">reviewers from </w:t>
      </w:r>
      <w:r w:rsidRPr="00E945DB">
        <w:t xml:space="preserve">left-wing publications such as the </w:t>
      </w:r>
      <w:r w:rsidRPr="00E945DB">
        <w:rPr>
          <w:i/>
        </w:rPr>
        <w:t>New Masses</w:t>
      </w:r>
      <w:r w:rsidRPr="00E945DB">
        <w:t xml:space="preserve">, </w:t>
      </w:r>
      <w:r w:rsidRPr="00E945DB">
        <w:rPr>
          <w:i/>
        </w:rPr>
        <w:t xml:space="preserve">Daily </w:t>
      </w:r>
      <w:r w:rsidRPr="00E945DB">
        <w:t xml:space="preserve">Worker, and </w:t>
      </w:r>
      <w:r w:rsidRPr="00E945DB">
        <w:rPr>
          <w:i/>
        </w:rPr>
        <w:t>New Theatre</w:t>
      </w:r>
      <w:r w:rsidRPr="00E945DB">
        <w:t xml:space="preserve"> (originally published as </w:t>
      </w:r>
      <w:r w:rsidRPr="00E945DB">
        <w:rPr>
          <w:i/>
        </w:rPr>
        <w:t>Workers Theatre</w:t>
      </w:r>
      <w:r w:rsidRPr="00E945DB">
        <w:t xml:space="preserve">). </w:t>
      </w:r>
      <w:del w:id="65" w:author="Samuel Coll" w:date="2014-04-03T22:19:00Z">
        <w:r w:rsidRPr="00E945DB" w:rsidDel="00495EA8">
          <w:delText xml:space="preserve"> </w:delText>
        </w:r>
      </w:del>
      <w:r w:rsidRPr="00E945DB">
        <w:t xml:space="preserve">The WDL also </w:t>
      </w:r>
      <w:r w:rsidRPr="00E945DB">
        <w:lastRenderedPageBreak/>
        <w:t>established multiple strands of recreational dance activities, spreading beyond New York into cities such as Boston</w:t>
      </w:r>
      <w:r w:rsidR="00153791" w:rsidRPr="00E945DB">
        <w:t xml:space="preserve">, </w:t>
      </w:r>
      <w:r w:rsidRPr="00E945DB">
        <w:t>Philadelphia</w:t>
      </w:r>
      <w:r w:rsidR="00153791" w:rsidRPr="00E945DB">
        <w:t>, Chicago, and Detroit</w:t>
      </w:r>
      <w:r w:rsidRPr="00E945DB">
        <w:t>.</w:t>
      </w:r>
      <w:del w:id="66" w:author="Samuel Coll" w:date="2014-04-03T22:20:00Z">
        <w:r w:rsidRPr="00E945DB" w:rsidDel="00495EA8">
          <w:delText xml:space="preserve">    </w:delText>
        </w:r>
      </w:del>
    </w:p>
    <w:p w14:paraId="58466E61" w14:textId="77777777" w:rsidR="002E5FC5" w:rsidRPr="00E945DB" w:rsidRDefault="002E5FC5"/>
    <w:p w14:paraId="21056D46" w14:textId="77777777" w:rsidR="002E5FC5" w:rsidRPr="00E945DB" w:rsidRDefault="002E5FC5">
      <w:pPr>
        <w:rPr>
          <w:b/>
        </w:rPr>
      </w:pPr>
      <w:r w:rsidRPr="00E945DB">
        <w:rPr>
          <w:b/>
        </w:rPr>
        <w:t xml:space="preserve">Stacey </w:t>
      </w:r>
      <w:proofErr w:type="spellStart"/>
      <w:r w:rsidRPr="00E945DB">
        <w:rPr>
          <w:b/>
        </w:rPr>
        <w:t>Prickett</w:t>
      </w:r>
      <w:proofErr w:type="spellEnd"/>
    </w:p>
    <w:p w14:paraId="683DD31F" w14:textId="77777777" w:rsidR="00720CB9" w:rsidRPr="00E945DB" w:rsidRDefault="00720CB9"/>
    <w:p w14:paraId="26D92B0C" w14:textId="77777777" w:rsidR="00720CB9" w:rsidRPr="00E945DB" w:rsidRDefault="00720CB9"/>
    <w:p w14:paraId="74553C94" w14:textId="06A12E55" w:rsidR="00720CB9" w:rsidRPr="00E945DB" w:rsidRDefault="002E5FC5" w:rsidP="00720CB9">
      <w:pPr>
        <w:rPr>
          <w:b/>
        </w:rPr>
      </w:pPr>
      <w:r w:rsidRPr="00E945DB">
        <w:rPr>
          <w:b/>
        </w:rPr>
        <w:t>References and Further Reading</w:t>
      </w:r>
      <w:r w:rsidR="00720CB9" w:rsidRPr="00E945DB">
        <w:rPr>
          <w:b/>
        </w:rPr>
        <w:t xml:space="preserve"> </w:t>
      </w:r>
    </w:p>
    <w:p w14:paraId="0501F613" w14:textId="77777777" w:rsidR="00720CB9" w:rsidRPr="00E945DB" w:rsidRDefault="00720CB9" w:rsidP="00720CB9"/>
    <w:p w14:paraId="3749F791" w14:textId="77777777" w:rsidR="000D246A" w:rsidRPr="00AA6C8E" w:rsidRDefault="000D246A" w:rsidP="000D246A">
      <w:pPr>
        <w:widowControl w:val="0"/>
        <w:autoSpaceDE w:val="0"/>
        <w:autoSpaceDN w:val="0"/>
        <w:adjustRightInd w:val="0"/>
      </w:pPr>
      <w:r w:rsidRPr="007D0C31">
        <w:t xml:space="preserve"> </w:t>
      </w:r>
      <w:bookmarkStart w:id="67" w:name="_GoBack"/>
      <w:proofErr w:type="spellStart"/>
      <w:r w:rsidRPr="007D0C31">
        <w:t>Garafola</w:t>
      </w:r>
      <w:proofErr w:type="spellEnd"/>
      <w:r w:rsidRPr="007D0C31">
        <w:t>, L. ed. (1994) ‘Of, By, and for the People:</w:t>
      </w:r>
      <w:r w:rsidRPr="009C0B0F">
        <w:t xml:space="preserve"> Da</w:t>
      </w:r>
      <w:r w:rsidR="00F328FD">
        <w:t>ncing on the Left in the 1930s’,</w:t>
      </w:r>
      <w:r w:rsidRPr="00AA6C8E">
        <w:t xml:space="preserve"> </w:t>
      </w:r>
      <w:r w:rsidRPr="00F328FD">
        <w:rPr>
          <w:i/>
          <w:iCs/>
        </w:rPr>
        <w:t>Studies in Dance History</w:t>
      </w:r>
      <w:r w:rsidRPr="00AA6C8E">
        <w:t xml:space="preserve"> 5 (1). </w:t>
      </w:r>
    </w:p>
    <w:p w14:paraId="2BAB4626" w14:textId="77777777" w:rsidR="000D246A" w:rsidRPr="00E945DB" w:rsidRDefault="000D246A" w:rsidP="00E945DB"/>
    <w:p w14:paraId="0A252C58" w14:textId="2D4735BB" w:rsidR="00720CB9" w:rsidRPr="00E945DB" w:rsidRDefault="00720CB9" w:rsidP="00720CB9">
      <w:pPr>
        <w:tabs>
          <w:tab w:val="left" w:pos="-1440"/>
          <w:tab w:val="left" w:pos="-720"/>
          <w:tab w:val="left" w:pos="0"/>
          <w:tab w:val="left" w:pos="432"/>
        </w:tabs>
        <w:suppressAutoHyphens/>
        <w:rPr>
          <w:lang w:val="en-US"/>
        </w:rPr>
      </w:pPr>
      <w:proofErr w:type="spellStart"/>
      <w:r w:rsidRPr="00E945DB">
        <w:rPr>
          <w:lang w:val="en-US"/>
        </w:rPr>
        <w:t>Geduld</w:t>
      </w:r>
      <w:proofErr w:type="spellEnd"/>
      <w:r w:rsidRPr="00E945DB">
        <w:rPr>
          <w:lang w:val="en-US"/>
        </w:rPr>
        <w:t xml:space="preserve">, V.P. (2008) ‘Performing Communism in the American Dance: Culture, Politics, and the New Dance Group’, </w:t>
      </w:r>
      <w:r w:rsidRPr="00E945DB">
        <w:rPr>
          <w:rStyle w:val="Emphasis"/>
          <w:lang w:val="en-US"/>
        </w:rPr>
        <w:t>American Communist History</w:t>
      </w:r>
      <w:r w:rsidR="00BF5A64" w:rsidRPr="00E945DB">
        <w:rPr>
          <w:lang w:val="en-US"/>
        </w:rPr>
        <w:t xml:space="preserve"> </w:t>
      </w:r>
      <w:r w:rsidRPr="00E945DB">
        <w:rPr>
          <w:lang w:val="en-US"/>
        </w:rPr>
        <w:t>7</w:t>
      </w:r>
      <w:r w:rsidR="00BF5A64" w:rsidRPr="00E945DB">
        <w:rPr>
          <w:lang w:val="en-US"/>
        </w:rPr>
        <w:t xml:space="preserve"> (</w:t>
      </w:r>
      <w:r w:rsidRPr="00E945DB">
        <w:rPr>
          <w:lang w:val="en-US"/>
        </w:rPr>
        <w:t>1</w:t>
      </w:r>
      <w:r w:rsidR="00BF5A64" w:rsidRPr="00E945DB">
        <w:rPr>
          <w:lang w:val="en-US"/>
        </w:rPr>
        <w:t>):</w:t>
      </w:r>
      <w:r w:rsidRPr="00E945DB">
        <w:rPr>
          <w:lang w:val="en-US"/>
        </w:rPr>
        <w:t xml:space="preserve"> 39–65. </w:t>
      </w:r>
    </w:p>
    <w:p w14:paraId="4F22D6E7" w14:textId="77777777" w:rsidR="00720CB9" w:rsidRPr="00E945DB" w:rsidRDefault="00720CB9" w:rsidP="00720CB9">
      <w:pPr>
        <w:tabs>
          <w:tab w:val="left" w:pos="-1440"/>
          <w:tab w:val="left" w:pos="-720"/>
          <w:tab w:val="left" w:pos="0"/>
          <w:tab w:val="left" w:pos="432"/>
        </w:tabs>
        <w:suppressAutoHyphens/>
        <w:rPr>
          <w:lang w:val="en-US"/>
        </w:rPr>
      </w:pPr>
    </w:p>
    <w:p w14:paraId="0BDFFFD9" w14:textId="30F6112F" w:rsidR="00720CB9" w:rsidRPr="00E945DB" w:rsidRDefault="00720CB9" w:rsidP="00720CB9">
      <w:pPr>
        <w:tabs>
          <w:tab w:val="left" w:pos="-1440"/>
          <w:tab w:val="left" w:pos="-720"/>
          <w:tab w:val="left" w:pos="0"/>
          <w:tab w:val="left" w:pos="432"/>
        </w:tabs>
        <w:suppressAutoHyphens/>
      </w:pPr>
      <w:r w:rsidRPr="00E945DB">
        <w:t xml:space="preserve">Graff, E. (1997) </w:t>
      </w:r>
      <w:r w:rsidRPr="00E945DB">
        <w:rPr>
          <w:i/>
        </w:rPr>
        <w:t>Stepping Left: Dance and Politics in New York City, 1928-1942</w:t>
      </w:r>
      <w:r w:rsidRPr="00E945DB">
        <w:t>, Durham, NC: Duke University Press</w:t>
      </w:r>
    </w:p>
    <w:p w14:paraId="2B66F1B7" w14:textId="77777777" w:rsidR="00BF5A64" w:rsidRPr="00E945DB" w:rsidRDefault="00BF5A64" w:rsidP="00720CB9">
      <w:pPr>
        <w:tabs>
          <w:tab w:val="left" w:pos="-1440"/>
          <w:tab w:val="left" w:pos="-720"/>
          <w:tab w:val="left" w:pos="0"/>
          <w:tab w:val="left" w:pos="432"/>
        </w:tabs>
        <w:suppressAutoHyphens/>
      </w:pPr>
    </w:p>
    <w:p w14:paraId="28C5AE86" w14:textId="2A2E490B" w:rsidR="00720CB9" w:rsidRDefault="00720CB9" w:rsidP="00E945DB">
      <w:pPr>
        <w:tabs>
          <w:tab w:val="left" w:pos="-1440"/>
          <w:tab w:val="left" w:pos="-720"/>
          <w:tab w:val="left" w:pos="0"/>
          <w:tab w:val="left" w:pos="432"/>
        </w:tabs>
        <w:suppressAutoHyphens/>
        <w:rPr>
          <w:lang w:val="en-US"/>
        </w:rPr>
      </w:pPr>
      <w:proofErr w:type="spellStart"/>
      <w:r w:rsidRPr="00E945DB">
        <w:rPr>
          <w:lang w:val="en-US"/>
        </w:rPr>
        <w:t>Prickett</w:t>
      </w:r>
      <w:proofErr w:type="spellEnd"/>
      <w:r w:rsidRPr="00E945DB">
        <w:rPr>
          <w:lang w:val="en-US"/>
        </w:rPr>
        <w:t xml:space="preserve">, S. </w:t>
      </w:r>
      <w:r w:rsidR="003C5F7A" w:rsidRPr="004670B5">
        <w:rPr>
          <w:lang w:val="en-US"/>
        </w:rPr>
        <w:t xml:space="preserve">(1989) ‘From Workers’ Dance to New Dance’, </w:t>
      </w:r>
      <w:r w:rsidR="003C5F7A" w:rsidRPr="004670B5">
        <w:rPr>
          <w:rStyle w:val="Emphasis"/>
          <w:lang w:val="en-US"/>
        </w:rPr>
        <w:t xml:space="preserve">Dance </w:t>
      </w:r>
      <w:proofErr w:type="gramStart"/>
      <w:r w:rsidR="003C5F7A" w:rsidRPr="004670B5">
        <w:rPr>
          <w:rStyle w:val="Emphasis"/>
          <w:lang w:val="en-US"/>
        </w:rPr>
        <w:t>Research</w:t>
      </w:r>
      <w:r w:rsidR="003C5F7A" w:rsidRPr="004670B5">
        <w:rPr>
          <w:rStyle w:val="Emphasis"/>
          <w:i w:val="0"/>
          <w:lang w:val="en-US"/>
        </w:rPr>
        <w:t xml:space="preserve"> </w:t>
      </w:r>
      <w:r w:rsidR="003C5F7A" w:rsidRPr="004670B5">
        <w:rPr>
          <w:lang w:val="en-US"/>
        </w:rPr>
        <w:t xml:space="preserve"> 7</w:t>
      </w:r>
      <w:proofErr w:type="gramEnd"/>
      <w:r w:rsidR="003C5F7A" w:rsidRPr="004670B5">
        <w:rPr>
          <w:lang w:val="en-US"/>
        </w:rPr>
        <w:t xml:space="preserve"> (1):  47–64</w:t>
      </w:r>
      <w:r w:rsidR="003C5F7A">
        <w:rPr>
          <w:lang w:val="en-US"/>
        </w:rPr>
        <w:t xml:space="preserve"> and </w:t>
      </w:r>
      <w:r w:rsidRPr="00E945DB">
        <w:rPr>
          <w:lang w:val="en-US"/>
        </w:rPr>
        <w:t xml:space="preserve">(1990) ‘Dance and the Workers' Struggle’, </w:t>
      </w:r>
      <w:r w:rsidRPr="00E945DB">
        <w:rPr>
          <w:i/>
          <w:lang w:val="en-US"/>
        </w:rPr>
        <w:t>Dance Research</w:t>
      </w:r>
      <w:r w:rsidR="00BF5A64" w:rsidRPr="00E945DB">
        <w:rPr>
          <w:lang w:val="en-US"/>
        </w:rPr>
        <w:t xml:space="preserve"> </w:t>
      </w:r>
      <w:r w:rsidRPr="00E945DB">
        <w:rPr>
          <w:lang w:val="en-US"/>
        </w:rPr>
        <w:t xml:space="preserve"> 8</w:t>
      </w:r>
      <w:r w:rsidR="00BF5A64" w:rsidRPr="00E945DB">
        <w:rPr>
          <w:lang w:val="en-US"/>
        </w:rPr>
        <w:t xml:space="preserve"> (</w:t>
      </w:r>
      <w:r w:rsidRPr="00E945DB">
        <w:rPr>
          <w:lang w:val="en-US"/>
        </w:rPr>
        <w:t>1</w:t>
      </w:r>
      <w:r w:rsidR="00BF5A64" w:rsidRPr="00E945DB">
        <w:rPr>
          <w:lang w:val="en-US"/>
        </w:rPr>
        <w:t xml:space="preserve">): </w:t>
      </w:r>
      <w:r w:rsidRPr="00E945DB">
        <w:rPr>
          <w:lang w:val="en-US"/>
        </w:rPr>
        <w:t>47-61</w:t>
      </w:r>
      <w:r w:rsidR="003C5F7A">
        <w:rPr>
          <w:lang w:val="en-US"/>
        </w:rPr>
        <w:t>.</w:t>
      </w:r>
      <w:r w:rsidR="00BF5A64" w:rsidRPr="00E945DB">
        <w:rPr>
          <w:lang w:val="en-US"/>
        </w:rPr>
        <w:t xml:space="preserve"> </w:t>
      </w:r>
    </w:p>
    <w:p w14:paraId="42C5262B" w14:textId="77777777" w:rsidR="003C5F7A" w:rsidRPr="00E945DB" w:rsidRDefault="003C5F7A" w:rsidP="00E945DB">
      <w:pPr>
        <w:tabs>
          <w:tab w:val="left" w:pos="-1440"/>
          <w:tab w:val="left" w:pos="-720"/>
          <w:tab w:val="left" w:pos="0"/>
          <w:tab w:val="left" w:pos="432"/>
        </w:tabs>
        <w:suppressAutoHyphens/>
        <w:rPr>
          <w:lang w:val="en-US"/>
        </w:rPr>
      </w:pPr>
    </w:p>
    <w:p w14:paraId="20DC83E5" w14:textId="09FE127E" w:rsidR="00720CB9" w:rsidRPr="00E945DB" w:rsidRDefault="00AD10FF">
      <w:pPr>
        <w:rPr>
          <w:lang w:val="en-US"/>
        </w:rPr>
      </w:pPr>
      <w:proofErr w:type="spellStart"/>
      <w:r w:rsidRPr="00E945DB">
        <w:rPr>
          <w:lang w:val="en-US"/>
        </w:rPr>
        <w:t>Prickett</w:t>
      </w:r>
      <w:proofErr w:type="spellEnd"/>
      <w:r w:rsidRPr="00E945DB">
        <w:rPr>
          <w:lang w:val="en-US"/>
        </w:rPr>
        <w:t xml:space="preserve">, S. (2013) </w:t>
      </w:r>
      <w:r w:rsidRPr="00E945DB">
        <w:rPr>
          <w:i/>
          <w:lang w:val="en-US"/>
        </w:rPr>
        <w:t>Embodied Politics: Dance, Protest and Identities in the USA and Britain</w:t>
      </w:r>
      <w:r w:rsidRPr="00E945DB">
        <w:rPr>
          <w:lang w:val="en-US"/>
        </w:rPr>
        <w:t xml:space="preserve">, </w:t>
      </w:r>
      <w:proofErr w:type="spellStart"/>
      <w:r w:rsidRPr="00E945DB">
        <w:rPr>
          <w:lang w:val="en-US"/>
        </w:rPr>
        <w:t>Bi</w:t>
      </w:r>
      <w:r w:rsidR="000C713A" w:rsidRPr="00E945DB">
        <w:rPr>
          <w:lang w:val="en-US"/>
        </w:rPr>
        <w:t>nsted</w:t>
      </w:r>
      <w:proofErr w:type="spellEnd"/>
      <w:r w:rsidR="000C713A" w:rsidRPr="00E945DB">
        <w:rPr>
          <w:lang w:val="en-US"/>
        </w:rPr>
        <w:t>, UK</w:t>
      </w:r>
      <w:r w:rsidRPr="00E945DB">
        <w:rPr>
          <w:lang w:val="en-US"/>
        </w:rPr>
        <w:t>: Dance Books</w:t>
      </w:r>
    </w:p>
    <w:p w14:paraId="46BCBEA9" w14:textId="77777777" w:rsidR="00BF5A64" w:rsidRPr="00E945DB" w:rsidRDefault="00BF5A64">
      <w:pPr>
        <w:rPr>
          <w:lang w:val="en-US"/>
        </w:rPr>
      </w:pPr>
    </w:p>
    <w:p w14:paraId="51EB2466" w14:textId="77777777" w:rsidR="00BF5A64" w:rsidRPr="00E945DB" w:rsidRDefault="00BF5A64">
      <w:pPr>
        <w:rPr>
          <w:b/>
          <w:lang w:val="en-US"/>
        </w:rPr>
      </w:pPr>
      <w:r w:rsidRPr="00E945DB">
        <w:rPr>
          <w:b/>
          <w:lang w:val="en-US"/>
        </w:rPr>
        <w:t>Film Documentary</w:t>
      </w:r>
    </w:p>
    <w:p w14:paraId="44E03013" w14:textId="77777777" w:rsidR="00460A14" w:rsidRPr="007D0C31" w:rsidRDefault="00460A14" w:rsidP="00460A14">
      <w:pPr>
        <w:widowControl w:val="0"/>
        <w:autoSpaceDE w:val="0"/>
        <w:autoSpaceDN w:val="0"/>
        <w:adjustRightInd w:val="0"/>
      </w:pPr>
      <w:proofErr w:type="gramStart"/>
      <w:r w:rsidRPr="007D0C31">
        <w:rPr>
          <w:iCs/>
        </w:rPr>
        <w:t xml:space="preserve">American Dance Guild (1993, 2008) </w:t>
      </w:r>
      <w:r w:rsidRPr="009C0B0F">
        <w:rPr>
          <w:i/>
          <w:iCs/>
        </w:rPr>
        <w:t>New Dance Group Gala Historic Concert 1930's-1970's</w:t>
      </w:r>
      <w:r w:rsidRPr="00E945DB">
        <w:rPr>
          <w:iCs/>
        </w:rPr>
        <w:t>.</w:t>
      </w:r>
      <w:proofErr w:type="gramEnd"/>
      <w:r w:rsidRPr="00E945DB">
        <w:rPr>
          <w:iCs/>
        </w:rPr>
        <w:t xml:space="preserve"> </w:t>
      </w:r>
    </w:p>
    <w:p w14:paraId="67A12CA1" w14:textId="77777777" w:rsidR="00460A14" w:rsidRPr="00E945DB" w:rsidRDefault="00460A14">
      <w:pPr>
        <w:rPr>
          <w:lang w:val="en-US"/>
        </w:rPr>
      </w:pPr>
    </w:p>
    <w:p w14:paraId="52EB26A1" w14:textId="77777777" w:rsidR="00720CB9" w:rsidRPr="00E945DB" w:rsidRDefault="00720CB9">
      <w:pPr>
        <w:rPr>
          <w:b/>
          <w:lang w:val="en-US"/>
        </w:rPr>
      </w:pPr>
    </w:p>
    <w:p w14:paraId="033C4833" w14:textId="77777777" w:rsidR="00720CB9" w:rsidRPr="00E945DB" w:rsidRDefault="00BF5A64">
      <w:pPr>
        <w:rPr>
          <w:b/>
          <w:lang w:val="en-US"/>
        </w:rPr>
      </w:pPr>
      <w:proofErr w:type="spellStart"/>
      <w:r w:rsidRPr="00E945DB">
        <w:rPr>
          <w:b/>
          <w:lang w:val="en-US"/>
        </w:rPr>
        <w:t>Paratexts</w:t>
      </w:r>
      <w:proofErr w:type="spellEnd"/>
    </w:p>
    <w:p w14:paraId="3C011283" w14:textId="77777777" w:rsidR="00720CB9" w:rsidRPr="00E945DB" w:rsidRDefault="00720CB9">
      <w:pPr>
        <w:rPr>
          <w:lang w:val="en-US"/>
        </w:rPr>
      </w:pPr>
    </w:p>
    <w:p w14:paraId="102FF09A" w14:textId="77777777" w:rsidR="00720CB9" w:rsidRPr="00E945DB" w:rsidRDefault="00720CB9">
      <w:pPr>
        <w:rPr>
          <w:lang w:val="en-US"/>
        </w:rPr>
      </w:pPr>
      <w:r w:rsidRPr="00E945DB">
        <w:rPr>
          <w:lang w:val="en-US"/>
        </w:rPr>
        <w:t>Edith Segal and the Red Dancers</w:t>
      </w:r>
      <w:r w:rsidR="00727691">
        <w:rPr>
          <w:lang w:val="en-US"/>
        </w:rPr>
        <w:t>, Music Division, Library of Congress</w:t>
      </w:r>
    </w:p>
    <w:p w14:paraId="722608A2" w14:textId="77777777" w:rsidR="003C5F7A" w:rsidRDefault="00495EA8">
      <w:pPr>
        <w:rPr>
          <w:rStyle w:val="lb-caption"/>
        </w:rPr>
      </w:pPr>
      <w:hyperlink r:id="rId8" w:history="1">
        <w:r w:rsidR="003C5F7A" w:rsidRPr="007748E5">
          <w:rPr>
            <w:rStyle w:val="Hyperlink"/>
          </w:rPr>
          <w:t>http://www.loc.gov/exhibits/politics-and-dance/voice/Assets/pd0016_enlarge.jpg</w:t>
        </w:r>
      </w:hyperlink>
    </w:p>
    <w:p w14:paraId="38262E61" w14:textId="77777777" w:rsidR="003C5F7A" w:rsidRPr="00E945DB" w:rsidRDefault="003C5F7A">
      <w:pPr>
        <w:rPr>
          <w:lang w:val="en-US"/>
        </w:rPr>
      </w:pPr>
    </w:p>
    <w:p w14:paraId="58206936" w14:textId="75DB1F37" w:rsidR="00720CB9" w:rsidRDefault="00720CB9">
      <w:pPr>
        <w:rPr>
          <w:lang w:val="en-US"/>
        </w:rPr>
      </w:pPr>
      <w:r w:rsidRPr="00E945DB">
        <w:rPr>
          <w:lang w:val="en-US"/>
        </w:rPr>
        <w:t xml:space="preserve">Sophie Maslow in </w:t>
      </w:r>
      <w:r w:rsidRPr="00E945DB">
        <w:rPr>
          <w:i/>
          <w:lang w:val="en-US"/>
        </w:rPr>
        <w:t>Two Songs about Lenin</w:t>
      </w:r>
      <w:r w:rsidR="00727691">
        <w:rPr>
          <w:lang w:val="en-US"/>
        </w:rPr>
        <w:t>, c. 1934, Music Division, Library of Congress</w:t>
      </w:r>
    </w:p>
    <w:p w14:paraId="6E71218B" w14:textId="77777777" w:rsidR="00727691" w:rsidRDefault="00495EA8">
      <w:pPr>
        <w:rPr>
          <w:rStyle w:val="lb-caption"/>
        </w:rPr>
      </w:pPr>
      <w:hyperlink r:id="rId9" w:history="1">
        <w:r w:rsidR="00727691" w:rsidRPr="007748E5">
          <w:rPr>
            <w:rStyle w:val="Hyperlink"/>
          </w:rPr>
          <w:t>http://www.loc.gov/exhibits/politics-and-dance/voice/Assets/pd0019_enlarge.jpg</w:t>
        </w:r>
      </w:hyperlink>
    </w:p>
    <w:bookmarkEnd w:id="67"/>
    <w:p w14:paraId="0520C50A" w14:textId="77777777" w:rsidR="00727691" w:rsidRDefault="00727691">
      <w:pPr>
        <w:rPr>
          <w:lang w:val="en-US"/>
        </w:rPr>
      </w:pPr>
    </w:p>
    <w:p w14:paraId="5533C7B4" w14:textId="77777777" w:rsidR="00727691" w:rsidRPr="00E945DB" w:rsidRDefault="00727691">
      <w:pPr>
        <w:rPr>
          <w:lang w:val="en-US"/>
        </w:rPr>
      </w:pPr>
    </w:p>
    <w:p w14:paraId="3E8131A3" w14:textId="0694F4EE" w:rsidR="00720CB9" w:rsidRPr="00E945DB" w:rsidRDefault="00720CB9" w:rsidP="007D0C31">
      <w:pPr>
        <w:rPr>
          <w:b/>
          <w:lang w:val="en-US"/>
        </w:rPr>
      </w:pPr>
    </w:p>
    <w:sectPr w:rsidR="00720CB9" w:rsidRPr="00E945D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08BB1" w14:textId="77777777" w:rsidR="00495EA8" w:rsidRDefault="00495EA8">
      <w:r>
        <w:separator/>
      </w:r>
    </w:p>
  </w:endnote>
  <w:endnote w:type="continuationSeparator" w:id="0">
    <w:p w14:paraId="6194B33D" w14:textId="77777777" w:rsidR="00495EA8" w:rsidRDefault="0049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19E70" w14:textId="77777777" w:rsidR="00495EA8" w:rsidRDefault="00495EA8">
      <w:r>
        <w:separator/>
      </w:r>
    </w:p>
  </w:footnote>
  <w:footnote w:type="continuationSeparator" w:id="0">
    <w:p w14:paraId="7119AC2D" w14:textId="77777777" w:rsidR="00495EA8" w:rsidRDefault="00495E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094DF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D0"/>
    <w:rsid w:val="000C0D0F"/>
    <w:rsid w:val="000C713A"/>
    <w:rsid w:val="000D246A"/>
    <w:rsid w:val="00153791"/>
    <w:rsid w:val="002E5FC5"/>
    <w:rsid w:val="003259A8"/>
    <w:rsid w:val="00336A3A"/>
    <w:rsid w:val="0038761C"/>
    <w:rsid w:val="003C5F7A"/>
    <w:rsid w:val="003F5B8A"/>
    <w:rsid w:val="00460A14"/>
    <w:rsid w:val="0048450D"/>
    <w:rsid w:val="00495EA8"/>
    <w:rsid w:val="00664AA8"/>
    <w:rsid w:val="00720CB9"/>
    <w:rsid w:val="00727691"/>
    <w:rsid w:val="007D0C31"/>
    <w:rsid w:val="007E5EE2"/>
    <w:rsid w:val="009C0B0F"/>
    <w:rsid w:val="00A077D0"/>
    <w:rsid w:val="00AA6C8E"/>
    <w:rsid w:val="00AD10FF"/>
    <w:rsid w:val="00B13952"/>
    <w:rsid w:val="00BF5A64"/>
    <w:rsid w:val="00C62A33"/>
    <w:rsid w:val="00E137B1"/>
    <w:rsid w:val="00E945DB"/>
    <w:rsid w:val="00F328FD"/>
    <w:rsid w:val="00FD4F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C8A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54AC"/>
    <w:rPr>
      <w:color w:val="0000FF"/>
      <w:u w:val="single"/>
    </w:rPr>
  </w:style>
  <w:style w:type="character" w:styleId="FollowedHyperlink">
    <w:name w:val="FollowedHyperlink"/>
    <w:rsid w:val="00EF635D"/>
    <w:rPr>
      <w:color w:val="800080"/>
      <w:u w:val="single"/>
    </w:rPr>
  </w:style>
  <w:style w:type="character" w:styleId="Emphasis">
    <w:name w:val="Emphasis"/>
    <w:qFormat/>
    <w:rsid w:val="001E7E69"/>
    <w:rPr>
      <w:i/>
      <w:iCs/>
    </w:rPr>
  </w:style>
  <w:style w:type="paragraph" w:styleId="FootnoteText">
    <w:name w:val="footnote text"/>
    <w:basedOn w:val="Normal"/>
    <w:semiHidden/>
    <w:rsid w:val="00664C37"/>
    <w:rPr>
      <w:sz w:val="20"/>
      <w:szCs w:val="20"/>
    </w:rPr>
  </w:style>
  <w:style w:type="character" w:styleId="FootnoteReference">
    <w:name w:val="footnote reference"/>
    <w:semiHidden/>
    <w:rsid w:val="00664C37"/>
    <w:rPr>
      <w:vertAlign w:val="superscript"/>
    </w:rPr>
  </w:style>
  <w:style w:type="character" w:styleId="CommentReference">
    <w:name w:val="annotation reference"/>
    <w:rsid w:val="0013464C"/>
    <w:rPr>
      <w:sz w:val="18"/>
      <w:szCs w:val="18"/>
    </w:rPr>
  </w:style>
  <w:style w:type="paragraph" w:styleId="CommentText">
    <w:name w:val="annotation text"/>
    <w:basedOn w:val="Normal"/>
    <w:link w:val="CommentTextChar"/>
    <w:rsid w:val="0013464C"/>
  </w:style>
  <w:style w:type="character" w:customStyle="1" w:styleId="CommentTextChar">
    <w:name w:val="Comment Text Char"/>
    <w:link w:val="CommentText"/>
    <w:rsid w:val="0013464C"/>
    <w:rPr>
      <w:sz w:val="24"/>
      <w:szCs w:val="24"/>
      <w:lang w:val="en-GB" w:eastAsia="en-GB"/>
    </w:rPr>
  </w:style>
  <w:style w:type="paragraph" w:styleId="CommentSubject">
    <w:name w:val="annotation subject"/>
    <w:basedOn w:val="CommentText"/>
    <w:next w:val="CommentText"/>
    <w:link w:val="CommentSubjectChar"/>
    <w:rsid w:val="0013464C"/>
    <w:rPr>
      <w:b/>
      <w:bCs/>
      <w:sz w:val="20"/>
      <w:szCs w:val="20"/>
    </w:rPr>
  </w:style>
  <w:style w:type="character" w:customStyle="1" w:styleId="CommentSubjectChar">
    <w:name w:val="Comment Subject Char"/>
    <w:link w:val="CommentSubject"/>
    <w:rsid w:val="0013464C"/>
    <w:rPr>
      <w:b/>
      <w:bCs/>
      <w:sz w:val="24"/>
      <w:szCs w:val="24"/>
      <w:lang w:val="en-GB" w:eastAsia="en-GB"/>
    </w:rPr>
  </w:style>
  <w:style w:type="paragraph" w:styleId="BalloonText">
    <w:name w:val="Balloon Text"/>
    <w:basedOn w:val="Normal"/>
    <w:link w:val="BalloonTextChar"/>
    <w:rsid w:val="0013464C"/>
    <w:rPr>
      <w:rFonts w:ascii="Lucida Grande" w:hAnsi="Lucida Grande"/>
      <w:sz w:val="18"/>
      <w:szCs w:val="18"/>
    </w:rPr>
  </w:style>
  <w:style w:type="character" w:customStyle="1" w:styleId="BalloonTextChar">
    <w:name w:val="Balloon Text Char"/>
    <w:link w:val="BalloonText"/>
    <w:rsid w:val="0013464C"/>
    <w:rPr>
      <w:rFonts w:ascii="Lucida Grande" w:hAnsi="Lucida Grande"/>
      <w:sz w:val="18"/>
      <w:szCs w:val="18"/>
      <w:lang w:val="en-GB" w:eastAsia="en-GB"/>
    </w:rPr>
  </w:style>
  <w:style w:type="character" w:customStyle="1" w:styleId="lb-caption">
    <w:name w:val="lb-caption"/>
    <w:rsid w:val="003C5F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54AC"/>
    <w:rPr>
      <w:color w:val="0000FF"/>
      <w:u w:val="single"/>
    </w:rPr>
  </w:style>
  <w:style w:type="character" w:styleId="FollowedHyperlink">
    <w:name w:val="FollowedHyperlink"/>
    <w:rsid w:val="00EF635D"/>
    <w:rPr>
      <w:color w:val="800080"/>
      <w:u w:val="single"/>
    </w:rPr>
  </w:style>
  <w:style w:type="character" w:styleId="Emphasis">
    <w:name w:val="Emphasis"/>
    <w:qFormat/>
    <w:rsid w:val="001E7E69"/>
    <w:rPr>
      <w:i/>
      <w:iCs/>
    </w:rPr>
  </w:style>
  <w:style w:type="paragraph" w:styleId="FootnoteText">
    <w:name w:val="footnote text"/>
    <w:basedOn w:val="Normal"/>
    <w:semiHidden/>
    <w:rsid w:val="00664C37"/>
    <w:rPr>
      <w:sz w:val="20"/>
      <w:szCs w:val="20"/>
    </w:rPr>
  </w:style>
  <w:style w:type="character" w:styleId="FootnoteReference">
    <w:name w:val="footnote reference"/>
    <w:semiHidden/>
    <w:rsid w:val="00664C37"/>
    <w:rPr>
      <w:vertAlign w:val="superscript"/>
    </w:rPr>
  </w:style>
  <w:style w:type="character" w:styleId="CommentReference">
    <w:name w:val="annotation reference"/>
    <w:rsid w:val="0013464C"/>
    <w:rPr>
      <w:sz w:val="18"/>
      <w:szCs w:val="18"/>
    </w:rPr>
  </w:style>
  <w:style w:type="paragraph" w:styleId="CommentText">
    <w:name w:val="annotation text"/>
    <w:basedOn w:val="Normal"/>
    <w:link w:val="CommentTextChar"/>
    <w:rsid w:val="0013464C"/>
  </w:style>
  <w:style w:type="character" w:customStyle="1" w:styleId="CommentTextChar">
    <w:name w:val="Comment Text Char"/>
    <w:link w:val="CommentText"/>
    <w:rsid w:val="0013464C"/>
    <w:rPr>
      <w:sz w:val="24"/>
      <w:szCs w:val="24"/>
      <w:lang w:val="en-GB" w:eastAsia="en-GB"/>
    </w:rPr>
  </w:style>
  <w:style w:type="paragraph" w:styleId="CommentSubject">
    <w:name w:val="annotation subject"/>
    <w:basedOn w:val="CommentText"/>
    <w:next w:val="CommentText"/>
    <w:link w:val="CommentSubjectChar"/>
    <w:rsid w:val="0013464C"/>
    <w:rPr>
      <w:b/>
      <w:bCs/>
      <w:sz w:val="20"/>
      <w:szCs w:val="20"/>
    </w:rPr>
  </w:style>
  <w:style w:type="character" w:customStyle="1" w:styleId="CommentSubjectChar">
    <w:name w:val="Comment Subject Char"/>
    <w:link w:val="CommentSubject"/>
    <w:rsid w:val="0013464C"/>
    <w:rPr>
      <w:b/>
      <w:bCs/>
      <w:sz w:val="24"/>
      <w:szCs w:val="24"/>
      <w:lang w:val="en-GB" w:eastAsia="en-GB"/>
    </w:rPr>
  </w:style>
  <w:style w:type="paragraph" w:styleId="BalloonText">
    <w:name w:val="Balloon Text"/>
    <w:basedOn w:val="Normal"/>
    <w:link w:val="BalloonTextChar"/>
    <w:rsid w:val="0013464C"/>
    <w:rPr>
      <w:rFonts w:ascii="Lucida Grande" w:hAnsi="Lucida Grande"/>
      <w:sz w:val="18"/>
      <w:szCs w:val="18"/>
    </w:rPr>
  </w:style>
  <w:style w:type="character" w:customStyle="1" w:styleId="BalloonTextChar">
    <w:name w:val="Balloon Text Char"/>
    <w:link w:val="BalloonText"/>
    <w:rsid w:val="0013464C"/>
    <w:rPr>
      <w:rFonts w:ascii="Lucida Grande" w:hAnsi="Lucida Grande"/>
      <w:sz w:val="18"/>
      <w:szCs w:val="18"/>
      <w:lang w:val="en-GB" w:eastAsia="en-GB"/>
    </w:rPr>
  </w:style>
  <w:style w:type="character" w:customStyle="1" w:styleId="lb-caption">
    <w:name w:val="lb-caption"/>
    <w:rsid w:val="003C5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oc.gov/exhibits/politics-and-dance/voice/Assets/pd0016_enlarge.jpg" TargetMode="External"/><Relationship Id="rId9" Type="http://schemas.openxmlformats.org/officeDocument/2006/relationships/hyperlink" Target="http://www.loc.gov/exhibits/politics-and-dance/voice/Assets/pd0019_enlarge.jp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1296</Words>
  <Characters>7391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Workers Dance League, 1932-1935</vt:lpstr>
    </vt:vector>
  </TitlesOfParts>
  <Company/>
  <LinksUpToDate>false</LinksUpToDate>
  <CharactersWithSpaces>8670</CharactersWithSpaces>
  <SharedDoc>false</SharedDoc>
  <HLinks>
    <vt:vector size="42" baseType="variant">
      <vt:variant>
        <vt:i4>3080220</vt:i4>
      </vt:variant>
      <vt:variant>
        <vt:i4>18</vt:i4>
      </vt:variant>
      <vt:variant>
        <vt:i4>0</vt:i4>
      </vt:variant>
      <vt:variant>
        <vt:i4>5</vt:i4>
      </vt:variant>
      <vt:variant>
        <vt:lpwstr>http://myloc.gov/exhibitions/politics-and-dance/pages/slobjectlist.aspx</vt:lpwstr>
      </vt:variant>
      <vt:variant>
        <vt:lpwstr/>
      </vt:variant>
      <vt:variant>
        <vt:i4>3801164</vt:i4>
      </vt:variant>
      <vt:variant>
        <vt:i4>15</vt:i4>
      </vt:variant>
      <vt:variant>
        <vt:i4>0</vt:i4>
      </vt:variant>
      <vt:variant>
        <vt:i4>5</vt:i4>
      </vt:variant>
      <vt:variant>
        <vt:lpwstr>http://www.loc.gov/exhibits/politics-and-dance/voice/Assets/pd0019_enlarge.jpg</vt:lpwstr>
      </vt:variant>
      <vt:variant>
        <vt:lpwstr/>
      </vt:variant>
      <vt:variant>
        <vt:i4>3080220</vt:i4>
      </vt:variant>
      <vt:variant>
        <vt:i4>12</vt:i4>
      </vt:variant>
      <vt:variant>
        <vt:i4>0</vt:i4>
      </vt:variant>
      <vt:variant>
        <vt:i4>5</vt:i4>
      </vt:variant>
      <vt:variant>
        <vt:lpwstr>http://myloc.gov/exhibitions/politics-and-dance/pages/slobjectlist.aspx</vt:lpwstr>
      </vt:variant>
      <vt:variant>
        <vt:lpwstr/>
      </vt:variant>
      <vt:variant>
        <vt:i4>3473484</vt:i4>
      </vt:variant>
      <vt:variant>
        <vt:i4>9</vt:i4>
      </vt:variant>
      <vt:variant>
        <vt:i4>0</vt:i4>
      </vt:variant>
      <vt:variant>
        <vt:i4>5</vt:i4>
      </vt:variant>
      <vt:variant>
        <vt:lpwstr>http://www.loc.gov/exhibits/politics-and-dance/voice/Assets/pd0016_enlarge.jpg</vt:lpwstr>
      </vt:variant>
      <vt:variant>
        <vt:lpwstr/>
      </vt:variant>
      <vt:variant>
        <vt:i4>3080220</vt:i4>
      </vt:variant>
      <vt:variant>
        <vt:i4>6</vt:i4>
      </vt:variant>
      <vt:variant>
        <vt:i4>0</vt:i4>
      </vt:variant>
      <vt:variant>
        <vt:i4>5</vt:i4>
      </vt:variant>
      <vt:variant>
        <vt:lpwstr>http://myloc.gov/exhibitions/politics-and-dance/pages/slobjectlist.aspx</vt:lpwstr>
      </vt:variant>
      <vt:variant>
        <vt:lpwstr/>
      </vt:variant>
      <vt:variant>
        <vt:i4>3080220</vt:i4>
      </vt:variant>
      <vt:variant>
        <vt:i4>3</vt:i4>
      </vt:variant>
      <vt:variant>
        <vt:i4>0</vt:i4>
      </vt:variant>
      <vt:variant>
        <vt:i4>5</vt:i4>
      </vt:variant>
      <vt:variant>
        <vt:lpwstr>http://myloc.gov/exhibitions/politics-and-dance/pages/slobjectlist.aspx</vt:lpwstr>
      </vt:variant>
      <vt:variant>
        <vt:lpwstr/>
      </vt:variant>
      <vt:variant>
        <vt:i4>6094872</vt:i4>
      </vt:variant>
      <vt:variant>
        <vt:i4>0</vt:i4>
      </vt:variant>
      <vt:variant>
        <vt:i4>0</vt:i4>
      </vt:variant>
      <vt:variant>
        <vt:i4>5</vt:i4>
      </vt:variant>
      <vt:variant>
        <vt:lpwstr>http://www.youtube.com/watch?v=hMcvcJaP5yQ&amp;playnext=1&amp;list=PL2F8D24D1E9E63DEB&amp;feature=results_video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Dance League, 1932-1935</dc:title>
  <dc:subject/>
  <dc:creator>Stacey Prickett</dc:creator>
  <cp:keywords/>
  <dc:description/>
  <cp:lastModifiedBy>Samuel Coll</cp:lastModifiedBy>
  <cp:revision>5</cp:revision>
  <cp:lastPrinted>2012-10-12T00:48:00Z</cp:lastPrinted>
  <dcterms:created xsi:type="dcterms:W3CDTF">2014-01-18T04:35:00Z</dcterms:created>
  <dcterms:modified xsi:type="dcterms:W3CDTF">2014-04-04T05:40:00Z</dcterms:modified>
</cp:coreProperties>
</file>