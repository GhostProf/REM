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308DE" w14:textId="77777777" w:rsidR="00985943" w:rsidRPr="007548B9" w:rsidRDefault="00985943" w:rsidP="00D57244">
      <w:pPr>
        <w:rPr>
          <w:rFonts w:ascii="Times New Roman" w:hAnsi="Times New Roman" w:cs="Times New Roman"/>
          <w:b/>
          <w:color w:val="1A1A1A"/>
        </w:rPr>
      </w:pPr>
      <w:r w:rsidRPr="007548B9">
        <w:rPr>
          <w:rFonts w:ascii="Times New Roman" w:hAnsi="Times New Roman" w:cs="Times New Roman"/>
          <w:b/>
          <w:color w:val="1A1A1A"/>
        </w:rPr>
        <w:t>WILSON, Woodrow (1856-1924)</w:t>
      </w:r>
    </w:p>
    <w:p w14:paraId="6E9AD6E4" w14:textId="3D365AAE" w:rsidR="009D2730" w:rsidRDefault="00985943" w:rsidP="00985943">
      <w:pPr>
        <w:rPr>
          <w:rFonts w:ascii="Times New Roman" w:hAnsi="Times New Roman" w:cs="Times New Roman"/>
        </w:rPr>
      </w:pPr>
      <w:r w:rsidRPr="007548B9">
        <w:rPr>
          <w:rFonts w:ascii="Times New Roman" w:hAnsi="Times New Roman" w:cs="Times New Roman"/>
        </w:rPr>
        <w:t>Thomas Woodrow Wilson served two terms as the 28</w:t>
      </w:r>
      <w:r w:rsidRPr="007548B9">
        <w:rPr>
          <w:rFonts w:ascii="Times New Roman" w:hAnsi="Times New Roman" w:cs="Times New Roman"/>
          <w:vertAlign w:val="superscript"/>
        </w:rPr>
        <w:t>th</w:t>
      </w:r>
      <w:r w:rsidRPr="007548B9">
        <w:rPr>
          <w:rFonts w:ascii="Times New Roman" w:hAnsi="Times New Roman" w:cs="Times New Roman"/>
        </w:rPr>
        <w:t xml:space="preserve"> President of the United States (1913-1921) and is remembered for leading the nation through World War I. Wilson graduated from Princeton University in 1879 and briefly attended the University of Virginia Law School before earning his doctorate from</w:t>
      </w:r>
      <w:r w:rsidR="00AB4C3A">
        <w:rPr>
          <w:rFonts w:ascii="Times New Roman" w:hAnsi="Times New Roman" w:cs="Times New Roman"/>
        </w:rPr>
        <w:t xml:space="preserve"> the</w:t>
      </w:r>
      <w:r w:rsidRPr="007548B9">
        <w:rPr>
          <w:rFonts w:ascii="Times New Roman" w:hAnsi="Times New Roman" w:cs="Times New Roman"/>
        </w:rPr>
        <w:t xml:space="preserve"> John</w:t>
      </w:r>
      <w:r w:rsidR="00D57244" w:rsidRPr="007548B9">
        <w:rPr>
          <w:rFonts w:ascii="Times New Roman" w:hAnsi="Times New Roman" w:cs="Times New Roman"/>
        </w:rPr>
        <w:t>s</w:t>
      </w:r>
      <w:r w:rsidRPr="007548B9">
        <w:rPr>
          <w:rFonts w:ascii="Times New Roman" w:hAnsi="Times New Roman" w:cs="Times New Roman"/>
        </w:rPr>
        <w:t xml:space="preserve"> Hopkins University in 1886. After an early career in academia, </w:t>
      </w:r>
      <w:r w:rsidR="00D57244" w:rsidRPr="007548B9">
        <w:rPr>
          <w:rFonts w:ascii="Times New Roman" w:hAnsi="Times New Roman" w:cs="Times New Roman"/>
        </w:rPr>
        <w:t xml:space="preserve">Wilson later became </w:t>
      </w:r>
      <w:r w:rsidRPr="007548B9">
        <w:rPr>
          <w:rFonts w:ascii="Times New Roman" w:hAnsi="Times New Roman" w:cs="Times New Roman"/>
        </w:rPr>
        <w:t xml:space="preserve">president of Princeton University </w:t>
      </w:r>
      <w:r w:rsidR="00D57244" w:rsidRPr="007548B9">
        <w:rPr>
          <w:rFonts w:ascii="Times New Roman" w:hAnsi="Times New Roman" w:cs="Times New Roman"/>
        </w:rPr>
        <w:t>(</w:t>
      </w:r>
      <w:r w:rsidRPr="007548B9">
        <w:rPr>
          <w:rFonts w:ascii="Times New Roman" w:hAnsi="Times New Roman" w:cs="Times New Roman"/>
        </w:rPr>
        <w:t>1902-1910</w:t>
      </w:r>
      <w:r w:rsidR="00D57244" w:rsidRPr="007548B9">
        <w:rPr>
          <w:rFonts w:ascii="Times New Roman" w:hAnsi="Times New Roman" w:cs="Times New Roman"/>
        </w:rPr>
        <w:t>)</w:t>
      </w:r>
      <w:r w:rsidRPr="007548B9">
        <w:rPr>
          <w:rFonts w:ascii="Times New Roman" w:hAnsi="Times New Roman" w:cs="Times New Roman"/>
        </w:rPr>
        <w:t xml:space="preserve"> and </w:t>
      </w:r>
      <w:r w:rsidR="00D57244" w:rsidRPr="007548B9">
        <w:rPr>
          <w:rFonts w:ascii="Times New Roman" w:hAnsi="Times New Roman" w:cs="Times New Roman"/>
        </w:rPr>
        <w:t>served one term</w:t>
      </w:r>
      <w:r w:rsidRPr="007548B9">
        <w:rPr>
          <w:rFonts w:ascii="Times New Roman" w:hAnsi="Times New Roman" w:cs="Times New Roman"/>
        </w:rPr>
        <w:t xml:space="preserve"> as Governor of New Jersey </w:t>
      </w:r>
      <w:r w:rsidR="00D57244" w:rsidRPr="007548B9">
        <w:rPr>
          <w:rFonts w:ascii="Times New Roman" w:hAnsi="Times New Roman" w:cs="Times New Roman"/>
        </w:rPr>
        <w:t>(</w:t>
      </w:r>
      <w:r w:rsidRPr="007548B9">
        <w:rPr>
          <w:rFonts w:ascii="Times New Roman" w:hAnsi="Times New Roman" w:cs="Times New Roman"/>
        </w:rPr>
        <w:t>1911-1913</w:t>
      </w:r>
      <w:r w:rsidR="00D57244" w:rsidRPr="007548B9">
        <w:rPr>
          <w:rFonts w:ascii="Times New Roman" w:hAnsi="Times New Roman" w:cs="Times New Roman"/>
        </w:rPr>
        <w:t>)</w:t>
      </w:r>
      <w:r w:rsidRPr="007548B9">
        <w:rPr>
          <w:rFonts w:ascii="Times New Roman" w:hAnsi="Times New Roman" w:cs="Times New Roman"/>
        </w:rPr>
        <w:t xml:space="preserve">. </w:t>
      </w:r>
      <w:r w:rsidR="009D2730">
        <w:rPr>
          <w:rFonts w:ascii="Times New Roman" w:hAnsi="Times New Roman" w:cs="Times New Roman"/>
        </w:rPr>
        <w:t xml:space="preserve">In the Presidential election of 1912, </w:t>
      </w:r>
      <w:r w:rsidRPr="007548B9">
        <w:rPr>
          <w:rFonts w:ascii="Times New Roman" w:hAnsi="Times New Roman" w:cs="Times New Roman"/>
        </w:rPr>
        <w:t xml:space="preserve">Wilson was elected with running mate Thomas R. Marshall </w:t>
      </w:r>
      <w:r w:rsidR="009D2730" w:rsidRPr="007548B9">
        <w:rPr>
          <w:rFonts w:ascii="Times New Roman" w:hAnsi="Times New Roman" w:cs="Times New Roman"/>
        </w:rPr>
        <w:t>on a Democratic platform that stressed individuali</w:t>
      </w:r>
      <w:r w:rsidR="009D2730">
        <w:rPr>
          <w:rFonts w:ascii="Times New Roman" w:hAnsi="Times New Roman" w:cs="Times New Roman"/>
        </w:rPr>
        <w:t>sm and states’ rights.</w:t>
      </w:r>
    </w:p>
    <w:p w14:paraId="6C9D6A71" w14:textId="12FF1876" w:rsidR="00492DC2" w:rsidRPr="0084522D" w:rsidRDefault="00985943" w:rsidP="00985943">
      <w:pPr>
        <w:rPr>
          <w:rFonts w:ascii="Times New Roman" w:hAnsi="Times New Roman" w:cs="Times New Roman"/>
          <w:rPrChange w:id="0" w:author="Vincent Pecora" w:date="2014-04-27T15:22:00Z">
            <w:rPr>
              <w:rFonts w:ascii="Times New Roman" w:hAnsi="Times New Roman" w:cs="Times New Roman"/>
            </w:rPr>
          </w:rPrChange>
        </w:rPr>
      </w:pPr>
      <w:r w:rsidRPr="007548B9">
        <w:rPr>
          <w:rFonts w:ascii="Times New Roman" w:hAnsi="Times New Roman" w:cs="Times New Roman"/>
        </w:rPr>
        <w:t>Wilson expanded the role of the federal government in regulating the economy during his Presidency and is remembered for three pieces of Progressive legislation: the Revenue Act of 1913 which reduced traffic on imports and reinstituted a graduated federal income tax; the Federal Reserve Act of 1913 which allowed for greater regulation of banks, credit and money supply through the establishment of</w:t>
      </w:r>
      <w:r w:rsidR="00AB4C3A">
        <w:rPr>
          <w:rFonts w:ascii="Times New Roman" w:hAnsi="Times New Roman" w:cs="Times New Roman"/>
        </w:rPr>
        <w:t xml:space="preserve"> the</w:t>
      </w:r>
      <w:r w:rsidRPr="007548B9">
        <w:rPr>
          <w:rFonts w:ascii="Times New Roman" w:hAnsi="Times New Roman" w:cs="Times New Roman"/>
        </w:rPr>
        <w:t xml:space="preserve"> Federal Reserve banks and system; and the Federal Trade Commission Act of 1914 which prohibited unfair business practices and fraudulent advertising. In 1916 he </w:t>
      </w:r>
      <w:r w:rsidR="00492DC2" w:rsidRPr="007548B9">
        <w:rPr>
          <w:rFonts w:ascii="Times New Roman" w:hAnsi="Times New Roman" w:cs="Times New Roman"/>
        </w:rPr>
        <w:t>supported</w:t>
      </w:r>
      <w:r w:rsidRPr="007548B9">
        <w:rPr>
          <w:rFonts w:ascii="Times New Roman" w:hAnsi="Times New Roman" w:cs="Times New Roman"/>
        </w:rPr>
        <w:t xml:space="preserve"> legislation that prohibited child labor with the Child Labor Reform Act, and helped to enact an eight-hour workday for railroad workers. He is also remembered for nominating the first Jewish </w:t>
      </w:r>
      <w:r w:rsidR="00492DC2" w:rsidRPr="007548B9">
        <w:rPr>
          <w:rFonts w:ascii="Times New Roman" w:hAnsi="Times New Roman" w:cs="Times New Roman"/>
        </w:rPr>
        <w:t>justice</w:t>
      </w:r>
      <w:r w:rsidRPr="007548B9">
        <w:rPr>
          <w:rFonts w:ascii="Times New Roman" w:hAnsi="Times New Roman" w:cs="Times New Roman"/>
        </w:rPr>
        <w:t xml:space="preserve"> to the U.S. Supreme Court, Louis Brandeis. </w:t>
      </w:r>
      <w:ins w:id="1" w:author="Monica Jovanovich-Kelley" w:date="2014-04-27T10:17:00Z">
        <w:r w:rsidR="00034C8D" w:rsidRPr="0084522D">
          <w:rPr>
            <w:rFonts w:ascii="Times New Roman" w:hAnsi="Times New Roman" w:cs="Times New Roman"/>
          </w:rPr>
          <w:t xml:space="preserve">Although during his presidential campaign Wilson assured greater racial equality, once in office he reneged on those promises. </w:t>
        </w:r>
        <w:r w:rsidR="00034C8D" w:rsidRPr="0084522D">
          <w:rPr>
            <w:rFonts w:ascii="Times New Roman" w:hAnsi="Times New Roman" w:cs="Times New Roman"/>
            <w:rPrChange w:id="2" w:author="Vincent Pecora" w:date="2014-04-27T15:22:00Z">
              <w:rPr>
                <w:rFonts w:ascii="Times New Roman" w:hAnsi="Times New Roman" w:cs="Times New Roman"/>
              </w:rPr>
            </w:rPrChange>
          </w:rPr>
          <w:t>Wilson’s administration reintroduced racial segregation in governmental offices</w:t>
        </w:r>
      </w:ins>
      <w:ins w:id="3" w:author="Vincent Pecora" w:date="2014-04-27T15:21:00Z">
        <w:r w:rsidR="0084522D" w:rsidRPr="0084522D">
          <w:rPr>
            <w:rFonts w:ascii="Times New Roman" w:hAnsi="Times New Roman" w:cs="Times New Roman"/>
            <w:rPrChange w:id="4" w:author="Vincent Pecora" w:date="2014-04-27T15:22:00Z">
              <w:rPr>
                <w:rFonts w:ascii="Times New Roman" w:hAnsi="Times New Roman" w:cs="Times New Roman"/>
              </w:rPr>
            </w:rPrChange>
          </w:rPr>
          <w:t>—</w:t>
        </w:r>
      </w:ins>
      <w:r w:rsidR="0084522D">
        <w:rPr>
          <w:rFonts w:ascii="Times New Roman" w:hAnsi="Times New Roman" w:cs="Times New Roman"/>
        </w:rPr>
        <w:t xml:space="preserve">not federal </w:t>
      </w:r>
      <w:bookmarkStart w:id="5" w:name="_GoBack"/>
      <w:bookmarkEnd w:id="5"/>
      <w:r w:rsidR="0084522D">
        <w:rPr>
          <w:rFonts w:ascii="Times New Roman" w:hAnsi="Times New Roman" w:cs="Times New Roman"/>
        </w:rPr>
        <w:t>policy</w:t>
      </w:r>
      <w:ins w:id="6" w:author="Vincent Pecora" w:date="2014-04-27T15:20:00Z">
        <w:r w:rsidR="0084522D" w:rsidRPr="0084522D">
          <w:rPr>
            <w:rFonts w:ascii="Times New Roman" w:hAnsi="Times New Roman" w:cs="Times New Roman"/>
            <w:rPrChange w:id="7" w:author="Vincent Pecora" w:date="2014-04-27T15:22:00Z">
              <w:rPr>
                <w:rFonts w:ascii="Times New Roman" w:hAnsi="Times New Roman" w:cs="Times New Roman"/>
              </w:rPr>
            </w:rPrChange>
          </w:rPr>
          <w:t xml:space="preserve"> since 1863</w:t>
        </w:r>
      </w:ins>
      <w:ins w:id="8" w:author="Vincent Pecora" w:date="2014-04-27T15:21:00Z">
        <w:r w:rsidR="0084522D" w:rsidRPr="0084522D">
          <w:rPr>
            <w:rFonts w:ascii="Times New Roman" w:hAnsi="Times New Roman" w:cs="Times New Roman"/>
            <w:rPrChange w:id="9" w:author="Vincent Pecora" w:date="2014-04-27T15:22:00Z">
              <w:rPr>
                <w:rFonts w:ascii="Times New Roman" w:hAnsi="Times New Roman" w:cs="Times New Roman"/>
              </w:rPr>
            </w:rPrChange>
          </w:rPr>
          <w:t xml:space="preserve">—and </w:t>
        </w:r>
      </w:ins>
      <w:ins w:id="10" w:author="Monica Jovanovich-Kelley" w:date="2014-04-27T10:17:00Z">
        <w:r w:rsidR="00034C8D" w:rsidRPr="0084522D">
          <w:rPr>
            <w:rFonts w:ascii="Times New Roman" w:hAnsi="Times New Roman" w:cs="Times New Roman"/>
            <w:rPrChange w:id="11" w:author="Vincent Pecora" w:date="2014-04-27T15:22:00Z">
              <w:rPr>
                <w:rFonts w:ascii="Times New Roman" w:hAnsi="Times New Roman" w:cs="Times New Roman"/>
              </w:rPr>
            </w:rPrChange>
          </w:rPr>
          <w:t>allow</w:t>
        </w:r>
      </w:ins>
      <w:ins w:id="12" w:author="Vincent Pecora" w:date="2014-04-27T15:21:00Z">
        <w:r w:rsidR="0084522D" w:rsidRPr="0084522D">
          <w:rPr>
            <w:rFonts w:ascii="Times New Roman" w:hAnsi="Times New Roman" w:cs="Times New Roman"/>
            <w:rPrChange w:id="13" w:author="Vincent Pecora" w:date="2014-04-27T15:22:00Z">
              <w:rPr>
                <w:rFonts w:ascii="Times New Roman" w:hAnsi="Times New Roman" w:cs="Times New Roman"/>
              </w:rPr>
            </w:rPrChange>
          </w:rPr>
          <w:t>ed</w:t>
        </w:r>
      </w:ins>
      <w:ins w:id="14" w:author="Monica Jovanovich-Kelley" w:date="2014-04-27T10:17:00Z">
        <w:r w:rsidR="00034C8D" w:rsidRPr="0084522D">
          <w:rPr>
            <w:rFonts w:ascii="Times New Roman" w:hAnsi="Times New Roman" w:cs="Times New Roman"/>
            <w:rPrChange w:id="15" w:author="Vincent Pecora" w:date="2014-04-27T15:22:00Z">
              <w:rPr>
                <w:rFonts w:ascii="Times New Roman" w:hAnsi="Times New Roman" w:cs="Times New Roman"/>
              </w:rPr>
            </w:rPrChange>
          </w:rPr>
          <w:t xml:space="preserve"> the dismissal of many African-Americans from their federal positions.</w:t>
        </w:r>
      </w:ins>
    </w:p>
    <w:p w14:paraId="37ABA53E" w14:textId="47C77875" w:rsidR="00AF1BFD" w:rsidRDefault="00492DC2" w:rsidP="00985943">
      <w:pPr>
        <w:rPr>
          <w:rFonts w:ascii="Times New Roman" w:hAnsi="Times New Roman" w:cs="Times New Roman"/>
        </w:rPr>
      </w:pPr>
      <w:r w:rsidRPr="007548B9">
        <w:rPr>
          <w:rFonts w:ascii="Times New Roman" w:hAnsi="Times New Roman" w:cs="Times New Roman"/>
        </w:rPr>
        <w:t xml:space="preserve">During </w:t>
      </w:r>
      <w:r w:rsidR="00985943" w:rsidRPr="007548B9">
        <w:rPr>
          <w:rFonts w:ascii="Times New Roman" w:hAnsi="Times New Roman" w:cs="Times New Roman"/>
        </w:rPr>
        <w:t>Wilson</w:t>
      </w:r>
      <w:r w:rsidRPr="007548B9">
        <w:rPr>
          <w:rFonts w:ascii="Times New Roman" w:hAnsi="Times New Roman" w:cs="Times New Roman"/>
        </w:rPr>
        <w:t>’s Presidency, two con</w:t>
      </w:r>
      <w:r w:rsidR="00AB4C3A">
        <w:rPr>
          <w:rFonts w:ascii="Times New Roman" w:hAnsi="Times New Roman" w:cs="Times New Roman"/>
        </w:rPr>
        <w:t>stitutional amendments passed—</w:t>
      </w:r>
      <w:r w:rsidRPr="007548B9">
        <w:rPr>
          <w:rFonts w:ascii="Times New Roman" w:hAnsi="Times New Roman" w:cs="Times New Roman"/>
        </w:rPr>
        <w:t xml:space="preserve">the </w:t>
      </w:r>
      <w:r w:rsidR="00985943" w:rsidRPr="007548B9">
        <w:rPr>
          <w:rFonts w:ascii="Times New Roman" w:hAnsi="Times New Roman" w:cs="Times New Roman"/>
        </w:rPr>
        <w:t>18</w:t>
      </w:r>
      <w:r w:rsidR="00985943" w:rsidRPr="007548B9">
        <w:rPr>
          <w:rFonts w:ascii="Times New Roman" w:hAnsi="Times New Roman" w:cs="Times New Roman"/>
          <w:vertAlign w:val="superscript"/>
        </w:rPr>
        <w:t>th</w:t>
      </w:r>
      <w:r w:rsidR="00985943" w:rsidRPr="007548B9">
        <w:rPr>
          <w:rFonts w:ascii="Times New Roman" w:hAnsi="Times New Roman" w:cs="Times New Roman"/>
        </w:rPr>
        <w:t xml:space="preserve"> Amendment </w:t>
      </w:r>
      <w:r w:rsidRPr="007548B9">
        <w:rPr>
          <w:rFonts w:ascii="Times New Roman" w:hAnsi="Times New Roman" w:cs="Times New Roman"/>
        </w:rPr>
        <w:t>(1920</w:t>
      </w:r>
      <w:proofErr w:type="gramStart"/>
      <w:r w:rsidRPr="007548B9">
        <w:rPr>
          <w:rFonts w:ascii="Times New Roman" w:hAnsi="Times New Roman" w:cs="Times New Roman"/>
        </w:rPr>
        <w:t>) which</w:t>
      </w:r>
      <w:proofErr w:type="gramEnd"/>
      <w:r w:rsidRPr="007548B9">
        <w:rPr>
          <w:rFonts w:ascii="Times New Roman" w:hAnsi="Times New Roman" w:cs="Times New Roman"/>
        </w:rPr>
        <w:t xml:space="preserve"> enacted Prohibition; and </w:t>
      </w:r>
      <w:r w:rsidR="00985943" w:rsidRPr="007548B9">
        <w:rPr>
          <w:rFonts w:ascii="Times New Roman" w:hAnsi="Times New Roman" w:cs="Times New Roman"/>
        </w:rPr>
        <w:t>the 19</w:t>
      </w:r>
      <w:r w:rsidR="00985943" w:rsidRPr="007548B9">
        <w:rPr>
          <w:rFonts w:ascii="Times New Roman" w:hAnsi="Times New Roman" w:cs="Times New Roman"/>
          <w:vertAlign w:val="superscript"/>
        </w:rPr>
        <w:t>th</w:t>
      </w:r>
      <w:r w:rsidR="00985943" w:rsidRPr="007548B9">
        <w:rPr>
          <w:rFonts w:ascii="Times New Roman" w:hAnsi="Times New Roman" w:cs="Times New Roman"/>
        </w:rPr>
        <w:t xml:space="preserve"> Amendment</w:t>
      </w:r>
      <w:r w:rsidRPr="007548B9">
        <w:rPr>
          <w:rFonts w:ascii="Times New Roman" w:hAnsi="Times New Roman" w:cs="Times New Roman"/>
        </w:rPr>
        <w:t xml:space="preserve"> (1919)</w:t>
      </w:r>
      <w:r w:rsidR="00985943" w:rsidRPr="007548B9">
        <w:rPr>
          <w:rFonts w:ascii="Times New Roman" w:hAnsi="Times New Roman" w:cs="Times New Roman"/>
        </w:rPr>
        <w:t>, which gave A</w:t>
      </w:r>
      <w:r w:rsidRPr="007548B9">
        <w:rPr>
          <w:rFonts w:ascii="Times New Roman" w:hAnsi="Times New Roman" w:cs="Times New Roman"/>
        </w:rPr>
        <w:t>merican women the right to vote</w:t>
      </w:r>
      <w:r w:rsidR="00985943" w:rsidRPr="007548B9">
        <w:rPr>
          <w:rFonts w:ascii="Times New Roman" w:hAnsi="Times New Roman" w:cs="Times New Roman"/>
        </w:rPr>
        <w:t>.</w:t>
      </w:r>
      <w:r w:rsidR="00E14C0C">
        <w:rPr>
          <w:rFonts w:ascii="Times New Roman" w:hAnsi="Times New Roman" w:cs="Times New Roman"/>
        </w:rPr>
        <w:t xml:space="preserve"> </w:t>
      </w:r>
      <w:r w:rsidRPr="00E14C0C">
        <w:rPr>
          <w:rFonts w:ascii="Times New Roman" w:hAnsi="Times New Roman" w:cs="Times New Roman"/>
        </w:rPr>
        <w:t xml:space="preserve">Wilson initially </w:t>
      </w:r>
      <w:r w:rsidR="00E14C0C">
        <w:rPr>
          <w:rFonts w:ascii="Times New Roman" w:hAnsi="Times New Roman" w:cs="Times New Roman"/>
        </w:rPr>
        <w:t>took little interest in women’s suffrage but</w:t>
      </w:r>
      <w:r w:rsidR="00AF1BFD">
        <w:rPr>
          <w:rFonts w:ascii="Times New Roman" w:hAnsi="Times New Roman" w:cs="Times New Roman"/>
        </w:rPr>
        <w:t xml:space="preserve"> through a combination of confro</w:t>
      </w:r>
      <w:r w:rsidR="00792678">
        <w:rPr>
          <w:rFonts w:ascii="Times New Roman" w:hAnsi="Times New Roman" w:cs="Times New Roman"/>
        </w:rPr>
        <w:t xml:space="preserve">ntational protests </w:t>
      </w:r>
      <w:r w:rsidR="00AF1BFD">
        <w:rPr>
          <w:rFonts w:ascii="Times New Roman" w:hAnsi="Times New Roman" w:cs="Times New Roman"/>
        </w:rPr>
        <w:t>by the National Women’s Party, the hypocritical nature of crusading for democracy abroad but not domestically,</w:t>
      </w:r>
      <w:r w:rsidR="00E14C0C">
        <w:rPr>
          <w:rFonts w:ascii="Times New Roman" w:hAnsi="Times New Roman" w:cs="Times New Roman"/>
        </w:rPr>
        <w:t xml:space="preserve"> </w:t>
      </w:r>
      <w:r w:rsidR="00792678">
        <w:rPr>
          <w:rFonts w:ascii="Times New Roman" w:hAnsi="Times New Roman" w:cs="Times New Roman"/>
        </w:rPr>
        <w:t xml:space="preserve">and recognizing women’s essential contributions to war services, </w:t>
      </w:r>
      <w:r w:rsidR="00AF1BFD">
        <w:rPr>
          <w:rFonts w:ascii="Times New Roman" w:hAnsi="Times New Roman" w:cs="Times New Roman"/>
        </w:rPr>
        <w:t>he came to su</w:t>
      </w:r>
      <w:r w:rsidR="00792678">
        <w:rPr>
          <w:rFonts w:ascii="Times New Roman" w:hAnsi="Times New Roman" w:cs="Times New Roman"/>
        </w:rPr>
        <w:t>pport a constitutional amendment</w:t>
      </w:r>
      <w:r w:rsidR="00AF1BFD">
        <w:rPr>
          <w:rFonts w:ascii="Times New Roman" w:hAnsi="Times New Roman" w:cs="Times New Roman"/>
        </w:rPr>
        <w:t>.</w:t>
      </w:r>
      <w:r w:rsidR="00792678">
        <w:rPr>
          <w:rFonts w:ascii="Times New Roman" w:hAnsi="Times New Roman" w:cs="Times New Roman"/>
        </w:rPr>
        <w:t xml:space="preserve"> </w:t>
      </w:r>
    </w:p>
    <w:p w14:paraId="6B435C7B" w14:textId="6AF572AD" w:rsidR="00985943" w:rsidRPr="007548B9" w:rsidRDefault="00985943" w:rsidP="00985943">
      <w:pPr>
        <w:rPr>
          <w:rFonts w:ascii="Times New Roman" w:hAnsi="Times New Roman" w:cs="Times New Roman"/>
        </w:rPr>
      </w:pPr>
      <w:r w:rsidRPr="007548B9">
        <w:rPr>
          <w:rFonts w:ascii="Times New Roman" w:hAnsi="Times New Roman" w:cs="Times New Roman"/>
        </w:rPr>
        <w:t xml:space="preserve">Wilson attempted to keep the United States neutral during World War I, even campaigning for a second term as President with the slogan “He Kept Us Out of War.” </w:t>
      </w:r>
      <w:r w:rsidRPr="009D2730">
        <w:rPr>
          <w:rFonts w:ascii="Times New Roman" w:hAnsi="Times New Roman" w:cs="Times New Roman"/>
        </w:rPr>
        <w:t>But due to aggressive behavior against t</w:t>
      </w:r>
      <w:r w:rsidR="00AB4C3A">
        <w:rPr>
          <w:rFonts w:ascii="Times New Roman" w:hAnsi="Times New Roman" w:cs="Times New Roman"/>
        </w:rPr>
        <w:t xml:space="preserve">he United States in early 1917, including </w:t>
      </w:r>
      <w:r w:rsidRPr="009D2730">
        <w:rPr>
          <w:rFonts w:ascii="Times New Roman" w:hAnsi="Times New Roman" w:cs="Times New Roman"/>
        </w:rPr>
        <w:t xml:space="preserve">German submarine attacks on </w:t>
      </w:r>
      <w:r w:rsidR="00AB4C3A">
        <w:rPr>
          <w:rFonts w:ascii="Times New Roman" w:hAnsi="Times New Roman" w:cs="Times New Roman"/>
        </w:rPr>
        <w:t>American merchant ships</w:t>
      </w:r>
      <w:r w:rsidRPr="009D2730">
        <w:rPr>
          <w:rFonts w:ascii="Times New Roman" w:hAnsi="Times New Roman" w:cs="Times New Roman"/>
        </w:rPr>
        <w:t xml:space="preserve"> and the Zimmerman Telegram in which Germany </w:t>
      </w:r>
      <w:r w:rsidR="00AB4C3A">
        <w:rPr>
          <w:rFonts w:ascii="Times New Roman" w:hAnsi="Times New Roman" w:cs="Times New Roman"/>
        </w:rPr>
        <w:t xml:space="preserve">tried </w:t>
      </w:r>
      <w:r w:rsidRPr="009D2730">
        <w:rPr>
          <w:rFonts w:ascii="Times New Roman" w:hAnsi="Times New Roman" w:cs="Times New Roman"/>
        </w:rPr>
        <w:t>to persuade Mexico to form an alliance against the United States, Wilson declared war on Germany on April 2, 1917.</w:t>
      </w:r>
      <w:r w:rsidRPr="007548B9">
        <w:rPr>
          <w:rFonts w:ascii="Times New Roman" w:hAnsi="Times New Roman" w:cs="Times New Roman"/>
        </w:rPr>
        <w:t xml:space="preserve"> </w:t>
      </w:r>
    </w:p>
    <w:p w14:paraId="123FD5F2" w14:textId="40E5FC84" w:rsidR="00985943" w:rsidRPr="007548B9" w:rsidRDefault="00985943" w:rsidP="00985943">
      <w:pPr>
        <w:rPr>
          <w:rFonts w:ascii="Times New Roman" w:hAnsi="Times New Roman" w:cs="Times New Roman"/>
        </w:rPr>
      </w:pPr>
      <w:r w:rsidRPr="007548B9">
        <w:rPr>
          <w:rFonts w:ascii="Times New Roman" w:hAnsi="Times New Roman" w:cs="Times New Roman"/>
        </w:rPr>
        <w:t>Following the end of World War I, Wilson helped to negotiate the Treaty of Versailles</w:t>
      </w:r>
      <w:r w:rsidR="009D2730" w:rsidRPr="009D2730">
        <w:rPr>
          <w:rFonts w:ascii="Times New Roman" w:hAnsi="Times New Roman" w:cs="Times New Roman"/>
        </w:rPr>
        <w:t xml:space="preserve"> </w:t>
      </w:r>
      <w:r w:rsidR="009D2730" w:rsidRPr="007548B9">
        <w:rPr>
          <w:rFonts w:ascii="Times New Roman" w:hAnsi="Times New Roman" w:cs="Times New Roman"/>
        </w:rPr>
        <w:t>at the Paris Peace Conference</w:t>
      </w:r>
      <w:r w:rsidR="00E14C0C">
        <w:rPr>
          <w:rFonts w:ascii="Times New Roman" w:hAnsi="Times New Roman" w:cs="Times New Roman"/>
        </w:rPr>
        <w:t xml:space="preserve"> (1919)</w:t>
      </w:r>
      <w:r w:rsidRPr="007548B9">
        <w:rPr>
          <w:rFonts w:ascii="Times New Roman" w:hAnsi="Times New Roman" w:cs="Times New Roman"/>
        </w:rPr>
        <w:t>, which included a plan for an international organization</w:t>
      </w:r>
      <w:r w:rsidR="009D2730">
        <w:rPr>
          <w:rFonts w:ascii="Times New Roman" w:hAnsi="Times New Roman" w:cs="Times New Roman"/>
        </w:rPr>
        <w:t xml:space="preserve">, the </w:t>
      </w:r>
      <w:r w:rsidR="009D2730" w:rsidRPr="007548B9">
        <w:rPr>
          <w:rFonts w:ascii="Times New Roman" w:hAnsi="Times New Roman" w:cs="Times New Roman"/>
        </w:rPr>
        <w:t>League of Nations</w:t>
      </w:r>
      <w:r w:rsidRPr="007548B9">
        <w:rPr>
          <w:rFonts w:ascii="Times New Roman" w:hAnsi="Times New Roman" w:cs="Times New Roman"/>
        </w:rPr>
        <w:t>. His vision for this</w:t>
      </w:r>
      <w:r w:rsidR="009D2730">
        <w:rPr>
          <w:rFonts w:ascii="Times New Roman" w:hAnsi="Times New Roman" w:cs="Times New Roman"/>
        </w:rPr>
        <w:t xml:space="preserve"> coalition</w:t>
      </w:r>
      <w:r w:rsidR="00F11DCB" w:rsidRPr="007548B9">
        <w:rPr>
          <w:rFonts w:ascii="Times New Roman" w:hAnsi="Times New Roman" w:cs="Times New Roman"/>
        </w:rPr>
        <w:t xml:space="preserve">, </w:t>
      </w:r>
      <w:r w:rsidRPr="007548B9">
        <w:rPr>
          <w:rFonts w:ascii="Times New Roman" w:hAnsi="Times New Roman" w:cs="Times New Roman"/>
        </w:rPr>
        <w:t>of which Germany was excluded from membership</w:t>
      </w:r>
      <w:r w:rsidR="00F11DCB" w:rsidRPr="007548B9">
        <w:rPr>
          <w:rFonts w:ascii="Times New Roman" w:hAnsi="Times New Roman" w:cs="Times New Roman"/>
        </w:rPr>
        <w:t xml:space="preserve">, </w:t>
      </w:r>
      <w:r w:rsidRPr="007548B9">
        <w:rPr>
          <w:rFonts w:ascii="Times New Roman" w:hAnsi="Times New Roman" w:cs="Times New Roman"/>
        </w:rPr>
        <w:t>would be to resolve disputes as a way of avoiding another World War. Twice rejected by the Senate, the United</w:t>
      </w:r>
      <w:r w:rsidR="00F11DCB" w:rsidRPr="007548B9">
        <w:rPr>
          <w:rFonts w:ascii="Times New Roman" w:hAnsi="Times New Roman" w:cs="Times New Roman"/>
        </w:rPr>
        <w:t xml:space="preserve"> States never became a member and</w:t>
      </w:r>
      <w:r w:rsidR="009D2730">
        <w:rPr>
          <w:rFonts w:ascii="Times New Roman" w:hAnsi="Times New Roman" w:cs="Times New Roman"/>
        </w:rPr>
        <w:t>,</w:t>
      </w:r>
      <w:r w:rsidR="00F11DCB" w:rsidRPr="007548B9">
        <w:rPr>
          <w:rFonts w:ascii="Times New Roman" w:hAnsi="Times New Roman" w:cs="Times New Roman"/>
        </w:rPr>
        <w:t xml:space="preserve"> partially as a result, </w:t>
      </w:r>
      <w:r w:rsidRPr="007548B9">
        <w:rPr>
          <w:rFonts w:ascii="Times New Roman" w:hAnsi="Times New Roman" w:cs="Times New Roman"/>
        </w:rPr>
        <w:t xml:space="preserve">the League of Nations was never a strong negotiating forum. </w:t>
      </w:r>
      <w:r w:rsidR="009D2730">
        <w:rPr>
          <w:rFonts w:ascii="Times New Roman" w:hAnsi="Times New Roman" w:cs="Times New Roman"/>
        </w:rPr>
        <w:t xml:space="preserve">Nevertheless, </w:t>
      </w:r>
      <w:r w:rsidRPr="007548B9">
        <w:rPr>
          <w:rFonts w:ascii="Times New Roman" w:hAnsi="Times New Roman" w:cs="Times New Roman"/>
        </w:rPr>
        <w:t xml:space="preserve">Wilson </w:t>
      </w:r>
      <w:r w:rsidR="009D2730">
        <w:rPr>
          <w:rFonts w:ascii="Times New Roman" w:hAnsi="Times New Roman" w:cs="Times New Roman"/>
        </w:rPr>
        <w:t>did receive</w:t>
      </w:r>
      <w:r w:rsidRPr="007548B9">
        <w:rPr>
          <w:rFonts w:ascii="Times New Roman" w:hAnsi="Times New Roman" w:cs="Times New Roman"/>
        </w:rPr>
        <w:t xml:space="preserve"> the </w:t>
      </w:r>
      <w:r w:rsidR="00492DC2" w:rsidRPr="007548B9">
        <w:rPr>
          <w:rFonts w:ascii="Times New Roman" w:hAnsi="Times New Roman" w:cs="Times New Roman"/>
        </w:rPr>
        <w:t>N</w:t>
      </w:r>
      <w:r w:rsidRPr="007548B9">
        <w:rPr>
          <w:rFonts w:ascii="Times New Roman" w:hAnsi="Times New Roman" w:cs="Times New Roman"/>
        </w:rPr>
        <w:t xml:space="preserve">obel Peace Prize </w:t>
      </w:r>
      <w:r w:rsidR="00E14C0C">
        <w:rPr>
          <w:rFonts w:ascii="Times New Roman" w:hAnsi="Times New Roman" w:cs="Times New Roman"/>
        </w:rPr>
        <w:t xml:space="preserve">for his efforts </w:t>
      </w:r>
      <w:r w:rsidR="009D2730">
        <w:rPr>
          <w:rFonts w:ascii="Times New Roman" w:hAnsi="Times New Roman" w:cs="Times New Roman"/>
        </w:rPr>
        <w:t>in 1919 and his</w:t>
      </w:r>
      <w:r w:rsidR="009D2730" w:rsidRPr="007548B9">
        <w:rPr>
          <w:rFonts w:ascii="Times New Roman" w:hAnsi="Times New Roman" w:cs="Times New Roman"/>
        </w:rPr>
        <w:t xml:space="preserve"> </w:t>
      </w:r>
      <w:r w:rsidR="009D2730" w:rsidRPr="007548B9">
        <w:rPr>
          <w:rFonts w:ascii="Times New Roman" w:hAnsi="Times New Roman" w:cs="Times New Roman"/>
        </w:rPr>
        <w:lastRenderedPageBreak/>
        <w:t xml:space="preserve">plan </w:t>
      </w:r>
      <w:r w:rsidR="009D2730">
        <w:rPr>
          <w:rFonts w:ascii="Times New Roman" w:hAnsi="Times New Roman" w:cs="Times New Roman"/>
        </w:rPr>
        <w:t xml:space="preserve">laid </w:t>
      </w:r>
      <w:r w:rsidR="009D2730" w:rsidRPr="007548B9">
        <w:rPr>
          <w:rFonts w:ascii="Times New Roman" w:hAnsi="Times New Roman" w:cs="Times New Roman"/>
        </w:rPr>
        <w:t>the groundwork for Franklin D. Roosevelt</w:t>
      </w:r>
      <w:r w:rsidR="009D2730">
        <w:rPr>
          <w:rFonts w:ascii="Times New Roman" w:hAnsi="Times New Roman" w:cs="Times New Roman"/>
        </w:rPr>
        <w:t xml:space="preserve">’s </w:t>
      </w:r>
      <w:r w:rsidR="009D2730" w:rsidRPr="007548B9">
        <w:rPr>
          <w:rFonts w:ascii="Times New Roman" w:hAnsi="Times New Roman" w:cs="Times New Roman"/>
        </w:rPr>
        <w:t>propose</w:t>
      </w:r>
      <w:r w:rsidR="009D2730">
        <w:rPr>
          <w:rFonts w:ascii="Times New Roman" w:hAnsi="Times New Roman" w:cs="Times New Roman"/>
        </w:rPr>
        <w:t>d</w:t>
      </w:r>
      <w:r w:rsidR="009D2730" w:rsidRPr="007548B9">
        <w:rPr>
          <w:rFonts w:ascii="Times New Roman" w:hAnsi="Times New Roman" w:cs="Times New Roman"/>
        </w:rPr>
        <w:t xml:space="preserve"> United Nations during World War II</w:t>
      </w:r>
      <w:r w:rsidRPr="007548B9">
        <w:rPr>
          <w:rFonts w:ascii="Times New Roman" w:hAnsi="Times New Roman" w:cs="Times New Roman"/>
        </w:rPr>
        <w:t>.</w:t>
      </w:r>
    </w:p>
    <w:p w14:paraId="1B3C20E0" w14:textId="2614C5B1" w:rsidR="00867EEE" w:rsidRPr="007548B9" w:rsidRDefault="00985943">
      <w:pPr>
        <w:rPr>
          <w:rStyle w:val="Hyperlink"/>
          <w:rFonts w:ascii="Times New Roman" w:hAnsi="Times New Roman" w:cs="Times New Roman"/>
        </w:rPr>
      </w:pPr>
      <w:r w:rsidRPr="007548B9">
        <w:rPr>
          <w:rFonts w:ascii="Times New Roman" w:hAnsi="Times New Roman" w:cs="Times New Roman"/>
        </w:rPr>
        <w:t xml:space="preserve">Bibliography: </w:t>
      </w:r>
      <w:proofErr w:type="spellStart"/>
      <w:r w:rsidRPr="007548B9">
        <w:rPr>
          <w:rFonts w:ascii="Times New Roman" w:hAnsi="Times New Roman" w:cs="Times New Roman"/>
        </w:rPr>
        <w:t>Goehlert</w:t>
      </w:r>
      <w:proofErr w:type="spellEnd"/>
      <w:r w:rsidRPr="007548B9">
        <w:rPr>
          <w:rFonts w:ascii="Times New Roman" w:hAnsi="Times New Roman" w:cs="Times New Roman"/>
        </w:rPr>
        <w:t xml:space="preserve">, Robert and Dawn Childress. Woodrow Wilson: A Bibliography of Books In English. Indiana University, 2006. </w:t>
      </w:r>
      <w:hyperlink r:id="rId5" w:history="1">
        <w:r w:rsidRPr="007548B9">
          <w:rPr>
            <w:rStyle w:val="Hyperlink"/>
            <w:rFonts w:ascii="Times New Roman" w:hAnsi="Times New Roman" w:cs="Times New Roman"/>
          </w:rPr>
          <w:t>http://www.indiana.edu/~global/resources/guides/WilsonGuide.pdf</w:t>
        </w:r>
      </w:hyperlink>
    </w:p>
    <w:p w14:paraId="6B83E470" w14:textId="77777777" w:rsidR="00B674E7" w:rsidRDefault="00B674E7" w:rsidP="00B674E7">
      <w:pPr>
        <w:spacing w:after="0"/>
        <w:rPr>
          <w:rFonts w:ascii="Times New Roman" w:hAnsi="Times New Roman" w:cs="Times New Roman"/>
        </w:rPr>
      </w:pPr>
    </w:p>
    <w:p w14:paraId="05F0E634" w14:textId="1BBD121B" w:rsidR="007548B9" w:rsidRPr="007548B9" w:rsidRDefault="007548B9" w:rsidP="00B674E7">
      <w:pPr>
        <w:spacing w:after="0"/>
        <w:rPr>
          <w:rFonts w:ascii="Times New Roman" w:hAnsi="Times New Roman" w:cs="Times New Roman"/>
        </w:rPr>
      </w:pPr>
      <w:r w:rsidRPr="007548B9">
        <w:rPr>
          <w:rFonts w:ascii="Times New Roman" w:hAnsi="Times New Roman" w:cs="Times New Roman"/>
        </w:rPr>
        <w:t>Monica Jovanovich-Kelley</w:t>
      </w:r>
    </w:p>
    <w:p w14:paraId="05BC16A3" w14:textId="3F6C53B3" w:rsidR="007548B9" w:rsidRPr="007548B9" w:rsidRDefault="007548B9" w:rsidP="00B674E7">
      <w:pPr>
        <w:spacing w:after="0"/>
        <w:rPr>
          <w:rFonts w:ascii="Times New Roman" w:hAnsi="Times New Roman" w:cs="Times New Roman"/>
        </w:rPr>
      </w:pPr>
      <w:proofErr w:type="spellStart"/>
      <w:r w:rsidRPr="007548B9">
        <w:rPr>
          <w:rFonts w:ascii="Times New Roman" w:hAnsi="Times New Roman" w:cs="Times New Roman"/>
        </w:rPr>
        <w:t>Millsaps</w:t>
      </w:r>
      <w:proofErr w:type="spellEnd"/>
      <w:r w:rsidRPr="007548B9">
        <w:rPr>
          <w:rFonts w:ascii="Times New Roman" w:hAnsi="Times New Roman" w:cs="Times New Roman"/>
        </w:rPr>
        <w:t xml:space="preserve"> College</w:t>
      </w:r>
    </w:p>
    <w:sectPr w:rsidR="007548B9" w:rsidRPr="007548B9" w:rsidSect="0084522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943"/>
    <w:rsid w:val="00034C8D"/>
    <w:rsid w:val="00492DC2"/>
    <w:rsid w:val="007548B9"/>
    <w:rsid w:val="00792678"/>
    <w:rsid w:val="0084522D"/>
    <w:rsid w:val="00867EEE"/>
    <w:rsid w:val="00985943"/>
    <w:rsid w:val="009D2730"/>
    <w:rsid w:val="00AB4C3A"/>
    <w:rsid w:val="00AF1BFD"/>
    <w:rsid w:val="00B21F7F"/>
    <w:rsid w:val="00B674E7"/>
    <w:rsid w:val="00D57244"/>
    <w:rsid w:val="00E14C0C"/>
    <w:rsid w:val="00F11D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43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943"/>
    <w:rPr>
      <w:color w:val="0000FF" w:themeColor="hyperlink"/>
      <w:u w:val="single"/>
    </w:rPr>
  </w:style>
  <w:style w:type="character" w:styleId="CommentReference">
    <w:name w:val="annotation reference"/>
    <w:basedOn w:val="DefaultParagraphFont"/>
    <w:uiPriority w:val="99"/>
    <w:semiHidden/>
    <w:unhideWhenUsed/>
    <w:rsid w:val="00492DC2"/>
    <w:rPr>
      <w:sz w:val="18"/>
      <w:szCs w:val="18"/>
    </w:rPr>
  </w:style>
  <w:style w:type="paragraph" w:styleId="CommentText">
    <w:name w:val="annotation text"/>
    <w:basedOn w:val="Normal"/>
    <w:link w:val="CommentTextChar"/>
    <w:uiPriority w:val="99"/>
    <w:semiHidden/>
    <w:unhideWhenUsed/>
    <w:rsid w:val="00492DC2"/>
  </w:style>
  <w:style w:type="character" w:customStyle="1" w:styleId="CommentTextChar">
    <w:name w:val="Comment Text Char"/>
    <w:basedOn w:val="DefaultParagraphFont"/>
    <w:link w:val="CommentText"/>
    <w:uiPriority w:val="99"/>
    <w:semiHidden/>
    <w:rsid w:val="00492DC2"/>
  </w:style>
  <w:style w:type="paragraph" w:styleId="BalloonText">
    <w:name w:val="Balloon Text"/>
    <w:basedOn w:val="Normal"/>
    <w:link w:val="BalloonTextChar"/>
    <w:uiPriority w:val="99"/>
    <w:semiHidden/>
    <w:unhideWhenUsed/>
    <w:rsid w:val="00492DC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D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943"/>
    <w:rPr>
      <w:color w:val="0000FF" w:themeColor="hyperlink"/>
      <w:u w:val="single"/>
    </w:rPr>
  </w:style>
  <w:style w:type="character" w:styleId="CommentReference">
    <w:name w:val="annotation reference"/>
    <w:basedOn w:val="DefaultParagraphFont"/>
    <w:uiPriority w:val="99"/>
    <w:semiHidden/>
    <w:unhideWhenUsed/>
    <w:rsid w:val="00492DC2"/>
    <w:rPr>
      <w:sz w:val="18"/>
      <w:szCs w:val="18"/>
    </w:rPr>
  </w:style>
  <w:style w:type="paragraph" w:styleId="CommentText">
    <w:name w:val="annotation text"/>
    <w:basedOn w:val="Normal"/>
    <w:link w:val="CommentTextChar"/>
    <w:uiPriority w:val="99"/>
    <w:semiHidden/>
    <w:unhideWhenUsed/>
    <w:rsid w:val="00492DC2"/>
  </w:style>
  <w:style w:type="character" w:customStyle="1" w:styleId="CommentTextChar">
    <w:name w:val="Comment Text Char"/>
    <w:basedOn w:val="DefaultParagraphFont"/>
    <w:link w:val="CommentText"/>
    <w:uiPriority w:val="99"/>
    <w:semiHidden/>
    <w:rsid w:val="00492DC2"/>
  </w:style>
  <w:style w:type="paragraph" w:styleId="BalloonText">
    <w:name w:val="Balloon Text"/>
    <w:basedOn w:val="Normal"/>
    <w:link w:val="BalloonTextChar"/>
    <w:uiPriority w:val="99"/>
    <w:semiHidden/>
    <w:unhideWhenUsed/>
    <w:rsid w:val="00492DC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D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diana.edu/~global/resources/guides/WilsonGuide.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571</Words>
  <Characters>3258</Characters>
  <Application>Microsoft Macintosh Word</Application>
  <DocSecurity>4</DocSecurity>
  <Lines>27</Lines>
  <Paragraphs>7</Paragraphs>
  <ScaleCrop>false</ScaleCrop>
  <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Jovanovich-Kelley</dc:creator>
  <cp:keywords/>
  <dc:description/>
  <cp:lastModifiedBy>Vincent Pecora</cp:lastModifiedBy>
  <cp:revision>2</cp:revision>
  <dcterms:created xsi:type="dcterms:W3CDTF">2014-04-27T21:25:00Z</dcterms:created>
  <dcterms:modified xsi:type="dcterms:W3CDTF">2014-04-27T21:25:00Z</dcterms:modified>
</cp:coreProperties>
</file>