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F480" w14:textId="6031C0CC" w:rsidR="002861F5" w:rsidRPr="002861F5" w:rsidRDefault="00AB0533" w:rsidP="00AA0FFA">
      <w:pPr>
        <w:tabs>
          <w:tab w:val="left" w:pos="2970"/>
        </w:tabs>
        <w:spacing w:after="0" w:line="240" w:lineRule="auto"/>
        <w:rPr>
          <w:rFonts w:ascii="Times New Roman" w:hAnsi="Times New Roman"/>
          <w:b/>
          <w:sz w:val="24"/>
        </w:rPr>
      </w:pPr>
      <w:r w:rsidRPr="002861F5">
        <w:rPr>
          <w:rFonts w:ascii="Times New Roman" w:hAnsi="Times New Roman"/>
          <w:b/>
          <w:sz w:val="24"/>
          <w:szCs w:val="28"/>
        </w:rPr>
        <w:t>E</w:t>
      </w:r>
      <w:r w:rsidR="002861F5" w:rsidRPr="002861F5">
        <w:rPr>
          <w:rFonts w:ascii="Times New Roman" w:hAnsi="Times New Roman"/>
          <w:b/>
          <w:sz w:val="24"/>
          <w:szCs w:val="28"/>
        </w:rPr>
        <w:t xml:space="preserve">rnst </w:t>
      </w:r>
      <w:proofErr w:type="spellStart"/>
      <w:r w:rsidR="002861F5" w:rsidRPr="002861F5">
        <w:rPr>
          <w:rFonts w:ascii="Times New Roman" w:hAnsi="Times New Roman"/>
          <w:b/>
          <w:sz w:val="24"/>
          <w:szCs w:val="28"/>
        </w:rPr>
        <w:t>Uthoff</w:t>
      </w:r>
      <w:proofErr w:type="spellEnd"/>
      <w:r w:rsidR="002861F5" w:rsidRPr="002861F5">
        <w:rPr>
          <w:rFonts w:ascii="Times New Roman" w:hAnsi="Times New Roman"/>
          <w:b/>
          <w:sz w:val="24"/>
          <w:szCs w:val="28"/>
        </w:rPr>
        <w:t xml:space="preserve"> </w:t>
      </w:r>
      <w:r w:rsidR="00A9373E" w:rsidRPr="002861F5">
        <w:rPr>
          <w:rFonts w:ascii="Times New Roman" w:hAnsi="Times New Roman"/>
          <w:b/>
          <w:sz w:val="24"/>
        </w:rPr>
        <w:t>(</w:t>
      </w:r>
      <w:del w:id="0" w:author="stephen ross" w:date="2016-01-07T11:08:00Z">
        <w:r w:rsidR="00A9373E" w:rsidRPr="002861F5" w:rsidDel="009B6613">
          <w:rPr>
            <w:rFonts w:ascii="Times New Roman" w:hAnsi="Times New Roman"/>
            <w:b/>
            <w:sz w:val="24"/>
          </w:rPr>
          <w:delText xml:space="preserve">b. </w:delText>
        </w:r>
        <w:r w:rsidR="002861F5" w:rsidRPr="002861F5" w:rsidDel="009B6613">
          <w:rPr>
            <w:rFonts w:ascii="Times New Roman" w:hAnsi="Times New Roman"/>
            <w:b/>
            <w:sz w:val="24"/>
          </w:rPr>
          <w:delText xml:space="preserve">28 December </w:delText>
        </w:r>
      </w:del>
      <w:r w:rsidR="00A9373E" w:rsidRPr="002861F5">
        <w:rPr>
          <w:rFonts w:ascii="Times New Roman" w:hAnsi="Times New Roman"/>
          <w:b/>
          <w:sz w:val="24"/>
        </w:rPr>
        <w:t>1904</w:t>
      </w:r>
      <w:ins w:id="1" w:author="stephen ross" w:date="2016-01-07T11:08:00Z">
        <w:r w:rsidR="009B6613">
          <w:rPr>
            <w:rFonts w:ascii="Times New Roman" w:hAnsi="Times New Roman"/>
            <w:b/>
            <w:sz w:val="24"/>
          </w:rPr>
          <w:t>-</w:t>
        </w:r>
      </w:ins>
      <w:del w:id="2" w:author="stephen ross" w:date="2016-01-07T11:08:00Z">
        <w:r w:rsidR="002861F5" w:rsidRPr="002861F5" w:rsidDel="009B6613">
          <w:rPr>
            <w:rFonts w:ascii="Times New Roman" w:hAnsi="Times New Roman"/>
            <w:b/>
            <w:sz w:val="24"/>
          </w:rPr>
          <w:delText>, Duisberg, Germany</w:delText>
        </w:r>
        <w:r w:rsidR="00A9373E" w:rsidRPr="002861F5" w:rsidDel="009B6613">
          <w:rPr>
            <w:rFonts w:ascii="Times New Roman" w:hAnsi="Times New Roman"/>
            <w:b/>
            <w:sz w:val="24"/>
          </w:rPr>
          <w:delText xml:space="preserve">; d. </w:delText>
        </w:r>
        <w:r w:rsidR="002861F5" w:rsidRPr="002861F5" w:rsidDel="009B6613">
          <w:rPr>
            <w:rFonts w:ascii="Times New Roman" w:hAnsi="Times New Roman"/>
            <w:b/>
            <w:sz w:val="24"/>
          </w:rPr>
          <w:delText>19 February</w:delText>
        </w:r>
      </w:del>
      <w:r w:rsidR="00A9373E" w:rsidRPr="002861F5">
        <w:rPr>
          <w:rFonts w:ascii="Times New Roman" w:hAnsi="Times New Roman"/>
          <w:b/>
          <w:sz w:val="24"/>
        </w:rPr>
        <w:t xml:space="preserve"> 1993</w:t>
      </w:r>
      <w:del w:id="3" w:author="stephen ross" w:date="2016-01-07T11:08:00Z">
        <w:r w:rsidR="002861F5" w:rsidRPr="002861F5" w:rsidDel="009B6613">
          <w:rPr>
            <w:rFonts w:ascii="Times New Roman" w:hAnsi="Times New Roman"/>
            <w:b/>
            <w:sz w:val="24"/>
          </w:rPr>
          <w:delText>, Santiago, Chile</w:delText>
        </w:r>
      </w:del>
      <w:r w:rsidR="00A9373E" w:rsidRPr="002861F5">
        <w:rPr>
          <w:rFonts w:ascii="Times New Roman" w:hAnsi="Times New Roman"/>
          <w:b/>
          <w:sz w:val="24"/>
        </w:rPr>
        <w:t>)</w:t>
      </w:r>
    </w:p>
    <w:p w14:paraId="331BFB3A" w14:textId="77777777" w:rsidR="009B6613" w:rsidRPr="009B6613" w:rsidRDefault="009B6613" w:rsidP="009B6613">
      <w:pPr>
        <w:spacing w:after="0" w:line="240" w:lineRule="auto"/>
        <w:rPr>
          <w:rFonts w:ascii="Times New Roman" w:hAnsi="Times New Roman"/>
          <w:sz w:val="24"/>
        </w:rPr>
      </w:pPr>
      <w:r w:rsidRPr="009B6613">
        <w:rPr>
          <w:rFonts w:ascii="Times New Roman" w:hAnsi="Times New Roman"/>
          <w:sz w:val="24"/>
        </w:rPr>
        <w:t>Sydney Jane Norton</w:t>
      </w:r>
    </w:p>
    <w:p w14:paraId="77C9B51A" w14:textId="77777777" w:rsidR="00AB0533" w:rsidRPr="002861F5" w:rsidRDefault="00AB0533" w:rsidP="00AA0FFA">
      <w:pPr>
        <w:tabs>
          <w:tab w:val="left" w:pos="2970"/>
        </w:tabs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4DA6BEC" w14:textId="77777777" w:rsidR="00D1448E" w:rsidRDefault="00D1448E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5A6B10BA" w14:textId="77777777" w:rsidR="00D1448E" w:rsidRPr="00D1448E" w:rsidRDefault="00D1448E" w:rsidP="00AA0FFA">
      <w:pPr>
        <w:spacing w:after="0" w:line="240" w:lineRule="auto"/>
        <w:rPr>
          <w:rFonts w:ascii="Times New Roman" w:hAnsi="Times New Roman"/>
          <w:b/>
          <w:sz w:val="24"/>
        </w:rPr>
      </w:pPr>
      <w:r w:rsidRPr="00D1448E">
        <w:rPr>
          <w:rFonts w:ascii="Times New Roman" w:hAnsi="Times New Roman"/>
          <w:b/>
          <w:sz w:val="24"/>
        </w:rPr>
        <w:t>Summary</w:t>
      </w:r>
    </w:p>
    <w:p w14:paraId="1035A826" w14:textId="6263ECC4" w:rsidR="009E1A53" w:rsidRDefault="00877BE0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t xml:space="preserve">Ernst </w:t>
      </w:r>
      <w:proofErr w:type="spellStart"/>
      <w:r w:rsidRPr="002861F5">
        <w:rPr>
          <w:rFonts w:ascii="Times New Roman" w:hAnsi="Times New Roman"/>
          <w:sz w:val="24"/>
        </w:rPr>
        <w:t>Uthoff</w:t>
      </w:r>
      <w:proofErr w:type="spellEnd"/>
      <w:r w:rsidRPr="002861F5">
        <w:rPr>
          <w:rFonts w:ascii="Times New Roman" w:hAnsi="Times New Roman"/>
          <w:sz w:val="24"/>
        </w:rPr>
        <w:t xml:space="preserve"> was a German-born danc</w:t>
      </w:r>
      <w:r w:rsidR="000E1F2B" w:rsidRPr="002861F5">
        <w:rPr>
          <w:rFonts w:ascii="Times New Roman" w:hAnsi="Times New Roman"/>
          <w:sz w:val="24"/>
        </w:rPr>
        <w:t xml:space="preserve">er, choreographer, and company </w:t>
      </w:r>
      <w:r w:rsidR="00ED772F" w:rsidRPr="002861F5">
        <w:rPr>
          <w:rFonts w:ascii="Times New Roman" w:hAnsi="Times New Roman"/>
          <w:sz w:val="24"/>
        </w:rPr>
        <w:t xml:space="preserve">director who </w:t>
      </w:r>
      <w:r w:rsidR="00AB0533" w:rsidRPr="002861F5">
        <w:rPr>
          <w:rFonts w:ascii="Times New Roman" w:hAnsi="Times New Roman"/>
          <w:sz w:val="24"/>
        </w:rPr>
        <w:t>received his dance training from</w:t>
      </w:r>
      <w:r w:rsidR="00ED772F" w:rsidRPr="002861F5">
        <w:rPr>
          <w:rFonts w:ascii="Times New Roman" w:hAnsi="Times New Roman"/>
          <w:sz w:val="24"/>
        </w:rPr>
        <w:t xml:space="preserve"> </w:t>
      </w:r>
      <w:r w:rsidR="00AC68E9" w:rsidRPr="002861F5">
        <w:rPr>
          <w:rFonts w:ascii="Times New Roman" w:hAnsi="Times New Roman"/>
          <w:sz w:val="24"/>
        </w:rPr>
        <w:t xml:space="preserve">two pioneers of </w:t>
      </w:r>
      <w:proofErr w:type="spellStart"/>
      <w:r w:rsidR="00AC68E9" w:rsidRPr="002861F5">
        <w:rPr>
          <w:rFonts w:ascii="Times New Roman" w:hAnsi="Times New Roman"/>
          <w:i/>
          <w:sz w:val="24"/>
        </w:rPr>
        <w:t>Tanztheater</w:t>
      </w:r>
      <w:proofErr w:type="spellEnd"/>
      <w:r w:rsidR="00AC68E9" w:rsidRPr="002861F5">
        <w:rPr>
          <w:rFonts w:ascii="Times New Roman" w:hAnsi="Times New Roman"/>
          <w:i/>
          <w:sz w:val="24"/>
        </w:rPr>
        <w:t xml:space="preserve"> </w:t>
      </w:r>
      <w:r w:rsidR="00FB668B">
        <w:rPr>
          <w:rFonts w:ascii="Times New Roman" w:hAnsi="Times New Roman"/>
          <w:sz w:val="24"/>
        </w:rPr>
        <w:t>(‘</w:t>
      </w:r>
      <w:r w:rsidR="00266C9F">
        <w:rPr>
          <w:rFonts w:ascii="Times New Roman" w:hAnsi="Times New Roman"/>
          <w:sz w:val="24"/>
        </w:rPr>
        <w:t>dance-theatr</w:t>
      </w:r>
      <w:r w:rsidR="00D1448E">
        <w:rPr>
          <w:rFonts w:ascii="Times New Roman" w:hAnsi="Times New Roman"/>
          <w:sz w:val="24"/>
        </w:rPr>
        <w:t>e</w:t>
      </w:r>
      <w:r w:rsidR="00FB668B">
        <w:rPr>
          <w:rFonts w:ascii="Times New Roman" w:hAnsi="Times New Roman"/>
          <w:sz w:val="24"/>
        </w:rPr>
        <w:t>’</w:t>
      </w:r>
      <w:r w:rsidR="00AC68E9" w:rsidRPr="002861F5">
        <w:rPr>
          <w:rFonts w:ascii="Times New Roman" w:hAnsi="Times New Roman"/>
          <w:sz w:val="24"/>
        </w:rPr>
        <w:t>)</w:t>
      </w:r>
      <w:r w:rsidR="00311F20">
        <w:rPr>
          <w:rFonts w:ascii="Times New Roman" w:hAnsi="Times New Roman"/>
          <w:sz w:val="24"/>
        </w:rPr>
        <w:t xml:space="preserve">—Kurt </w:t>
      </w:r>
      <w:proofErr w:type="spellStart"/>
      <w:r w:rsidRPr="002861F5">
        <w:rPr>
          <w:rFonts w:ascii="Times New Roman" w:hAnsi="Times New Roman"/>
          <w:sz w:val="24"/>
        </w:rPr>
        <w:t>Jooss</w:t>
      </w:r>
      <w:proofErr w:type="spellEnd"/>
      <w:r w:rsidR="001A4F6A" w:rsidRPr="002861F5">
        <w:rPr>
          <w:rFonts w:ascii="Times New Roman" w:hAnsi="Times New Roman"/>
          <w:sz w:val="24"/>
        </w:rPr>
        <w:t xml:space="preserve"> </w:t>
      </w:r>
      <w:r w:rsidR="00B81E79" w:rsidRPr="002861F5">
        <w:rPr>
          <w:rFonts w:ascii="Times New Roman" w:hAnsi="Times New Roman"/>
          <w:sz w:val="24"/>
        </w:rPr>
        <w:t>and</w:t>
      </w:r>
      <w:r w:rsidRPr="002861F5">
        <w:rPr>
          <w:rFonts w:ascii="Times New Roman" w:hAnsi="Times New Roman"/>
          <w:sz w:val="24"/>
        </w:rPr>
        <w:t xml:space="preserve"> </w:t>
      </w:r>
      <w:proofErr w:type="spellStart"/>
      <w:r w:rsidRPr="002861F5">
        <w:rPr>
          <w:rFonts w:ascii="Times New Roman" w:hAnsi="Times New Roman"/>
          <w:sz w:val="24"/>
        </w:rPr>
        <w:t>Sigurd</w:t>
      </w:r>
      <w:proofErr w:type="spellEnd"/>
      <w:r w:rsidRPr="002861F5">
        <w:rPr>
          <w:rFonts w:ascii="Times New Roman" w:hAnsi="Times New Roman"/>
          <w:sz w:val="24"/>
        </w:rPr>
        <w:t xml:space="preserve"> </w:t>
      </w:r>
      <w:proofErr w:type="spellStart"/>
      <w:r w:rsidRPr="002861F5">
        <w:rPr>
          <w:rFonts w:ascii="Times New Roman" w:hAnsi="Times New Roman"/>
          <w:sz w:val="24"/>
        </w:rPr>
        <w:t>Leeder</w:t>
      </w:r>
      <w:proofErr w:type="spellEnd"/>
      <w:r w:rsidR="009722C7">
        <w:rPr>
          <w:rFonts w:ascii="Times New Roman" w:hAnsi="Times New Roman"/>
          <w:sz w:val="24"/>
        </w:rPr>
        <w:t xml:space="preserve">. </w:t>
      </w:r>
      <w:r w:rsidR="009E0F38" w:rsidRPr="002861F5">
        <w:rPr>
          <w:rFonts w:ascii="Times New Roman" w:hAnsi="Times New Roman"/>
          <w:sz w:val="24"/>
        </w:rPr>
        <w:t>He</w:t>
      </w:r>
      <w:r w:rsidR="003D76B5" w:rsidRPr="002861F5">
        <w:rPr>
          <w:rFonts w:ascii="Times New Roman" w:hAnsi="Times New Roman"/>
          <w:sz w:val="24"/>
        </w:rPr>
        <w:t xml:space="preserve"> </w:t>
      </w:r>
      <w:r w:rsidR="00917311" w:rsidRPr="002861F5">
        <w:rPr>
          <w:rFonts w:ascii="Times New Roman" w:hAnsi="Times New Roman"/>
          <w:sz w:val="24"/>
        </w:rPr>
        <w:t xml:space="preserve">was one of the original members of </w:t>
      </w:r>
      <w:r w:rsidR="00B66FDC" w:rsidRPr="002861F5">
        <w:rPr>
          <w:rFonts w:ascii="Times New Roman" w:hAnsi="Times New Roman"/>
          <w:sz w:val="24"/>
        </w:rPr>
        <w:t xml:space="preserve">the </w:t>
      </w:r>
      <w:proofErr w:type="spellStart"/>
      <w:r w:rsidR="004E0125" w:rsidRPr="002861F5">
        <w:rPr>
          <w:rFonts w:ascii="Times New Roman" w:hAnsi="Times New Roman"/>
          <w:i/>
          <w:sz w:val="24"/>
        </w:rPr>
        <w:t>Folkwang</w:t>
      </w:r>
      <w:r w:rsidR="00FB668B">
        <w:rPr>
          <w:rFonts w:ascii="Times New Roman" w:hAnsi="Times New Roman"/>
          <w:i/>
          <w:sz w:val="24"/>
        </w:rPr>
        <w:t>-Tanzb</w:t>
      </w:r>
      <w:r w:rsidR="00FB668B">
        <w:rPr>
          <w:rFonts w:ascii="Times New Roman" w:hAnsi="Times New Roman" w:cs="Times New Roman"/>
          <w:i/>
          <w:sz w:val="24"/>
        </w:rPr>
        <w:t>ü</w:t>
      </w:r>
      <w:r w:rsidR="00FB668B">
        <w:rPr>
          <w:rFonts w:ascii="Times New Roman" w:hAnsi="Times New Roman"/>
          <w:i/>
          <w:sz w:val="24"/>
        </w:rPr>
        <w:t>hne</w:t>
      </w:r>
      <w:proofErr w:type="spellEnd"/>
      <w:r w:rsidR="00FB668B">
        <w:rPr>
          <w:rFonts w:ascii="Times New Roman" w:hAnsi="Times New Roman"/>
          <w:i/>
          <w:sz w:val="24"/>
        </w:rPr>
        <w:t xml:space="preserve"> </w:t>
      </w:r>
      <w:r w:rsidR="00FB668B">
        <w:rPr>
          <w:rFonts w:ascii="Times New Roman" w:hAnsi="Times New Roman"/>
          <w:sz w:val="24"/>
        </w:rPr>
        <w:t>(</w:t>
      </w:r>
      <w:proofErr w:type="spellStart"/>
      <w:r w:rsidR="00FB668B">
        <w:rPr>
          <w:rFonts w:ascii="Times New Roman" w:hAnsi="Times New Roman"/>
          <w:sz w:val="24"/>
        </w:rPr>
        <w:t>Folkwang</w:t>
      </w:r>
      <w:proofErr w:type="spellEnd"/>
      <w:r w:rsidR="00FB668B">
        <w:rPr>
          <w:rFonts w:ascii="Times New Roman" w:hAnsi="Times New Roman"/>
          <w:sz w:val="24"/>
        </w:rPr>
        <w:t xml:space="preserve"> Dance Stage), </w:t>
      </w:r>
      <w:r w:rsidR="003E3F3F" w:rsidRPr="002861F5">
        <w:rPr>
          <w:rFonts w:ascii="Times New Roman" w:hAnsi="Times New Roman"/>
          <w:sz w:val="24"/>
        </w:rPr>
        <w:t xml:space="preserve">a company </w:t>
      </w:r>
      <w:r w:rsidR="00785CBE" w:rsidRPr="002861F5">
        <w:rPr>
          <w:rFonts w:ascii="Times New Roman" w:hAnsi="Times New Roman"/>
          <w:sz w:val="24"/>
        </w:rPr>
        <w:t xml:space="preserve">that </w:t>
      </w:r>
      <w:proofErr w:type="spellStart"/>
      <w:r w:rsidR="00785CBE" w:rsidRPr="002861F5">
        <w:rPr>
          <w:rFonts w:ascii="Times New Roman" w:hAnsi="Times New Roman"/>
          <w:sz w:val="24"/>
        </w:rPr>
        <w:t>Jooss</w:t>
      </w:r>
      <w:proofErr w:type="spellEnd"/>
      <w:r w:rsidR="00785CBE" w:rsidRPr="002861F5">
        <w:rPr>
          <w:rFonts w:ascii="Times New Roman" w:hAnsi="Times New Roman"/>
          <w:sz w:val="24"/>
        </w:rPr>
        <w:t xml:space="preserve"> and </w:t>
      </w:r>
      <w:proofErr w:type="spellStart"/>
      <w:r w:rsidR="00785CBE" w:rsidRPr="002861F5">
        <w:rPr>
          <w:rFonts w:ascii="Times New Roman" w:hAnsi="Times New Roman"/>
          <w:sz w:val="24"/>
        </w:rPr>
        <w:t>Leeder</w:t>
      </w:r>
      <w:proofErr w:type="spellEnd"/>
      <w:r w:rsidR="00B5322F" w:rsidRPr="002861F5">
        <w:rPr>
          <w:rFonts w:ascii="Times New Roman" w:hAnsi="Times New Roman"/>
          <w:sz w:val="24"/>
        </w:rPr>
        <w:t xml:space="preserve"> </w:t>
      </w:r>
      <w:r w:rsidR="00B66FDC" w:rsidRPr="002861F5">
        <w:rPr>
          <w:rFonts w:ascii="Times New Roman" w:hAnsi="Times New Roman"/>
          <w:sz w:val="24"/>
        </w:rPr>
        <w:t xml:space="preserve">co-founded </w:t>
      </w:r>
      <w:r w:rsidR="00785CBE" w:rsidRPr="002861F5">
        <w:rPr>
          <w:rFonts w:ascii="Times New Roman" w:hAnsi="Times New Roman"/>
          <w:sz w:val="24"/>
        </w:rPr>
        <w:t>in 1927</w:t>
      </w:r>
      <w:r w:rsidR="009722C7">
        <w:rPr>
          <w:rFonts w:ascii="Times New Roman" w:hAnsi="Times New Roman"/>
          <w:sz w:val="24"/>
        </w:rPr>
        <w:t>, and</w:t>
      </w:r>
      <w:r w:rsidR="00980796" w:rsidRPr="002861F5">
        <w:rPr>
          <w:rFonts w:ascii="Times New Roman" w:hAnsi="Times New Roman"/>
          <w:sz w:val="24"/>
        </w:rPr>
        <w:t xml:space="preserve"> </w:t>
      </w:r>
      <w:proofErr w:type="spellStart"/>
      <w:r w:rsidR="009E0F38" w:rsidRPr="002861F5">
        <w:rPr>
          <w:rFonts w:ascii="Times New Roman" w:hAnsi="Times New Roman"/>
          <w:sz w:val="24"/>
        </w:rPr>
        <w:t>Uthoff</w:t>
      </w:r>
      <w:proofErr w:type="spellEnd"/>
      <w:r w:rsidR="00785CBE" w:rsidRPr="002861F5">
        <w:rPr>
          <w:rFonts w:ascii="Times New Roman" w:hAnsi="Times New Roman"/>
          <w:sz w:val="24"/>
        </w:rPr>
        <w:t xml:space="preserve"> </w:t>
      </w:r>
      <w:r w:rsidR="00917311" w:rsidRPr="002861F5">
        <w:rPr>
          <w:rFonts w:ascii="Times New Roman" w:hAnsi="Times New Roman"/>
          <w:sz w:val="24"/>
        </w:rPr>
        <w:t xml:space="preserve">created </w:t>
      </w:r>
      <w:r w:rsidR="00242730" w:rsidRPr="002861F5">
        <w:rPr>
          <w:rFonts w:ascii="Times New Roman" w:hAnsi="Times New Roman"/>
          <w:sz w:val="24"/>
        </w:rPr>
        <w:t>and performed</w:t>
      </w:r>
      <w:r w:rsidR="00634081" w:rsidRPr="002861F5">
        <w:rPr>
          <w:rFonts w:ascii="Times New Roman" w:hAnsi="Times New Roman"/>
          <w:sz w:val="24"/>
        </w:rPr>
        <w:t xml:space="preserve"> several</w:t>
      </w:r>
      <w:r w:rsidR="00785CBE" w:rsidRPr="002861F5">
        <w:rPr>
          <w:rFonts w:ascii="Times New Roman" w:hAnsi="Times New Roman"/>
          <w:sz w:val="24"/>
        </w:rPr>
        <w:t xml:space="preserve"> </w:t>
      </w:r>
      <w:r w:rsidR="00917311" w:rsidRPr="002861F5">
        <w:rPr>
          <w:rFonts w:ascii="Times New Roman" w:hAnsi="Times New Roman"/>
          <w:sz w:val="24"/>
        </w:rPr>
        <w:t>important</w:t>
      </w:r>
      <w:r w:rsidR="006C1028" w:rsidRPr="002861F5">
        <w:rPr>
          <w:rFonts w:ascii="Times New Roman" w:hAnsi="Times New Roman"/>
          <w:sz w:val="24"/>
        </w:rPr>
        <w:t xml:space="preserve"> </w:t>
      </w:r>
      <w:r w:rsidR="009722C7">
        <w:rPr>
          <w:rFonts w:ascii="Times New Roman" w:hAnsi="Times New Roman"/>
          <w:sz w:val="24"/>
        </w:rPr>
        <w:t xml:space="preserve">roles for </w:t>
      </w:r>
      <w:proofErr w:type="spellStart"/>
      <w:r w:rsidR="009722C7">
        <w:rPr>
          <w:rFonts w:ascii="Times New Roman" w:hAnsi="Times New Roman"/>
          <w:sz w:val="24"/>
        </w:rPr>
        <w:t>Jooss</w:t>
      </w:r>
      <w:proofErr w:type="spellEnd"/>
      <w:r w:rsidR="00242730" w:rsidRPr="002861F5">
        <w:rPr>
          <w:rFonts w:ascii="Times New Roman" w:hAnsi="Times New Roman"/>
          <w:sz w:val="24"/>
        </w:rPr>
        <w:t xml:space="preserve">. </w:t>
      </w:r>
      <w:r w:rsidR="009722C7">
        <w:rPr>
          <w:rFonts w:ascii="Times New Roman" w:hAnsi="Times New Roman"/>
          <w:sz w:val="24"/>
        </w:rPr>
        <w:t>As a performer h</w:t>
      </w:r>
      <w:r w:rsidR="00242730" w:rsidRPr="002861F5">
        <w:rPr>
          <w:rFonts w:ascii="Times New Roman" w:hAnsi="Times New Roman"/>
          <w:sz w:val="24"/>
        </w:rPr>
        <w:t>e</w:t>
      </w:r>
      <w:r w:rsidR="00785CBE" w:rsidRPr="002861F5">
        <w:rPr>
          <w:rFonts w:ascii="Times New Roman" w:hAnsi="Times New Roman"/>
          <w:sz w:val="24"/>
        </w:rPr>
        <w:t xml:space="preserve"> is</w:t>
      </w:r>
      <w:r w:rsidR="001A4F6A" w:rsidRPr="002861F5">
        <w:rPr>
          <w:rFonts w:ascii="Times New Roman" w:hAnsi="Times New Roman"/>
          <w:sz w:val="24"/>
        </w:rPr>
        <w:t xml:space="preserve"> best known </w:t>
      </w:r>
      <w:r w:rsidR="00242730" w:rsidRPr="002861F5">
        <w:rPr>
          <w:rFonts w:ascii="Times New Roman" w:hAnsi="Times New Roman"/>
          <w:sz w:val="24"/>
        </w:rPr>
        <w:t>for his role</w:t>
      </w:r>
      <w:r w:rsidR="00ED772F" w:rsidRPr="002861F5">
        <w:rPr>
          <w:rFonts w:ascii="Times New Roman" w:hAnsi="Times New Roman"/>
          <w:sz w:val="24"/>
        </w:rPr>
        <w:t>s</w:t>
      </w:r>
      <w:r w:rsidR="00242730" w:rsidRPr="002861F5">
        <w:rPr>
          <w:rFonts w:ascii="Times New Roman" w:hAnsi="Times New Roman"/>
          <w:sz w:val="24"/>
        </w:rPr>
        <w:t xml:space="preserve"> </w:t>
      </w:r>
      <w:r w:rsidR="008E0206" w:rsidRPr="002861F5">
        <w:rPr>
          <w:rFonts w:ascii="Times New Roman" w:hAnsi="Times New Roman"/>
          <w:sz w:val="24"/>
        </w:rPr>
        <w:t xml:space="preserve">of </w:t>
      </w:r>
      <w:r w:rsidR="003D76B5" w:rsidRPr="002861F5">
        <w:rPr>
          <w:rFonts w:ascii="Times New Roman" w:hAnsi="Times New Roman"/>
          <w:sz w:val="24"/>
        </w:rPr>
        <w:t>the Standard Bearer in</w:t>
      </w:r>
      <w:r w:rsidRPr="002861F5">
        <w:rPr>
          <w:rFonts w:ascii="Times New Roman" w:hAnsi="Times New Roman"/>
          <w:sz w:val="24"/>
        </w:rPr>
        <w:t xml:space="preserve"> </w:t>
      </w:r>
      <w:r w:rsidRPr="002861F5">
        <w:rPr>
          <w:rFonts w:ascii="Times New Roman" w:hAnsi="Times New Roman"/>
          <w:i/>
          <w:sz w:val="24"/>
        </w:rPr>
        <w:t>The Green Table</w:t>
      </w:r>
      <w:r w:rsidR="00B15EB7" w:rsidRPr="002861F5">
        <w:rPr>
          <w:rFonts w:ascii="Times New Roman" w:hAnsi="Times New Roman"/>
          <w:sz w:val="24"/>
        </w:rPr>
        <w:t xml:space="preserve"> </w:t>
      </w:r>
      <w:r w:rsidR="009E0F38" w:rsidRPr="002861F5">
        <w:rPr>
          <w:rFonts w:ascii="Times New Roman" w:hAnsi="Times New Roman"/>
          <w:sz w:val="24"/>
        </w:rPr>
        <w:t xml:space="preserve">(1932) </w:t>
      </w:r>
      <w:r w:rsidR="00B15EB7" w:rsidRPr="002861F5">
        <w:rPr>
          <w:rFonts w:ascii="Times New Roman" w:hAnsi="Times New Roman"/>
          <w:sz w:val="24"/>
        </w:rPr>
        <w:t>and the</w:t>
      </w:r>
      <w:r w:rsidRPr="002861F5">
        <w:rPr>
          <w:rFonts w:ascii="Times New Roman" w:hAnsi="Times New Roman"/>
          <w:sz w:val="24"/>
        </w:rPr>
        <w:t xml:space="preserve"> Libertine in </w:t>
      </w:r>
      <w:r w:rsidRPr="002861F5">
        <w:rPr>
          <w:rFonts w:ascii="Times New Roman" w:hAnsi="Times New Roman"/>
          <w:i/>
          <w:sz w:val="24"/>
        </w:rPr>
        <w:t>Big City</w:t>
      </w:r>
      <w:r w:rsidR="009E0F38" w:rsidRPr="002861F5">
        <w:rPr>
          <w:rFonts w:ascii="Times New Roman" w:hAnsi="Times New Roman"/>
          <w:i/>
          <w:sz w:val="24"/>
        </w:rPr>
        <w:t xml:space="preserve"> </w:t>
      </w:r>
      <w:r w:rsidR="009E0F38" w:rsidRPr="002861F5">
        <w:rPr>
          <w:rFonts w:ascii="Times New Roman" w:hAnsi="Times New Roman"/>
          <w:sz w:val="24"/>
        </w:rPr>
        <w:t>(1932)</w:t>
      </w:r>
      <w:r w:rsidR="00E21CEB" w:rsidRPr="002861F5">
        <w:rPr>
          <w:rFonts w:ascii="Times New Roman" w:hAnsi="Times New Roman"/>
          <w:sz w:val="24"/>
        </w:rPr>
        <w:t xml:space="preserve">. </w:t>
      </w:r>
      <w:r w:rsidR="00CB526B" w:rsidRPr="002861F5">
        <w:rPr>
          <w:rFonts w:ascii="Times New Roman" w:hAnsi="Times New Roman"/>
          <w:sz w:val="24"/>
        </w:rPr>
        <w:t>In 1934</w:t>
      </w:r>
      <w:r w:rsidR="008E0206" w:rsidRPr="002861F5">
        <w:rPr>
          <w:rFonts w:ascii="Times New Roman" w:hAnsi="Times New Roman"/>
          <w:sz w:val="24"/>
        </w:rPr>
        <w:t xml:space="preserve"> </w:t>
      </w:r>
      <w:proofErr w:type="spellStart"/>
      <w:r w:rsidR="00ED772F" w:rsidRPr="002861F5">
        <w:rPr>
          <w:rFonts w:ascii="Times New Roman" w:hAnsi="Times New Roman"/>
          <w:sz w:val="24"/>
        </w:rPr>
        <w:t>Uthoff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 </w:t>
      </w:r>
      <w:r w:rsidR="00EB45A6" w:rsidRPr="002861F5">
        <w:rPr>
          <w:rFonts w:ascii="Times New Roman" w:hAnsi="Times New Roman"/>
          <w:sz w:val="24"/>
        </w:rPr>
        <w:t xml:space="preserve">fled </w:t>
      </w:r>
      <w:r w:rsidR="006C1028" w:rsidRPr="002861F5">
        <w:rPr>
          <w:rFonts w:ascii="Times New Roman" w:hAnsi="Times New Roman"/>
          <w:sz w:val="24"/>
        </w:rPr>
        <w:t xml:space="preserve">Nazi </w:t>
      </w:r>
      <w:r w:rsidR="00EB45A6" w:rsidRPr="002861F5">
        <w:rPr>
          <w:rFonts w:ascii="Times New Roman" w:hAnsi="Times New Roman"/>
          <w:sz w:val="24"/>
        </w:rPr>
        <w:t>Germany</w:t>
      </w:r>
      <w:r w:rsidR="00242730" w:rsidRPr="002861F5">
        <w:rPr>
          <w:rFonts w:ascii="Times New Roman" w:hAnsi="Times New Roman"/>
          <w:sz w:val="24"/>
        </w:rPr>
        <w:t xml:space="preserve"> together</w:t>
      </w:r>
      <w:r w:rsidR="003D76B5" w:rsidRPr="002861F5">
        <w:rPr>
          <w:rFonts w:ascii="Times New Roman" w:hAnsi="Times New Roman"/>
          <w:sz w:val="24"/>
        </w:rPr>
        <w:t xml:space="preserve"> with his wife</w:t>
      </w:r>
      <w:r w:rsidR="000E1F2B" w:rsidRPr="002861F5">
        <w:rPr>
          <w:rFonts w:ascii="Times New Roman" w:hAnsi="Times New Roman"/>
          <w:sz w:val="24"/>
        </w:rPr>
        <w:t xml:space="preserve">, </w:t>
      </w:r>
      <w:r w:rsidR="002E46E6" w:rsidRPr="002861F5">
        <w:rPr>
          <w:rFonts w:ascii="Times New Roman" w:hAnsi="Times New Roman"/>
          <w:sz w:val="24"/>
        </w:rPr>
        <w:t xml:space="preserve">the </w:t>
      </w:r>
      <w:r w:rsidR="00242730" w:rsidRPr="002861F5">
        <w:rPr>
          <w:rFonts w:ascii="Times New Roman" w:hAnsi="Times New Roman"/>
          <w:sz w:val="24"/>
        </w:rPr>
        <w:t>Hungarian dancer</w:t>
      </w:r>
      <w:r w:rsidR="006C4B9D" w:rsidRPr="002861F5">
        <w:rPr>
          <w:rFonts w:ascii="Times New Roman" w:hAnsi="Times New Roman"/>
          <w:sz w:val="24"/>
        </w:rPr>
        <w:t xml:space="preserve"> Lola </w:t>
      </w:r>
      <w:proofErr w:type="spellStart"/>
      <w:r w:rsidR="006C4B9D" w:rsidRPr="002861F5">
        <w:rPr>
          <w:rFonts w:ascii="Times New Roman" w:hAnsi="Times New Roman"/>
          <w:sz w:val="24"/>
        </w:rPr>
        <w:t>Botka</w:t>
      </w:r>
      <w:proofErr w:type="spellEnd"/>
      <w:r w:rsidR="00556133">
        <w:rPr>
          <w:rFonts w:ascii="Times New Roman" w:hAnsi="Times New Roman"/>
          <w:sz w:val="24"/>
        </w:rPr>
        <w:t>,</w:t>
      </w:r>
      <w:r w:rsidR="006C4B9D" w:rsidRPr="002861F5">
        <w:rPr>
          <w:rFonts w:ascii="Times New Roman" w:hAnsi="Times New Roman"/>
          <w:sz w:val="24"/>
        </w:rPr>
        <w:t xml:space="preserve"> </w:t>
      </w:r>
      <w:proofErr w:type="spellStart"/>
      <w:r w:rsidR="00556133">
        <w:rPr>
          <w:rFonts w:ascii="Times New Roman" w:hAnsi="Times New Roman"/>
          <w:sz w:val="24"/>
        </w:rPr>
        <w:t>Jooss</w:t>
      </w:r>
      <w:proofErr w:type="spellEnd"/>
      <w:r w:rsidR="00556133">
        <w:rPr>
          <w:rFonts w:ascii="Times New Roman" w:hAnsi="Times New Roman"/>
          <w:sz w:val="24"/>
        </w:rPr>
        <w:t>,</w:t>
      </w:r>
      <w:r w:rsidR="004E0125" w:rsidRPr="002861F5">
        <w:rPr>
          <w:rFonts w:ascii="Times New Roman" w:hAnsi="Times New Roman"/>
          <w:sz w:val="24"/>
        </w:rPr>
        <w:t xml:space="preserve"> </w:t>
      </w:r>
      <w:r w:rsidR="003C433E" w:rsidRPr="002861F5">
        <w:rPr>
          <w:rFonts w:ascii="Times New Roman" w:hAnsi="Times New Roman"/>
          <w:sz w:val="24"/>
        </w:rPr>
        <w:t xml:space="preserve">and </w:t>
      </w:r>
      <w:r w:rsidR="00E21CEB" w:rsidRPr="002861F5">
        <w:rPr>
          <w:rFonts w:ascii="Times New Roman" w:hAnsi="Times New Roman"/>
          <w:sz w:val="24"/>
        </w:rPr>
        <w:t xml:space="preserve">other </w:t>
      </w:r>
      <w:r w:rsidR="00324A5B" w:rsidRPr="002861F5">
        <w:rPr>
          <w:rFonts w:ascii="Times New Roman" w:hAnsi="Times New Roman"/>
          <w:sz w:val="24"/>
        </w:rPr>
        <w:t xml:space="preserve">company </w:t>
      </w:r>
      <w:r w:rsidR="00E6744F">
        <w:rPr>
          <w:rFonts w:ascii="Times New Roman" w:hAnsi="Times New Roman"/>
          <w:sz w:val="24"/>
        </w:rPr>
        <w:t xml:space="preserve">members. </w:t>
      </w:r>
      <w:r w:rsidR="00ED772F" w:rsidRPr="002861F5">
        <w:rPr>
          <w:rFonts w:ascii="Times New Roman" w:hAnsi="Times New Roman"/>
          <w:sz w:val="24"/>
        </w:rPr>
        <w:t>The troupe</w:t>
      </w:r>
      <w:r w:rsidR="000E1F2B" w:rsidRPr="002861F5">
        <w:rPr>
          <w:rFonts w:ascii="Times New Roman" w:hAnsi="Times New Roman"/>
          <w:sz w:val="24"/>
        </w:rPr>
        <w:t xml:space="preserve"> </w:t>
      </w:r>
      <w:r w:rsidR="00376FFA" w:rsidRPr="002861F5">
        <w:rPr>
          <w:rFonts w:ascii="Times New Roman" w:hAnsi="Times New Roman"/>
          <w:sz w:val="24"/>
        </w:rPr>
        <w:t>settled</w:t>
      </w:r>
      <w:r w:rsidR="00980796" w:rsidRPr="002861F5">
        <w:rPr>
          <w:rFonts w:ascii="Times New Roman" w:hAnsi="Times New Roman"/>
          <w:sz w:val="24"/>
        </w:rPr>
        <w:t xml:space="preserve"> </w:t>
      </w:r>
      <w:r w:rsidR="00D07F36">
        <w:rPr>
          <w:rFonts w:ascii="Times New Roman" w:hAnsi="Times New Roman"/>
          <w:sz w:val="24"/>
        </w:rPr>
        <w:t xml:space="preserve">at </w:t>
      </w:r>
      <w:proofErr w:type="spellStart"/>
      <w:r w:rsidR="008E0206" w:rsidRPr="002861F5">
        <w:rPr>
          <w:rFonts w:ascii="Times New Roman" w:hAnsi="Times New Roman"/>
          <w:sz w:val="24"/>
        </w:rPr>
        <w:t>Dartington</w:t>
      </w:r>
      <w:proofErr w:type="spellEnd"/>
      <w:r w:rsidR="00D07F36">
        <w:rPr>
          <w:rFonts w:ascii="Times New Roman" w:hAnsi="Times New Roman"/>
          <w:sz w:val="24"/>
        </w:rPr>
        <w:t xml:space="preserve"> Hall in </w:t>
      </w:r>
      <w:r w:rsidR="00100DF3">
        <w:rPr>
          <w:rFonts w:ascii="Times New Roman" w:hAnsi="Times New Roman"/>
          <w:sz w:val="24"/>
        </w:rPr>
        <w:t xml:space="preserve">England, </w:t>
      </w:r>
      <w:r w:rsidR="00F11944" w:rsidRPr="002861F5">
        <w:rPr>
          <w:rFonts w:ascii="Times New Roman" w:hAnsi="Times New Roman"/>
          <w:sz w:val="24"/>
        </w:rPr>
        <w:t xml:space="preserve">where its </w:t>
      </w:r>
      <w:r w:rsidR="00E6744F">
        <w:rPr>
          <w:rFonts w:ascii="Times New Roman" w:hAnsi="Times New Roman"/>
          <w:sz w:val="24"/>
        </w:rPr>
        <w:t xml:space="preserve">dancers </w:t>
      </w:r>
      <w:r w:rsidR="00980796" w:rsidRPr="002861F5">
        <w:rPr>
          <w:rFonts w:ascii="Times New Roman" w:hAnsi="Times New Roman"/>
          <w:sz w:val="24"/>
        </w:rPr>
        <w:t>op</w:t>
      </w:r>
      <w:r w:rsidR="008E0206" w:rsidRPr="002861F5">
        <w:rPr>
          <w:rFonts w:ascii="Times New Roman" w:hAnsi="Times New Roman"/>
          <w:sz w:val="24"/>
        </w:rPr>
        <w:t xml:space="preserve">ened a </w:t>
      </w:r>
      <w:proofErr w:type="spellStart"/>
      <w:r w:rsidR="00CB526B" w:rsidRPr="002861F5">
        <w:rPr>
          <w:rFonts w:ascii="Times New Roman" w:hAnsi="Times New Roman"/>
          <w:sz w:val="24"/>
        </w:rPr>
        <w:t>Jooss-Leeder</w:t>
      </w:r>
      <w:proofErr w:type="spellEnd"/>
      <w:r w:rsidR="00CB526B" w:rsidRPr="002861F5">
        <w:rPr>
          <w:rFonts w:ascii="Times New Roman" w:hAnsi="Times New Roman"/>
          <w:sz w:val="24"/>
        </w:rPr>
        <w:t xml:space="preserve"> </w:t>
      </w:r>
      <w:r w:rsidR="006632C3" w:rsidRPr="002861F5">
        <w:rPr>
          <w:rFonts w:ascii="Times New Roman" w:hAnsi="Times New Roman"/>
          <w:sz w:val="24"/>
        </w:rPr>
        <w:t>school and performed</w:t>
      </w:r>
      <w:r w:rsidR="008E0206" w:rsidRPr="002861F5">
        <w:rPr>
          <w:rFonts w:ascii="Times New Roman" w:hAnsi="Times New Roman"/>
          <w:sz w:val="24"/>
        </w:rPr>
        <w:t xml:space="preserve"> </w:t>
      </w:r>
      <w:r w:rsidR="0088133B" w:rsidRPr="002861F5">
        <w:rPr>
          <w:rFonts w:ascii="Times New Roman" w:hAnsi="Times New Roman"/>
          <w:sz w:val="24"/>
        </w:rPr>
        <w:t>under the</w:t>
      </w:r>
      <w:r w:rsidR="003E3F3F" w:rsidRPr="002861F5">
        <w:rPr>
          <w:rFonts w:ascii="Times New Roman" w:hAnsi="Times New Roman"/>
          <w:sz w:val="24"/>
        </w:rPr>
        <w:t xml:space="preserve"> </w:t>
      </w:r>
      <w:r w:rsidR="00980796" w:rsidRPr="002861F5">
        <w:rPr>
          <w:rFonts w:ascii="Times New Roman" w:hAnsi="Times New Roman"/>
          <w:sz w:val="24"/>
        </w:rPr>
        <w:t>name</w:t>
      </w:r>
      <w:r w:rsidR="003D76B5" w:rsidRPr="002861F5">
        <w:rPr>
          <w:rFonts w:ascii="Times New Roman" w:hAnsi="Times New Roman"/>
          <w:sz w:val="24"/>
        </w:rPr>
        <w:t xml:space="preserve"> </w:t>
      </w:r>
      <w:r w:rsidR="003E3F3F" w:rsidRPr="002861F5">
        <w:rPr>
          <w:rFonts w:ascii="Times New Roman" w:hAnsi="Times New Roman"/>
          <w:sz w:val="24"/>
        </w:rPr>
        <w:t>Ballet</w:t>
      </w:r>
      <w:r w:rsidR="00D07F36">
        <w:rPr>
          <w:rFonts w:ascii="Times New Roman" w:hAnsi="Times New Roman"/>
          <w:sz w:val="24"/>
        </w:rPr>
        <w:t>s</w:t>
      </w:r>
      <w:r w:rsidR="003D76B5" w:rsidRPr="002861F5">
        <w:rPr>
          <w:rFonts w:ascii="Times New Roman" w:hAnsi="Times New Roman"/>
          <w:sz w:val="24"/>
        </w:rPr>
        <w:t xml:space="preserve"> </w:t>
      </w:r>
      <w:proofErr w:type="spellStart"/>
      <w:r w:rsidR="003D76B5" w:rsidRPr="002861F5">
        <w:rPr>
          <w:rFonts w:ascii="Times New Roman" w:hAnsi="Times New Roman"/>
          <w:sz w:val="24"/>
        </w:rPr>
        <w:t>Jooss</w:t>
      </w:r>
      <w:proofErr w:type="spellEnd"/>
      <w:r w:rsidR="002E68F8" w:rsidRPr="002861F5">
        <w:rPr>
          <w:rFonts w:ascii="Times New Roman" w:hAnsi="Times New Roman"/>
          <w:sz w:val="24"/>
        </w:rPr>
        <w:t>.</w:t>
      </w:r>
      <w:r w:rsidR="00B77FE0" w:rsidRPr="002861F5">
        <w:rPr>
          <w:rFonts w:ascii="Times New Roman" w:hAnsi="Times New Roman"/>
          <w:sz w:val="24"/>
        </w:rPr>
        <w:t xml:space="preserve"> </w:t>
      </w:r>
      <w:r w:rsidR="00CF1CF1" w:rsidRPr="002861F5">
        <w:rPr>
          <w:rFonts w:ascii="Times New Roman" w:hAnsi="Times New Roman"/>
          <w:sz w:val="24"/>
        </w:rPr>
        <w:t>Ballet</w:t>
      </w:r>
      <w:r w:rsidR="00D07F36">
        <w:rPr>
          <w:rFonts w:ascii="Times New Roman" w:hAnsi="Times New Roman"/>
          <w:sz w:val="24"/>
        </w:rPr>
        <w:t>s</w:t>
      </w:r>
      <w:r w:rsidR="006F3CE9" w:rsidRPr="002861F5">
        <w:rPr>
          <w:rFonts w:ascii="Times New Roman" w:hAnsi="Times New Roman"/>
          <w:sz w:val="24"/>
        </w:rPr>
        <w:t xml:space="preserve"> </w:t>
      </w:r>
      <w:proofErr w:type="spellStart"/>
      <w:r w:rsidR="006F3CE9" w:rsidRPr="002861F5">
        <w:rPr>
          <w:rFonts w:ascii="Times New Roman" w:hAnsi="Times New Roman"/>
          <w:sz w:val="24"/>
        </w:rPr>
        <w:t>Jooss</w:t>
      </w:r>
      <w:proofErr w:type="spellEnd"/>
      <w:r w:rsidR="000E1F2B" w:rsidRPr="002861F5">
        <w:rPr>
          <w:rFonts w:ascii="Times New Roman" w:hAnsi="Times New Roman"/>
          <w:sz w:val="24"/>
        </w:rPr>
        <w:t xml:space="preserve"> </w:t>
      </w:r>
      <w:r w:rsidR="005D1396" w:rsidRPr="002861F5">
        <w:rPr>
          <w:rFonts w:ascii="Times New Roman" w:hAnsi="Times New Roman"/>
          <w:sz w:val="24"/>
        </w:rPr>
        <w:t xml:space="preserve">toured </w:t>
      </w:r>
      <w:r w:rsidR="006C4B9D" w:rsidRPr="002861F5">
        <w:rPr>
          <w:rFonts w:ascii="Times New Roman" w:hAnsi="Times New Roman"/>
          <w:sz w:val="24"/>
        </w:rPr>
        <w:t>Sou</w:t>
      </w:r>
      <w:r w:rsidR="00242730" w:rsidRPr="002861F5">
        <w:rPr>
          <w:rFonts w:ascii="Times New Roman" w:hAnsi="Times New Roman"/>
          <w:sz w:val="24"/>
        </w:rPr>
        <w:t xml:space="preserve">th America in 1941, </w:t>
      </w:r>
      <w:r w:rsidR="00ED772F" w:rsidRPr="002861F5">
        <w:rPr>
          <w:rFonts w:ascii="Times New Roman" w:hAnsi="Times New Roman"/>
          <w:sz w:val="24"/>
        </w:rPr>
        <w:t xml:space="preserve">during which time the </w:t>
      </w:r>
      <w:r w:rsidR="006C1028" w:rsidRPr="002861F5">
        <w:rPr>
          <w:rFonts w:ascii="Times New Roman" w:hAnsi="Times New Roman"/>
          <w:sz w:val="24"/>
        </w:rPr>
        <w:t>Chile</w:t>
      </w:r>
      <w:r w:rsidR="00ED772F" w:rsidRPr="002861F5">
        <w:rPr>
          <w:rFonts w:ascii="Times New Roman" w:hAnsi="Times New Roman"/>
          <w:sz w:val="24"/>
        </w:rPr>
        <w:t>an government</w:t>
      </w:r>
      <w:r w:rsidR="006C1028" w:rsidRPr="002861F5">
        <w:rPr>
          <w:rFonts w:ascii="Times New Roman" w:hAnsi="Times New Roman"/>
          <w:sz w:val="24"/>
        </w:rPr>
        <w:t xml:space="preserve"> invited </w:t>
      </w:r>
      <w:proofErr w:type="spellStart"/>
      <w:r w:rsidR="00B66FDC" w:rsidRPr="002861F5">
        <w:rPr>
          <w:rFonts w:ascii="Times New Roman" w:hAnsi="Times New Roman"/>
          <w:sz w:val="24"/>
        </w:rPr>
        <w:t>Uthoff</w:t>
      </w:r>
      <w:proofErr w:type="spellEnd"/>
      <w:r w:rsidR="00B66FDC" w:rsidRPr="002861F5">
        <w:rPr>
          <w:rFonts w:ascii="Times New Roman" w:hAnsi="Times New Roman"/>
          <w:sz w:val="24"/>
        </w:rPr>
        <w:t xml:space="preserve">, </w:t>
      </w:r>
      <w:proofErr w:type="spellStart"/>
      <w:r w:rsidR="00B66FDC" w:rsidRPr="002861F5">
        <w:rPr>
          <w:rFonts w:ascii="Times New Roman" w:hAnsi="Times New Roman"/>
          <w:sz w:val="24"/>
        </w:rPr>
        <w:t>Botka</w:t>
      </w:r>
      <w:proofErr w:type="spellEnd"/>
      <w:r w:rsidR="00B66FDC" w:rsidRPr="002861F5">
        <w:rPr>
          <w:rFonts w:ascii="Times New Roman" w:hAnsi="Times New Roman"/>
          <w:sz w:val="24"/>
        </w:rPr>
        <w:t xml:space="preserve">, </w:t>
      </w:r>
      <w:r w:rsidR="00530129" w:rsidRPr="002861F5">
        <w:rPr>
          <w:rFonts w:ascii="Times New Roman" w:hAnsi="Times New Roman"/>
          <w:sz w:val="24"/>
        </w:rPr>
        <w:t xml:space="preserve">and </w:t>
      </w:r>
      <w:r w:rsidR="001070E6">
        <w:rPr>
          <w:rFonts w:ascii="Times New Roman" w:hAnsi="Times New Roman"/>
          <w:sz w:val="24"/>
        </w:rPr>
        <w:t xml:space="preserve">solo </w:t>
      </w:r>
      <w:r w:rsidR="00530129" w:rsidRPr="002861F5">
        <w:rPr>
          <w:rFonts w:ascii="Times New Roman" w:hAnsi="Times New Roman"/>
          <w:sz w:val="24"/>
        </w:rPr>
        <w:t xml:space="preserve">dancer </w:t>
      </w:r>
      <w:r w:rsidR="00CF3E27" w:rsidRPr="002861F5">
        <w:rPr>
          <w:rFonts w:ascii="Times New Roman" w:hAnsi="Times New Roman"/>
          <w:sz w:val="24"/>
        </w:rPr>
        <w:t>Rudolf</w:t>
      </w:r>
      <w:r w:rsidR="000E1F2B" w:rsidRPr="002861F5">
        <w:rPr>
          <w:rFonts w:ascii="Times New Roman" w:hAnsi="Times New Roman"/>
          <w:sz w:val="24"/>
        </w:rPr>
        <w:t xml:space="preserve"> </w:t>
      </w:r>
      <w:proofErr w:type="spellStart"/>
      <w:r w:rsidR="000E1F2B" w:rsidRPr="002861F5">
        <w:rPr>
          <w:rFonts w:ascii="Times New Roman" w:hAnsi="Times New Roman"/>
          <w:sz w:val="24"/>
        </w:rPr>
        <w:t>Pescht</w:t>
      </w:r>
      <w:proofErr w:type="spellEnd"/>
      <w:r w:rsidR="009722C7">
        <w:rPr>
          <w:rFonts w:ascii="Times New Roman" w:hAnsi="Times New Roman"/>
          <w:sz w:val="24"/>
        </w:rPr>
        <w:t xml:space="preserve"> </w:t>
      </w:r>
      <w:r w:rsidR="00980796" w:rsidRPr="002861F5">
        <w:rPr>
          <w:rFonts w:ascii="Times New Roman" w:hAnsi="Times New Roman"/>
          <w:sz w:val="24"/>
        </w:rPr>
        <w:t xml:space="preserve">to </w:t>
      </w:r>
      <w:r w:rsidR="004E0125" w:rsidRPr="002861F5">
        <w:rPr>
          <w:rFonts w:ascii="Times New Roman" w:hAnsi="Times New Roman"/>
          <w:sz w:val="24"/>
        </w:rPr>
        <w:t xml:space="preserve">remain in Chile to </w:t>
      </w:r>
      <w:r w:rsidR="000E1F2B" w:rsidRPr="002861F5">
        <w:rPr>
          <w:rFonts w:ascii="Times New Roman" w:hAnsi="Times New Roman"/>
          <w:sz w:val="24"/>
        </w:rPr>
        <w:t>establish a school o</w:t>
      </w:r>
      <w:r w:rsidR="006C1028" w:rsidRPr="002861F5">
        <w:rPr>
          <w:rFonts w:ascii="Times New Roman" w:hAnsi="Times New Roman"/>
          <w:sz w:val="24"/>
        </w:rPr>
        <w:t>f contemporary dance</w:t>
      </w:r>
      <w:r w:rsidR="000E1F2B" w:rsidRPr="002861F5">
        <w:rPr>
          <w:rFonts w:ascii="Times New Roman" w:hAnsi="Times New Roman"/>
          <w:sz w:val="24"/>
        </w:rPr>
        <w:t>.</w:t>
      </w:r>
      <w:r w:rsidR="00CF3E27" w:rsidRPr="002861F5">
        <w:rPr>
          <w:rFonts w:ascii="Times New Roman" w:hAnsi="Times New Roman"/>
          <w:sz w:val="24"/>
        </w:rPr>
        <w:t xml:space="preserve"> </w:t>
      </w:r>
      <w:r w:rsidR="006C4B9D" w:rsidRPr="002861F5">
        <w:rPr>
          <w:rFonts w:ascii="Times New Roman" w:hAnsi="Times New Roman"/>
          <w:sz w:val="24"/>
        </w:rPr>
        <w:t>The</w:t>
      </w:r>
      <w:r w:rsidR="00CF3E27" w:rsidRPr="002861F5">
        <w:rPr>
          <w:rFonts w:ascii="Times New Roman" w:hAnsi="Times New Roman"/>
          <w:sz w:val="24"/>
        </w:rPr>
        <w:t xml:space="preserve"> three</w:t>
      </w:r>
      <w:r w:rsidR="000E1F2B" w:rsidRPr="002861F5">
        <w:rPr>
          <w:rFonts w:ascii="Times New Roman" w:hAnsi="Times New Roman"/>
          <w:sz w:val="24"/>
        </w:rPr>
        <w:t xml:space="preserve"> settled </w:t>
      </w:r>
      <w:r w:rsidR="006C1028" w:rsidRPr="002861F5">
        <w:rPr>
          <w:rFonts w:ascii="Times New Roman" w:hAnsi="Times New Roman"/>
          <w:sz w:val="24"/>
        </w:rPr>
        <w:t xml:space="preserve">in Santiago </w:t>
      </w:r>
      <w:r w:rsidR="00B66FDC" w:rsidRPr="002861F5">
        <w:rPr>
          <w:rFonts w:ascii="Times New Roman" w:hAnsi="Times New Roman"/>
          <w:sz w:val="24"/>
        </w:rPr>
        <w:t>that same year</w:t>
      </w:r>
      <w:r w:rsidR="000E1F2B" w:rsidRPr="002861F5">
        <w:rPr>
          <w:rFonts w:ascii="Times New Roman" w:hAnsi="Times New Roman"/>
          <w:sz w:val="24"/>
        </w:rPr>
        <w:t>, co-founding</w:t>
      </w:r>
      <w:r w:rsidR="00ED772F" w:rsidRPr="002861F5">
        <w:rPr>
          <w:rFonts w:ascii="Times New Roman" w:hAnsi="Times New Roman"/>
          <w:sz w:val="24"/>
        </w:rPr>
        <w:t xml:space="preserve"> the </w:t>
      </w:r>
      <w:proofErr w:type="spellStart"/>
      <w:r w:rsidR="006632C3" w:rsidRPr="002861F5">
        <w:rPr>
          <w:rFonts w:ascii="Times New Roman" w:hAnsi="Times New Roman"/>
          <w:i/>
          <w:sz w:val="24"/>
        </w:rPr>
        <w:t>Escuela</w:t>
      </w:r>
      <w:proofErr w:type="spellEnd"/>
      <w:r w:rsidR="006632C3" w:rsidRPr="002861F5">
        <w:rPr>
          <w:rFonts w:ascii="Times New Roman" w:hAnsi="Times New Roman"/>
          <w:i/>
          <w:sz w:val="24"/>
        </w:rPr>
        <w:t xml:space="preserve"> de </w:t>
      </w:r>
      <w:proofErr w:type="spellStart"/>
      <w:r w:rsidR="006632C3" w:rsidRPr="002861F5">
        <w:rPr>
          <w:rFonts w:ascii="Times New Roman" w:hAnsi="Times New Roman"/>
          <w:i/>
          <w:sz w:val="24"/>
        </w:rPr>
        <w:t>Danzas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 (School of Dance)</w:t>
      </w:r>
      <w:r w:rsidR="00FB668B">
        <w:rPr>
          <w:rFonts w:ascii="Times New Roman" w:hAnsi="Times New Roman"/>
          <w:sz w:val="24"/>
        </w:rPr>
        <w:t>. Soon afte</w:t>
      </w:r>
      <w:r w:rsidR="00C621D0">
        <w:rPr>
          <w:rFonts w:ascii="Times New Roman" w:hAnsi="Times New Roman"/>
          <w:sz w:val="24"/>
        </w:rPr>
        <w:t>r</w:t>
      </w:r>
      <w:r w:rsidR="00FB668B">
        <w:rPr>
          <w:rFonts w:ascii="Times New Roman" w:hAnsi="Times New Roman"/>
          <w:sz w:val="24"/>
        </w:rPr>
        <w:t xml:space="preserve">, </w:t>
      </w:r>
      <w:proofErr w:type="spellStart"/>
      <w:r w:rsidR="00ED772F" w:rsidRPr="002861F5">
        <w:rPr>
          <w:rFonts w:ascii="Times New Roman" w:hAnsi="Times New Roman"/>
          <w:sz w:val="24"/>
        </w:rPr>
        <w:t>Uthoff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, </w:t>
      </w:r>
      <w:proofErr w:type="spellStart"/>
      <w:r w:rsidR="00ED772F" w:rsidRPr="002861F5">
        <w:rPr>
          <w:rFonts w:ascii="Times New Roman" w:hAnsi="Times New Roman"/>
          <w:sz w:val="24"/>
        </w:rPr>
        <w:t>Botka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, and </w:t>
      </w:r>
      <w:proofErr w:type="spellStart"/>
      <w:r w:rsidR="00ED772F" w:rsidRPr="002861F5">
        <w:rPr>
          <w:rFonts w:ascii="Times New Roman" w:hAnsi="Times New Roman"/>
          <w:sz w:val="24"/>
        </w:rPr>
        <w:t>Pescht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 established the </w:t>
      </w:r>
      <w:r w:rsidR="00ED772F" w:rsidRPr="002861F5">
        <w:rPr>
          <w:rFonts w:ascii="Times New Roman" w:hAnsi="Times New Roman"/>
          <w:i/>
          <w:sz w:val="24"/>
        </w:rPr>
        <w:t xml:space="preserve">Ballet </w:t>
      </w:r>
      <w:proofErr w:type="spellStart"/>
      <w:r w:rsidR="00ED772F" w:rsidRPr="002861F5">
        <w:rPr>
          <w:rFonts w:ascii="Times New Roman" w:hAnsi="Times New Roman"/>
          <w:i/>
          <w:sz w:val="24"/>
        </w:rPr>
        <w:t>Nacional</w:t>
      </w:r>
      <w:proofErr w:type="spellEnd"/>
      <w:r w:rsidR="00ED772F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ED772F" w:rsidRPr="002861F5">
        <w:rPr>
          <w:rFonts w:ascii="Times New Roman" w:hAnsi="Times New Roman"/>
          <w:i/>
          <w:sz w:val="24"/>
        </w:rPr>
        <w:t>Chileno</w:t>
      </w:r>
      <w:proofErr w:type="spellEnd"/>
      <w:r w:rsidR="00ED772F" w:rsidRPr="002861F5">
        <w:rPr>
          <w:rFonts w:ascii="Times New Roman" w:hAnsi="Times New Roman"/>
          <w:sz w:val="24"/>
        </w:rPr>
        <w:t xml:space="preserve"> (National Ballet of Chile)</w:t>
      </w:r>
      <w:r w:rsidR="00A67D1C" w:rsidRPr="002861F5">
        <w:rPr>
          <w:rFonts w:ascii="Times New Roman" w:hAnsi="Times New Roman"/>
          <w:sz w:val="24"/>
        </w:rPr>
        <w:t xml:space="preserve">, </w:t>
      </w:r>
      <w:r w:rsidR="00ED772F" w:rsidRPr="002861F5">
        <w:rPr>
          <w:rFonts w:ascii="Times New Roman" w:hAnsi="Times New Roman"/>
          <w:sz w:val="24"/>
        </w:rPr>
        <w:t>a state-financed company based at the University of Chile in Santiago</w:t>
      </w:r>
      <w:r w:rsidR="005D1396" w:rsidRPr="002861F5">
        <w:rPr>
          <w:rFonts w:ascii="Times New Roman" w:hAnsi="Times New Roman"/>
          <w:sz w:val="24"/>
        </w:rPr>
        <w:t xml:space="preserve">. </w:t>
      </w:r>
      <w:r w:rsidR="00ED772F" w:rsidRPr="002861F5">
        <w:rPr>
          <w:rFonts w:ascii="Times New Roman" w:hAnsi="Times New Roman"/>
          <w:i/>
          <w:sz w:val="24"/>
        </w:rPr>
        <w:t xml:space="preserve">Ballet </w:t>
      </w:r>
      <w:proofErr w:type="spellStart"/>
      <w:r w:rsidR="00ED772F" w:rsidRPr="002861F5">
        <w:rPr>
          <w:rFonts w:ascii="Times New Roman" w:hAnsi="Times New Roman"/>
          <w:i/>
          <w:sz w:val="24"/>
        </w:rPr>
        <w:t>Nacional</w:t>
      </w:r>
      <w:proofErr w:type="spellEnd"/>
      <w:r w:rsidR="00ED772F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ED772F" w:rsidRPr="002861F5">
        <w:rPr>
          <w:rFonts w:ascii="Times New Roman" w:hAnsi="Times New Roman"/>
          <w:i/>
          <w:sz w:val="24"/>
        </w:rPr>
        <w:t>Chileno</w:t>
      </w:r>
      <w:proofErr w:type="spellEnd"/>
      <w:r w:rsidR="00B77FE0" w:rsidRPr="002861F5">
        <w:rPr>
          <w:rFonts w:ascii="Times New Roman" w:hAnsi="Times New Roman"/>
          <w:sz w:val="24"/>
        </w:rPr>
        <w:t xml:space="preserve"> </w:t>
      </w:r>
      <w:r w:rsidR="009412B0" w:rsidRPr="002861F5">
        <w:rPr>
          <w:rFonts w:ascii="Times New Roman" w:hAnsi="Times New Roman"/>
          <w:sz w:val="24"/>
        </w:rPr>
        <w:t xml:space="preserve">was </w:t>
      </w:r>
      <w:r w:rsidR="009E1A53">
        <w:rPr>
          <w:rFonts w:ascii="Times New Roman" w:hAnsi="Times New Roman"/>
          <w:sz w:val="24"/>
        </w:rPr>
        <w:t xml:space="preserve">one of </w:t>
      </w:r>
      <w:r w:rsidR="009412B0" w:rsidRPr="002861F5">
        <w:rPr>
          <w:rFonts w:ascii="Times New Roman" w:hAnsi="Times New Roman"/>
          <w:sz w:val="24"/>
        </w:rPr>
        <w:t>Chile</w:t>
      </w:r>
      <w:r w:rsidR="00E223E2" w:rsidRPr="002861F5">
        <w:rPr>
          <w:rFonts w:ascii="Times New Roman" w:hAnsi="Times New Roman"/>
          <w:sz w:val="24"/>
        </w:rPr>
        <w:t>’s</w:t>
      </w:r>
      <w:r w:rsidR="00324A5B" w:rsidRPr="002861F5">
        <w:rPr>
          <w:rFonts w:ascii="Times New Roman" w:hAnsi="Times New Roman"/>
          <w:sz w:val="24"/>
        </w:rPr>
        <w:t xml:space="preserve"> first </w:t>
      </w:r>
      <w:r w:rsidR="009E1A53">
        <w:rPr>
          <w:rFonts w:ascii="Times New Roman" w:hAnsi="Times New Roman"/>
          <w:sz w:val="24"/>
        </w:rPr>
        <w:t xml:space="preserve">nationally-sponsored professional </w:t>
      </w:r>
      <w:r w:rsidR="00324A5B" w:rsidRPr="002861F5">
        <w:rPr>
          <w:rFonts w:ascii="Times New Roman" w:hAnsi="Times New Roman"/>
          <w:sz w:val="24"/>
        </w:rPr>
        <w:t>dance</w:t>
      </w:r>
      <w:r w:rsidR="009E1A53">
        <w:rPr>
          <w:rFonts w:ascii="Times New Roman" w:hAnsi="Times New Roman"/>
          <w:sz w:val="24"/>
        </w:rPr>
        <w:t xml:space="preserve"> companies</w:t>
      </w:r>
      <w:r w:rsidR="00D66F41">
        <w:rPr>
          <w:rFonts w:ascii="Times New Roman" w:hAnsi="Times New Roman"/>
          <w:sz w:val="24"/>
        </w:rPr>
        <w:t xml:space="preserve">, </w:t>
      </w:r>
      <w:r w:rsidR="00530129" w:rsidRPr="002861F5">
        <w:rPr>
          <w:rFonts w:ascii="Times New Roman" w:hAnsi="Times New Roman"/>
          <w:sz w:val="24"/>
        </w:rPr>
        <w:t>and</w:t>
      </w:r>
      <w:r w:rsidR="00B5322F" w:rsidRPr="002861F5">
        <w:rPr>
          <w:rFonts w:ascii="Times New Roman" w:hAnsi="Times New Roman"/>
          <w:sz w:val="24"/>
        </w:rPr>
        <w:t xml:space="preserve"> i</w:t>
      </w:r>
      <w:r w:rsidR="00530129" w:rsidRPr="002861F5">
        <w:rPr>
          <w:rFonts w:ascii="Times New Roman" w:hAnsi="Times New Roman"/>
          <w:sz w:val="24"/>
        </w:rPr>
        <w:t>t is still flourishing today.</w:t>
      </w:r>
      <w:r w:rsidR="00CF3E27" w:rsidRPr="002861F5">
        <w:rPr>
          <w:rFonts w:ascii="Times New Roman" w:hAnsi="Times New Roman"/>
          <w:sz w:val="24"/>
        </w:rPr>
        <w:t xml:space="preserve"> </w:t>
      </w:r>
    </w:p>
    <w:p w14:paraId="75807D76" w14:textId="77777777" w:rsidR="00877BE0" w:rsidRDefault="00877BE0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3B4D8FA5" w14:textId="77777777" w:rsidR="009143CC" w:rsidRDefault="009143CC" w:rsidP="009143CC">
      <w:pPr>
        <w:keepNext/>
        <w:spacing w:after="0" w:line="240" w:lineRule="auto"/>
      </w:pPr>
      <w:r>
        <w:rPr>
          <w:rFonts w:ascii="Times New Roman" w:hAnsi="Times New Roman"/>
          <w:sz w:val="24"/>
        </w:rPr>
        <w:t>File: uthoff1.png</w:t>
      </w:r>
    </w:p>
    <w:p w14:paraId="4EA3C136" w14:textId="5482CED9" w:rsidR="009143CC" w:rsidRDefault="009143CC" w:rsidP="009143CC">
      <w:pPr>
        <w:pStyle w:val="Caption"/>
        <w:rPr>
          <w:rFonts w:ascii="Times New Roman" w:hAnsi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spellStart"/>
      <w:r w:rsidRPr="00BD2791">
        <w:t>Uthoff</w:t>
      </w:r>
      <w:proofErr w:type="spellEnd"/>
      <w:r w:rsidRPr="00BD2791">
        <w:t xml:space="preserve"> as a young dancer in Germany.</w:t>
      </w:r>
    </w:p>
    <w:p w14:paraId="57AC2A85" w14:textId="55317E39" w:rsidR="009143CC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Source: Courtesy of the </w:t>
      </w:r>
      <w:proofErr w:type="spellStart"/>
      <w:r>
        <w:rPr>
          <w:rFonts w:ascii="Times New Roman" w:hAnsi="Times New Roman"/>
          <w:sz w:val="24"/>
        </w:rPr>
        <w:t>Uthoff</w:t>
      </w:r>
      <w:proofErr w:type="spellEnd"/>
      <w:r>
        <w:rPr>
          <w:rFonts w:ascii="Times New Roman" w:hAnsi="Times New Roman"/>
          <w:sz w:val="24"/>
        </w:rPr>
        <w:t xml:space="preserve"> family. </w:t>
      </w:r>
    </w:p>
    <w:p w14:paraId="39463379" w14:textId="77777777" w:rsidR="009143CC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37948822" w14:textId="77777777" w:rsidR="009143CC" w:rsidRDefault="009143CC" w:rsidP="009143CC">
      <w:pPr>
        <w:keepNext/>
        <w:spacing w:after="0" w:line="240" w:lineRule="auto"/>
      </w:pPr>
      <w:r>
        <w:rPr>
          <w:rFonts w:ascii="Times New Roman" w:hAnsi="Times New Roman"/>
          <w:sz w:val="24"/>
        </w:rPr>
        <w:t>File: Uthoffstdbearer.png</w:t>
      </w:r>
    </w:p>
    <w:p w14:paraId="3C31FF58" w14:textId="1D44D4C9" w:rsidR="009143CC" w:rsidRDefault="009143CC" w:rsidP="009143CC">
      <w:pPr>
        <w:pStyle w:val="Caption"/>
        <w:rPr>
          <w:rFonts w:ascii="Times New Roman" w:hAnsi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58627B">
        <w:t xml:space="preserve">Ernst </w:t>
      </w:r>
      <w:proofErr w:type="spellStart"/>
      <w:r w:rsidRPr="0058627B">
        <w:t>Uthoff</w:t>
      </w:r>
      <w:proofErr w:type="spellEnd"/>
      <w:r w:rsidRPr="0058627B">
        <w:t xml:space="preserve"> as the Standard Bearer in The Green Table, 1932</w:t>
      </w:r>
      <w:r>
        <w:t>.</w:t>
      </w:r>
    </w:p>
    <w:p w14:paraId="57709086" w14:textId="4EB2FD6D" w:rsidR="009143CC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Source: Courtesy of the </w:t>
      </w:r>
      <w:proofErr w:type="spellStart"/>
      <w:r>
        <w:rPr>
          <w:rFonts w:ascii="Times New Roman" w:hAnsi="Times New Roman"/>
          <w:sz w:val="24"/>
        </w:rPr>
        <w:t>Uthoff</w:t>
      </w:r>
      <w:proofErr w:type="spellEnd"/>
      <w:r>
        <w:rPr>
          <w:rFonts w:ascii="Times New Roman" w:hAnsi="Times New Roman"/>
          <w:sz w:val="24"/>
        </w:rPr>
        <w:t xml:space="preserve"> family. </w:t>
      </w:r>
    </w:p>
    <w:p w14:paraId="74A3E5C7" w14:textId="77777777" w:rsidR="009143CC" w:rsidRPr="002861F5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5D5A18E4" w14:textId="77777777" w:rsidR="00B15EB7" w:rsidRPr="009E1A53" w:rsidRDefault="00B15EB7" w:rsidP="00AA0FFA">
      <w:pPr>
        <w:spacing w:after="0" w:line="240" w:lineRule="auto"/>
        <w:rPr>
          <w:rFonts w:ascii="Times New Roman" w:hAnsi="Times New Roman"/>
          <w:b/>
          <w:sz w:val="24"/>
        </w:rPr>
      </w:pPr>
      <w:r w:rsidRPr="009E1A53">
        <w:rPr>
          <w:rFonts w:ascii="Times New Roman" w:hAnsi="Times New Roman"/>
          <w:b/>
          <w:sz w:val="24"/>
        </w:rPr>
        <w:t>Training</w:t>
      </w:r>
    </w:p>
    <w:p w14:paraId="6479DAF0" w14:textId="4E2B4105" w:rsidR="002229F1" w:rsidRPr="002861F5" w:rsidRDefault="00BF4E27" w:rsidP="00AA0FFA">
      <w:pPr>
        <w:spacing w:after="0" w:line="240" w:lineRule="auto"/>
        <w:rPr>
          <w:rFonts w:ascii="Times New Roman" w:hAnsi="Times New Roman"/>
          <w:noProof/>
          <w:sz w:val="24"/>
        </w:rPr>
      </w:pPr>
      <w:proofErr w:type="spellStart"/>
      <w:r w:rsidRPr="002861F5">
        <w:rPr>
          <w:rFonts w:ascii="Times New Roman" w:hAnsi="Times New Roman"/>
          <w:sz w:val="24"/>
        </w:rPr>
        <w:t>Uthoff</w:t>
      </w:r>
      <w:proofErr w:type="spellEnd"/>
      <w:r w:rsidRPr="002861F5">
        <w:rPr>
          <w:rFonts w:ascii="Times New Roman" w:hAnsi="Times New Roman"/>
          <w:sz w:val="24"/>
        </w:rPr>
        <w:t xml:space="preserve"> began </w:t>
      </w:r>
      <w:r w:rsidR="006C4B9D" w:rsidRPr="002861F5">
        <w:rPr>
          <w:rFonts w:ascii="Times New Roman" w:hAnsi="Times New Roman"/>
          <w:sz w:val="24"/>
        </w:rPr>
        <w:t xml:space="preserve">studying dance </w:t>
      </w:r>
      <w:r w:rsidR="00644281" w:rsidRPr="002861F5">
        <w:rPr>
          <w:rFonts w:ascii="Times New Roman" w:hAnsi="Times New Roman"/>
          <w:sz w:val="24"/>
        </w:rPr>
        <w:t xml:space="preserve">with </w:t>
      </w:r>
      <w:r w:rsidR="00B77FE0" w:rsidRPr="002861F5">
        <w:rPr>
          <w:rFonts w:ascii="Times New Roman" w:hAnsi="Times New Roman"/>
          <w:sz w:val="24"/>
        </w:rPr>
        <w:t xml:space="preserve">German modern dancers </w:t>
      </w:r>
      <w:r w:rsidR="001E5CB7" w:rsidRPr="002861F5">
        <w:rPr>
          <w:rFonts w:ascii="Times New Roman" w:hAnsi="Times New Roman"/>
          <w:sz w:val="24"/>
        </w:rPr>
        <w:t xml:space="preserve">Kurt </w:t>
      </w:r>
      <w:proofErr w:type="spellStart"/>
      <w:r w:rsidR="00644281" w:rsidRPr="002861F5">
        <w:rPr>
          <w:rFonts w:ascii="Times New Roman" w:hAnsi="Times New Roman"/>
          <w:sz w:val="24"/>
        </w:rPr>
        <w:t>Jooss</w:t>
      </w:r>
      <w:proofErr w:type="spellEnd"/>
      <w:r w:rsidR="00644281" w:rsidRPr="002861F5">
        <w:rPr>
          <w:rFonts w:ascii="Times New Roman" w:hAnsi="Times New Roman"/>
          <w:sz w:val="24"/>
        </w:rPr>
        <w:t xml:space="preserve"> and </w:t>
      </w:r>
      <w:proofErr w:type="spellStart"/>
      <w:r w:rsidR="001E5CB7" w:rsidRPr="002861F5">
        <w:rPr>
          <w:rFonts w:ascii="Times New Roman" w:hAnsi="Times New Roman"/>
          <w:sz w:val="24"/>
        </w:rPr>
        <w:t>Sigurd</w:t>
      </w:r>
      <w:proofErr w:type="spellEnd"/>
      <w:r w:rsidR="001E5CB7" w:rsidRPr="002861F5">
        <w:rPr>
          <w:rFonts w:ascii="Times New Roman" w:hAnsi="Times New Roman"/>
          <w:sz w:val="24"/>
        </w:rPr>
        <w:t xml:space="preserve"> </w:t>
      </w:r>
      <w:proofErr w:type="spellStart"/>
      <w:r w:rsidR="008E0206" w:rsidRPr="002861F5">
        <w:rPr>
          <w:rFonts w:ascii="Times New Roman" w:hAnsi="Times New Roman"/>
          <w:sz w:val="24"/>
        </w:rPr>
        <w:t>Lee</w:t>
      </w:r>
      <w:r w:rsidR="00AB1A5B" w:rsidRPr="002861F5">
        <w:rPr>
          <w:rFonts w:ascii="Times New Roman" w:hAnsi="Times New Roman"/>
          <w:sz w:val="24"/>
        </w:rPr>
        <w:t>der</w:t>
      </w:r>
      <w:proofErr w:type="spellEnd"/>
      <w:r w:rsidR="00AB1A5B" w:rsidRPr="002861F5">
        <w:rPr>
          <w:rFonts w:ascii="Times New Roman" w:hAnsi="Times New Roman"/>
          <w:sz w:val="24"/>
        </w:rPr>
        <w:t>, bo</w:t>
      </w:r>
      <w:r w:rsidR="00E27CFF" w:rsidRPr="002861F5">
        <w:rPr>
          <w:rFonts w:ascii="Times New Roman" w:hAnsi="Times New Roman"/>
          <w:sz w:val="24"/>
        </w:rPr>
        <w:t>t</w:t>
      </w:r>
      <w:r w:rsidR="00B56A28" w:rsidRPr="002861F5">
        <w:rPr>
          <w:rFonts w:ascii="Times New Roman" w:hAnsi="Times New Roman"/>
          <w:sz w:val="24"/>
        </w:rPr>
        <w:t>h of whom had trained with</w:t>
      </w:r>
      <w:r w:rsidR="001832EB" w:rsidRPr="002861F5">
        <w:rPr>
          <w:rFonts w:ascii="Times New Roman" w:hAnsi="Times New Roman"/>
          <w:sz w:val="24"/>
        </w:rPr>
        <w:t xml:space="preserve"> </w:t>
      </w:r>
      <w:r w:rsidR="008E0206" w:rsidRPr="002861F5">
        <w:rPr>
          <w:rFonts w:ascii="Times New Roman" w:hAnsi="Times New Roman"/>
          <w:sz w:val="24"/>
        </w:rPr>
        <w:t>Rudolf Laban</w:t>
      </w:r>
      <w:r w:rsidR="009E1A53">
        <w:rPr>
          <w:rFonts w:ascii="Times New Roman" w:hAnsi="Times New Roman"/>
          <w:sz w:val="24"/>
        </w:rPr>
        <w:t xml:space="preserve">, </w:t>
      </w:r>
      <w:r w:rsidR="005227F0" w:rsidRPr="002861F5">
        <w:rPr>
          <w:rFonts w:ascii="Times New Roman" w:hAnsi="Times New Roman"/>
          <w:sz w:val="24"/>
        </w:rPr>
        <w:t>an early prop</w:t>
      </w:r>
      <w:r w:rsidR="003C433E" w:rsidRPr="002861F5">
        <w:rPr>
          <w:rFonts w:ascii="Times New Roman" w:hAnsi="Times New Roman"/>
          <w:sz w:val="24"/>
        </w:rPr>
        <w:t xml:space="preserve">onent of </w:t>
      </w:r>
      <w:proofErr w:type="spellStart"/>
      <w:r w:rsidR="003C433E" w:rsidRPr="002861F5">
        <w:rPr>
          <w:rFonts w:ascii="Times New Roman" w:hAnsi="Times New Roman"/>
          <w:i/>
          <w:sz w:val="24"/>
        </w:rPr>
        <w:t>Ausdruckstanz</w:t>
      </w:r>
      <w:proofErr w:type="spellEnd"/>
      <w:r w:rsidR="00882377" w:rsidRPr="002861F5">
        <w:rPr>
          <w:rFonts w:ascii="Times New Roman" w:hAnsi="Times New Roman"/>
          <w:sz w:val="24"/>
        </w:rPr>
        <w:t xml:space="preserve"> (</w:t>
      </w:r>
      <w:r w:rsidR="009E1A53">
        <w:rPr>
          <w:rFonts w:ascii="Times New Roman" w:hAnsi="Times New Roman"/>
          <w:sz w:val="24"/>
        </w:rPr>
        <w:t>expressionist dance</w:t>
      </w:r>
      <w:r w:rsidR="00882377" w:rsidRPr="002861F5">
        <w:rPr>
          <w:rFonts w:ascii="Times New Roman" w:hAnsi="Times New Roman"/>
          <w:sz w:val="24"/>
        </w:rPr>
        <w:t>)</w:t>
      </w:r>
      <w:r w:rsidR="005227F0" w:rsidRPr="002861F5">
        <w:rPr>
          <w:rFonts w:ascii="Times New Roman" w:hAnsi="Times New Roman"/>
          <w:sz w:val="24"/>
        </w:rPr>
        <w:t xml:space="preserve">. In 1927, </w:t>
      </w:r>
      <w:proofErr w:type="spellStart"/>
      <w:r w:rsidR="00623FFC" w:rsidRPr="002861F5">
        <w:rPr>
          <w:rFonts w:ascii="Times New Roman" w:hAnsi="Times New Roman"/>
          <w:sz w:val="24"/>
        </w:rPr>
        <w:t>Jooss</w:t>
      </w:r>
      <w:proofErr w:type="spellEnd"/>
      <w:r w:rsidR="00623FFC" w:rsidRPr="002861F5">
        <w:rPr>
          <w:rFonts w:ascii="Times New Roman" w:hAnsi="Times New Roman"/>
          <w:sz w:val="24"/>
        </w:rPr>
        <w:t xml:space="preserve"> and </w:t>
      </w:r>
      <w:proofErr w:type="spellStart"/>
      <w:r w:rsidR="00623FFC" w:rsidRPr="002861F5">
        <w:rPr>
          <w:rFonts w:ascii="Times New Roman" w:hAnsi="Times New Roman"/>
          <w:sz w:val="24"/>
        </w:rPr>
        <w:t>Leeder</w:t>
      </w:r>
      <w:proofErr w:type="spellEnd"/>
      <w:r w:rsidR="001832EB" w:rsidRPr="002861F5">
        <w:rPr>
          <w:rFonts w:ascii="Times New Roman" w:hAnsi="Times New Roman"/>
          <w:sz w:val="24"/>
        </w:rPr>
        <w:t xml:space="preserve"> </w:t>
      </w:r>
      <w:r w:rsidR="005227F0" w:rsidRPr="002861F5">
        <w:rPr>
          <w:rFonts w:ascii="Times New Roman" w:hAnsi="Times New Roman"/>
          <w:sz w:val="24"/>
        </w:rPr>
        <w:t xml:space="preserve">moved to Essen to </w:t>
      </w:r>
      <w:r w:rsidR="001832EB" w:rsidRPr="002861F5">
        <w:rPr>
          <w:rFonts w:ascii="Times New Roman" w:hAnsi="Times New Roman"/>
          <w:sz w:val="24"/>
        </w:rPr>
        <w:t>co-</w:t>
      </w:r>
      <w:r w:rsidR="005227F0" w:rsidRPr="002861F5">
        <w:rPr>
          <w:rFonts w:ascii="Times New Roman" w:hAnsi="Times New Roman"/>
          <w:sz w:val="24"/>
        </w:rPr>
        <w:t>direct</w:t>
      </w:r>
      <w:r w:rsidR="001E5CB7" w:rsidRPr="002861F5">
        <w:rPr>
          <w:rFonts w:ascii="Times New Roman" w:hAnsi="Times New Roman"/>
          <w:sz w:val="24"/>
        </w:rPr>
        <w:t xml:space="preserve"> the dance department </w:t>
      </w:r>
      <w:r w:rsidR="00D176AA" w:rsidRPr="002861F5">
        <w:rPr>
          <w:rFonts w:ascii="Times New Roman" w:hAnsi="Times New Roman"/>
          <w:sz w:val="24"/>
        </w:rPr>
        <w:t xml:space="preserve">of the </w:t>
      </w:r>
      <w:proofErr w:type="spellStart"/>
      <w:r w:rsidR="00D176AA" w:rsidRPr="002861F5">
        <w:rPr>
          <w:rFonts w:ascii="Times New Roman" w:hAnsi="Times New Roman"/>
          <w:sz w:val="24"/>
        </w:rPr>
        <w:t>Folk</w:t>
      </w:r>
      <w:r w:rsidR="005227F0" w:rsidRPr="002861F5">
        <w:rPr>
          <w:rFonts w:ascii="Times New Roman" w:hAnsi="Times New Roman"/>
          <w:sz w:val="24"/>
        </w:rPr>
        <w:t>wang</w:t>
      </w:r>
      <w:proofErr w:type="spellEnd"/>
      <w:r w:rsidR="005227F0" w:rsidRPr="002861F5">
        <w:rPr>
          <w:rFonts w:ascii="Times New Roman" w:hAnsi="Times New Roman"/>
          <w:sz w:val="24"/>
        </w:rPr>
        <w:t xml:space="preserve"> School and </w:t>
      </w:r>
      <w:r w:rsidR="00F11944" w:rsidRPr="002861F5">
        <w:rPr>
          <w:rFonts w:ascii="Times New Roman" w:hAnsi="Times New Roman"/>
          <w:sz w:val="24"/>
        </w:rPr>
        <w:t xml:space="preserve">to </w:t>
      </w:r>
      <w:r w:rsidR="005227F0" w:rsidRPr="002861F5">
        <w:rPr>
          <w:rFonts w:ascii="Times New Roman" w:hAnsi="Times New Roman"/>
          <w:sz w:val="24"/>
        </w:rPr>
        <w:t>establish</w:t>
      </w:r>
      <w:r w:rsidR="00B56A28" w:rsidRPr="002861F5">
        <w:rPr>
          <w:rFonts w:ascii="Times New Roman" w:hAnsi="Times New Roman"/>
          <w:sz w:val="24"/>
        </w:rPr>
        <w:t xml:space="preserve"> </w:t>
      </w:r>
      <w:r w:rsidR="008E0206" w:rsidRPr="002861F5">
        <w:rPr>
          <w:rFonts w:ascii="Times New Roman" w:hAnsi="Times New Roman"/>
          <w:sz w:val="24"/>
        </w:rPr>
        <w:t xml:space="preserve">the </w:t>
      </w:r>
      <w:proofErr w:type="spellStart"/>
      <w:r w:rsidR="00D176AA" w:rsidRPr="002861F5">
        <w:rPr>
          <w:rFonts w:ascii="Times New Roman" w:hAnsi="Times New Roman"/>
          <w:i/>
          <w:sz w:val="24"/>
        </w:rPr>
        <w:t>Folk</w:t>
      </w:r>
      <w:r w:rsidR="00530129" w:rsidRPr="002861F5">
        <w:rPr>
          <w:rFonts w:ascii="Times New Roman" w:hAnsi="Times New Roman"/>
          <w:i/>
          <w:sz w:val="24"/>
        </w:rPr>
        <w:t>wang</w:t>
      </w:r>
      <w:proofErr w:type="spellEnd"/>
      <w:r w:rsidR="00FB668B">
        <w:rPr>
          <w:rFonts w:ascii="Times New Roman" w:hAnsi="Times New Roman"/>
          <w:i/>
          <w:sz w:val="24"/>
        </w:rPr>
        <w:t>-</w:t>
      </w:r>
      <w:proofErr w:type="spellStart"/>
      <w:r w:rsidR="00530129" w:rsidRPr="002861F5">
        <w:rPr>
          <w:rFonts w:ascii="Times New Roman" w:hAnsi="Times New Roman"/>
          <w:i/>
          <w:sz w:val="24"/>
        </w:rPr>
        <w:t>Tanz</w:t>
      </w:r>
      <w:r w:rsidR="00FB668B">
        <w:rPr>
          <w:rFonts w:ascii="Times New Roman" w:hAnsi="Times New Roman"/>
          <w:i/>
          <w:sz w:val="24"/>
        </w:rPr>
        <w:t>theater</w:t>
      </w:r>
      <w:proofErr w:type="spellEnd"/>
      <w:r w:rsidR="00FB668B">
        <w:rPr>
          <w:rFonts w:ascii="Times New Roman" w:hAnsi="Times New Roman"/>
          <w:i/>
          <w:sz w:val="24"/>
        </w:rPr>
        <w:t xml:space="preserve">-Studio, </w:t>
      </w:r>
      <w:r w:rsidR="00FB668B">
        <w:rPr>
          <w:rFonts w:ascii="Times New Roman" w:hAnsi="Times New Roman"/>
          <w:sz w:val="24"/>
        </w:rPr>
        <w:t xml:space="preserve">which became known as the </w:t>
      </w:r>
      <w:proofErr w:type="spellStart"/>
      <w:r w:rsidR="00FB668B" w:rsidRPr="00C621D0">
        <w:rPr>
          <w:rFonts w:ascii="Times New Roman" w:hAnsi="Times New Roman"/>
          <w:i/>
          <w:sz w:val="24"/>
        </w:rPr>
        <w:t>Folkwang-Tanzb</w:t>
      </w:r>
      <w:r w:rsidR="00FB668B" w:rsidRPr="00C621D0">
        <w:rPr>
          <w:rFonts w:ascii="Times New Roman" w:hAnsi="Times New Roman" w:cs="Times New Roman"/>
          <w:i/>
          <w:sz w:val="24"/>
        </w:rPr>
        <w:t>ü</w:t>
      </w:r>
      <w:r w:rsidR="00FB668B" w:rsidRPr="00C621D0">
        <w:rPr>
          <w:rFonts w:ascii="Times New Roman" w:hAnsi="Times New Roman"/>
          <w:i/>
          <w:sz w:val="24"/>
        </w:rPr>
        <w:t>hne</w:t>
      </w:r>
      <w:proofErr w:type="spellEnd"/>
      <w:r w:rsidR="00FB668B">
        <w:rPr>
          <w:rFonts w:ascii="Times New Roman" w:hAnsi="Times New Roman"/>
          <w:sz w:val="24"/>
        </w:rPr>
        <w:t xml:space="preserve"> after 1930. </w:t>
      </w:r>
      <w:proofErr w:type="spellStart"/>
      <w:r w:rsidR="003E3F3F" w:rsidRPr="002861F5">
        <w:rPr>
          <w:rFonts w:ascii="Times New Roman" w:hAnsi="Times New Roman"/>
          <w:sz w:val="24"/>
        </w:rPr>
        <w:t>Uthoff</w:t>
      </w:r>
      <w:proofErr w:type="spellEnd"/>
      <w:r w:rsidR="003E3F3F" w:rsidRPr="002861F5">
        <w:rPr>
          <w:rFonts w:ascii="Times New Roman" w:hAnsi="Times New Roman"/>
          <w:sz w:val="24"/>
        </w:rPr>
        <w:t xml:space="preserve">, an </w:t>
      </w:r>
      <w:r w:rsidR="001832EB" w:rsidRPr="002861F5">
        <w:rPr>
          <w:rFonts w:ascii="Times New Roman" w:hAnsi="Times New Roman"/>
          <w:sz w:val="24"/>
        </w:rPr>
        <w:t>original member</w:t>
      </w:r>
      <w:r w:rsidR="00B56A28" w:rsidRPr="002861F5">
        <w:rPr>
          <w:rFonts w:ascii="Times New Roman" w:hAnsi="Times New Roman"/>
          <w:sz w:val="24"/>
        </w:rPr>
        <w:t xml:space="preserve"> </w:t>
      </w:r>
      <w:r w:rsidR="00B5322F" w:rsidRPr="002861F5">
        <w:rPr>
          <w:rFonts w:ascii="Times New Roman" w:hAnsi="Times New Roman"/>
          <w:sz w:val="24"/>
        </w:rPr>
        <w:t>of</w:t>
      </w:r>
      <w:r w:rsidR="00CF1CF1" w:rsidRPr="002861F5">
        <w:rPr>
          <w:rFonts w:ascii="Times New Roman" w:hAnsi="Times New Roman"/>
          <w:sz w:val="24"/>
        </w:rPr>
        <w:t xml:space="preserve"> the company, </w:t>
      </w:r>
      <w:r w:rsidR="00B56A28" w:rsidRPr="002861F5">
        <w:rPr>
          <w:rFonts w:ascii="Times New Roman" w:hAnsi="Times New Roman"/>
          <w:sz w:val="24"/>
        </w:rPr>
        <w:t xml:space="preserve">became </w:t>
      </w:r>
      <w:proofErr w:type="spellStart"/>
      <w:r w:rsidR="00B56A28" w:rsidRPr="002861F5">
        <w:rPr>
          <w:rFonts w:ascii="Times New Roman" w:hAnsi="Times New Roman"/>
          <w:sz w:val="24"/>
        </w:rPr>
        <w:t>Jooss’s</w:t>
      </w:r>
      <w:proofErr w:type="spellEnd"/>
      <w:r w:rsidR="00B56A28" w:rsidRPr="002861F5">
        <w:rPr>
          <w:rFonts w:ascii="Times New Roman" w:hAnsi="Times New Roman"/>
          <w:sz w:val="24"/>
        </w:rPr>
        <w:t xml:space="preserve"> </w:t>
      </w:r>
      <w:r w:rsidR="005227F0" w:rsidRPr="002861F5">
        <w:rPr>
          <w:rFonts w:ascii="Times New Roman" w:hAnsi="Times New Roman"/>
          <w:sz w:val="24"/>
        </w:rPr>
        <w:t xml:space="preserve">studio </w:t>
      </w:r>
      <w:r w:rsidR="00B56A28" w:rsidRPr="002861F5">
        <w:rPr>
          <w:rFonts w:ascii="Times New Roman" w:hAnsi="Times New Roman"/>
          <w:sz w:val="24"/>
        </w:rPr>
        <w:t>assistant.</w:t>
      </w:r>
      <w:r w:rsidR="003E3F3F" w:rsidRPr="002861F5">
        <w:rPr>
          <w:rFonts w:ascii="Times New Roman" w:hAnsi="Times New Roman"/>
          <w:sz w:val="24"/>
        </w:rPr>
        <w:t xml:space="preserve"> </w:t>
      </w:r>
    </w:p>
    <w:p w14:paraId="31D1098C" w14:textId="77777777" w:rsidR="0099358C" w:rsidRPr="002861F5" w:rsidRDefault="0099358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3B6809F7" w14:textId="742A19ED" w:rsidR="00B15EB7" w:rsidRPr="002861F5" w:rsidRDefault="003E3F3F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t xml:space="preserve">Unlike other </w:t>
      </w:r>
      <w:r w:rsidR="00574C2B" w:rsidRPr="002861F5">
        <w:rPr>
          <w:rFonts w:ascii="Times New Roman" w:hAnsi="Times New Roman"/>
          <w:sz w:val="24"/>
        </w:rPr>
        <w:t xml:space="preserve">central European </w:t>
      </w:r>
      <w:r w:rsidRPr="002861F5">
        <w:rPr>
          <w:rFonts w:ascii="Times New Roman" w:hAnsi="Times New Roman"/>
          <w:sz w:val="24"/>
        </w:rPr>
        <w:t>modern d</w:t>
      </w:r>
      <w:r w:rsidR="00574C2B" w:rsidRPr="002861F5">
        <w:rPr>
          <w:rFonts w:ascii="Times New Roman" w:hAnsi="Times New Roman"/>
          <w:sz w:val="24"/>
        </w:rPr>
        <w:t xml:space="preserve">ancers </w:t>
      </w:r>
      <w:r w:rsidR="001E5CB7" w:rsidRPr="002861F5">
        <w:rPr>
          <w:rFonts w:ascii="Times New Roman" w:hAnsi="Times New Roman"/>
          <w:sz w:val="24"/>
        </w:rPr>
        <w:t xml:space="preserve">who </w:t>
      </w:r>
      <w:r w:rsidR="001832EB" w:rsidRPr="002861F5">
        <w:rPr>
          <w:rFonts w:ascii="Times New Roman" w:hAnsi="Times New Roman"/>
          <w:sz w:val="24"/>
        </w:rPr>
        <w:t xml:space="preserve">rejected </w:t>
      </w:r>
      <w:r w:rsidR="006F3CE9" w:rsidRPr="002861F5">
        <w:rPr>
          <w:rFonts w:ascii="Times New Roman" w:hAnsi="Times New Roman"/>
          <w:sz w:val="24"/>
        </w:rPr>
        <w:t>the technical strictures</w:t>
      </w:r>
      <w:r w:rsidR="005227F0" w:rsidRPr="002861F5">
        <w:rPr>
          <w:rFonts w:ascii="Times New Roman" w:hAnsi="Times New Roman"/>
          <w:sz w:val="24"/>
        </w:rPr>
        <w:t xml:space="preserve"> </w:t>
      </w:r>
      <w:r w:rsidRPr="002861F5">
        <w:rPr>
          <w:rFonts w:ascii="Times New Roman" w:hAnsi="Times New Roman"/>
          <w:sz w:val="24"/>
        </w:rPr>
        <w:t xml:space="preserve">and conventions </w:t>
      </w:r>
      <w:r w:rsidR="005227F0" w:rsidRPr="002861F5">
        <w:rPr>
          <w:rFonts w:ascii="Times New Roman" w:hAnsi="Times New Roman"/>
          <w:sz w:val="24"/>
        </w:rPr>
        <w:t xml:space="preserve">of </w:t>
      </w:r>
      <w:r w:rsidR="001832EB" w:rsidRPr="002861F5">
        <w:rPr>
          <w:rFonts w:ascii="Times New Roman" w:hAnsi="Times New Roman"/>
          <w:sz w:val="24"/>
        </w:rPr>
        <w:t>classical ballet</w:t>
      </w:r>
      <w:r w:rsidR="0099358C" w:rsidRPr="002861F5">
        <w:rPr>
          <w:rFonts w:ascii="Times New Roman" w:hAnsi="Times New Roman"/>
          <w:sz w:val="24"/>
        </w:rPr>
        <w:t xml:space="preserve">, </w:t>
      </w:r>
      <w:proofErr w:type="spellStart"/>
      <w:r w:rsidR="0099358C" w:rsidRPr="002861F5">
        <w:rPr>
          <w:rFonts w:ascii="Times New Roman" w:hAnsi="Times New Roman"/>
          <w:sz w:val="24"/>
        </w:rPr>
        <w:t>Jooss</w:t>
      </w:r>
      <w:proofErr w:type="spellEnd"/>
      <w:r w:rsidR="0099358C" w:rsidRPr="002861F5">
        <w:rPr>
          <w:rFonts w:ascii="Times New Roman" w:hAnsi="Times New Roman"/>
          <w:sz w:val="24"/>
        </w:rPr>
        <w:t xml:space="preserve"> and </w:t>
      </w:r>
      <w:proofErr w:type="spellStart"/>
      <w:r w:rsidR="0099358C" w:rsidRPr="002861F5">
        <w:rPr>
          <w:rFonts w:ascii="Times New Roman" w:hAnsi="Times New Roman"/>
          <w:sz w:val="24"/>
        </w:rPr>
        <w:t>Leeder</w:t>
      </w:r>
      <w:proofErr w:type="spellEnd"/>
      <w:r w:rsidR="00882377" w:rsidRPr="002861F5">
        <w:rPr>
          <w:rFonts w:ascii="Times New Roman" w:hAnsi="Times New Roman"/>
          <w:sz w:val="24"/>
        </w:rPr>
        <w:t xml:space="preserve"> </w:t>
      </w:r>
      <w:r w:rsidR="00BF33C6" w:rsidRPr="002861F5">
        <w:rPr>
          <w:rFonts w:ascii="Times New Roman" w:hAnsi="Times New Roman"/>
          <w:sz w:val="24"/>
        </w:rPr>
        <w:t xml:space="preserve">regarded </w:t>
      </w:r>
      <w:r w:rsidR="005227F0" w:rsidRPr="002861F5">
        <w:rPr>
          <w:rFonts w:ascii="Times New Roman" w:hAnsi="Times New Roman"/>
          <w:sz w:val="24"/>
        </w:rPr>
        <w:t>balle</w:t>
      </w:r>
      <w:r w:rsidR="00BF33C6" w:rsidRPr="002861F5">
        <w:rPr>
          <w:rFonts w:ascii="Times New Roman" w:hAnsi="Times New Roman"/>
          <w:sz w:val="24"/>
        </w:rPr>
        <w:t>t as a fundament</w:t>
      </w:r>
      <w:r w:rsidR="00623FFC" w:rsidRPr="002861F5">
        <w:rPr>
          <w:rFonts w:ascii="Times New Roman" w:hAnsi="Times New Roman"/>
          <w:sz w:val="24"/>
        </w:rPr>
        <w:t>al</w:t>
      </w:r>
      <w:r w:rsidR="00BF33C6" w:rsidRPr="002861F5">
        <w:rPr>
          <w:rFonts w:ascii="Times New Roman" w:hAnsi="Times New Roman"/>
          <w:sz w:val="24"/>
        </w:rPr>
        <w:t xml:space="preserve"> </w:t>
      </w:r>
      <w:r w:rsidR="005227F0" w:rsidRPr="002861F5">
        <w:rPr>
          <w:rFonts w:ascii="Times New Roman" w:hAnsi="Times New Roman"/>
          <w:sz w:val="24"/>
        </w:rPr>
        <w:t xml:space="preserve">training </w:t>
      </w:r>
      <w:r w:rsidR="00BF33C6" w:rsidRPr="002861F5">
        <w:rPr>
          <w:rFonts w:ascii="Times New Roman" w:hAnsi="Times New Roman"/>
          <w:sz w:val="24"/>
        </w:rPr>
        <w:t xml:space="preserve">element </w:t>
      </w:r>
      <w:r w:rsidR="005227F0" w:rsidRPr="002861F5">
        <w:rPr>
          <w:rFonts w:ascii="Times New Roman" w:hAnsi="Times New Roman"/>
          <w:sz w:val="24"/>
        </w:rPr>
        <w:t>for modern dancers. S</w:t>
      </w:r>
      <w:r w:rsidR="00E27CFF" w:rsidRPr="002861F5">
        <w:rPr>
          <w:rFonts w:ascii="Times New Roman" w:hAnsi="Times New Roman"/>
          <w:sz w:val="24"/>
        </w:rPr>
        <w:t>tude</w:t>
      </w:r>
      <w:r w:rsidR="005227F0" w:rsidRPr="002861F5">
        <w:rPr>
          <w:rFonts w:ascii="Times New Roman" w:hAnsi="Times New Roman"/>
          <w:sz w:val="24"/>
        </w:rPr>
        <w:t>nts and company members took daily</w:t>
      </w:r>
      <w:r w:rsidR="00E27CFF" w:rsidRPr="002861F5">
        <w:rPr>
          <w:rFonts w:ascii="Times New Roman" w:hAnsi="Times New Roman"/>
          <w:sz w:val="24"/>
        </w:rPr>
        <w:t xml:space="preserve"> ballet </w:t>
      </w:r>
      <w:r w:rsidR="005227F0" w:rsidRPr="002861F5">
        <w:rPr>
          <w:rFonts w:ascii="Times New Roman" w:hAnsi="Times New Roman"/>
          <w:sz w:val="24"/>
        </w:rPr>
        <w:t xml:space="preserve">classes </w:t>
      </w:r>
      <w:r w:rsidR="00882377" w:rsidRPr="002861F5">
        <w:rPr>
          <w:rFonts w:ascii="Times New Roman" w:hAnsi="Times New Roman"/>
          <w:sz w:val="24"/>
        </w:rPr>
        <w:t>in addition to</w:t>
      </w:r>
      <w:r w:rsidR="00E27CFF" w:rsidRPr="002861F5">
        <w:rPr>
          <w:rFonts w:ascii="Times New Roman" w:hAnsi="Times New Roman"/>
          <w:sz w:val="24"/>
        </w:rPr>
        <w:t xml:space="preserve"> modern dance</w:t>
      </w:r>
      <w:r w:rsidR="005227F0" w:rsidRPr="002861F5">
        <w:rPr>
          <w:rFonts w:ascii="Times New Roman" w:hAnsi="Times New Roman"/>
          <w:sz w:val="24"/>
        </w:rPr>
        <w:t xml:space="preserve">, </w:t>
      </w:r>
      <w:r w:rsidR="00BF33C6" w:rsidRPr="002861F5">
        <w:rPr>
          <w:rFonts w:ascii="Times New Roman" w:hAnsi="Times New Roman"/>
          <w:sz w:val="24"/>
        </w:rPr>
        <w:t xml:space="preserve">and incorporated visual </w:t>
      </w:r>
      <w:r w:rsidR="005227F0" w:rsidRPr="002861F5">
        <w:rPr>
          <w:rFonts w:ascii="Times New Roman" w:hAnsi="Times New Roman"/>
          <w:sz w:val="24"/>
        </w:rPr>
        <w:t>elements of ballet into their performances.</w:t>
      </w:r>
      <w:r w:rsidR="00524FEC" w:rsidRPr="002861F5">
        <w:rPr>
          <w:rFonts w:ascii="Times New Roman" w:hAnsi="Times New Roman"/>
          <w:sz w:val="24"/>
        </w:rPr>
        <w:t xml:space="preserve"> D</w:t>
      </w:r>
      <w:r w:rsidR="00D176AA" w:rsidRPr="002861F5">
        <w:rPr>
          <w:rFonts w:ascii="Times New Roman" w:hAnsi="Times New Roman"/>
          <w:sz w:val="24"/>
        </w:rPr>
        <w:t xml:space="preserve">ancers from the </w:t>
      </w:r>
      <w:proofErr w:type="spellStart"/>
      <w:r w:rsidR="00D176AA" w:rsidRPr="002861F5">
        <w:rPr>
          <w:rFonts w:ascii="Times New Roman" w:hAnsi="Times New Roman"/>
          <w:sz w:val="24"/>
        </w:rPr>
        <w:t>Folk</w:t>
      </w:r>
      <w:r w:rsidR="003C433E" w:rsidRPr="002861F5">
        <w:rPr>
          <w:rFonts w:ascii="Times New Roman" w:hAnsi="Times New Roman"/>
          <w:sz w:val="24"/>
        </w:rPr>
        <w:t>wang</w:t>
      </w:r>
      <w:proofErr w:type="spellEnd"/>
      <w:r w:rsidR="003C433E" w:rsidRPr="002861F5">
        <w:rPr>
          <w:rFonts w:ascii="Times New Roman" w:hAnsi="Times New Roman"/>
          <w:sz w:val="24"/>
        </w:rPr>
        <w:t xml:space="preserve"> School</w:t>
      </w:r>
      <w:r w:rsidRPr="002861F5">
        <w:rPr>
          <w:rFonts w:ascii="Times New Roman" w:hAnsi="Times New Roman"/>
          <w:sz w:val="24"/>
        </w:rPr>
        <w:t xml:space="preserve"> </w:t>
      </w:r>
      <w:r w:rsidR="00524FEC" w:rsidRPr="002861F5">
        <w:rPr>
          <w:rFonts w:ascii="Times New Roman" w:hAnsi="Times New Roman"/>
          <w:sz w:val="24"/>
        </w:rPr>
        <w:t xml:space="preserve">also </w:t>
      </w:r>
      <w:r w:rsidR="001E5312" w:rsidRPr="002861F5">
        <w:rPr>
          <w:rFonts w:ascii="Times New Roman" w:hAnsi="Times New Roman"/>
          <w:sz w:val="24"/>
        </w:rPr>
        <w:t xml:space="preserve">studied </w:t>
      </w:r>
      <w:proofErr w:type="spellStart"/>
      <w:r w:rsidR="001E5312" w:rsidRPr="002861F5">
        <w:rPr>
          <w:rFonts w:ascii="Times New Roman" w:hAnsi="Times New Roman"/>
          <w:sz w:val="24"/>
        </w:rPr>
        <w:t>euryth</w:t>
      </w:r>
      <w:r w:rsidR="005D1396" w:rsidRPr="002861F5">
        <w:rPr>
          <w:rFonts w:ascii="Times New Roman" w:hAnsi="Times New Roman"/>
          <w:sz w:val="24"/>
        </w:rPr>
        <w:t>mics</w:t>
      </w:r>
      <w:proofErr w:type="spellEnd"/>
      <w:r w:rsidR="005D1396" w:rsidRPr="002861F5">
        <w:rPr>
          <w:rFonts w:ascii="Times New Roman" w:hAnsi="Times New Roman"/>
          <w:sz w:val="24"/>
        </w:rPr>
        <w:t>, music appreciation, dance history</w:t>
      </w:r>
      <w:r w:rsidR="006D031F" w:rsidRPr="002861F5">
        <w:rPr>
          <w:rFonts w:ascii="Times New Roman" w:hAnsi="Times New Roman"/>
          <w:sz w:val="24"/>
        </w:rPr>
        <w:t>, and dance notation</w:t>
      </w:r>
      <w:r w:rsidR="005D1396" w:rsidRPr="002861F5">
        <w:rPr>
          <w:rFonts w:ascii="Times New Roman" w:hAnsi="Times New Roman"/>
          <w:sz w:val="24"/>
        </w:rPr>
        <w:t>.</w:t>
      </w:r>
      <w:r w:rsidRPr="002861F5">
        <w:rPr>
          <w:rFonts w:ascii="Times New Roman" w:hAnsi="Times New Roman"/>
          <w:sz w:val="24"/>
        </w:rPr>
        <w:t xml:space="preserve"> </w:t>
      </w:r>
      <w:r w:rsidR="00324A5B" w:rsidRPr="002861F5">
        <w:rPr>
          <w:rFonts w:ascii="Times New Roman" w:hAnsi="Times New Roman"/>
          <w:sz w:val="24"/>
        </w:rPr>
        <w:t xml:space="preserve">In 1942 </w:t>
      </w:r>
      <w:proofErr w:type="spellStart"/>
      <w:r w:rsidR="004E0125" w:rsidRPr="002861F5">
        <w:rPr>
          <w:rFonts w:ascii="Times New Roman" w:hAnsi="Times New Roman"/>
          <w:sz w:val="24"/>
        </w:rPr>
        <w:t>Uthoff</w:t>
      </w:r>
      <w:proofErr w:type="spellEnd"/>
      <w:r w:rsidRPr="002861F5">
        <w:rPr>
          <w:rFonts w:ascii="Times New Roman" w:hAnsi="Times New Roman"/>
          <w:sz w:val="24"/>
        </w:rPr>
        <w:t xml:space="preserve"> </w:t>
      </w:r>
      <w:r w:rsidR="003C433E" w:rsidRPr="002861F5">
        <w:rPr>
          <w:rFonts w:ascii="Times New Roman" w:hAnsi="Times New Roman"/>
          <w:sz w:val="24"/>
        </w:rPr>
        <w:t>introduced this</w:t>
      </w:r>
      <w:r w:rsidR="004E0125" w:rsidRPr="002861F5">
        <w:rPr>
          <w:rFonts w:ascii="Times New Roman" w:hAnsi="Times New Roman"/>
          <w:sz w:val="24"/>
        </w:rPr>
        <w:t xml:space="preserve"> curriculu</w:t>
      </w:r>
      <w:r w:rsidR="003C433E" w:rsidRPr="002861F5">
        <w:rPr>
          <w:rFonts w:ascii="Times New Roman" w:hAnsi="Times New Roman"/>
          <w:sz w:val="24"/>
        </w:rPr>
        <w:t>m to</w:t>
      </w:r>
      <w:r w:rsidR="001E5312" w:rsidRPr="002861F5">
        <w:rPr>
          <w:rFonts w:ascii="Times New Roman" w:hAnsi="Times New Roman"/>
          <w:sz w:val="24"/>
        </w:rPr>
        <w:t xml:space="preserve"> students </w:t>
      </w:r>
      <w:r w:rsidR="003C433E" w:rsidRPr="002861F5">
        <w:rPr>
          <w:rFonts w:ascii="Times New Roman" w:hAnsi="Times New Roman"/>
          <w:sz w:val="24"/>
        </w:rPr>
        <w:t>in Santiago</w:t>
      </w:r>
      <w:r w:rsidR="00093EE1">
        <w:rPr>
          <w:rFonts w:ascii="Times New Roman" w:hAnsi="Times New Roman"/>
          <w:sz w:val="24"/>
        </w:rPr>
        <w:t>.</w:t>
      </w:r>
    </w:p>
    <w:p w14:paraId="215314DC" w14:textId="77777777" w:rsidR="00BA4CEE" w:rsidRDefault="00BA4CEE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6691E7BB" w14:textId="77777777" w:rsidR="009143CC" w:rsidRDefault="009143CC" w:rsidP="009143CC">
      <w:pPr>
        <w:keepNext/>
        <w:spacing w:after="0" w:line="240" w:lineRule="auto"/>
      </w:pPr>
      <w:r>
        <w:rPr>
          <w:rFonts w:ascii="Times New Roman" w:hAnsi="Times New Roman"/>
          <w:sz w:val="24"/>
        </w:rPr>
        <w:lastRenderedPageBreak/>
        <w:t>File: uthoff2.png</w:t>
      </w:r>
    </w:p>
    <w:p w14:paraId="66C445AB" w14:textId="58864346" w:rsidR="009143CC" w:rsidRDefault="009143CC" w:rsidP="009143CC">
      <w:pPr>
        <w:pStyle w:val="Caption"/>
        <w:rPr>
          <w:rFonts w:ascii="Times New Roman" w:hAnsi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CA"/>
        </w:rPr>
        <w:t xml:space="preserve">Ernst </w:t>
      </w:r>
      <w:proofErr w:type="spellStart"/>
      <w:r>
        <w:rPr>
          <w:lang w:val="en-CA"/>
        </w:rPr>
        <w:t>Uthoff</w:t>
      </w:r>
      <w:proofErr w:type="spellEnd"/>
    </w:p>
    <w:p w14:paraId="0A89EA93" w14:textId="6AEEAA7C" w:rsidR="009143CC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Source: Courtesy of the </w:t>
      </w:r>
      <w:proofErr w:type="spellStart"/>
      <w:r>
        <w:rPr>
          <w:rFonts w:ascii="Times New Roman" w:hAnsi="Times New Roman"/>
          <w:sz w:val="24"/>
        </w:rPr>
        <w:t>Uthoff</w:t>
      </w:r>
      <w:proofErr w:type="spellEnd"/>
      <w:r>
        <w:rPr>
          <w:rFonts w:ascii="Times New Roman" w:hAnsi="Times New Roman"/>
          <w:sz w:val="24"/>
        </w:rPr>
        <w:t xml:space="preserve"> family. </w:t>
      </w:r>
    </w:p>
    <w:p w14:paraId="0751DF42" w14:textId="77777777" w:rsidR="009143CC" w:rsidRPr="002861F5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0B540462" w14:textId="77777777" w:rsidR="00B15EB7" w:rsidRPr="009E1A53" w:rsidRDefault="00980796" w:rsidP="00AA0FFA">
      <w:pPr>
        <w:spacing w:after="0" w:line="240" w:lineRule="auto"/>
        <w:rPr>
          <w:rFonts w:ascii="Times New Roman" w:hAnsi="Times New Roman"/>
          <w:b/>
          <w:sz w:val="24"/>
        </w:rPr>
      </w:pPr>
      <w:r w:rsidRPr="009E1A53">
        <w:rPr>
          <w:rFonts w:ascii="Times New Roman" w:hAnsi="Times New Roman"/>
          <w:b/>
          <w:sz w:val="24"/>
        </w:rPr>
        <w:t xml:space="preserve">Major Contributions to the Field </w:t>
      </w:r>
      <w:r w:rsidR="00556133">
        <w:rPr>
          <w:rFonts w:ascii="Times New Roman" w:hAnsi="Times New Roman"/>
          <w:b/>
          <w:sz w:val="24"/>
        </w:rPr>
        <w:t xml:space="preserve">and to </w:t>
      </w:r>
      <w:r w:rsidRPr="009E1A53">
        <w:rPr>
          <w:rFonts w:ascii="Times New Roman" w:hAnsi="Times New Roman"/>
          <w:b/>
          <w:sz w:val="24"/>
        </w:rPr>
        <w:t>Modernism</w:t>
      </w:r>
    </w:p>
    <w:p w14:paraId="5662515E" w14:textId="14890CD5" w:rsidR="00A34197" w:rsidRDefault="00564E0C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t xml:space="preserve">As </w:t>
      </w:r>
      <w:proofErr w:type="spellStart"/>
      <w:r w:rsidR="00623FFC" w:rsidRPr="002861F5">
        <w:rPr>
          <w:rFonts w:ascii="Times New Roman" w:hAnsi="Times New Roman"/>
          <w:sz w:val="24"/>
        </w:rPr>
        <w:t>Jooss</w:t>
      </w:r>
      <w:proofErr w:type="spellEnd"/>
      <w:r w:rsidR="004E0125" w:rsidRPr="002861F5">
        <w:rPr>
          <w:rFonts w:ascii="Times New Roman" w:hAnsi="Times New Roman"/>
          <w:sz w:val="24"/>
        </w:rPr>
        <w:t>’ student</w:t>
      </w:r>
      <w:r w:rsidR="00623FFC" w:rsidRPr="002861F5">
        <w:rPr>
          <w:rFonts w:ascii="Times New Roman" w:hAnsi="Times New Roman"/>
          <w:sz w:val="24"/>
        </w:rPr>
        <w:t xml:space="preserve"> and a performer </w:t>
      </w:r>
      <w:r w:rsidR="00480E89" w:rsidRPr="002861F5">
        <w:rPr>
          <w:rFonts w:ascii="Times New Roman" w:hAnsi="Times New Roman"/>
          <w:sz w:val="24"/>
        </w:rPr>
        <w:t>with the</w:t>
      </w:r>
      <w:r w:rsidR="004E0125" w:rsidRPr="002861F5">
        <w:rPr>
          <w:rFonts w:ascii="Times New Roman" w:hAnsi="Times New Roman"/>
          <w:sz w:val="24"/>
        </w:rPr>
        <w:t xml:space="preserve"> </w:t>
      </w:r>
      <w:proofErr w:type="spellStart"/>
      <w:r w:rsidR="00D176AA" w:rsidRPr="002861F5">
        <w:rPr>
          <w:rFonts w:ascii="Times New Roman" w:hAnsi="Times New Roman"/>
          <w:i/>
          <w:sz w:val="24"/>
        </w:rPr>
        <w:t>Folkwang</w:t>
      </w:r>
      <w:r w:rsidR="00FB668B">
        <w:rPr>
          <w:rFonts w:ascii="Times New Roman" w:hAnsi="Times New Roman"/>
          <w:i/>
          <w:sz w:val="24"/>
        </w:rPr>
        <w:t>-</w:t>
      </w:r>
      <w:r w:rsidR="005D1396" w:rsidRPr="002861F5">
        <w:rPr>
          <w:rFonts w:ascii="Times New Roman" w:hAnsi="Times New Roman"/>
          <w:i/>
          <w:sz w:val="24"/>
        </w:rPr>
        <w:t>Tanz</w:t>
      </w:r>
      <w:r w:rsidR="00FB668B">
        <w:rPr>
          <w:rFonts w:ascii="Times New Roman" w:hAnsi="Times New Roman"/>
          <w:i/>
          <w:sz w:val="24"/>
        </w:rPr>
        <w:t>b</w:t>
      </w:r>
      <w:r w:rsidR="00FB668B">
        <w:rPr>
          <w:rFonts w:ascii="Times New Roman" w:hAnsi="Times New Roman" w:cs="Times New Roman"/>
          <w:i/>
          <w:sz w:val="24"/>
        </w:rPr>
        <w:t>ü</w:t>
      </w:r>
      <w:r w:rsidR="00FB668B">
        <w:rPr>
          <w:rFonts w:ascii="Times New Roman" w:hAnsi="Times New Roman"/>
          <w:i/>
          <w:sz w:val="24"/>
        </w:rPr>
        <w:t>hne</w:t>
      </w:r>
      <w:proofErr w:type="spellEnd"/>
      <w:r w:rsidR="00FB668B">
        <w:rPr>
          <w:rFonts w:ascii="Times New Roman" w:hAnsi="Times New Roman"/>
          <w:i/>
          <w:sz w:val="24"/>
        </w:rPr>
        <w:t xml:space="preserve">, </w:t>
      </w:r>
      <w:proofErr w:type="spellStart"/>
      <w:r w:rsidR="00F6023F" w:rsidRPr="002861F5">
        <w:rPr>
          <w:rFonts w:ascii="Times New Roman" w:hAnsi="Times New Roman"/>
          <w:sz w:val="24"/>
        </w:rPr>
        <w:t>Uthoff</w:t>
      </w:r>
      <w:proofErr w:type="spellEnd"/>
      <w:r w:rsidR="00F6023F" w:rsidRPr="002861F5">
        <w:rPr>
          <w:rFonts w:ascii="Times New Roman" w:hAnsi="Times New Roman"/>
          <w:sz w:val="24"/>
        </w:rPr>
        <w:t xml:space="preserve"> developed </w:t>
      </w:r>
      <w:r w:rsidR="00EB45A6" w:rsidRPr="002861F5">
        <w:rPr>
          <w:rFonts w:ascii="Times New Roman" w:hAnsi="Times New Roman"/>
          <w:sz w:val="24"/>
        </w:rPr>
        <w:t>an early awareness of dance-</w:t>
      </w:r>
      <w:r w:rsidR="00574C2B" w:rsidRPr="002861F5">
        <w:rPr>
          <w:rFonts w:ascii="Times New Roman" w:hAnsi="Times New Roman"/>
          <w:sz w:val="24"/>
        </w:rPr>
        <w:t>theat</w:t>
      </w:r>
      <w:r w:rsidR="00D1448E">
        <w:rPr>
          <w:rFonts w:ascii="Times New Roman" w:hAnsi="Times New Roman"/>
          <w:sz w:val="24"/>
        </w:rPr>
        <w:t>e</w:t>
      </w:r>
      <w:r w:rsidR="00574C2B" w:rsidRPr="002861F5">
        <w:rPr>
          <w:rFonts w:ascii="Times New Roman" w:hAnsi="Times New Roman"/>
          <w:sz w:val="24"/>
        </w:rPr>
        <w:t xml:space="preserve">r </w:t>
      </w:r>
      <w:r w:rsidR="0071003E" w:rsidRPr="002861F5">
        <w:rPr>
          <w:rFonts w:ascii="Times New Roman" w:hAnsi="Times New Roman"/>
          <w:sz w:val="24"/>
        </w:rPr>
        <w:t>as a means of expressing</w:t>
      </w:r>
      <w:r w:rsidR="00530CA5" w:rsidRPr="002861F5">
        <w:rPr>
          <w:rFonts w:ascii="Times New Roman" w:hAnsi="Times New Roman"/>
          <w:sz w:val="24"/>
        </w:rPr>
        <w:t xml:space="preserve"> social concerns</w:t>
      </w:r>
      <w:r w:rsidR="00623FFC" w:rsidRPr="002861F5">
        <w:rPr>
          <w:rFonts w:ascii="Times New Roman" w:hAnsi="Times New Roman"/>
          <w:sz w:val="24"/>
        </w:rPr>
        <w:t xml:space="preserve">. His most famous role </w:t>
      </w:r>
      <w:r w:rsidR="00B06F2C" w:rsidRPr="002861F5">
        <w:rPr>
          <w:rFonts w:ascii="Times New Roman" w:hAnsi="Times New Roman"/>
          <w:sz w:val="24"/>
        </w:rPr>
        <w:t>wa</w:t>
      </w:r>
      <w:r w:rsidR="006F3CE9" w:rsidRPr="002861F5">
        <w:rPr>
          <w:rFonts w:ascii="Times New Roman" w:hAnsi="Times New Roman"/>
          <w:sz w:val="24"/>
        </w:rPr>
        <w:t xml:space="preserve">s the Standard Bearer in </w:t>
      </w:r>
      <w:proofErr w:type="spellStart"/>
      <w:r w:rsidR="000900C8">
        <w:rPr>
          <w:rFonts w:ascii="Times New Roman" w:hAnsi="Times New Roman"/>
          <w:sz w:val="24"/>
        </w:rPr>
        <w:t>Jooss</w:t>
      </w:r>
      <w:proofErr w:type="spellEnd"/>
      <w:r w:rsidR="000900C8">
        <w:rPr>
          <w:rFonts w:ascii="Times New Roman" w:hAnsi="Times New Roman"/>
          <w:sz w:val="24"/>
        </w:rPr>
        <w:t>’</w:t>
      </w:r>
      <w:r w:rsidR="006D031F" w:rsidRPr="002861F5">
        <w:rPr>
          <w:rFonts w:ascii="Times New Roman" w:hAnsi="Times New Roman"/>
          <w:sz w:val="24"/>
        </w:rPr>
        <w:t xml:space="preserve"> </w:t>
      </w:r>
      <w:r w:rsidR="00B06F2C" w:rsidRPr="002861F5">
        <w:rPr>
          <w:rFonts w:ascii="Times New Roman" w:hAnsi="Times New Roman"/>
          <w:i/>
          <w:sz w:val="24"/>
        </w:rPr>
        <w:t>The Green Table</w:t>
      </w:r>
      <w:r w:rsidR="00F6023F" w:rsidRPr="002861F5">
        <w:rPr>
          <w:rFonts w:ascii="Times New Roman" w:hAnsi="Times New Roman"/>
          <w:sz w:val="24"/>
        </w:rPr>
        <w:t xml:space="preserve">, </w:t>
      </w:r>
      <w:r w:rsidR="00B06F2C" w:rsidRPr="002861F5">
        <w:rPr>
          <w:rFonts w:ascii="Times New Roman" w:hAnsi="Times New Roman"/>
          <w:sz w:val="24"/>
        </w:rPr>
        <w:t>a</w:t>
      </w:r>
      <w:r w:rsidR="009B6698" w:rsidRPr="002861F5">
        <w:rPr>
          <w:rFonts w:ascii="Times New Roman" w:hAnsi="Times New Roman"/>
          <w:sz w:val="24"/>
        </w:rPr>
        <w:t xml:space="preserve"> </w:t>
      </w:r>
      <w:r w:rsidR="00530CA5" w:rsidRPr="002861F5">
        <w:rPr>
          <w:rFonts w:ascii="Times New Roman" w:hAnsi="Times New Roman"/>
          <w:sz w:val="24"/>
        </w:rPr>
        <w:t xml:space="preserve">modern </w:t>
      </w:r>
      <w:r w:rsidR="00D176AA" w:rsidRPr="002861F5">
        <w:rPr>
          <w:rFonts w:ascii="Times New Roman" w:hAnsi="Times New Roman"/>
          <w:sz w:val="24"/>
        </w:rPr>
        <w:t>rendition</w:t>
      </w:r>
      <w:r w:rsidR="00ED772F" w:rsidRPr="002861F5">
        <w:rPr>
          <w:rFonts w:ascii="Times New Roman" w:hAnsi="Times New Roman"/>
          <w:sz w:val="24"/>
        </w:rPr>
        <w:t xml:space="preserve"> of the </w:t>
      </w:r>
      <w:r w:rsidR="009B6698" w:rsidRPr="002861F5">
        <w:rPr>
          <w:rFonts w:ascii="Times New Roman" w:hAnsi="Times New Roman"/>
          <w:sz w:val="24"/>
        </w:rPr>
        <w:t>medieval dance macabre</w:t>
      </w:r>
      <w:r w:rsidR="00CF1CF1" w:rsidRPr="002861F5">
        <w:rPr>
          <w:rFonts w:ascii="Times New Roman" w:hAnsi="Times New Roman"/>
          <w:sz w:val="24"/>
        </w:rPr>
        <w:t xml:space="preserve">. </w:t>
      </w:r>
      <w:r w:rsidR="001E5312" w:rsidRPr="002861F5">
        <w:rPr>
          <w:rFonts w:ascii="Times New Roman" w:hAnsi="Times New Roman"/>
          <w:sz w:val="24"/>
        </w:rPr>
        <w:t xml:space="preserve">The work </w:t>
      </w:r>
      <w:r w:rsidR="00574C2B" w:rsidRPr="002861F5">
        <w:rPr>
          <w:rFonts w:ascii="Times New Roman" w:hAnsi="Times New Roman"/>
          <w:sz w:val="24"/>
        </w:rPr>
        <w:t>is</w:t>
      </w:r>
      <w:r w:rsidR="00B77FE0" w:rsidRPr="002861F5">
        <w:rPr>
          <w:rFonts w:ascii="Times New Roman" w:hAnsi="Times New Roman"/>
          <w:sz w:val="24"/>
        </w:rPr>
        <w:t xml:space="preserve"> </w:t>
      </w:r>
      <w:r w:rsidR="00137E86" w:rsidRPr="002861F5">
        <w:rPr>
          <w:rFonts w:ascii="Times New Roman" w:hAnsi="Times New Roman"/>
          <w:sz w:val="24"/>
        </w:rPr>
        <w:t>an</w:t>
      </w:r>
      <w:r w:rsidR="00F56B33" w:rsidRPr="002861F5">
        <w:rPr>
          <w:rFonts w:ascii="Times New Roman" w:hAnsi="Times New Roman"/>
          <w:sz w:val="24"/>
        </w:rPr>
        <w:t xml:space="preserve"> eight-episode</w:t>
      </w:r>
      <w:r w:rsidR="00B77FE0" w:rsidRPr="002861F5">
        <w:rPr>
          <w:rFonts w:ascii="Times New Roman" w:hAnsi="Times New Roman"/>
          <w:sz w:val="24"/>
        </w:rPr>
        <w:t xml:space="preserve"> </w:t>
      </w:r>
      <w:r w:rsidR="00F11944" w:rsidRPr="002861F5">
        <w:rPr>
          <w:rFonts w:ascii="Times New Roman" w:hAnsi="Times New Roman"/>
          <w:sz w:val="24"/>
        </w:rPr>
        <w:t>ballet</w:t>
      </w:r>
      <w:r w:rsidR="00574C2B" w:rsidRPr="002861F5">
        <w:rPr>
          <w:rFonts w:ascii="Times New Roman" w:hAnsi="Times New Roman"/>
          <w:sz w:val="24"/>
        </w:rPr>
        <w:t xml:space="preserve"> that </w:t>
      </w:r>
      <w:r w:rsidR="00B77FE0" w:rsidRPr="002861F5">
        <w:rPr>
          <w:rFonts w:ascii="Times New Roman" w:hAnsi="Times New Roman"/>
          <w:sz w:val="24"/>
        </w:rPr>
        <w:t>comments</w:t>
      </w:r>
      <w:r w:rsidR="00530CA5" w:rsidRPr="002861F5">
        <w:rPr>
          <w:rFonts w:ascii="Times New Roman" w:hAnsi="Times New Roman"/>
          <w:sz w:val="24"/>
        </w:rPr>
        <w:t xml:space="preserve"> </w:t>
      </w:r>
      <w:r w:rsidR="006D031F" w:rsidRPr="002861F5">
        <w:rPr>
          <w:rFonts w:ascii="Times New Roman" w:hAnsi="Times New Roman"/>
          <w:sz w:val="24"/>
        </w:rPr>
        <w:t>on</w:t>
      </w:r>
      <w:r w:rsidR="00623FFC" w:rsidRPr="002861F5">
        <w:rPr>
          <w:rFonts w:ascii="Times New Roman" w:hAnsi="Times New Roman"/>
          <w:sz w:val="24"/>
        </w:rPr>
        <w:t xml:space="preserve"> the</w:t>
      </w:r>
      <w:r w:rsidR="006F3CE9" w:rsidRPr="002861F5">
        <w:rPr>
          <w:rFonts w:ascii="Times New Roman" w:hAnsi="Times New Roman"/>
          <w:sz w:val="24"/>
        </w:rPr>
        <w:t xml:space="preserve"> futility of </w:t>
      </w:r>
      <w:r w:rsidR="00530CA5" w:rsidRPr="002861F5">
        <w:rPr>
          <w:rFonts w:ascii="Times New Roman" w:hAnsi="Times New Roman"/>
          <w:sz w:val="24"/>
        </w:rPr>
        <w:t>and anguish caused by war</w:t>
      </w:r>
      <w:r w:rsidR="006B7354" w:rsidRPr="002861F5">
        <w:rPr>
          <w:rFonts w:ascii="Times New Roman" w:hAnsi="Times New Roman"/>
          <w:sz w:val="24"/>
        </w:rPr>
        <w:t>.</w:t>
      </w:r>
      <w:r w:rsidR="001E5312" w:rsidRPr="002861F5">
        <w:rPr>
          <w:rFonts w:ascii="Times New Roman" w:hAnsi="Times New Roman"/>
          <w:sz w:val="24"/>
        </w:rPr>
        <w:t xml:space="preserve"> The Standard Bearer wears </w:t>
      </w:r>
      <w:r w:rsidR="00A61B1E" w:rsidRPr="002861F5">
        <w:rPr>
          <w:rFonts w:ascii="Times New Roman" w:hAnsi="Times New Roman"/>
          <w:sz w:val="24"/>
        </w:rPr>
        <w:t xml:space="preserve">white and </w:t>
      </w:r>
      <w:r w:rsidR="001E5312" w:rsidRPr="002861F5">
        <w:rPr>
          <w:rFonts w:ascii="Times New Roman" w:hAnsi="Times New Roman"/>
          <w:sz w:val="24"/>
        </w:rPr>
        <w:t>creates</w:t>
      </w:r>
      <w:r w:rsidR="00450AC0" w:rsidRPr="002861F5">
        <w:rPr>
          <w:rFonts w:ascii="Times New Roman" w:hAnsi="Times New Roman"/>
          <w:sz w:val="24"/>
        </w:rPr>
        <w:t xml:space="preserve"> fluid</w:t>
      </w:r>
      <w:r w:rsidR="001E5312" w:rsidRPr="002861F5">
        <w:rPr>
          <w:rFonts w:ascii="Times New Roman" w:hAnsi="Times New Roman"/>
          <w:sz w:val="24"/>
        </w:rPr>
        <w:t xml:space="preserve"> and </w:t>
      </w:r>
      <w:r w:rsidR="00B77FE0" w:rsidRPr="002861F5">
        <w:rPr>
          <w:rFonts w:ascii="Times New Roman" w:hAnsi="Times New Roman"/>
          <w:sz w:val="24"/>
        </w:rPr>
        <w:t>audible circular movements with his</w:t>
      </w:r>
      <w:r w:rsidR="001E5312" w:rsidRPr="002861F5">
        <w:rPr>
          <w:rFonts w:ascii="Times New Roman" w:hAnsi="Times New Roman"/>
          <w:sz w:val="24"/>
        </w:rPr>
        <w:t xml:space="preserve"> flag. He </w:t>
      </w:r>
      <w:r w:rsidR="00B77FE0" w:rsidRPr="002861F5">
        <w:rPr>
          <w:rFonts w:ascii="Times New Roman" w:hAnsi="Times New Roman"/>
          <w:sz w:val="24"/>
        </w:rPr>
        <w:t>represents</w:t>
      </w:r>
      <w:r w:rsidR="00F56B33" w:rsidRPr="002861F5">
        <w:rPr>
          <w:rFonts w:ascii="Times New Roman" w:hAnsi="Times New Roman"/>
          <w:sz w:val="24"/>
        </w:rPr>
        <w:t xml:space="preserve"> the</w:t>
      </w:r>
      <w:r w:rsidR="00A61B1E" w:rsidRPr="002861F5">
        <w:rPr>
          <w:rFonts w:ascii="Times New Roman" w:hAnsi="Times New Roman"/>
          <w:sz w:val="24"/>
        </w:rPr>
        <w:t xml:space="preserve"> naïve</w:t>
      </w:r>
      <w:r w:rsidR="003C433E" w:rsidRPr="002861F5">
        <w:rPr>
          <w:rFonts w:ascii="Times New Roman" w:hAnsi="Times New Roman"/>
          <w:sz w:val="24"/>
        </w:rPr>
        <w:t xml:space="preserve"> </w:t>
      </w:r>
      <w:r w:rsidR="00882377" w:rsidRPr="002861F5">
        <w:rPr>
          <w:rFonts w:ascii="Times New Roman" w:hAnsi="Times New Roman"/>
          <w:sz w:val="24"/>
        </w:rPr>
        <w:t xml:space="preserve">and tragic </w:t>
      </w:r>
      <w:r w:rsidR="00A61B1E" w:rsidRPr="002861F5">
        <w:rPr>
          <w:rFonts w:ascii="Times New Roman" w:hAnsi="Times New Roman"/>
          <w:sz w:val="24"/>
        </w:rPr>
        <w:t>purity of purpose</w:t>
      </w:r>
      <w:r w:rsidR="00530CA5" w:rsidRPr="002861F5">
        <w:rPr>
          <w:rFonts w:ascii="Times New Roman" w:hAnsi="Times New Roman"/>
          <w:sz w:val="24"/>
        </w:rPr>
        <w:t xml:space="preserve"> </w:t>
      </w:r>
      <w:r w:rsidR="00F56B33" w:rsidRPr="002861F5">
        <w:rPr>
          <w:rFonts w:ascii="Times New Roman" w:hAnsi="Times New Roman"/>
          <w:sz w:val="24"/>
        </w:rPr>
        <w:t xml:space="preserve">that exists </w:t>
      </w:r>
      <w:r w:rsidR="00530CA5" w:rsidRPr="002861F5">
        <w:rPr>
          <w:rFonts w:ascii="Times New Roman" w:hAnsi="Times New Roman"/>
          <w:sz w:val="24"/>
        </w:rPr>
        <w:t>a</w:t>
      </w:r>
      <w:r w:rsidR="00F56B33" w:rsidRPr="002861F5">
        <w:rPr>
          <w:rFonts w:ascii="Times New Roman" w:hAnsi="Times New Roman"/>
          <w:sz w:val="24"/>
        </w:rPr>
        <w:t>mong youthful enthusiasts of war</w:t>
      </w:r>
      <w:r w:rsidR="001E5312" w:rsidRPr="002861F5">
        <w:rPr>
          <w:rFonts w:ascii="Times New Roman" w:hAnsi="Times New Roman"/>
          <w:sz w:val="24"/>
        </w:rPr>
        <w:t>.</w:t>
      </w:r>
      <w:r w:rsidR="00C621D0">
        <w:rPr>
          <w:rFonts w:ascii="Times New Roman" w:hAnsi="Times New Roman"/>
          <w:sz w:val="24"/>
        </w:rPr>
        <w:t xml:space="preserve"> </w:t>
      </w:r>
      <w:r w:rsidR="00A34197" w:rsidRPr="002861F5">
        <w:rPr>
          <w:rFonts w:ascii="Times New Roman" w:hAnsi="Times New Roman"/>
          <w:i/>
          <w:sz w:val="24"/>
        </w:rPr>
        <w:t>The Green Table</w:t>
      </w:r>
      <w:r w:rsidR="00253BFC" w:rsidRPr="002861F5">
        <w:rPr>
          <w:rFonts w:ascii="Times New Roman" w:hAnsi="Times New Roman"/>
          <w:sz w:val="24"/>
        </w:rPr>
        <w:t xml:space="preserve"> </w:t>
      </w:r>
      <w:r w:rsidR="007B7077" w:rsidRPr="002861F5">
        <w:rPr>
          <w:rFonts w:ascii="Times New Roman" w:hAnsi="Times New Roman"/>
          <w:sz w:val="24"/>
        </w:rPr>
        <w:t xml:space="preserve">premiered </w:t>
      </w:r>
      <w:r w:rsidR="00A34197" w:rsidRPr="002861F5">
        <w:rPr>
          <w:rFonts w:ascii="Times New Roman" w:hAnsi="Times New Roman"/>
          <w:sz w:val="24"/>
        </w:rPr>
        <w:t>in 1932</w:t>
      </w:r>
      <w:r w:rsidR="006B222A" w:rsidRPr="002861F5">
        <w:rPr>
          <w:rFonts w:ascii="Times New Roman" w:hAnsi="Times New Roman"/>
          <w:sz w:val="24"/>
        </w:rPr>
        <w:t xml:space="preserve"> in Paris</w:t>
      </w:r>
      <w:r w:rsidR="003C433E" w:rsidRPr="002861F5">
        <w:rPr>
          <w:rFonts w:ascii="Times New Roman" w:hAnsi="Times New Roman"/>
          <w:sz w:val="24"/>
        </w:rPr>
        <w:t xml:space="preserve"> and</w:t>
      </w:r>
      <w:r w:rsidR="006B222A" w:rsidRPr="002861F5">
        <w:rPr>
          <w:rFonts w:ascii="Times New Roman" w:hAnsi="Times New Roman"/>
          <w:sz w:val="24"/>
        </w:rPr>
        <w:t xml:space="preserve"> won</w:t>
      </w:r>
      <w:r w:rsidR="001E5CB7" w:rsidRPr="002861F5">
        <w:rPr>
          <w:rFonts w:ascii="Times New Roman" w:hAnsi="Times New Roman"/>
          <w:sz w:val="24"/>
        </w:rPr>
        <w:t xml:space="preserve"> first prize </w:t>
      </w:r>
      <w:r w:rsidR="00253BFC" w:rsidRPr="002861F5">
        <w:rPr>
          <w:rFonts w:ascii="Times New Roman" w:hAnsi="Times New Roman"/>
          <w:sz w:val="24"/>
        </w:rPr>
        <w:t>for new choreography at</w:t>
      </w:r>
      <w:r w:rsidR="000E4812" w:rsidRPr="002861F5">
        <w:rPr>
          <w:rFonts w:ascii="Times New Roman" w:hAnsi="Times New Roman"/>
          <w:sz w:val="24"/>
        </w:rPr>
        <w:t xml:space="preserve"> </w:t>
      </w:r>
      <w:r w:rsidR="003C433E" w:rsidRPr="002861F5">
        <w:rPr>
          <w:rFonts w:ascii="Times New Roman" w:hAnsi="Times New Roman"/>
          <w:sz w:val="24"/>
        </w:rPr>
        <w:t xml:space="preserve">the </w:t>
      </w:r>
      <w:proofErr w:type="spellStart"/>
      <w:r w:rsidR="000A1BC8">
        <w:rPr>
          <w:rFonts w:ascii="Times New Roman" w:hAnsi="Times New Roman"/>
          <w:i/>
          <w:sz w:val="24"/>
        </w:rPr>
        <w:t>Concours</w:t>
      </w:r>
      <w:proofErr w:type="spellEnd"/>
      <w:r w:rsidR="000A1BC8">
        <w:rPr>
          <w:rFonts w:ascii="Times New Roman" w:hAnsi="Times New Roman"/>
          <w:i/>
          <w:sz w:val="24"/>
        </w:rPr>
        <w:t xml:space="preserve"> de </w:t>
      </w:r>
      <w:proofErr w:type="spellStart"/>
      <w:r w:rsidR="000A1BC8">
        <w:rPr>
          <w:rFonts w:ascii="Times New Roman" w:hAnsi="Times New Roman"/>
          <w:i/>
          <w:sz w:val="24"/>
        </w:rPr>
        <w:t>Chor</w:t>
      </w:r>
      <w:r w:rsidR="000A1BC8">
        <w:rPr>
          <w:rFonts w:ascii="Times New Roman" w:hAnsi="Times New Roman" w:cs="Times New Roman"/>
          <w:i/>
          <w:sz w:val="24"/>
        </w:rPr>
        <w:t>é</w:t>
      </w:r>
      <w:r w:rsidR="003C433E" w:rsidRPr="002861F5">
        <w:rPr>
          <w:rFonts w:ascii="Times New Roman" w:hAnsi="Times New Roman"/>
          <w:i/>
          <w:sz w:val="24"/>
        </w:rPr>
        <w:t>graphie</w:t>
      </w:r>
      <w:proofErr w:type="spellEnd"/>
      <w:r w:rsidR="004F4F1D">
        <w:rPr>
          <w:rFonts w:ascii="Times New Roman" w:hAnsi="Times New Roman"/>
          <w:i/>
          <w:sz w:val="24"/>
        </w:rPr>
        <w:t xml:space="preserve"> </w:t>
      </w:r>
      <w:r w:rsidR="004F4F1D">
        <w:rPr>
          <w:rFonts w:ascii="Times New Roman" w:hAnsi="Times New Roman"/>
          <w:sz w:val="24"/>
        </w:rPr>
        <w:t>(Choreographic Contest)</w:t>
      </w:r>
      <w:r w:rsidR="000A1BC8">
        <w:rPr>
          <w:rFonts w:ascii="Times New Roman" w:hAnsi="Times New Roman"/>
          <w:i/>
          <w:sz w:val="24"/>
        </w:rPr>
        <w:t xml:space="preserve">, </w:t>
      </w:r>
      <w:r w:rsidR="000A1BC8">
        <w:rPr>
          <w:rFonts w:ascii="Times New Roman" w:hAnsi="Times New Roman"/>
          <w:sz w:val="24"/>
        </w:rPr>
        <w:t xml:space="preserve">an award that spirited the </w:t>
      </w:r>
      <w:proofErr w:type="spellStart"/>
      <w:r w:rsidR="00D176AA" w:rsidRPr="002861F5">
        <w:rPr>
          <w:rFonts w:ascii="Times New Roman" w:hAnsi="Times New Roman"/>
          <w:i/>
          <w:sz w:val="24"/>
        </w:rPr>
        <w:t>Folk</w:t>
      </w:r>
      <w:r w:rsidR="000A1BC8">
        <w:rPr>
          <w:rFonts w:ascii="Times New Roman" w:hAnsi="Times New Roman"/>
          <w:i/>
          <w:sz w:val="24"/>
        </w:rPr>
        <w:t>wang-</w:t>
      </w:r>
      <w:r w:rsidR="00F56B33" w:rsidRPr="002861F5">
        <w:rPr>
          <w:rFonts w:ascii="Times New Roman" w:hAnsi="Times New Roman"/>
          <w:i/>
          <w:sz w:val="24"/>
        </w:rPr>
        <w:t>Tanzbühne</w:t>
      </w:r>
      <w:proofErr w:type="spellEnd"/>
      <w:r w:rsidR="004F4F1D">
        <w:rPr>
          <w:rFonts w:ascii="Times New Roman" w:hAnsi="Times New Roman"/>
          <w:sz w:val="24"/>
        </w:rPr>
        <w:t xml:space="preserve"> </w:t>
      </w:r>
      <w:r w:rsidR="003E3F3F" w:rsidRPr="002861F5">
        <w:rPr>
          <w:rFonts w:ascii="Times New Roman" w:hAnsi="Times New Roman"/>
          <w:sz w:val="24"/>
        </w:rPr>
        <w:t>into international acclaim.</w:t>
      </w:r>
    </w:p>
    <w:p w14:paraId="58D8E9AA" w14:textId="77777777" w:rsidR="00D1448E" w:rsidRPr="002861F5" w:rsidRDefault="00D1448E" w:rsidP="00AA0FFA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4D85A4B" w14:textId="4742B571" w:rsidR="009E1A53" w:rsidRDefault="003A75DA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t>M</w:t>
      </w:r>
      <w:r w:rsidR="00253BFC" w:rsidRPr="002861F5">
        <w:rPr>
          <w:rFonts w:ascii="Times New Roman" w:hAnsi="Times New Roman"/>
          <w:sz w:val="24"/>
        </w:rPr>
        <w:t>any modern dance pioneers</w:t>
      </w:r>
      <w:r w:rsidR="009E1A53">
        <w:rPr>
          <w:rFonts w:ascii="Times New Roman" w:hAnsi="Times New Roman"/>
          <w:sz w:val="24"/>
        </w:rPr>
        <w:t xml:space="preserve">, including </w:t>
      </w:r>
      <w:r w:rsidR="00253BFC" w:rsidRPr="002861F5">
        <w:rPr>
          <w:rFonts w:ascii="Times New Roman" w:hAnsi="Times New Roman"/>
          <w:sz w:val="24"/>
        </w:rPr>
        <w:t>Isadora Duncan,</w:t>
      </w:r>
      <w:r w:rsidR="000E2EF9" w:rsidRPr="002861F5">
        <w:rPr>
          <w:rFonts w:ascii="Times New Roman" w:hAnsi="Times New Roman"/>
          <w:sz w:val="24"/>
        </w:rPr>
        <w:t xml:space="preserve"> </w:t>
      </w:r>
      <w:r w:rsidR="007B7077" w:rsidRPr="002861F5">
        <w:rPr>
          <w:rFonts w:ascii="Times New Roman" w:hAnsi="Times New Roman"/>
          <w:sz w:val="24"/>
        </w:rPr>
        <w:t xml:space="preserve">Mary </w:t>
      </w:r>
      <w:proofErr w:type="spellStart"/>
      <w:r w:rsidR="007B7077" w:rsidRPr="002861F5">
        <w:rPr>
          <w:rFonts w:ascii="Times New Roman" w:hAnsi="Times New Roman"/>
          <w:sz w:val="24"/>
        </w:rPr>
        <w:t>Wigman</w:t>
      </w:r>
      <w:proofErr w:type="spellEnd"/>
      <w:r w:rsidR="009E1A53">
        <w:rPr>
          <w:rFonts w:ascii="Times New Roman" w:hAnsi="Times New Roman"/>
          <w:sz w:val="24"/>
        </w:rPr>
        <w:t xml:space="preserve">, </w:t>
      </w:r>
      <w:r w:rsidR="00253BFC" w:rsidRPr="002861F5">
        <w:rPr>
          <w:rFonts w:ascii="Times New Roman" w:hAnsi="Times New Roman"/>
          <w:sz w:val="24"/>
        </w:rPr>
        <w:t xml:space="preserve">and </w:t>
      </w:r>
      <w:r w:rsidR="009E1A53">
        <w:rPr>
          <w:rFonts w:ascii="Times New Roman" w:hAnsi="Times New Roman"/>
          <w:sz w:val="24"/>
        </w:rPr>
        <w:t xml:space="preserve">Rudolf Laban, </w:t>
      </w:r>
      <w:r w:rsidR="00324A5B" w:rsidRPr="002861F5">
        <w:rPr>
          <w:rFonts w:ascii="Times New Roman" w:hAnsi="Times New Roman"/>
          <w:sz w:val="24"/>
        </w:rPr>
        <w:t>eschewed</w:t>
      </w:r>
      <w:r w:rsidR="00253BFC" w:rsidRPr="002861F5">
        <w:rPr>
          <w:rFonts w:ascii="Times New Roman" w:hAnsi="Times New Roman"/>
          <w:sz w:val="24"/>
        </w:rPr>
        <w:t xml:space="preserve"> </w:t>
      </w:r>
      <w:r w:rsidR="00882377" w:rsidRPr="002861F5">
        <w:rPr>
          <w:rFonts w:ascii="Times New Roman" w:hAnsi="Times New Roman"/>
          <w:sz w:val="24"/>
        </w:rPr>
        <w:t>plot</w:t>
      </w:r>
      <w:r w:rsidR="00324A5B" w:rsidRPr="002861F5">
        <w:rPr>
          <w:rFonts w:ascii="Times New Roman" w:hAnsi="Times New Roman"/>
          <w:sz w:val="24"/>
        </w:rPr>
        <w:t xml:space="preserve"> in order to liberate</w:t>
      </w:r>
      <w:r w:rsidR="0062643C" w:rsidRPr="002861F5">
        <w:rPr>
          <w:rFonts w:ascii="Times New Roman" w:hAnsi="Times New Roman"/>
          <w:sz w:val="24"/>
        </w:rPr>
        <w:t xml:space="preserve"> the dancer’s movements </w:t>
      </w:r>
      <w:r w:rsidR="00AC07A1" w:rsidRPr="002861F5">
        <w:rPr>
          <w:rFonts w:ascii="Times New Roman" w:hAnsi="Times New Roman"/>
          <w:sz w:val="24"/>
        </w:rPr>
        <w:t>from predefined</w:t>
      </w:r>
      <w:r w:rsidR="001E19D8" w:rsidRPr="002861F5">
        <w:rPr>
          <w:rFonts w:ascii="Times New Roman" w:hAnsi="Times New Roman"/>
          <w:sz w:val="24"/>
        </w:rPr>
        <w:t xml:space="preserve"> </w:t>
      </w:r>
      <w:r w:rsidR="00F11944" w:rsidRPr="002861F5">
        <w:rPr>
          <w:rFonts w:ascii="Times New Roman" w:hAnsi="Times New Roman"/>
          <w:sz w:val="24"/>
        </w:rPr>
        <w:t xml:space="preserve">scenarios and </w:t>
      </w:r>
      <w:r w:rsidR="00AC07A1" w:rsidRPr="002861F5">
        <w:rPr>
          <w:rFonts w:ascii="Times New Roman" w:hAnsi="Times New Roman"/>
          <w:sz w:val="24"/>
        </w:rPr>
        <w:t>structure</w:t>
      </w:r>
      <w:r w:rsidR="00574C2B" w:rsidRPr="002861F5">
        <w:rPr>
          <w:rFonts w:ascii="Times New Roman" w:hAnsi="Times New Roman"/>
          <w:sz w:val="24"/>
        </w:rPr>
        <w:t>s</w:t>
      </w:r>
      <w:r w:rsidR="00AC07A1" w:rsidRPr="002861F5">
        <w:rPr>
          <w:rFonts w:ascii="Times New Roman" w:hAnsi="Times New Roman"/>
          <w:sz w:val="24"/>
        </w:rPr>
        <w:t>.</w:t>
      </w:r>
      <w:r w:rsidRPr="002861F5">
        <w:rPr>
          <w:rFonts w:ascii="Times New Roman" w:hAnsi="Times New Roman"/>
          <w:sz w:val="24"/>
        </w:rPr>
        <w:t xml:space="preserve"> But</w:t>
      </w:r>
      <w:r w:rsidR="00266052" w:rsidRPr="002861F5">
        <w:rPr>
          <w:rFonts w:ascii="Times New Roman" w:hAnsi="Times New Roman"/>
          <w:sz w:val="24"/>
        </w:rPr>
        <w:t xml:space="preserve"> </w:t>
      </w:r>
      <w:proofErr w:type="spellStart"/>
      <w:r w:rsidR="00253BFC" w:rsidRPr="002861F5">
        <w:rPr>
          <w:rFonts w:ascii="Times New Roman" w:hAnsi="Times New Roman"/>
          <w:sz w:val="24"/>
        </w:rPr>
        <w:t>Jooss</w:t>
      </w:r>
      <w:proofErr w:type="spellEnd"/>
      <w:r w:rsidR="00253BFC" w:rsidRPr="002861F5">
        <w:rPr>
          <w:rFonts w:ascii="Times New Roman" w:hAnsi="Times New Roman"/>
          <w:sz w:val="24"/>
        </w:rPr>
        <w:t xml:space="preserve">, </w:t>
      </w:r>
      <w:proofErr w:type="spellStart"/>
      <w:r w:rsidR="00253BFC" w:rsidRPr="002861F5">
        <w:rPr>
          <w:rFonts w:ascii="Times New Roman" w:hAnsi="Times New Roman"/>
          <w:sz w:val="24"/>
        </w:rPr>
        <w:t>Leed</w:t>
      </w:r>
      <w:r w:rsidR="00244239" w:rsidRPr="002861F5">
        <w:rPr>
          <w:rFonts w:ascii="Times New Roman" w:hAnsi="Times New Roman"/>
          <w:sz w:val="24"/>
        </w:rPr>
        <w:t>er</w:t>
      </w:r>
      <w:proofErr w:type="spellEnd"/>
      <w:r w:rsidR="00F11944" w:rsidRPr="002861F5">
        <w:rPr>
          <w:rFonts w:ascii="Times New Roman" w:hAnsi="Times New Roman"/>
          <w:sz w:val="24"/>
        </w:rPr>
        <w:t>, and</w:t>
      </w:r>
      <w:r w:rsidR="00363549" w:rsidRPr="002861F5">
        <w:rPr>
          <w:rFonts w:ascii="Times New Roman" w:hAnsi="Times New Roman"/>
          <w:sz w:val="24"/>
        </w:rPr>
        <w:t xml:space="preserve"> later </w:t>
      </w:r>
      <w:proofErr w:type="spellStart"/>
      <w:r w:rsidR="00363549" w:rsidRPr="002861F5">
        <w:rPr>
          <w:rFonts w:ascii="Times New Roman" w:hAnsi="Times New Roman"/>
          <w:sz w:val="24"/>
        </w:rPr>
        <w:t>Uthoff</w:t>
      </w:r>
      <w:proofErr w:type="spellEnd"/>
      <w:r w:rsidR="00363549" w:rsidRPr="002861F5">
        <w:rPr>
          <w:rFonts w:ascii="Times New Roman" w:hAnsi="Times New Roman"/>
          <w:sz w:val="24"/>
        </w:rPr>
        <w:t xml:space="preserve"> chose to combine </w:t>
      </w:r>
      <w:r w:rsidR="00F11944" w:rsidRPr="002861F5">
        <w:rPr>
          <w:rFonts w:ascii="Times New Roman" w:hAnsi="Times New Roman"/>
          <w:sz w:val="24"/>
        </w:rPr>
        <w:t>narrative with movement</w:t>
      </w:r>
      <w:r w:rsidR="00244239" w:rsidRPr="002861F5">
        <w:rPr>
          <w:rFonts w:ascii="Times New Roman" w:hAnsi="Times New Roman"/>
          <w:sz w:val="24"/>
        </w:rPr>
        <w:t xml:space="preserve"> and theatrical elements—exaggerated gesture, </w:t>
      </w:r>
      <w:r w:rsidR="006B3834" w:rsidRPr="002861F5">
        <w:rPr>
          <w:rFonts w:ascii="Times New Roman" w:hAnsi="Times New Roman"/>
          <w:sz w:val="24"/>
        </w:rPr>
        <w:t xml:space="preserve">elaborate </w:t>
      </w:r>
      <w:r w:rsidR="00244239" w:rsidRPr="002861F5">
        <w:rPr>
          <w:rFonts w:ascii="Times New Roman" w:hAnsi="Times New Roman"/>
          <w:sz w:val="24"/>
        </w:rPr>
        <w:t>costumes, masks, props, and dramatic lighting—</w:t>
      </w:r>
      <w:r w:rsidR="00A34197" w:rsidRPr="002861F5">
        <w:rPr>
          <w:rFonts w:ascii="Times New Roman" w:hAnsi="Times New Roman"/>
          <w:sz w:val="24"/>
        </w:rPr>
        <w:t>t</w:t>
      </w:r>
      <w:r w:rsidR="00244239" w:rsidRPr="002861F5">
        <w:rPr>
          <w:rFonts w:ascii="Times New Roman" w:hAnsi="Times New Roman"/>
          <w:sz w:val="24"/>
        </w:rPr>
        <w:t>o create powerful choreographic works</w:t>
      </w:r>
      <w:r w:rsidR="00B77FE0" w:rsidRPr="002861F5">
        <w:rPr>
          <w:rFonts w:ascii="Times New Roman" w:hAnsi="Times New Roman"/>
          <w:sz w:val="24"/>
        </w:rPr>
        <w:t xml:space="preserve"> </w:t>
      </w:r>
      <w:r w:rsidR="00244239" w:rsidRPr="002861F5">
        <w:rPr>
          <w:rFonts w:ascii="Times New Roman" w:hAnsi="Times New Roman"/>
          <w:sz w:val="24"/>
        </w:rPr>
        <w:t xml:space="preserve">that conveyed </w:t>
      </w:r>
      <w:r w:rsidR="00F11944" w:rsidRPr="002861F5">
        <w:rPr>
          <w:rFonts w:ascii="Times New Roman" w:hAnsi="Times New Roman"/>
          <w:sz w:val="24"/>
        </w:rPr>
        <w:t xml:space="preserve">social </w:t>
      </w:r>
      <w:r w:rsidR="00524FEC" w:rsidRPr="002861F5">
        <w:rPr>
          <w:rFonts w:ascii="Times New Roman" w:hAnsi="Times New Roman"/>
          <w:sz w:val="24"/>
        </w:rPr>
        <w:t>truths</w:t>
      </w:r>
      <w:r w:rsidR="00785793" w:rsidRPr="002861F5">
        <w:rPr>
          <w:rFonts w:ascii="Times New Roman" w:hAnsi="Times New Roman"/>
          <w:sz w:val="24"/>
        </w:rPr>
        <w:t>. These dance</w:t>
      </w:r>
      <w:r w:rsidR="00253BFC" w:rsidRPr="002861F5">
        <w:rPr>
          <w:rFonts w:ascii="Times New Roman" w:hAnsi="Times New Roman"/>
          <w:sz w:val="24"/>
        </w:rPr>
        <w:t xml:space="preserve"> creation</w:t>
      </w:r>
      <w:r w:rsidR="00307A22" w:rsidRPr="002861F5">
        <w:rPr>
          <w:rFonts w:ascii="Times New Roman" w:hAnsi="Times New Roman"/>
          <w:sz w:val="24"/>
        </w:rPr>
        <w:t>s</w:t>
      </w:r>
      <w:r w:rsidR="00574C2B" w:rsidRPr="002861F5">
        <w:rPr>
          <w:rFonts w:ascii="Times New Roman" w:hAnsi="Times New Roman"/>
          <w:sz w:val="24"/>
        </w:rPr>
        <w:t xml:space="preserve"> </w:t>
      </w:r>
      <w:r w:rsidR="00307A22" w:rsidRPr="002861F5">
        <w:rPr>
          <w:rFonts w:ascii="Times New Roman" w:hAnsi="Times New Roman"/>
          <w:sz w:val="24"/>
        </w:rPr>
        <w:t>became known</w:t>
      </w:r>
      <w:r w:rsidR="00244239" w:rsidRPr="002861F5">
        <w:rPr>
          <w:rFonts w:ascii="Times New Roman" w:hAnsi="Times New Roman"/>
          <w:sz w:val="24"/>
        </w:rPr>
        <w:t xml:space="preserve"> </w:t>
      </w:r>
      <w:r w:rsidR="001E19D8" w:rsidRPr="002861F5">
        <w:rPr>
          <w:rFonts w:ascii="Times New Roman" w:hAnsi="Times New Roman"/>
          <w:sz w:val="24"/>
        </w:rPr>
        <w:t xml:space="preserve">as </w:t>
      </w:r>
      <w:proofErr w:type="spellStart"/>
      <w:r w:rsidR="008F7148" w:rsidRPr="002861F5">
        <w:rPr>
          <w:rFonts w:ascii="Times New Roman" w:hAnsi="Times New Roman"/>
          <w:i/>
          <w:sz w:val="24"/>
        </w:rPr>
        <w:t>Tanztheater</w:t>
      </w:r>
      <w:proofErr w:type="spellEnd"/>
      <w:r w:rsidR="00244239" w:rsidRPr="002861F5">
        <w:rPr>
          <w:rFonts w:ascii="Times New Roman" w:hAnsi="Times New Roman"/>
          <w:i/>
          <w:sz w:val="24"/>
        </w:rPr>
        <w:t xml:space="preserve"> </w:t>
      </w:r>
      <w:r w:rsidR="009E1A53">
        <w:rPr>
          <w:rFonts w:ascii="Times New Roman" w:hAnsi="Times New Roman"/>
          <w:sz w:val="24"/>
        </w:rPr>
        <w:t>(</w:t>
      </w:r>
      <w:r w:rsidR="00266C9F">
        <w:rPr>
          <w:rFonts w:ascii="Times New Roman" w:hAnsi="Times New Roman"/>
          <w:sz w:val="24"/>
        </w:rPr>
        <w:t>dance-theatr</w:t>
      </w:r>
      <w:r w:rsidR="00D1448E">
        <w:rPr>
          <w:rFonts w:ascii="Times New Roman" w:hAnsi="Times New Roman"/>
          <w:sz w:val="24"/>
        </w:rPr>
        <w:t>e</w:t>
      </w:r>
      <w:r w:rsidR="00244239" w:rsidRPr="002861F5">
        <w:rPr>
          <w:rFonts w:ascii="Times New Roman" w:hAnsi="Times New Roman"/>
          <w:sz w:val="24"/>
        </w:rPr>
        <w:t>)</w:t>
      </w:r>
      <w:r w:rsidR="006B3834" w:rsidRPr="002861F5">
        <w:rPr>
          <w:rFonts w:ascii="Times New Roman" w:hAnsi="Times New Roman"/>
          <w:sz w:val="24"/>
        </w:rPr>
        <w:t xml:space="preserve">, a term </w:t>
      </w:r>
      <w:r w:rsidR="00556133">
        <w:rPr>
          <w:rFonts w:ascii="Times New Roman" w:hAnsi="Times New Roman"/>
          <w:sz w:val="24"/>
        </w:rPr>
        <w:t xml:space="preserve">later </w:t>
      </w:r>
      <w:r w:rsidR="00112050" w:rsidRPr="002861F5">
        <w:rPr>
          <w:rFonts w:ascii="Times New Roman" w:hAnsi="Times New Roman"/>
          <w:sz w:val="24"/>
        </w:rPr>
        <w:t xml:space="preserve">used </w:t>
      </w:r>
      <w:r w:rsidR="001E19D8" w:rsidRPr="002861F5">
        <w:rPr>
          <w:rFonts w:ascii="Times New Roman" w:hAnsi="Times New Roman"/>
          <w:sz w:val="24"/>
        </w:rPr>
        <w:t xml:space="preserve">to describe </w:t>
      </w:r>
      <w:r w:rsidR="00244239" w:rsidRPr="002861F5">
        <w:rPr>
          <w:rFonts w:ascii="Times New Roman" w:hAnsi="Times New Roman"/>
          <w:sz w:val="24"/>
        </w:rPr>
        <w:t>productions</w:t>
      </w:r>
      <w:r w:rsidR="00273240" w:rsidRPr="002861F5">
        <w:rPr>
          <w:rFonts w:ascii="Times New Roman" w:hAnsi="Times New Roman"/>
          <w:sz w:val="24"/>
        </w:rPr>
        <w:t xml:space="preserve"> </w:t>
      </w:r>
      <w:r w:rsidR="008F7148" w:rsidRPr="002861F5">
        <w:rPr>
          <w:rFonts w:ascii="Times New Roman" w:hAnsi="Times New Roman"/>
          <w:sz w:val="24"/>
        </w:rPr>
        <w:t>by</w:t>
      </w:r>
      <w:r w:rsidR="002252B2" w:rsidRPr="002861F5">
        <w:rPr>
          <w:rFonts w:ascii="Times New Roman" w:hAnsi="Times New Roman"/>
          <w:sz w:val="24"/>
        </w:rPr>
        <w:t xml:space="preserve"> </w:t>
      </w:r>
      <w:r w:rsidR="00244239" w:rsidRPr="002861F5">
        <w:rPr>
          <w:rFonts w:ascii="Times New Roman" w:hAnsi="Times New Roman"/>
          <w:sz w:val="24"/>
        </w:rPr>
        <w:t xml:space="preserve">such artists as </w:t>
      </w:r>
      <w:r w:rsidR="002252B2" w:rsidRPr="002861F5">
        <w:rPr>
          <w:rFonts w:ascii="Times New Roman" w:hAnsi="Times New Roman"/>
          <w:sz w:val="24"/>
        </w:rPr>
        <w:t xml:space="preserve">Pina Bausch, Suzanne </w:t>
      </w:r>
      <w:proofErr w:type="spellStart"/>
      <w:r w:rsidR="002252B2" w:rsidRPr="002861F5">
        <w:rPr>
          <w:rFonts w:ascii="Times New Roman" w:hAnsi="Times New Roman"/>
          <w:sz w:val="24"/>
        </w:rPr>
        <w:t>Linke</w:t>
      </w:r>
      <w:proofErr w:type="spellEnd"/>
      <w:r w:rsidR="002252B2" w:rsidRPr="002861F5">
        <w:rPr>
          <w:rFonts w:ascii="Times New Roman" w:hAnsi="Times New Roman"/>
          <w:sz w:val="24"/>
        </w:rPr>
        <w:t xml:space="preserve">, </w:t>
      </w:r>
      <w:r w:rsidR="002A08CE" w:rsidRPr="002861F5">
        <w:rPr>
          <w:rFonts w:ascii="Times New Roman" w:hAnsi="Times New Roman"/>
          <w:sz w:val="24"/>
        </w:rPr>
        <w:t xml:space="preserve">and </w:t>
      </w:r>
      <w:r w:rsidR="000A1BC8">
        <w:rPr>
          <w:rFonts w:ascii="Times New Roman" w:hAnsi="Times New Roman"/>
          <w:sz w:val="24"/>
        </w:rPr>
        <w:t xml:space="preserve">Johann </w:t>
      </w:r>
      <w:proofErr w:type="spellStart"/>
      <w:r w:rsidR="000A1BC8">
        <w:rPr>
          <w:rFonts w:ascii="Times New Roman" w:hAnsi="Times New Roman"/>
          <w:sz w:val="24"/>
        </w:rPr>
        <w:t>Kresni</w:t>
      </w:r>
      <w:r w:rsidR="002252B2" w:rsidRPr="002861F5">
        <w:rPr>
          <w:rFonts w:ascii="Times New Roman" w:hAnsi="Times New Roman"/>
          <w:sz w:val="24"/>
        </w:rPr>
        <w:t>k</w:t>
      </w:r>
      <w:proofErr w:type="spellEnd"/>
      <w:r w:rsidR="002A08CE" w:rsidRPr="002861F5">
        <w:rPr>
          <w:rFonts w:ascii="Times New Roman" w:hAnsi="Times New Roman"/>
          <w:sz w:val="24"/>
        </w:rPr>
        <w:t>.</w:t>
      </w:r>
      <w:r w:rsidR="00F6023F" w:rsidRPr="002861F5">
        <w:rPr>
          <w:rFonts w:ascii="Times New Roman" w:hAnsi="Times New Roman"/>
          <w:sz w:val="24"/>
        </w:rPr>
        <w:t xml:space="preserve"> </w:t>
      </w:r>
    </w:p>
    <w:p w14:paraId="4B0CAC3D" w14:textId="77777777" w:rsidR="00307A22" w:rsidRPr="002861F5" w:rsidRDefault="00307A22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40387474" w14:textId="21EC7771" w:rsidR="00E27CFF" w:rsidRDefault="000E2EF9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t>When Ballet</w:t>
      </w:r>
      <w:r w:rsidR="000A1BC8">
        <w:rPr>
          <w:rFonts w:ascii="Times New Roman" w:hAnsi="Times New Roman"/>
          <w:sz w:val="24"/>
        </w:rPr>
        <w:t>s</w:t>
      </w:r>
      <w:r w:rsidRPr="002861F5">
        <w:rPr>
          <w:rFonts w:ascii="Times New Roman" w:hAnsi="Times New Roman"/>
          <w:sz w:val="24"/>
        </w:rPr>
        <w:t xml:space="preserve"> </w:t>
      </w:r>
      <w:proofErr w:type="spellStart"/>
      <w:r w:rsidRPr="002861F5">
        <w:rPr>
          <w:rFonts w:ascii="Times New Roman" w:hAnsi="Times New Roman"/>
          <w:sz w:val="24"/>
        </w:rPr>
        <w:t>Jooss</w:t>
      </w:r>
      <w:proofErr w:type="spellEnd"/>
      <w:r w:rsidR="00A34197" w:rsidRPr="002861F5">
        <w:rPr>
          <w:rFonts w:ascii="Times New Roman" w:hAnsi="Times New Roman"/>
          <w:sz w:val="24"/>
        </w:rPr>
        <w:t xml:space="preserve"> performe</w:t>
      </w:r>
      <w:r w:rsidRPr="002861F5">
        <w:rPr>
          <w:rFonts w:ascii="Times New Roman" w:hAnsi="Times New Roman"/>
          <w:sz w:val="24"/>
        </w:rPr>
        <w:t>d in Santiago, Chilean audiences were intrigued by the</w:t>
      </w:r>
      <w:r w:rsidR="001E19D8" w:rsidRPr="002861F5">
        <w:rPr>
          <w:rFonts w:ascii="Times New Roman" w:hAnsi="Times New Roman"/>
          <w:sz w:val="24"/>
        </w:rPr>
        <w:t xml:space="preserve"> compa</w:t>
      </w:r>
      <w:r w:rsidR="00F56B33" w:rsidRPr="002861F5">
        <w:rPr>
          <w:rFonts w:ascii="Times New Roman" w:hAnsi="Times New Roman"/>
          <w:sz w:val="24"/>
        </w:rPr>
        <w:t>ny’s socially-minded choreography</w:t>
      </w:r>
      <w:r w:rsidRPr="002861F5">
        <w:rPr>
          <w:rFonts w:ascii="Times New Roman" w:hAnsi="Times New Roman"/>
          <w:sz w:val="24"/>
        </w:rPr>
        <w:t xml:space="preserve">. </w:t>
      </w:r>
      <w:r w:rsidR="00027A87" w:rsidRPr="002861F5">
        <w:rPr>
          <w:rFonts w:ascii="Times New Roman" w:hAnsi="Times New Roman"/>
          <w:sz w:val="24"/>
        </w:rPr>
        <w:t xml:space="preserve">They were also drawn to </w:t>
      </w:r>
      <w:r w:rsidR="003F11D0" w:rsidRPr="002861F5">
        <w:rPr>
          <w:rFonts w:ascii="Times New Roman" w:hAnsi="Times New Roman"/>
          <w:sz w:val="24"/>
        </w:rPr>
        <w:t xml:space="preserve">the company’s mission of </w:t>
      </w:r>
      <w:r w:rsidR="007D0E6F" w:rsidRPr="002861F5">
        <w:rPr>
          <w:rFonts w:ascii="Times New Roman" w:hAnsi="Times New Roman"/>
          <w:sz w:val="24"/>
        </w:rPr>
        <w:t>bring</w:t>
      </w:r>
      <w:r w:rsidR="003F11D0" w:rsidRPr="002861F5">
        <w:rPr>
          <w:rFonts w:ascii="Times New Roman" w:hAnsi="Times New Roman"/>
          <w:sz w:val="24"/>
        </w:rPr>
        <w:t>ing</w:t>
      </w:r>
      <w:r w:rsidR="007D0E6F" w:rsidRPr="002861F5">
        <w:rPr>
          <w:rFonts w:ascii="Times New Roman" w:hAnsi="Times New Roman"/>
          <w:sz w:val="24"/>
        </w:rPr>
        <w:t xml:space="preserve"> the art of modern dance </w:t>
      </w:r>
      <w:r w:rsidR="006B7354" w:rsidRPr="002861F5">
        <w:rPr>
          <w:rFonts w:ascii="Times New Roman" w:hAnsi="Times New Roman"/>
          <w:sz w:val="24"/>
        </w:rPr>
        <w:t>to</w:t>
      </w:r>
      <w:r w:rsidR="00DC49E1" w:rsidRPr="002861F5">
        <w:rPr>
          <w:rFonts w:ascii="Times New Roman" w:hAnsi="Times New Roman"/>
          <w:sz w:val="24"/>
        </w:rPr>
        <w:t xml:space="preserve"> underprivileged and rural audiences</w:t>
      </w:r>
      <w:r w:rsidR="007D0E6F" w:rsidRPr="002861F5">
        <w:rPr>
          <w:rFonts w:ascii="Times New Roman" w:hAnsi="Times New Roman"/>
          <w:sz w:val="24"/>
        </w:rPr>
        <w:t xml:space="preserve">. </w:t>
      </w:r>
      <w:r w:rsidR="00244239" w:rsidRPr="002861F5">
        <w:rPr>
          <w:rFonts w:ascii="Times New Roman" w:hAnsi="Times New Roman"/>
          <w:sz w:val="24"/>
        </w:rPr>
        <w:t>Dances</w:t>
      </w:r>
      <w:r w:rsidR="001D6651" w:rsidRPr="002861F5">
        <w:rPr>
          <w:rFonts w:ascii="Times New Roman" w:hAnsi="Times New Roman"/>
          <w:sz w:val="24"/>
        </w:rPr>
        <w:t xml:space="preserve"> </w:t>
      </w:r>
      <w:r w:rsidR="0062643C" w:rsidRPr="002861F5">
        <w:rPr>
          <w:rFonts w:ascii="Times New Roman" w:hAnsi="Times New Roman"/>
          <w:sz w:val="24"/>
        </w:rPr>
        <w:t>with a social message</w:t>
      </w:r>
      <w:r w:rsidR="00112050" w:rsidRPr="002861F5">
        <w:rPr>
          <w:rFonts w:ascii="Times New Roman" w:hAnsi="Times New Roman"/>
          <w:sz w:val="24"/>
        </w:rPr>
        <w:t xml:space="preserve">, such as </w:t>
      </w:r>
      <w:r w:rsidR="00623FFC" w:rsidRPr="002861F5">
        <w:rPr>
          <w:rFonts w:ascii="Times New Roman" w:hAnsi="Times New Roman"/>
          <w:i/>
          <w:sz w:val="24"/>
        </w:rPr>
        <w:t>The Green Table</w:t>
      </w:r>
      <w:r w:rsidR="00F11944" w:rsidRPr="002861F5">
        <w:rPr>
          <w:rFonts w:ascii="Times New Roman" w:hAnsi="Times New Roman"/>
          <w:sz w:val="24"/>
        </w:rPr>
        <w:t xml:space="preserve"> and</w:t>
      </w:r>
      <w:r w:rsidR="002A08CE" w:rsidRPr="002861F5">
        <w:rPr>
          <w:rFonts w:ascii="Times New Roman" w:hAnsi="Times New Roman"/>
          <w:sz w:val="24"/>
        </w:rPr>
        <w:t xml:space="preserve"> </w:t>
      </w:r>
      <w:r w:rsidR="00112050" w:rsidRPr="002861F5">
        <w:rPr>
          <w:rFonts w:ascii="Times New Roman" w:hAnsi="Times New Roman"/>
          <w:i/>
          <w:sz w:val="24"/>
        </w:rPr>
        <w:t>Big City</w:t>
      </w:r>
      <w:r w:rsidR="00324A5B" w:rsidRPr="002861F5">
        <w:rPr>
          <w:rFonts w:ascii="Times New Roman" w:hAnsi="Times New Roman"/>
          <w:sz w:val="24"/>
        </w:rPr>
        <w:t>,</w:t>
      </w:r>
      <w:r w:rsidR="003D6FD1" w:rsidRPr="002861F5">
        <w:rPr>
          <w:rFonts w:ascii="Times New Roman" w:hAnsi="Times New Roman"/>
          <w:sz w:val="24"/>
        </w:rPr>
        <w:t xml:space="preserve"> </w:t>
      </w:r>
      <w:r w:rsidR="0072744F" w:rsidRPr="002861F5">
        <w:rPr>
          <w:rFonts w:ascii="Times New Roman" w:hAnsi="Times New Roman"/>
          <w:sz w:val="24"/>
        </w:rPr>
        <w:t xml:space="preserve">appealed </w:t>
      </w:r>
      <w:r w:rsidR="001D6651" w:rsidRPr="002861F5">
        <w:rPr>
          <w:rFonts w:ascii="Times New Roman" w:hAnsi="Times New Roman"/>
          <w:sz w:val="24"/>
        </w:rPr>
        <w:t xml:space="preserve">to </w:t>
      </w:r>
      <w:r w:rsidR="00244239" w:rsidRPr="002861F5">
        <w:rPr>
          <w:rFonts w:ascii="Times New Roman" w:hAnsi="Times New Roman"/>
          <w:sz w:val="24"/>
        </w:rPr>
        <w:t xml:space="preserve">government </w:t>
      </w:r>
      <w:r w:rsidR="00194735" w:rsidRPr="002861F5">
        <w:rPr>
          <w:rFonts w:ascii="Times New Roman" w:hAnsi="Times New Roman"/>
          <w:sz w:val="24"/>
        </w:rPr>
        <w:t>arts r</w:t>
      </w:r>
      <w:r w:rsidR="00AC07A1" w:rsidRPr="002861F5">
        <w:rPr>
          <w:rFonts w:ascii="Times New Roman" w:hAnsi="Times New Roman"/>
          <w:sz w:val="24"/>
        </w:rPr>
        <w:t>epresentatives</w:t>
      </w:r>
      <w:r w:rsidR="009E1A53">
        <w:rPr>
          <w:rFonts w:ascii="Times New Roman" w:hAnsi="Times New Roman"/>
          <w:sz w:val="24"/>
        </w:rPr>
        <w:t xml:space="preserve"> as well as</w:t>
      </w:r>
      <w:r w:rsidR="00244239" w:rsidRPr="002861F5">
        <w:rPr>
          <w:rFonts w:ascii="Times New Roman" w:hAnsi="Times New Roman"/>
          <w:sz w:val="24"/>
        </w:rPr>
        <w:t xml:space="preserve"> to</w:t>
      </w:r>
      <w:r w:rsidR="00DC49E1" w:rsidRPr="002861F5">
        <w:rPr>
          <w:rFonts w:ascii="Times New Roman" w:hAnsi="Times New Roman"/>
          <w:sz w:val="24"/>
        </w:rPr>
        <w:t xml:space="preserve"> </w:t>
      </w:r>
      <w:r w:rsidR="00112050" w:rsidRPr="002861F5">
        <w:rPr>
          <w:rFonts w:ascii="Times New Roman" w:hAnsi="Times New Roman"/>
          <w:sz w:val="24"/>
        </w:rPr>
        <w:t>intellectuals and artists</w:t>
      </w:r>
      <w:r w:rsidR="00324A5B" w:rsidRPr="002861F5">
        <w:rPr>
          <w:rFonts w:ascii="Times New Roman" w:hAnsi="Times New Roman"/>
          <w:sz w:val="24"/>
        </w:rPr>
        <w:t xml:space="preserve"> who identified </w:t>
      </w:r>
      <w:r w:rsidR="001E5312" w:rsidRPr="002861F5">
        <w:rPr>
          <w:rFonts w:ascii="Times New Roman" w:hAnsi="Times New Roman"/>
          <w:sz w:val="24"/>
        </w:rPr>
        <w:t>parallels</w:t>
      </w:r>
      <w:r w:rsidR="002E46E6" w:rsidRPr="002861F5">
        <w:rPr>
          <w:rFonts w:ascii="Times New Roman" w:hAnsi="Times New Roman"/>
          <w:sz w:val="24"/>
        </w:rPr>
        <w:t xml:space="preserve"> </w:t>
      </w:r>
      <w:r w:rsidR="001D6651" w:rsidRPr="002861F5">
        <w:rPr>
          <w:rFonts w:ascii="Times New Roman" w:hAnsi="Times New Roman"/>
          <w:sz w:val="24"/>
        </w:rPr>
        <w:t xml:space="preserve">between </w:t>
      </w:r>
      <w:proofErr w:type="spellStart"/>
      <w:r w:rsidR="0072744F" w:rsidRPr="002861F5">
        <w:rPr>
          <w:rFonts w:ascii="Times New Roman" w:hAnsi="Times New Roman"/>
          <w:sz w:val="24"/>
        </w:rPr>
        <w:t>Jooss</w:t>
      </w:r>
      <w:proofErr w:type="spellEnd"/>
      <w:r w:rsidR="0072744F" w:rsidRPr="002861F5">
        <w:rPr>
          <w:rFonts w:ascii="Times New Roman" w:hAnsi="Times New Roman"/>
          <w:sz w:val="24"/>
        </w:rPr>
        <w:t xml:space="preserve">’ </w:t>
      </w:r>
      <w:r w:rsidR="00266C9F">
        <w:rPr>
          <w:rFonts w:ascii="Times New Roman" w:hAnsi="Times New Roman"/>
          <w:sz w:val="24"/>
        </w:rPr>
        <w:t>dance-theatr</w:t>
      </w:r>
      <w:r w:rsidR="00D1448E">
        <w:rPr>
          <w:rFonts w:ascii="Times New Roman" w:hAnsi="Times New Roman"/>
          <w:sz w:val="24"/>
        </w:rPr>
        <w:t>e</w:t>
      </w:r>
      <w:r w:rsidR="00194735" w:rsidRPr="002861F5">
        <w:rPr>
          <w:rFonts w:ascii="Times New Roman" w:hAnsi="Times New Roman"/>
          <w:sz w:val="24"/>
        </w:rPr>
        <w:t xml:space="preserve"> and social</w:t>
      </w:r>
      <w:r w:rsidR="00244239" w:rsidRPr="002861F5">
        <w:rPr>
          <w:rFonts w:ascii="Times New Roman" w:hAnsi="Times New Roman"/>
          <w:sz w:val="24"/>
        </w:rPr>
        <w:t xml:space="preserve"> dramas</w:t>
      </w:r>
      <w:r w:rsidR="00112050" w:rsidRPr="002861F5">
        <w:rPr>
          <w:rFonts w:ascii="Times New Roman" w:hAnsi="Times New Roman"/>
          <w:sz w:val="24"/>
        </w:rPr>
        <w:t xml:space="preserve"> by</w:t>
      </w:r>
      <w:r w:rsidR="002252B2" w:rsidRPr="002861F5">
        <w:rPr>
          <w:rFonts w:ascii="Times New Roman" w:hAnsi="Times New Roman"/>
          <w:sz w:val="24"/>
        </w:rPr>
        <w:t xml:space="preserve"> </w:t>
      </w:r>
      <w:proofErr w:type="spellStart"/>
      <w:r w:rsidR="002252B2" w:rsidRPr="002861F5">
        <w:rPr>
          <w:rFonts w:ascii="Times New Roman" w:hAnsi="Times New Roman"/>
          <w:sz w:val="24"/>
        </w:rPr>
        <w:t>Bertolt</w:t>
      </w:r>
      <w:proofErr w:type="spellEnd"/>
      <w:r w:rsidR="002252B2" w:rsidRPr="002861F5">
        <w:rPr>
          <w:rFonts w:ascii="Times New Roman" w:hAnsi="Times New Roman"/>
          <w:sz w:val="24"/>
        </w:rPr>
        <w:t xml:space="preserve"> Brech</w:t>
      </w:r>
      <w:r w:rsidR="002A08CE" w:rsidRPr="002861F5">
        <w:rPr>
          <w:rFonts w:ascii="Times New Roman" w:hAnsi="Times New Roman"/>
          <w:sz w:val="24"/>
        </w:rPr>
        <w:t>t</w:t>
      </w:r>
      <w:r w:rsidR="007B7077" w:rsidRPr="002861F5">
        <w:rPr>
          <w:rFonts w:ascii="Times New Roman" w:hAnsi="Times New Roman"/>
          <w:sz w:val="24"/>
        </w:rPr>
        <w:t>.</w:t>
      </w:r>
      <w:r w:rsidR="0072744F" w:rsidRPr="002861F5">
        <w:rPr>
          <w:rFonts w:ascii="Times New Roman" w:hAnsi="Times New Roman"/>
          <w:sz w:val="24"/>
        </w:rPr>
        <w:t xml:space="preserve"> </w:t>
      </w:r>
      <w:r w:rsidR="001E19D8" w:rsidRPr="002861F5">
        <w:rPr>
          <w:rFonts w:ascii="Times New Roman" w:hAnsi="Times New Roman"/>
          <w:sz w:val="24"/>
        </w:rPr>
        <w:t>O</w:t>
      </w:r>
      <w:r w:rsidR="0062643C" w:rsidRPr="002861F5">
        <w:rPr>
          <w:rFonts w:ascii="Times New Roman" w:hAnsi="Times New Roman"/>
          <w:sz w:val="24"/>
        </w:rPr>
        <w:t>nce</w:t>
      </w:r>
      <w:r w:rsidR="00327D56" w:rsidRPr="002861F5">
        <w:rPr>
          <w:rFonts w:ascii="Times New Roman" w:hAnsi="Times New Roman"/>
          <w:sz w:val="24"/>
        </w:rPr>
        <w:t xml:space="preserve"> the </w:t>
      </w:r>
      <w:r w:rsidR="001E5312" w:rsidRPr="002861F5">
        <w:rPr>
          <w:rFonts w:ascii="Times New Roman" w:hAnsi="Times New Roman"/>
          <w:i/>
          <w:sz w:val="24"/>
        </w:rPr>
        <w:t xml:space="preserve">Ballet </w:t>
      </w:r>
      <w:proofErr w:type="spellStart"/>
      <w:r w:rsidR="001E5312" w:rsidRPr="002861F5">
        <w:rPr>
          <w:rFonts w:ascii="Times New Roman" w:hAnsi="Times New Roman"/>
          <w:i/>
          <w:sz w:val="24"/>
        </w:rPr>
        <w:t>Nacional</w:t>
      </w:r>
      <w:proofErr w:type="spellEnd"/>
      <w:r w:rsidR="001E5312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1E5312" w:rsidRPr="002861F5">
        <w:rPr>
          <w:rFonts w:ascii="Times New Roman" w:hAnsi="Times New Roman"/>
          <w:i/>
          <w:sz w:val="24"/>
        </w:rPr>
        <w:t>Chileno</w:t>
      </w:r>
      <w:proofErr w:type="spellEnd"/>
      <w:r w:rsidR="001E5312" w:rsidRPr="002861F5">
        <w:rPr>
          <w:rFonts w:ascii="Times New Roman" w:hAnsi="Times New Roman"/>
          <w:sz w:val="24"/>
        </w:rPr>
        <w:t xml:space="preserve"> </w:t>
      </w:r>
      <w:r w:rsidR="0062643C" w:rsidRPr="002861F5">
        <w:rPr>
          <w:rFonts w:ascii="Times New Roman" w:hAnsi="Times New Roman"/>
          <w:sz w:val="24"/>
        </w:rPr>
        <w:t>was established</w:t>
      </w:r>
      <w:r w:rsidR="00327D56" w:rsidRPr="002861F5">
        <w:rPr>
          <w:rFonts w:ascii="Times New Roman" w:hAnsi="Times New Roman"/>
          <w:sz w:val="24"/>
        </w:rPr>
        <w:t xml:space="preserve">, </w:t>
      </w:r>
      <w:r w:rsidR="00F11944" w:rsidRPr="002861F5">
        <w:rPr>
          <w:rFonts w:ascii="Times New Roman" w:hAnsi="Times New Roman"/>
          <w:sz w:val="24"/>
        </w:rPr>
        <w:t xml:space="preserve">works by </w:t>
      </w:r>
      <w:proofErr w:type="spellStart"/>
      <w:r w:rsidR="00F11944" w:rsidRPr="002861F5">
        <w:rPr>
          <w:rFonts w:ascii="Times New Roman" w:hAnsi="Times New Roman"/>
          <w:sz w:val="24"/>
        </w:rPr>
        <w:t>Jooss</w:t>
      </w:r>
      <w:proofErr w:type="spellEnd"/>
      <w:r w:rsidR="00F11944" w:rsidRPr="002861F5">
        <w:rPr>
          <w:rFonts w:ascii="Times New Roman" w:hAnsi="Times New Roman"/>
          <w:sz w:val="24"/>
        </w:rPr>
        <w:t xml:space="preserve"> were incorporated into</w:t>
      </w:r>
      <w:r w:rsidR="0062643C" w:rsidRPr="002861F5">
        <w:rPr>
          <w:rFonts w:ascii="Times New Roman" w:hAnsi="Times New Roman"/>
          <w:sz w:val="24"/>
        </w:rPr>
        <w:t xml:space="preserve"> the permanent </w:t>
      </w:r>
      <w:r w:rsidR="00E44E1F" w:rsidRPr="002861F5">
        <w:rPr>
          <w:rFonts w:ascii="Times New Roman" w:hAnsi="Times New Roman"/>
          <w:sz w:val="24"/>
        </w:rPr>
        <w:t>reperto</w:t>
      </w:r>
      <w:r w:rsidR="00363549" w:rsidRPr="002861F5">
        <w:rPr>
          <w:rFonts w:ascii="Times New Roman" w:hAnsi="Times New Roman"/>
          <w:sz w:val="24"/>
        </w:rPr>
        <w:t>ire</w:t>
      </w:r>
      <w:r w:rsidR="00E6744F">
        <w:rPr>
          <w:rFonts w:ascii="Times New Roman" w:hAnsi="Times New Roman"/>
          <w:sz w:val="24"/>
        </w:rPr>
        <w:t xml:space="preserve">. By </w:t>
      </w:r>
      <w:r w:rsidR="0062643C" w:rsidRPr="002861F5">
        <w:rPr>
          <w:rFonts w:ascii="Times New Roman" w:hAnsi="Times New Roman"/>
          <w:sz w:val="24"/>
        </w:rPr>
        <w:t>1944</w:t>
      </w:r>
      <w:r w:rsidR="00E6744F">
        <w:rPr>
          <w:rFonts w:ascii="Times New Roman" w:hAnsi="Times New Roman"/>
          <w:sz w:val="24"/>
        </w:rPr>
        <w:t>, however,</w:t>
      </w:r>
      <w:r w:rsidR="0062643C" w:rsidRPr="002861F5">
        <w:rPr>
          <w:rFonts w:ascii="Times New Roman" w:hAnsi="Times New Roman"/>
          <w:sz w:val="24"/>
        </w:rPr>
        <w:t xml:space="preserve"> </w:t>
      </w:r>
      <w:proofErr w:type="spellStart"/>
      <w:r w:rsidR="00327D56" w:rsidRPr="002861F5">
        <w:rPr>
          <w:rFonts w:ascii="Times New Roman" w:hAnsi="Times New Roman"/>
          <w:sz w:val="24"/>
        </w:rPr>
        <w:t>Uth</w:t>
      </w:r>
      <w:r w:rsidR="0062643C" w:rsidRPr="002861F5">
        <w:rPr>
          <w:rFonts w:ascii="Times New Roman" w:hAnsi="Times New Roman"/>
          <w:sz w:val="24"/>
        </w:rPr>
        <w:t>off</w:t>
      </w:r>
      <w:proofErr w:type="spellEnd"/>
      <w:r w:rsidR="001E19D8" w:rsidRPr="002861F5">
        <w:rPr>
          <w:rFonts w:ascii="Times New Roman" w:hAnsi="Times New Roman"/>
          <w:sz w:val="24"/>
        </w:rPr>
        <w:t xml:space="preserve"> </w:t>
      </w:r>
      <w:r w:rsidR="001E5312" w:rsidRPr="002861F5">
        <w:rPr>
          <w:rFonts w:ascii="Times New Roman" w:hAnsi="Times New Roman"/>
          <w:sz w:val="24"/>
        </w:rPr>
        <w:t>had be</w:t>
      </w:r>
      <w:r w:rsidR="00F56B33" w:rsidRPr="002861F5">
        <w:rPr>
          <w:rFonts w:ascii="Times New Roman" w:hAnsi="Times New Roman"/>
          <w:sz w:val="24"/>
        </w:rPr>
        <w:t xml:space="preserve">gun choreographing </w:t>
      </w:r>
      <w:r w:rsidR="001E19D8" w:rsidRPr="002861F5">
        <w:rPr>
          <w:rFonts w:ascii="Times New Roman" w:hAnsi="Times New Roman"/>
          <w:sz w:val="24"/>
        </w:rPr>
        <w:t>an</w:t>
      </w:r>
      <w:r w:rsidR="00F56B33" w:rsidRPr="002861F5">
        <w:rPr>
          <w:rFonts w:ascii="Times New Roman" w:hAnsi="Times New Roman"/>
          <w:sz w:val="24"/>
        </w:rPr>
        <w:t>d staging</w:t>
      </w:r>
      <w:r w:rsidR="001E19D8" w:rsidRPr="002861F5">
        <w:rPr>
          <w:rFonts w:ascii="Times New Roman" w:hAnsi="Times New Roman"/>
          <w:sz w:val="24"/>
        </w:rPr>
        <w:t xml:space="preserve"> </w:t>
      </w:r>
      <w:r w:rsidR="000A1BC8">
        <w:rPr>
          <w:rFonts w:ascii="Times New Roman" w:hAnsi="Times New Roman"/>
          <w:sz w:val="24"/>
        </w:rPr>
        <w:t xml:space="preserve">impressive works </w:t>
      </w:r>
      <w:r w:rsidR="00F56B33" w:rsidRPr="002861F5">
        <w:rPr>
          <w:rFonts w:ascii="Times New Roman" w:hAnsi="Times New Roman"/>
          <w:sz w:val="24"/>
        </w:rPr>
        <w:t xml:space="preserve">of his own. </w:t>
      </w:r>
      <w:r w:rsidR="00C53314">
        <w:rPr>
          <w:rFonts w:ascii="Times New Roman" w:hAnsi="Times New Roman"/>
          <w:sz w:val="24"/>
        </w:rPr>
        <w:t xml:space="preserve">He </w:t>
      </w:r>
      <w:r w:rsidR="00145E69">
        <w:rPr>
          <w:rFonts w:ascii="Times New Roman" w:hAnsi="Times New Roman"/>
          <w:sz w:val="24"/>
        </w:rPr>
        <w:t xml:space="preserve">premiered </w:t>
      </w:r>
      <w:r w:rsidR="003231D1">
        <w:rPr>
          <w:rFonts w:ascii="Times New Roman" w:hAnsi="Times New Roman"/>
          <w:sz w:val="24"/>
        </w:rPr>
        <w:t xml:space="preserve">many successful </w:t>
      </w:r>
      <w:r w:rsidR="00145E69">
        <w:rPr>
          <w:rFonts w:ascii="Times New Roman" w:hAnsi="Times New Roman"/>
          <w:sz w:val="24"/>
        </w:rPr>
        <w:t>ballets such as</w:t>
      </w:r>
      <w:r w:rsidR="003231D1">
        <w:rPr>
          <w:rFonts w:ascii="Times New Roman" w:hAnsi="Times New Roman"/>
          <w:sz w:val="24"/>
        </w:rPr>
        <w:t xml:space="preserve"> expressionist versions of </w:t>
      </w:r>
      <w:proofErr w:type="spellStart"/>
      <w:r w:rsidR="003231D1" w:rsidRPr="006D651C">
        <w:rPr>
          <w:rFonts w:ascii="Times New Roman" w:hAnsi="Times New Roman"/>
          <w:i/>
          <w:sz w:val="24"/>
        </w:rPr>
        <w:t>Coppelia</w:t>
      </w:r>
      <w:proofErr w:type="spellEnd"/>
      <w:r w:rsidR="003231D1">
        <w:rPr>
          <w:rFonts w:ascii="Times New Roman" w:hAnsi="Times New Roman"/>
          <w:sz w:val="24"/>
        </w:rPr>
        <w:t xml:space="preserve"> (1945),</w:t>
      </w:r>
      <w:r w:rsidR="00145E69">
        <w:rPr>
          <w:rFonts w:ascii="Times New Roman" w:hAnsi="Times New Roman"/>
          <w:sz w:val="24"/>
        </w:rPr>
        <w:t xml:space="preserve"> </w:t>
      </w:r>
      <w:proofErr w:type="spellStart"/>
      <w:r w:rsidR="00145E69" w:rsidRPr="006D651C">
        <w:rPr>
          <w:rFonts w:ascii="Times New Roman" w:hAnsi="Times New Roman"/>
          <w:i/>
          <w:sz w:val="24"/>
        </w:rPr>
        <w:t>Drosselbart</w:t>
      </w:r>
      <w:proofErr w:type="spellEnd"/>
      <w:r w:rsidR="00145E69">
        <w:rPr>
          <w:rFonts w:ascii="Times New Roman" w:hAnsi="Times New Roman"/>
          <w:sz w:val="24"/>
        </w:rPr>
        <w:t xml:space="preserve"> (1946), </w:t>
      </w:r>
      <w:r w:rsidR="003231D1">
        <w:rPr>
          <w:rFonts w:ascii="Times New Roman" w:hAnsi="Times New Roman"/>
          <w:sz w:val="24"/>
        </w:rPr>
        <w:t xml:space="preserve">and </w:t>
      </w:r>
      <w:proofErr w:type="spellStart"/>
      <w:r w:rsidR="00145E69" w:rsidRPr="006D651C">
        <w:rPr>
          <w:rFonts w:ascii="Times New Roman" w:hAnsi="Times New Roman"/>
          <w:i/>
          <w:sz w:val="24"/>
        </w:rPr>
        <w:t>Petrouchka</w:t>
      </w:r>
      <w:proofErr w:type="spellEnd"/>
      <w:r w:rsidR="00145E69">
        <w:rPr>
          <w:rFonts w:ascii="Times New Roman" w:hAnsi="Times New Roman"/>
          <w:sz w:val="24"/>
        </w:rPr>
        <w:t xml:space="preserve"> (1952), </w:t>
      </w:r>
      <w:r w:rsidR="00EC636A">
        <w:rPr>
          <w:rFonts w:ascii="Times New Roman" w:hAnsi="Times New Roman"/>
          <w:sz w:val="24"/>
        </w:rPr>
        <w:t xml:space="preserve">all of </w:t>
      </w:r>
      <w:r w:rsidR="00145E69">
        <w:rPr>
          <w:rFonts w:ascii="Times New Roman" w:hAnsi="Times New Roman"/>
          <w:sz w:val="24"/>
        </w:rPr>
        <w:t>which addressed the</w:t>
      </w:r>
      <w:r w:rsidR="00F7221B">
        <w:rPr>
          <w:rFonts w:ascii="Times New Roman" w:hAnsi="Times New Roman"/>
          <w:sz w:val="24"/>
        </w:rPr>
        <w:t>mes already choreographed</w:t>
      </w:r>
      <w:r w:rsidR="006C5506">
        <w:rPr>
          <w:rFonts w:ascii="Times New Roman" w:hAnsi="Times New Roman"/>
          <w:sz w:val="24"/>
        </w:rPr>
        <w:t xml:space="preserve"> by </w:t>
      </w:r>
      <w:r w:rsidR="00AA7239">
        <w:rPr>
          <w:rFonts w:ascii="Times New Roman" w:hAnsi="Times New Roman"/>
          <w:sz w:val="24"/>
        </w:rPr>
        <w:t>his mentor</w:t>
      </w:r>
      <w:r w:rsidR="003231D1">
        <w:rPr>
          <w:rFonts w:ascii="Times New Roman" w:hAnsi="Times New Roman"/>
          <w:sz w:val="24"/>
        </w:rPr>
        <w:t xml:space="preserve">. But </w:t>
      </w:r>
      <w:proofErr w:type="spellStart"/>
      <w:r w:rsidR="003231D1">
        <w:rPr>
          <w:rFonts w:ascii="Times New Roman" w:hAnsi="Times New Roman"/>
          <w:sz w:val="24"/>
        </w:rPr>
        <w:t>Uthoff</w:t>
      </w:r>
      <w:proofErr w:type="spellEnd"/>
      <w:r w:rsidR="00776C32">
        <w:rPr>
          <w:rFonts w:ascii="Times New Roman" w:hAnsi="Times New Roman"/>
          <w:sz w:val="24"/>
        </w:rPr>
        <w:t xml:space="preserve"> would</w:t>
      </w:r>
      <w:r w:rsidR="00F7221B">
        <w:rPr>
          <w:rFonts w:ascii="Times New Roman" w:hAnsi="Times New Roman"/>
          <w:sz w:val="24"/>
        </w:rPr>
        <w:t xml:space="preserve"> soon </w:t>
      </w:r>
      <w:r w:rsidR="00776C32">
        <w:rPr>
          <w:rFonts w:ascii="Times New Roman" w:hAnsi="Times New Roman"/>
          <w:sz w:val="24"/>
        </w:rPr>
        <w:t>break out on his own</w:t>
      </w:r>
      <w:r w:rsidR="00C53314">
        <w:rPr>
          <w:rFonts w:ascii="Times New Roman" w:hAnsi="Times New Roman"/>
          <w:sz w:val="24"/>
        </w:rPr>
        <w:t xml:space="preserve"> </w:t>
      </w:r>
      <w:r w:rsidR="00776C32">
        <w:rPr>
          <w:rFonts w:ascii="Times New Roman" w:hAnsi="Times New Roman"/>
          <w:sz w:val="24"/>
        </w:rPr>
        <w:t>with</w:t>
      </w:r>
      <w:r w:rsidR="00F7221B">
        <w:rPr>
          <w:rFonts w:ascii="Times New Roman" w:hAnsi="Times New Roman"/>
          <w:sz w:val="24"/>
        </w:rPr>
        <w:t xml:space="preserve"> </w:t>
      </w:r>
      <w:r w:rsidR="003231D1">
        <w:rPr>
          <w:rFonts w:ascii="Times New Roman" w:hAnsi="Times New Roman"/>
          <w:sz w:val="24"/>
        </w:rPr>
        <w:t xml:space="preserve">inventive and </w:t>
      </w:r>
      <w:r w:rsidR="00F7221B">
        <w:rPr>
          <w:rFonts w:ascii="Times New Roman" w:hAnsi="Times New Roman"/>
          <w:sz w:val="24"/>
        </w:rPr>
        <w:t>contemporary</w:t>
      </w:r>
      <w:r w:rsidR="003231D1">
        <w:rPr>
          <w:rFonts w:ascii="Times New Roman" w:hAnsi="Times New Roman"/>
          <w:sz w:val="24"/>
        </w:rPr>
        <w:t xml:space="preserve"> </w:t>
      </w:r>
      <w:r w:rsidR="00EC636A">
        <w:rPr>
          <w:rFonts w:ascii="Times New Roman" w:hAnsi="Times New Roman"/>
          <w:sz w:val="24"/>
        </w:rPr>
        <w:t>works</w:t>
      </w:r>
      <w:r w:rsidR="00C53314">
        <w:rPr>
          <w:rFonts w:ascii="Times New Roman" w:hAnsi="Times New Roman"/>
          <w:sz w:val="24"/>
        </w:rPr>
        <w:t>, many of which</w:t>
      </w:r>
      <w:r w:rsidR="003231D1">
        <w:rPr>
          <w:rFonts w:ascii="Times New Roman" w:hAnsi="Times New Roman"/>
          <w:sz w:val="24"/>
        </w:rPr>
        <w:t xml:space="preserve"> were connected with</w:t>
      </w:r>
      <w:r w:rsidR="00C53314">
        <w:rPr>
          <w:rFonts w:ascii="Times New Roman" w:hAnsi="Times New Roman"/>
          <w:sz w:val="24"/>
        </w:rPr>
        <w:t xml:space="preserve"> </w:t>
      </w:r>
      <w:r w:rsidR="003231D1">
        <w:rPr>
          <w:rFonts w:ascii="Times New Roman" w:hAnsi="Times New Roman"/>
          <w:sz w:val="24"/>
        </w:rPr>
        <w:t xml:space="preserve">Chilean </w:t>
      </w:r>
      <w:r w:rsidR="00C53314">
        <w:rPr>
          <w:rFonts w:ascii="Times New Roman" w:hAnsi="Times New Roman"/>
          <w:sz w:val="24"/>
        </w:rPr>
        <w:t>cultural experience</w:t>
      </w:r>
      <w:r w:rsidR="00F7221B">
        <w:rPr>
          <w:rFonts w:ascii="Times New Roman" w:hAnsi="Times New Roman"/>
          <w:sz w:val="24"/>
        </w:rPr>
        <w:t>s</w:t>
      </w:r>
      <w:r w:rsidR="00C53314">
        <w:rPr>
          <w:rFonts w:ascii="Times New Roman" w:hAnsi="Times New Roman"/>
          <w:sz w:val="24"/>
        </w:rPr>
        <w:t xml:space="preserve">. </w:t>
      </w:r>
      <w:r w:rsidR="001E5312" w:rsidRPr="002861F5">
        <w:rPr>
          <w:rFonts w:ascii="Times New Roman" w:hAnsi="Times New Roman"/>
          <w:sz w:val="24"/>
        </w:rPr>
        <w:t>Among the director’s greatest choreographic</w:t>
      </w:r>
      <w:r w:rsidR="00634081" w:rsidRPr="002861F5">
        <w:rPr>
          <w:rFonts w:ascii="Times New Roman" w:hAnsi="Times New Roman"/>
          <w:sz w:val="24"/>
        </w:rPr>
        <w:t xml:space="preserve"> achievements are </w:t>
      </w:r>
      <w:proofErr w:type="spellStart"/>
      <w:r w:rsidR="00634081" w:rsidRPr="002861F5">
        <w:rPr>
          <w:rFonts w:ascii="Times New Roman" w:hAnsi="Times New Roman"/>
          <w:i/>
          <w:sz w:val="24"/>
        </w:rPr>
        <w:t>Carmina</w:t>
      </w:r>
      <w:proofErr w:type="spellEnd"/>
      <w:r w:rsidR="00634081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634081" w:rsidRPr="002861F5">
        <w:rPr>
          <w:rFonts w:ascii="Times New Roman" w:hAnsi="Times New Roman"/>
          <w:i/>
          <w:sz w:val="24"/>
        </w:rPr>
        <w:t>Burana</w:t>
      </w:r>
      <w:proofErr w:type="spellEnd"/>
      <w:r w:rsidR="00634081" w:rsidRPr="002861F5">
        <w:rPr>
          <w:rFonts w:ascii="Times New Roman" w:hAnsi="Times New Roman"/>
          <w:sz w:val="24"/>
        </w:rPr>
        <w:t xml:space="preserve"> (1953)</w:t>
      </w:r>
      <w:r w:rsidR="00F56B33" w:rsidRPr="002861F5">
        <w:rPr>
          <w:rFonts w:ascii="Times New Roman" w:hAnsi="Times New Roman"/>
          <w:sz w:val="24"/>
        </w:rPr>
        <w:t>, a large-scale multi-media ballet set to music by C</w:t>
      </w:r>
      <w:r w:rsidR="00380D88" w:rsidRPr="002861F5">
        <w:rPr>
          <w:rFonts w:ascii="Times New Roman" w:hAnsi="Times New Roman"/>
          <w:sz w:val="24"/>
        </w:rPr>
        <w:t>arl Orff that involves</w:t>
      </w:r>
      <w:r w:rsidR="00DD4B79" w:rsidRPr="002861F5">
        <w:rPr>
          <w:rFonts w:ascii="Times New Roman" w:hAnsi="Times New Roman"/>
          <w:sz w:val="24"/>
        </w:rPr>
        <w:t xml:space="preserve"> a full-size </w:t>
      </w:r>
      <w:r w:rsidR="00C240CB" w:rsidRPr="002861F5">
        <w:rPr>
          <w:rFonts w:ascii="Times New Roman" w:hAnsi="Times New Roman"/>
          <w:sz w:val="24"/>
        </w:rPr>
        <w:t>symphony</w:t>
      </w:r>
      <w:r w:rsidR="00380D88" w:rsidRPr="002861F5">
        <w:rPr>
          <w:rFonts w:ascii="Times New Roman" w:hAnsi="Times New Roman"/>
          <w:sz w:val="24"/>
        </w:rPr>
        <w:t xml:space="preserve"> and chorus; </w:t>
      </w:r>
      <w:proofErr w:type="spellStart"/>
      <w:r w:rsidR="00C53314" w:rsidRPr="006D651C">
        <w:rPr>
          <w:rFonts w:ascii="Times New Roman" w:hAnsi="Times New Roman"/>
          <w:i/>
          <w:sz w:val="24"/>
        </w:rPr>
        <w:t>Alotria</w:t>
      </w:r>
      <w:proofErr w:type="spellEnd"/>
      <w:r w:rsidR="00C53314">
        <w:rPr>
          <w:rFonts w:ascii="Times New Roman" w:hAnsi="Times New Roman"/>
          <w:sz w:val="24"/>
        </w:rPr>
        <w:t xml:space="preserve"> (1954)</w:t>
      </w:r>
      <w:r w:rsidR="00C11F7E">
        <w:rPr>
          <w:rFonts w:ascii="Times New Roman" w:hAnsi="Times New Roman"/>
          <w:sz w:val="24"/>
        </w:rPr>
        <w:t xml:space="preserve">, a </w:t>
      </w:r>
      <w:r w:rsidR="001253A7">
        <w:rPr>
          <w:rFonts w:ascii="Times New Roman" w:hAnsi="Times New Roman"/>
          <w:sz w:val="24"/>
        </w:rPr>
        <w:t>comic</w:t>
      </w:r>
      <w:r w:rsidR="00C53314">
        <w:rPr>
          <w:rFonts w:ascii="Times New Roman" w:hAnsi="Times New Roman"/>
          <w:sz w:val="24"/>
        </w:rPr>
        <w:t xml:space="preserve"> circus ballet</w:t>
      </w:r>
      <w:r w:rsidR="00E6744F">
        <w:rPr>
          <w:rFonts w:ascii="Times New Roman" w:hAnsi="Times New Roman"/>
          <w:sz w:val="24"/>
        </w:rPr>
        <w:t>;</w:t>
      </w:r>
      <w:r w:rsidR="00C53314">
        <w:rPr>
          <w:rFonts w:ascii="Times New Roman" w:hAnsi="Times New Roman"/>
          <w:sz w:val="24"/>
        </w:rPr>
        <w:t xml:space="preserve"> </w:t>
      </w:r>
      <w:r w:rsidR="00380D88" w:rsidRPr="002861F5">
        <w:rPr>
          <w:rFonts w:ascii="Times New Roman" w:hAnsi="Times New Roman"/>
          <w:sz w:val="24"/>
        </w:rPr>
        <w:t xml:space="preserve">and </w:t>
      </w:r>
      <w:proofErr w:type="spellStart"/>
      <w:r w:rsidR="001A7EDB" w:rsidRPr="002861F5">
        <w:rPr>
          <w:rFonts w:ascii="Times New Roman" w:hAnsi="Times New Roman"/>
          <w:i/>
          <w:sz w:val="24"/>
        </w:rPr>
        <w:t>Milagro</w:t>
      </w:r>
      <w:proofErr w:type="spellEnd"/>
      <w:r w:rsidR="001A7EDB" w:rsidRPr="002861F5">
        <w:rPr>
          <w:rFonts w:ascii="Times New Roman" w:hAnsi="Times New Roman"/>
          <w:i/>
          <w:sz w:val="24"/>
        </w:rPr>
        <w:t xml:space="preserve"> en la Alameda</w:t>
      </w:r>
      <w:r w:rsidR="001A7EDB" w:rsidRPr="002861F5">
        <w:rPr>
          <w:rFonts w:ascii="Times New Roman" w:hAnsi="Times New Roman"/>
          <w:sz w:val="24"/>
        </w:rPr>
        <w:t xml:space="preserve"> (</w:t>
      </w:r>
      <w:r w:rsidR="001A7EDB" w:rsidRPr="00D1448E">
        <w:rPr>
          <w:rFonts w:ascii="Times New Roman" w:hAnsi="Times New Roman"/>
          <w:i/>
          <w:sz w:val="24"/>
        </w:rPr>
        <w:t>A World of Fa</w:t>
      </w:r>
      <w:r w:rsidR="00DC49E1" w:rsidRPr="00D1448E">
        <w:rPr>
          <w:rFonts w:ascii="Times New Roman" w:hAnsi="Times New Roman"/>
          <w:i/>
          <w:sz w:val="24"/>
        </w:rPr>
        <w:t>ntasy</w:t>
      </w:r>
      <w:r w:rsidR="00E6744F">
        <w:rPr>
          <w:rFonts w:ascii="Times New Roman" w:hAnsi="Times New Roman"/>
          <w:sz w:val="24"/>
        </w:rPr>
        <w:t xml:space="preserve">, </w:t>
      </w:r>
      <w:r w:rsidR="00DD4B79" w:rsidRPr="002861F5">
        <w:rPr>
          <w:rFonts w:ascii="Times New Roman" w:hAnsi="Times New Roman"/>
          <w:sz w:val="24"/>
        </w:rPr>
        <w:t>1957)</w:t>
      </w:r>
      <w:r w:rsidR="00380D88" w:rsidRPr="002861F5">
        <w:rPr>
          <w:rFonts w:ascii="Times New Roman" w:hAnsi="Times New Roman"/>
          <w:sz w:val="24"/>
        </w:rPr>
        <w:t>, which</w:t>
      </w:r>
      <w:r w:rsidR="00DD4B79" w:rsidRPr="002861F5">
        <w:rPr>
          <w:rFonts w:ascii="Times New Roman" w:hAnsi="Times New Roman"/>
          <w:sz w:val="24"/>
        </w:rPr>
        <w:t xml:space="preserve"> </w:t>
      </w:r>
      <w:r w:rsidR="00380D88" w:rsidRPr="002861F5">
        <w:rPr>
          <w:rFonts w:ascii="Times New Roman" w:hAnsi="Times New Roman"/>
          <w:sz w:val="24"/>
        </w:rPr>
        <w:t>addresses</w:t>
      </w:r>
      <w:r w:rsidR="00363549" w:rsidRPr="002861F5">
        <w:rPr>
          <w:rFonts w:ascii="Times New Roman" w:hAnsi="Times New Roman"/>
          <w:sz w:val="24"/>
        </w:rPr>
        <w:t xml:space="preserve"> the social conditions of Chilean children in poverty. S</w:t>
      </w:r>
      <w:r w:rsidR="00C240CB" w:rsidRPr="002861F5">
        <w:rPr>
          <w:rFonts w:ascii="Times New Roman" w:hAnsi="Times New Roman"/>
          <w:sz w:val="24"/>
        </w:rPr>
        <w:t xml:space="preserve">et to </w:t>
      </w:r>
      <w:r w:rsidR="00363549" w:rsidRPr="002861F5">
        <w:rPr>
          <w:rFonts w:ascii="Times New Roman" w:hAnsi="Times New Roman"/>
          <w:sz w:val="24"/>
        </w:rPr>
        <w:t xml:space="preserve">music by </w:t>
      </w:r>
      <w:proofErr w:type="spellStart"/>
      <w:r w:rsidR="00C240CB" w:rsidRPr="002861F5">
        <w:rPr>
          <w:rFonts w:ascii="Times New Roman" w:hAnsi="Times New Roman"/>
          <w:sz w:val="24"/>
        </w:rPr>
        <w:t>H</w:t>
      </w:r>
      <w:r w:rsidR="00C240CB" w:rsidRPr="002861F5">
        <w:rPr>
          <w:rFonts w:ascii="Times New Roman" w:hAnsi="Times New Roman" w:cstheme="minorHAnsi"/>
          <w:sz w:val="24"/>
        </w:rPr>
        <w:t>é</w:t>
      </w:r>
      <w:r w:rsidR="00DD4B79" w:rsidRPr="002861F5">
        <w:rPr>
          <w:rFonts w:ascii="Times New Roman" w:hAnsi="Times New Roman"/>
          <w:sz w:val="24"/>
        </w:rPr>
        <w:t>ctor</w:t>
      </w:r>
      <w:proofErr w:type="spellEnd"/>
      <w:r w:rsidR="00DD4B79" w:rsidRPr="002861F5">
        <w:rPr>
          <w:rFonts w:ascii="Times New Roman" w:hAnsi="Times New Roman"/>
          <w:sz w:val="24"/>
        </w:rPr>
        <w:t xml:space="preserve"> </w:t>
      </w:r>
      <w:proofErr w:type="spellStart"/>
      <w:r w:rsidR="00DD4B79" w:rsidRPr="002861F5">
        <w:rPr>
          <w:rFonts w:ascii="Times New Roman" w:hAnsi="Times New Roman"/>
          <w:sz w:val="24"/>
        </w:rPr>
        <w:t>Carvajal</w:t>
      </w:r>
      <w:proofErr w:type="spellEnd"/>
      <w:r w:rsidR="00DD4B79" w:rsidRPr="002861F5">
        <w:rPr>
          <w:rFonts w:ascii="Times New Roman" w:hAnsi="Times New Roman"/>
          <w:sz w:val="24"/>
        </w:rPr>
        <w:t xml:space="preserve"> and </w:t>
      </w:r>
      <w:proofErr w:type="spellStart"/>
      <w:r w:rsidR="00DD4B79" w:rsidRPr="002861F5">
        <w:rPr>
          <w:rFonts w:ascii="Times New Roman" w:hAnsi="Times New Roman"/>
          <w:sz w:val="24"/>
        </w:rPr>
        <w:t>Josep</w:t>
      </w:r>
      <w:proofErr w:type="spellEnd"/>
      <w:r w:rsidR="00DD4B79" w:rsidRPr="002861F5">
        <w:rPr>
          <w:rFonts w:ascii="Times New Roman" w:hAnsi="Times New Roman"/>
          <w:sz w:val="24"/>
        </w:rPr>
        <w:t xml:space="preserve"> Bayer</w:t>
      </w:r>
      <w:r w:rsidR="00363549" w:rsidRPr="002861F5">
        <w:rPr>
          <w:rFonts w:ascii="Times New Roman" w:hAnsi="Times New Roman"/>
          <w:sz w:val="24"/>
        </w:rPr>
        <w:t xml:space="preserve">, </w:t>
      </w:r>
      <w:proofErr w:type="spellStart"/>
      <w:r w:rsidR="00E6744F" w:rsidRPr="002861F5">
        <w:rPr>
          <w:rFonts w:ascii="Times New Roman" w:hAnsi="Times New Roman"/>
          <w:i/>
          <w:sz w:val="24"/>
        </w:rPr>
        <w:t>Milagro</w:t>
      </w:r>
      <w:proofErr w:type="spellEnd"/>
      <w:r w:rsidR="00E6744F" w:rsidRPr="002861F5">
        <w:rPr>
          <w:rFonts w:ascii="Times New Roman" w:hAnsi="Times New Roman"/>
          <w:i/>
          <w:sz w:val="24"/>
        </w:rPr>
        <w:t xml:space="preserve"> en la Alameda</w:t>
      </w:r>
      <w:r w:rsidR="00E6744F" w:rsidRPr="002861F5">
        <w:rPr>
          <w:rFonts w:ascii="Times New Roman" w:hAnsi="Times New Roman"/>
          <w:sz w:val="24"/>
        </w:rPr>
        <w:t xml:space="preserve"> </w:t>
      </w:r>
      <w:r w:rsidR="00380D88" w:rsidRPr="002861F5">
        <w:rPr>
          <w:rFonts w:ascii="Times New Roman" w:hAnsi="Times New Roman"/>
          <w:sz w:val="24"/>
        </w:rPr>
        <w:t>incorporates</w:t>
      </w:r>
      <w:r w:rsidR="00363549" w:rsidRPr="002861F5">
        <w:rPr>
          <w:rFonts w:ascii="Times New Roman" w:hAnsi="Times New Roman"/>
          <w:sz w:val="24"/>
        </w:rPr>
        <w:t xml:space="preserve"> elements</w:t>
      </w:r>
      <w:r w:rsidR="00DD4B79" w:rsidRPr="002861F5">
        <w:rPr>
          <w:rFonts w:ascii="Times New Roman" w:hAnsi="Times New Roman"/>
          <w:sz w:val="24"/>
        </w:rPr>
        <w:t xml:space="preserve"> of farming culture;</w:t>
      </w:r>
      <w:r w:rsidR="00C240CB" w:rsidRPr="002861F5">
        <w:rPr>
          <w:rFonts w:ascii="Times New Roman" w:hAnsi="Times New Roman"/>
          <w:sz w:val="24"/>
        </w:rPr>
        <w:t xml:space="preserve"> </w:t>
      </w:r>
      <w:proofErr w:type="spellStart"/>
      <w:r w:rsidR="00C240CB" w:rsidRPr="002861F5">
        <w:rPr>
          <w:rFonts w:ascii="Times New Roman" w:hAnsi="Times New Roman"/>
          <w:i/>
          <w:sz w:val="24"/>
        </w:rPr>
        <w:t>cueca</w:t>
      </w:r>
      <w:proofErr w:type="spellEnd"/>
      <w:r w:rsidR="001A7EDB" w:rsidRPr="002861F5">
        <w:rPr>
          <w:rFonts w:ascii="Times New Roman" w:hAnsi="Times New Roman"/>
          <w:sz w:val="24"/>
        </w:rPr>
        <w:t>,</w:t>
      </w:r>
      <w:r w:rsidR="00DD4B79" w:rsidRPr="002861F5">
        <w:rPr>
          <w:rFonts w:ascii="Times New Roman" w:hAnsi="Times New Roman"/>
          <w:sz w:val="24"/>
        </w:rPr>
        <w:t xml:space="preserve"> a Chilean dance form;</w:t>
      </w:r>
      <w:r w:rsidR="002C1740" w:rsidRPr="002861F5">
        <w:rPr>
          <w:rFonts w:ascii="Times New Roman" w:hAnsi="Times New Roman"/>
          <w:sz w:val="24"/>
        </w:rPr>
        <w:t xml:space="preserve"> and </w:t>
      </w:r>
      <w:r w:rsidR="00C240CB" w:rsidRPr="002861F5">
        <w:rPr>
          <w:rFonts w:ascii="Times New Roman" w:hAnsi="Times New Roman"/>
          <w:sz w:val="24"/>
        </w:rPr>
        <w:t>folklore.</w:t>
      </w:r>
    </w:p>
    <w:p w14:paraId="4AE4FE4A" w14:textId="77777777" w:rsidR="009143CC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3C4AFEF1" w14:textId="77777777" w:rsidR="009143CC" w:rsidRDefault="009143CC" w:rsidP="009143CC">
      <w:pPr>
        <w:keepNext/>
        <w:spacing w:after="0" w:line="240" w:lineRule="auto"/>
      </w:pPr>
      <w:r>
        <w:rPr>
          <w:rFonts w:ascii="Times New Roman" w:hAnsi="Times New Roman"/>
          <w:sz w:val="24"/>
        </w:rPr>
        <w:t>File: roncal.png</w:t>
      </w:r>
    </w:p>
    <w:p w14:paraId="4DFC2B08" w14:textId="281A0951" w:rsidR="009143CC" w:rsidRDefault="009143CC" w:rsidP="009143CC">
      <w:pPr>
        <w:pStyle w:val="Caption"/>
        <w:rPr>
          <w:rFonts w:ascii="Times New Roman" w:hAnsi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Virginia </w:t>
      </w:r>
      <w:proofErr w:type="spellStart"/>
      <w:r>
        <w:t>Roncal</w:t>
      </w:r>
      <w:proofErr w:type="spellEnd"/>
      <w:r>
        <w:t xml:space="preserve"> as the fairy in </w:t>
      </w:r>
      <w:proofErr w:type="spellStart"/>
      <w:r>
        <w:t>Milagra</w:t>
      </w:r>
      <w:proofErr w:type="spellEnd"/>
      <w:r>
        <w:t xml:space="preserve"> en la Alameda, late 1950s.</w:t>
      </w:r>
    </w:p>
    <w:p w14:paraId="0F82396C" w14:textId="11E18BE0" w:rsidR="009143CC" w:rsidRDefault="009143CC" w:rsidP="009143CC">
      <w:pPr>
        <w:pStyle w:val="Caption"/>
        <w:spacing w:before="27" w:after="0"/>
      </w:pPr>
      <w:r>
        <w:rPr>
          <w:rFonts w:ascii="Times New Roman" w:hAnsi="Times New Roman"/>
          <w:sz w:val="24"/>
        </w:rPr>
        <w:t xml:space="preserve">Source: </w:t>
      </w:r>
      <w:r>
        <w:t>http://www.scielo.cl/scielo.php?script=sci_arttext&amp;pid=S0716-27902002005600002</w:t>
      </w:r>
    </w:p>
    <w:p w14:paraId="5477B4DE" w14:textId="09E41EE7" w:rsidR="009143CC" w:rsidRPr="002861F5" w:rsidRDefault="009143CC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52A65126" w14:textId="77777777" w:rsidR="003231D1" w:rsidRDefault="003231D1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39DA3CAA" w14:textId="5D3E35A4" w:rsidR="007E2A33" w:rsidRDefault="00F7221B" w:rsidP="00AA0FF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Uthoff’s</w:t>
      </w:r>
      <w:proofErr w:type="spellEnd"/>
      <w:r w:rsidR="005D0F85">
        <w:rPr>
          <w:rFonts w:ascii="Times New Roman" w:hAnsi="Times New Roman"/>
          <w:sz w:val="24"/>
        </w:rPr>
        <w:t xml:space="preserve"> </w:t>
      </w:r>
      <w:r w:rsidR="003231D1"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z w:val="24"/>
        </w:rPr>
        <w:t xml:space="preserve"> choreography</w:t>
      </w:r>
      <w:r w:rsidR="007E35E6">
        <w:rPr>
          <w:rFonts w:ascii="Times New Roman" w:hAnsi="Times New Roman"/>
          <w:sz w:val="24"/>
        </w:rPr>
        <w:t xml:space="preserve"> incorporated more elements of</w:t>
      </w:r>
      <w:r w:rsidR="003231D1">
        <w:rPr>
          <w:rFonts w:ascii="Times New Roman" w:hAnsi="Times New Roman"/>
          <w:sz w:val="24"/>
        </w:rPr>
        <w:t xml:space="preserve"> classical dance</w:t>
      </w:r>
      <w:r w:rsidR="005D0F85">
        <w:rPr>
          <w:rFonts w:ascii="Times New Roman" w:hAnsi="Times New Roman"/>
          <w:sz w:val="24"/>
        </w:rPr>
        <w:t xml:space="preserve">, while still </w:t>
      </w:r>
      <w:r w:rsidR="009717F0">
        <w:rPr>
          <w:rFonts w:ascii="Times New Roman" w:hAnsi="Times New Roman"/>
          <w:sz w:val="24"/>
        </w:rPr>
        <w:t xml:space="preserve">adhering to the logical </w:t>
      </w:r>
      <w:r w:rsidR="005D0F85">
        <w:rPr>
          <w:rFonts w:ascii="Times New Roman" w:hAnsi="Times New Roman"/>
          <w:sz w:val="24"/>
        </w:rPr>
        <w:t xml:space="preserve">development of character and </w:t>
      </w:r>
      <w:r w:rsidR="00266C9F">
        <w:rPr>
          <w:rFonts w:ascii="Times New Roman" w:hAnsi="Times New Roman"/>
          <w:sz w:val="24"/>
        </w:rPr>
        <w:t>theatrical</w:t>
      </w:r>
      <w:r w:rsidR="006D651C">
        <w:rPr>
          <w:rFonts w:ascii="Times New Roman" w:hAnsi="Times New Roman"/>
          <w:sz w:val="24"/>
        </w:rPr>
        <w:t xml:space="preserve"> </w:t>
      </w:r>
      <w:r w:rsidR="009717F0">
        <w:rPr>
          <w:rFonts w:ascii="Times New Roman" w:hAnsi="Times New Roman"/>
          <w:sz w:val="24"/>
        </w:rPr>
        <w:t xml:space="preserve">narrative that characterizes </w:t>
      </w:r>
      <w:r w:rsidR="00266C9F">
        <w:rPr>
          <w:rFonts w:ascii="Times New Roman" w:hAnsi="Times New Roman"/>
          <w:sz w:val="24"/>
        </w:rPr>
        <w:t>dance-theatr</w:t>
      </w:r>
      <w:r w:rsidR="00D1448E">
        <w:rPr>
          <w:rFonts w:ascii="Times New Roman" w:hAnsi="Times New Roman"/>
          <w:sz w:val="24"/>
        </w:rPr>
        <w:t>e</w:t>
      </w:r>
      <w:r w:rsidR="009717F0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He was a</w:t>
      </w:r>
      <w:r w:rsidR="009717F0">
        <w:rPr>
          <w:rFonts w:ascii="Times New Roman" w:hAnsi="Times New Roman"/>
          <w:sz w:val="24"/>
        </w:rPr>
        <w:t xml:space="preserve"> meticulous choreographer and teacher,</w:t>
      </w:r>
      <w:r>
        <w:rPr>
          <w:rFonts w:ascii="Times New Roman" w:hAnsi="Times New Roman"/>
          <w:sz w:val="24"/>
        </w:rPr>
        <w:t xml:space="preserve"> dedicating</w:t>
      </w:r>
      <w:r w:rsidR="005D0F85">
        <w:rPr>
          <w:rFonts w:ascii="Times New Roman" w:hAnsi="Times New Roman"/>
          <w:sz w:val="24"/>
        </w:rPr>
        <w:t xml:space="preserve"> months</w:t>
      </w:r>
      <w:r w:rsidR="009717F0">
        <w:rPr>
          <w:rFonts w:ascii="Times New Roman" w:hAnsi="Times New Roman"/>
          <w:sz w:val="24"/>
        </w:rPr>
        <w:t xml:space="preserve"> to the preparation and re</w:t>
      </w:r>
      <w:r w:rsidR="00417E2F">
        <w:rPr>
          <w:rFonts w:ascii="Times New Roman" w:hAnsi="Times New Roman"/>
          <w:sz w:val="24"/>
        </w:rPr>
        <w:t>hearsal of each ballet</w:t>
      </w:r>
      <w:r>
        <w:rPr>
          <w:rFonts w:ascii="Times New Roman" w:hAnsi="Times New Roman"/>
          <w:sz w:val="24"/>
        </w:rPr>
        <w:t xml:space="preserve">. He </w:t>
      </w:r>
      <w:r w:rsidR="001070E6">
        <w:rPr>
          <w:rFonts w:ascii="Times New Roman" w:hAnsi="Times New Roman"/>
          <w:sz w:val="24"/>
        </w:rPr>
        <w:t>required</w:t>
      </w:r>
      <w:r w:rsidR="009717F0">
        <w:rPr>
          <w:rFonts w:ascii="Times New Roman" w:hAnsi="Times New Roman"/>
          <w:sz w:val="24"/>
        </w:rPr>
        <w:t xml:space="preserve"> of his dancers that they </w:t>
      </w:r>
      <w:r>
        <w:rPr>
          <w:rFonts w:ascii="Times New Roman" w:hAnsi="Times New Roman"/>
          <w:sz w:val="24"/>
        </w:rPr>
        <w:t>not simply</w:t>
      </w:r>
      <w:r w:rsidR="009717F0">
        <w:rPr>
          <w:rFonts w:ascii="Times New Roman" w:hAnsi="Times New Roman"/>
          <w:sz w:val="24"/>
        </w:rPr>
        <w:t xml:space="preserve"> master the steps, but that they painstakingly interpret </w:t>
      </w:r>
      <w:r w:rsidR="00AA7239">
        <w:rPr>
          <w:rFonts w:ascii="Times New Roman" w:hAnsi="Times New Roman"/>
          <w:sz w:val="24"/>
        </w:rPr>
        <w:t>their</w:t>
      </w:r>
      <w:r w:rsidR="00776C32">
        <w:rPr>
          <w:rFonts w:ascii="Times New Roman" w:hAnsi="Times New Roman"/>
          <w:sz w:val="24"/>
        </w:rPr>
        <w:t xml:space="preserve"> roles to e</w:t>
      </w:r>
      <w:r w:rsidR="00AA7239">
        <w:rPr>
          <w:rFonts w:ascii="Times New Roman" w:hAnsi="Times New Roman"/>
          <w:sz w:val="24"/>
        </w:rPr>
        <w:t>nsure that</w:t>
      </w:r>
      <w:r w:rsidR="00C11F7E">
        <w:rPr>
          <w:rFonts w:ascii="Times New Roman" w:hAnsi="Times New Roman"/>
          <w:sz w:val="24"/>
        </w:rPr>
        <w:t xml:space="preserve"> each instant of movement</w:t>
      </w:r>
      <w:r w:rsidR="009717F0">
        <w:rPr>
          <w:rFonts w:ascii="Times New Roman" w:hAnsi="Times New Roman"/>
          <w:sz w:val="24"/>
        </w:rPr>
        <w:t xml:space="preserve"> </w:t>
      </w:r>
      <w:r w:rsidR="00AA7239">
        <w:rPr>
          <w:rFonts w:ascii="Times New Roman" w:hAnsi="Times New Roman"/>
          <w:sz w:val="24"/>
        </w:rPr>
        <w:t xml:space="preserve">was performed </w:t>
      </w:r>
      <w:r w:rsidR="009717F0">
        <w:rPr>
          <w:rFonts w:ascii="Times New Roman" w:hAnsi="Times New Roman"/>
          <w:sz w:val="24"/>
        </w:rPr>
        <w:t>with</w:t>
      </w:r>
      <w:r w:rsidR="00AA7239">
        <w:rPr>
          <w:rFonts w:ascii="Times New Roman" w:hAnsi="Times New Roman"/>
          <w:sz w:val="24"/>
        </w:rPr>
        <w:t xml:space="preserve"> precision and imbued with meaning</w:t>
      </w:r>
      <w:r w:rsidR="009717F0">
        <w:rPr>
          <w:rFonts w:ascii="Times New Roman" w:hAnsi="Times New Roman"/>
          <w:sz w:val="24"/>
        </w:rPr>
        <w:t>.</w:t>
      </w:r>
      <w:r w:rsidR="00417E2F">
        <w:rPr>
          <w:rFonts w:ascii="Times New Roman" w:hAnsi="Times New Roman"/>
          <w:sz w:val="24"/>
        </w:rPr>
        <w:t xml:space="preserve"> Naturalism, </w:t>
      </w:r>
      <w:r w:rsidR="00AB1061">
        <w:rPr>
          <w:rFonts w:ascii="Times New Roman" w:hAnsi="Times New Roman"/>
          <w:sz w:val="24"/>
        </w:rPr>
        <w:t xml:space="preserve">expressiveness, and </w:t>
      </w:r>
      <w:r w:rsidR="00417E2F">
        <w:rPr>
          <w:rFonts w:ascii="Times New Roman" w:hAnsi="Times New Roman"/>
          <w:sz w:val="24"/>
        </w:rPr>
        <w:t xml:space="preserve">emotional commitment </w:t>
      </w:r>
      <w:r w:rsidR="00EC636A">
        <w:rPr>
          <w:rFonts w:ascii="Times New Roman" w:hAnsi="Times New Roman"/>
          <w:sz w:val="24"/>
        </w:rPr>
        <w:t xml:space="preserve">were the </w:t>
      </w:r>
      <w:r w:rsidR="009A2B99">
        <w:rPr>
          <w:rFonts w:ascii="Times New Roman" w:hAnsi="Times New Roman"/>
          <w:sz w:val="24"/>
        </w:rPr>
        <w:t xml:space="preserve">key </w:t>
      </w:r>
      <w:r w:rsidR="00C11F7E">
        <w:rPr>
          <w:rFonts w:ascii="Times New Roman" w:hAnsi="Times New Roman"/>
          <w:sz w:val="24"/>
        </w:rPr>
        <w:t xml:space="preserve">elements that </w:t>
      </w:r>
      <w:proofErr w:type="spellStart"/>
      <w:r w:rsidR="00C11F7E">
        <w:rPr>
          <w:rFonts w:ascii="Times New Roman" w:hAnsi="Times New Roman"/>
          <w:sz w:val="24"/>
        </w:rPr>
        <w:t>Uthoff</w:t>
      </w:r>
      <w:proofErr w:type="spellEnd"/>
      <w:r w:rsidR="00AB1061">
        <w:rPr>
          <w:rFonts w:ascii="Times New Roman" w:hAnsi="Times New Roman"/>
          <w:sz w:val="24"/>
        </w:rPr>
        <w:t xml:space="preserve"> and his team</w:t>
      </w:r>
      <w:r w:rsidR="00C11F7E">
        <w:rPr>
          <w:rFonts w:ascii="Times New Roman" w:hAnsi="Times New Roman"/>
          <w:sz w:val="24"/>
        </w:rPr>
        <w:t xml:space="preserve"> cultivated in </w:t>
      </w:r>
      <w:r w:rsidR="00E9650E">
        <w:rPr>
          <w:rFonts w:ascii="Times New Roman" w:hAnsi="Times New Roman"/>
          <w:sz w:val="24"/>
        </w:rPr>
        <w:t>their students and</w:t>
      </w:r>
      <w:r w:rsidR="00C11F7E">
        <w:rPr>
          <w:rFonts w:ascii="Times New Roman" w:hAnsi="Times New Roman"/>
          <w:sz w:val="24"/>
        </w:rPr>
        <w:t xml:space="preserve"> </w:t>
      </w:r>
      <w:r w:rsidR="00E9650E">
        <w:rPr>
          <w:rFonts w:ascii="Times New Roman" w:hAnsi="Times New Roman"/>
          <w:sz w:val="24"/>
        </w:rPr>
        <w:t>company members</w:t>
      </w:r>
      <w:r w:rsidR="00C11F7E">
        <w:rPr>
          <w:rFonts w:ascii="Times New Roman" w:hAnsi="Times New Roman"/>
          <w:sz w:val="24"/>
        </w:rPr>
        <w:t xml:space="preserve">. </w:t>
      </w:r>
      <w:r w:rsidR="00B24D2D">
        <w:rPr>
          <w:rFonts w:ascii="Times New Roman" w:hAnsi="Times New Roman"/>
          <w:sz w:val="24"/>
        </w:rPr>
        <w:t xml:space="preserve">In both of these realms </w:t>
      </w:r>
      <w:proofErr w:type="spellStart"/>
      <w:r w:rsidR="00B24D2D">
        <w:rPr>
          <w:rFonts w:ascii="Times New Roman" w:hAnsi="Times New Roman"/>
          <w:sz w:val="24"/>
        </w:rPr>
        <w:t>Uthoff</w:t>
      </w:r>
      <w:proofErr w:type="spellEnd"/>
      <w:r w:rsidR="00B24D2D">
        <w:rPr>
          <w:rFonts w:ascii="Times New Roman" w:hAnsi="Times New Roman"/>
          <w:sz w:val="24"/>
        </w:rPr>
        <w:t xml:space="preserve"> and his team</w:t>
      </w:r>
      <w:r w:rsidR="004319A2">
        <w:rPr>
          <w:rFonts w:ascii="Times New Roman" w:hAnsi="Times New Roman"/>
          <w:sz w:val="24"/>
        </w:rPr>
        <w:t xml:space="preserve"> created</w:t>
      </w:r>
      <w:r w:rsidR="00C11F7E">
        <w:rPr>
          <w:rFonts w:ascii="Times New Roman" w:hAnsi="Times New Roman"/>
          <w:sz w:val="24"/>
        </w:rPr>
        <w:t xml:space="preserve"> a </w:t>
      </w:r>
      <w:r w:rsidR="00AB1061">
        <w:rPr>
          <w:rFonts w:ascii="Times New Roman" w:hAnsi="Times New Roman"/>
          <w:sz w:val="24"/>
        </w:rPr>
        <w:t>supportive environment</w:t>
      </w:r>
      <w:r w:rsidR="00C11F7E">
        <w:rPr>
          <w:rFonts w:ascii="Times New Roman" w:hAnsi="Times New Roman"/>
          <w:sz w:val="24"/>
        </w:rPr>
        <w:t xml:space="preserve"> in which </w:t>
      </w:r>
      <w:r w:rsidR="001253A7">
        <w:rPr>
          <w:rFonts w:ascii="Times New Roman" w:hAnsi="Times New Roman"/>
          <w:sz w:val="24"/>
        </w:rPr>
        <w:t>dancers</w:t>
      </w:r>
      <w:r w:rsidR="00B24D2D">
        <w:rPr>
          <w:rFonts w:ascii="Times New Roman" w:hAnsi="Times New Roman"/>
          <w:sz w:val="24"/>
        </w:rPr>
        <w:t xml:space="preserve"> could master</w:t>
      </w:r>
      <w:r w:rsidR="00C11F7E">
        <w:rPr>
          <w:rFonts w:ascii="Times New Roman" w:hAnsi="Times New Roman"/>
          <w:sz w:val="24"/>
        </w:rPr>
        <w:t xml:space="preserve"> </w:t>
      </w:r>
      <w:r w:rsidR="00AB1061">
        <w:rPr>
          <w:rFonts w:ascii="Times New Roman" w:hAnsi="Times New Roman"/>
          <w:sz w:val="24"/>
        </w:rPr>
        <w:t xml:space="preserve">basic </w:t>
      </w:r>
      <w:r w:rsidR="00C11F7E">
        <w:rPr>
          <w:rFonts w:ascii="Times New Roman" w:hAnsi="Times New Roman"/>
          <w:sz w:val="24"/>
        </w:rPr>
        <w:t>classical</w:t>
      </w:r>
      <w:r w:rsidR="00AB1061">
        <w:rPr>
          <w:rFonts w:ascii="Times New Roman" w:hAnsi="Times New Roman"/>
          <w:sz w:val="24"/>
        </w:rPr>
        <w:t xml:space="preserve"> training</w:t>
      </w:r>
      <w:r w:rsidR="001253A7">
        <w:rPr>
          <w:rFonts w:ascii="Times New Roman" w:hAnsi="Times New Roman"/>
          <w:sz w:val="24"/>
        </w:rPr>
        <w:t xml:space="preserve"> without</w:t>
      </w:r>
      <w:r w:rsidR="00EC636A">
        <w:rPr>
          <w:rFonts w:ascii="Times New Roman" w:hAnsi="Times New Roman"/>
          <w:sz w:val="24"/>
        </w:rPr>
        <w:t xml:space="preserve"> relying</w:t>
      </w:r>
      <w:r w:rsidR="00C11F7E">
        <w:rPr>
          <w:rFonts w:ascii="Times New Roman" w:hAnsi="Times New Roman"/>
          <w:sz w:val="24"/>
        </w:rPr>
        <w:t xml:space="preserve"> on </w:t>
      </w:r>
      <w:r w:rsidR="007E2A33">
        <w:rPr>
          <w:rFonts w:ascii="Times New Roman" w:hAnsi="Times New Roman"/>
          <w:sz w:val="24"/>
        </w:rPr>
        <w:t xml:space="preserve">the rigors of </w:t>
      </w:r>
      <w:r w:rsidR="00C11F7E">
        <w:rPr>
          <w:rFonts w:ascii="Times New Roman" w:hAnsi="Times New Roman"/>
          <w:sz w:val="24"/>
        </w:rPr>
        <w:t xml:space="preserve">pointe work or </w:t>
      </w:r>
      <w:r w:rsidR="00AB1061">
        <w:rPr>
          <w:rFonts w:ascii="Times New Roman" w:hAnsi="Times New Roman"/>
          <w:sz w:val="24"/>
        </w:rPr>
        <w:t xml:space="preserve">flashy </w:t>
      </w:r>
      <w:r w:rsidR="00C11F7E">
        <w:rPr>
          <w:rFonts w:ascii="Times New Roman" w:hAnsi="Times New Roman"/>
          <w:sz w:val="24"/>
        </w:rPr>
        <w:t>virtuosity.</w:t>
      </w:r>
      <w:r w:rsidR="00C20DF0">
        <w:rPr>
          <w:rFonts w:ascii="Times New Roman" w:hAnsi="Times New Roman"/>
          <w:sz w:val="24"/>
        </w:rPr>
        <w:t xml:space="preserve"> During his time in Chile </w:t>
      </w:r>
      <w:proofErr w:type="spellStart"/>
      <w:r w:rsidR="00AB1061">
        <w:rPr>
          <w:rFonts w:ascii="Times New Roman" w:hAnsi="Times New Roman"/>
          <w:sz w:val="24"/>
        </w:rPr>
        <w:t>Uthoff</w:t>
      </w:r>
      <w:proofErr w:type="spellEnd"/>
      <w:r w:rsidR="00AB1061">
        <w:rPr>
          <w:rFonts w:ascii="Times New Roman" w:hAnsi="Times New Roman"/>
          <w:sz w:val="24"/>
        </w:rPr>
        <w:t xml:space="preserve"> </w:t>
      </w:r>
      <w:proofErr w:type="spellStart"/>
      <w:r w:rsidR="00AB1061">
        <w:rPr>
          <w:rFonts w:ascii="Times New Roman" w:hAnsi="Times New Roman"/>
          <w:sz w:val="24"/>
        </w:rPr>
        <w:t>facilated</w:t>
      </w:r>
      <w:proofErr w:type="spellEnd"/>
      <w:r w:rsidR="00AB1061">
        <w:rPr>
          <w:rFonts w:ascii="Times New Roman" w:hAnsi="Times New Roman"/>
          <w:sz w:val="24"/>
        </w:rPr>
        <w:t xml:space="preserve"> an exchange program between </w:t>
      </w:r>
      <w:r w:rsidR="00AB1061" w:rsidRPr="0018603D">
        <w:rPr>
          <w:rFonts w:ascii="Times New Roman" w:hAnsi="Times New Roman"/>
          <w:i/>
          <w:sz w:val="24"/>
        </w:rPr>
        <w:t xml:space="preserve">Ballet </w:t>
      </w:r>
      <w:proofErr w:type="spellStart"/>
      <w:r w:rsidR="00AB1061" w:rsidRPr="0018603D">
        <w:rPr>
          <w:rFonts w:ascii="Times New Roman" w:hAnsi="Times New Roman"/>
          <w:i/>
          <w:sz w:val="24"/>
        </w:rPr>
        <w:t>Nacional</w:t>
      </w:r>
      <w:proofErr w:type="spellEnd"/>
      <w:r w:rsidR="00AB1061" w:rsidRPr="0018603D">
        <w:rPr>
          <w:rFonts w:ascii="Times New Roman" w:hAnsi="Times New Roman"/>
          <w:i/>
          <w:sz w:val="24"/>
        </w:rPr>
        <w:t xml:space="preserve"> </w:t>
      </w:r>
      <w:proofErr w:type="spellStart"/>
      <w:r w:rsidR="00AB1061" w:rsidRPr="0018603D">
        <w:rPr>
          <w:rFonts w:ascii="Times New Roman" w:hAnsi="Times New Roman"/>
          <w:i/>
          <w:sz w:val="24"/>
        </w:rPr>
        <w:t>Chileno</w:t>
      </w:r>
      <w:proofErr w:type="spellEnd"/>
      <w:r w:rsidR="00AB1061">
        <w:rPr>
          <w:rFonts w:ascii="Times New Roman" w:hAnsi="Times New Roman"/>
          <w:sz w:val="24"/>
        </w:rPr>
        <w:t xml:space="preserve"> and European companies, in which Chilean students received scholarships to study at prestigious dance academies abroad.</w:t>
      </w:r>
      <w:r w:rsidR="00A71AA9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 xml:space="preserve">In addition to choreographing and directing the company, </w:t>
      </w:r>
      <w:proofErr w:type="spellStart"/>
      <w:r w:rsidR="00A71AA9">
        <w:rPr>
          <w:rFonts w:ascii="Times New Roman" w:hAnsi="Times New Roman"/>
          <w:sz w:val="24"/>
        </w:rPr>
        <w:t>Uthoff</w:t>
      </w:r>
      <w:proofErr w:type="spellEnd"/>
      <w:r w:rsidR="00A71AA9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 xml:space="preserve">also </w:t>
      </w:r>
      <w:r w:rsidR="00A71AA9">
        <w:rPr>
          <w:rFonts w:ascii="Times New Roman" w:hAnsi="Times New Roman"/>
          <w:sz w:val="24"/>
        </w:rPr>
        <w:t xml:space="preserve">designed the scenery and conceived the lighting design. </w:t>
      </w:r>
    </w:p>
    <w:p w14:paraId="1453702D" w14:textId="77777777" w:rsidR="00266C9F" w:rsidRDefault="00266C9F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6760DE83" w14:textId="50DD6A91" w:rsidR="00C53314" w:rsidRPr="002861F5" w:rsidRDefault="00C20DF0" w:rsidP="00AA0FF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 w:rsidR="00AA7239">
        <w:rPr>
          <w:rFonts w:ascii="Times New Roman" w:hAnsi="Times New Roman"/>
          <w:sz w:val="24"/>
        </w:rPr>
        <w:t xml:space="preserve"> the late 1950s and early 1960s </w:t>
      </w:r>
      <w:proofErr w:type="spellStart"/>
      <w:r w:rsidR="00AA7239">
        <w:rPr>
          <w:rFonts w:ascii="Times New Roman" w:hAnsi="Times New Roman"/>
          <w:sz w:val="24"/>
        </w:rPr>
        <w:t>Uthoff</w:t>
      </w:r>
      <w:proofErr w:type="spellEnd"/>
      <w:r w:rsidR="00AA7239">
        <w:rPr>
          <w:rFonts w:ascii="Times New Roman" w:hAnsi="Times New Roman"/>
          <w:sz w:val="24"/>
        </w:rPr>
        <w:t xml:space="preserve"> and </w:t>
      </w:r>
      <w:r w:rsidR="00AA7239" w:rsidRPr="006D651C">
        <w:rPr>
          <w:rFonts w:ascii="Times New Roman" w:hAnsi="Times New Roman"/>
          <w:i/>
          <w:sz w:val="24"/>
        </w:rPr>
        <w:t xml:space="preserve">Ballet </w:t>
      </w:r>
      <w:proofErr w:type="spellStart"/>
      <w:r w:rsidR="00AA7239" w:rsidRPr="006D651C">
        <w:rPr>
          <w:rFonts w:ascii="Times New Roman" w:hAnsi="Times New Roman"/>
          <w:i/>
          <w:sz w:val="24"/>
        </w:rPr>
        <w:t>Nacional</w:t>
      </w:r>
      <w:proofErr w:type="spellEnd"/>
      <w:r w:rsidR="00AA7239" w:rsidRPr="006D651C">
        <w:rPr>
          <w:rFonts w:ascii="Times New Roman" w:hAnsi="Times New Roman"/>
          <w:i/>
          <w:sz w:val="24"/>
        </w:rPr>
        <w:t xml:space="preserve"> </w:t>
      </w:r>
      <w:proofErr w:type="spellStart"/>
      <w:r w:rsidR="00AA7239" w:rsidRPr="006D651C">
        <w:rPr>
          <w:rFonts w:ascii="Times New Roman" w:hAnsi="Times New Roman"/>
          <w:i/>
          <w:sz w:val="24"/>
        </w:rPr>
        <w:t>Chileno</w:t>
      </w:r>
      <w:proofErr w:type="spellEnd"/>
      <w:r w:rsidR="00AA7239">
        <w:rPr>
          <w:rFonts w:ascii="Times New Roman" w:hAnsi="Times New Roman"/>
          <w:sz w:val="24"/>
        </w:rPr>
        <w:t xml:space="preserve"> embarked on several highly succ</w:t>
      </w:r>
      <w:r w:rsidR="00F7221B">
        <w:rPr>
          <w:rFonts w:ascii="Times New Roman" w:hAnsi="Times New Roman"/>
          <w:sz w:val="24"/>
        </w:rPr>
        <w:t>essful Latin American tours, and in 1964 the company performed at Lincoln Center in New York City.</w:t>
      </w:r>
      <w:r w:rsidR="001070E6">
        <w:rPr>
          <w:rFonts w:ascii="Times New Roman" w:hAnsi="Times New Roman"/>
          <w:sz w:val="24"/>
        </w:rPr>
        <w:t xml:space="preserve"> </w:t>
      </w:r>
      <w:proofErr w:type="spellStart"/>
      <w:r w:rsidR="001070E6">
        <w:rPr>
          <w:rFonts w:ascii="Times New Roman" w:hAnsi="Times New Roman"/>
          <w:sz w:val="24"/>
        </w:rPr>
        <w:t>Uthoff</w:t>
      </w:r>
      <w:proofErr w:type="spellEnd"/>
      <w:r w:rsidR="001070E6">
        <w:rPr>
          <w:rFonts w:ascii="Times New Roman" w:hAnsi="Times New Roman"/>
          <w:sz w:val="24"/>
        </w:rPr>
        <w:t xml:space="preserve"> retired in 1967 and received Chile’s National Art Award in 1984.</w:t>
      </w:r>
    </w:p>
    <w:p w14:paraId="14801DD7" w14:textId="77777777" w:rsidR="005D0F85" w:rsidRDefault="005D0F85" w:rsidP="00AA0FFA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19E3BAF8" w14:textId="77777777" w:rsidR="00B15EB7" w:rsidRPr="009E1A53" w:rsidRDefault="00B15EB7" w:rsidP="00AA0FFA">
      <w:pPr>
        <w:spacing w:after="0" w:line="240" w:lineRule="auto"/>
        <w:rPr>
          <w:rFonts w:ascii="Times New Roman" w:hAnsi="Times New Roman"/>
          <w:b/>
          <w:sz w:val="24"/>
        </w:rPr>
      </w:pPr>
      <w:r w:rsidRPr="009E1A53">
        <w:rPr>
          <w:rFonts w:ascii="Times New Roman" w:hAnsi="Times New Roman"/>
          <w:b/>
          <w:sz w:val="24"/>
        </w:rPr>
        <w:t>Legacy</w:t>
      </w:r>
    </w:p>
    <w:p w14:paraId="7C2EBE0C" w14:textId="77777777" w:rsidR="006F29BD" w:rsidRDefault="00D66F41" w:rsidP="00AA0FF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many ways, </w:t>
      </w:r>
      <w:proofErr w:type="spellStart"/>
      <w:r>
        <w:rPr>
          <w:rFonts w:ascii="Times New Roman" w:hAnsi="Times New Roman"/>
          <w:sz w:val="24"/>
        </w:rPr>
        <w:t>Uthoff’s</w:t>
      </w:r>
      <w:proofErr w:type="spellEnd"/>
      <w:r>
        <w:rPr>
          <w:rFonts w:ascii="Times New Roman" w:hAnsi="Times New Roman"/>
          <w:sz w:val="24"/>
        </w:rPr>
        <w:t xml:space="preserve"> greatest legacy is the company he founded and led from 1942 to 1966, </w:t>
      </w:r>
      <w:r w:rsidR="00AD321D" w:rsidRPr="002861F5">
        <w:rPr>
          <w:rFonts w:ascii="Times New Roman" w:hAnsi="Times New Roman"/>
          <w:sz w:val="24"/>
        </w:rPr>
        <w:t xml:space="preserve">the </w:t>
      </w:r>
      <w:r w:rsidR="00AD321D" w:rsidRPr="002861F5">
        <w:rPr>
          <w:rFonts w:ascii="Times New Roman" w:hAnsi="Times New Roman"/>
          <w:i/>
          <w:sz w:val="24"/>
        </w:rPr>
        <w:t xml:space="preserve">Ballet </w:t>
      </w:r>
      <w:proofErr w:type="spellStart"/>
      <w:r w:rsidR="00AD321D" w:rsidRPr="002861F5">
        <w:rPr>
          <w:rFonts w:ascii="Times New Roman" w:hAnsi="Times New Roman"/>
          <w:i/>
          <w:sz w:val="24"/>
        </w:rPr>
        <w:t>Nacional</w:t>
      </w:r>
      <w:proofErr w:type="spellEnd"/>
      <w:r w:rsidR="00AD321D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AD321D" w:rsidRPr="002861F5">
        <w:rPr>
          <w:rFonts w:ascii="Times New Roman" w:hAnsi="Times New Roman"/>
          <w:i/>
          <w:sz w:val="24"/>
        </w:rPr>
        <w:t>Chileno</w:t>
      </w:r>
      <w:proofErr w:type="spellEnd"/>
      <w:r w:rsidR="00CD1D94">
        <w:rPr>
          <w:rFonts w:ascii="Times New Roman" w:hAnsi="Times New Roman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Under his leadership the company developed</w:t>
      </w:r>
      <w:r w:rsidR="009A2B99">
        <w:rPr>
          <w:rFonts w:ascii="Times New Roman" w:hAnsi="Times New Roman"/>
          <w:sz w:val="24"/>
        </w:rPr>
        <w:t xml:space="preserve"> into</w:t>
      </w:r>
      <w:r>
        <w:rPr>
          <w:rFonts w:ascii="Times New Roman" w:hAnsi="Times New Roman"/>
          <w:sz w:val="24"/>
        </w:rPr>
        <w:t xml:space="preserve"> </w:t>
      </w:r>
      <w:r w:rsidR="00DD4B79" w:rsidRPr="002861F5">
        <w:rPr>
          <w:rFonts w:ascii="Times New Roman" w:hAnsi="Times New Roman"/>
          <w:sz w:val="24"/>
        </w:rPr>
        <w:t xml:space="preserve">a </w:t>
      </w:r>
      <w:r w:rsidR="001070E6">
        <w:rPr>
          <w:rFonts w:ascii="Times New Roman" w:hAnsi="Times New Roman"/>
          <w:sz w:val="24"/>
        </w:rPr>
        <w:t xml:space="preserve">compact and </w:t>
      </w:r>
      <w:r w:rsidR="00AC68E9" w:rsidRPr="002861F5">
        <w:rPr>
          <w:rFonts w:ascii="Times New Roman" w:hAnsi="Times New Roman"/>
          <w:sz w:val="24"/>
        </w:rPr>
        <w:t>highly professional group of dancers</w:t>
      </w:r>
      <w:r w:rsidR="001B10A9">
        <w:rPr>
          <w:rFonts w:ascii="Times New Roman" w:hAnsi="Times New Roman"/>
          <w:sz w:val="24"/>
        </w:rPr>
        <w:t>, whose contributions</w:t>
      </w:r>
      <w:r w:rsidR="00497156" w:rsidRPr="002861F5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 xml:space="preserve">have </w:t>
      </w:r>
      <w:r w:rsidR="001B10A9">
        <w:rPr>
          <w:rFonts w:ascii="Times New Roman" w:hAnsi="Times New Roman"/>
          <w:sz w:val="24"/>
        </w:rPr>
        <w:t xml:space="preserve">transformed and enriched </w:t>
      </w:r>
      <w:r w:rsidR="00C20DF0">
        <w:rPr>
          <w:rFonts w:ascii="Times New Roman" w:hAnsi="Times New Roman"/>
          <w:sz w:val="24"/>
        </w:rPr>
        <w:t>Chile’s</w:t>
      </w:r>
      <w:r w:rsidR="007E2A33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>cultural terrain</w:t>
      </w:r>
      <w:r w:rsidR="004319A2">
        <w:rPr>
          <w:rFonts w:ascii="Times New Roman" w:hAnsi="Times New Roman"/>
          <w:sz w:val="24"/>
        </w:rPr>
        <w:t xml:space="preserve">. </w:t>
      </w:r>
      <w:r w:rsidR="00C20DF0">
        <w:rPr>
          <w:rFonts w:ascii="Times New Roman" w:hAnsi="Times New Roman"/>
          <w:sz w:val="24"/>
        </w:rPr>
        <w:t>Through</w:t>
      </w:r>
      <w:r w:rsidR="007E2A33">
        <w:rPr>
          <w:rFonts w:ascii="Times New Roman" w:hAnsi="Times New Roman"/>
          <w:sz w:val="24"/>
        </w:rPr>
        <w:t xml:space="preserve"> dedication to classical </w:t>
      </w:r>
      <w:r w:rsidR="00C20DF0">
        <w:rPr>
          <w:rFonts w:ascii="Times New Roman" w:hAnsi="Times New Roman"/>
          <w:sz w:val="24"/>
        </w:rPr>
        <w:t xml:space="preserve">training combined with </w:t>
      </w:r>
      <w:r w:rsidR="00983BBE">
        <w:rPr>
          <w:rFonts w:ascii="Times New Roman" w:hAnsi="Times New Roman"/>
          <w:sz w:val="24"/>
        </w:rPr>
        <w:t xml:space="preserve">his </w:t>
      </w:r>
      <w:r w:rsidR="007E2A33">
        <w:rPr>
          <w:rFonts w:ascii="Times New Roman" w:hAnsi="Times New Roman"/>
          <w:sz w:val="24"/>
        </w:rPr>
        <w:t>vision of</w:t>
      </w:r>
      <w:r w:rsidR="00C20DF0">
        <w:rPr>
          <w:rFonts w:ascii="Times New Roman" w:hAnsi="Times New Roman"/>
          <w:sz w:val="24"/>
        </w:rPr>
        <w:t xml:space="preserve"> the dancer</w:t>
      </w:r>
      <w:r w:rsidR="007E2A33">
        <w:rPr>
          <w:rFonts w:ascii="Times New Roman" w:hAnsi="Times New Roman"/>
          <w:sz w:val="24"/>
        </w:rPr>
        <w:t xml:space="preserve"> as</w:t>
      </w:r>
      <w:r w:rsidR="00C20DF0">
        <w:rPr>
          <w:rFonts w:ascii="Times New Roman" w:hAnsi="Times New Roman"/>
          <w:sz w:val="24"/>
        </w:rPr>
        <w:t xml:space="preserve"> total interpreter, </w:t>
      </w:r>
      <w:proofErr w:type="spellStart"/>
      <w:r w:rsidR="00C20DF0">
        <w:rPr>
          <w:rFonts w:ascii="Times New Roman" w:hAnsi="Times New Roman"/>
          <w:sz w:val="24"/>
        </w:rPr>
        <w:t>Uthoff</w:t>
      </w:r>
      <w:proofErr w:type="spellEnd"/>
      <w:r w:rsidR="00983BBE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>gave form to</w:t>
      </w:r>
      <w:r w:rsidR="001B10A9">
        <w:rPr>
          <w:rFonts w:ascii="Times New Roman" w:hAnsi="Times New Roman"/>
          <w:sz w:val="24"/>
        </w:rPr>
        <w:t xml:space="preserve"> </w:t>
      </w:r>
      <w:r w:rsidR="00A71AA9">
        <w:rPr>
          <w:rFonts w:ascii="Times New Roman" w:hAnsi="Times New Roman"/>
          <w:sz w:val="24"/>
        </w:rPr>
        <w:t xml:space="preserve">disciplined and </w:t>
      </w:r>
      <w:r w:rsidR="005B0AC6">
        <w:rPr>
          <w:rFonts w:ascii="Times New Roman" w:hAnsi="Times New Roman"/>
          <w:sz w:val="24"/>
        </w:rPr>
        <w:t>technically sound</w:t>
      </w:r>
      <w:r w:rsidR="00B24D2D">
        <w:rPr>
          <w:rFonts w:ascii="Times New Roman" w:hAnsi="Times New Roman"/>
          <w:sz w:val="24"/>
        </w:rPr>
        <w:t xml:space="preserve"> </w:t>
      </w:r>
      <w:r w:rsidR="001253A7">
        <w:rPr>
          <w:rFonts w:ascii="Times New Roman" w:hAnsi="Times New Roman"/>
          <w:sz w:val="24"/>
        </w:rPr>
        <w:t>dancers</w:t>
      </w:r>
      <w:r w:rsidR="001B10A9">
        <w:rPr>
          <w:rFonts w:ascii="Times New Roman" w:hAnsi="Times New Roman"/>
          <w:sz w:val="24"/>
        </w:rPr>
        <w:t xml:space="preserve"> who </w:t>
      </w:r>
      <w:r w:rsidR="00B24D2D">
        <w:rPr>
          <w:rFonts w:ascii="Times New Roman" w:hAnsi="Times New Roman"/>
          <w:sz w:val="24"/>
        </w:rPr>
        <w:t>could</w:t>
      </w:r>
      <w:r w:rsidR="001253A7">
        <w:rPr>
          <w:rFonts w:ascii="Times New Roman" w:hAnsi="Times New Roman"/>
          <w:sz w:val="24"/>
        </w:rPr>
        <w:t xml:space="preserve"> </w:t>
      </w:r>
      <w:r w:rsidR="00A71AA9">
        <w:rPr>
          <w:rFonts w:ascii="Times New Roman" w:hAnsi="Times New Roman"/>
          <w:sz w:val="24"/>
        </w:rPr>
        <w:t>perform a</w:t>
      </w:r>
      <w:r w:rsidR="001B10A9">
        <w:rPr>
          <w:rFonts w:ascii="Times New Roman" w:hAnsi="Times New Roman"/>
          <w:sz w:val="24"/>
        </w:rPr>
        <w:t xml:space="preserve"> wide range of dramatic and musical interpretations</w:t>
      </w:r>
      <w:r w:rsidR="00C20DF0">
        <w:rPr>
          <w:rFonts w:ascii="Times New Roman" w:hAnsi="Times New Roman"/>
          <w:sz w:val="24"/>
        </w:rPr>
        <w:t xml:space="preserve">. </w:t>
      </w:r>
      <w:r w:rsidR="00983BBE">
        <w:rPr>
          <w:rFonts w:ascii="Times New Roman" w:hAnsi="Times New Roman"/>
          <w:sz w:val="24"/>
        </w:rPr>
        <w:t>S</w:t>
      </w:r>
      <w:r w:rsidR="004920F7" w:rsidRPr="002861F5">
        <w:rPr>
          <w:rFonts w:ascii="Times New Roman" w:hAnsi="Times New Roman"/>
          <w:sz w:val="24"/>
        </w:rPr>
        <w:t xml:space="preserve">everal </w:t>
      </w:r>
      <w:r w:rsidR="00AC68E9" w:rsidRPr="002861F5">
        <w:rPr>
          <w:rFonts w:ascii="Times New Roman" w:hAnsi="Times New Roman"/>
          <w:sz w:val="24"/>
        </w:rPr>
        <w:t>principal dancers</w:t>
      </w:r>
      <w:r w:rsidR="00C20DF0">
        <w:rPr>
          <w:rFonts w:ascii="Times New Roman" w:hAnsi="Times New Roman"/>
          <w:sz w:val="24"/>
        </w:rPr>
        <w:t xml:space="preserve"> from </w:t>
      </w:r>
      <w:r w:rsidR="00C20DF0" w:rsidRPr="002861F5">
        <w:rPr>
          <w:rFonts w:ascii="Times New Roman" w:hAnsi="Times New Roman"/>
          <w:i/>
          <w:sz w:val="24"/>
        </w:rPr>
        <w:t xml:space="preserve">Ballet </w:t>
      </w:r>
      <w:proofErr w:type="spellStart"/>
      <w:r w:rsidR="00C20DF0" w:rsidRPr="002861F5">
        <w:rPr>
          <w:rFonts w:ascii="Times New Roman" w:hAnsi="Times New Roman"/>
          <w:i/>
          <w:sz w:val="24"/>
        </w:rPr>
        <w:t>Nacional</w:t>
      </w:r>
      <w:proofErr w:type="spellEnd"/>
      <w:r w:rsidR="00C20DF0"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="00C20DF0" w:rsidRPr="002861F5">
        <w:rPr>
          <w:rFonts w:ascii="Times New Roman" w:hAnsi="Times New Roman"/>
          <w:i/>
          <w:sz w:val="24"/>
        </w:rPr>
        <w:t>Chileno</w:t>
      </w:r>
      <w:proofErr w:type="spellEnd"/>
      <w:r w:rsidR="00C20DF0">
        <w:rPr>
          <w:rFonts w:ascii="Times New Roman" w:hAnsi="Times New Roman"/>
          <w:sz w:val="24"/>
        </w:rPr>
        <w:t>—</w:t>
      </w:r>
      <w:r w:rsidR="00AC68E9" w:rsidRPr="002861F5">
        <w:rPr>
          <w:rFonts w:ascii="Times New Roman" w:hAnsi="Times New Roman"/>
          <w:sz w:val="24"/>
        </w:rPr>
        <w:t xml:space="preserve">Patricio </w:t>
      </w:r>
      <w:proofErr w:type="spellStart"/>
      <w:r w:rsidR="00AC68E9" w:rsidRPr="002861F5">
        <w:rPr>
          <w:rFonts w:ascii="Times New Roman" w:hAnsi="Times New Roman"/>
          <w:sz w:val="24"/>
        </w:rPr>
        <w:t>Bunster</w:t>
      </w:r>
      <w:proofErr w:type="spellEnd"/>
      <w:r w:rsidR="00AC4739" w:rsidRPr="002861F5">
        <w:rPr>
          <w:rFonts w:ascii="Times New Roman" w:hAnsi="Times New Roman"/>
          <w:sz w:val="24"/>
        </w:rPr>
        <w:t xml:space="preserve">, </w:t>
      </w:r>
      <w:proofErr w:type="spellStart"/>
      <w:r w:rsidR="00AC4739" w:rsidRPr="002861F5">
        <w:rPr>
          <w:rFonts w:ascii="Times New Roman" w:hAnsi="Times New Roman"/>
          <w:sz w:val="24"/>
        </w:rPr>
        <w:t>Blanchette</w:t>
      </w:r>
      <w:proofErr w:type="spellEnd"/>
      <w:r w:rsidR="00AC4739" w:rsidRPr="002861F5">
        <w:rPr>
          <w:rFonts w:ascii="Times New Roman" w:hAnsi="Times New Roman"/>
          <w:sz w:val="24"/>
        </w:rPr>
        <w:t xml:space="preserve"> </w:t>
      </w:r>
      <w:proofErr w:type="spellStart"/>
      <w:r w:rsidR="00AC4739" w:rsidRPr="002861F5">
        <w:rPr>
          <w:rFonts w:ascii="Times New Roman" w:hAnsi="Times New Roman"/>
          <w:sz w:val="24"/>
        </w:rPr>
        <w:t>He</w:t>
      </w:r>
      <w:r w:rsidR="00AC68E9" w:rsidRPr="002861F5">
        <w:rPr>
          <w:rFonts w:ascii="Times New Roman" w:hAnsi="Times New Roman"/>
          <w:sz w:val="24"/>
        </w:rPr>
        <w:t>rmansen</w:t>
      </w:r>
      <w:proofErr w:type="spellEnd"/>
      <w:r w:rsidR="00AC68E9" w:rsidRPr="002861F5">
        <w:rPr>
          <w:rFonts w:ascii="Times New Roman" w:hAnsi="Times New Roman"/>
          <w:sz w:val="24"/>
        </w:rPr>
        <w:t xml:space="preserve">, Virginia </w:t>
      </w:r>
      <w:proofErr w:type="spellStart"/>
      <w:r w:rsidR="00AC68E9" w:rsidRPr="002861F5">
        <w:rPr>
          <w:rFonts w:ascii="Times New Roman" w:hAnsi="Times New Roman"/>
          <w:sz w:val="24"/>
        </w:rPr>
        <w:t>Roncal</w:t>
      </w:r>
      <w:proofErr w:type="spellEnd"/>
      <w:r w:rsidR="00AC68E9" w:rsidRPr="002861F5">
        <w:rPr>
          <w:rFonts w:ascii="Times New Roman" w:hAnsi="Times New Roman"/>
          <w:sz w:val="24"/>
        </w:rPr>
        <w:t xml:space="preserve">, </w:t>
      </w:r>
      <w:r w:rsidR="001253A7">
        <w:rPr>
          <w:rFonts w:ascii="Times New Roman" w:hAnsi="Times New Roman"/>
          <w:sz w:val="24"/>
        </w:rPr>
        <w:t xml:space="preserve">Maria Elena </w:t>
      </w:r>
      <w:proofErr w:type="spellStart"/>
      <w:r w:rsidR="001253A7">
        <w:rPr>
          <w:rFonts w:ascii="Times New Roman" w:hAnsi="Times New Roman"/>
          <w:sz w:val="24"/>
        </w:rPr>
        <w:t>Aranguiz</w:t>
      </w:r>
      <w:proofErr w:type="spellEnd"/>
      <w:r w:rsidR="006D651C">
        <w:rPr>
          <w:rFonts w:ascii="Times New Roman" w:hAnsi="Times New Roman"/>
          <w:sz w:val="24"/>
        </w:rPr>
        <w:t>,</w:t>
      </w:r>
      <w:r w:rsidR="00C20DF0">
        <w:rPr>
          <w:rFonts w:ascii="Times New Roman" w:hAnsi="Times New Roman"/>
          <w:sz w:val="24"/>
        </w:rPr>
        <w:t xml:space="preserve"> </w:t>
      </w:r>
      <w:proofErr w:type="spellStart"/>
      <w:r w:rsidR="00AC68E9" w:rsidRPr="002861F5">
        <w:rPr>
          <w:rFonts w:ascii="Times New Roman" w:hAnsi="Times New Roman"/>
          <w:sz w:val="24"/>
        </w:rPr>
        <w:t>Malucha</w:t>
      </w:r>
      <w:proofErr w:type="spellEnd"/>
      <w:r w:rsidR="00AC68E9" w:rsidRPr="002861F5">
        <w:rPr>
          <w:rFonts w:ascii="Times New Roman" w:hAnsi="Times New Roman"/>
          <w:sz w:val="24"/>
        </w:rPr>
        <w:t xml:space="preserve"> </w:t>
      </w:r>
      <w:proofErr w:type="spellStart"/>
      <w:r w:rsidR="00AC68E9" w:rsidRPr="002861F5">
        <w:rPr>
          <w:rFonts w:ascii="Times New Roman" w:hAnsi="Times New Roman"/>
          <w:sz w:val="24"/>
        </w:rPr>
        <w:t>Solar</w:t>
      </w:r>
      <w:r w:rsidR="00B72EBF" w:rsidRPr="002861F5">
        <w:rPr>
          <w:rFonts w:ascii="Times New Roman" w:hAnsi="Times New Roman"/>
          <w:sz w:val="24"/>
        </w:rPr>
        <w:t>i</w:t>
      </w:r>
      <w:proofErr w:type="spellEnd"/>
      <w:r w:rsidR="006D651C">
        <w:rPr>
          <w:rFonts w:ascii="Times New Roman" w:hAnsi="Times New Roman"/>
          <w:sz w:val="24"/>
        </w:rPr>
        <w:t>, and Heinz Poll</w:t>
      </w:r>
      <w:r w:rsidR="00B72EBF" w:rsidRPr="002861F5">
        <w:rPr>
          <w:rFonts w:ascii="Times New Roman" w:hAnsi="Times New Roman"/>
          <w:sz w:val="24"/>
        </w:rPr>
        <w:t>—</w:t>
      </w:r>
      <w:r w:rsidR="00C20DF0">
        <w:rPr>
          <w:rFonts w:ascii="Times New Roman" w:hAnsi="Times New Roman"/>
          <w:sz w:val="24"/>
        </w:rPr>
        <w:t>beca</w:t>
      </w:r>
      <w:r w:rsidR="00B72EBF" w:rsidRPr="002861F5">
        <w:rPr>
          <w:rFonts w:ascii="Times New Roman" w:hAnsi="Times New Roman"/>
          <w:sz w:val="24"/>
        </w:rPr>
        <w:t>me acclaimed</w:t>
      </w:r>
      <w:r w:rsidR="00AC68E9" w:rsidRPr="002861F5">
        <w:rPr>
          <w:rFonts w:ascii="Times New Roman" w:hAnsi="Times New Roman"/>
          <w:sz w:val="24"/>
        </w:rPr>
        <w:t xml:space="preserve"> choreographers and teachers in their own right.</w:t>
      </w:r>
      <w:r w:rsidR="00C20DF0">
        <w:rPr>
          <w:rFonts w:ascii="Times New Roman" w:hAnsi="Times New Roman"/>
          <w:sz w:val="24"/>
        </w:rPr>
        <w:t xml:space="preserve"> </w:t>
      </w:r>
      <w:proofErr w:type="spellStart"/>
      <w:r w:rsidR="00C20DF0">
        <w:rPr>
          <w:rFonts w:ascii="Times New Roman" w:hAnsi="Times New Roman"/>
          <w:sz w:val="24"/>
        </w:rPr>
        <w:t>Uthoff’s</w:t>
      </w:r>
      <w:proofErr w:type="spellEnd"/>
      <w:r w:rsidR="00CD1D9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eldest son Michael</w:t>
      </w:r>
      <w:r w:rsidR="002165EF">
        <w:rPr>
          <w:rFonts w:ascii="Times New Roman" w:hAnsi="Times New Roman"/>
          <w:sz w:val="24"/>
        </w:rPr>
        <w:t xml:space="preserve"> </w:t>
      </w:r>
      <w:r w:rsidR="001A1B08">
        <w:rPr>
          <w:rFonts w:ascii="Times New Roman" w:hAnsi="Times New Roman"/>
          <w:sz w:val="24"/>
        </w:rPr>
        <w:t>has</w:t>
      </w:r>
      <w:r w:rsidR="00983BBE">
        <w:rPr>
          <w:rFonts w:ascii="Times New Roman" w:hAnsi="Times New Roman"/>
          <w:sz w:val="24"/>
        </w:rPr>
        <w:t xml:space="preserve"> </w:t>
      </w:r>
      <w:r w:rsidR="00C20DF0">
        <w:rPr>
          <w:rFonts w:ascii="Times New Roman" w:hAnsi="Times New Roman"/>
          <w:sz w:val="24"/>
        </w:rPr>
        <w:t xml:space="preserve">also </w:t>
      </w:r>
      <w:r w:rsidR="00983BBE">
        <w:rPr>
          <w:rFonts w:ascii="Times New Roman" w:hAnsi="Times New Roman"/>
          <w:sz w:val="24"/>
        </w:rPr>
        <w:t xml:space="preserve">greatly </w:t>
      </w:r>
      <w:r w:rsidR="001A1B08">
        <w:rPr>
          <w:rFonts w:ascii="Times New Roman" w:hAnsi="Times New Roman"/>
          <w:sz w:val="24"/>
        </w:rPr>
        <w:t>f</w:t>
      </w:r>
      <w:r w:rsidR="002165EF">
        <w:rPr>
          <w:rFonts w:ascii="Times New Roman" w:hAnsi="Times New Roman"/>
          <w:sz w:val="24"/>
        </w:rPr>
        <w:t>urther</w:t>
      </w:r>
      <w:r w:rsidR="001A1B08">
        <w:rPr>
          <w:rFonts w:ascii="Times New Roman" w:hAnsi="Times New Roman"/>
          <w:sz w:val="24"/>
        </w:rPr>
        <w:t>ed</w:t>
      </w:r>
      <w:r w:rsidR="002165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his </w:t>
      </w:r>
      <w:r w:rsidR="001A1B08">
        <w:rPr>
          <w:rFonts w:ascii="Times New Roman" w:hAnsi="Times New Roman"/>
          <w:sz w:val="24"/>
        </w:rPr>
        <w:t xml:space="preserve">father’s </w:t>
      </w:r>
      <w:r>
        <w:rPr>
          <w:rFonts w:ascii="Times New Roman" w:hAnsi="Times New Roman"/>
          <w:sz w:val="24"/>
        </w:rPr>
        <w:t>legacy</w:t>
      </w:r>
      <w:r w:rsidR="002165EF">
        <w:rPr>
          <w:rFonts w:ascii="Times New Roman" w:hAnsi="Times New Roman"/>
          <w:sz w:val="24"/>
        </w:rPr>
        <w:t xml:space="preserve"> by restaging </w:t>
      </w:r>
      <w:proofErr w:type="spellStart"/>
      <w:r w:rsidR="001A1B08" w:rsidRPr="001A1B08">
        <w:rPr>
          <w:rFonts w:ascii="Times New Roman" w:hAnsi="Times New Roman"/>
          <w:i/>
          <w:sz w:val="24"/>
        </w:rPr>
        <w:t>Carmina</w:t>
      </w:r>
      <w:proofErr w:type="spellEnd"/>
      <w:r w:rsidR="001A1B08" w:rsidRPr="001A1B08">
        <w:rPr>
          <w:rFonts w:ascii="Times New Roman" w:hAnsi="Times New Roman"/>
          <w:i/>
          <w:sz w:val="24"/>
        </w:rPr>
        <w:t xml:space="preserve"> </w:t>
      </w:r>
      <w:proofErr w:type="spellStart"/>
      <w:r w:rsidR="001A1B08" w:rsidRPr="001A1B08">
        <w:rPr>
          <w:rFonts w:ascii="Times New Roman" w:hAnsi="Times New Roman"/>
          <w:i/>
          <w:sz w:val="24"/>
        </w:rPr>
        <w:t>Burana</w:t>
      </w:r>
      <w:proofErr w:type="spellEnd"/>
      <w:r w:rsidR="001A1B08">
        <w:rPr>
          <w:rFonts w:ascii="Times New Roman" w:hAnsi="Times New Roman"/>
          <w:sz w:val="24"/>
        </w:rPr>
        <w:t xml:space="preserve"> </w:t>
      </w:r>
      <w:r w:rsidR="00286784">
        <w:rPr>
          <w:rFonts w:ascii="Times New Roman" w:hAnsi="Times New Roman"/>
          <w:sz w:val="24"/>
        </w:rPr>
        <w:t xml:space="preserve">for the Nashville Ballet. </w:t>
      </w:r>
    </w:p>
    <w:p w14:paraId="688F9B5D" w14:textId="77777777" w:rsidR="006F29BD" w:rsidRDefault="006F29BD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227766D1" w14:textId="283DDE8D" w:rsidR="00D31321" w:rsidRPr="002861F5" w:rsidRDefault="002165EF" w:rsidP="00AA0FFA">
      <w:pPr>
        <w:spacing w:after="0" w:line="240" w:lineRule="auto"/>
        <w:rPr>
          <w:rFonts w:ascii="Times New Roman" w:hAnsi="Times New Roman"/>
          <w:sz w:val="24"/>
        </w:rPr>
      </w:pPr>
      <w:bookmarkStart w:id="4" w:name="_GoBack"/>
      <w:bookmarkEnd w:id="4"/>
      <w:r>
        <w:rPr>
          <w:rFonts w:ascii="Times New Roman" w:hAnsi="Times New Roman"/>
          <w:sz w:val="24"/>
        </w:rPr>
        <w:t xml:space="preserve">In </w:t>
      </w:r>
      <w:r w:rsidR="00C20DF0">
        <w:rPr>
          <w:rFonts w:ascii="Times New Roman" w:hAnsi="Times New Roman"/>
          <w:sz w:val="24"/>
        </w:rPr>
        <w:t>fact, Michael’s</w:t>
      </w:r>
      <w:r w:rsidR="001A1B08">
        <w:rPr>
          <w:rFonts w:ascii="Times New Roman" w:hAnsi="Times New Roman"/>
          <w:sz w:val="24"/>
        </w:rPr>
        <w:t xml:space="preserve"> career </w:t>
      </w:r>
      <w:r w:rsidR="00C20DF0">
        <w:rPr>
          <w:rFonts w:ascii="Times New Roman" w:hAnsi="Times New Roman"/>
          <w:sz w:val="24"/>
        </w:rPr>
        <w:t xml:space="preserve">as performer </w:t>
      </w:r>
      <w:r w:rsidR="001062F2">
        <w:rPr>
          <w:rFonts w:ascii="Times New Roman" w:hAnsi="Times New Roman"/>
          <w:sz w:val="24"/>
        </w:rPr>
        <w:t>and choreographer</w:t>
      </w:r>
      <w:r w:rsidR="00983BBE">
        <w:rPr>
          <w:rFonts w:ascii="Times New Roman" w:hAnsi="Times New Roman"/>
          <w:sz w:val="24"/>
        </w:rPr>
        <w:t xml:space="preserve"> has </w:t>
      </w:r>
      <w:r w:rsidR="001A1B08">
        <w:rPr>
          <w:rFonts w:ascii="Times New Roman" w:hAnsi="Times New Roman"/>
          <w:sz w:val="24"/>
        </w:rPr>
        <w:t>continued</w:t>
      </w:r>
      <w:r w:rsidR="00D66F41">
        <w:rPr>
          <w:rFonts w:ascii="Times New Roman" w:hAnsi="Times New Roman"/>
          <w:sz w:val="24"/>
        </w:rPr>
        <w:t xml:space="preserve"> the transnational circulation of dance modernism that had shaped the careers of </w:t>
      </w:r>
      <w:proofErr w:type="spellStart"/>
      <w:r w:rsidR="00D66F41">
        <w:rPr>
          <w:rFonts w:ascii="Times New Roman" w:hAnsi="Times New Roman"/>
          <w:sz w:val="24"/>
        </w:rPr>
        <w:t>Uthoff</w:t>
      </w:r>
      <w:proofErr w:type="spellEnd"/>
      <w:r w:rsidR="00D66F41">
        <w:rPr>
          <w:rFonts w:ascii="Times New Roman" w:hAnsi="Times New Roman"/>
          <w:sz w:val="24"/>
        </w:rPr>
        <w:t xml:space="preserve"> and </w:t>
      </w:r>
      <w:proofErr w:type="spellStart"/>
      <w:r w:rsidR="00D66F41">
        <w:rPr>
          <w:rFonts w:ascii="Times New Roman" w:hAnsi="Times New Roman"/>
          <w:sz w:val="24"/>
        </w:rPr>
        <w:t>Botka</w:t>
      </w:r>
      <w:proofErr w:type="spellEnd"/>
      <w:r w:rsidR="00D66F41">
        <w:rPr>
          <w:rFonts w:ascii="Times New Roman" w:hAnsi="Times New Roman"/>
          <w:sz w:val="24"/>
        </w:rPr>
        <w:t>.</w:t>
      </w:r>
      <w:r w:rsidR="006F29BD">
        <w:rPr>
          <w:rFonts w:ascii="Times New Roman" w:hAnsi="Times New Roman"/>
          <w:sz w:val="24"/>
        </w:rPr>
        <w:t xml:space="preserve"> </w:t>
      </w:r>
      <w:r w:rsidR="006F29BD" w:rsidRPr="002861F5">
        <w:rPr>
          <w:rFonts w:ascii="Times New Roman" w:hAnsi="Times New Roman"/>
          <w:sz w:val="24"/>
        </w:rPr>
        <w:t xml:space="preserve">As a young man </w:t>
      </w:r>
      <w:r w:rsidR="006F29BD">
        <w:rPr>
          <w:rFonts w:ascii="Times New Roman" w:hAnsi="Times New Roman"/>
          <w:sz w:val="24"/>
        </w:rPr>
        <w:t xml:space="preserve">Michael </w:t>
      </w:r>
      <w:proofErr w:type="spellStart"/>
      <w:r w:rsidR="006F29BD">
        <w:rPr>
          <w:rFonts w:ascii="Times New Roman" w:hAnsi="Times New Roman"/>
          <w:sz w:val="24"/>
        </w:rPr>
        <w:t>Uthoff</w:t>
      </w:r>
      <w:proofErr w:type="spellEnd"/>
      <w:r w:rsidR="006F29BD">
        <w:rPr>
          <w:rFonts w:ascii="Times New Roman" w:hAnsi="Times New Roman"/>
          <w:sz w:val="24"/>
        </w:rPr>
        <w:t xml:space="preserve"> </w:t>
      </w:r>
      <w:r w:rsidR="006F29BD" w:rsidRPr="002861F5">
        <w:rPr>
          <w:rFonts w:ascii="Times New Roman" w:hAnsi="Times New Roman"/>
          <w:sz w:val="24"/>
        </w:rPr>
        <w:t>moved to New York City, studying</w:t>
      </w:r>
      <w:r w:rsidR="006F29BD">
        <w:rPr>
          <w:rFonts w:ascii="Times New Roman" w:hAnsi="Times New Roman"/>
          <w:sz w:val="24"/>
        </w:rPr>
        <w:t xml:space="preserve"> at T</w:t>
      </w:r>
      <w:r w:rsidR="006F29BD" w:rsidRPr="002861F5">
        <w:rPr>
          <w:rFonts w:ascii="Times New Roman" w:hAnsi="Times New Roman"/>
          <w:sz w:val="24"/>
        </w:rPr>
        <w:t xml:space="preserve">he Julliard School, </w:t>
      </w:r>
      <w:r w:rsidR="006F29BD">
        <w:rPr>
          <w:rFonts w:ascii="Times New Roman" w:hAnsi="Times New Roman"/>
          <w:sz w:val="24"/>
        </w:rPr>
        <w:t xml:space="preserve">the </w:t>
      </w:r>
      <w:r w:rsidR="006F29BD" w:rsidRPr="002861F5">
        <w:rPr>
          <w:rFonts w:ascii="Times New Roman" w:hAnsi="Times New Roman"/>
          <w:sz w:val="24"/>
        </w:rPr>
        <w:t>School of American Ballet, and the Martha Graham School of Contemporary Dance. Michael danced with the Jos</w:t>
      </w:r>
      <w:r w:rsidR="006F29BD" w:rsidRPr="002861F5">
        <w:rPr>
          <w:rFonts w:ascii="Times New Roman" w:hAnsi="Times New Roman" w:cstheme="minorHAnsi"/>
          <w:sz w:val="24"/>
        </w:rPr>
        <w:t>é</w:t>
      </w:r>
      <w:r w:rsidR="006F29BD" w:rsidRPr="002861F5">
        <w:rPr>
          <w:rFonts w:ascii="Times New Roman" w:hAnsi="Times New Roman"/>
          <w:sz w:val="24"/>
        </w:rPr>
        <w:t xml:space="preserve"> Limon Company and was principal dancer with the </w:t>
      </w:r>
      <w:proofErr w:type="spellStart"/>
      <w:r w:rsidR="006F29BD" w:rsidRPr="002861F5">
        <w:rPr>
          <w:rFonts w:ascii="Times New Roman" w:hAnsi="Times New Roman"/>
          <w:sz w:val="24"/>
        </w:rPr>
        <w:t>Joffrey</w:t>
      </w:r>
      <w:proofErr w:type="spellEnd"/>
      <w:r w:rsidR="006F29BD" w:rsidRPr="002861F5">
        <w:rPr>
          <w:rFonts w:ascii="Times New Roman" w:hAnsi="Times New Roman"/>
          <w:sz w:val="24"/>
        </w:rPr>
        <w:t xml:space="preserve"> Ballet where, in a 1967 production of </w:t>
      </w:r>
      <w:r w:rsidR="006F29BD" w:rsidRPr="002861F5">
        <w:rPr>
          <w:rFonts w:ascii="Times New Roman" w:hAnsi="Times New Roman"/>
          <w:i/>
          <w:sz w:val="24"/>
        </w:rPr>
        <w:t>The Green Table</w:t>
      </w:r>
      <w:r w:rsidR="006F29BD" w:rsidRPr="002861F5">
        <w:rPr>
          <w:rFonts w:ascii="Times New Roman" w:hAnsi="Times New Roman"/>
          <w:sz w:val="24"/>
        </w:rPr>
        <w:t xml:space="preserve">, he danced the Standard Bearer role that his father </w:t>
      </w:r>
      <w:r w:rsidR="006F29BD">
        <w:rPr>
          <w:rFonts w:ascii="Times New Roman" w:hAnsi="Times New Roman"/>
          <w:sz w:val="24"/>
        </w:rPr>
        <w:t xml:space="preserve">had </w:t>
      </w:r>
      <w:r w:rsidR="006F29BD" w:rsidRPr="002861F5">
        <w:rPr>
          <w:rFonts w:ascii="Times New Roman" w:hAnsi="Times New Roman"/>
          <w:sz w:val="24"/>
        </w:rPr>
        <w:t xml:space="preserve">created thirty-five years before. Michael has served as artistic director of the Hartford Ballet in Connecticut and of Ballet Arizona, and is currently artistic and executive director of Dance St. Louis. </w:t>
      </w:r>
      <w:r w:rsidR="006F29BD">
        <w:rPr>
          <w:rFonts w:ascii="Times New Roman" w:hAnsi="Times New Roman"/>
          <w:sz w:val="24"/>
        </w:rPr>
        <w:t xml:space="preserve">Michael and his brother </w:t>
      </w:r>
      <w:proofErr w:type="spellStart"/>
      <w:r w:rsidR="006F29BD">
        <w:rPr>
          <w:rFonts w:ascii="Times New Roman" w:hAnsi="Times New Roman"/>
          <w:sz w:val="24"/>
        </w:rPr>
        <w:t>Andras</w:t>
      </w:r>
      <w:proofErr w:type="spellEnd"/>
      <w:r w:rsidR="006F29BD">
        <w:rPr>
          <w:rFonts w:ascii="Times New Roman" w:hAnsi="Times New Roman"/>
          <w:sz w:val="24"/>
        </w:rPr>
        <w:t xml:space="preserve"> provided crucial information for this entry, as did </w:t>
      </w:r>
      <w:r w:rsidR="006F29BD" w:rsidRPr="002861F5">
        <w:rPr>
          <w:rFonts w:ascii="Times New Roman" w:hAnsi="Times New Roman"/>
          <w:sz w:val="24"/>
        </w:rPr>
        <w:t xml:space="preserve">Daniela Muller, </w:t>
      </w:r>
      <w:r w:rsidR="006F29BD">
        <w:rPr>
          <w:rFonts w:ascii="Times New Roman" w:hAnsi="Times New Roman"/>
          <w:sz w:val="24"/>
        </w:rPr>
        <w:t>a f</w:t>
      </w:r>
      <w:r w:rsidR="006F29BD" w:rsidRPr="002861F5">
        <w:rPr>
          <w:rFonts w:ascii="Times New Roman" w:hAnsi="Times New Roman"/>
          <w:sz w:val="24"/>
        </w:rPr>
        <w:t xml:space="preserve">ormer student of Lola </w:t>
      </w:r>
      <w:proofErr w:type="spellStart"/>
      <w:r w:rsidR="006F29BD" w:rsidRPr="002861F5">
        <w:rPr>
          <w:rFonts w:ascii="Times New Roman" w:hAnsi="Times New Roman"/>
          <w:sz w:val="24"/>
        </w:rPr>
        <w:t>Botka</w:t>
      </w:r>
      <w:proofErr w:type="spellEnd"/>
      <w:r w:rsidR="006F29BD" w:rsidRPr="002861F5">
        <w:rPr>
          <w:rFonts w:ascii="Times New Roman" w:hAnsi="Times New Roman"/>
          <w:sz w:val="24"/>
        </w:rPr>
        <w:t>.</w:t>
      </w:r>
    </w:p>
    <w:p w14:paraId="57A51162" w14:textId="77777777" w:rsidR="00E33E66" w:rsidRDefault="00E33E66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6AC39A61" w14:textId="72CC1412" w:rsidR="00556133" w:rsidRDefault="009143CC" w:rsidP="009143CC">
      <w:pPr>
        <w:keepNext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File: Arizonaballet.png</w:t>
      </w:r>
    </w:p>
    <w:p w14:paraId="1CF4B4E2" w14:textId="6C53222B" w:rsidR="009143CC" w:rsidRPr="002861F5" w:rsidRDefault="009143CC" w:rsidP="009143CC">
      <w:pPr>
        <w:pStyle w:val="Caption"/>
        <w:rPr>
          <w:rFonts w:ascii="Times New Roman" w:hAnsi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Members of the Arizona Ballet perform Ernst </w:t>
      </w:r>
      <w:proofErr w:type="spellStart"/>
      <w:r>
        <w:t>Uthoff's</w:t>
      </w:r>
      <w:proofErr w:type="spellEnd"/>
      <w:r>
        <w:t xml:space="preserve"> </w:t>
      </w:r>
      <w:proofErr w:type="spellStart"/>
      <w:r>
        <w:t>Carmina</w:t>
      </w:r>
      <w:proofErr w:type="spellEnd"/>
      <w:r>
        <w:t xml:space="preserve"> </w:t>
      </w:r>
      <w:proofErr w:type="spellStart"/>
      <w:r>
        <w:t>Burana</w:t>
      </w:r>
      <w:proofErr w:type="spellEnd"/>
      <w:r>
        <w:t xml:space="preserve"> during the 1990s.</w:t>
      </w:r>
    </w:p>
    <w:p w14:paraId="16C90BC3" w14:textId="37E43924" w:rsidR="009143CC" w:rsidRPr="009143CC" w:rsidRDefault="009143CC" w:rsidP="009143CC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Source: </w:t>
      </w:r>
      <w:r w:rsidRPr="009143CC">
        <w:rPr>
          <w:rFonts w:ascii="Times New Roman" w:hAnsi="Times New Roman"/>
          <w:b/>
          <w:bCs/>
          <w:sz w:val="24"/>
        </w:rPr>
        <w:t>http://www.jekyns.com/images/dance/image5.html</w:t>
      </w:r>
    </w:p>
    <w:p w14:paraId="6D0673F2" w14:textId="4C52B50B" w:rsidR="002A2054" w:rsidRPr="002861F5" w:rsidRDefault="00AC68E9" w:rsidP="00AA0FFA">
      <w:pPr>
        <w:spacing w:after="0" w:line="240" w:lineRule="auto"/>
        <w:rPr>
          <w:rFonts w:ascii="Times New Roman" w:hAnsi="Times New Roman"/>
          <w:sz w:val="24"/>
        </w:rPr>
      </w:pPr>
      <w:r w:rsidRPr="002861F5">
        <w:rPr>
          <w:rFonts w:ascii="Times New Roman" w:hAnsi="Times New Roman"/>
          <w:sz w:val="24"/>
        </w:rPr>
        <w:lastRenderedPageBreak/>
        <w:t xml:space="preserve"> </w:t>
      </w:r>
    </w:p>
    <w:p w14:paraId="2B9AFCA8" w14:textId="1B34F469" w:rsidR="00327D56" w:rsidRPr="00FE74BE" w:rsidRDefault="00B929CA" w:rsidP="00AA0FFA">
      <w:pPr>
        <w:spacing w:after="0" w:line="240" w:lineRule="auto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 xml:space="preserve">Selected </w:t>
      </w:r>
      <w:r w:rsidR="0082246A" w:rsidRPr="00FE74BE">
        <w:rPr>
          <w:rFonts w:ascii="Times New Roman" w:hAnsi="Times New Roman"/>
          <w:b/>
          <w:sz w:val="24"/>
        </w:rPr>
        <w:t xml:space="preserve"> Works</w:t>
      </w:r>
      <w:proofErr w:type="gramEnd"/>
    </w:p>
    <w:p w14:paraId="73DB88AD" w14:textId="17CB0ABA" w:rsidR="0082246A" w:rsidRPr="002861F5" w:rsidRDefault="00292A62" w:rsidP="00AA0FF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Danza</w:t>
      </w:r>
      <w:proofErr w:type="spellEnd"/>
      <w:r w:rsidRPr="002861F5">
        <w:rPr>
          <w:rFonts w:ascii="Times New Roman" w:hAnsi="Times New Roman"/>
          <w:i/>
          <w:sz w:val="24"/>
        </w:rPr>
        <w:t xml:space="preserve"> </w:t>
      </w:r>
      <w:proofErr w:type="spellStart"/>
      <w:r w:rsidRPr="002861F5">
        <w:rPr>
          <w:rFonts w:ascii="Times New Roman" w:hAnsi="Times New Roman"/>
          <w:i/>
          <w:sz w:val="24"/>
        </w:rPr>
        <w:t>L</w:t>
      </w:r>
      <w:r w:rsidRPr="002861F5">
        <w:rPr>
          <w:rFonts w:ascii="Times New Roman" w:hAnsi="Times New Roman" w:cstheme="minorHAnsi"/>
          <w:i/>
          <w:sz w:val="24"/>
        </w:rPr>
        <w:t>í</w:t>
      </w:r>
      <w:r w:rsidRPr="002861F5">
        <w:rPr>
          <w:rFonts w:ascii="Times New Roman" w:hAnsi="Times New Roman"/>
          <w:i/>
          <w:sz w:val="24"/>
        </w:rPr>
        <w:t>rica</w:t>
      </w:r>
      <w:proofErr w:type="spellEnd"/>
      <w:r w:rsidRPr="002861F5">
        <w:rPr>
          <w:rFonts w:ascii="Times New Roman" w:hAnsi="Times New Roman"/>
          <w:sz w:val="24"/>
        </w:rPr>
        <w:t xml:space="preserve"> </w:t>
      </w:r>
      <w:r w:rsidR="007A5DDD">
        <w:rPr>
          <w:rFonts w:ascii="Times New Roman" w:hAnsi="Times New Roman"/>
          <w:sz w:val="24"/>
        </w:rPr>
        <w:t xml:space="preserve">(Lyrical Dance) </w:t>
      </w:r>
      <w:r w:rsidRPr="002861F5">
        <w:rPr>
          <w:rFonts w:ascii="Times New Roman" w:hAnsi="Times New Roman"/>
          <w:sz w:val="24"/>
        </w:rPr>
        <w:t>(1942)</w:t>
      </w:r>
    </w:p>
    <w:p w14:paraId="48175846" w14:textId="77777777" w:rsidR="00292A62" w:rsidRPr="002861F5" w:rsidRDefault="00DD7ADB" w:rsidP="00AA0FF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A</w:t>
      </w:r>
      <w:r w:rsidRPr="002861F5">
        <w:rPr>
          <w:rFonts w:ascii="Times New Roman" w:hAnsi="Times New Roman" w:cstheme="minorHAnsi"/>
          <w:i/>
          <w:sz w:val="24"/>
        </w:rPr>
        <w:t>í</w:t>
      </w:r>
      <w:r w:rsidRPr="002861F5">
        <w:rPr>
          <w:rFonts w:ascii="Times New Roman" w:hAnsi="Times New Roman"/>
          <w:i/>
          <w:sz w:val="24"/>
        </w:rPr>
        <w:t>da</w:t>
      </w:r>
      <w:proofErr w:type="spellEnd"/>
      <w:r w:rsidRPr="002861F5">
        <w:rPr>
          <w:rFonts w:ascii="Times New Roman" w:hAnsi="Times New Roman"/>
          <w:sz w:val="24"/>
        </w:rPr>
        <w:t xml:space="preserve"> (1944)</w:t>
      </w:r>
    </w:p>
    <w:p w14:paraId="42A23FFC" w14:textId="63672EFA" w:rsidR="00DD7ADB" w:rsidRPr="002861F5" w:rsidRDefault="00DD7ADB" w:rsidP="00AA0FF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Danza</w:t>
      </w:r>
      <w:proofErr w:type="spellEnd"/>
      <w:r w:rsidRPr="002861F5">
        <w:rPr>
          <w:rFonts w:ascii="Times New Roman" w:hAnsi="Times New Roman"/>
          <w:i/>
          <w:sz w:val="24"/>
        </w:rPr>
        <w:t xml:space="preserve"> de la Victoria</w:t>
      </w:r>
      <w:r w:rsidRPr="002861F5">
        <w:rPr>
          <w:rFonts w:ascii="Times New Roman" w:hAnsi="Times New Roman"/>
          <w:sz w:val="24"/>
        </w:rPr>
        <w:t xml:space="preserve"> </w:t>
      </w:r>
      <w:r w:rsidR="007A5DDD">
        <w:rPr>
          <w:rFonts w:ascii="Times New Roman" w:hAnsi="Times New Roman"/>
          <w:sz w:val="24"/>
        </w:rPr>
        <w:t xml:space="preserve">(Victory Dance) </w:t>
      </w:r>
      <w:r w:rsidRPr="002861F5">
        <w:rPr>
          <w:rFonts w:ascii="Times New Roman" w:hAnsi="Times New Roman"/>
          <w:sz w:val="24"/>
        </w:rPr>
        <w:t>(1944)</w:t>
      </w:r>
    </w:p>
    <w:p w14:paraId="657D761E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Hänsel</w:t>
      </w:r>
      <w:proofErr w:type="spellEnd"/>
      <w:r w:rsidRPr="002861F5">
        <w:rPr>
          <w:rFonts w:ascii="Times New Roman" w:hAnsi="Times New Roman"/>
          <w:i/>
          <w:sz w:val="24"/>
        </w:rPr>
        <w:t xml:space="preserve"> y Gretel</w:t>
      </w:r>
      <w:r w:rsidRPr="002861F5">
        <w:rPr>
          <w:rFonts w:ascii="Times New Roman" w:hAnsi="Times New Roman"/>
          <w:sz w:val="24"/>
        </w:rPr>
        <w:t xml:space="preserve"> (1944)</w:t>
      </w:r>
    </w:p>
    <w:p w14:paraId="1929595B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Coppelia</w:t>
      </w:r>
      <w:proofErr w:type="spellEnd"/>
      <w:r w:rsidRPr="002861F5">
        <w:rPr>
          <w:rFonts w:ascii="Times New Roman" w:hAnsi="Times New Roman"/>
          <w:sz w:val="24"/>
        </w:rPr>
        <w:t xml:space="preserve"> (1945)</w:t>
      </w:r>
    </w:p>
    <w:p w14:paraId="6255C695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proofErr w:type="spellStart"/>
      <w:r w:rsidRPr="002861F5">
        <w:rPr>
          <w:rFonts w:ascii="Times New Roman" w:hAnsi="Times New Roman"/>
          <w:i/>
          <w:sz w:val="24"/>
        </w:rPr>
        <w:t>Drosselbart</w:t>
      </w:r>
      <w:proofErr w:type="spellEnd"/>
      <w:r w:rsidRPr="002861F5">
        <w:rPr>
          <w:rFonts w:ascii="Times New Roman" w:hAnsi="Times New Roman"/>
          <w:i/>
          <w:sz w:val="24"/>
        </w:rPr>
        <w:t xml:space="preserve"> </w:t>
      </w:r>
      <w:r w:rsidRPr="002861F5">
        <w:rPr>
          <w:rFonts w:ascii="Times New Roman" w:hAnsi="Times New Roman"/>
          <w:sz w:val="24"/>
        </w:rPr>
        <w:t xml:space="preserve">(also known as </w:t>
      </w:r>
      <w:r w:rsidRPr="006D651C">
        <w:rPr>
          <w:rFonts w:ascii="Times New Roman" w:hAnsi="Times New Roman"/>
          <w:i/>
          <w:sz w:val="24"/>
        </w:rPr>
        <w:t>El Pr</w:t>
      </w:r>
      <w:r w:rsidRPr="006D651C">
        <w:rPr>
          <w:rFonts w:ascii="Times New Roman" w:hAnsi="Times New Roman" w:cstheme="minorHAnsi"/>
          <w:i/>
          <w:sz w:val="24"/>
        </w:rPr>
        <w:t xml:space="preserve">íncipe </w:t>
      </w:r>
      <w:proofErr w:type="spellStart"/>
      <w:r w:rsidRPr="006D651C">
        <w:rPr>
          <w:rFonts w:ascii="Times New Roman" w:hAnsi="Times New Roman" w:cstheme="minorHAnsi"/>
          <w:i/>
          <w:sz w:val="24"/>
        </w:rPr>
        <w:t>Mendigo</w:t>
      </w:r>
      <w:proofErr w:type="spellEnd"/>
      <w:r w:rsidRPr="002861F5">
        <w:rPr>
          <w:rFonts w:ascii="Times New Roman" w:hAnsi="Times New Roman" w:cstheme="minorHAnsi"/>
          <w:sz w:val="24"/>
        </w:rPr>
        <w:t>) (1946)</w:t>
      </w:r>
    </w:p>
    <w:p w14:paraId="0FB029C2" w14:textId="36E592C9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r w:rsidRPr="002861F5">
        <w:rPr>
          <w:rFonts w:ascii="Times New Roman" w:hAnsi="Times New Roman" w:cstheme="minorHAnsi"/>
          <w:i/>
          <w:sz w:val="24"/>
        </w:rPr>
        <w:t xml:space="preserve">La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leyenda</w:t>
      </w:r>
      <w:proofErr w:type="spellEnd"/>
      <w:r w:rsidRPr="002861F5">
        <w:rPr>
          <w:rFonts w:ascii="Times New Roman" w:hAnsi="Times New Roman" w:cstheme="minorHAnsi"/>
          <w:i/>
          <w:sz w:val="24"/>
        </w:rPr>
        <w:t xml:space="preserve"> de José</w:t>
      </w:r>
      <w:r w:rsidRPr="002861F5">
        <w:rPr>
          <w:rFonts w:ascii="Times New Roman" w:hAnsi="Times New Roman" w:cstheme="minorHAnsi"/>
          <w:sz w:val="24"/>
        </w:rPr>
        <w:t xml:space="preserve"> </w:t>
      </w:r>
      <w:r w:rsidR="001B10A9">
        <w:rPr>
          <w:rFonts w:ascii="Times New Roman" w:hAnsi="Times New Roman" w:cstheme="minorHAnsi"/>
          <w:sz w:val="24"/>
        </w:rPr>
        <w:t xml:space="preserve">(The Legend of Joseph) </w:t>
      </w:r>
      <w:r w:rsidRPr="002861F5">
        <w:rPr>
          <w:rFonts w:ascii="Times New Roman" w:hAnsi="Times New Roman" w:cstheme="minorHAnsi"/>
          <w:sz w:val="24"/>
        </w:rPr>
        <w:t>(1949)</w:t>
      </w:r>
    </w:p>
    <w:p w14:paraId="743EB2F7" w14:textId="08820983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r w:rsidRPr="002861F5">
        <w:rPr>
          <w:rFonts w:ascii="Times New Roman" w:hAnsi="Times New Roman" w:cstheme="minorHAnsi"/>
          <w:i/>
          <w:sz w:val="24"/>
        </w:rPr>
        <w:t xml:space="preserve">Czardas en la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Noche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</w:t>
      </w:r>
      <w:r w:rsidR="007A5DDD">
        <w:rPr>
          <w:rFonts w:ascii="Times New Roman" w:hAnsi="Times New Roman" w:cstheme="minorHAnsi"/>
          <w:sz w:val="24"/>
        </w:rPr>
        <w:t xml:space="preserve">(Czardas of the Night) </w:t>
      </w:r>
      <w:r w:rsidRPr="002861F5">
        <w:rPr>
          <w:rFonts w:ascii="Times New Roman" w:hAnsi="Times New Roman" w:cstheme="minorHAnsi"/>
          <w:sz w:val="24"/>
        </w:rPr>
        <w:t>(1949)</w:t>
      </w:r>
    </w:p>
    <w:p w14:paraId="2464B67A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r w:rsidRPr="002861F5">
        <w:rPr>
          <w:rFonts w:ascii="Times New Roman" w:hAnsi="Times New Roman" w:cstheme="minorHAnsi"/>
          <w:i/>
          <w:sz w:val="24"/>
        </w:rPr>
        <w:t>Don Juan</w:t>
      </w:r>
      <w:r w:rsidRPr="002861F5">
        <w:rPr>
          <w:rFonts w:ascii="Times New Roman" w:hAnsi="Times New Roman" w:cstheme="minorHAnsi"/>
          <w:sz w:val="24"/>
        </w:rPr>
        <w:t xml:space="preserve"> (1950)</w:t>
      </w:r>
    </w:p>
    <w:p w14:paraId="46B92CD4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proofErr w:type="spellStart"/>
      <w:r w:rsidRPr="002861F5">
        <w:rPr>
          <w:rFonts w:ascii="Times New Roman" w:hAnsi="Times New Roman" w:cstheme="minorHAnsi"/>
          <w:i/>
          <w:sz w:val="24"/>
        </w:rPr>
        <w:t>Petrouschka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(1952)</w:t>
      </w:r>
    </w:p>
    <w:p w14:paraId="48F997EF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proofErr w:type="spellStart"/>
      <w:r w:rsidRPr="002861F5">
        <w:rPr>
          <w:rFonts w:ascii="Times New Roman" w:hAnsi="Times New Roman" w:cstheme="minorHAnsi"/>
          <w:i/>
          <w:sz w:val="24"/>
        </w:rPr>
        <w:t>Carmina</w:t>
      </w:r>
      <w:proofErr w:type="spellEnd"/>
      <w:r w:rsidRPr="002861F5">
        <w:rPr>
          <w:rFonts w:ascii="Times New Roman" w:hAnsi="Times New Roman" w:cstheme="minorHAnsi"/>
          <w:i/>
          <w:sz w:val="24"/>
        </w:rPr>
        <w:t xml:space="preserve">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Burana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(1953)</w:t>
      </w:r>
    </w:p>
    <w:p w14:paraId="2A467A47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proofErr w:type="spellStart"/>
      <w:r w:rsidRPr="002861F5">
        <w:rPr>
          <w:rFonts w:ascii="Times New Roman" w:hAnsi="Times New Roman" w:cstheme="minorHAnsi"/>
          <w:i/>
          <w:sz w:val="24"/>
        </w:rPr>
        <w:t>Alotria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(1954)</w:t>
      </w:r>
    </w:p>
    <w:p w14:paraId="6CCDB016" w14:textId="203D0B7A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r w:rsidRPr="002861F5">
        <w:rPr>
          <w:rFonts w:ascii="Times New Roman" w:hAnsi="Times New Roman" w:cstheme="minorHAnsi"/>
          <w:i/>
          <w:sz w:val="24"/>
        </w:rPr>
        <w:t xml:space="preserve">El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hijo</w:t>
      </w:r>
      <w:proofErr w:type="spellEnd"/>
      <w:r w:rsidRPr="002861F5">
        <w:rPr>
          <w:rFonts w:ascii="Times New Roman" w:hAnsi="Times New Roman" w:cstheme="minorHAnsi"/>
          <w:i/>
          <w:sz w:val="24"/>
        </w:rPr>
        <w:t xml:space="preserve">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Pródigo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</w:t>
      </w:r>
      <w:r w:rsidR="001B10A9">
        <w:rPr>
          <w:rFonts w:ascii="Times New Roman" w:hAnsi="Times New Roman" w:cstheme="minorHAnsi"/>
          <w:sz w:val="24"/>
        </w:rPr>
        <w:t xml:space="preserve">(Prodigal Son) </w:t>
      </w:r>
      <w:r w:rsidRPr="002861F5">
        <w:rPr>
          <w:rFonts w:ascii="Times New Roman" w:hAnsi="Times New Roman" w:cstheme="minorHAnsi"/>
          <w:sz w:val="24"/>
        </w:rPr>
        <w:t>(1955)</w:t>
      </w:r>
    </w:p>
    <w:p w14:paraId="29E921F9" w14:textId="2ACEF0C0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theme="minorHAnsi"/>
          <w:sz w:val="24"/>
        </w:rPr>
      </w:pPr>
      <w:proofErr w:type="spellStart"/>
      <w:r w:rsidRPr="002861F5">
        <w:rPr>
          <w:rFonts w:ascii="Times New Roman" w:hAnsi="Times New Roman" w:cstheme="minorHAnsi"/>
          <w:i/>
          <w:sz w:val="24"/>
        </w:rPr>
        <w:t>Milagro</w:t>
      </w:r>
      <w:proofErr w:type="spellEnd"/>
      <w:r w:rsidRPr="002861F5">
        <w:rPr>
          <w:rFonts w:ascii="Times New Roman" w:hAnsi="Times New Roman" w:cstheme="minorHAnsi"/>
          <w:i/>
          <w:sz w:val="24"/>
        </w:rPr>
        <w:t xml:space="preserve"> en la alameda</w:t>
      </w:r>
      <w:r w:rsidRPr="002861F5">
        <w:rPr>
          <w:rFonts w:ascii="Times New Roman" w:hAnsi="Times New Roman" w:cstheme="minorHAnsi"/>
          <w:sz w:val="24"/>
        </w:rPr>
        <w:t xml:space="preserve"> </w:t>
      </w:r>
      <w:r w:rsidR="00266C9F">
        <w:rPr>
          <w:rFonts w:ascii="Times New Roman" w:hAnsi="Times New Roman" w:cstheme="minorHAnsi"/>
          <w:sz w:val="24"/>
        </w:rPr>
        <w:t xml:space="preserve">(A World of Fantasy) </w:t>
      </w:r>
      <w:r w:rsidRPr="002861F5">
        <w:rPr>
          <w:rFonts w:ascii="Times New Roman" w:hAnsi="Times New Roman" w:cstheme="minorHAnsi"/>
          <w:sz w:val="24"/>
        </w:rPr>
        <w:t>(1957)</w:t>
      </w:r>
    </w:p>
    <w:p w14:paraId="6FC9092C" w14:textId="7E188A1B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/>
          <w:sz w:val="24"/>
        </w:rPr>
      </w:pPr>
      <w:r w:rsidRPr="002861F5">
        <w:rPr>
          <w:rFonts w:ascii="Times New Roman" w:hAnsi="Times New Roman" w:cstheme="minorHAnsi"/>
          <w:i/>
          <w:sz w:val="24"/>
        </w:rPr>
        <w:t xml:space="preserve">El </w:t>
      </w:r>
      <w:proofErr w:type="spellStart"/>
      <w:r w:rsidRPr="002861F5">
        <w:rPr>
          <w:rFonts w:ascii="Times New Roman" w:hAnsi="Times New Roman" w:cstheme="minorHAnsi"/>
          <w:i/>
          <w:sz w:val="24"/>
        </w:rPr>
        <w:t>Saltimbamqui</w:t>
      </w:r>
      <w:proofErr w:type="spellEnd"/>
      <w:r w:rsidRPr="002861F5">
        <w:rPr>
          <w:rFonts w:ascii="Times New Roman" w:hAnsi="Times New Roman" w:cstheme="minorHAnsi"/>
          <w:sz w:val="24"/>
        </w:rPr>
        <w:t xml:space="preserve"> </w:t>
      </w:r>
      <w:r w:rsidR="006D651C">
        <w:rPr>
          <w:rFonts w:ascii="Times New Roman" w:hAnsi="Times New Roman" w:cstheme="minorHAnsi"/>
          <w:sz w:val="24"/>
        </w:rPr>
        <w:t xml:space="preserve">(The Acrobat) </w:t>
      </w:r>
      <w:r w:rsidRPr="002861F5">
        <w:rPr>
          <w:rFonts w:ascii="Times New Roman" w:hAnsi="Times New Roman" w:cstheme="minorHAnsi"/>
          <w:sz w:val="24"/>
        </w:rPr>
        <w:t>(1961)</w:t>
      </w:r>
    </w:p>
    <w:p w14:paraId="3FE93B80" w14:textId="77777777" w:rsidR="00DD7ADB" w:rsidRPr="002861F5" w:rsidRDefault="00DD7ADB" w:rsidP="00AA0FF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/>
          <w:sz w:val="24"/>
        </w:rPr>
      </w:pPr>
    </w:p>
    <w:p w14:paraId="41E2325C" w14:textId="5EF4D7C5" w:rsidR="0082548C" w:rsidRDefault="0082246A" w:rsidP="00AA0FFA">
      <w:pPr>
        <w:spacing w:after="0" w:line="240" w:lineRule="auto"/>
        <w:rPr>
          <w:rFonts w:ascii="Times New Roman" w:hAnsi="Times New Roman"/>
          <w:sz w:val="24"/>
        </w:rPr>
      </w:pPr>
      <w:r w:rsidRPr="00FE74BE">
        <w:rPr>
          <w:rFonts w:ascii="Times New Roman" w:hAnsi="Times New Roman"/>
          <w:b/>
          <w:sz w:val="24"/>
        </w:rPr>
        <w:t>Further Reading</w:t>
      </w:r>
    </w:p>
    <w:p w14:paraId="398B98F6" w14:textId="77777777" w:rsidR="00FC4780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</w:p>
    <w:p w14:paraId="62817941" w14:textId="5A995A1B" w:rsidR="0082548C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-1315560876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i/>
              <w:sz w:val="24"/>
              <w:lang w:val="en-CA"/>
            </w:rPr>
            <w:instrText xml:space="preserve"> CITATION Can85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FC4780">
            <w:rPr>
              <w:rFonts w:ascii="Times New Roman" w:hAnsi="Times New Roman"/>
              <w:noProof/>
              <w:sz w:val="24"/>
              <w:lang w:val="en-CA"/>
            </w:rPr>
            <w:t>(Canepa Guzman)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65B7D84D" w14:textId="2CA3D79B" w:rsidR="007E2A33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-446464364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Ehr57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lang w:val="en-CA"/>
            </w:rPr>
            <w:t xml:space="preserve"> </w:t>
          </w:r>
          <w:r w:rsidRPr="00FC4780">
            <w:rPr>
              <w:rFonts w:ascii="Times New Roman" w:hAnsi="Times New Roman"/>
              <w:noProof/>
              <w:sz w:val="24"/>
              <w:lang w:val="en-CA"/>
            </w:rPr>
            <w:t>(Ehrmann)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24932E1A" w14:textId="2958C07B" w:rsidR="00FC4780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1097427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Ehr98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FC4780">
            <w:rPr>
              <w:rFonts w:ascii="Times New Roman" w:hAnsi="Times New Roman"/>
              <w:noProof/>
              <w:sz w:val="24"/>
              <w:lang w:val="en-CA"/>
            </w:rPr>
            <w:t>(Ehrmann, Chile)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6484160C" w14:textId="06FAC3FF" w:rsidR="003B69E0" w:rsidRPr="002861F5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746391492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Mar68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FC4780">
            <w:rPr>
              <w:rFonts w:ascii="Times New Roman" w:hAnsi="Times New Roman"/>
              <w:noProof/>
              <w:sz w:val="24"/>
              <w:lang w:val="en-CA"/>
            </w:rPr>
            <w:t>(Marks)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7A39B971" w14:textId="1CA9FD6F" w:rsidR="003D6FD1" w:rsidRPr="002861F5" w:rsidRDefault="00FC4780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2073073911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Mon93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FC4780">
            <w:rPr>
              <w:rFonts w:ascii="Times New Roman" w:hAnsi="Times New Roman"/>
              <w:noProof/>
              <w:sz w:val="24"/>
              <w:lang w:val="en-CA"/>
            </w:rPr>
            <w:t>(Montecinos)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1C2BAE94" w14:textId="69C22914" w:rsidR="009354E7" w:rsidRDefault="006F29BD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-256826549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Rey15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6F29BD">
            <w:rPr>
              <w:rFonts w:ascii="Times New Roman" w:hAnsi="Times New Roman"/>
              <w:noProof/>
              <w:sz w:val="24"/>
              <w:lang w:val="en-CA"/>
            </w:rPr>
            <w:t>(Reynoso)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3CEA42F8" w14:textId="4CB0B855" w:rsidR="007E2A33" w:rsidRPr="002861F5" w:rsidRDefault="006F29BD" w:rsidP="00AA0FFA">
      <w:pPr>
        <w:spacing w:after="0" w:line="240" w:lineRule="auto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-1944066881"/>
          <w:citation/>
        </w:sdtPr>
        <w:sdtContent>
          <w:r>
            <w:rPr>
              <w:rFonts w:ascii="Times New Roman" w:hAnsi="Times New Roman"/>
              <w:sz w:val="24"/>
            </w:rPr>
            <w:fldChar w:fldCharType="begin"/>
          </w:r>
          <w:r>
            <w:rPr>
              <w:rFonts w:ascii="Times New Roman" w:hAnsi="Times New Roman"/>
              <w:sz w:val="24"/>
              <w:lang w:val="en-CA"/>
            </w:rPr>
            <w:instrText xml:space="preserve"> CITATION Ura98 \l 4105 </w:instrText>
          </w:r>
          <w:r>
            <w:rPr>
              <w:rFonts w:ascii="Times New Roman" w:hAnsi="Times New Roman"/>
              <w:sz w:val="24"/>
            </w:rPr>
            <w:fldChar w:fldCharType="separate"/>
          </w:r>
          <w:r w:rsidRPr="006F29BD">
            <w:rPr>
              <w:rFonts w:ascii="Times New Roman" w:hAnsi="Times New Roman"/>
              <w:noProof/>
              <w:sz w:val="24"/>
              <w:lang w:val="en-CA"/>
            </w:rPr>
            <w:t>(Uralskaya)</w:t>
          </w:r>
          <w:r>
            <w:rPr>
              <w:rFonts w:ascii="Times New Roman" w:hAnsi="Times New Roman"/>
              <w:sz w:val="24"/>
            </w:rPr>
            <w:fldChar w:fldCharType="end"/>
          </w:r>
        </w:sdtContent>
      </w:sdt>
    </w:p>
    <w:p w14:paraId="64E65E18" w14:textId="304B1362" w:rsidR="00D1448E" w:rsidRPr="00F23FD1" w:rsidRDefault="00D1448E" w:rsidP="00D66F41">
      <w:pPr>
        <w:rPr>
          <w:rFonts w:ascii="Times New Roman" w:hAnsi="Times New Roman" w:cs="Times New Roman"/>
          <w:sz w:val="24"/>
          <w:szCs w:val="24"/>
        </w:rPr>
      </w:pPr>
    </w:p>
    <w:sectPr w:rsidR="00D1448E" w:rsidRPr="00F23FD1" w:rsidSect="0021780D"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40C83" w14:textId="77777777" w:rsidR="001F77DC" w:rsidRDefault="001F77DC" w:rsidP="00524FEC">
      <w:pPr>
        <w:spacing w:after="0" w:line="240" w:lineRule="auto"/>
      </w:pPr>
      <w:r>
        <w:separator/>
      </w:r>
    </w:p>
  </w:endnote>
  <w:endnote w:type="continuationSeparator" w:id="0">
    <w:p w14:paraId="1F607C4B" w14:textId="77777777" w:rsidR="001F77DC" w:rsidRDefault="001F77DC" w:rsidP="0052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022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519E3" w14:textId="77777777" w:rsidR="00D1448E" w:rsidRDefault="00D14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9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EEF51B" w14:textId="77777777" w:rsidR="00D1448E" w:rsidRDefault="00D144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ABD4F" w14:textId="77777777" w:rsidR="001F77DC" w:rsidRDefault="001F77DC" w:rsidP="00524FEC">
      <w:pPr>
        <w:spacing w:after="0" w:line="240" w:lineRule="auto"/>
      </w:pPr>
      <w:r>
        <w:separator/>
      </w:r>
    </w:p>
  </w:footnote>
  <w:footnote w:type="continuationSeparator" w:id="0">
    <w:p w14:paraId="2CEF2581" w14:textId="77777777" w:rsidR="001F77DC" w:rsidRDefault="001F77DC" w:rsidP="00524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B6C23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ross">
    <w15:presenceInfo w15:providerId="Windows Live" w15:userId="2430a48403867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27"/>
    <w:rsid w:val="00027A87"/>
    <w:rsid w:val="000900C8"/>
    <w:rsid w:val="00093EE1"/>
    <w:rsid w:val="000A1BC8"/>
    <w:rsid w:val="000B0340"/>
    <w:rsid w:val="000E1F2B"/>
    <w:rsid w:val="000E2EF9"/>
    <w:rsid w:val="000E4812"/>
    <w:rsid w:val="000F0E94"/>
    <w:rsid w:val="000F1418"/>
    <w:rsid w:val="00100008"/>
    <w:rsid w:val="00100DF3"/>
    <w:rsid w:val="001062F2"/>
    <w:rsid w:val="001070E6"/>
    <w:rsid w:val="00112050"/>
    <w:rsid w:val="001253A7"/>
    <w:rsid w:val="00130F8E"/>
    <w:rsid w:val="00137E86"/>
    <w:rsid w:val="00145E69"/>
    <w:rsid w:val="001832EB"/>
    <w:rsid w:val="00191F99"/>
    <w:rsid w:val="00194735"/>
    <w:rsid w:val="00197B45"/>
    <w:rsid w:val="001A1B08"/>
    <w:rsid w:val="001A4F6A"/>
    <w:rsid w:val="001A7EDB"/>
    <w:rsid w:val="001B10A9"/>
    <w:rsid w:val="001D6651"/>
    <w:rsid w:val="001E19D8"/>
    <w:rsid w:val="001E5312"/>
    <w:rsid w:val="001E5CB7"/>
    <w:rsid w:val="001F77DC"/>
    <w:rsid w:val="002165EF"/>
    <w:rsid w:val="0021780D"/>
    <w:rsid w:val="002229F1"/>
    <w:rsid w:val="002252B2"/>
    <w:rsid w:val="00232FFE"/>
    <w:rsid w:val="00242730"/>
    <w:rsid w:val="00244239"/>
    <w:rsid w:val="00253BFC"/>
    <w:rsid w:val="00260349"/>
    <w:rsid w:val="00266052"/>
    <w:rsid w:val="00266C9F"/>
    <w:rsid w:val="00273240"/>
    <w:rsid w:val="00273C17"/>
    <w:rsid w:val="00277B39"/>
    <w:rsid w:val="002861F5"/>
    <w:rsid w:val="00286784"/>
    <w:rsid w:val="0028787D"/>
    <w:rsid w:val="00287B60"/>
    <w:rsid w:val="00292A62"/>
    <w:rsid w:val="002A08CE"/>
    <w:rsid w:val="002A2054"/>
    <w:rsid w:val="002C1740"/>
    <w:rsid w:val="002E46E6"/>
    <w:rsid w:val="002E68F8"/>
    <w:rsid w:val="00307A22"/>
    <w:rsid w:val="00311F20"/>
    <w:rsid w:val="003231D1"/>
    <w:rsid w:val="00324A5B"/>
    <w:rsid w:val="00327D56"/>
    <w:rsid w:val="0035075D"/>
    <w:rsid w:val="00363549"/>
    <w:rsid w:val="003645BD"/>
    <w:rsid w:val="00376FFA"/>
    <w:rsid w:val="00380D88"/>
    <w:rsid w:val="003A4E71"/>
    <w:rsid w:val="003A75DA"/>
    <w:rsid w:val="003B69E0"/>
    <w:rsid w:val="003C433E"/>
    <w:rsid w:val="003C6E98"/>
    <w:rsid w:val="003D073D"/>
    <w:rsid w:val="003D6FD1"/>
    <w:rsid w:val="003D76B5"/>
    <w:rsid w:val="003E3F3F"/>
    <w:rsid w:val="003E723D"/>
    <w:rsid w:val="003F11D0"/>
    <w:rsid w:val="004005A8"/>
    <w:rsid w:val="00417E2F"/>
    <w:rsid w:val="004319A2"/>
    <w:rsid w:val="0043245B"/>
    <w:rsid w:val="00441241"/>
    <w:rsid w:val="00443E03"/>
    <w:rsid w:val="00450AC0"/>
    <w:rsid w:val="0047241C"/>
    <w:rsid w:val="00480E89"/>
    <w:rsid w:val="004920F7"/>
    <w:rsid w:val="00497156"/>
    <w:rsid w:val="004A0104"/>
    <w:rsid w:val="004B6A93"/>
    <w:rsid w:val="004E0125"/>
    <w:rsid w:val="004E214C"/>
    <w:rsid w:val="004F34A9"/>
    <w:rsid w:val="004F4F1D"/>
    <w:rsid w:val="004F782B"/>
    <w:rsid w:val="0051238D"/>
    <w:rsid w:val="00517E8A"/>
    <w:rsid w:val="005227F0"/>
    <w:rsid w:val="0052446C"/>
    <w:rsid w:val="00524FEC"/>
    <w:rsid w:val="00530129"/>
    <w:rsid w:val="00530CA5"/>
    <w:rsid w:val="00556133"/>
    <w:rsid w:val="00564E0C"/>
    <w:rsid w:val="00574C2B"/>
    <w:rsid w:val="005A11BB"/>
    <w:rsid w:val="005A6DB5"/>
    <w:rsid w:val="005B0AC6"/>
    <w:rsid w:val="005B51EA"/>
    <w:rsid w:val="005D0F85"/>
    <w:rsid w:val="005D1396"/>
    <w:rsid w:val="0060044A"/>
    <w:rsid w:val="00602BEC"/>
    <w:rsid w:val="006059E6"/>
    <w:rsid w:val="00623FFC"/>
    <w:rsid w:val="00624F85"/>
    <w:rsid w:val="0062643C"/>
    <w:rsid w:val="00634081"/>
    <w:rsid w:val="00644281"/>
    <w:rsid w:val="006632C3"/>
    <w:rsid w:val="006659AA"/>
    <w:rsid w:val="0068311C"/>
    <w:rsid w:val="006927A0"/>
    <w:rsid w:val="006B222A"/>
    <w:rsid w:val="006B3834"/>
    <w:rsid w:val="006B7354"/>
    <w:rsid w:val="006C1028"/>
    <w:rsid w:val="006C20F2"/>
    <w:rsid w:val="006C4B9D"/>
    <w:rsid w:val="006C5506"/>
    <w:rsid w:val="006D031F"/>
    <w:rsid w:val="006D651C"/>
    <w:rsid w:val="006E7F4F"/>
    <w:rsid w:val="006F046B"/>
    <w:rsid w:val="006F29BD"/>
    <w:rsid w:val="006F3CE9"/>
    <w:rsid w:val="006F4330"/>
    <w:rsid w:val="0071003E"/>
    <w:rsid w:val="007121A0"/>
    <w:rsid w:val="0072744F"/>
    <w:rsid w:val="00776C32"/>
    <w:rsid w:val="00781CF3"/>
    <w:rsid w:val="00785793"/>
    <w:rsid w:val="00785CBE"/>
    <w:rsid w:val="007A5DDD"/>
    <w:rsid w:val="007B7077"/>
    <w:rsid w:val="007C2FDC"/>
    <w:rsid w:val="007C51DD"/>
    <w:rsid w:val="007D0E6F"/>
    <w:rsid w:val="007D4AA9"/>
    <w:rsid w:val="007E25FD"/>
    <w:rsid w:val="007E2A33"/>
    <w:rsid w:val="007E35E6"/>
    <w:rsid w:val="0080504D"/>
    <w:rsid w:val="00812DCB"/>
    <w:rsid w:val="00814544"/>
    <w:rsid w:val="0082246A"/>
    <w:rsid w:val="0082548C"/>
    <w:rsid w:val="00832ABD"/>
    <w:rsid w:val="008419F7"/>
    <w:rsid w:val="008426CB"/>
    <w:rsid w:val="00873BB8"/>
    <w:rsid w:val="00875565"/>
    <w:rsid w:val="00877BE0"/>
    <w:rsid w:val="0088133B"/>
    <w:rsid w:val="00882377"/>
    <w:rsid w:val="00893D26"/>
    <w:rsid w:val="008B2D3A"/>
    <w:rsid w:val="008D26A4"/>
    <w:rsid w:val="008E0206"/>
    <w:rsid w:val="008E6CE7"/>
    <w:rsid w:val="008F7148"/>
    <w:rsid w:val="00903102"/>
    <w:rsid w:val="009143CC"/>
    <w:rsid w:val="00917311"/>
    <w:rsid w:val="00924A14"/>
    <w:rsid w:val="009260D1"/>
    <w:rsid w:val="009354E7"/>
    <w:rsid w:val="009412B0"/>
    <w:rsid w:val="009610CD"/>
    <w:rsid w:val="00967B50"/>
    <w:rsid w:val="009717F0"/>
    <w:rsid w:val="009722C7"/>
    <w:rsid w:val="00980796"/>
    <w:rsid w:val="00983BBE"/>
    <w:rsid w:val="0099358C"/>
    <w:rsid w:val="009A2B99"/>
    <w:rsid w:val="009B075D"/>
    <w:rsid w:val="009B25D4"/>
    <w:rsid w:val="009B6613"/>
    <w:rsid w:val="009B6698"/>
    <w:rsid w:val="009C673C"/>
    <w:rsid w:val="009E0F38"/>
    <w:rsid w:val="009E1A53"/>
    <w:rsid w:val="00A34197"/>
    <w:rsid w:val="00A353AA"/>
    <w:rsid w:val="00A37558"/>
    <w:rsid w:val="00A4148E"/>
    <w:rsid w:val="00A61B1E"/>
    <w:rsid w:val="00A67D1C"/>
    <w:rsid w:val="00A71AA9"/>
    <w:rsid w:val="00A864BC"/>
    <w:rsid w:val="00A90255"/>
    <w:rsid w:val="00A9373E"/>
    <w:rsid w:val="00AA0FFA"/>
    <w:rsid w:val="00AA167C"/>
    <w:rsid w:val="00AA7239"/>
    <w:rsid w:val="00AB0533"/>
    <w:rsid w:val="00AB1061"/>
    <w:rsid w:val="00AB1A5B"/>
    <w:rsid w:val="00AB45EE"/>
    <w:rsid w:val="00AB7A53"/>
    <w:rsid w:val="00AC07A1"/>
    <w:rsid w:val="00AC323B"/>
    <w:rsid w:val="00AC4739"/>
    <w:rsid w:val="00AC68E9"/>
    <w:rsid w:val="00AD321D"/>
    <w:rsid w:val="00AD3FEE"/>
    <w:rsid w:val="00AF1988"/>
    <w:rsid w:val="00B06F2C"/>
    <w:rsid w:val="00B15EB7"/>
    <w:rsid w:val="00B24D2D"/>
    <w:rsid w:val="00B5322F"/>
    <w:rsid w:val="00B56A28"/>
    <w:rsid w:val="00B66FDC"/>
    <w:rsid w:val="00B72EBF"/>
    <w:rsid w:val="00B77FE0"/>
    <w:rsid w:val="00B81E79"/>
    <w:rsid w:val="00B929CA"/>
    <w:rsid w:val="00BA4CEE"/>
    <w:rsid w:val="00BC7971"/>
    <w:rsid w:val="00BE07E2"/>
    <w:rsid w:val="00BF33C6"/>
    <w:rsid w:val="00BF4E27"/>
    <w:rsid w:val="00C11F7E"/>
    <w:rsid w:val="00C20DF0"/>
    <w:rsid w:val="00C240CB"/>
    <w:rsid w:val="00C53314"/>
    <w:rsid w:val="00C576D0"/>
    <w:rsid w:val="00C621B4"/>
    <w:rsid w:val="00C621D0"/>
    <w:rsid w:val="00C64141"/>
    <w:rsid w:val="00C7398D"/>
    <w:rsid w:val="00C75191"/>
    <w:rsid w:val="00CB47AA"/>
    <w:rsid w:val="00CB526B"/>
    <w:rsid w:val="00CD1D94"/>
    <w:rsid w:val="00CD4539"/>
    <w:rsid w:val="00CE4495"/>
    <w:rsid w:val="00CF1CF1"/>
    <w:rsid w:val="00CF3E27"/>
    <w:rsid w:val="00D07F36"/>
    <w:rsid w:val="00D1448E"/>
    <w:rsid w:val="00D176AA"/>
    <w:rsid w:val="00D31321"/>
    <w:rsid w:val="00D3347F"/>
    <w:rsid w:val="00D33693"/>
    <w:rsid w:val="00D57835"/>
    <w:rsid w:val="00D61927"/>
    <w:rsid w:val="00D62F30"/>
    <w:rsid w:val="00D66F41"/>
    <w:rsid w:val="00D71B25"/>
    <w:rsid w:val="00D75934"/>
    <w:rsid w:val="00DC49E1"/>
    <w:rsid w:val="00DD4B79"/>
    <w:rsid w:val="00DD7ADB"/>
    <w:rsid w:val="00E0389F"/>
    <w:rsid w:val="00E16B68"/>
    <w:rsid w:val="00E17B88"/>
    <w:rsid w:val="00E21CEB"/>
    <w:rsid w:val="00E223E2"/>
    <w:rsid w:val="00E27CFF"/>
    <w:rsid w:val="00E33E66"/>
    <w:rsid w:val="00E44E1F"/>
    <w:rsid w:val="00E5221B"/>
    <w:rsid w:val="00E64CAB"/>
    <w:rsid w:val="00E6744F"/>
    <w:rsid w:val="00E9650E"/>
    <w:rsid w:val="00EB45A6"/>
    <w:rsid w:val="00EC0D15"/>
    <w:rsid w:val="00EC636A"/>
    <w:rsid w:val="00ED0E3E"/>
    <w:rsid w:val="00ED64DD"/>
    <w:rsid w:val="00ED772F"/>
    <w:rsid w:val="00EE0DC8"/>
    <w:rsid w:val="00F0323D"/>
    <w:rsid w:val="00F11944"/>
    <w:rsid w:val="00F159C9"/>
    <w:rsid w:val="00F23FD1"/>
    <w:rsid w:val="00F26D98"/>
    <w:rsid w:val="00F30BE4"/>
    <w:rsid w:val="00F56B33"/>
    <w:rsid w:val="00F6023F"/>
    <w:rsid w:val="00F71FAC"/>
    <w:rsid w:val="00F7221B"/>
    <w:rsid w:val="00FB668B"/>
    <w:rsid w:val="00FC4780"/>
    <w:rsid w:val="00FE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184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7AD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34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2A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EC"/>
  </w:style>
  <w:style w:type="paragraph" w:styleId="Footer">
    <w:name w:val="footer"/>
    <w:basedOn w:val="Normal"/>
    <w:link w:val="FooterChar"/>
    <w:uiPriority w:val="99"/>
    <w:unhideWhenUsed/>
    <w:rsid w:val="0052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EC"/>
  </w:style>
  <w:style w:type="character" w:styleId="CommentReference">
    <w:name w:val="annotation reference"/>
    <w:basedOn w:val="DefaultParagraphFont"/>
    <w:uiPriority w:val="99"/>
    <w:semiHidden/>
    <w:unhideWhenUsed/>
    <w:rsid w:val="009412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2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2B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2B0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D66F4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66F41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D66F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Can85</b:Tag>
    <b:SourceType>Book</b:SourceType>
    <b:Guid>{1023D207-3571-7547-8BBC-B8AD0D0F5483}</b:Guid>
    <b:Author>
      <b:Author>
        <b:NameList>
          <b:Person>
            <b:Last>Canepa Guzman</b:Last>
            <b:First>M.</b:First>
          </b:Person>
        </b:NameList>
      </b:Author>
    </b:Author>
    <b:Title>El Teatro Municipal en sus 125 años de sufrimientos y esplendor</b:Title>
    <b:City>Santiago</b:City>
    <b:Publisher>Artimpres</b:Publisher>
    <b:Year>1985</b:Year>
    <b:RefOrder>1</b:RefOrder>
  </b:Source>
  <b:Source>
    <b:Tag>Ehr57</b:Tag>
    <b:SourceType>ArticleInAPeriodical</b:SourceType>
    <b:Guid>{B93C4A4F-5551-2E43-8F9D-1F89D0009B7E}</b:Guid>
    <b:Title>A Descendant of the Jooss Ballet Thrives in Chile</b:Title>
    <b:Year>1957</b:Year>
    <b:Pages>30-33</b:Pages>
    <b:Author>
      <b:Author>
        <b:NameList>
          <b:Person>
            <b:Last>Ehrmann</b:Last>
            <b:First>H.</b:First>
          </b:Person>
        </b:NameList>
      </b:Author>
    </b:Author>
    <b:PeriodicalTitle>Dance Magazine</b:PeriodicalTitle>
    <b:Month>April</b:Month>
    <b:RefOrder>2</b:RefOrder>
  </b:Source>
  <b:Source>
    <b:Tag>Ehr98</b:Tag>
    <b:SourceType>BookSection</b:SourceType>
    <b:Guid>{1F8AB3D4-A4C6-3B45-9DD1-3063E350352F}</b:Guid>
    <b:Author>
      <b:Author>
        <b:NameList>
          <b:Person>
            <b:Last>Ehrmann</b:Last>
            <b:First>H.</b:First>
          </b:Person>
        </b:NameList>
      </b:Author>
      <b:Editor>
        <b:NameList>
          <b:Person>
            <b:Last>Cohen</b:Last>
            <b:First>S.</b:First>
            <b:Middle>J.</b:Middle>
          </b:Person>
        </b:NameList>
      </b:Editor>
    </b:Author>
    <b:Title>Chile</b:Title>
    <b:Publisher>Oxford University Press</b:Publisher>
    <b:City>New York</b:City>
    <b:Year>1998</b:Year>
    <b:Volume>2</b:Volume>
    <b:Pages>121-27</b:Pages>
    <b:BookTitle>International Encyclopedia of Dance</b:BookTitle>
    <b:RefOrder>3</b:RefOrder>
  </b:Source>
  <b:Source>
    <b:Tag>Mar68</b:Tag>
    <b:SourceType>ArticleInAPeriodical</b:SourceType>
    <b:Guid>{9DDC2C67-4DFB-9948-9E45-FC7596353D10}</b:Guid>
    <b:Title>Dancers of Dancing Parents: Michael Uthoff of City Center Joffrey Ballet</b:Title>
    <b:Year>1968</b:Year>
    <b:Pages>42-46</b:Pages>
    <b:Author>
      <b:Author>
        <b:NameList>
          <b:Person>
            <b:Last>Marks</b:Last>
            <b:First>M.</b:First>
          </b:Person>
        </b:NameList>
      </b:Author>
    </b:Author>
    <b:PeriodicalTitle>Dance Magazine</b:PeriodicalTitle>
    <b:Month>October</b:Month>
    <b:RefOrder>4</b:RefOrder>
  </b:Source>
  <b:Source>
    <b:Tag>Mon93</b:Tag>
    <b:SourceType>ArticleInAPeriodical</b:SourceType>
    <b:Guid>{28F6CB41-577F-2848-A4A5-078A816D49E0}</b:Guid>
    <b:Author>
      <b:Author>
        <b:NameList>
          <b:Person>
            <b:Last>Montecinos</b:Last>
            <b:First>Y.</b:First>
          </b:Person>
        </b:NameList>
      </b:Author>
    </b:Author>
    <b:Title>In memoriam: Ernst Uthoff</b:Title>
    <b:PeriodicalTitle>Revista Musical Chilena</b:PeriodicalTitle>
    <b:Year>1993</b:Year>
    <b:Issue>179</b:Issue>
    <b:Pages>142-43</b:Pages>
    <b:RefOrder>5</b:RefOrder>
  </b:Source>
  <b:Source>
    <b:Tag>Rey15</b:Tag>
    <b:SourceType>BookSection</b:SourceType>
    <b:Guid>{6BCC3BFE-5E23-F84D-B21D-B4E25E5CA4D6}</b:Guid>
    <b:Title>Racialized Dance Modernisms in Lusophone and Spanish-speaking Latin America</b:Title>
    <b:Publisher>Routledge</b:Publisher>
    <b:City>London</b:City>
    <b:Year>2015</b:Year>
    <b:Pages>392-400</b:Pages>
    <b:Author>
      <b:Author>
        <b:NameList>
          <b:Person>
            <b:Last>Reynoso</b:Last>
            <b:First>J.</b:First>
            <b:Middle>L.</b:Middle>
          </b:Person>
        </b:NameList>
      </b:Author>
      <b:Editor>
        <b:NameList>
          <b:Person>
            <b:Last>Ross</b:Last>
            <b:First>S.</b:First>
            <b:Middle>and A. C. Lindgren</b:Middle>
          </b:Person>
        </b:NameList>
      </b:Editor>
    </b:Author>
    <b:BookTitle>The Modernist World</b:BookTitle>
    <b:RefOrder>6</b:RefOrder>
  </b:Source>
  <b:Source>
    <b:Tag>Ura98</b:Tag>
    <b:SourceType>BookSection</b:SourceType>
    <b:Guid>{7D8CA7BA-96AB-A842-A176-52B9EC94F5ED}</b:Guid>
    <b:Author>
      <b:Author>
        <b:NameList>
          <b:Person>
            <b:Last>Uralskaya</b:Last>
            <b:First>V.</b:First>
          </b:Person>
        </b:NameList>
      </b:Author>
      <b:Editor>
        <b:NameList>
          <b:Person>
            <b:Last>Cohen</b:Last>
            <b:First>S.</b:First>
            <b:Middle>J.</b:Middle>
          </b:Person>
        </b:NameList>
      </b:Editor>
    </b:Author>
    <b:Title>Ernst Uthoff</b:Title>
    <b:BookTitle>International Encyclopedia of Dance</b:BookTitle>
    <b:City>New York</b:City>
    <b:Publisher>Oxford University Press</b:Publisher>
    <b:Year>1998</b:Year>
    <b:Volume>6</b:Volume>
    <b:Pages>304</b:Pages>
    <b:RefOrder>7</b:RefOrder>
  </b:Source>
</b:Sources>
</file>

<file path=customXml/itemProps1.xml><?xml version="1.0" encoding="utf-8"?>
<ds:datastoreItem xmlns:ds="http://schemas.openxmlformats.org/officeDocument/2006/customXml" ds:itemID="{7BB7AB19-19AA-3A44-B40A-4ECDC57A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1552</Words>
  <Characters>8850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stephen ross</cp:lastModifiedBy>
  <cp:revision>3</cp:revision>
  <cp:lastPrinted>2015-12-16T23:03:00Z</cp:lastPrinted>
  <dcterms:created xsi:type="dcterms:W3CDTF">2016-01-07T19:19:00Z</dcterms:created>
  <dcterms:modified xsi:type="dcterms:W3CDTF">2016-01-07T20:26:00Z</dcterms:modified>
</cp:coreProperties>
</file>