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8A427D" w14:textId="77777777" w:rsidR="00C70F37" w:rsidRDefault="002A3FEB" w:rsidP="0005487D">
      <w:pPr>
        <w:tabs>
          <w:tab w:val="left" w:pos="5700"/>
        </w:tabs>
        <w:spacing w:after="0" w:line="360" w:lineRule="auto"/>
        <w:rPr>
          <w:rFonts w:ascii="Times New Roman" w:hAnsi="Times New Roman" w:cs="Times New Roman"/>
          <w:b/>
          <w:sz w:val="24"/>
          <w:szCs w:val="24"/>
          <w:lang w:val="en-US"/>
        </w:rPr>
        <w:pPrChange w:id="0" w:author="Yan Tang" w:date="2016-02-27T23:18:00Z">
          <w:pPr>
            <w:tabs>
              <w:tab w:val="left" w:pos="5700"/>
            </w:tabs>
            <w:spacing w:after="0" w:line="360" w:lineRule="auto"/>
            <w:jc w:val="both"/>
          </w:pPr>
        </w:pPrChange>
      </w:pPr>
      <w:r>
        <w:rPr>
          <w:rFonts w:ascii="Times New Roman" w:hAnsi="Times New Roman" w:cs="Times New Roman"/>
          <w:b/>
          <w:sz w:val="24"/>
          <w:szCs w:val="24"/>
          <w:lang w:val="en-US"/>
        </w:rPr>
        <w:t>Socialist Realism in Visual Art, Vietnam</w:t>
      </w:r>
      <w:r w:rsidR="008F04A5">
        <w:rPr>
          <w:rFonts w:ascii="Times New Roman" w:hAnsi="Times New Roman" w:cs="Times New Roman"/>
          <w:b/>
          <w:sz w:val="24"/>
          <w:szCs w:val="24"/>
          <w:lang w:val="en-US"/>
        </w:rPr>
        <w:tab/>
      </w:r>
    </w:p>
    <w:p w14:paraId="1A25A4D5" w14:textId="77777777" w:rsidR="004C5F67" w:rsidRDefault="004C5F67" w:rsidP="0005487D">
      <w:pPr>
        <w:spacing w:after="0" w:line="360" w:lineRule="auto"/>
        <w:rPr>
          <w:rFonts w:ascii="Times New Roman" w:hAnsi="Times New Roman" w:cs="Times New Roman"/>
          <w:b/>
          <w:sz w:val="24"/>
          <w:szCs w:val="24"/>
          <w:lang w:val="en-US"/>
        </w:rPr>
        <w:pPrChange w:id="1" w:author="Yan Tang" w:date="2016-02-27T23:18:00Z">
          <w:pPr>
            <w:spacing w:after="0" w:line="360" w:lineRule="auto"/>
            <w:jc w:val="both"/>
          </w:pPr>
        </w:pPrChange>
      </w:pPr>
    </w:p>
    <w:p w14:paraId="313136C1" w14:textId="77777777" w:rsidR="00B03E38" w:rsidDel="00B03E38" w:rsidRDefault="005167BC" w:rsidP="0005487D">
      <w:pPr>
        <w:spacing w:after="0" w:line="360" w:lineRule="auto"/>
        <w:rPr>
          <w:rFonts w:ascii="Times New Roman" w:hAnsi="Times New Roman" w:cs="Times New Roman"/>
          <w:sz w:val="24"/>
          <w:szCs w:val="24"/>
          <w:lang w:val="en-US"/>
        </w:rPr>
        <w:pPrChange w:id="2" w:author="Yan Tang" w:date="2016-02-27T23:18:00Z">
          <w:pPr>
            <w:spacing w:after="0" w:line="360" w:lineRule="auto"/>
            <w:jc w:val="both"/>
          </w:pPr>
        </w:pPrChange>
      </w:pPr>
      <w:r>
        <w:rPr>
          <w:rFonts w:ascii="Times New Roman" w:hAnsi="Times New Roman" w:cs="Times New Roman"/>
          <w:sz w:val="24"/>
          <w:szCs w:val="24"/>
          <w:lang w:val="en-US"/>
        </w:rPr>
        <w:t>Socialist Realism</w:t>
      </w:r>
      <w:r w:rsidR="0035128E">
        <w:rPr>
          <w:rFonts w:ascii="Times New Roman" w:hAnsi="Times New Roman" w:cs="Times New Roman"/>
          <w:sz w:val="24"/>
          <w:szCs w:val="24"/>
          <w:lang w:val="en-US"/>
        </w:rPr>
        <w:t xml:space="preserve"> was the </w:t>
      </w:r>
      <w:r w:rsidR="0087610B">
        <w:rPr>
          <w:rFonts w:ascii="Times New Roman" w:hAnsi="Times New Roman" w:cs="Times New Roman"/>
          <w:sz w:val="24"/>
          <w:szCs w:val="24"/>
          <w:lang w:val="en-US"/>
        </w:rPr>
        <w:t>dominant</w:t>
      </w:r>
      <w:r w:rsidR="00F97DEC">
        <w:rPr>
          <w:rFonts w:ascii="Times New Roman" w:hAnsi="Times New Roman" w:cs="Times New Roman"/>
          <w:sz w:val="24"/>
          <w:szCs w:val="24"/>
          <w:lang w:val="en-US"/>
        </w:rPr>
        <w:t xml:space="preserve"> style</w:t>
      </w:r>
      <w:r w:rsidR="0035128E">
        <w:rPr>
          <w:rFonts w:ascii="Times New Roman" w:hAnsi="Times New Roman" w:cs="Times New Roman"/>
          <w:sz w:val="24"/>
          <w:szCs w:val="24"/>
          <w:lang w:val="en-US"/>
        </w:rPr>
        <w:t xml:space="preserve"> in the visual arts of </w:t>
      </w:r>
      <w:r w:rsidR="00F97DEC">
        <w:rPr>
          <w:rFonts w:ascii="Times New Roman" w:hAnsi="Times New Roman" w:cs="Times New Roman"/>
          <w:sz w:val="24"/>
          <w:szCs w:val="24"/>
          <w:lang w:val="en-US"/>
        </w:rPr>
        <w:t>N</w:t>
      </w:r>
      <w:r w:rsidR="0035128E">
        <w:rPr>
          <w:rFonts w:ascii="Times New Roman" w:hAnsi="Times New Roman" w:cs="Times New Roman"/>
          <w:sz w:val="24"/>
          <w:szCs w:val="24"/>
          <w:lang w:val="en-US"/>
        </w:rPr>
        <w:t xml:space="preserve">orth Vietnam, from 1945 to </w:t>
      </w:r>
      <w:r w:rsidR="00E3375F">
        <w:rPr>
          <w:rFonts w:ascii="Times New Roman" w:hAnsi="Times New Roman" w:cs="Times New Roman"/>
          <w:sz w:val="24"/>
          <w:szCs w:val="24"/>
          <w:lang w:val="en-US"/>
        </w:rPr>
        <w:t>the early 1980</w:t>
      </w:r>
      <w:r w:rsidR="00692511">
        <w:rPr>
          <w:rFonts w:ascii="Times New Roman" w:hAnsi="Times New Roman" w:cs="Times New Roman"/>
          <w:sz w:val="24"/>
          <w:szCs w:val="24"/>
          <w:lang w:val="en-US"/>
        </w:rPr>
        <w:t>s</w:t>
      </w:r>
      <w:r w:rsidR="0035128E">
        <w:rPr>
          <w:rFonts w:ascii="Times New Roman" w:hAnsi="Times New Roman" w:cs="Times New Roman"/>
          <w:sz w:val="24"/>
          <w:szCs w:val="24"/>
          <w:lang w:val="en-US"/>
        </w:rPr>
        <w:t xml:space="preserve">. The style </w:t>
      </w:r>
      <w:r w:rsidR="0069066D">
        <w:rPr>
          <w:rFonts w:ascii="Times New Roman" w:hAnsi="Times New Roman" w:cs="Times New Roman"/>
          <w:sz w:val="24"/>
          <w:szCs w:val="24"/>
          <w:lang w:val="en-US"/>
        </w:rPr>
        <w:t>was</w:t>
      </w:r>
      <w:r w:rsidR="0035128E">
        <w:rPr>
          <w:rFonts w:ascii="Times New Roman" w:hAnsi="Times New Roman" w:cs="Times New Roman"/>
          <w:sz w:val="24"/>
          <w:szCs w:val="24"/>
          <w:lang w:val="en-US"/>
        </w:rPr>
        <w:t xml:space="preserve"> </w:t>
      </w:r>
      <w:r w:rsidR="000B3234">
        <w:rPr>
          <w:rFonts w:ascii="Times New Roman" w:hAnsi="Times New Roman" w:cs="Times New Roman"/>
          <w:sz w:val="24"/>
          <w:szCs w:val="24"/>
          <w:lang w:val="en-US"/>
        </w:rPr>
        <w:t xml:space="preserve">widely </w:t>
      </w:r>
      <w:r w:rsidR="0035128E">
        <w:rPr>
          <w:rFonts w:ascii="Times New Roman" w:hAnsi="Times New Roman" w:cs="Times New Roman"/>
          <w:sz w:val="24"/>
          <w:szCs w:val="24"/>
          <w:lang w:val="en-US"/>
        </w:rPr>
        <w:t xml:space="preserve">promoted following the 1945 revolution through the writing of Truong </w:t>
      </w:r>
      <w:proofErr w:type="spellStart"/>
      <w:r w:rsidR="0035128E">
        <w:rPr>
          <w:rFonts w:ascii="Times New Roman" w:hAnsi="Times New Roman" w:cs="Times New Roman"/>
          <w:sz w:val="24"/>
          <w:szCs w:val="24"/>
          <w:lang w:val="en-US"/>
        </w:rPr>
        <w:t>Chinh</w:t>
      </w:r>
      <w:proofErr w:type="spellEnd"/>
      <w:r w:rsidR="0035128E">
        <w:rPr>
          <w:rFonts w:ascii="Times New Roman" w:hAnsi="Times New Roman" w:cs="Times New Roman"/>
          <w:sz w:val="24"/>
          <w:szCs w:val="24"/>
          <w:lang w:val="en-US"/>
        </w:rPr>
        <w:t xml:space="preserve"> (1907-1988), a senior </w:t>
      </w:r>
      <w:ins w:id="3" w:author="doctor" w:date="2014-06-17T09:06:00Z">
        <w:r w:rsidR="00806F9F">
          <w:rPr>
            <w:rFonts w:ascii="Times New Roman" w:hAnsi="Times New Roman" w:cs="Times New Roman"/>
            <w:sz w:val="24"/>
            <w:szCs w:val="24"/>
            <w:lang w:val="en-US"/>
          </w:rPr>
          <w:t xml:space="preserve">Vietnamese </w:t>
        </w:r>
      </w:ins>
      <w:ins w:id="4" w:author="doctor" w:date="2014-06-17T09:05:00Z">
        <w:r w:rsidR="00806F9F">
          <w:rPr>
            <w:rFonts w:ascii="Times New Roman" w:hAnsi="Times New Roman" w:cs="Times New Roman"/>
            <w:sz w:val="24"/>
            <w:szCs w:val="24"/>
            <w:lang w:val="en-US"/>
          </w:rPr>
          <w:t xml:space="preserve">Communist </w:t>
        </w:r>
      </w:ins>
      <w:r w:rsidR="0035128E">
        <w:rPr>
          <w:rFonts w:ascii="Times New Roman" w:hAnsi="Times New Roman" w:cs="Times New Roman"/>
          <w:sz w:val="24"/>
          <w:szCs w:val="24"/>
          <w:lang w:val="en-US"/>
        </w:rPr>
        <w:t xml:space="preserve">Party member and leading theoretician. </w:t>
      </w:r>
      <w:r w:rsidR="00EF0308">
        <w:rPr>
          <w:rFonts w:ascii="Times New Roman" w:hAnsi="Times New Roman" w:cs="Times New Roman"/>
          <w:sz w:val="24"/>
          <w:szCs w:val="24"/>
          <w:lang w:val="en-US"/>
        </w:rPr>
        <w:t>Socialist Realism in Vietnamese visual art is</w:t>
      </w:r>
      <w:r w:rsidR="00CF06D3">
        <w:rPr>
          <w:rFonts w:ascii="Times New Roman" w:hAnsi="Times New Roman" w:cs="Times New Roman"/>
          <w:sz w:val="24"/>
          <w:szCs w:val="24"/>
          <w:lang w:val="en-US"/>
        </w:rPr>
        <w:t xml:space="preserve"> </w:t>
      </w:r>
      <w:proofErr w:type="spellStart"/>
      <w:r w:rsidR="00EF0308">
        <w:rPr>
          <w:rFonts w:ascii="Times New Roman" w:hAnsi="Times New Roman" w:cs="Times New Roman"/>
          <w:sz w:val="24"/>
          <w:szCs w:val="24"/>
          <w:lang w:val="en-US"/>
        </w:rPr>
        <w:t>characteri</w:t>
      </w:r>
      <w:ins w:id="5" w:author="doctor" w:date="2014-06-17T09:05:00Z">
        <w:r w:rsidR="00806F9F">
          <w:rPr>
            <w:rFonts w:ascii="Times New Roman" w:hAnsi="Times New Roman" w:cs="Times New Roman"/>
            <w:sz w:val="24"/>
            <w:szCs w:val="24"/>
            <w:lang w:val="en-US"/>
          </w:rPr>
          <w:t>s</w:t>
        </w:r>
      </w:ins>
      <w:del w:id="6" w:author="doctor" w:date="2014-06-17T09:05:00Z">
        <w:r w:rsidR="00EF0308" w:rsidDel="00806F9F">
          <w:rPr>
            <w:rFonts w:ascii="Times New Roman" w:hAnsi="Times New Roman" w:cs="Times New Roman"/>
            <w:sz w:val="24"/>
            <w:szCs w:val="24"/>
            <w:lang w:val="en-US"/>
          </w:rPr>
          <w:delText>z</w:delText>
        </w:r>
      </w:del>
      <w:r w:rsidR="00EF0308">
        <w:rPr>
          <w:rFonts w:ascii="Times New Roman" w:hAnsi="Times New Roman" w:cs="Times New Roman"/>
          <w:sz w:val="24"/>
          <w:szCs w:val="24"/>
          <w:lang w:val="en-US"/>
        </w:rPr>
        <w:t>ed</w:t>
      </w:r>
      <w:proofErr w:type="spellEnd"/>
      <w:r w:rsidR="00EF0308">
        <w:rPr>
          <w:rFonts w:ascii="Times New Roman" w:hAnsi="Times New Roman" w:cs="Times New Roman"/>
          <w:sz w:val="24"/>
          <w:szCs w:val="24"/>
          <w:lang w:val="en-US"/>
        </w:rPr>
        <w:t xml:space="preserve"> by its easily-legible, realist style, optimistic tone, and </w:t>
      </w:r>
      <w:r w:rsidR="00E3375F">
        <w:rPr>
          <w:rFonts w:ascii="Times New Roman" w:hAnsi="Times New Roman" w:cs="Times New Roman"/>
          <w:sz w:val="24"/>
          <w:szCs w:val="24"/>
          <w:lang w:val="en-US"/>
        </w:rPr>
        <w:t xml:space="preserve">generally </w:t>
      </w:r>
      <w:r w:rsidR="00EF0308">
        <w:rPr>
          <w:rFonts w:ascii="Times New Roman" w:hAnsi="Times New Roman" w:cs="Times New Roman"/>
          <w:sz w:val="24"/>
          <w:szCs w:val="24"/>
          <w:lang w:val="en-US"/>
        </w:rPr>
        <w:t xml:space="preserve">limited range of </w:t>
      </w:r>
      <w:r w:rsidR="00CF06D3">
        <w:rPr>
          <w:rFonts w:ascii="Times New Roman" w:hAnsi="Times New Roman" w:cs="Times New Roman"/>
          <w:sz w:val="24"/>
          <w:szCs w:val="24"/>
          <w:lang w:val="en-US"/>
        </w:rPr>
        <w:t>subject matter: portraits of Ho Chi Minh, scene</w:t>
      </w:r>
      <w:r w:rsidR="00DC5781">
        <w:rPr>
          <w:rFonts w:ascii="Times New Roman" w:hAnsi="Times New Roman" w:cs="Times New Roman"/>
          <w:sz w:val="24"/>
          <w:szCs w:val="24"/>
          <w:lang w:val="en-US"/>
        </w:rPr>
        <w:t>s of industrial and rural work</w:t>
      </w:r>
      <w:r w:rsidR="00B03E38">
        <w:rPr>
          <w:rFonts w:ascii="Times New Roman" w:hAnsi="Times New Roman" w:cs="Times New Roman"/>
          <w:sz w:val="24"/>
          <w:szCs w:val="24"/>
          <w:lang w:val="en-US"/>
        </w:rPr>
        <w:t>,</w:t>
      </w:r>
      <w:r w:rsidR="00CF06D3">
        <w:rPr>
          <w:rFonts w:ascii="Times New Roman" w:hAnsi="Times New Roman" w:cs="Times New Roman"/>
          <w:sz w:val="24"/>
          <w:szCs w:val="24"/>
          <w:lang w:val="en-US"/>
        </w:rPr>
        <w:t xml:space="preserve"> soldiers,</w:t>
      </w:r>
      <w:r w:rsidR="00F97DEC">
        <w:rPr>
          <w:rFonts w:ascii="Times New Roman" w:hAnsi="Times New Roman" w:cs="Times New Roman"/>
          <w:sz w:val="24"/>
          <w:szCs w:val="24"/>
          <w:lang w:val="en-US"/>
        </w:rPr>
        <w:t xml:space="preserve"> and</w:t>
      </w:r>
      <w:r w:rsidR="00CF06D3">
        <w:rPr>
          <w:rFonts w:ascii="Times New Roman" w:hAnsi="Times New Roman" w:cs="Times New Roman"/>
          <w:sz w:val="24"/>
          <w:szCs w:val="24"/>
          <w:lang w:val="en-US"/>
        </w:rPr>
        <w:t xml:space="preserve"> historical events associated with Vietnam’s revolutionary development. </w:t>
      </w:r>
      <w:r w:rsidR="00EF0308">
        <w:rPr>
          <w:rFonts w:ascii="Times New Roman" w:hAnsi="Times New Roman" w:cs="Times New Roman"/>
          <w:sz w:val="24"/>
          <w:szCs w:val="24"/>
          <w:lang w:val="en-US"/>
        </w:rPr>
        <w:t xml:space="preserve">While Socialist Realism in Vietnam </w:t>
      </w:r>
      <w:r w:rsidR="00F97DEC">
        <w:rPr>
          <w:rFonts w:ascii="Times New Roman" w:hAnsi="Times New Roman" w:cs="Times New Roman"/>
          <w:sz w:val="24"/>
          <w:szCs w:val="24"/>
          <w:lang w:val="en-US"/>
        </w:rPr>
        <w:t xml:space="preserve">was influenced by art </w:t>
      </w:r>
      <w:r w:rsidR="007669F6">
        <w:rPr>
          <w:rFonts w:ascii="Times New Roman" w:hAnsi="Times New Roman" w:cs="Times New Roman"/>
          <w:sz w:val="24"/>
          <w:szCs w:val="24"/>
          <w:lang w:val="en-US"/>
        </w:rPr>
        <w:t>from</w:t>
      </w:r>
      <w:r w:rsidR="00F97DEC">
        <w:rPr>
          <w:rFonts w:ascii="Times New Roman" w:hAnsi="Times New Roman" w:cs="Times New Roman"/>
          <w:sz w:val="24"/>
          <w:szCs w:val="24"/>
          <w:lang w:val="en-US"/>
        </w:rPr>
        <w:t xml:space="preserve"> other Socialist states, </w:t>
      </w:r>
      <w:r w:rsidR="00EF0308">
        <w:rPr>
          <w:rFonts w:ascii="Times New Roman" w:hAnsi="Times New Roman" w:cs="Times New Roman"/>
          <w:sz w:val="24"/>
          <w:szCs w:val="24"/>
          <w:lang w:val="en-US"/>
        </w:rPr>
        <w:t>the style</w:t>
      </w:r>
      <w:r w:rsidR="00F97DEC">
        <w:rPr>
          <w:rFonts w:ascii="Times New Roman" w:hAnsi="Times New Roman" w:cs="Times New Roman"/>
          <w:sz w:val="24"/>
          <w:szCs w:val="24"/>
          <w:lang w:val="en-US"/>
        </w:rPr>
        <w:t xml:space="preserve"> was </w:t>
      </w:r>
      <w:r w:rsidR="00EF0308">
        <w:rPr>
          <w:rFonts w:ascii="Times New Roman" w:hAnsi="Times New Roman" w:cs="Times New Roman"/>
          <w:sz w:val="24"/>
          <w:szCs w:val="24"/>
          <w:lang w:val="en-US"/>
        </w:rPr>
        <w:t xml:space="preserve">also </w:t>
      </w:r>
      <w:r w:rsidR="00F97DEC">
        <w:rPr>
          <w:rFonts w:ascii="Times New Roman" w:hAnsi="Times New Roman" w:cs="Times New Roman"/>
          <w:sz w:val="24"/>
          <w:szCs w:val="24"/>
          <w:lang w:val="en-US"/>
        </w:rPr>
        <w:t xml:space="preserve">adapted to local aesthetics, especially </w:t>
      </w:r>
      <w:r w:rsidR="007F62B6">
        <w:rPr>
          <w:rFonts w:ascii="Times New Roman" w:hAnsi="Times New Roman" w:cs="Times New Roman"/>
          <w:sz w:val="24"/>
          <w:szCs w:val="24"/>
          <w:lang w:val="en-US"/>
        </w:rPr>
        <w:t xml:space="preserve">the artistic </w:t>
      </w:r>
      <w:r w:rsidR="00F97DEC">
        <w:rPr>
          <w:rFonts w:ascii="Times New Roman" w:hAnsi="Times New Roman" w:cs="Times New Roman"/>
          <w:sz w:val="24"/>
          <w:szCs w:val="24"/>
          <w:lang w:val="en-US"/>
        </w:rPr>
        <w:t xml:space="preserve">foundations of the </w:t>
      </w:r>
      <w:proofErr w:type="spellStart"/>
      <w:r w:rsidR="00F97DEC">
        <w:rPr>
          <w:rFonts w:ascii="Times New Roman" w:hAnsi="Times New Roman" w:cs="Times New Roman"/>
          <w:sz w:val="24"/>
          <w:szCs w:val="24"/>
          <w:lang w:val="en-US"/>
        </w:rPr>
        <w:t>École</w:t>
      </w:r>
      <w:proofErr w:type="spellEnd"/>
      <w:r w:rsidR="00F97DEC">
        <w:rPr>
          <w:rFonts w:ascii="Times New Roman" w:hAnsi="Times New Roman" w:cs="Times New Roman"/>
          <w:sz w:val="24"/>
          <w:szCs w:val="24"/>
          <w:lang w:val="en-US"/>
        </w:rPr>
        <w:t xml:space="preserve"> des Beaux Arts de </w:t>
      </w:r>
      <w:proofErr w:type="spellStart"/>
      <w:r w:rsidR="00F97DEC">
        <w:rPr>
          <w:rFonts w:ascii="Times New Roman" w:hAnsi="Times New Roman" w:cs="Times New Roman"/>
          <w:sz w:val="24"/>
          <w:szCs w:val="24"/>
          <w:lang w:val="en-US"/>
        </w:rPr>
        <w:t>l’Indochine</w:t>
      </w:r>
      <w:proofErr w:type="spellEnd"/>
      <w:r w:rsidR="00F97DEC">
        <w:rPr>
          <w:rFonts w:ascii="Times New Roman" w:hAnsi="Times New Roman" w:cs="Times New Roman"/>
          <w:sz w:val="24"/>
          <w:szCs w:val="24"/>
          <w:lang w:val="en-US"/>
        </w:rPr>
        <w:t xml:space="preserve"> (1925-1945)</w:t>
      </w:r>
      <w:r w:rsidR="007F62B6">
        <w:rPr>
          <w:rFonts w:ascii="Times New Roman" w:hAnsi="Times New Roman" w:cs="Times New Roman"/>
          <w:sz w:val="24"/>
          <w:szCs w:val="24"/>
          <w:lang w:val="en-US"/>
        </w:rPr>
        <w:t>, and influences from popular painting</w:t>
      </w:r>
      <w:r w:rsidR="002B2BEC">
        <w:rPr>
          <w:rFonts w:ascii="Times New Roman" w:hAnsi="Times New Roman" w:cs="Times New Roman"/>
          <w:sz w:val="24"/>
          <w:szCs w:val="24"/>
          <w:lang w:val="en-US"/>
        </w:rPr>
        <w:t xml:space="preserve"> and printmaking</w:t>
      </w:r>
      <w:r w:rsidR="00F97DEC">
        <w:rPr>
          <w:rFonts w:ascii="Times New Roman" w:hAnsi="Times New Roman" w:cs="Times New Roman"/>
          <w:sz w:val="24"/>
          <w:szCs w:val="24"/>
          <w:lang w:val="en-US"/>
        </w:rPr>
        <w:t xml:space="preserve">. </w:t>
      </w:r>
      <w:r w:rsidR="00DC5781">
        <w:rPr>
          <w:rFonts w:ascii="Times New Roman" w:hAnsi="Times New Roman" w:cs="Times New Roman"/>
          <w:sz w:val="24"/>
          <w:szCs w:val="24"/>
          <w:lang w:val="en-US"/>
        </w:rPr>
        <w:t>Socialist Realism in Vietnam retained several elements</w:t>
      </w:r>
      <w:r w:rsidR="00692511">
        <w:rPr>
          <w:rFonts w:ascii="Times New Roman" w:hAnsi="Times New Roman" w:cs="Times New Roman"/>
          <w:sz w:val="24"/>
          <w:szCs w:val="24"/>
          <w:lang w:val="en-US"/>
        </w:rPr>
        <w:t xml:space="preserve"> of </w:t>
      </w:r>
      <w:r w:rsidR="005E4DEA">
        <w:rPr>
          <w:rFonts w:ascii="Times New Roman" w:hAnsi="Times New Roman" w:cs="Times New Roman"/>
          <w:sz w:val="24"/>
          <w:szCs w:val="24"/>
          <w:lang w:val="en-US"/>
        </w:rPr>
        <w:t>colonial-</w:t>
      </w:r>
      <w:r w:rsidR="00DC5781">
        <w:rPr>
          <w:rFonts w:ascii="Times New Roman" w:hAnsi="Times New Roman" w:cs="Times New Roman"/>
          <w:sz w:val="24"/>
          <w:szCs w:val="24"/>
          <w:lang w:val="en-US"/>
        </w:rPr>
        <w:t>period</w:t>
      </w:r>
      <w:r w:rsidR="005E4DEA">
        <w:rPr>
          <w:rFonts w:ascii="Times New Roman" w:hAnsi="Times New Roman" w:cs="Times New Roman"/>
          <w:sz w:val="24"/>
          <w:szCs w:val="24"/>
          <w:lang w:val="en-US"/>
        </w:rPr>
        <w:t xml:space="preserve"> art</w:t>
      </w:r>
      <w:r w:rsidR="00DC5781">
        <w:rPr>
          <w:rFonts w:ascii="Times New Roman" w:hAnsi="Times New Roman" w:cs="Times New Roman"/>
          <w:sz w:val="24"/>
          <w:szCs w:val="24"/>
          <w:lang w:val="en-US"/>
        </w:rPr>
        <w:t>, such as the techniques of silk and lacquer painting</w:t>
      </w:r>
      <w:r w:rsidR="002B1823">
        <w:rPr>
          <w:rFonts w:ascii="Times New Roman" w:hAnsi="Times New Roman" w:cs="Times New Roman"/>
          <w:sz w:val="24"/>
          <w:szCs w:val="24"/>
          <w:lang w:val="en-US"/>
        </w:rPr>
        <w:t>,</w:t>
      </w:r>
      <w:r w:rsidR="00DC5781">
        <w:rPr>
          <w:rFonts w:ascii="Times New Roman" w:hAnsi="Times New Roman" w:cs="Times New Roman"/>
          <w:sz w:val="24"/>
          <w:szCs w:val="24"/>
          <w:lang w:val="en-US"/>
        </w:rPr>
        <w:t xml:space="preserve"> and the inf</w:t>
      </w:r>
      <w:r w:rsidR="002B1823">
        <w:rPr>
          <w:rFonts w:ascii="Times New Roman" w:hAnsi="Times New Roman" w:cs="Times New Roman"/>
          <w:sz w:val="24"/>
          <w:szCs w:val="24"/>
          <w:lang w:val="en-US"/>
        </w:rPr>
        <w:t>luence of Impressionis</w:t>
      </w:r>
      <w:r w:rsidR="00861394">
        <w:rPr>
          <w:rFonts w:ascii="Times New Roman" w:hAnsi="Times New Roman" w:cs="Times New Roman"/>
          <w:sz w:val="24"/>
          <w:szCs w:val="24"/>
          <w:lang w:val="en-US"/>
        </w:rPr>
        <w:t>tic oil painting</w:t>
      </w:r>
      <w:r w:rsidR="00DC5781">
        <w:rPr>
          <w:rFonts w:ascii="Times New Roman" w:hAnsi="Times New Roman" w:cs="Times New Roman"/>
          <w:sz w:val="24"/>
          <w:szCs w:val="24"/>
          <w:lang w:val="en-US"/>
        </w:rPr>
        <w:t xml:space="preserve">. </w:t>
      </w:r>
      <w:r w:rsidR="0069066D">
        <w:rPr>
          <w:rFonts w:ascii="Times New Roman" w:hAnsi="Times New Roman" w:cs="Times New Roman"/>
          <w:sz w:val="24"/>
          <w:szCs w:val="24"/>
          <w:lang w:val="en-US"/>
        </w:rPr>
        <w:t>Decades of war in Vietnam also affected the development of Socialist Realism, as many artists had to work primarily on producing ephemeral propaganda</w:t>
      </w:r>
      <w:r w:rsidR="00861394">
        <w:rPr>
          <w:rFonts w:ascii="Times New Roman" w:hAnsi="Times New Roman" w:cs="Times New Roman"/>
          <w:sz w:val="24"/>
          <w:szCs w:val="24"/>
          <w:lang w:val="en-US"/>
        </w:rPr>
        <w:t xml:space="preserve"> materials</w:t>
      </w:r>
      <w:r w:rsidR="001C16F9">
        <w:rPr>
          <w:rFonts w:ascii="Times New Roman" w:hAnsi="Times New Roman" w:cs="Times New Roman"/>
          <w:sz w:val="24"/>
          <w:szCs w:val="24"/>
          <w:lang w:val="en-US"/>
        </w:rPr>
        <w:t xml:space="preserve">. </w:t>
      </w:r>
      <w:r w:rsidR="00B263D2" w:rsidRPr="00861394">
        <w:rPr>
          <w:rFonts w:ascii="Times New Roman" w:hAnsi="Times New Roman" w:cs="Times New Roman"/>
          <w:sz w:val="24"/>
          <w:szCs w:val="24"/>
          <w:lang w:val="en-US"/>
        </w:rPr>
        <w:t xml:space="preserve">Socialist Realism retained its </w:t>
      </w:r>
      <w:r w:rsidR="005E4DEA" w:rsidRPr="00861394">
        <w:rPr>
          <w:rFonts w:ascii="Times New Roman" w:hAnsi="Times New Roman" w:cs="Times New Roman"/>
          <w:sz w:val="24"/>
          <w:szCs w:val="24"/>
          <w:lang w:val="en-US"/>
        </w:rPr>
        <w:t xml:space="preserve">primacy in </w:t>
      </w:r>
      <w:r w:rsidR="00861394">
        <w:rPr>
          <w:rFonts w:ascii="Times New Roman" w:hAnsi="Times New Roman" w:cs="Times New Roman"/>
          <w:sz w:val="24"/>
          <w:szCs w:val="24"/>
          <w:lang w:val="en-US"/>
        </w:rPr>
        <w:t xml:space="preserve">North Vietnamese art </w:t>
      </w:r>
      <w:r w:rsidR="002B1823" w:rsidRPr="00861394">
        <w:rPr>
          <w:rFonts w:ascii="Times New Roman" w:hAnsi="Times New Roman" w:cs="Times New Roman"/>
          <w:sz w:val="24"/>
          <w:szCs w:val="24"/>
          <w:lang w:val="en-US"/>
        </w:rPr>
        <w:t xml:space="preserve">until </w:t>
      </w:r>
      <w:r w:rsidR="00861394">
        <w:rPr>
          <w:rFonts w:ascii="Times New Roman" w:hAnsi="Times New Roman" w:cs="Times New Roman"/>
          <w:sz w:val="24"/>
          <w:szCs w:val="24"/>
          <w:lang w:val="en-US"/>
        </w:rPr>
        <w:t>the 1980s.</w:t>
      </w:r>
    </w:p>
    <w:p w14:paraId="480E4681" w14:textId="77777777" w:rsidR="00262DE1" w:rsidRDefault="00262DE1" w:rsidP="0005487D">
      <w:pPr>
        <w:spacing w:after="0" w:line="360" w:lineRule="auto"/>
        <w:rPr>
          <w:rFonts w:ascii="Times New Roman" w:hAnsi="Times New Roman" w:cs="Times New Roman"/>
          <w:sz w:val="24"/>
          <w:szCs w:val="24"/>
          <w:lang w:val="en-US"/>
        </w:rPr>
        <w:pPrChange w:id="7" w:author="Yan Tang" w:date="2016-02-27T23:18:00Z">
          <w:pPr>
            <w:spacing w:after="0" w:line="360" w:lineRule="auto"/>
            <w:jc w:val="both"/>
          </w:pPr>
        </w:pPrChange>
      </w:pPr>
    </w:p>
    <w:p w14:paraId="66B3AC23" w14:textId="77777777" w:rsidR="00CF06D3" w:rsidRPr="00262DE1" w:rsidRDefault="00262DE1" w:rsidP="0005487D">
      <w:pPr>
        <w:spacing w:after="0" w:line="360" w:lineRule="auto"/>
        <w:rPr>
          <w:rFonts w:ascii="Times New Roman" w:hAnsi="Times New Roman" w:cs="Times New Roman"/>
          <w:b/>
          <w:sz w:val="24"/>
          <w:szCs w:val="24"/>
          <w:lang w:val="en-US"/>
        </w:rPr>
        <w:pPrChange w:id="8" w:author="Yan Tang" w:date="2016-02-27T23:18:00Z">
          <w:pPr>
            <w:spacing w:after="0" w:line="360" w:lineRule="auto"/>
            <w:jc w:val="both"/>
          </w:pPr>
        </w:pPrChange>
      </w:pPr>
      <w:r w:rsidRPr="00262DE1">
        <w:rPr>
          <w:rFonts w:ascii="Times New Roman" w:hAnsi="Times New Roman" w:cs="Times New Roman"/>
          <w:b/>
          <w:sz w:val="24"/>
          <w:szCs w:val="24"/>
          <w:lang w:val="en-US"/>
        </w:rPr>
        <w:t>Beginnings in the First Indochina War</w:t>
      </w:r>
      <w:r>
        <w:rPr>
          <w:rFonts w:ascii="Times New Roman" w:hAnsi="Times New Roman" w:cs="Times New Roman"/>
          <w:b/>
          <w:sz w:val="24"/>
          <w:szCs w:val="24"/>
          <w:lang w:val="en-US"/>
        </w:rPr>
        <w:t xml:space="preserve">, </w:t>
      </w:r>
      <w:r w:rsidRPr="00262DE1">
        <w:rPr>
          <w:rFonts w:ascii="Times New Roman" w:hAnsi="Times New Roman" w:cs="Times New Roman"/>
          <w:b/>
          <w:sz w:val="24"/>
          <w:szCs w:val="24"/>
          <w:lang w:val="en-US"/>
        </w:rPr>
        <w:t>1945-1954</w:t>
      </w:r>
      <w:r>
        <w:rPr>
          <w:rFonts w:ascii="Times New Roman" w:hAnsi="Times New Roman" w:cs="Times New Roman"/>
          <w:b/>
          <w:sz w:val="24"/>
          <w:szCs w:val="24"/>
          <w:lang w:val="en-US"/>
        </w:rPr>
        <w:t xml:space="preserve"> </w:t>
      </w:r>
    </w:p>
    <w:p w14:paraId="15DF9C6D" w14:textId="77777777" w:rsidR="00B03E38" w:rsidDel="00B03E38" w:rsidRDefault="00A75930" w:rsidP="0005487D">
      <w:pPr>
        <w:spacing w:after="0" w:line="360" w:lineRule="auto"/>
        <w:rPr>
          <w:rFonts w:ascii="Times New Roman" w:hAnsi="Times New Roman" w:cs="Times New Roman"/>
          <w:sz w:val="24"/>
          <w:szCs w:val="24"/>
          <w:lang w:val="en-US"/>
        </w:rPr>
        <w:pPrChange w:id="9" w:author="Yan Tang" w:date="2016-02-27T23:18:00Z">
          <w:pPr>
            <w:spacing w:after="0" w:line="360" w:lineRule="auto"/>
            <w:jc w:val="both"/>
          </w:pPr>
        </w:pPrChange>
      </w:pPr>
      <w:r>
        <w:rPr>
          <w:rFonts w:ascii="Times New Roman" w:hAnsi="Times New Roman" w:cs="Times New Roman"/>
          <w:sz w:val="24"/>
          <w:szCs w:val="24"/>
          <w:lang w:val="en-US"/>
        </w:rPr>
        <w:t xml:space="preserve">Although interest in Socialist Realism in Vietnam predates the revolution, the style had no substantial influence on the visual arts until after 1945. During the First Indochina War (1946-1954), </w:t>
      </w:r>
      <w:r w:rsidR="00D26C47">
        <w:rPr>
          <w:rFonts w:ascii="Times New Roman" w:hAnsi="Times New Roman" w:cs="Times New Roman"/>
          <w:sz w:val="24"/>
          <w:szCs w:val="24"/>
          <w:lang w:val="en-US"/>
        </w:rPr>
        <w:t xml:space="preserve">the Vietnamese Communist Party’s ideological position on culture was set by </w:t>
      </w:r>
      <w:r w:rsidR="00861394">
        <w:rPr>
          <w:rFonts w:ascii="Times New Roman" w:hAnsi="Times New Roman" w:cs="Times New Roman"/>
          <w:sz w:val="24"/>
          <w:szCs w:val="24"/>
          <w:lang w:val="en-US"/>
        </w:rPr>
        <w:t xml:space="preserve">the Party theorist and political leader </w:t>
      </w:r>
      <w:r w:rsidR="00D26C47">
        <w:rPr>
          <w:rFonts w:ascii="Times New Roman" w:hAnsi="Times New Roman" w:cs="Times New Roman"/>
          <w:sz w:val="24"/>
          <w:szCs w:val="24"/>
          <w:lang w:val="en-US"/>
        </w:rPr>
        <w:t xml:space="preserve">Truong </w:t>
      </w:r>
      <w:proofErr w:type="spellStart"/>
      <w:r w:rsidR="00D26C47">
        <w:rPr>
          <w:rFonts w:ascii="Times New Roman" w:hAnsi="Times New Roman" w:cs="Times New Roman"/>
          <w:sz w:val="24"/>
          <w:szCs w:val="24"/>
          <w:lang w:val="en-US"/>
        </w:rPr>
        <w:t>Chinh</w:t>
      </w:r>
      <w:proofErr w:type="spellEnd"/>
      <w:r w:rsidR="00D26C47">
        <w:rPr>
          <w:rFonts w:ascii="Times New Roman" w:hAnsi="Times New Roman" w:cs="Times New Roman"/>
          <w:sz w:val="24"/>
          <w:szCs w:val="24"/>
          <w:lang w:val="en-US"/>
        </w:rPr>
        <w:t xml:space="preserve">, </w:t>
      </w:r>
      <w:r w:rsidR="00293D65">
        <w:rPr>
          <w:rFonts w:ascii="Times New Roman" w:hAnsi="Times New Roman" w:cs="Times New Roman"/>
          <w:sz w:val="24"/>
          <w:szCs w:val="24"/>
          <w:lang w:val="en-US"/>
        </w:rPr>
        <w:t>through writings like</w:t>
      </w:r>
      <w:r w:rsidR="00D26C47">
        <w:rPr>
          <w:rFonts w:ascii="Times New Roman" w:hAnsi="Times New Roman" w:cs="Times New Roman"/>
          <w:sz w:val="24"/>
          <w:szCs w:val="24"/>
          <w:lang w:val="en-US"/>
        </w:rPr>
        <w:t xml:space="preserve"> the </w:t>
      </w:r>
      <w:r w:rsidR="00B03E38">
        <w:rPr>
          <w:rFonts w:ascii="Times New Roman" w:hAnsi="Times New Roman" w:cs="Times New Roman"/>
          <w:i/>
          <w:sz w:val="24"/>
          <w:szCs w:val="24"/>
          <w:lang w:val="en-US"/>
        </w:rPr>
        <w:t>Th</w:t>
      </w:r>
      <w:r w:rsidR="00BA0972" w:rsidRPr="00BA0972">
        <w:rPr>
          <w:rFonts w:ascii="Times New Roman" w:hAnsi="Times New Roman" w:cs="Times New Roman"/>
          <w:i/>
          <w:sz w:val="24"/>
          <w:szCs w:val="24"/>
          <w:lang w:val="en-US"/>
        </w:rPr>
        <w:t xml:space="preserve">eses on Culture </w:t>
      </w:r>
      <w:r w:rsidR="00D26C47">
        <w:rPr>
          <w:rFonts w:ascii="Times New Roman" w:hAnsi="Times New Roman" w:cs="Times New Roman"/>
          <w:sz w:val="24"/>
          <w:szCs w:val="24"/>
          <w:lang w:val="en-US"/>
        </w:rPr>
        <w:t xml:space="preserve">(1943) and </w:t>
      </w:r>
      <w:r w:rsidR="00BA0972" w:rsidRPr="00BA0972">
        <w:rPr>
          <w:rFonts w:ascii="Times New Roman" w:hAnsi="Times New Roman" w:cs="Times New Roman"/>
          <w:i/>
          <w:sz w:val="24"/>
          <w:szCs w:val="24"/>
          <w:lang w:val="en-US"/>
        </w:rPr>
        <w:t>Marxism and Vietnamese Culture</w:t>
      </w:r>
      <w:r w:rsidR="00D26C47">
        <w:rPr>
          <w:rFonts w:ascii="Times New Roman" w:hAnsi="Times New Roman" w:cs="Times New Roman"/>
          <w:sz w:val="24"/>
          <w:szCs w:val="24"/>
          <w:lang w:val="en-US"/>
        </w:rPr>
        <w:t xml:space="preserve"> (1948). Influenced by Mao Zedong, Truong </w:t>
      </w:r>
      <w:proofErr w:type="spellStart"/>
      <w:r w:rsidR="00D26C47">
        <w:rPr>
          <w:rFonts w:ascii="Times New Roman" w:hAnsi="Times New Roman" w:cs="Times New Roman"/>
          <w:sz w:val="24"/>
          <w:szCs w:val="24"/>
          <w:lang w:val="en-US"/>
        </w:rPr>
        <w:t>Chinh</w:t>
      </w:r>
      <w:proofErr w:type="spellEnd"/>
      <w:r w:rsidR="00D26C47">
        <w:rPr>
          <w:rFonts w:ascii="Times New Roman" w:hAnsi="Times New Roman" w:cs="Times New Roman"/>
          <w:sz w:val="24"/>
          <w:szCs w:val="24"/>
          <w:lang w:val="en-US"/>
        </w:rPr>
        <w:t xml:space="preserve"> argued that Vietnamese art should be targeted to workers, peasants and soldiers, and should promote the development of a Socialist society.</w:t>
      </w:r>
      <w:r w:rsidR="008F04A5">
        <w:rPr>
          <w:rFonts w:ascii="Times New Roman" w:hAnsi="Times New Roman" w:cs="Times New Roman"/>
          <w:sz w:val="24"/>
          <w:szCs w:val="24"/>
          <w:lang w:val="en-US"/>
        </w:rPr>
        <w:t xml:space="preserve"> </w:t>
      </w:r>
      <w:r w:rsidR="00D26C47">
        <w:rPr>
          <w:rFonts w:ascii="Times New Roman" w:hAnsi="Times New Roman" w:cs="Times New Roman"/>
          <w:sz w:val="24"/>
          <w:szCs w:val="24"/>
          <w:lang w:val="en-US"/>
        </w:rPr>
        <w:t>He specified Socialist Realism as the preferred style in the arts, and vigorously rejected Modernis</w:t>
      </w:r>
      <w:r w:rsidR="00DC5781">
        <w:rPr>
          <w:rFonts w:ascii="Times New Roman" w:hAnsi="Times New Roman" w:cs="Times New Roman"/>
          <w:sz w:val="24"/>
          <w:szCs w:val="24"/>
          <w:lang w:val="en-US"/>
        </w:rPr>
        <w:t>t formal experimentation</w:t>
      </w:r>
      <w:r w:rsidR="00D26C47">
        <w:rPr>
          <w:rFonts w:ascii="Times New Roman" w:hAnsi="Times New Roman" w:cs="Times New Roman"/>
          <w:sz w:val="24"/>
          <w:szCs w:val="24"/>
          <w:lang w:val="en-US"/>
        </w:rPr>
        <w:t xml:space="preserve">. </w:t>
      </w:r>
      <w:r w:rsidR="00262DE1">
        <w:rPr>
          <w:rFonts w:ascii="Times New Roman" w:hAnsi="Times New Roman" w:cs="Times New Roman"/>
          <w:sz w:val="24"/>
          <w:szCs w:val="24"/>
          <w:lang w:val="en-US"/>
        </w:rPr>
        <w:t xml:space="preserve">However, </w:t>
      </w:r>
      <w:r w:rsidR="00EA4455">
        <w:rPr>
          <w:rFonts w:ascii="Times New Roman" w:hAnsi="Times New Roman" w:cs="Times New Roman"/>
          <w:sz w:val="24"/>
          <w:szCs w:val="24"/>
          <w:lang w:val="en-US"/>
        </w:rPr>
        <w:t>not all artists received the Party’s framework uncritically: for example,</w:t>
      </w:r>
      <w:r w:rsidR="009F316F">
        <w:rPr>
          <w:rFonts w:ascii="Times New Roman" w:hAnsi="Times New Roman" w:cs="Times New Roman"/>
          <w:sz w:val="24"/>
          <w:szCs w:val="24"/>
          <w:lang w:val="en-US"/>
        </w:rPr>
        <w:t xml:space="preserve"> </w:t>
      </w:r>
      <w:r w:rsidR="00EA4455">
        <w:rPr>
          <w:rFonts w:ascii="Times New Roman" w:hAnsi="Times New Roman" w:cs="Times New Roman"/>
          <w:sz w:val="24"/>
          <w:szCs w:val="24"/>
          <w:lang w:val="en-US"/>
        </w:rPr>
        <w:t xml:space="preserve">the painter </w:t>
      </w:r>
      <w:proofErr w:type="gramStart"/>
      <w:r w:rsidR="00EA4455">
        <w:rPr>
          <w:rFonts w:ascii="Times New Roman" w:hAnsi="Times New Roman" w:cs="Times New Roman"/>
          <w:sz w:val="24"/>
          <w:szCs w:val="24"/>
          <w:lang w:val="en-US"/>
        </w:rPr>
        <w:t>To</w:t>
      </w:r>
      <w:proofErr w:type="gramEnd"/>
      <w:r w:rsidR="00EA4455">
        <w:rPr>
          <w:rFonts w:ascii="Times New Roman" w:hAnsi="Times New Roman" w:cs="Times New Roman"/>
          <w:sz w:val="24"/>
          <w:szCs w:val="24"/>
          <w:lang w:val="en-US"/>
        </w:rPr>
        <w:t xml:space="preserve"> Ngoc Van (1906-1954) published </w:t>
      </w:r>
      <w:r w:rsidR="00293D65">
        <w:rPr>
          <w:rFonts w:ascii="Times New Roman" w:hAnsi="Times New Roman" w:cs="Times New Roman"/>
          <w:sz w:val="24"/>
          <w:szCs w:val="24"/>
          <w:lang w:val="en-US"/>
        </w:rPr>
        <w:t xml:space="preserve">some </w:t>
      </w:r>
      <w:r w:rsidR="00EA4455">
        <w:rPr>
          <w:rFonts w:ascii="Times New Roman" w:hAnsi="Times New Roman" w:cs="Times New Roman"/>
          <w:sz w:val="24"/>
          <w:szCs w:val="24"/>
          <w:lang w:val="en-US"/>
        </w:rPr>
        <w:t xml:space="preserve">articles arguing for </w:t>
      </w:r>
      <w:r w:rsidR="00DC5781">
        <w:rPr>
          <w:rFonts w:ascii="Times New Roman" w:hAnsi="Times New Roman" w:cs="Times New Roman"/>
          <w:sz w:val="24"/>
          <w:szCs w:val="24"/>
          <w:lang w:val="en-US"/>
        </w:rPr>
        <w:t>greater artistic freedom</w:t>
      </w:r>
      <w:r w:rsidR="002B2BEC">
        <w:rPr>
          <w:rFonts w:ascii="Times New Roman" w:hAnsi="Times New Roman" w:cs="Times New Roman"/>
          <w:sz w:val="24"/>
          <w:szCs w:val="24"/>
          <w:lang w:val="en-US"/>
        </w:rPr>
        <w:t xml:space="preserve"> in the late 1940s</w:t>
      </w:r>
      <w:r w:rsidR="00DC5781">
        <w:rPr>
          <w:rFonts w:ascii="Times New Roman" w:hAnsi="Times New Roman" w:cs="Times New Roman"/>
          <w:sz w:val="24"/>
          <w:szCs w:val="24"/>
          <w:lang w:val="en-US"/>
        </w:rPr>
        <w:t>.</w:t>
      </w:r>
    </w:p>
    <w:p w14:paraId="3E80AFAE" w14:textId="77777777" w:rsidR="00293D65" w:rsidRDefault="00293D65" w:rsidP="0005487D">
      <w:pPr>
        <w:spacing w:after="0" w:line="360" w:lineRule="auto"/>
        <w:rPr>
          <w:rFonts w:ascii="Times New Roman" w:hAnsi="Times New Roman" w:cs="Times New Roman"/>
          <w:sz w:val="24"/>
          <w:szCs w:val="24"/>
          <w:lang w:val="en-US"/>
        </w:rPr>
        <w:pPrChange w:id="10" w:author="Yan Tang" w:date="2016-02-27T23:18:00Z">
          <w:pPr>
            <w:spacing w:after="0" w:line="360" w:lineRule="auto"/>
            <w:jc w:val="both"/>
          </w:pPr>
        </w:pPrChange>
      </w:pPr>
    </w:p>
    <w:p w14:paraId="69E074E2" w14:textId="77777777" w:rsidR="00D26C47" w:rsidRDefault="00D26C47" w:rsidP="0005487D">
      <w:pPr>
        <w:spacing w:after="0" w:line="360" w:lineRule="auto"/>
        <w:rPr>
          <w:rFonts w:ascii="Times New Roman" w:hAnsi="Times New Roman" w:cs="Times New Roman"/>
          <w:sz w:val="24"/>
          <w:szCs w:val="24"/>
          <w:lang w:val="en-US"/>
        </w:rPr>
        <w:pPrChange w:id="11" w:author="Yan Tang" w:date="2016-02-27T23:18:00Z">
          <w:pPr>
            <w:spacing w:after="0" w:line="360" w:lineRule="auto"/>
            <w:jc w:val="both"/>
          </w:pPr>
        </w:pPrChange>
      </w:pPr>
      <w:r>
        <w:rPr>
          <w:rFonts w:ascii="Times New Roman" w:hAnsi="Times New Roman" w:cs="Times New Roman"/>
          <w:sz w:val="24"/>
          <w:szCs w:val="24"/>
          <w:lang w:val="en-US"/>
        </w:rPr>
        <w:t xml:space="preserve">During the war, many artists joined the Viet Minh resistance movement against France, and moved into the mountainous </w:t>
      </w:r>
      <w:r w:rsidR="004A7813">
        <w:rPr>
          <w:rFonts w:ascii="Times New Roman" w:hAnsi="Times New Roman" w:cs="Times New Roman"/>
          <w:sz w:val="24"/>
          <w:szCs w:val="24"/>
          <w:lang w:val="en-US"/>
        </w:rPr>
        <w:t>areas</w:t>
      </w:r>
      <w:r>
        <w:rPr>
          <w:rFonts w:ascii="Times New Roman" w:hAnsi="Times New Roman" w:cs="Times New Roman"/>
          <w:sz w:val="24"/>
          <w:szCs w:val="24"/>
          <w:lang w:val="en-US"/>
        </w:rPr>
        <w:t xml:space="preserve"> of north</w:t>
      </w:r>
      <w:r w:rsidR="00820AB3">
        <w:rPr>
          <w:rFonts w:ascii="Times New Roman" w:hAnsi="Times New Roman" w:cs="Times New Roman"/>
          <w:sz w:val="24"/>
          <w:szCs w:val="24"/>
          <w:lang w:val="en-US"/>
        </w:rPr>
        <w:t>ern</w:t>
      </w:r>
      <w:r>
        <w:rPr>
          <w:rFonts w:ascii="Times New Roman" w:hAnsi="Times New Roman" w:cs="Times New Roman"/>
          <w:sz w:val="24"/>
          <w:szCs w:val="24"/>
          <w:lang w:val="en-US"/>
        </w:rPr>
        <w:t xml:space="preserve"> Vietnam. The works they produced there</w:t>
      </w:r>
      <w:r w:rsidR="00E57EA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can be considered the first phase of Socialist Realism in Vietnamese art. However, due to the </w:t>
      </w:r>
      <w:r>
        <w:rPr>
          <w:rFonts w:ascii="Times New Roman" w:hAnsi="Times New Roman" w:cs="Times New Roman"/>
          <w:sz w:val="24"/>
          <w:szCs w:val="24"/>
          <w:lang w:val="en-US"/>
        </w:rPr>
        <w:lastRenderedPageBreak/>
        <w:t>extreme material</w:t>
      </w:r>
      <w:r w:rsidR="009F316F">
        <w:rPr>
          <w:rFonts w:ascii="Times New Roman" w:hAnsi="Times New Roman" w:cs="Times New Roman"/>
          <w:sz w:val="24"/>
          <w:szCs w:val="24"/>
          <w:lang w:val="en-US"/>
        </w:rPr>
        <w:t xml:space="preserve"> shortages caused by the war</w:t>
      </w:r>
      <w:r>
        <w:rPr>
          <w:rFonts w:ascii="Times New Roman" w:hAnsi="Times New Roman" w:cs="Times New Roman"/>
          <w:sz w:val="24"/>
          <w:szCs w:val="24"/>
          <w:lang w:val="en-US"/>
        </w:rPr>
        <w:t>, most artists were unable to produce major artworks during this period</w:t>
      </w:r>
      <w:r w:rsidR="00B03E38">
        <w:rPr>
          <w:rFonts w:ascii="Times New Roman" w:hAnsi="Times New Roman" w:cs="Times New Roman"/>
          <w:sz w:val="24"/>
          <w:szCs w:val="24"/>
          <w:lang w:val="en-US"/>
        </w:rPr>
        <w:t>. I</w:t>
      </w:r>
      <w:r>
        <w:rPr>
          <w:rFonts w:ascii="Times New Roman" w:hAnsi="Times New Roman" w:cs="Times New Roman"/>
          <w:sz w:val="24"/>
          <w:szCs w:val="24"/>
          <w:lang w:val="en-US"/>
        </w:rPr>
        <w:t>nstead</w:t>
      </w:r>
      <w:r w:rsidR="00B03E38">
        <w:rPr>
          <w:rFonts w:ascii="Times New Roman" w:hAnsi="Times New Roman" w:cs="Times New Roman"/>
          <w:sz w:val="24"/>
          <w:szCs w:val="24"/>
          <w:lang w:val="en-US"/>
        </w:rPr>
        <w:t>, they</w:t>
      </w:r>
      <w:r>
        <w:rPr>
          <w:rFonts w:ascii="Times New Roman" w:hAnsi="Times New Roman" w:cs="Times New Roman"/>
          <w:sz w:val="24"/>
          <w:szCs w:val="24"/>
          <w:lang w:val="en-US"/>
        </w:rPr>
        <w:t xml:space="preserve"> </w:t>
      </w:r>
      <w:r w:rsidR="00293D65">
        <w:rPr>
          <w:rFonts w:ascii="Times New Roman" w:hAnsi="Times New Roman" w:cs="Times New Roman"/>
          <w:sz w:val="24"/>
          <w:szCs w:val="24"/>
          <w:lang w:val="en-US"/>
        </w:rPr>
        <w:t>sketched</w:t>
      </w:r>
      <w:r>
        <w:rPr>
          <w:rFonts w:ascii="Times New Roman" w:hAnsi="Times New Roman" w:cs="Times New Roman"/>
          <w:sz w:val="24"/>
          <w:szCs w:val="24"/>
          <w:lang w:val="en-US"/>
        </w:rPr>
        <w:t xml:space="preserve"> the activities of farmers and soldiers, </w:t>
      </w:r>
      <w:r w:rsidR="00B03E38">
        <w:rPr>
          <w:rFonts w:ascii="Times New Roman" w:hAnsi="Times New Roman" w:cs="Times New Roman"/>
          <w:sz w:val="24"/>
          <w:szCs w:val="24"/>
          <w:lang w:val="en-US"/>
        </w:rPr>
        <w:t>and made</w:t>
      </w:r>
      <w:r w:rsidR="00293D65">
        <w:rPr>
          <w:rFonts w:ascii="Times New Roman" w:hAnsi="Times New Roman" w:cs="Times New Roman"/>
          <w:sz w:val="24"/>
          <w:szCs w:val="24"/>
          <w:lang w:val="en-US"/>
        </w:rPr>
        <w:t xml:space="preserve"> </w:t>
      </w:r>
      <w:r w:rsidR="005519EA">
        <w:rPr>
          <w:rFonts w:ascii="Times New Roman" w:hAnsi="Times New Roman" w:cs="Times New Roman"/>
          <w:sz w:val="24"/>
          <w:szCs w:val="24"/>
          <w:lang w:val="en-US"/>
        </w:rPr>
        <w:t>prints</w:t>
      </w:r>
      <w:r>
        <w:rPr>
          <w:rFonts w:ascii="Times New Roman" w:hAnsi="Times New Roman" w:cs="Times New Roman"/>
          <w:sz w:val="24"/>
          <w:szCs w:val="24"/>
          <w:lang w:val="en-US"/>
        </w:rPr>
        <w:t xml:space="preserve"> promoting various political campaigns.</w:t>
      </w:r>
      <w:r w:rsidR="002B3982">
        <w:rPr>
          <w:rFonts w:ascii="Times New Roman" w:hAnsi="Times New Roman" w:cs="Times New Roman"/>
          <w:sz w:val="24"/>
          <w:szCs w:val="24"/>
          <w:lang w:val="en-US"/>
        </w:rPr>
        <w:t xml:space="preserve"> Stylistic and technical developments in the arts were minimal</w:t>
      </w:r>
      <w:r w:rsidR="00820AB3">
        <w:rPr>
          <w:rFonts w:ascii="Times New Roman" w:hAnsi="Times New Roman" w:cs="Times New Roman"/>
          <w:sz w:val="24"/>
          <w:szCs w:val="24"/>
          <w:lang w:val="en-US"/>
        </w:rPr>
        <w:t>, although a studio for revolutionary lacquer painting</w:t>
      </w:r>
      <w:r w:rsidR="002B3982">
        <w:rPr>
          <w:rFonts w:ascii="Times New Roman" w:hAnsi="Times New Roman" w:cs="Times New Roman"/>
          <w:sz w:val="24"/>
          <w:szCs w:val="24"/>
          <w:lang w:val="en-US"/>
        </w:rPr>
        <w:t xml:space="preserve"> was briefly established by </w:t>
      </w:r>
      <w:proofErr w:type="gramStart"/>
      <w:r w:rsidR="002B3982">
        <w:rPr>
          <w:rFonts w:ascii="Times New Roman" w:hAnsi="Times New Roman" w:cs="Times New Roman"/>
          <w:sz w:val="24"/>
          <w:szCs w:val="24"/>
          <w:lang w:val="en-US"/>
        </w:rPr>
        <w:t>To</w:t>
      </w:r>
      <w:proofErr w:type="gramEnd"/>
      <w:r w:rsidR="002B3982">
        <w:rPr>
          <w:rFonts w:ascii="Times New Roman" w:hAnsi="Times New Roman" w:cs="Times New Roman"/>
          <w:sz w:val="24"/>
          <w:szCs w:val="24"/>
          <w:lang w:val="en-US"/>
        </w:rPr>
        <w:t xml:space="preserve"> Ngoc Van and Nguyen Thu Nghiem</w:t>
      </w:r>
      <w:r w:rsidR="00EA4455">
        <w:rPr>
          <w:rFonts w:ascii="Times New Roman" w:hAnsi="Times New Roman" w:cs="Times New Roman"/>
          <w:sz w:val="24"/>
          <w:szCs w:val="24"/>
          <w:lang w:val="en-US"/>
        </w:rPr>
        <w:t xml:space="preserve"> (b.1919)</w:t>
      </w:r>
      <w:r w:rsidR="00820AB3">
        <w:rPr>
          <w:rFonts w:ascii="Times New Roman" w:hAnsi="Times New Roman" w:cs="Times New Roman"/>
          <w:sz w:val="24"/>
          <w:szCs w:val="24"/>
          <w:lang w:val="en-US"/>
        </w:rPr>
        <w:t>.</w:t>
      </w:r>
    </w:p>
    <w:p w14:paraId="62F0F7AA" w14:textId="77777777" w:rsidR="00A147CA" w:rsidRDefault="00A147CA" w:rsidP="0005487D">
      <w:pPr>
        <w:spacing w:after="0" w:line="360" w:lineRule="auto"/>
        <w:rPr>
          <w:rFonts w:ascii="Times New Roman" w:hAnsi="Times New Roman" w:cs="Times New Roman"/>
          <w:sz w:val="24"/>
          <w:szCs w:val="24"/>
          <w:lang w:val="en-US"/>
        </w:rPr>
        <w:pPrChange w:id="12" w:author="Yan Tang" w:date="2016-02-27T23:18:00Z">
          <w:pPr>
            <w:spacing w:after="0" w:line="360" w:lineRule="auto"/>
            <w:jc w:val="both"/>
          </w:pPr>
        </w:pPrChange>
      </w:pPr>
    </w:p>
    <w:p w14:paraId="515A0E5F" w14:textId="77777777" w:rsidR="00A147CA" w:rsidRPr="00262DE1" w:rsidRDefault="009F3B46" w:rsidP="0005487D">
      <w:pPr>
        <w:spacing w:after="0" w:line="360" w:lineRule="auto"/>
        <w:rPr>
          <w:rFonts w:ascii="Times New Roman" w:hAnsi="Times New Roman" w:cs="Times New Roman"/>
          <w:b/>
          <w:sz w:val="24"/>
          <w:szCs w:val="24"/>
          <w:lang w:val="en-US"/>
        </w:rPr>
        <w:pPrChange w:id="13" w:author="Yan Tang" w:date="2016-02-27T23:18:00Z">
          <w:pPr>
            <w:spacing w:after="0" w:line="360" w:lineRule="auto"/>
            <w:jc w:val="both"/>
          </w:pPr>
        </w:pPrChange>
      </w:pPr>
      <w:proofErr w:type="spellStart"/>
      <w:r w:rsidRPr="00262DE1">
        <w:rPr>
          <w:rFonts w:ascii="Times New Roman" w:hAnsi="Times New Roman" w:cs="Times New Roman"/>
          <w:b/>
          <w:sz w:val="24"/>
          <w:szCs w:val="24"/>
          <w:lang w:val="en-US"/>
        </w:rPr>
        <w:t>Institutionalisation</w:t>
      </w:r>
      <w:proofErr w:type="spellEnd"/>
      <w:r w:rsidRPr="00262DE1">
        <w:rPr>
          <w:rFonts w:ascii="Times New Roman" w:hAnsi="Times New Roman" w:cs="Times New Roman"/>
          <w:b/>
          <w:sz w:val="24"/>
          <w:szCs w:val="24"/>
          <w:lang w:val="en-US"/>
        </w:rPr>
        <w:t xml:space="preserve"> and </w:t>
      </w:r>
      <w:r w:rsidR="00262DE1" w:rsidRPr="00262DE1">
        <w:rPr>
          <w:rFonts w:ascii="Times New Roman" w:hAnsi="Times New Roman" w:cs="Times New Roman"/>
          <w:b/>
          <w:sz w:val="24"/>
          <w:szCs w:val="24"/>
          <w:lang w:val="en-US"/>
        </w:rPr>
        <w:t>the Second Indochina War</w:t>
      </w:r>
      <w:r w:rsidR="00CB39E3">
        <w:rPr>
          <w:rFonts w:ascii="Times New Roman" w:hAnsi="Times New Roman" w:cs="Times New Roman"/>
          <w:b/>
          <w:sz w:val="24"/>
          <w:szCs w:val="24"/>
          <w:lang w:val="en-US"/>
        </w:rPr>
        <w:t xml:space="preserve"> </w:t>
      </w:r>
      <w:r w:rsidR="007519C6">
        <w:rPr>
          <w:rFonts w:ascii="Times New Roman" w:hAnsi="Times New Roman" w:cs="Times New Roman"/>
          <w:b/>
          <w:sz w:val="24"/>
          <w:szCs w:val="24"/>
          <w:lang w:val="en-US"/>
        </w:rPr>
        <w:t>(1954-1976)</w:t>
      </w:r>
    </w:p>
    <w:p w14:paraId="06E635A5" w14:textId="77777777" w:rsidR="001F7A56" w:rsidRDefault="004A7813" w:rsidP="0005487D">
      <w:pPr>
        <w:spacing w:after="0" w:line="360" w:lineRule="auto"/>
        <w:rPr>
          <w:rFonts w:ascii="Times New Roman" w:hAnsi="Times New Roman" w:cs="Times New Roman"/>
          <w:sz w:val="24"/>
          <w:szCs w:val="24"/>
          <w:lang w:val="en-US"/>
        </w:rPr>
        <w:pPrChange w:id="14" w:author="Yan Tang" w:date="2016-02-27T23:18:00Z">
          <w:pPr>
            <w:spacing w:after="0" w:line="360" w:lineRule="auto"/>
            <w:jc w:val="both"/>
          </w:pPr>
        </w:pPrChange>
      </w:pPr>
      <w:r>
        <w:rPr>
          <w:rFonts w:ascii="Times New Roman" w:hAnsi="Times New Roman" w:cs="Times New Roman"/>
          <w:sz w:val="24"/>
          <w:szCs w:val="24"/>
          <w:lang w:val="en-US"/>
        </w:rPr>
        <w:t>Once peace was restored in 1954, the government of the Democratic Republic of Vietnam (</w:t>
      </w:r>
      <w:r w:rsidR="009F316F">
        <w:rPr>
          <w:rFonts w:ascii="Times New Roman" w:hAnsi="Times New Roman" w:cs="Times New Roman"/>
          <w:sz w:val="24"/>
          <w:szCs w:val="24"/>
          <w:lang w:val="en-US"/>
        </w:rPr>
        <w:t>N</w:t>
      </w:r>
      <w:r>
        <w:rPr>
          <w:rFonts w:ascii="Times New Roman" w:hAnsi="Times New Roman" w:cs="Times New Roman"/>
          <w:sz w:val="24"/>
          <w:szCs w:val="24"/>
          <w:lang w:val="en-US"/>
        </w:rPr>
        <w:t xml:space="preserve">orth Vietnam) began to establish </w:t>
      </w:r>
      <w:r w:rsidR="008B767B">
        <w:rPr>
          <w:rFonts w:ascii="Times New Roman" w:hAnsi="Times New Roman" w:cs="Times New Roman"/>
          <w:sz w:val="24"/>
          <w:szCs w:val="24"/>
          <w:lang w:val="en-US"/>
        </w:rPr>
        <w:t xml:space="preserve">new </w:t>
      </w:r>
      <w:r w:rsidR="007F0DB3">
        <w:rPr>
          <w:rFonts w:ascii="Times New Roman" w:hAnsi="Times New Roman" w:cs="Times New Roman"/>
          <w:sz w:val="24"/>
          <w:szCs w:val="24"/>
          <w:lang w:val="en-US"/>
        </w:rPr>
        <w:t xml:space="preserve">cultural institutions. </w:t>
      </w:r>
      <w:r w:rsidR="00293D65">
        <w:rPr>
          <w:rFonts w:ascii="Times New Roman" w:hAnsi="Times New Roman" w:cs="Times New Roman"/>
          <w:sz w:val="24"/>
          <w:szCs w:val="24"/>
          <w:lang w:val="en-US"/>
        </w:rPr>
        <w:t xml:space="preserve">The </w:t>
      </w:r>
      <w:r w:rsidR="007C2B66">
        <w:rPr>
          <w:rFonts w:ascii="Times New Roman" w:hAnsi="Times New Roman" w:cs="Times New Roman"/>
          <w:sz w:val="24"/>
          <w:szCs w:val="24"/>
          <w:lang w:val="en-US"/>
        </w:rPr>
        <w:t>use</w:t>
      </w:r>
      <w:r w:rsidR="00293D65">
        <w:rPr>
          <w:rFonts w:ascii="Times New Roman" w:hAnsi="Times New Roman" w:cs="Times New Roman"/>
          <w:sz w:val="24"/>
          <w:szCs w:val="24"/>
          <w:lang w:val="en-US"/>
        </w:rPr>
        <w:t xml:space="preserve"> of Socialist Realis</w:t>
      </w:r>
      <w:r w:rsidR="007C2B66">
        <w:rPr>
          <w:rFonts w:ascii="Times New Roman" w:hAnsi="Times New Roman" w:cs="Times New Roman"/>
          <w:sz w:val="24"/>
          <w:szCs w:val="24"/>
          <w:lang w:val="en-US"/>
        </w:rPr>
        <w:t xml:space="preserve">t style </w:t>
      </w:r>
      <w:r w:rsidR="008B767B">
        <w:rPr>
          <w:rFonts w:ascii="Times New Roman" w:hAnsi="Times New Roman" w:cs="Times New Roman"/>
          <w:sz w:val="24"/>
          <w:szCs w:val="24"/>
          <w:lang w:val="en-US"/>
        </w:rPr>
        <w:t>wa</w:t>
      </w:r>
      <w:r w:rsidR="00262DE1">
        <w:rPr>
          <w:rFonts w:ascii="Times New Roman" w:hAnsi="Times New Roman" w:cs="Times New Roman"/>
          <w:sz w:val="24"/>
          <w:szCs w:val="24"/>
          <w:lang w:val="en-US"/>
        </w:rPr>
        <w:t>s strongly tied to the state</w:t>
      </w:r>
      <w:r w:rsidR="007C2B66">
        <w:rPr>
          <w:rFonts w:ascii="Times New Roman" w:hAnsi="Times New Roman" w:cs="Times New Roman"/>
          <w:sz w:val="24"/>
          <w:szCs w:val="24"/>
          <w:lang w:val="en-US"/>
        </w:rPr>
        <w:t>-based</w:t>
      </w:r>
      <w:r w:rsidR="00262DE1">
        <w:rPr>
          <w:rFonts w:ascii="Times New Roman" w:hAnsi="Times New Roman" w:cs="Times New Roman"/>
          <w:sz w:val="24"/>
          <w:szCs w:val="24"/>
          <w:lang w:val="en-US"/>
        </w:rPr>
        <w:t xml:space="preserve"> system of art production and display. </w:t>
      </w:r>
      <w:r w:rsidR="007F0DB3">
        <w:rPr>
          <w:rFonts w:ascii="Times New Roman" w:hAnsi="Times New Roman" w:cs="Times New Roman"/>
          <w:sz w:val="24"/>
          <w:szCs w:val="24"/>
          <w:lang w:val="en-US"/>
        </w:rPr>
        <w:t>From 1957</w:t>
      </w:r>
      <w:r w:rsidR="001F7A56">
        <w:rPr>
          <w:rFonts w:ascii="Times New Roman" w:hAnsi="Times New Roman" w:cs="Times New Roman"/>
          <w:sz w:val="24"/>
          <w:szCs w:val="24"/>
          <w:lang w:val="en-US"/>
        </w:rPr>
        <w:t xml:space="preserve">, visual artists were </w:t>
      </w:r>
      <w:proofErr w:type="spellStart"/>
      <w:r w:rsidR="001F7A56">
        <w:rPr>
          <w:rFonts w:ascii="Times New Roman" w:hAnsi="Times New Roman" w:cs="Times New Roman"/>
          <w:sz w:val="24"/>
          <w:szCs w:val="24"/>
          <w:lang w:val="en-US"/>
        </w:rPr>
        <w:t>organi</w:t>
      </w:r>
      <w:ins w:id="15" w:author="doctor" w:date="2014-06-17T09:08:00Z">
        <w:r w:rsidR="00806F9F">
          <w:rPr>
            <w:rFonts w:ascii="Times New Roman" w:hAnsi="Times New Roman" w:cs="Times New Roman"/>
            <w:sz w:val="24"/>
            <w:szCs w:val="24"/>
            <w:lang w:val="en-US"/>
          </w:rPr>
          <w:t>s</w:t>
        </w:r>
      </w:ins>
      <w:del w:id="16" w:author="doctor" w:date="2014-06-17T09:08:00Z">
        <w:r w:rsidR="001F7A56" w:rsidDel="00806F9F">
          <w:rPr>
            <w:rFonts w:ascii="Times New Roman" w:hAnsi="Times New Roman" w:cs="Times New Roman"/>
            <w:sz w:val="24"/>
            <w:szCs w:val="24"/>
            <w:lang w:val="en-US"/>
          </w:rPr>
          <w:delText>z</w:delText>
        </w:r>
      </w:del>
      <w:r w:rsidR="001F7A56">
        <w:rPr>
          <w:rFonts w:ascii="Times New Roman" w:hAnsi="Times New Roman" w:cs="Times New Roman"/>
          <w:sz w:val="24"/>
          <w:szCs w:val="24"/>
          <w:lang w:val="en-US"/>
        </w:rPr>
        <w:t>ed</w:t>
      </w:r>
      <w:proofErr w:type="spellEnd"/>
      <w:r w:rsidR="001F7A56">
        <w:rPr>
          <w:rFonts w:ascii="Times New Roman" w:hAnsi="Times New Roman" w:cs="Times New Roman"/>
          <w:sz w:val="24"/>
          <w:szCs w:val="24"/>
          <w:lang w:val="en-US"/>
        </w:rPr>
        <w:t xml:space="preserve"> into a</w:t>
      </w:r>
      <w:r w:rsidR="005060B1">
        <w:rPr>
          <w:rFonts w:ascii="Times New Roman" w:hAnsi="Times New Roman" w:cs="Times New Roman"/>
          <w:sz w:val="24"/>
          <w:szCs w:val="24"/>
          <w:lang w:val="en-US"/>
        </w:rPr>
        <w:t xml:space="preserve">n Artist’s Association (Hoi My </w:t>
      </w:r>
      <w:proofErr w:type="spellStart"/>
      <w:r w:rsidR="005060B1">
        <w:rPr>
          <w:rFonts w:ascii="Times New Roman" w:hAnsi="Times New Roman" w:cs="Times New Roman"/>
          <w:sz w:val="24"/>
          <w:szCs w:val="24"/>
          <w:lang w:val="en-US"/>
        </w:rPr>
        <w:t>T</w:t>
      </w:r>
      <w:r w:rsidR="001F7A56">
        <w:rPr>
          <w:rFonts w:ascii="Times New Roman" w:hAnsi="Times New Roman" w:cs="Times New Roman"/>
          <w:sz w:val="24"/>
          <w:szCs w:val="24"/>
          <w:lang w:val="en-US"/>
        </w:rPr>
        <w:t>huat</w:t>
      </w:r>
      <w:proofErr w:type="spellEnd"/>
      <w:r w:rsidR="001F7A56">
        <w:rPr>
          <w:rFonts w:ascii="Times New Roman" w:hAnsi="Times New Roman" w:cs="Times New Roman"/>
          <w:sz w:val="24"/>
          <w:szCs w:val="24"/>
          <w:lang w:val="en-US"/>
        </w:rPr>
        <w:t xml:space="preserve">). </w:t>
      </w:r>
      <w:r w:rsidR="006D724C">
        <w:rPr>
          <w:rFonts w:ascii="Times New Roman" w:hAnsi="Times New Roman" w:cs="Times New Roman"/>
          <w:sz w:val="24"/>
          <w:szCs w:val="24"/>
          <w:lang w:val="en-US"/>
        </w:rPr>
        <w:t>Without</w:t>
      </w:r>
      <w:r w:rsidR="001F7A56">
        <w:rPr>
          <w:rFonts w:ascii="Times New Roman" w:hAnsi="Times New Roman" w:cs="Times New Roman"/>
          <w:sz w:val="24"/>
          <w:szCs w:val="24"/>
          <w:lang w:val="en-US"/>
        </w:rPr>
        <w:t xml:space="preserve"> a private art market, </w:t>
      </w:r>
      <w:r w:rsidR="001E3E70">
        <w:rPr>
          <w:rFonts w:ascii="Times New Roman" w:hAnsi="Times New Roman" w:cs="Times New Roman"/>
          <w:sz w:val="24"/>
          <w:szCs w:val="24"/>
          <w:lang w:val="en-US"/>
        </w:rPr>
        <w:t xml:space="preserve">artists made their living </w:t>
      </w:r>
      <w:r w:rsidR="001F7A56">
        <w:rPr>
          <w:rFonts w:ascii="Times New Roman" w:hAnsi="Times New Roman" w:cs="Times New Roman"/>
          <w:sz w:val="24"/>
          <w:szCs w:val="24"/>
          <w:lang w:val="en-US"/>
        </w:rPr>
        <w:t xml:space="preserve">through a stipend paid through </w:t>
      </w:r>
      <w:r w:rsidR="008B767B">
        <w:rPr>
          <w:rFonts w:ascii="Times New Roman" w:hAnsi="Times New Roman" w:cs="Times New Roman"/>
          <w:sz w:val="24"/>
          <w:szCs w:val="24"/>
          <w:lang w:val="en-US"/>
        </w:rPr>
        <w:t>the Association</w:t>
      </w:r>
      <w:r w:rsidR="00B03E38">
        <w:rPr>
          <w:rFonts w:ascii="Times New Roman" w:hAnsi="Times New Roman" w:cs="Times New Roman"/>
          <w:sz w:val="24"/>
          <w:szCs w:val="24"/>
          <w:lang w:val="en-US"/>
        </w:rPr>
        <w:t xml:space="preserve">. The Association </w:t>
      </w:r>
      <w:r w:rsidR="001F7A56">
        <w:rPr>
          <w:rFonts w:ascii="Times New Roman" w:hAnsi="Times New Roman" w:cs="Times New Roman"/>
          <w:sz w:val="24"/>
          <w:szCs w:val="24"/>
          <w:lang w:val="en-US"/>
        </w:rPr>
        <w:t xml:space="preserve">was also the main </w:t>
      </w:r>
      <w:r w:rsidR="00820AB3">
        <w:rPr>
          <w:rFonts w:ascii="Times New Roman" w:hAnsi="Times New Roman" w:cs="Times New Roman"/>
          <w:sz w:val="24"/>
          <w:szCs w:val="24"/>
          <w:lang w:val="en-US"/>
        </w:rPr>
        <w:t xml:space="preserve">channel for the </w:t>
      </w:r>
      <w:proofErr w:type="spellStart"/>
      <w:r w:rsidR="008B767B">
        <w:rPr>
          <w:rFonts w:ascii="Times New Roman" w:hAnsi="Times New Roman" w:cs="Times New Roman"/>
          <w:sz w:val="24"/>
          <w:szCs w:val="24"/>
          <w:lang w:val="en-US"/>
        </w:rPr>
        <w:t>organis</w:t>
      </w:r>
      <w:r w:rsidR="00820AB3">
        <w:rPr>
          <w:rFonts w:ascii="Times New Roman" w:hAnsi="Times New Roman" w:cs="Times New Roman"/>
          <w:sz w:val="24"/>
          <w:szCs w:val="24"/>
          <w:lang w:val="en-US"/>
        </w:rPr>
        <w:t>ation</w:t>
      </w:r>
      <w:proofErr w:type="spellEnd"/>
      <w:r w:rsidR="001F7A56">
        <w:rPr>
          <w:rFonts w:ascii="Times New Roman" w:hAnsi="Times New Roman" w:cs="Times New Roman"/>
          <w:sz w:val="24"/>
          <w:szCs w:val="24"/>
          <w:lang w:val="en-US"/>
        </w:rPr>
        <w:t xml:space="preserve"> of</w:t>
      </w:r>
      <w:r w:rsidR="008B767B">
        <w:rPr>
          <w:rFonts w:ascii="Times New Roman" w:hAnsi="Times New Roman" w:cs="Times New Roman"/>
          <w:sz w:val="24"/>
          <w:szCs w:val="24"/>
          <w:lang w:val="en-US"/>
        </w:rPr>
        <w:t xml:space="preserve"> art</w:t>
      </w:r>
      <w:r w:rsidR="00820AB3">
        <w:rPr>
          <w:rFonts w:ascii="Times New Roman" w:hAnsi="Times New Roman" w:cs="Times New Roman"/>
          <w:sz w:val="24"/>
          <w:szCs w:val="24"/>
          <w:lang w:val="en-US"/>
        </w:rPr>
        <w:t xml:space="preserve"> exhibitions</w:t>
      </w:r>
      <w:r w:rsidR="005060B1">
        <w:rPr>
          <w:rFonts w:ascii="Times New Roman" w:hAnsi="Times New Roman" w:cs="Times New Roman"/>
          <w:sz w:val="24"/>
          <w:szCs w:val="24"/>
          <w:lang w:val="en-US"/>
        </w:rPr>
        <w:t>, thus exercised a strong influence over artistic production</w:t>
      </w:r>
      <w:r w:rsidR="00820AB3">
        <w:rPr>
          <w:rFonts w:ascii="Times New Roman" w:hAnsi="Times New Roman" w:cs="Times New Roman"/>
          <w:sz w:val="24"/>
          <w:szCs w:val="24"/>
          <w:lang w:val="en-US"/>
        </w:rPr>
        <w:t xml:space="preserve">. </w:t>
      </w:r>
      <w:r w:rsidR="00DB3AA7">
        <w:rPr>
          <w:rFonts w:ascii="Times New Roman" w:hAnsi="Times New Roman" w:cs="Times New Roman"/>
          <w:sz w:val="24"/>
          <w:szCs w:val="24"/>
          <w:lang w:val="en-US"/>
        </w:rPr>
        <w:t xml:space="preserve">The post-war period also </w:t>
      </w:r>
      <w:r w:rsidR="008B767B">
        <w:rPr>
          <w:rFonts w:ascii="Times New Roman" w:hAnsi="Times New Roman" w:cs="Times New Roman"/>
          <w:sz w:val="24"/>
          <w:szCs w:val="24"/>
          <w:lang w:val="en-US"/>
        </w:rPr>
        <w:t>brought more</w:t>
      </w:r>
      <w:r w:rsidR="00DB3AA7">
        <w:rPr>
          <w:rFonts w:ascii="Times New Roman" w:hAnsi="Times New Roman" w:cs="Times New Roman"/>
          <w:sz w:val="24"/>
          <w:szCs w:val="24"/>
          <w:lang w:val="en-US"/>
        </w:rPr>
        <w:t xml:space="preserve"> contact between artists from Vietnam and other Socialist countries. Vietnamese artists were sent </w:t>
      </w:r>
      <w:r w:rsidR="00B03E38">
        <w:rPr>
          <w:rFonts w:ascii="Times New Roman" w:hAnsi="Times New Roman" w:cs="Times New Roman"/>
          <w:sz w:val="24"/>
          <w:szCs w:val="24"/>
          <w:lang w:val="en-US"/>
        </w:rPr>
        <w:t xml:space="preserve">overseas </w:t>
      </w:r>
      <w:r w:rsidR="00DB3AA7">
        <w:rPr>
          <w:rFonts w:ascii="Times New Roman" w:hAnsi="Times New Roman" w:cs="Times New Roman"/>
          <w:sz w:val="24"/>
          <w:szCs w:val="24"/>
          <w:lang w:val="en-US"/>
        </w:rPr>
        <w:t xml:space="preserve">to study </w:t>
      </w:r>
      <w:r w:rsidR="001E3E70">
        <w:rPr>
          <w:rFonts w:ascii="Times New Roman" w:hAnsi="Times New Roman" w:cs="Times New Roman"/>
          <w:sz w:val="24"/>
          <w:szCs w:val="24"/>
          <w:lang w:val="en-US"/>
        </w:rPr>
        <w:t xml:space="preserve">or exhibit their work </w:t>
      </w:r>
      <w:r w:rsidR="00DB3AA7">
        <w:rPr>
          <w:rFonts w:ascii="Times New Roman" w:hAnsi="Times New Roman" w:cs="Times New Roman"/>
          <w:sz w:val="24"/>
          <w:szCs w:val="24"/>
          <w:lang w:val="en-US"/>
        </w:rPr>
        <w:t xml:space="preserve">in </w:t>
      </w:r>
      <w:r w:rsidR="000B3234">
        <w:rPr>
          <w:rFonts w:ascii="Times New Roman" w:hAnsi="Times New Roman" w:cs="Times New Roman"/>
          <w:sz w:val="24"/>
          <w:szCs w:val="24"/>
          <w:lang w:val="en-US"/>
        </w:rPr>
        <w:t xml:space="preserve">the </w:t>
      </w:r>
      <w:r w:rsidR="00DB3AA7">
        <w:rPr>
          <w:rFonts w:ascii="Times New Roman" w:hAnsi="Times New Roman" w:cs="Times New Roman"/>
          <w:sz w:val="24"/>
          <w:szCs w:val="24"/>
          <w:lang w:val="en-US"/>
        </w:rPr>
        <w:t xml:space="preserve">Socialist </w:t>
      </w:r>
      <w:r w:rsidR="00B03E38">
        <w:rPr>
          <w:rFonts w:ascii="Times New Roman" w:hAnsi="Times New Roman" w:cs="Times New Roman"/>
          <w:sz w:val="24"/>
          <w:szCs w:val="24"/>
          <w:lang w:val="en-US"/>
        </w:rPr>
        <w:t>countries</w:t>
      </w:r>
      <w:r w:rsidR="00DB3AA7">
        <w:rPr>
          <w:rFonts w:ascii="Times New Roman" w:hAnsi="Times New Roman" w:cs="Times New Roman"/>
          <w:sz w:val="24"/>
          <w:szCs w:val="24"/>
          <w:lang w:val="en-US"/>
        </w:rPr>
        <w:t xml:space="preserve">, </w:t>
      </w:r>
      <w:r w:rsidR="00B03E38">
        <w:rPr>
          <w:rFonts w:ascii="Times New Roman" w:hAnsi="Times New Roman" w:cs="Times New Roman"/>
          <w:sz w:val="24"/>
          <w:szCs w:val="24"/>
          <w:lang w:val="en-US"/>
        </w:rPr>
        <w:t>and</w:t>
      </w:r>
      <w:r w:rsidR="00DB3AA7">
        <w:rPr>
          <w:rFonts w:ascii="Times New Roman" w:hAnsi="Times New Roman" w:cs="Times New Roman"/>
          <w:sz w:val="24"/>
          <w:szCs w:val="24"/>
          <w:lang w:val="en-US"/>
        </w:rPr>
        <w:t xml:space="preserve"> </w:t>
      </w:r>
      <w:r w:rsidR="0093256D">
        <w:rPr>
          <w:rFonts w:ascii="Times New Roman" w:hAnsi="Times New Roman" w:cs="Times New Roman"/>
          <w:sz w:val="24"/>
          <w:szCs w:val="24"/>
          <w:lang w:val="en-US"/>
        </w:rPr>
        <w:t>in the early 1960s, teachers from the Soviet Union came to teach at the University of Fine Arts, Hanoi.</w:t>
      </w:r>
      <w:r w:rsidR="001E3E70">
        <w:rPr>
          <w:rFonts w:ascii="Times New Roman" w:hAnsi="Times New Roman" w:cs="Times New Roman"/>
          <w:sz w:val="24"/>
          <w:szCs w:val="24"/>
          <w:lang w:val="en-US"/>
        </w:rPr>
        <w:t xml:space="preserve"> </w:t>
      </w:r>
      <w:r w:rsidR="003525D6">
        <w:rPr>
          <w:rFonts w:ascii="Times New Roman" w:hAnsi="Times New Roman" w:cs="Times New Roman"/>
          <w:sz w:val="24"/>
          <w:szCs w:val="24"/>
          <w:lang w:val="en-US"/>
        </w:rPr>
        <w:t>However, d</w:t>
      </w:r>
      <w:r w:rsidR="001E3E70">
        <w:rPr>
          <w:rFonts w:ascii="Times New Roman" w:hAnsi="Times New Roman" w:cs="Times New Roman"/>
          <w:sz w:val="24"/>
          <w:szCs w:val="24"/>
          <w:lang w:val="en-US"/>
        </w:rPr>
        <w:t>espite th</w:t>
      </w:r>
      <w:r w:rsidR="00B03E38">
        <w:rPr>
          <w:rFonts w:ascii="Times New Roman" w:hAnsi="Times New Roman" w:cs="Times New Roman"/>
          <w:sz w:val="24"/>
          <w:szCs w:val="24"/>
          <w:lang w:val="en-US"/>
        </w:rPr>
        <w:t>is</w:t>
      </w:r>
      <w:r w:rsidR="001E3E70">
        <w:rPr>
          <w:rFonts w:ascii="Times New Roman" w:hAnsi="Times New Roman" w:cs="Times New Roman"/>
          <w:sz w:val="24"/>
          <w:szCs w:val="24"/>
          <w:lang w:val="en-US"/>
        </w:rPr>
        <w:t xml:space="preserve"> incr</w:t>
      </w:r>
      <w:r w:rsidR="006B3C8F">
        <w:rPr>
          <w:rFonts w:ascii="Times New Roman" w:hAnsi="Times New Roman" w:cs="Times New Roman"/>
          <w:sz w:val="24"/>
          <w:szCs w:val="24"/>
          <w:lang w:val="en-US"/>
        </w:rPr>
        <w:t xml:space="preserve">ease in international contacts, </w:t>
      </w:r>
      <w:r w:rsidR="001E3E70">
        <w:rPr>
          <w:rFonts w:ascii="Times New Roman" w:hAnsi="Times New Roman" w:cs="Times New Roman"/>
          <w:sz w:val="24"/>
          <w:szCs w:val="24"/>
          <w:lang w:val="en-US"/>
        </w:rPr>
        <w:t xml:space="preserve">there was also a </w:t>
      </w:r>
      <w:r w:rsidR="005060B1">
        <w:rPr>
          <w:rFonts w:ascii="Times New Roman" w:hAnsi="Times New Roman" w:cs="Times New Roman"/>
          <w:sz w:val="24"/>
          <w:szCs w:val="24"/>
          <w:lang w:val="en-US"/>
        </w:rPr>
        <w:t>deliberate</w:t>
      </w:r>
      <w:r w:rsidR="001E3E70">
        <w:rPr>
          <w:rFonts w:ascii="Times New Roman" w:hAnsi="Times New Roman" w:cs="Times New Roman"/>
          <w:sz w:val="24"/>
          <w:szCs w:val="24"/>
          <w:lang w:val="en-US"/>
        </w:rPr>
        <w:t xml:space="preserve"> emphasis on retaining national character in the </w:t>
      </w:r>
      <w:r w:rsidR="00DC5781">
        <w:rPr>
          <w:rFonts w:ascii="Times New Roman" w:hAnsi="Times New Roman" w:cs="Times New Roman"/>
          <w:sz w:val="24"/>
          <w:szCs w:val="24"/>
          <w:lang w:val="en-US"/>
        </w:rPr>
        <w:t xml:space="preserve">visual </w:t>
      </w:r>
      <w:r w:rsidR="001E3E70">
        <w:rPr>
          <w:rFonts w:ascii="Times New Roman" w:hAnsi="Times New Roman" w:cs="Times New Roman"/>
          <w:sz w:val="24"/>
          <w:szCs w:val="24"/>
          <w:lang w:val="en-US"/>
        </w:rPr>
        <w:t xml:space="preserve">arts. </w:t>
      </w:r>
    </w:p>
    <w:p w14:paraId="48A4BA55" w14:textId="77777777" w:rsidR="005D4193" w:rsidRDefault="005D4193" w:rsidP="0005487D">
      <w:pPr>
        <w:spacing w:after="0" w:line="360" w:lineRule="auto"/>
        <w:rPr>
          <w:rFonts w:ascii="Times New Roman" w:hAnsi="Times New Roman" w:cs="Times New Roman"/>
          <w:sz w:val="24"/>
          <w:szCs w:val="24"/>
          <w:lang w:val="en-US"/>
        </w:rPr>
        <w:pPrChange w:id="17" w:author="Yan Tang" w:date="2016-02-27T23:18:00Z">
          <w:pPr>
            <w:spacing w:after="0" w:line="360" w:lineRule="auto"/>
            <w:jc w:val="both"/>
          </w:pPr>
        </w:pPrChange>
      </w:pPr>
    </w:p>
    <w:p w14:paraId="728D1BFA" w14:textId="77777777" w:rsidR="005D4193" w:rsidRDefault="005D4193" w:rsidP="0005487D">
      <w:pPr>
        <w:spacing w:after="0" w:line="360" w:lineRule="auto"/>
        <w:rPr>
          <w:rFonts w:ascii="Times New Roman" w:hAnsi="Times New Roman" w:cs="Times New Roman"/>
          <w:sz w:val="24"/>
          <w:szCs w:val="24"/>
          <w:lang w:val="en-US"/>
        </w:rPr>
        <w:pPrChange w:id="18" w:author="Yan Tang" w:date="2016-02-27T23:18:00Z">
          <w:pPr>
            <w:spacing w:after="0" w:line="360" w:lineRule="auto"/>
            <w:jc w:val="both"/>
          </w:pPr>
        </w:pPrChange>
      </w:pPr>
      <w:r>
        <w:rPr>
          <w:rFonts w:ascii="Times New Roman" w:hAnsi="Times New Roman" w:cs="Times New Roman"/>
          <w:sz w:val="24"/>
          <w:szCs w:val="24"/>
          <w:lang w:val="en-US"/>
        </w:rPr>
        <w:t>Impr</w:t>
      </w:r>
      <w:r w:rsidR="006B3C8F">
        <w:rPr>
          <w:rFonts w:ascii="Times New Roman" w:hAnsi="Times New Roman" w:cs="Times New Roman"/>
          <w:sz w:val="24"/>
          <w:szCs w:val="24"/>
          <w:lang w:val="en-US"/>
        </w:rPr>
        <w:t>oved material conditions after 1954</w:t>
      </w:r>
      <w:r>
        <w:rPr>
          <w:rFonts w:ascii="Times New Roman" w:hAnsi="Times New Roman" w:cs="Times New Roman"/>
          <w:sz w:val="24"/>
          <w:szCs w:val="24"/>
          <w:lang w:val="en-US"/>
        </w:rPr>
        <w:t xml:space="preserve"> meant that</w:t>
      </w:r>
      <w:r w:rsidR="008B767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artists were </w:t>
      </w:r>
      <w:r w:rsidR="008B767B">
        <w:rPr>
          <w:rFonts w:ascii="Times New Roman" w:hAnsi="Times New Roman" w:cs="Times New Roman"/>
          <w:sz w:val="24"/>
          <w:szCs w:val="24"/>
          <w:lang w:val="en-US"/>
        </w:rPr>
        <w:t xml:space="preserve">now </w:t>
      </w:r>
      <w:r>
        <w:rPr>
          <w:rFonts w:ascii="Times New Roman" w:hAnsi="Times New Roman" w:cs="Times New Roman"/>
          <w:sz w:val="24"/>
          <w:szCs w:val="24"/>
          <w:lang w:val="en-US"/>
        </w:rPr>
        <w:t>able to develop large-scale works of Socialist Realism.</w:t>
      </w:r>
      <w:r w:rsidR="000B3234">
        <w:rPr>
          <w:rFonts w:ascii="Times New Roman" w:hAnsi="Times New Roman" w:cs="Times New Roman"/>
          <w:sz w:val="24"/>
          <w:szCs w:val="24"/>
          <w:lang w:val="en-US"/>
        </w:rPr>
        <w:t xml:space="preserve"> </w:t>
      </w:r>
      <w:r w:rsidR="008B767B">
        <w:rPr>
          <w:rFonts w:ascii="Times New Roman" w:hAnsi="Times New Roman" w:cs="Times New Roman"/>
          <w:sz w:val="24"/>
          <w:szCs w:val="24"/>
          <w:lang w:val="en-US"/>
        </w:rPr>
        <w:t>Some a</w:t>
      </w:r>
      <w:r w:rsidR="000B3234">
        <w:rPr>
          <w:rFonts w:ascii="Times New Roman" w:hAnsi="Times New Roman" w:cs="Times New Roman"/>
          <w:sz w:val="24"/>
          <w:szCs w:val="24"/>
          <w:lang w:val="en-US"/>
        </w:rPr>
        <w:t xml:space="preserve">rtists </w:t>
      </w:r>
      <w:r w:rsidR="00C94432">
        <w:rPr>
          <w:rFonts w:ascii="Times New Roman" w:hAnsi="Times New Roman" w:cs="Times New Roman"/>
          <w:sz w:val="24"/>
          <w:szCs w:val="24"/>
          <w:lang w:val="en-US"/>
        </w:rPr>
        <w:t xml:space="preserve">conducted further research into </w:t>
      </w:r>
      <w:r w:rsidR="000B3234">
        <w:rPr>
          <w:rFonts w:ascii="Times New Roman" w:hAnsi="Times New Roman" w:cs="Times New Roman"/>
          <w:sz w:val="24"/>
          <w:szCs w:val="24"/>
          <w:lang w:val="en-US"/>
        </w:rPr>
        <w:t>lacquer</w:t>
      </w:r>
      <w:r w:rsidR="006D724C">
        <w:rPr>
          <w:rFonts w:ascii="Times New Roman" w:hAnsi="Times New Roman" w:cs="Times New Roman"/>
          <w:sz w:val="24"/>
          <w:szCs w:val="24"/>
          <w:lang w:val="en-US"/>
        </w:rPr>
        <w:t xml:space="preserve">, creating </w:t>
      </w:r>
      <w:r w:rsidR="00DC5781">
        <w:rPr>
          <w:rFonts w:ascii="Times New Roman" w:hAnsi="Times New Roman" w:cs="Times New Roman"/>
          <w:sz w:val="24"/>
          <w:szCs w:val="24"/>
          <w:lang w:val="en-US"/>
        </w:rPr>
        <w:t xml:space="preserve">large </w:t>
      </w:r>
      <w:r w:rsidR="008B767B">
        <w:rPr>
          <w:rFonts w:ascii="Times New Roman" w:hAnsi="Times New Roman" w:cs="Times New Roman"/>
          <w:sz w:val="24"/>
          <w:szCs w:val="24"/>
          <w:lang w:val="en-US"/>
        </w:rPr>
        <w:t xml:space="preserve">lacquer </w:t>
      </w:r>
      <w:r w:rsidR="00DC5781">
        <w:rPr>
          <w:rFonts w:ascii="Times New Roman" w:hAnsi="Times New Roman" w:cs="Times New Roman"/>
          <w:sz w:val="24"/>
          <w:szCs w:val="24"/>
          <w:lang w:val="en-US"/>
        </w:rPr>
        <w:t xml:space="preserve">paintings </w:t>
      </w:r>
      <w:r w:rsidR="00C94432">
        <w:rPr>
          <w:rFonts w:ascii="Times New Roman" w:hAnsi="Times New Roman" w:cs="Times New Roman"/>
          <w:sz w:val="24"/>
          <w:szCs w:val="24"/>
          <w:lang w:val="en-US"/>
        </w:rPr>
        <w:t xml:space="preserve">on themes such as wartime victories, Vietnamese history, and </w:t>
      </w:r>
      <w:proofErr w:type="spellStart"/>
      <w:r w:rsidR="00C94432">
        <w:rPr>
          <w:rFonts w:ascii="Times New Roman" w:hAnsi="Times New Roman" w:cs="Times New Roman"/>
          <w:sz w:val="24"/>
          <w:szCs w:val="24"/>
          <w:lang w:val="en-US"/>
        </w:rPr>
        <w:t>ideali</w:t>
      </w:r>
      <w:ins w:id="19" w:author="doctor" w:date="2014-06-17T09:09:00Z">
        <w:r w:rsidR="00806F9F">
          <w:rPr>
            <w:rFonts w:ascii="Times New Roman" w:hAnsi="Times New Roman" w:cs="Times New Roman"/>
            <w:sz w:val="24"/>
            <w:szCs w:val="24"/>
            <w:lang w:val="en-US"/>
          </w:rPr>
          <w:t>s</w:t>
        </w:r>
      </w:ins>
      <w:del w:id="20" w:author="doctor" w:date="2014-06-17T09:09:00Z">
        <w:r w:rsidR="00C94432" w:rsidDel="00806F9F">
          <w:rPr>
            <w:rFonts w:ascii="Times New Roman" w:hAnsi="Times New Roman" w:cs="Times New Roman"/>
            <w:sz w:val="24"/>
            <w:szCs w:val="24"/>
            <w:lang w:val="en-US"/>
          </w:rPr>
          <w:delText>z</w:delText>
        </w:r>
      </w:del>
      <w:r w:rsidR="00C94432">
        <w:rPr>
          <w:rFonts w:ascii="Times New Roman" w:hAnsi="Times New Roman" w:cs="Times New Roman"/>
          <w:sz w:val="24"/>
          <w:szCs w:val="24"/>
          <w:lang w:val="en-US"/>
        </w:rPr>
        <w:t>ed</w:t>
      </w:r>
      <w:proofErr w:type="spellEnd"/>
      <w:r w:rsidR="00C94432">
        <w:rPr>
          <w:rFonts w:ascii="Times New Roman" w:hAnsi="Times New Roman" w:cs="Times New Roman"/>
          <w:sz w:val="24"/>
          <w:szCs w:val="24"/>
          <w:lang w:val="en-US"/>
        </w:rPr>
        <w:t xml:space="preserve"> images of workers and farmers. A significant example is the large 1957 painting </w:t>
      </w:r>
      <w:r w:rsidR="00C94432" w:rsidRPr="00C94432">
        <w:rPr>
          <w:rFonts w:ascii="Times New Roman" w:hAnsi="Times New Roman" w:cs="Times New Roman"/>
          <w:i/>
          <w:sz w:val="24"/>
          <w:szCs w:val="24"/>
          <w:lang w:val="en-US"/>
        </w:rPr>
        <w:t xml:space="preserve">Xo Viet </w:t>
      </w:r>
      <w:proofErr w:type="spellStart"/>
      <w:r w:rsidR="00C94432" w:rsidRPr="00C94432">
        <w:rPr>
          <w:rFonts w:ascii="Times New Roman" w:hAnsi="Times New Roman" w:cs="Times New Roman"/>
          <w:i/>
          <w:sz w:val="24"/>
          <w:szCs w:val="24"/>
          <w:lang w:val="en-US"/>
        </w:rPr>
        <w:t>Nghe</w:t>
      </w:r>
      <w:proofErr w:type="spellEnd"/>
      <w:r w:rsidR="00C94432" w:rsidRPr="00C94432">
        <w:rPr>
          <w:rFonts w:ascii="Times New Roman" w:hAnsi="Times New Roman" w:cs="Times New Roman"/>
          <w:i/>
          <w:sz w:val="24"/>
          <w:szCs w:val="24"/>
          <w:lang w:val="en-US"/>
        </w:rPr>
        <w:t xml:space="preserve"> </w:t>
      </w:r>
      <w:proofErr w:type="spellStart"/>
      <w:r w:rsidR="00C94432" w:rsidRPr="00C94432">
        <w:rPr>
          <w:rFonts w:ascii="Times New Roman" w:hAnsi="Times New Roman" w:cs="Times New Roman"/>
          <w:i/>
          <w:sz w:val="24"/>
          <w:szCs w:val="24"/>
          <w:lang w:val="en-US"/>
        </w:rPr>
        <w:t>Tinh</w:t>
      </w:r>
      <w:proofErr w:type="spellEnd"/>
      <w:r w:rsidR="00C94432">
        <w:rPr>
          <w:rFonts w:ascii="Times New Roman" w:hAnsi="Times New Roman" w:cs="Times New Roman"/>
          <w:sz w:val="24"/>
          <w:szCs w:val="24"/>
          <w:lang w:val="en-US"/>
        </w:rPr>
        <w:t xml:space="preserve"> (</w:t>
      </w:r>
      <w:proofErr w:type="spellStart"/>
      <w:r w:rsidR="00C94432">
        <w:rPr>
          <w:rFonts w:ascii="Times New Roman" w:hAnsi="Times New Roman" w:cs="Times New Roman"/>
          <w:sz w:val="24"/>
          <w:szCs w:val="24"/>
          <w:lang w:val="en-US"/>
        </w:rPr>
        <w:t>Nghe</w:t>
      </w:r>
      <w:proofErr w:type="spellEnd"/>
      <w:r w:rsidR="00C94432">
        <w:rPr>
          <w:rFonts w:ascii="Times New Roman" w:hAnsi="Times New Roman" w:cs="Times New Roman"/>
          <w:sz w:val="24"/>
          <w:szCs w:val="24"/>
          <w:lang w:val="en-US"/>
        </w:rPr>
        <w:t xml:space="preserve"> </w:t>
      </w:r>
      <w:proofErr w:type="spellStart"/>
      <w:r w:rsidR="00C94432">
        <w:rPr>
          <w:rFonts w:ascii="Times New Roman" w:hAnsi="Times New Roman" w:cs="Times New Roman"/>
          <w:sz w:val="24"/>
          <w:szCs w:val="24"/>
          <w:lang w:val="en-US"/>
        </w:rPr>
        <w:t>Tinh</w:t>
      </w:r>
      <w:proofErr w:type="spellEnd"/>
      <w:r w:rsidR="00C94432">
        <w:rPr>
          <w:rFonts w:ascii="Times New Roman" w:hAnsi="Times New Roman" w:cs="Times New Roman"/>
          <w:sz w:val="24"/>
          <w:szCs w:val="24"/>
          <w:lang w:val="en-US"/>
        </w:rPr>
        <w:t xml:space="preserve"> Soviets), representing an anti-colonial movement of the 1920s, which was collaboratively painted</w:t>
      </w:r>
      <w:r w:rsidR="003525D6">
        <w:rPr>
          <w:rFonts w:ascii="Times New Roman" w:hAnsi="Times New Roman" w:cs="Times New Roman"/>
          <w:sz w:val="24"/>
          <w:szCs w:val="24"/>
          <w:lang w:val="en-US"/>
        </w:rPr>
        <w:t xml:space="preserve"> in lacquer</w:t>
      </w:r>
      <w:r w:rsidR="00C94432">
        <w:rPr>
          <w:rFonts w:ascii="Times New Roman" w:hAnsi="Times New Roman" w:cs="Times New Roman"/>
          <w:sz w:val="24"/>
          <w:szCs w:val="24"/>
          <w:lang w:val="en-US"/>
        </w:rPr>
        <w:t xml:space="preserve"> by six prominent Vietnamese artists</w:t>
      </w:r>
      <w:r w:rsidR="003525D6">
        <w:rPr>
          <w:rFonts w:ascii="Times New Roman" w:hAnsi="Times New Roman" w:cs="Times New Roman"/>
          <w:sz w:val="24"/>
          <w:szCs w:val="24"/>
          <w:lang w:val="en-US"/>
        </w:rPr>
        <w:t>,</w:t>
      </w:r>
      <w:r w:rsidR="00C94432">
        <w:rPr>
          <w:rFonts w:ascii="Times New Roman" w:hAnsi="Times New Roman" w:cs="Times New Roman"/>
          <w:sz w:val="24"/>
          <w:szCs w:val="24"/>
          <w:lang w:val="en-US"/>
        </w:rPr>
        <w:t xml:space="preserve"> from a sketch by Nguyen </w:t>
      </w:r>
      <w:proofErr w:type="spellStart"/>
      <w:r w:rsidR="00C94432">
        <w:rPr>
          <w:rFonts w:ascii="Times New Roman" w:hAnsi="Times New Roman" w:cs="Times New Roman"/>
          <w:sz w:val="24"/>
          <w:szCs w:val="24"/>
          <w:lang w:val="en-US"/>
        </w:rPr>
        <w:t>Duc</w:t>
      </w:r>
      <w:proofErr w:type="spellEnd"/>
      <w:r w:rsidR="00C94432">
        <w:rPr>
          <w:rFonts w:ascii="Times New Roman" w:hAnsi="Times New Roman" w:cs="Times New Roman"/>
          <w:sz w:val="24"/>
          <w:szCs w:val="24"/>
          <w:lang w:val="en-US"/>
        </w:rPr>
        <w:t xml:space="preserve"> </w:t>
      </w:r>
      <w:proofErr w:type="spellStart"/>
      <w:r w:rsidR="00C94432">
        <w:rPr>
          <w:rFonts w:ascii="Times New Roman" w:hAnsi="Times New Roman" w:cs="Times New Roman"/>
          <w:sz w:val="24"/>
          <w:szCs w:val="24"/>
          <w:lang w:val="en-US"/>
        </w:rPr>
        <w:t>Nung</w:t>
      </w:r>
      <w:proofErr w:type="spellEnd"/>
      <w:r w:rsidR="00C94432">
        <w:rPr>
          <w:rFonts w:ascii="Times New Roman" w:hAnsi="Times New Roman" w:cs="Times New Roman"/>
          <w:sz w:val="24"/>
          <w:szCs w:val="24"/>
          <w:lang w:val="en-US"/>
        </w:rPr>
        <w:t xml:space="preserve"> (1909-1983). Certain artists – such as Ng</w:t>
      </w:r>
      <w:r w:rsidR="00DC5781">
        <w:rPr>
          <w:rFonts w:ascii="Times New Roman" w:hAnsi="Times New Roman" w:cs="Times New Roman"/>
          <w:sz w:val="24"/>
          <w:szCs w:val="24"/>
          <w:lang w:val="en-US"/>
        </w:rPr>
        <w:t xml:space="preserve">uyen Sang and Nguyen </w:t>
      </w:r>
      <w:proofErr w:type="spellStart"/>
      <w:r w:rsidR="00DC5781">
        <w:rPr>
          <w:rFonts w:ascii="Times New Roman" w:hAnsi="Times New Roman" w:cs="Times New Roman"/>
          <w:sz w:val="24"/>
          <w:szCs w:val="24"/>
          <w:lang w:val="en-US"/>
        </w:rPr>
        <w:t>Tu</w:t>
      </w:r>
      <w:proofErr w:type="spellEnd"/>
      <w:r w:rsidR="00DC5781">
        <w:rPr>
          <w:rFonts w:ascii="Times New Roman" w:hAnsi="Times New Roman" w:cs="Times New Roman"/>
          <w:sz w:val="24"/>
          <w:szCs w:val="24"/>
          <w:lang w:val="en-US"/>
        </w:rPr>
        <w:t xml:space="preserve"> Nghiem – managed to combine their personal</w:t>
      </w:r>
      <w:r w:rsidR="008B767B">
        <w:rPr>
          <w:rFonts w:ascii="Times New Roman" w:hAnsi="Times New Roman" w:cs="Times New Roman"/>
          <w:sz w:val="24"/>
          <w:szCs w:val="24"/>
          <w:lang w:val="en-US"/>
        </w:rPr>
        <w:t>, Modernist</w:t>
      </w:r>
      <w:r w:rsidR="00CB39E3">
        <w:rPr>
          <w:rFonts w:ascii="Times New Roman" w:hAnsi="Times New Roman" w:cs="Times New Roman"/>
          <w:sz w:val="24"/>
          <w:szCs w:val="24"/>
          <w:lang w:val="en-US"/>
        </w:rPr>
        <w:t>-inflected</w:t>
      </w:r>
      <w:r w:rsidR="00DC5781">
        <w:rPr>
          <w:rFonts w:ascii="Times New Roman" w:hAnsi="Times New Roman" w:cs="Times New Roman"/>
          <w:sz w:val="24"/>
          <w:szCs w:val="24"/>
          <w:lang w:val="en-US"/>
        </w:rPr>
        <w:t xml:space="preserve"> styles with the requirements of Socialist Realism, although the res</w:t>
      </w:r>
      <w:r w:rsidR="008B767B">
        <w:rPr>
          <w:rFonts w:ascii="Times New Roman" w:hAnsi="Times New Roman" w:cs="Times New Roman"/>
          <w:sz w:val="24"/>
          <w:szCs w:val="24"/>
          <w:lang w:val="en-US"/>
        </w:rPr>
        <w:t xml:space="preserve">ults were sometimes </w:t>
      </w:r>
      <w:proofErr w:type="spellStart"/>
      <w:r w:rsidR="008B767B">
        <w:rPr>
          <w:rFonts w:ascii="Times New Roman" w:hAnsi="Times New Roman" w:cs="Times New Roman"/>
          <w:sz w:val="24"/>
          <w:szCs w:val="24"/>
          <w:lang w:val="en-US"/>
        </w:rPr>
        <w:t>criticised</w:t>
      </w:r>
      <w:proofErr w:type="spellEnd"/>
      <w:r w:rsidR="008B767B">
        <w:rPr>
          <w:rFonts w:ascii="Times New Roman" w:hAnsi="Times New Roman" w:cs="Times New Roman"/>
          <w:sz w:val="24"/>
          <w:szCs w:val="24"/>
          <w:lang w:val="en-US"/>
        </w:rPr>
        <w:t>. By contrast, a</w:t>
      </w:r>
      <w:r w:rsidR="00DC5781">
        <w:rPr>
          <w:rFonts w:ascii="Times New Roman" w:hAnsi="Times New Roman" w:cs="Times New Roman"/>
          <w:sz w:val="24"/>
          <w:szCs w:val="24"/>
          <w:lang w:val="en-US"/>
        </w:rPr>
        <w:t>n example of a critically-acclaimed work from the period is</w:t>
      </w:r>
      <w:r w:rsidR="00CB39E3">
        <w:rPr>
          <w:rFonts w:ascii="Times New Roman" w:hAnsi="Times New Roman" w:cs="Times New Roman"/>
          <w:sz w:val="24"/>
          <w:szCs w:val="24"/>
          <w:lang w:val="en-US"/>
        </w:rPr>
        <w:t xml:space="preserve"> the gouache painting</w:t>
      </w:r>
      <w:r w:rsidR="00DC5781">
        <w:rPr>
          <w:rFonts w:ascii="Times New Roman" w:hAnsi="Times New Roman" w:cs="Times New Roman"/>
          <w:sz w:val="24"/>
          <w:szCs w:val="24"/>
          <w:lang w:val="en-US"/>
        </w:rPr>
        <w:t xml:space="preserve"> </w:t>
      </w:r>
      <w:r w:rsidR="00DC5781" w:rsidRPr="00DC5781">
        <w:rPr>
          <w:rFonts w:ascii="Times New Roman" w:hAnsi="Times New Roman" w:cs="Times New Roman"/>
          <w:i/>
          <w:sz w:val="24"/>
          <w:szCs w:val="24"/>
          <w:lang w:val="en-US"/>
        </w:rPr>
        <w:t>Gap Go</w:t>
      </w:r>
      <w:r w:rsidR="00CB39E3">
        <w:rPr>
          <w:rFonts w:ascii="Times New Roman" w:hAnsi="Times New Roman" w:cs="Times New Roman"/>
          <w:i/>
          <w:sz w:val="24"/>
          <w:szCs w:val="24"/>
          <w:lang w:val="en-US"/>
        </w:rPr>
        <w:t xml:space="preserve"> </w:t>
      </w:r>
      <w:r w:rsidR="00CB39E3">
        <w:rPr>
          <w:rFonts w:ascii="Times New Roman" w:hAnsi="Times New Roman" w:cs="Times New Roman"/>
          <w:sz w:val="24"/>
          <w:szCs w:val="24"/>
          <w:lang w:val="en-US"/>
        </w:rPr>
        <w:t>(Meeting)</w:t>
      </w:r>
      <w:r w:rsidR="00DC5781">
        <w:rPr>
          <w:rFonts w:ascii="Times New Roman" w:hAnsi="Times New Roman" w:cs="Times New Roman"/>
          <w:sz w:val="24"/>
          <w:szCs w:val="24"/>
          <w:lang w:val="en-US"/>
        </w:rPr>
        <w:t xml:space="preserve">, by Mai Van </w:t>
      </w:r>
      <w:proofErr w:type="spellStart"/>
      <w:r w:rsidR="00DC5781">
        <w:rPr>
          <w:rFonts w:ascii="Times New Roman" w:hAnsi="Times New Roman" w:cs="Times New Roman"/>
          <w:sz w:val="24"/>
          <w:szCs w:val="24"/>
          <w:lang w:val="en-US"/>
        </w:rPr>
        <w:t>Hien</w:t>
      </w:r>
      <w:proofErr w:type="spellEnd"/>
      <w:r w:rsidR="00DC5781">
        <w:rPr>
          <w:rFonts w:ascii="Times New Roman" w:hAnsi="Times New Roman" w:cs="Times New Roman"/>
          <w:sz w:val="24"/>
          <w:szCs w:val="24"/>
          <w:lang w:val="en-US"/>
        </w:rPr>
        <w:t>, which was appreciated for</w:t>
      </w:r>
      <w:r w:rsidR="00CB39E3">
        <w:rPr>
          <w:rFonts w:ascii="Times New Roman" w:hAnsi="Times New Roman" w:cs="Times New Roman"/>
          <w:sz w:val="24"/>
          <w:szCs w:val="24"/>
          <w:lang w:val="en-US"/>
        </w:rPr>
        <w:t xml:space="preserve"> its positive tone, simple style, bright </w:t>
      </w:r>
      <w:proofErr w:type="spellStart"/>
      <w:r w:rsidR="00CB39E3">
        <w:rPr>
          <w:rFonts w:ascii="Times New Roman" w:hAnsi="Times New Roman" w:cs="Times New Roman"/>
          <w:sz w:val="24"/>
          <w:szCs w:val="24"/>
          <w:lang w:val="en-US"/>
        </w:rPr>
        <w:t>colour</w:t>
      </w:r>
      <w:proofErr w:type="spellEnd"/>
      <w:r w:rsidR="00CB39E3">
        <w:rPr>
          <w:rFonts w:ascii="Times New Roman" w:hAnsi="Times New Roman" w:cs="Times New Roman"/>
          <w:sz w:val="24"/>
          <w:szCs w:val="24"/>
          <w:lang w:val="en-US"/>
        </w:rPr>
        <w:t xml:space="preserve"> and message of cooperation between soldiers and civilians</w:t>
      </w:r>
      <w:r w:rsidR="00DC5781">
        <w:rPr>
          <w:rFonts w:ascii="Times New Roman" w:hAnsi="Times New Roman" w:cs="Times New Roman"/>
          <w:sz w:val="24"/>
          <w:szCs w:val="24"/>
          <w:lang w:val="en-US"/>
        </w:rPr>
        <w:t>.</w:t>
      </w:r>
      <w:r w:rsidR="00CB39E3">
        <w:rPr>
          <w:rFonts w:ascii="Times New Roman" w:hAnsi="Times New Roman" w:cs="Times New Roman"/>
          <w:sz w:val="24"/>
          <w:szCs w:val="24"/>
          <w:lang w:val="en-US"/>
        </w:rPr>
        <w:t xml:space="preserve"> </w:t>
      </w:r>
      <w:r w:rsidR="000B3234">
        <w:rPr>
          <w:rFonts w:ascii="Times New Roman" w:hAnsi="Times New Roman" w:cs="Times New Roman"/>
          <w:sz w:val="24"/>
          <w:szCs w:val="24"/>
          <w:lang w:val="en-US"/>
        </w:rPr>
        <w:t>Painting on silk continued to be practiced, using the techniques developed at the EBAI, but capturing the lives of</w:t>
      </w:r>
      <w:r w:rsidR="003525D6">
        <w:rPr>
          <w:rFonts w:ascii="Times New Roman" w:hAnsi="Times New Roman" w:cs="Times New Roman"/>
          <w:sz w:val="24"/>
          <w:szCs w:val="24"/>
          <w:lang w:val="en-US"/>
        </w:rPr>
        <w:t xml:space="preserve"> workers, farmers and soldiers, for instance in the works of </w:t>
      </w:r>
      <w:r w:rsidR="000B3234">
        <w:rPr>
          <w:rFonts w:ascii="Times New Roman" w:hAnsi="Times New Roman" w:cs="Times New Roman"/>
          <w:sz w:val="24"/>
          <w:szCs w:val="24"/>
          <w:lang w:val="en-US"/>
        </w:rPr>
        <w:t>Nguyen Thu</w:t>
      </w:r>
      <w:r w:rsidR="005060B1">
        <w:rPr>
          <w:rFonts w:ascii="Times New Roman" w:hAnsi="Times New Roman" w:cs="Times New Roman"/>
          <w:sz w:val="24"/>
          <w:szCs w:val="24"/>
          <w:lang w:val="en-US"/>
        </w:rPr>
        <w:t xml:space="preserve"> (b.1930)</w:t>
      </w:r>
      <w:r w:rsidR="001821F4">
        <w:rPr>
          <w:rFonts w:ascii="Times New Roman" w:hAnsi="Times New Roman" w:cs="Times New Roman"/>
          <w:sz w:val="24"/>
          <w:szCs w:val="24"/>
          <w:lang w:val="en-US"/>
        </w:rPr>
        <w:t xml:space="preserve"> and</w:t>
      </w:r>
      <w:r w:rsidR="000B3234">
        <w:rPr>
          <w:rFonts w:ascii="Times New Roman" w:hAnsi="Times New Roman" w:cs="Times New Roman"/>
          <w:sz w:val="24"/>
          <w:szCs w:val="24"/>
          <w:lang w:val="en-US"/>
        </w:rPr>
        <w:t xml:space="preserve"> Vu </w:t>
      </w:r>
      <w:proofErr w:type="spellStart"/>
      <w:r w:rsidR="000B3234">
        <w:rPr>
          <w:rFonts w:ascii="Times New Roman" w:hAnsi="Times New Roman" w:cs="Times New Roman"/>
          <w:sz w:val="24"/>
          <w:szCs w:val="24"/>
          <w:lang w:val="en-US"/>
        </w:rPr>
        <w:t>Giang</w:t>
      </w:r>
      <w:proofErr w:type="spellEnd"/>
      <w:r w:rsidR="000B3234">
        <w:rPr>
          <w:rFonts w:ascii="Times New Roman" w:hAnsi="Times New Roman" w:cs="Times New Roman"/>
          <w:sz w:val="24"/>
          <w:szCs w:val="24"/>
          <w:lang w:val="en-US"/>
        </w:rPr>
        <w:t xml:space="preserve"> </w:t>
      </w:r>
      <w:proofErr w:type="spellStart"/>
      <w:r w:rsidR="000B3234">
        <w:rPr>
          <w:rFonts w:ascii="Times New Roman" w:hAnsi="Times New Roman" w:cs="Times New Roman"/>
          <w:sz w:val="24"/>
          <w:szCs w:val="24"/>
          <w:lang w:val="en-US"/>
        </w:rPr>
        <w:t>Huong</w:t>
      </w:r>
      <w:proofErr w:type="spellEnd"/>
      <w:r w:rsidR="000B3234">
        <w:rPr>
          <w:rFonts w:ascii="Times New Roman" w:hAnsi="Times New Roman" w:cs="Times New Roman"/>
          <w:sz w:val="24"/>
          <w:szCs w:val="24"/>
          <w:lang w:val="en-US"/>
        </w:rPr>
        <w:t xml:space="preserve"> </w:t>
      </w:r>
      <w:r w:rsidR="005060B1">
        <w:rPr>
          <w:rFonts w:ascii="Times New Roman" w:hAnsi="Times New Roman" w:cs="Times New Roman"/>
          <w:sz w:val="24"/>
          <w:szCs w:val="24"/>
          <w:lang w:val="en-US"/>
        </w:rPr>
        <w:t>(1930-2011</w:t>
      </w:r>
      <w:proofErr w:type="gramStart"/>
      <w:r w:rsidR="005060B1">
        <w:rPr>
          <w:rFonts w:ascii="Times New Roman" w:hAnsi="Times New Roman" w:cs="Times New Roman"/>
          <w:sz w:val="24"/>
          <w:szCs w:val="24"/>
          <w:lang w:val="en-US"/>
        </w:rPr>
        <w:t>)</w:t>
      </w:r>
      <w:r w:rsidR="001821F4">
        <w:rPr>
          <w:rFonts w:ascii="Times New Roman" w:hAnsi="Times New Roman" w:cs="Times New Roman"/>
          <w:sz w:val="24"/>
          <w:szCs w:val="24"/>
          <w:lang w:val="en-US"/>
        </w:rPr>
        <w:t>.</w:t>
      </w:r>
      <w:r w:rsidR="000B3234">
        <w:rPr>
          <w:rFonts w:ascii="Times New Roman" w:hAnsi="Times New Roman" w:cs="Times New Roman"/>
          <w:sz w:val="24"/>
          <w:szCs w:val="24"/>
          <w:lang w:val="en-US"/>
        </w:rPr>
        <w:t>.</w:t>
      </w:r>
      <w:proofErr w:type="gramEnd"/>
      <w:r w:rsidR="00CB39E3">
        <w:rPr>
          <w:rFonts w:ascii="Times New Roman" w:hAnsi="Times New Roman" w:cs="Times New Roman"/>
          <w:sz w:val="24"/>
          <w:szCs w:val="24"/>
          <w:lang w:val="en-US"/>
        </w:rPr>
        <w:t xml:space="preserve"> </w:t>
      </w:r>
      <w:r w:rsidR="00CB39E3" w:rsidRPr="00E3375F">
        <w:rPr>
          <w:rFonts w:ascii="Times New Roman" w:hAnsi="Times New Roman" w:cs="Times New Roman"/>
          <w:sz w:val="24"/>
          <w:szCs w:val="24"/>
          <w:lang w:val="en-US"/>
        </w:rPr>
        <w:t>Large-scale p</w:t>
      </w:r>
      <w:r w:rsidR="000B3234" w:rsidRPr="00E3375F">
        <w:rPr>
          <w:rFonts w:ascii="Times New Roman" w:hAnsi="Times New Roman" w:cs="Times New Roman"/>
          <w:sz w:val="24"/>
          <w:szCs w:val="24"/>
          <w:lang w:val="en-US"/>
        </w:rPr>
        <w:t>ublic monumental sculpture</w:t>
      </w:r>
      <w:r w:rsidR="00CB39E3" w:rsidRPr="00E3375F">
        <w:rPr>
          <w:rFonts w:ascii="Times New Roman" w:hAnsi="Times New Roman" w:cs="Times New Roman"/>
          <w:sz w:val="24"/>
          <w:szCs w:val="24"/>
          <w:lang w:val="en-US"/>
        </w:rPr>
        <w:t xml:space="preserve"> also </w:t>
      </w:r>
      <w:r w:rsidR="006D724C" w:rsidRPr="00E3375F">
        <w:rPr>
          <w:rFonts w:ascii="Times New Roman" w:hAnsi="Times New Roman" w:cs="Times New Roman"/>
          <w:sz w:val="24"/>
          <w:szCs w:val="24"/>
          <w:lang w:val="en-US"/>
        </w:rPr>
        <w:t>appeared after 1954</w:t>
      </w:r>
      <w:r w:rsidR="003525D6" w:rsidRPr="00E3375F">
        <w:rPr>
          <w:rFonts w:ascii="Times New Roman" w:hAnsi="Times New Roman" w:cs="Times New Roman"/>
          <w:sz w:val="24"/>
          <w:szCs w:val="24"/>
          <w:lang w:val="en-US"/>
        </w:rPr>
        <w:t xml:space="preserve">, </w:t>
      </w:r>
      <w:r w:rsidR="00E3375F" w:rsidRPr="00E3375F">
        <w:rPr>
          <w:rFonts w:ascii="Times New Roman" w:hAnsi="Times New Roman" w:cs="Times New Roman"/>
          <w:sz w:val="24"/>
          <w:szCs w:val="24"/>
          <w:lang w:val="en-US"/>
        </w:rPr>
        <w:t>and the sculptors Nguyen Hai</w:t>
      </w:r>
      <w:r w:rsidR="00E3375F">
        <w:rPr>
          <w:rFonts w:ascii="Times New Roman" w:hAnsi="Times New Roman" w:cs="Times New Roman"/>
          <w:sz w:val="24"/>
          <w:szCs w:val="24"/>
          <w:lang w:val="en-US"/>
        </w:rPr>
        <w:t xml:space="preserve"> (1933-2012)</w:t>
      </w:r>
      <w:r w:rsidR="00E3375F" w:rsidRPr="00E3375F">
        <w:rPr>
          <w:rFonts w:ascii="Times New Roman" w:hAnsi="Times New Roman" w:cs="Times New Roman"/>
          <w:sz w:val="24"/>
          <w:szCs w:val="24"/>
          <w:lang w:val="en-US"/>
        </w:rPr>
        <w:t>, Diep Minh Chau</w:t>
      </w:r>
      <w:r w:rsidR="00E3375F">
        <w:rPr>
          <w:rFonts w:ascii="Times New Roman" w:hAnsi="Times New Roman" w:cs="Times New Roman"/>
          <w:sz w:val="24"/>
          <w:szCs w:val="24"/>
          <w:lang w:val="en-US"/>
        </w:rPr>
        <w:t xml:space="preserve"> (1919-2002)</w:t>
      </w:r>
      <w:r w:rsidR="00E3375F" w:rsidRPr="00E3375F">
        <w:rPr>
          <w:rFonts w:ascii="Times New Roman" w:hAnsi="Times New Roman" w:cs="Times New Roman"/>
          <w:sz w:val="24"/>
          <w:szCs w:val="24"/>
          <w:lang w:val="en-US"/>
        </w:rPr>
        <w:t xml:space="preserve"> and Le Cong </w:t>
      </w:r>
      <w:proofErr w:type="spellStart"/>
      <w:r w:rsidR="00E3375F" w:rsidRPr="00E3375F">
        <w:rPr>
          <w:rFonts w:ascii="Times New Roman" w:hAnsi="Times New Roman" w:cs="Times New Roman"/>
          <w:sz w:val="24"/>
          <w:szCs w:val="24"/>
          <w:lang w:val="en-US"/>
        </w:rPr>
        <w:t>Thanh</w:t>
      </w:r>
      <w:proofErr w:type="spellEnd"/>
      <w:r w:rsidR="00E3375F">
        <w:rPr>
          <w:rFonts w:ascii="Times New Roman" w:hAnsi="Times New Roman" w:cs="Times New Roman"/>
          <w:sz w:val="24"/>
          <w:szCs w:val="24"/>
          <w:lang w:val="en-US"/>
        </w:rPr>
        <w:t xml:space="preserve"> (b.1932)</w:t>
      </w:r>
      <w:r w:rsidR="00E3375F" w:rsidRPr="00E3375F">
        <w:rPr>
          <w:rFonts w:ascii="Times New Roman" w:hAnsi="Times New Roman" w:cs="Times New Roman"/>
          <w:sz w:val="24"/>
          <w:szCs w:val="24"/>
          <w:lang w:val="en-US"/>
        </w:rPr>
        <w:t xml:space="preserve"> were especially well-known for </w:t>
      </w:r>
      <w:r w:rsidR="00E3375F">
        <w:rPr>
          <w:rFonts w:ascii="Times New Roman" w:hAnsi="Times New Roman" w:cs="Times New Roman"/>
          <w:sz w:val="24"/>
          <w:szCs w:val="24"/>
          <w:lang w:val="en-US"/>
        </w:rPr>
        <w:t>their work on sculptures with revolutionary subject matter.</w:t>
      </w:r>
    </w:p>
    <w:p w14:paraId="2A774281" w14:textId="77777777" w:rsidR="001F7A56" w:rsidRDefault="001F7A56" w:rsidP="0005487D">
      <w:pPr>
        <w:spacing w:after="0" w:line="360" w:lineRule="auto"/>
        <w:rPr>
          <w:rFonts w:ascii="Times New Roman" w:hAnsi="Times New Roman" w:cs="Times New Roman"/>
          <w:sz w:val="24"/>
          <w:szCs w:val="24"/>
          <w:lang w:val="en-US"/>
        </w:rPr>
        <w:pPrChange w:id="21" w:author="Yan Tang" w:date="2016-02-27T23:18:00Z">
          <w:pPr>
            <w:spacing w:after="0" w:line="360" w:lineRule="auto"/>
            <w:jc w:val="both"/>
          </w:pPr>
        </w:pPrChange>
      </w:pPr>
    </w:p>
    <w:p w14:paraId="3C3F0BEE" w14:textId="77777777" w:rsidR="00477984" w:rsidRDefault="001E3E70" w:rsidP="0005487D">
      <w:pPr>
        <w:spacing w:after="0" w:line="360" w:lineRule="auto"/>
        <w:rPr>
          <w:rFonts w:ascii="Times New Roman" w:hAnsi="Times New Roman" w:cs="Times New Roman"/>
          <w:sz w:val="24"/>
          <w:szCs w:val="24"/>
          <w:lang w:val="en-US"/>
        </w:rPr>
        <w:pPrChange w:id="22" w:author="Yan Tang" w:date="2016-02-27T23:18:00Z">
          <w:pPr>
            <w:spacing w:after="0" w:line="360" w:lineRule="auto"/>
            <w:jc w:val="both"/>
          </w:pPr>
        </w:pPrChange>
      </w:pPr>
      <w:r>
        <w:rPr>
          <w:rFonts w:ascii="Times New Roman" w:hAnsi="Times New Roman" w:cs="Times New Roman"/>
          <w:sz w:val="24"/>
          <w:szCs w:val="24"/>
          <w:lang w:val="en-US"/>
        </w:rPr>
        <w:t xml:space="preserve">As the </w:t>
      </w:r>
      <w:r w:rsidR="00CB39E3">
        <w:rPr>
          <w:rFonts w:ascii="Times New Roman" w:hAnsi="Times New Roman" w:cs="Times New Roman"/>
          <w:sz w:val="24"/>
          <w:szCs w:val="24"/>
          <w:lang w:val="en-US"/>
        </w:rPr>
        <w:t xml:space="preserve">activity of the </w:t>
      </w:r>
      <w:r>
        <w:rPr>
          <w:rFonts w:ascii="Times New Roman" w:hAnsi="Times New Roman" w:cs="Times New Roman"/>
          <w:sz w:val="24"/>
          <w:szCs w:val="24"/>
          <w:lang w:val="en-US"/>
        </w:rPr>
        <w:t xml:space="preserve">Second Indochina war </w:t>
      </w:r>
      <w:r w:rsidR="00363D66">
        <w:rPr>
          <w:rFonts w:ascii="Times New Roman" w:hAnsi="Times New Roman" w:cs="Times New Roman"/>
          <w:sz w:val="24"/>
          <w:szCs w:val="24"/>
          <w:lang w:val="en-US"/>
        </w:rPr>
        <w:t xml:space="preserve">increased in the </w:t>
      </w:r>
      <w:r w:rsidR="00E3710E">
        <w:rPr>
          <w:rFonts w:ascii="Times New Roman" w:hAnsi="Times New Roman" w:cs="Times New Roman"/>
          <w:sz w:val="24"/>
          <w:szCs w:val="24"/>
          <w:lang w:val="en-US"/>
        </w:rPr>
        <w:t>mid-</w:t>
      </w:r>
      <w:r w:rsidR="00363D66">
        <w:rPr>
          <w:rFonts w:ascii="Times New Roman" w:hAnsi="Times New Roman" w:cs="Times New Roman"/>
          <w:sz w:val="24"/>
          <w:szCs w:val="24"/>
          <w:lang w:val="en-US"/>
        </w:rPr>
        <w:t>1960s</w:t>
      </w:r>
      <w:r>
        <w:rPr>
          <w:rFonts w:ascii="Times New Roman" w:hAnsi="Times New Roman" w:cs="Times New Roman"/>
          <w:sz w:val="24"/>
          <w:szCs w:val="24"/>
          <w:lang w:val="en-US"/>
        </w:rPr>
        <w:t>, artists were less able to devote themselves fully to art</w:t>
      </w:r>
      <w:r w:rsidR="00363D66">
        <w:rPr>
          <w:rFonts w:ascii="Times New Roman" w:hAnsi="Times New Roman" w:cs="Times New Roman"/>
          <w:sz w:val="24"/>
          <w:szCs w:val="24"/>
          <w:lang w:val="en-US"/>
        </w:rPr>
        <w:t xml:space="preserve">, as many had to serve as soldiers or </w:t>
      </w:r>
      <w:r w:rsidR="00E47476">
        <w:rPr>
          <w:rFonts w:ascii="Times New Roman" w:hAnsi="Times New Roman" w:cs="Times New Roman"/>
          <w:sz w:val="24"/>
          <w:szCs w:val="24"/>
          <w:lang w:val="en-US"/>
        </w:rPr>
        <w:t>factory workers</w:t>
      </w:r>
      <w:r>
        <w:rPr>
          <w:rFonts w:ascii="Times New Roman" w:hAnsi="Times New Roman" w:cs="Times New Roman"/>
          <w:sz w:val="24"/>
          <w:szCs w:val="24"/>
          <w:lang w:val="en-US"/>
        </w:rPr>
        <w:t>.</w:t>
      </w:r>
      <w:r w:rsidR="00363D66">
        <w:rPr>
          <w:rFonts w:ascii="Times New Roman" w:hAnsi="Times New Roman" w:cs="Times New Roman"/>
          <w:sz w:val="24"/>
          <w:szCs w:val="24"/>
          <w:lang w:val="en-US"/>
        </w:rPr>
        <w:t xml:space="preserve"> The government </w:t>
      </w:r>
      <w:r w:rsidR="00E47476">
        <w:rPr>
          <w:rFonts w:ascii="Times New Roman" w:hAnsi="Times New Roman" w:cs="Times New Roman"/>
          <w:sz w:val="24"/>
          <w:szCs w:val="24"/>
          <w:lang w:val="en-US"/>
        </w:rPr>
        <w:t>began to devote</w:t>
      </w:r>
      <w:r w:rsidR="00363D66">
        <w:rPr>
          <w:rFonts w:ascii="Times New Roman" w:hAnsi="Times New Roman" w:cs="Times New Roman"/>
          <w:sz w:val="24"/>
          <w:szCs w:val="24"/>
          <w:lang w:val="en-US"/>
        </w:rPr>
        <w:t xml:space="preserve"> most of its cultural resources to the production of propaganda materials.</w:t>
      </w:r>
      <w:r w:rsidR="00E1320B">
        <w:rPr>
          <w:rFonts w:ascii="Times New Roman" w:hAnsi="Times New Roman" w:cs="Times New Roman"/>
          <w:sz w:val="24"/>
          <w:szCs w:val="24"/>
          <w:lang w:val="en-US"/>
        </w:rPr>
        <w:t xml:space="preserve"> </w:t>
      </w:r>
      <w:r w:rsidR="00E47476">
        <w:rPr>
          <w:rFonts w:ascii="Times New Roman" w:hAnsi="Times New Roman" w:cs="Times New Roman"/>
          <w:sz w:val="24"/>
          <w:szCs w:val="24"/>
          <w:lang w:val="en-US"/>
        </w:rPr>
        <w:t>P</w:t>
      </w:r>
      <w:r w:rsidR="00E1320B">
        <w:rPr>
          <w:rFonts w:ascii="Times New Roman" w:hAnsi="Times New Roman" w:cs="Times New Roman"/>
          <w:sz w:val="24"/>
          <w:szCs w:val="24"/>
          <w:lang w:val="en-US"/>
        </w:rPr>
        <w:t xml:space="preserve">oster production began on a larger scale </w:t>
      </w:r>
      <w:r w:rsidR="00222253">
        <w:rPr>
          <w:rFonts w:ascii="Times New Roman" w:hAnsi="Times New Roman" w:cs="Times New Roman"/>
          <w:sz w:val="24"/>
          <w:szCs w:val="24"/>
          <w:lang w:val="en-US"/>
        </w:rPr>
        <w:t>in the late 1960s</w:t>
      </w:r>
      <w:r w:rsidR="00E1320B">
        <w:rPr>
          <w:rFonts w:ascii="Times New Roman" w:hAnsi="Times New Roman" w:cs="Times New Roman"/>
          <w:sz w:val="24"/>
          <w:szCs w:val="24"/>
          <w:lang w:val="en-US"/>
        </w:rPr>
        <w:t xml:space="preserve">, with studios set up in the area around Hanoi. </w:t>
      </w:r>
      <w:r w:rsidR="00477984">
        <w:rPr>
          <w:rFonts w:ascii="Times New Roman" w:hAnsi="Times New Roman" w:cs="Times New Roman"/>
          <w:sz w:val="24"/>
          <w:szCs w:val="24"/>
          <w:lang w:val="en-US"/>
        </w:rPr>
        <w:t>The aesthetics of Vietnamese propaganda posters had several different influences and sources: the painterly sensibility of the EBAI, the influence of local folk printing aesthetics, and a bolder, high-contrast, graphic style which was associated with the younger generation of artists who had returned from study in other Socialist countries.</w:t>
      </w:r>
    </w:p>
    <w:p w14:paraId="59B984B9" w14:textId="77777777" w:rsidR="001E3E70" w:rsidRDefault="001E3E70" w:rsidP="0005487D">
      <w:pPr>
        <w:spacing w:after="0" w:line="360" w:lineRule="auto"/>
        <w:rPr>
          <w:rFonts w:ascii="Times New Roman" w:hAnsi="Times New Roman" w:cs="Times New Roman"/>
          <w:sz w:val="24"/>
          <w:szCs w:val="24"/>
          <w:lang w:val="en-US"/>
        </w:rPr>
        <w:pPrChange w:id="23" w:author="Yan Tang" w:date="2016-02-27T23:18:00Z">
          <w:pPr>
            <w:spacing w:after="0" w:line="360" w:lineRule="auto"/>
            <w:jc w:val="both"/>
          </w:pPr>
        </w:pPrChange>
      </w:pPr>
    </w:p>
    <w:p w14:paraId="3D259030" w14:textId="77777777" w:rsidR="005D4193" w:rsidRPr="007519C6" w:rsidRDefault="009F3B46" w:rsidP="0005487D">
      <w:pPr>
        <w:spacing w:after="0" w:line="360" w:lineRule="auto"/>
        <w:rPr>
          <w:rFonts w:ascii="Times New Roman" w:hAnsi="Times New Roman" w:cs="Times New Roman"/>
          <w:b/>
          <w:sz w:val="24"/>
          <w:szCs w:val="24"/>
          <w:lang w:val="en-US"/>
        </w:rPr>
        <w:pPrChange w:id="24" w:author="Yan Tang" w:date="2016-02-27T23:18:00Z">
          <w:pPr>
            <w:spacing w:after="0" w:line="360" w:lineRule="auto"/>
            <w:jc w:val="both"/>
          </w:pPr>
        </w:pPrChange>
      </w:pPr>
      <w:r w:rsidRPr="007519C6">
        <w:rPr>
          <w:rFonts w:ascii="Times New Roman" w:hAnsi="Times New Roman" w:cs="Times New Roman"/>
          <w:b/>
          <w:sz w:val="24"/>
          <w:szCs w:val="24"/>
          <w:lang w:val="en-US"/>
        </w:rPr>
        <w:t>1975-1986 Waning Influence of Socialist Realism</w:t>
      </w:r>
    </w:p>
    <w:p w14:paraId="65195940" w14:textId="77777777" w:rsidR="005D4193" w:rsidRDefault="00CD4ACA" w:rsidP="0005487D">
      <w:pPr>
        <w:spacing w:after="0" w:line="360" w:lineRule="auto"/>
        <w:rPr>
          <w:rFonts w:ascii="Times New Roman" w:hAnsi="Times New Roman" w:cs="Times New Roman"/>
          <w:sz w:val="24"/>
          <w:szCs w:val="24"/>
          <w:lang w:val="en-US"/>
        </w:rPr>
        <w:pPrChange w:id="25" w:author="Yan Tang" w:date="2016-02-27T23:18:00Z">
          <w:pPr>
            <w:spacing w:after="0" w:line="360" w:lineRule="auto"/>
            <w:jc w:val="both"/>
          </w:pPr>
        </w:pPrChange>
      </w:pPr>
      <w:r>
        <w:rPr>
          <w:rFonts w:ascii="Times New Roman" w:hAnsi="Times New Roman" w:cs="Times New Roman"/>
          <w:sz w:val="24"/>
          <w:szCs w:val="24"/>
          <w:lang w:val="en-US"/>
        </w:rPr>
        <w:t xml:space="preserve">Following the end of the Second Indochina War and the reunification of Vietnam in 1975, Socialist Realism became the official style for the whole of Vietnam. Many large-scale works were made in this period, commemorating the war in a heroic and Realist </w:t>
      </w:r>
      <w:r w:rsidR="007519C6">
        <w:rPr>
          <w:rFonts w:ascii="Times New Roman" w:hAnsi="Times New Roman" w:cs="Times New Roman"/>
          <w:sz w:val="24"/>
          <w:szCs w:val="24"/>
          <w:lang w:val="en-US"/>
        </w:rPr>
        <w:t>mode</w:t>
      </w:r>
      <w:r>
        <w:rPr>
          <w:rFonts w:ascii="Times New Roman" w:hAnsi="Times New Roman" w:cs="Times New Roman"/>
          <w:sz w:val="24"/>
          <w:szCs w:val="24"/>
          <w:lang w:val="en-US"/>
        </w:rPr>
        <w:t xml:space="preserve">. </w:t>
      </w:r>
      <w:r w:rsidR="007519C6">
        <w:rPr>
          <w:rFonts w:ascii="Times New Roman" w:hAnsi="Times New Roman" w:cs="Times New Roman"/>
          <w:sz w:val="24"/>
          <w:szCs w:val="24"/>
          <w:lang w:val="en-US"/>
        </w:rPr>
        <w:t xml:space="preserve">Artworks were also developed on the themes of economic development and </w:t>
      </w:r>
      <w:proofErr w:type="spellStart"/>
      <w:r w:rsidR="007519C6">
        <w:rPr>
          <w:rFonts w:ascii="Times New Roman" w:hAnsi="Times New Roman" w:cs="Times New Roman"/>
          <w:sz w:val="24"/>
          <w:szCs w:val="24"/>
          <w:lang w:val="en-US"/>
        </w:rPr>
        <w:t>industriali</w:t>
      </w:r>
      <w:ins w:id="26" w:author="doctor" w:date="2014-06-17T09:11:00Z">
        <w:r w:rsidR="00806F9F">
          <w:rPr>
            <w:rFonts w:ascii="Times New Roman" w:hAnsi="Times New Roman" w:cs="Times New Roman"/>
            <w:sz w:val="24"/>
            <w:szCs w:val="24"/>
            <w:lang w:val="en-US"/>
          </w:rPr>
          <w:t>s</w:t>
        </w:r>
      </w:ins>
      <w:del w:id="27" w:author="doctor" w:date="2014-06-17T09:11:00Z">
        <w:r w:rsidR="007519C6" w:rsidDel="00806F9F">
          <w:rPr>
            <w:rFonts w:ascii="Times New Roman" w:hAnsi="Times New Roman" w:cs="Times New Roman"/>
            <w:sz w:val="24"/>
            <w:szCs w:val="24"/>
            <w:lang w:val="en-US"/>
          </w:rPr>
          <w:delText>z</w:delText>
        </w:r>
      </w:del>
      <w:r w:rsidR="007519C6">
        <w:rPr>
          <w:rFonts w:ascii="Times New Roman" w:hAnsi="Times New Roman" w:cs="Times New Roman"/>
          <w:sz w:val="24"/>
          <w:szCs w:val="24"/>
          <w:lang w:val="en-US"/>
        </w:rPr>
        <w:t>ation</w:t>
      </w:r>
      <w:proofErr w:type="spellEnd"/>
      <w:r w:rsidR="007519C6">
        <w:rPr>
          <w:rFonts w:ascii="Times New Roman" w:hAnsi="Times New Roman" w:cs="Times New Roman"/>
          <w:sz w:val="24"/>
          <w:szCs w:val="24"/>
          <w:lang w:val="en-US"/>
        </w:rPr>
        <w:t>, shifting the emphasis from the rural and agricultural themes of previous decades. F</w:t>
      </w:r>
      <w:r>
        <w:rPr>
          <w:rFonts w:ascii="Times New Roman" w:hAnsi="Times New Roman" w:cs="Times New Roman"/>
          <w:sz w:val="24"/>
          <w:szCs w:val="24"/>
          <w:lang w:val="en-US"/>
        </w:rPr>
        <w:t xml:space="preserve">rom the early 1980s, </w:t>
      </w:r>
      <w:r w:rsidR="007519C6">
        <w:rPr>
          <w:rFonts w:ascii="Times New Roman" w:hAnsi="Times New Roman" w:cs="Times New Roman"/>
          <w:sz w:val="24"/>
          <w:szCs w:val="24"/>
          <w:lang w:val="en-US"/>
        </w:rPr>
        <w:t xml:space="preserve">however, </w:t>
      </w:r>
      <w:r>
        <w:rPr>
          <w:rFonts w:ascii="Times New Roman" w:hAnsi="Times New Roman" w:cs="Times New Roman"/>
          <w:sz w:val="24"/>
          <w:szCs w:val="24"/>
          <w:lang w:val="en-US"/>
        </w:rPr>
        <w:t>artists increasingly b</w:t>
      </w:r>
      <w:r w:rsidR="007519C6">
        <w:rPr>
          <w:rFonts w:ascii="Times New Roman" w:hAnsi="Times New Roman" w:cs="Times New Roman"/>
          <w:sz w:val="24"/>
          <w:szCs w:val="24"/>
          <w:lang w:val="en-US"/>
        </w:rPr>
        <w:t>egan to contest the rigidity and primacy of Socialist Realis</w:t>
      </w:r>
      <w:r w:rsidR="008D1927">
        <w:rPr>
          <w:rFonts w:ascii="Times New Roman" w:hAnsi="Times New Roman" w:cs="Times New Roman"/>
          <w:sz w:val="24"/>
          <w:szCs w:val="24"/>
          <w:lang w:val="en-US"/>
        </w:rPr>
        <w:t>t style</w:t>
      </w:r>
      <w:r w:rsidR="007519C6">
        <w:rPr>
          <w:rFonts w:ascii="Times New Roman" w:hAnsi="Times New Roman" w:cs="Times New Roman"/>
          <w:sz w:val="24"/>
          <w:szCs w:val="24"/>
          <w:lang w:val="en-US"/>
        </w:rPr>
        <w:t xml:space="preserve">, even within </w:t>
      </w:r>
      <w:r w:rsidR="00477984">
        <w:rPr>
          <w:rFonts w:ascii="Times New Roman" w:hAnsi="Times New Roman" w:cs="Times New Roman"/>
          <w:sz w:val="24"/>
          <w:szCs w:val="24"/>
          <w:lang w:val="en-US"/>
        </w:rPr>
        <w:t>institutional contexts</w:t>
      </w:r>
      <w:r w:rsidR="007519C6">
        <w:rPr>
          <w:rFonts w:ascii="Times New Roman" w:hAnsi="Times New Roman" w:cs="Times New Roman"/>
          <w:sz w:val="24"/>
          <w:szCs w:val="24"/>
          <w:lang w:val="en-US"/>
        </w:rPr>
        <w:t xml:space="preserve">. </w:t>
      </w:r>
      <w:r w:rsidR="008D1927">
        <w:rPr>
          <w:rFonts w:ascii="Times New Roman" w:hAnsi="Times New Roman" w:cs="Times New Roman"/>
          <w:sz w:val="24"/>
          <w:szCs w:val="24"/>
          <w:lang w:val="en-US"/>
        </w:rPr>
        <w:t>This</w:t>
      </w:r>
      <w:r w:rsidR="007519C6">
        <w:rPr>
          <w:rFonts w:ascii="Times New Roman" w:hAnsi="Times New Roman" w:cs="Times New Roman"/>
          <w:sz w:val="24"/>
          <w:szCs w:val="24"/>
          <w:lang w:val="en-US"/>
        </w:rPr>
        <w:t xml:space="preserve"> anticipated the official shift in government policy </w:t>
      </w:r>
      <w:r w:rsidR="008D1927">
        <w:rPr>
          <w:rFonts w:ascii="Times New Roman" w:hAnsi="Times New Roman" w:cs="Times New Roman"/>
          <w:sz w:val="24"/>
          <w:szCs w:val="24"/>
          <w:lang w:val="en-US"/>
        </w:rPr>
        <w:t>from</w:t>
      </w:r>
      <w:r w:rsidR="007519C6">
        <w:rPr>
          <w:rFonts w:ascii="Times New Roman" w:hAnsi="Times New Roman" w:cs="Times New Roman"/>
          <w:sz w:val="24"/>
          <w:szCs w:val="24"/>
          <w:lang w:val="en-US"/>
        </w:rPr>
        <w:t xml:space="preserve"> 1986 through</w:t>
      </w:r>
      <w:r w:rsidR="008D1927">
        <w:rPr>
          <w:rFonts w:ascii="Times New Roman" w:hAnsi="Times New Roman" w:cs="Times New Roman"/>
          <w:sz w:val="24"/>
          <w:szCs w:val="24"/>
          <w:lang w:val="en-US"/>
        </w:rPr>
        <w:t xml:space="preserve"> the policies of</w:t>
      </w:r>
      <w:r w:rsidR="007519C6">
        <w:rPr>
          <w:rFonts w:ascii="Times New Roman" w:hAnsi="Times New Roman" w:cs="Times New Roman"/>
          <w:sz w:val="24"/>
          <w:szCs w:val="24"/>
          <w:lang w:val="en-US"/>
        </w:rPr>
        <w:t xml:space="preserve"> </w:t>
      </w:r>
      <w:proofErr w:type="spellStart"/>
      <w:r w:rsidR="007519C6" w:rsidRPr="007519C6">
        <w:rPr>
          <w:rFonts w:ascii="Times New Roman" w:hAnsi="Times New Roman" w:cs="Times New Roman"/>
          <w:i/>
          <w:sz w:val="24"/>
          <w:szCs w:val="24"/>
          <w:lang w:val="en-US"/>
        </w:rPr>
        <w:t>Doi</w:t>
      </w:r>
      <w:proofErr w:type="spellEnd"/>
      <w:r w:rsidR="007519C6" w:rsidRPr="007519C6">
        <w:rPr>
          <w:rFonts w:ascii="Times New Roman" w:hAnsi="Times New Roman" w:cs="Times New Roman"/>
          <w:i/>
          <w:sz w:val="24"/>
          <w:szCs w:val="24"/>
          <w:lang w:val="en-US"/>
        </w:rPr>
        <w:t xml:space="preserve"> </w:t>
      </w:r>
      <w:proofErr w:type="spellStart"/>
      <w:r w:rsidR="007519C6" w:rsidRPr="007519C6">
        <w:rPr>
          <w:rFonts w:ascii="Times New Roman" w:hAnsi="Times New Roman" w:cs="Times New Roman"/>
          <w:i/>
          <w:sz w:val="24"/>
          <w:szCs w:val="24"/>
          <w:lang w:val="en-US"/>
        </w:rPr>
        <w:t>Moi</w:t>
      </w:r>
      <w:proofErr w:type="spellEnd"/>
      <w:r w:rsidR="007519C6">
        <w:rPr>
          <w:rFonts w:ascii="Times New Roman" w:hAnsi="Times New Roman" w:cs="Times New Roman"/>
          <w:sz w:val="24"/>
          <w:szCs w:val="24"/>
          <w:lang w:val="en-US"/>
        </w:rPr>
        <w:t xml:space="preserve"> (Renovation). In the years </w:t>
      </w:r>
      <w:r w:rsidR="008D1927">
        <w:rPr>
          <w:rFonts w:ascii="Times New Roman" w:hAnsi="Times New Roman" w:cs="Times New Roman"/>
          <w:sz w:val="24"/>
          <w:szCs w:val="24"/>
          <w:lang w:val="en-US"/>
        </w:rPr>
        <w:t>following</w:t>
      </w:r>
      <w:r w:rsidR="007519C6">
        <w:rPr>
          <w:rFonts w:ascii="Times New Roman" w:hAnsi="Times New Roman" w:cs="Times New Roman"/>
          <w:sz w:val="24"/>
          <w:szCs w:val="24"/>
          <w:lang w:val="en-US"/>
        </w:rPr>
        <w:t xml:space="preserve"> </w:t>
      </w:r>
      <w:proofErr w:type="spellStart"/>
      <w:r w:rsidR="007519C6" w:rsidRPr="008D1927">
        <w:rPr>
          <w:rFonts w:ascii="Times New Roman" w:hAnsi="Times New Roman" w:cs="Times New Roman"/>
          <w:i/>
          <w:sz w:val="24"/>
          <w:szCs w:val="24"/>
          <w:lang w:val="en-US"/>
        </w:rPr>
        <w:t>Doi</w:t>
      </w:r>
      <w:proofErr w:type="spellEnd"/>
      <w:r w:rsidR="007519C6" w:rsidRPr="008D1927">
        <w:rPr>
          <w:rFonts w:ascii="Times New Roman" w:hAnsi="Times New Roman" w:cs="Times New Roman"/>
          <w:i/>
          <w:sz w:val="24"/>
          <w:szCs w:val="24"/>
          <w:lang w:val="en-US"/>
        </w:rPr>
        <w:t xml:space="preserve"> </w:t>
      </w:r>
      <w:proofErr w:type="spellStart"/>
      <w:r w:rsidR="007519C6" w:rsidRPr="008D1927">
        <w:rPr>
          <w:rFonts w:ascii="Times New Roman" w:hAnsi="Times New Roman" w:cs="Times New Roman"/>
          <w:i/>
          <w:sz w:val="24"/>
          <w:szCs w:val="24"/>
          <w:lang w:val="en-US"/>
        </w:rPr>
        <w:t>Moi</w:t>
      </w:r>
      <w:proofErr w:type="spellEnd"/>
      <w:r w:rsidR="007519C6">
        <w:rPr>
          <w:rFonts w:ascii="Times New Roman" w:hAnsi="Times New Roman" w:cs="Times New Roman"/>
          <w:sz w:val="24"/>
          <w:szCs w:val="24"/>
          <w:lang w:val="en-US"/>
        </w:rPr>
        <w:t>, most artists moved away from</w:t>
      </w:r>
      <w:r w:rsidR="008D1927">
        <w:rPr>
          <w:rFonts w:ascii="Times New Roman" w:hAnsi="Times New Roman" w:cs="Times New Roman"/>
          <w:sz w:val="24"/>
          <w:szCs w:val="24"/>
          <w:lang w:val="en-US"/>
        </w:rPr>
        <w:t xml:space="preserve"> Socialist Realism towards </w:t>
      </w:r>
      <w:r w:rsidR="007519C6">
        <w:rPr>
          <w:rFonts w:ascii="Times New Roman" w:hAnsi="Times New Roman" w:cs="Times New Roman"/>
          <w:sz w:val="24"/>
          <w:szCs w:val="24"/>
          <w:lang w:val="en-US"/>
        </w:rPr>
        <w:t xml:space="preserve">wide-ranging experimentation with </w:t>
      </w:r>
      <w:r w:rsidR="008D1927">
        <w:rPr>
          <w:rFonts w:ascii="Times New Roman" w:hAnsi="Times New Roman" w:cs="Times New Roman"/>
          <w:sz w:val="24"/>
          <w:szCs w:val="24"/>
          <w:lang w:val="en-US"/>
        </w:rPr>
        <w:t xml:space="preserve">different </w:t>
      </w:r>
      <w:r w:rsidR="007519C6">
        <w:rPr>
          <w:rFonts w:ascii="Times New Roman" w:hAnsi="Times New Roman" w:cs="Times New Roman"/>
          <w:sz w:val="24"/>
          <w:szCs w:val="24"/>
          <w:lang w:val="en-US"/>
        </w:rPr>
        <w:t xml:space="preserve">styles and </w:t>
      </w:r>
      <w:r w:rsidR="008D1927">
        <w:rPr>
          <w:rFonts w:ascii="Times New Roman" w:hAnsi="Times New Roman" w:cs="Times New Roman"/>
          <w:sz w:val="24"/>
          <w:szCs w:val="24"/>
          <w:lang w:val="en-US"/>
        </w:rPr>
        <w:t>practices</w:t>
      </w:r>
      <w:r w:rsidR="007519C6" w:rsidRPr="005060B1">
        <w:rPr>
          <w:rFonts w:ascii="Times New Roman" w:hAnsi="Times New Roman" w:cs="Times New Roman"/>
          <w:sz w:val="24"/>
          <w:szCs w:val="24"/>
          <w:lang w:val="en-US"/>
        </w:rPr>
        <w:t xml:space="preserve">. </w:t>
      </w:r>
      <w:r w:rsidR="00B736C5" w:rsidRPr="005060B1">
        <w:rPr>
          <w:rFonts w:ascii="Times New Roman" w:hAnsi="Times New Roman" w:cs="Times New Roman"/>
          <w:sz w:val="24"/>
          <w:szCs w:val="24"/>
          <w:lang w:val="en-US"/>
        </w:rPr>
        <w:t>The pri</w:t>
      </w:r>
      <w:r w:rsidR="008D1927">
        <w:rPr>
          <w:rFonts w:ascii="Times New Roman" w:hAnsi="Times New Roman" w:cs="Times New Roman"/>
          <w:sz w:val="24"/>
          <w:szCs w:val="24"/>
          <w:lang w:val="en-US"/>
        </w:rPr>
        <w:t>n</w:t>
      </w:r>
      <w:r w:rsidR="005060B1" w:rsidRPr="005060B1">
        <w:rPr>
          <w:rFonts w:ascii="Times New Roman" w:hAnsi="Times New Roman" w:cs="Times New Roman"/>
          <w:sz w:val="24"/>
          <w:szCs w:val="24"/>
          <w:lang w:val="en-US"/>
        </w:rPr>
        <w:t>c</w:t>
      </w:r>
      <w:r w:rsidR="008D1927">
        <w:rPr>
          <w:rFonts w:ascii="Times New Roman" w:hAnsi="Times New Roman" w:cs="Times New Roman"/>
          <w:sz w:val="24"/>
          <w:szCs w:val="24"/>
          <w:lang w:val="en-US"/>
        </w:rPr>
        <w:t>i</w:t>
      </w:r>
      <w:r w:rsidR="005060B1" w:rsidRPr="005060B1">
        <w:rPr>
          <w:rFonts w:ascii="Times New Roman" w:hAnsi="Times New Roman" w:cs="Times New Roman"/>
          <w:sz w:val="24"/>
          <w:szCs w:val="24"/>
          <w:lang w:val="en-US"/>
        </w:rPr>
        <w:t>p</w:t>
      </w:r>
      <w:r w:rsidR="008D1927">
        <w:rPr>
          <w:rFonts w:ascii="Times New Roman" w:hAnsi="Times New Roman" w:cs="Times New Roman"/>
          <w:sz w:val="24"/>
          <w:szCs w:val="24"/>
          <w:lang w:val="en-US"/>
        </w:rPr>
        <w:t>al</w:t>
      </w:r>
      <w:r w:rsidR="00B736C5" w:rsidRPr="005060B1">
        <w:rPr>
          <w:rFonts w:ascii="Times New Roman" w:hAnsi="Times New Roman" w:cs="Times New Roman"/>
          <w:sz w:val="24"/>
          <w:szCs w:val="24"/>
          <w:lang w:val="en-US"/>
        </w:rPr>
        <w:t xml:space="preserve"> area in </w:t>
      </w:r>
      <w:r w:rsidR="005060B1" w:rsidRPr="005060B1">
        <w:rPr>
          <w:rFonts w:ascii="Times New Roman" w:hAnsi="Times New Roman" w:cs="Times New Roman"/>
          <w:sz w:val="24"/>
          <w:szCs w:val="24"/>
          <w:lang w:val="en-US"/>
        </w:rPr>
        <w:t>which</w:t>
      </w:r>
      <w:r w:rsidR="00B736C5" w:rsidRPr="005060B1">
        <w:rPr>
          <w:rFonts w:ascii="Times New Roman" w:hAnsi="Times New Roman" w:cs="Times New Roman"/>
          <w:sz w:val="24"/>
          <w:szCs w:val="24"/>
          <w:lang w:val="en-US"/>
        </w:rPr>
        <w:t xml:space="preserve"> Socialist Realis</w:t>
      </w:r>
      <w:r w:rsidR="00477984">
        <w:rPr>
          <w:rFonts w:ascii="Times New Roman" w:hAnsi="Times New Roman" w:cs="Times New Roman"/>
          <w:sz w:val="24"/>
          <w:szCs w:val="24"/>
          <w:lang w:val="en-US"/>
        </w:rPr>
        <w:t>t aesthetics</w:t>
      </w:r>
      <w:r w:rsidR="00B736C5" w:rsidRPr="005060B1">
        <w:rPr>
          <w:rFonts w:ascii="Times New Roman" w:hAnsi="Times New Roman" w:cs="Times New Roman"/>
          <w:sz w:val="24"/>
          <w:szCs w:val="24"/>
          <w:lang w:val="en-US"/>
        </w:rPr>
        <w:t xml:space="preserve"> persist i</w:t>
      </w:r>
      <w:r w:rsidR="005060B1" w:rsidRPr="005060B1">
        <w:rPr>
          <w:rFonts w:ascii="Times New Roman" w:hAnsi="Times New Roman" w:cs="Times New Roman"/>
          <w:sz w:val="24"/>
          <w:szCs w:val="24"/>
          <w:lang w:val="en-US"/>
        </w:rPr>
        <w:t>n Vietnam is in the public posters and promotional materials for government social campaigns.</w:t>
      </w:r>
      <w:r w:rsidR="0030531F">
        <w:rPr>
          <w:rFonts w:ascii="Times New Roman" w:hAnsi="Times New Roman" w:cs="Times New Roman"/>
          <w:sz w:val="24"/>
          <w:szCs w:val="24"/>
          <w:lang w:val="en-US"/>
        </w:rPr>
        <w:t xml:space="preserve"> Socialist Realist poster art from the wartime period </w:t>
      </w:r>
      <w:r w:rsidR="008D1927">
        <w:rPr>
          <w:rFonts w:ascii="Times New Roman" w:hAnsi="Times New Roman" w:cs="Times New Roman"/>
          <w:sz w:val="24"/>
          <w:szCs w:val="24"/>
          <w:lang w:val="en-US"/>
        </w:rPr>
        <w:t>also has a popular second life as souvenirs for the tourist market.</w:t>
      </w:r>
    </w:p>
    <w:p w14:paraId="1881E7F6" w14:textId="77777777" w:rsidR="00692511" w:rsidRDefault="00692511" w:rsidP="0005487D">
      <w:pPr>
        <w:spacing w:after="0" w:line="360" w:lineRule="auto"/>
        <w:rPr>
          <w:rFonts w:ascii="Times New Roman" w:hAnsi="Times New Roman" w:cs="Times New Roman"/>
          <w:b/>
          <w:sz w:val="24"/>
          <w:szCs w:val="24"/>
          <w:lang w:val="en-US"/>
        </w:rPr>
        <w:pPrChange w:id="28" w:author="Yan Tang" w:date="2016-02-27T23:18:00Z">
          <w:pPr>
            <w:spacing w:after="0" w:line="360" w:lineRule="auto"/>
            <w:jc w:val="both"/>
          </w:pPr>
        </w:pPrChange>
      </w:pPr>
    </w:p>
    <w:p w14:paraId="4AAC7792" w14:textId="77777777" w:rsidR="00CE7528" w:rsidRPr="00692511" w:rsidRDefault="00191E8B" w:rsidP="0005487D">
      <w:pPr>
        <w:spacing w:after="0" w:line="360" w:lineRule="auto"/>
        <w:rPr>
          <w:rFonts w:ascii="Times New Roman" w:hAnsi="Times New Roman" w:cs="Times New Roman"/>
          <w:b/>
          <w:sz w:val="24"/>
          <w:szCs w:val="24"/>
          <w:lang w:val="en-US"/>
        </w:rPr>
        <w:pPrChange w:id="29" w:author="Yan Tang" w:date="2016-02-27T23:18:00Z">
          <w:pPr>
            <w:spacing w:after="0" w:line="360" w:lineRule="auto"/>
            <w:jc w:val="both"/>
          </w:pPr>
        </w:pPrChange>
      </w:pPr>
      <w:r w:rsidRPr="00CE7528">
        <w:rPr>
          <w:rFonts w:ascii="Times New Roman" w:hAnsi="Times New Roman" w:cs="Times New Roman"/>
          <w:b/>
          <w:sz w:val="24"/>
          <w:szCs w:val="24"/>
          <w:lang w:val="en-US"/>
        </w:rPr>
        <w:t>Further Reading</w:t>
      </w:r>
    </w:p>
    <w:p w14:paraId="55740683" w14:textId="77777777" w:rsidR="00283CA4" w:rsidRPr="00283CA4" w:rsidRDefault="00283CA4" w:rsidP="0005487D">
      <w:pPr>
        <w:rPr>
          <w:rFonts w:ascii="Times New Roman" w:hAnsi="Times New Roman" w:cs="Times New Roman"/>
          <w:sz w:val="24"/>
          <w:szCs w:val="24"/>
          <w:lang w:val="en-US"/>
        </w:rPr>
        <w:pPrChange w:id="30" w:author="Yan Tang" w:date="2016-02-27T23:18:00Z">
          <w:pPr/>
        </w:pPrChange>
      </w:pPr>
      <w:proofErr w:type="spellStart"/>
      <w:r w:rsidRPr="00283CA4">
        <w:rPr>
          <w:rFonts w:ascii="Times New Roman" w:hAnsi="Times New Roman" w:cs="Times New Roman"/>
          <w:sz w:val="24"/>
          <w:szCs w:val="24"/>
          <w:lang w:val="en-US"/>
        </w:rPr>
        <w:t>Ninh</w:t>
      </w:r>
      <w:proofErr w:type="spellEnd"/>
      <w:r>
        <w:rPr>
          <w:rFonts w:ascii="Times New Roman" w:hAnsi="Times New Roman" w:cs="Times New Roman"/>
          <w:sz w:val="24"/>
          <w:szCs w:val="24"/>
          <w:lang w:val="en-US"/>
        </w:rPr>
        <w:t>, Kim N. B. (2002)</w:t>
      </w:r>
      <w:r w:rsidRPr="00283CA4">
        <w:rPr>
          <w:rFonts w:ascii="Times New Roman" w:hAnsi="Times New Roman" w:cs="Times New Roman"/>
          <w:sz w:val="24"/>
          <w:szCs w:val="24"/>
          <w:lang w:val="en-US"/>
        </w:rPr>
        <w:t xml:space="preserve"> </w:t>
      </w:r>
      <w:r w:rsidRPr="00283CA4">
        <w:rPr>
          <w:rFonts w:ascii="Times New Roman" w:hAnsi="Times New Roman" w:cs="Times New Roman"/>
          <w:i/>
          <w:sz w:val="24"/>
          <w:szCs w:val="24"/>
          <w:lang w:val="en-US"/>
        </w:rPr>
        <w:t xml:space="preserve">A World Transformed: </w:t>
      </w:r>
      <w:proofErr w:type="gramStart"/>
      <w:r w:rsidRPr="00283CA4">
        <w:rPr>
          <w:rFonts w:ascii="Times New Roman" w:hAnsi="Times New Roman" w:cs="Times New Roman"/>
          <w:i/>
          <w:sz w:val="24"/>
          <w:szCs w:val="24"/>
          <w:lang w:val="en-US"/>
        </w:rPr>
        <w:t>the</w:t>
      </w:r>
      <w:proofErr w:type="gramEnd"/>
      <w:r w:rsidRPr="00283CA4">
        <w:rPr>
          <w:rFonts w:ascii="Times New Roman" w:hAnsi="Times New Roman" w:cs="Times New Roman"/>
          <w:i/>
          <w:sz w:val="24"/>
          <w:szCs w:val="24"/>
          <w:lang w:val="en-US"/>
        </w:rPr>
        <w:t xml:space="preserve"> Politics of Culture in Revolutionary Vietnam, 1945-1965</w:t>
      </w:r>
      <w:r w:rsidRPr="00283CA4">
        <w:rPr>
          <w:rFonts w:ascii="Times New Roman" w:hAnsi="Times New Roman" w:cs="Times New Roman"/>
          <w:sz w:val="24"/>
          <w:szCs w:val="24"/>
          <w:lang w:val="en-US"/>
        </w:rPr>
        <w:t>, Ann Arbor: The Un</w:t>
      </w:r>
      <w:r>
        <w:rPr>
          <w:rFonts w:ascii="Times New Roman" w:hAnsi="Times New Roman" w:cs="Times New Roman"/>
          <w:sz w:val="24"/>
          <w:szCs w:val="24"/>
          <w:lang w:val="en-US"/>
        </w:rPr>
        <w:t>iversity of Michigan Press</w:t>
      </w:r>
      <w:r w:rsidRPr="00283CA4">
        <w:rPr>
          <w:rFonts w:ascii="Times New Roman" w:hAnsi="Times New Roman" w:cs="Times New Roman"/>
          <w:sz w:val="24"/>
          <w:szCs w:val="24"/>
          <w:lang w:val="en-US"/>
        </w:rPr>
        <w:t>.</w:t>
      </w:r>
    </w:p>
    <w:p w14:paraId="5F2AADB3" w14:textId="77777777" w:rsidR="00283CA4" w:rsidRDefault="00283CA4" w:rsidP="0005487D">
      <w:pPr>
        <w:rPr>
          <w:rFonts w:ascii="Times New Roman" w:hAnsi="Times New Roman" w:cs="Times New Roman"/>
          <w:sz w:val="24"/>
          <w:szCs w:val="24"/>
          <w:lang w:val="en-US"/>
        </w:rPr>
        <w:pPrChange w:id="31" w:author="Yan Tang" w:date="2016-02-27T23:18:00Z">
          <w:pPr/>
        </w:pPrChange>
      </w:pPr>
      <w:r>
        <w:rPr>
          <w:rFonts w:ascii="Times New Roman" w:hAnsi="Times New Roman" w:cs="Times New Roman"/>
          <w:sz w:val="24"/>
          <w:szCs w:val="24"/>
          <w:lang w:val="en-US"/>
        </w:rPr>
        <w:t>An exploration of the development of the Viet Minh’s cultural policy during the anti-colonial war</w:t>
      </w:r>
      <w:r w:rsidR="009307A9">
        <w:rPr>
          <w:rFonts w:ascii="Times New Roman" w:hAnsi="Times New Roman" w:cs="Times New Roman"/>
          <w:sz w:val="24"/>
          <w:szCs w:val="24"/>
          <w:lang w:val="en-US"/>
        </w:rPr>
        <w:t xml:space="preserve"> and in the early years of the S</w:t>
      </w:r>
      <w:r>
        <w:rPr>
          <w:rFonts w:ascii="Times New Roman" w:hAnsi="Times New Roman" w:cs="Times New Roman"/>
          <w:sz w:val="24"/>
          <w:szCs w:val="24"/>
          <w:lang w:val="en-US"/>
        </w:rPr>
        <w:t xml:space="preserve">ocialist state. Contains important analysis of the cultural policies spearheaded by Truong </w:t>
      </w:r>
      <w:proofErr w:type="spellStart"/>
      <w:r>
        <w:rPr>
          <w:rFonts w:ascii="Times New Roman" w:hAnsi="Times New Roman" w:cs="Times New Roman"/>
          <w:sz w:val="24"/>
          <w:szCs w:val="24"/>
          <w:lang w:val="en-US"/>
        </w:rPr>
        <w:t>Chinh</w:t>
      </w:r>
      <w:proofErr w:type="spellEnd"/>
      <w:r>
        <w:rPr>
          <w:rFonts w:ascii="Times New Roman" w:hAnsi="Times New Roman" w:cs="Times New Roman"/>
          <w:sz w:val="24"/>
          <w:szCs w:val="24"/>
          <w:lang w:val="en-US"/>
        </w:rPr>
        <w:t>, and the responses of Vietnamese intellectuals.</w:t>
      </w:r>
    </w:p>
    <w:p w14:paraId="03568B44" w14:textId="77777777" w:rsidR="009307A9" w:rsidRPr="009307A9" w:rsidRDefault="009307A9" w:rsidP="0005487D">
      <w:pPr>
        <w:rPr>
          <w:rFonts w:ascii="Times" w:hAnsi="Times"/>
          <w:sz w:val="24"/>
          <w:lang w:val="en-US"/>
        </w:rPr>
        <w:pPrChange w:id="32" w:author="Yan Tang" w:date="2016-02-27T23:18:00Z">
          <w:pPr/>
        </w:pPrChange>
      </w:pPr>
      <w:r w:rsidRPr="009307A9">
        <w:rPr>
          <w:rFonts w:ascii="Times" w:hAnsi="Times"/>
          <w:sz w:val="24"/>
          <w:lang w:val="en-US"/>
        </w:rPr>
        <w:t xml:space="preserve">Pham </w:t>
      </w:r>
      <w:proofErr w:type="spellStart"/>
      <w:r w:rsidRPr="009307A9">
        <w:rPr>
          <w:rFonts w:ascii="Times" w:hAnsi="Times"/>
          <w:sz w:val="24"/>
          <w:lang w:val="en-US"/>
        </w:rPr>
        <w:t>Trung</w:t>
      </w:r>
      <w:proofErr w:type="spellEnd"/>
      <w:r w:rsidRPr="009307A9">
        <w:rPr>
          <w:rFonts w:ascii="Times" w:hAnsi="Times"/>
          <w:sz w:val="24"/>
          <w:lang w:val="en-US"/>
        </w:rPr>
        <w:t xml:space="preserve"> and Bui </w:t>
      </w:r>
      <w:proofErr w:type="spellStart"/>
      <w:r w:rsidRPr="009307A9">
        <w:rPr>
          <w:rFonts w:ascii="Times" w:hAnsi="Times"/>
          <w:sz w:val="24"/>
          <w:lang w:val="en-US"/>
        </w:rPr>
        <w:t>Nhu</w:t>
      </w:r>
      <w:proofErr w:type="spellEnd"/>
      <w:r w:rsidRPr="009307A9">
        <w:rPr>
          <w:rFonts w:ascii="Times" w:hAnsi="Times"/>
          <w:sz w:val="24"/>
          <w:lang w:val="en-US"/>
        </w:rPr>
        <w:t xml:space="preserve"> </w:t>
      </w:r>
      <w:proofErr w:type="spellStart"/>
      <w:r w:rsidRPr="009307A9">
        <w:rPr>
          <w:rFonts w:ascii="Times" w:hAnsi="Times"/>
          <w:sz w:val="24"/>
          <w:lang w:val="en-US"/>
        </w:rPr>
        <w:t>Huong</w:t>
      </w:r>
      <w:proofErr w:type="spellEnd"/>
      <w:r>
        <w:rPr>
          <w:rFonts w:ascii="Times" w:hAnsi="Times"/>
          <w:sz w:val="24"/>
          <w:lang w:val="en-US"/>
        </w:rPr>
        <w:t xml:space="preserve"> (200</w:t>
      </w:r>
      <w:r w:rsidR="00E50E2C">
        <w:rPr>
          <w:rFonts w:ascii="Times" w:hAnsi="Times"/>
          <w:sz w:val="24"/>
          <w:lang w:val="en-US"/>
        </w:rPr>
        <w:t>5</w:t>
      </w:r>
      <w:r>
        <w:rPr>
          <w:rFonts w:ascii="Times" w:hAnsi="Times"/>
          <w:sz w:val="24"/>
          <w:lang w:val="en-US"/>
        </w:rPr>
        <w:t>)</w:t>
      </w:r>
      <w:r w:rsidRPr="009307A9">
        <w:rPr>
          <w:rFonts w:ascii="Times" w:hAnsi="Times"/>
          <w:sz w:val="24"/>
          <w:lang w:val="en-US"/>
        </w:rPr>
        <w:t xml:space="preserve"> </w:t>
      </w:r>
      <w:r w:rsidRPr="009307A9">
        <w:rPr>
          <w:rFonts w:ascii="Times" w:hAnsi="Times"/>
          <w:i/>
          <w:sz w:val="24"/>
          <w:lang w:val="en-US"/>
        </w:rPr>
        <w:t xml:space="preserve">My </w:t>
      </w:r>
      <w:proofErr w:type="spellStart"/>
      <w:r w:rsidRPr="009307A9">
        <w:rPr>
          <w:rFonts w:ascii="Times" w:hAnsi="Times"/>
          <w:i/>
          <w:sz w:val="24"/>
          <w:lang w:val="en-US"/>
        </w:rPr>
        <w:t>Thuat</w:t>
      </w:r>
      <w:proofErr w:type="spellEnd"/>
      <w:r w:rsidRPr="009307A9">
        <w:rPr>
          <w:rFonts w:ascii="Times" w:hAnsi="Times"/>
          <w:i/>
          <w:sz w:val="24"/>
          <w:lang w:val="en-US"/>
        </w:rPr>
        <w:t xml:space="preserve"> Viet Nam </w:t>
      </w:r>
      <w:proofErr w:type="spellStart"/>
      <w:r w:rsidRPr="009307A9">
        <w:rPr>
          <w:rFonts w:ascii="Times" w:hAnsi="Times"/>
          <w:i/>
          <w:sz w:val="24"/>
          <w:lang w:val="en-US"/>
        </w:rPr>
        <w:t>Hien</w:t>
      </w:r>
      <w:proofErr w:type="spellEnd"/>
      <w:r w:rsidRPr="009307A9">
        <w:rPr>
          <w:rFonts w:ascii="Times" w:hAnsi="Times"/>
          <w:i/>
          <w:sz w:val="24"/>
          <w:lang w:val="en-US"/>
        </w:rPr>
        <w:t xml:space="preserve"> Dai</w:t>
      </w:r>
      <w:r w:rsidRPr="009307A9">
        <w:rPr>
          <w:rFonts w:ascii="Times" w:hAnsi="Times"/>
          <w:sz w:val="24"/>
          <w:lang w:val="en-US"/>
        </w:rPr>
        <w:t xml:space="preserve"> (</w:t>
      </w:r>
      <w:r w:rsidRPr="009307A9">
        <w:rPr>
          <w:rFonts w:ascii="Times" w:hAnsi="Times"/>
          <w:i/>
          <w:sz w:val="24"/>
          <w:lang w:val="en-US"/>
        </w:rPr>
        <w:t>Modern Vietnamese Art</w:t>
      </w:r>
      <w:r w:rsidRPr="009307A9">
        <w:rPr>
          <w:rFonts w:ascii="Times" w:hAnsi="Times"/>
          <w:sz w:val="24"/>
          <w:lang w:val="en-US"/>
        </w:rPr>
        <w:t>)</w:t>
      </w:r>
      <w:r w:rsidRPr="009307A9">
        <w:rPr>
          <w:rFonts w:ascii="Times" w:hAnsi="Times"/>
          <w:i/>
          <w:sz w:val="24"/>
          <w:lang w:val="en-US"/>
        </w:rPr>
        <w:t>,</w:t>
      </w:r>
      <w:r w:rsidRPr="009307A9">
        <w:rPr>
          <w:rFonts w:ascii="Times" w:hAnsi="Times"/>
          <w:sz w:val="24"/>
          <w:lang w:val="en-US"/>
        </w:rPr>
        <w:t xml:space="preserve"> Hanoi: </w:t>
      </w:r>
      <w:r>
        <w:rPr>
          <w:rFonts w:ascii="Times" w:hAnsi="Times"/>
          <w:sz w:val="24"/>
          <w:lang w:val="en-US"/>
        </w:rPr>
        <w:t>Fine Arts Publishing House</w:t>
      </w:r>
      <w:r w:rsidRPr="009307A9">
        <w:rPr>
          <w:rFonts w:ascii="Times" w:hAnsi="Times"/>
          <w:sz w:val="24"/>
          <w:lang w:val="en-US"/>
        </w:rPr>
        <w:t>.</w:t>
      </w:r>
    </w:p>
    <w:p w14:paraId="2A295E03" w14:textId="77777777" w:rsidR="009307A9" w:rsidRDefault="009307A9" w:rsidP="0005487D">
      <w:pPr>
        <w:spacing w:after="0" w:line="240" w:lineRule="auto"/>
        <w:rPr>
          <w:rFonts w:ascii="Times New Roman" w:hAnsi="Times New Roman" w:cs="Times New Roman"/>
          <w:sz w:val="24"/>
          <w:szCs w:val="24"/>
          <w:lang w:val="en-US"/>
        </w:rPr>
        <w:pPrChange w:id="33" w:author="Yan Tang" w:date="2016-02-27T23:18:00Z">
          <w:pPr>
            <w:spacing w:after="0" w:line="240" w:lineRule="auto"/>
          </w:pPr>
        </w:pPrChange>
      </w:pPr>
      <w:r w:rsidRPr="00283CA4">
        <w:rPr>
          <w:rFonts w:ascii="Times New Roman" w:hAnsi="Times New Roman" w:cs="Times New Roman"/>
          <w:sz w:val="24"/>
          <w:szCs w:val="24"/>
          <w:lang w:val="en-US"/>
        </w:rPr>
        <w:t>A detailed survey text of art in Vietnam in the 20</w:t>
      </w:r>
      <w:r w:rsidRPr="00283CA4">
        <w:rPr>
          <w:rFonts w:ascii="Times New Roman" w:hAnsi="Times New Roman" w:cs="Times New Roman"/>
          <w:sz w:val="24"/>
          <w:szCs w:val="24"/>
          <w:vertAlign w:val="superscript"/>
          <w:lang w:val="en-US"/>
        </w:rPr>
        <w:t>th</w:t>
      </w:r>
      <w:r w:rsidRPr="00283CA4">
        <w:rPr>
          <w:rFonts w:ascii="Times New Roman" w:hAnsi="Times New Roman" w:cs="Times New Roman"/>
          <w:sz w:val="24"/>
          <w:szCs w:val="24"/>
          <w:lang w:val="en-US"/>
        </w:rPr>
        <w:t xml:space="preserve"> century, with substantial material on art in the wartime periods and Socialist Realis</w:t>
      </w:r>
      <w:r>
        <w:rPr>
          <w:rFonts w:ascii="Times New Roman" w:hAnsi="Times New Roman" w:cs="Times New Roman"/>
          <w:sz w:val="24"/>
          <w:szCs w:val="24"/>
          <w:lang w:val="en-US"/>
        </w:rPr>
        <w:t xml:space="preserve">t </w:t>
      </w:r>
      <w:proofErr w:type="gramStart"/>
      <w:r>
        <w:rPr>
          <w:rFonts w:ascii="Times New Roman" w:hAnsi="Times New Roman" w:cs="Times New Roman"/>
          <w:sz w:val="24"/>
          <w:szCs w:val="24"/>
          <w:lang w:val="en-US"/>
        </w:rPr>
        <w:t>art.</w:t>
      </w:r>
      <w:proofErr w:type="gramEnd"/>
      <w:r>
        <w:rPr>
          <w:rFonts w:ascii="Times New Roman" w:hAnsi="Times New Roman" w:cs="Times New Roman"/>
          <w:sz w:val="24"/>
          <w:szCs w:val="24"/>
          <w:lang w:val="en-US"/>
        </w:rPr>
        <w:t xml:space="preserve"> Contains</w:t>
      </w:r>
      <w:r w:rsidRPr="00283CA4">
        <w:rPr>
          <w:rFonts w:ascii="Times New Roman" w:hAnsi="Times New Roman" w:cs="Times New Roman"/>
          <w:sz w:val="24"/>
          <w:szCs w:val="24"/>
          <w:lang w:val="en-US"/>
        </w:rPr>
        <w:t xml:space="preserve"> descriptions of major works in each period.</w:t>
      </w:r>
    </w:p>
    <w:p w14:paraId="1008564F" w14:textId="77777777" w:rsidR="008B748C" w:rsidRDefault="008B748C" w:rsidP="0005487D">
      <w:pPr>
        <w:spacing w:after="0" w:line="240" w:lineRule="auto"/>
        <w:rPr>
          <w:rFonts w:ascii="Times New Roman" w:hAnsi="Times New Roman" w:cs="Times New Roman"/>
          <w:sz w:val="24"/>
          <w:szCs w:val="24"/>
          <w:lang w:val="en-US"/>
        </w:rPr>
        <w:pPrChange w:id="34" w:author="Yan Tang" w:date="2016-02-27T23:18:00Z">
          <w:pPr>
            <w:spacing w:after="0" w:line="240" w:lineRule="auto"/>
          </w:pPr>
        </w:pPrChange>
      </w:pPr>
    </w:p>
    <w:p w14:paraId="2AE3D789" w14:textId="77777777" w:rsidR="008B748C" w:rsidRDefault="00283CA4" w:rsidP="0005487D">
      <w:pPr>
        <w:rPr>
          <w:rFonts w:ascii="Times New Roman" w:hAnsi="Times New Roman" w:cs="Times New Roman"/>
          <w:sz w:val="24"/>
          <w:szCs w:val="24"/>
          <w:lang w:val="en-US"/>
        </w:rPr>
        <w:pPrChange w:id="35" w:author="Yan Tang" w:date="2016-02-27T23:18:00Z">
          <w:pPr/>
        </w:pPrChange>
      </w:pPr>
      <w:r w:rsidRPr="00283CA4">
        <w:rPr>
          <w:rFonts w:ascii="Times New Roman" w:hAnsi="Times New Roman" w:cs="Times New Roman"/>
          <w:sz w:val="24"/>
          <w:szCs w:val="24"/>
          <w:lang w:val="en-US"/>
        </w:rPr>
        <w:t>Taylor</w:t>
      </w:r>
      <w:r>
        <w:rPr>
          <w:rFonts w:ascii="Times New Roman" w:hAnsi="Times New Roman" w:cs="Times New Roman"/>
          <w:sz w:val="24"/>
          <w:szCs w:val="24"/>
          <w:lang w:val="en-US"/>
        </w:rPr>
        <w:t xml:space="preserve">, </w:t>
      </w:r>
      <w:r w:rsidR="00BA0972" w:rsidRPr="00BA0972">
        <w:rPr>
          <w:rFonts w:ascii="Times New Roman" w:hAnsi="Times New Roman" w:cs="Times New Roman"/>
          <w:sz w:val="24"/>
          <w:szCs w:val="24"/>
          <w:lang w:val="en-US"/>
        </w:rPr>
        <w:t xml:space="preserve">Nora </w:t>
      </w:r>
      <w:proofErr w:type="spellStart"/>
      <w:r w:rsidR="00BA0972" w:rsidRPr="00BA0972">
        <w:rPr>
          <w:rFonts w:ascii="Times New Roman" w:hAnsi="Times New Roman" w:cs="Times New Roman"/>
          <w:sz w:val="24"/>
          <w:szCs w:val="24"/>
          <w:lang w:val="en-US"/>
        </w:rPr>
        <w:t>Annesley</w:t>
      </w:r>
      <w:proofErr w:type="spellEnd"/>
      <w:r w:rsidR="00BA0972" w:rsidRPr="00BA0972">
        <w:rPr>
          <w:rFonts w:ascii="Times New Roman" w:hAnsi="Times New Roman" w:cs="Times New Roman"/>
          <w:sz w:val="24"/>
          <w:szCs w:val="24"/>
          <w:lang w:val="en-US"/>
        </w:rPr>
        <w:t xml:space="preserve"> </w:t>
      </w:r>
      <w:r>
        <w:rPr>
          <w:rFonts w:ascii="Times New Roman" w:hAnsi="Times New Roman" w:cs="Times New Roman"/>
          <w:sz w:val="24"/>
          <w:szCs w:val="24"/>
          <w:lang w:val="en-US"/>
        </w:rPr>
        <w:t>(2009)</w:t>
      </w:r>
      <w:r w:rsidR="00BA0972" w:rsidRPr="00BA0972">
        <w:rPr>
          <w:rFonts w:ascii="Times New Roman" w:hAnsi="Times New Roman" w:cs="Times New Roman"/>
          <w:sz w:val="24"/>
          <w:szCs w:val="24"/>
          <w:lang w:val="en-US"/>
        </w:rPr>
        <w:t xml:space="preserve"> </w:t>
      </w:r>
      <w:r w:rsidR="00BA0972" w:rsidRPr="00BA0972">
        <w:rPr>
          <w:rFonts w:ascii="Times New Roman" w:hAnsi="Times New Roman" w:cs="Times New Roman"/>
          <w:i/>
          <w:sz w:val="24"/>
          <w:szCs w:val="24"/>
          <w:lang w:val="en-US"/>
        </w:rPr>
        <w:t>Painters in Hanoi: An Ethnography of Vietnamese Art</w:t>
      </w:r>
      <w:r w:rsidR="00BA0972" w:rsidRPr="00BA0972">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BA0972" w:rsidRPr="00BA0972">
        <w:rPr>
          <w:rFonts w:ascii="Times New Roman" w:hAnsi="Times New Roman" w:cs="Times New Roman"/>
          <w:sz w:val="24"/>
          <w:szCs w:val="24"/>
          <w:lang w:val="en-US"/>
        </w:rPr>
        <w:t>second edition</w:t>
      </w:r>
      <w:r>
        <w:rPr>
          <w:rFonts w:ascii="Times New Roman" w:hAnsi="Times New Roman" w:cs="Times New Roman"/>
          <w:sz w:val="24"/>
          <w:szCs w:val="24"/>
          <w:lang w:val="en-US"/>
        </w:rPr>
        <w:t>)</w:t>
      </w:r>
      <w:r w:rsidR="00BA0972" w:rsidRPr="00BA0972">
        <w:rPr>
          <w:rFonts w:ascii="Times New Roman" w:hAnsi="Times New Roman" w:cs="Times New Roman"/>
          <w:sz w:val="24"/>
          <w:szCs w:val="24"/>
          <w:lang w:val="en-US"/>
        </w:rPr>
        <w:t>, Singapore: NUS Press.</w:t>
      </w:r>
    </w:p>
    <w:p w14:paraId="01D07D83" w14:textId="77777777" w:rsidR="00692AA3" w:rsidRDefault="00BA0972" w:rsidP="0005487D">
      <w:pPr>
        <w:rPr>
          <w:rFonts w:ascii="Times New Roman" w:hAnsi="Times New Roman" w:cs="Times New Roman"/>
          <w:sz w:val="24"/>
          <w:szCs w:val="24"/>
          <w:lang w:val="en-US"/>
        </w:rPr>
        <w:pPrChange w:id="36" w:author="Yan Tang" w:date="2016-02-27T23:18:00Z">
          <w:pPr/>
        </w:pPrChange>
      </w:pPr>
      <w:r w:rsidRPr="00BA0972">
        <w:rPr>
          <w:rFonts w:ascii="Times New Roman" w:hAnsi="Times New Roman" w:cs="Times New Roman"/>
          <w:sz w:val="24"/>
          <w:szCs w:val="24"/>
          <w:lang w:val="en-US"/>
        </w:rPr>
        <w:t>A seminal text in Vietnamese art history, which uses an ethnographic methodology to document the artistic community of Hanoi and the evolving reception of Vietnamese art history, throughout the ideological shifts of the 20</w:t>
      </w:r>
      <w:r w:rsidRPr="00BA0972">
        <w:rPr>
          <w:rFonts w:ascii="Times New Roman" w:hAnsi="Times New Roman" w:cs="Times New Roman"/>
          <w:sz w:val="24"/>
          <w:szCs w:val="24"/>
          <w:vertAlign w:val="superscript"/>
          <w:lang w:val="en-US"/>
        </w:rPr>
        <w:t>th</w:t>
      </w:r>
      <w:r w:rsidRPr="00BA0972">
        <w:rPr>
          <w:rFonts w:ascii="Times New Roman" w:hAnsi="Times New Roman" w:cs="Times New Roman"/>
          <w:sz w:val="24"/>
          <w:szCs w:val="24"/>
          <w:lang w:val="en-US"/>
        </w:rPr>
        <w:t xml:space="preserve"> century. Of particular interest for understanding Socialist Realism in Vietnam is the discussion in this book of the role of the Artist’s Association</w:t>
      </w:r>
      <w:r w:rsidR="00903FEA">
        <w:rPr>
          <w:rFonts w:ascii="Times New Roman" w:hAnsi="Times New Roman" w:cs="Times New Roman"/>
          <w:sz w:val="24"/>
          <w:szCs w:val="24"/>
          <w:lang w:val="en-US"/>
        </w:rPr>
        <w:t xml:space="preserve"> and state patronage</w:t>
      </w:r>
    </w:p>
    <w:p w14:paraId="366BBCCB" w14:textId="77777777" w:rsidR="008B748C" w:rsidRDefault="00903FEA" w:rsidP="0005487D">
      <w:pPr>
        <w:rPr>
          <w:rFonts w:ascii="Times New Roman" w:hAnsi="Times New Roman" w:cs="Times New Roman"/>
          <w:sz w:val="24"/>
          <w:szCs w:val="24"/>
          <w:lang w:val="en-US"/>
        </w:rPr>
        <w:pPrChange w:id="37" w:author="Yan Tang" w:date="2016-02-27T23:18:00Z">
          <w:pPr/>
        </w:pPrChange>
      </w:pPr>
      <w:r w:rsidRPr="006C56B5">
        <w:rPr>
          <w:rFonts w:ascii="Times New Roman" w:hAnsi="Times New Roman" w:cs="Times New Roman"/>
          <w:sz w:val="24"/>
          <w:szCs w:val="24"/>
          <w:lang w:val="en-US"/>
        </w:rPr>
        <w:t>Taylor,</w:t>
      </w:r>
      <w:r>
        <w:rPr>
          <w:rFonts w:ascii="Times New Roman" w:hAnsi="Times New Roman" w:cs="Times New Roman"/>
          <w:sz w:val="24"/>
          <w:szCs w:val="24"/>
          <w:lang w:val="en-US"/>
        </w:rPr>
        <w:t xml:space="preserve"> </w:t>
      </w:r>
      <w:r w:rsidR="00BA0972" w:rsidRPr="00BA0972">
        <w:rPr>
          <w:rFonts w:ascii="Times New Roman" w:hAnsi="Times New Roman" w:cs="Times New Roman"/>
          <w:sz w:val="24"/>
          <w:szCs w:val="24"/>
          <w:lang w:val="en-US"/>
        </w:rPr>
        <w:t>Nora A</w:t>
      </w:r>
      <w:r>
        <w:rPr>
          <w:rFonts w:ascii="Times New Roman" w:hAnsi="Times New Roman" w:cs="Times New Roman"/>
          <w:sz w:val="24"/>
          <w:szCs w:val="24"/>
          <w:lang w:val="en-US"/>
        </w:rPr>
        <w:t xml:space="preserve"> (2001),</w:t>
      </w:r>
      <w:r w:rsidR="00BA0972" w:rsidRPr="00BA0972">
        <w:rPr>
          <w:rFonts w:ascii="Times New Roman" w:hAnsi="Times New Roman" w:cs="Times New Roman"/>
          <w:sz w:val="24"/>
          <w:szCs w:val="24"/>
          <w:lang w:val="en-US"/>
        </w:rPr>
        <w:t xml:space="preserve"> “Framing the National Spirit: Viewing and Reviewing Painting under the Revolution,” in ed. Hue-Tam Ho Tai, </w:t>
      </w:r>
      <w:r w:rsidR="00BA0972" w:rsidRPr="00BA0972">
        <w:rPr>
          <w:rFonts w:ascii="Times New Roman" w:hAnsi="Times New Roman" w:cs="Times New Roman"/>
          <w:i/>
          <w:sz w:val="24"/>
          <w:szCs w:val="24"/>
          <w:lang w:val="en-US"/>
        </w:rPr>
        <w:t>The Country of Memory: Remaking the Past in late Socialist Vietnam</w:t>
      </w:r>
      <w:r w:rsidR="00BA0972" w:rsidRPr="00BA0972">
        <w:rPr>
          <w:rFonts w:ascii="Times New Roman" w:hAnsi="Times New Roman" w:cs="Times New Roman"/>
          <w:sz w:val="24"/>
          <w:szCs w:val="24"/>
          <w:lang w:val="en-US"/>
        </w:rPr>
        <w:t>, Berkeley, Los Angeles and London: University of California Press.</w:t>
      </w:r>
    </w:p>
    <w:p w14:paraId="5E36860C" w14:textId="77777777" w:rsidR="008B748C" w:rsidRDefault="00903FEA" w:rsidP="0005487D">
      <w:pPr>
        <w:rPr>
          <w:rFonts w:ascii="Times New Roman" w:hAnsi="Times New Roman" w:cs="Times New Roman"/>
          <w:sz w:val="24"/>
          <w:szCs w:val="24"/>
          <w:lang w:val="en-US"/>
        </w:rPr>
        <w:pPrChange w:id="38" w:author="Yan Tang" w:date="2016-02-27T23:18:00Z">
          <w:pPr/>
        </w:pPrChange>
      </w:pPr>
      <w:r>
        <w:rPr>
          <w:rFonts w:ascii="Times New Roman" w:hAnsi="Times New Roman" w:cs="Times New Roman"/>
          <w:sz w:val="24"/>
          <w:szCs w:val="24"/>
          <w:lang w:val="en-US"/>
        </w:rPr>
        <w:t>A</w:t>
      </w:r>
      <w:r w:rsidR="00446CE1">
        <w:rPr>
          <w:rFonts w:ascii="Times New Roman" w:hAnsi="Times New Roman" w:cs="Times New Roman"/>
          <w:sz w:val="24"/>
          <w:szCs w:val="24"/>
          <w:lang w:val="en-US"/>
        </w:rPr>
        <w:t xml:space="preserve"> critical analysis of the evolving and contested definitions of ‘Vietnamese’ painting in both revolutionary and post-revolutionary contexts.</w:t>
      </w:r>
    </w:p>
    <w:p w14:paraId="6CC16415" w14:textId="77777777" w:rsidR="008B748C" w:rsidRDefault="00BA0972" w:rsidP="0005487D">
      <w:pPr>
        <w:spacing w:after="0" w:line="240" w:lineRule="auto"/>
        <w:rPr>
          <w:rFonts w:ascii="Times New Roman" w:hAnsi="Times New Roman" w:cs="Times New Roman"/>
          <w:sz w:val="24"/>
          <w:szCs w:val="24"/>
          <w:lang w:val="en-US"/>
        </w:rPr>
        <w:pPrChange w:id="39" w:author="Yan Tang" w:date="2016-02-27T23:18:00Z">
          <w:pPr>
            <w:spacing w:after="0" w:line="240" w:lineRule="auto"/>
            <w:jc w:val="both"/>
          </w:pPr>
        </w:pPrChange>
      </w:pPr>
      <w:r w:rsidRPr="00BA0972">
        <w:rPr>
          <w:rFonts w:ascii="Times New Roman" w:hAnsi="Times New Roman" w:cs="Times New Roman"/>
          <w:sz w:val="24"/>
          <w:szCs w:val="24"/>
          <w:lang w:val="en-US"/>
        </w:rPr>
        <w:t xml:space="preserve">Truong </w:t>
      </w:r>
      <w:proofErr w:type="spellStart"/>
      <w:r w:rsidRPr="00BA0972">
        <w:rPr>
          <w:rFonts w:ascii="Times New Roman" w:hAnsi="Times New Roman" w:cs="Times New Roman"/>
          <w:sz w:val="24"/>
          <w:szCs w:val="24"/>
          <w:lang w:val="en-US"/>
        </w:rPr>
        <w:t>Chinh</w:t>
      </w:r>
      <w:proofErr w:type="spellEnd"/>
      <w:r w:rsidRPr="00BA0972">
        <w:rPr>
          <w:rFonts w:ascii="Times New Roman" w:hAnsi="Times New Roman" w:cs="Times New Roman"/>
          <w:sz w:val="24"/>
          <w:szCs w:val="24"/>
          <w:lang w:val="en-US"/>
        </w:rPr>
        <w:t xml:space="preserve">, </w:t>
      </w:r>
      <w:r w:rsidR="009307A9">
        <w:rPr>
          <w:rFonts w:ascii="Times New Roman" w:hAnsi="Times New Roman" w:cs="Times New Roman"/>
          <w:sz w:val="24"/>
          <w:szCs w:val="24"/>
          <w:lang w:val="en-US"/>
        </w:rPr>
        <w:t>(1977) ‘</w:t>
      </w:r>
      <w:r w:rsidRPr="00BA0972">
        <w:rPr>
          <w:rFonts w:ascii="Times New Roman" w:hAnsi="Times New Roman" w:cs="Times New Roman"/>
          <w:sz w:val="24"/>
          <w:szCs w:val="24"/>
          <w:lang w:val="en-US"/>
        </w:rPr>
        <w:t>Marxism and Vietnamese Culture: Report delivered at the Second National Cultural Conference, July 1948</w:t>
      </w:r>
      <w:r w:rsidR="009307A9">
        <w:rPr>
          <w:rFonts w:ascii="Times New Roman" w:hAnsi="Times New Roman" w:cs="Times New Roman"/>
          <w:sz w:val="24"/>
          <w:szCs w:val="24"/>
          <w:lang w:val="en-US"/>
        </w:rPr>
        <w:t>.’</w:t>
      </w:r>
      <w:r w:rsidRPr="00BA0972">
        <w:rPr>
          <w:rFonts w:ascii="Times New Roman" w:hAnsi="Times New Roman" w:cs="Times New Roman"/>
          <w:sz w:val="24"/>
          <w:szCs w:val="24"/>
          <w:lang w:val="en-US"/>
        </w:rPr>
        <w:t xml:space="preserve"> </w:t>
      </w:r>
      <w:r w:rsidR="009307A9">
        <w:rPr>
          <w:rFonts w:ascii="Times New Roman" w:hAnsi="Times New Roman" w:cs="Times New Roman"/>
          <w:sz w:val="24"/>
          <w:szCs w:val="24"/>
          <w:lang w:val="en-US"/>
        </w:rPr>
        <w:t>I</w:t>
      </w:r>
      <w:r w:rsidRPr="00BA0972">
        <w:rPr>
          <w:rFonts w:ascii="Times New Roman" w:hAnsi="Times New Roman" w:cs="Times New Roman"/>
          <w:sz w:val="24"/>
          <w:szCs w:val="24"/>
          <w:lang w:val="en-US"/>
        </w:rPr>
        <w:t xml:space="preserve">n </w:t>
      </w:r>
      <w:r w:rsidRPr="00BA0972">
        <w:rPr>
          <w:rFonts w:ascii="Times New Roman" w:hAnsi="Times New Roman" w:cs="Times New Roman"/>
          <w:i/>
          <w:sz w:val="24"/>
          <w:szCs w:val="24"/>
          <w:lang w:val="en-US"/>
        </w:rPr>
        <w:t xml:space="preserve">Truong </w:t>
      </w:r>
      <w:proofErr w:type="spellStart"/>
      <w:r w:rsidRPr="00BA0972">
        <w:rPr>
          <w:rFonts w:ascii="Times New Roman" w:hAnsi="Times New Roman" w:cs="Times New Roman"/>
          <w:i/>
          <w:sz w:val="24"/>
          <w:szCs w:val="24"/>
          <w:lang w:val="en-US"/>
        </w:rPr>
        <w:t>Chinh</w:t>
      </w:r>
      <w:proofErr w:type="spellEnd"/>
      <w:r w:rsidRPr="00BA0972">
        <w:rPr>
          <w:rFonts w:ascii="Times New Roman" w:hAnsi="Times New Roman" w:cs="Times New Roman"/>
          <w:i/>
          <w:sz w:val="24"/>
          <w:szCs w:val="24"/>
          <w:lang w:val="en-US"/>
        </w:rPr>
        <w:t>: Selected Writings</w:t>
      </w:r>
      <w:r w:rsidRPr="00BA0972">
        <w:rPr>
          <w:rFonts w:ascii="Times New Roman" w:hAnsi="Times New Roman" w:cs="Times New Roman"/>
          <w:sz w:val="24"/>
          <w:szCs w:val="24"/>
          <w:lang w:val="en-US"/>
        </w:rPr>
        <w:t>, Hanoi: Foreign Languages Publishing House, p. 217-296.</w:t>
      </w:r>
    </w:p>
    <w:p w14:paraId="52295EC8" w14:textId="77777777" w:rsidR="000C32E5" w:rsidRPr="000C32E5" w:rsidRDefault="000C32E5" w:rsidP="0005487D">
      <w:pPr>
        <w:pStyle w:val="ListParagraph"/>
        <w:spacing w:after="0" w:line="240" w:lineRule="auto"/>
        <w:rPr>
          <w:rFonts w:ascii="Times New Roman" w:hAnsi="Times New Roman" w:cs="Times New Roman"/>
          <w:sz w:val="24"/>
          <w:szCs w:val="24"/>
          <w:lang w:val="en-US"/>
        </w:rPr>
        <w:pPrChange w:id="40" w:author="Yan Tang" w:date="2016-02-27T23:18:00Z">
          <w:pPr>
            <w:pStyle w:val="ListParagraph"/>
            <w:spacing w:after="0" w:line="240" w:lineRule="auto"/>
            <w:jc w:val="both"/>
          </w:pPr>
        </w:pPrChange>
      </w:pPr>
    </w:p>
    <w:p w14:paraId="182600E4" w14:textId="77777777" w:rsidR="008B748C" w:rsidRDefault="00BA0972" w:rsidP="0005487D">
      <w:pPr>
        <w:spacing w:after="0" w:line="240" w:lineRule="auto"/>
        <w:rPr>
          <w:rFonts w:ascii="Times New Roman" w:hAnsi="Times New Roman" w:cs="Times New Roman"/>
          <w:sz w:val="24"/>
          <w:szCs w:val="24"/>
          <w:lang w:val="en-US"/>
        </w:rPr>
        <w:pPrChange w:id="41" w:author="Yan Tang" w:date="2016-02-27T23:18:00Z">
          <w:pPr>
            <w:spacing w:after="0" w:line="240" w:lineRule="auto"/>
            <w:jc w:val="both"/>
          </w:pPr>
        </w:pPrChange>
      </w:pPr>
      <w:r w:rsidRPr="00BA0972">
        <w:rPr>
          <w:rFonts w:ascii="Times New Roman" w:hAnsi="Times New Roman" w:cs="Times New Roman"/>
          <w:sz w:val="24"/>
          <w:szCs w:val="24"/>
          <w:lang w:val="en-US"/>
        </w:rPr>
        <w:t xml:space="preserve">An English translation of Truong </w:t>
      </w:r>
      <w:proofErr w:type="spellStart"/>
      <w:r w:rsidRPr="00BA0972">
        <w:rPr>
          <w:rFonts w:ascii="Times New Roman" w:hAnsi="Times New Roman" w:cs="Times New Roman"/>
          <w:sz w:val="24"/>
          <w:szCs w:val="24"/>
          <w:lang w:val="en-US"/>
        </w:rPr>
        <w:t>Chinh’s</w:t>
      </w:r>
      <w:proofErr w:type="spellEnd"/>
      <w:r w:rsidRPr="00BA0972">
        <w:rPr>
          <w:rFonts w:ascii="Times New Roman" w:hAnsi="Times New Roman" w:cs="Times New Roman"/>
          <w:sz w:val="24"/>
          <w:szCs w:val="24"/>
          <w:lang w:val="en-US"/>
        </w:rPr>
        <w:t xml:space="preserve"> important address to the Second National Cultural Conference, which set out the cultural guidelines of the Communist Party, including its commitment to Socialist Realism in the arts.</w:t>
      </w:r>
    </w:p>
    <w:p w14:paraId="04FCE354" w14:textId="77777777" w:rsidR="00CE7528" w:rsidRDefault="00CE7528" w:rsidP="0005487D">
      <w:pPr>
        <w:spacing w:after="0" w:line="360" w:lineRule="auto"/>
        <w:rPr>
          <w:rFonts w:ascii="Times New Roman" w:hAnsi="Times New Roman" w:cs="Times New Roman"/>
          <w:sz w:val="24"/>
          <w:szCs w:val="24"/>
          <w:lang w:val="en-US"/>
        </w:rPr>
        <w:pPrChange w:id="42" w:author="Yan Tang" w:date="2016-02-27T23:18:00Z">
          <w:pPr>
            <w:spacing w:after="0" w:line="360" w:lineRule="auto"/>
          </w:pPr>
        </w:pPrChange>
      </w:pPr>
    </w:p>
    <w:p w14:paraId="74A9BF57" w14:textId="77777777" w:rsidR="001B5583" w:rsidRPr="00C530CA" w:rsidRDefault="006019C6" w:rsidP="0005487D">
      <w:pPr>
        <w:spacing w:after="0" w:line="360" w:lineRule="auto"/>
        <w:rPr>
          <w:rFonts w:ascii="Times New Roman" w:hAnsi="Times New Roman" w:cs="Times New Roman"/>
          <w:b/>
          <w:sz w:val="24"/>
          <w:szCs w:val="24"/>
          <w:lang w:val="en-US"/>
        </w:rPr>
        <w:pPrChange w:id="43" w:author="Yan Tang" w:date="2016-02-27T23:18:00Z">
          <w:pPr>
            <w:spacing w:after="0" w:line="360" w:lineRule="auto"/>
          </w:pPr>
        </w:pPrChange>
      </w:pPr>
      <w:r w:rsidRPr="00C530CA">
        <w:rPr>
          <w:rFonts w:ascii="Times New Roman" w:hAnsi="Times New Roman" w:cs="Times New Roman"/>
          <w:b/>
          <w:sz w:val="24"/>
          <w:szCs w:val="24"/>
          <w:lang w:val="en-US"/>
        </w:rPr>
        <w:t>Artworks</w:t>
      </w:r>
    </w:p>
    <w:tbl>
      <w:tblPr>
        <w:tblStyle w:val="TableGrid"/>
        <w:tblW w:w="0" w:type="auto"/>
        <w:tblLook w:val="04A0" w:firstRow="1" w:lastRow="0" w:firstColumn="1" w:lastColumn="0" w:noHBand="0" w:noVBand="1"/>
      </w:tblPr>
      <w:tblGrid>
        <w:gridCol w:w="3726"/>
        <w:gridCol w:w="2738"/>
        <w:gridCol w:w="2778"/>
      </w:tblGrid>
      <w:tr w:rsidR="00191E8B" w14:paraId="087E8DF3" w14:textId="77777777">
        <w:tc>
          <w:tcPr>
            <w:tcW w:w="3080" w:type="dxa"/>
          </w:tcPr>
          <w:p w14:paraId="2F1E64CB" w14:textId="77777777" w:rsidR="00191E8B" w:rsidRPr="001B56B6" w:rsidRDefault="00191E8B" w:rsidP="0005487D">
            <w:pPr>
              <w:spacing w:line="360" w:lineRule="auto"/>
              <w:rPr>
                <w:rFonts w:ascii="Times New Roman" w:hAnsi="Times New Roman" w:cs="Times New Roman"/>
                <w:b/>
                <w:sz w:val="24"/>
                <w:szCs w:val="24"/>
                <w:lang w:val="en-US"/>
              </w:rPr>
              <w:pPrChange w:id="44" w:author="Yan Tang" w:date="2016-02-27T23:18:00Z">
                <w:pPr>
                  <w:spacing w:line="360" w:lineRule="auto"/>
                </w:pPr>
              </w:pPrChange>
            </w:pPr>
            <w:r w:rsidRPr="001B56B6">
              <w:rPr>
                <w:rFonts w:ascii="Times New Roman" w:hAnsi="Times New Roman" w:cs="Times New Roman"/>
                <w:b/>
                <w:sz w:val="24"/>
                <w:szCs w:val="24"/>
                <w:lang w:val="en-US"/>
              </w:rPr>
              <w:t>Thumbnail</w:t>
            </w:r>
          </w:p>
        </w:tc>
        <w:tc>
          <w:tcPr>
            <w:tcW w:w="3081" w:type="dxa"/>
          </w:tcPr>
          <w:p w14:paraId="3C0D80B6" w14:textId="77777777" w:rsidR="00191E8B" w:rsidRPr="001B56B6" w:rsidRDefault="00191E8B" w:rsidP="0005487D">
            <w:pPr>
              <w:spacing w:line="360" w:lineRule="auto"/>
              <w:rPr>
                <w:rFonts w:ascii="Times New Roman" w:hAnsi="Times New Roman" w:cs="Times New Roman"/>
                <w:b/>
                <w:sz w:val="24"/>
                <w:szCs w:val="24"/>
                <w:lang w:val="en-US"/>
              </w:rPr>
              <w:pPrChange w:id="45" w:author="Yan Tang" w:date="2016-02-27T23:18:00Z">
                <w:pPr>
                  <w:spacing w:line="360" w:lineRule="auto"/>
                </w:pPr>
              </w:pPrChange>
            </w:pPr>
            <w:r w:rsidRPr="001B56B6">
              <w:rPr>
                <w:rFonts w:ascii="Times New Roman" w:hAnsi="Times New Roman" w:cs="Times New Roman"/>
                <w:b/>
                <w:sz w:val="24"/>
                <w:szCs w:val="24"/>
                <w:lang w:val="en-US"/>
              </w:rPr>
              <w:t>Details</w:t>
            </w:r>
          </w:p>
        </w:tc>
        <w:tc>
          <w:tcPr>
            <w:tcW w:w="3081" w:type="dxa"/>
          </w:tcPr>
          <w:p w14:paraId="6D0F8C19" w14:textId="77777777" w:rsidR="00191E8B" w:rsidRPr="001B56B6" w:rsidRDefault="00191E8B" w:rsidP="0005487D">
            <w:pPr>
              <w:spacing w:line="360" w:lineRule="auto"/>
              <w:rPr>
                <w:rFonts w:ascii="Times New Roman" w:hAnsi="Times New Roman" w:cs="Times New Roman"/>
                <w:b/>
                <w:sz w:val="24"/>
                <w:szCs w:val="24"/>
                <w:lang w:val="en-US"/>
              </w:rPr>
              <w:pPrChange w:id="46" w:author="Yan Tang" w:date="2016-02-27T23:18:00Z">
                <w:pPr>
                  <w:spacing w:line="360" w:lineRule="auto"/>
                </w:pPr>
              </w:pPrChange>
            </w:pPr>
            <w:r w:rsidRPr="001B56B6">
              <w:rPr>
                <w:rFonts w:ascii="Times New Roman" w:hAnsi="Times New Roman" w:cs="Times New Roman"/>
                <w:b/>
                <w:sz w:val="24"/>
                <w:szCs w:val="24"/>
                <w:lang w:val="en-US"/>
              </w:rPr>
              <w:t>Copyright Holder</w:t>
            </w:r>
          </w:p>
        </w:tc>
      </w:tr>
      <w:tr w:rsidR="00191E8B" w14:paraId="4D4204D1" w14:textId="77777777">
        <w:tc>
          <w:tcPr>
            <w:tcW w:w="3080" w:type="dxa"/>
          </w:tcPr>
          <w:p w14:paraId="7A186848" w14:textId="77777777" w:rsidR="00191E8B" w:rsidRPr="00CE7528" w:rsidRDefault="00C530CA" w:rsidP="0005487D">
            <w:pPr>
              <w:spacing w:line="360" w:lineRule="auto"/>
              <w:rPr>
                <w:rFonts w:ascii="Times New Roman" w:hAnsi="Times New Roman" w:cs="Times New Roman"/>
                <w:sz w:val="20"/>
                <w:szCs w:val="20"/>
                <w:lang w:val="en-US"/>
              </w:rPr>
              <w:pPrChange w:id="47" w:author="Yan Tang" w:date="2016-02-27T23:18:00Z">
                <w:pPr>
                  <w:spacing w:line="360" w:lineRule="auto"/>
                </w:pPr>
              </w:pPrChange>
            </w:pPr>
            <w:r w:rsidRPr="00C530CA">
              <w:rPr>
                <w:rFonts w:ascii="Times New Roman" w:hAnsi="Times New Roman" w:cs="Times New Roman"/>
                <w:noProof/>
                <w:sz w:val="20"/>
                <w:szCs w:val="20"/>
                <w:lang w:val="en-US" w:eastAsia="zh-CN"/>
              </w:rPr>
              <w:drawing>
                <wp:inline distT="0" distB="0" distL="0" distR="0" wp14:anchorId="33C4229D" wp14:editId="0670ABE4">
                  <wp:extent cx="2228850" cy="1114425"/>
                  <wp:effectExtent l="0" t="0" r="0" b="952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cstate="email">
                            <a:extLst>
                              <a:ext uri="{28A0092B-C50C-407E-A947-70E740481C1C}">
                                <a14:useLocalDpi xmlns:a14="http://schemas.microsoft.com/office/drawing/2010/main"/>
                              </a:ext>
                            </a:extLst>
                          </a:blip>
                          <a:stretch>
                            <a:fillRect/>
                          </a:stretch>
                        </pic:blipFill>
                        <pic:spPr>
                          <a:xfrm>
                            <a:off x="0" y="0"/>
                            <a:ext cx="2228850" cy="1114425"/>
                          </a:xfrm>
                          <a:prstGeom prst="rect">
                            <a:avLst/>
                          </a:prstGeom>
                        </pic:spPr>
                      </pic:pic>
                    </a:graphicData>
                  </a:graphic>
                </wp:inline>
              </w:drawing>
            </w:r>
          </w:p>
        </w:tc>
        <w:tc>
          <w:tcPr>
            <w:tcW w:w="3081" w:type="dxa"/>
          </w:tcPr>
          <w:p w14:paraId="15659D87" w14:textId="77777777" w:rsidR="00191E8B" w:rsidRPr="001B56B6" w:rsidRDefault="00C530CA" w:rsidP="0005487D">
            <w:pPr>
              <w:spacing w:line="360" w:lineRule="auto"/>
              <w:rPr>
                <w:rFonts w:ascii="Times New Roman" w:hAnsi="Times New Roman" w:cs="Times New Roman"/>
                <w:sz w:val="20"/>
                <w:szCs w:val="20"/>
              </w:rPr>
              <w:pPrChange w:id="48" w:author="Yan Tang" w:date="2016-02-27T23:18:00Z">
                <w:pPr>
                  <w:spacing w:line="360" w:lineRule="auto"/>
                </w:pPr>
              </w:pPrChange>
            </w:pPr>
            <w:r w:rsidRPr="001B56B6">
              <w:rPr>
                <w:rFonts w:ascii="Times New Roman" w:hAnsi="Times New Roman" w:cs="Times New Roman"/>
                <w:b/>
                <w:bCs/>
                <w:sz w:val="20"/>
                <w:szCs w:val="20"/>
              </w:rPr>
              <w:t xml:space="preserve">Nguyen </w:t>
            </w:r>
            <w:proofErr w:type="spellStart"/>
            <w:r w:rsidRPr="001B56B6">
              <w:rPr>
                <w:rFonts w:ascii="Times New Roman" w:hAnsi="Times New Roman" w:cs="Times New Roman"/>
                <w:b/>
                <w:bCs/>
                <w:sz w:val="20"/>
                <w:szCs w:val="20"/>
              </w:rPr>
              <w:t>Duc</w:t>
            </w:r>
            <w:proofErr w:type="spellEnd"/>
            <w:r w:rsidRPr="001B56B6">
              <w:rPr>
                <w:rFonts w:ascii="Times New Roman" w:hAnsi="Times New Roman" w:cs="Times New Roman"/>
                <w:b/>
                <w:bCs/>
                <w:sz w:val="20"/>
                <w:szCs w:val="20"/>
              </w:rPr>
              <w:t xml:space="preserve"> </w:t>
            </w:r>
            <w:proofErr w:type="spellStart"/>
            <w:r w:rsidRPr="001B56B6">
              <w:rPr>
                <w:rFonts w:ascii="Times New Roman" w:hAnsi="Times New Roman" w:cs="Times New Roman"/>
                <w:b/>
                <w:bCs/>
                <w:sz w:val="20"/>
                <w:szCs w:val="20"/>
              </w:rPr>
              <w:t>Nung</w:t>
            </w:r>
            <w:proofErr w:type="spellEnd"/>
            <w:r w:rsidRPr="001B56B6">
              <w:rPr>
                <w:rFonts w:ascii="Times New Roman" w:hAnsi="Times New Roman" w:cs="Times New Roman"/>
                <w:b/>
                <w:bCs/>
                <w:sz w:val="20"/>
                <w:szCs w:val="20"/>
              </w:rPr>
              <w:t xml:space="preserve">, Tran </w:t>
            </w:r>
            <w:proofErr w:type="spellStart"/>
            <w:r w:rsidRPr="001B56B6">
              <w:rPr>
                <w:rFonts w:ascii="Times New Roman" w:hAnsi="Times New Roman" w:cs="Times New Roman"/>
                <w:b/>
                <w:bCs/>
                <w:sz w:val="20"/>
                <w:szCs w:val="20"/>
              </w:rPr>
              <w:t>Dinh</w:t>
            </w:r>
            <w:proofErr w:type="spellEnd"/>
            <w:r w:rsidRPr="001B56B6">
              <w:rPr>
                <w:rFonts w:ascii="Times New Roman" w:hAnsi="Times New Roman" w:cs="Times New Roman"/>
                <w:b/>
                <w:bCs/>
                <w:sz w:val="20"/>
                <w:szCs w:val="20"/>
              </w:rPr>
              <w:t xml:space="preserve"> </w:t>
            </w:r>
            <w:proofErr w:type="spellStart"/>
            <w:r w:rsidRPr="001B56B6">
              <w:rPr>
                <w:rFonts w:ascii="Times New Roman" w:hAnsi="Times New Roman" w:cs="Times New Roman"/>
                <w:b/>
                <w:bCs/>
                <w:sz w:val="20"/>
                <w:szCs w:val="20"/>
              </w:rPr>
              <w:t>Tho</w:t>
            </w:r>
            <w:proofErr w:type="spellEnd"/>
            <w:r w:rsidRPr="001B56B6">
              <w:rPr>
                <w:rFonts w:ascii="Times New Roman" w:hAnsi="Times New Roman" w:cs="Times New Roman"/>
                <w:b/>
                <w:bCs/>
                <w:sz w:val="20"/>
                <w:szCs w:val="20"/>
              </w:rPr>
              <w:t xml:space="preserve">, Nguyen Van Ty, Pham Van Don, Nguyen </w:t>
            </w:r>
            <w:proofErr w:type="spellStart"/>
            <w:r w:rsidRPr="001B56B6">
              <w:rPr>
                <w:rFonts w:ascii="Times New Roman" w:hAnsi="Times New Roman" w:cs="Times New Roman"/>
                <w:b/>
                <w:bCs/>
                <w:sz w:val="20"/>
                <w:szCs w:val="20"/>
              </w:rPr>
              <w:t>Sy</w:t>
            </w:r>
            <w:proofErr w:type="spellEnd"/>
            <w:r w:rsidRPr="001B56B6">
              <w:rPr>
                <w:rFonts w:ascii="Times New Roman" w:hAnsi="Times New Roman" w:cs="Times New Roman"/>
                <w:b/>
                <w:bCs/>
                <w:sz w:val="20"/>
                <w:szCs w:val="20"/>
              </w:rPr>
              <w:t xml:space="preserve"> Ngoc and Huynh van </w:t>
            </w:r>
            <w:proofErr w:type="spellStart"/>
            <w:r w:rsidRPr="001B56B6">
              <w:rPr>
                <w:rFonts w:ascii="Times New Roman" w:hAnsi="Times New Roman" w:cs="Times New Roman"/>
                <w:b/>
                <w:bCs/>
                <w:sz w:val="20"/>
                <w:szCs w:val="20"/>
              </w:rPr>
              <w:t>Thuan</w:t>
            </w:r>
            <w:proofErr w:type="spellEnd"/>
            <w:r w:rsidRPr="001B56B6">
              <w:rPr>
                <w:rFonts w:ascii="Times New Roman" w:hAnsi="Times New Roman" w:cs="Times New Roman"/>
                <w:b/>
                <w:bCs/>
                <w:sz w:val="20"/>
                <w:szCs w:val="20"/>
              </w:rPr>
              <w:t xml:space="preserve">, </w:t>
            </w:r>
            <w:r w:rsidRPr="001B56B6">
              <w:rPr>
                <w:rFonts w:ascii="Times New Roman" w:hAnsi="Times New Roman" w:cs="Times New Roman"/>
                <w:b/>
                <w:bCs/>
                <w:i/>
                <w:sz w:val="20"/>
                <w:szCs w:val="20"/>
              </w:rPr>
              <w:t xml:space="preserve">Xo Viet </w:t>
            </w:r>
            <w:proofErr w:type="spellStart"/>
            <w:r w:rsidRPr="001B56B6">
              <w:rPr>
                <w:rFonts w:ascii="Times New Roman" w:hAnsi="Times New Roman" w:cs="Times New Roman"/>
                <w:b/>
                <w:bCs/>
                <w:i/>
                <w:sz w:val="20"/>
                <w:szCs w:val="20"/>
              </w:rPr>
              <w:t>Nghe</w:t>
            </w:r>
            <w:proofErr w:type="spellEnd"/>
            <w:r w:rsidRPr="001B56B6">
              <w:rPr>
                <w:rFonts w:ascii="Times New Roman" w:hAnsi="Times New Roman" w:cs="Times New Roman"/>
                <w:b/>
                <w:bCs/>
                <w:i/>
                <w:sz w:val="20"/>
                <w:szCs w:val="20"/>
              </w:rPr>
              <w:t xml:space="preserve"> </w:t>
            </w:r>
            <w:proofErr w:type="spellStart"/>
            <w:r w:rsidRPr="001B56B6">
              <w:rPr>
                <w:rFonts w:ascii="Times New Roman" w:hAnsi="Times New Roman" w:cs="Times New Roman"/>
                <w:b/>
                <w:bCs/>
                <w:i/>
                <w:sz w:val="20"/>
                <w:szCs w:val="20"/>
              </w:rPr>
              <w:t>Tinh</w:t>
            </w:r>
            <w:proofErr w:type="spellEnd"/>
            <w:r w:rsidRPr="001B56B6">
              <w:rPr>
                <w:rFonts w:ascii="Times New Roman" w:hAnsi="Times New Roman" w:cs="Times New Roman"/>
                <w:b/>
                <w:bCs/>
                <w:sz w:val="20"/>
                <w:szCs w:val="20"/>
              </w:rPr>
              <w:t xml:space="preserve"> </w:t>
            </w:r>
            <w:r w:rsidRPr="001B56B6">
              <w:rPr>
                <w:rFonts w:ascii="Times New Roman" w:hAnsi="Times New Roman" w:cs="Times New Roman"/>
                <w:b/>
                <w:bCs/>
                <w:iCs/>
                <w:sz w:val="20"/>
                <w:szCs w:val="20"/>
              </w:rPr>
              <w:t>(</w:t>
            </w:r>
            <w:proofErr w:type="spellStart"/>
            <w:r w:rsidRPr="001B56B6">
              <w:rPr>
                <w:rFonts w:ascii="Times New Roman" w:hAnsi="Times New Roman" w:cs="Times New Roman"/>
                <w:b/>
                <w:bCs/>
                <w:iCs/>
                <w:sz w:val="20"/>
                <w:szCs w:val="20"/>
              </w:rPr>
              <w:t>Nghe</w:t>
            </w:r>
            <w:proofErr w:type="spellEnd"/>
            <w:r w:rsidRPr="001B56B6">
              <w:rPr>
                <w:rFonts w:ascii="Times New Roman" w:hAnsi="Times New Roman" w:cs="Times New Roman"/>
                <w:b/>
                <w:bCs/>
                <w:iCs/>
                <w:sz w:val="20"/>
                <w:szCs w:val="20"/>
              </w:rPr>
              <w:t xml:space="preserve"> </w:t>
            </w:r>
            <w:proofErr w:type="spellStart"/>
            <w:r w:rsidRPr="001B56B6">
              <w:rPr>
                <w:rFonts w:ascii="Times New Roman" w:hAnsi="Times New Roman" w:cs="Times New Roman"/>
                <w:b/>
                <w:bCs/>
                <w:iCs/>
                <w:sz w:val="20"/>
                <w:szCs w:val="20"/>
              </w:rPr>
              <w:t>Tinh</w:t>
            </w:r>
            <w:proofErr w:type="spellEnd"/>
            <w:r w:rsidRPr="001B56B6">
              <w:rPr>
                <w:rFonts w:ascii="Times New Roman" w:hAnsi="Times New Roman" w:cs="Times New Roman"/>
                <w:b/>
                <w:bCs/>
                <w:iCs/>
                <w:sz w:val="20"/>
                <w:szCs w:val="20"/>
              </w:rPr>
              <w:t xml:space="preserve"> Soviets)</w:t>
            </w:r>
            <w:r w:rsidRPr="001B56B6">
              <w:rPr>
                <w:rFonts w:ascii="Times New Roman" w:hAnsi="Times New Roman" w:cs="Times New Roman"/>
                <w:b/>
                <w:bCs/>
                <w:sz w:val="20"/>
                <w:szCs w:val="20"/>
              </w:rPr>
              <w:t xml:space="preserve">, 1957, lacquer on board, </w:t>
            </w:r>
            <w:r w:rsidRPr="001B56B6">
              <w:rPr>
                <w:rFonts w:ascii="Times New Roman" w:hAnsi="Times New Roman" w:cs="Times New Roman"/>
                <w:b/>
                <w:bCs/>
                <w:sz w:val="20"/>
                <w:szCs w:val="20"/>
                <w:lang w:val="en-GB"/>
              </w:rPr>
              <w:t xml:space="preserve">160 x 320 cm, collection of National </w:t>
            </w:r>
            <w:bookmarkStart w:id="49" w:name="_GoBack"/>
            <w:r w:rsidRPr="001B56B6">
              <w:rPr>
                <w:rFonts w:ascii="Times New Roman" w:hAnsi="Times New Roman" w:cs="Times New Roman"/>
                <w:b/>
                <w:bCs/>
                <w:sz w:val="20"/>
                <w:szCs w:val="20"/>
                <w:lang w:val="en-GB"/>
              </w:rPr>
              <w:t>Museum of Fine Arts, Vietnam.</w:t>
            </w:r>
            <w:r w:rsidRPr="001B56B6">
              <w:rPr>
                <w:rFonts w:ascii="Times New Roman" w:hAnsi="Times New Roman" w:cs="Times New Roman"/>
                <w:b/>
                <w:bCs/>
                <w:sz w:val="20"/>
                <w:szCs w:val="20"/>
              </w:rPr>
              <w:t xml:space="preserve"> </w:t>
            </w:r>
            <w:bookmarkEnd w:id="49"/>
          </w:p>
        </w:tc>
        <w:tc>
          <w:tcPr>
            <w:tcW w:w="3081" w:type="dxa"/>
          </w:tcPr>
          <w:p w14:paraId="7658F1D2" w14:textId="77777777" w:rsidR="00191E8B" w:rsidRPr="001B56B6" w:rsidRDefault="00C530CA" w:rsidP="0005487D">
            <w:pPr>
              <w:spacing w:line="360" w:lineRule="auto"/>
              <w:rPr>
                <w:rFonts w:ascii="Times New Roman" w:hAnsi="Times New Roman" w:cs="Times New Roman"/>
                <w:sz w:val="20"/>
                <w:szCs w:val="20"/>
                <w:lang w:val="en-US"/>
              </w:rPr>
              <w:pPrChange w:id="50" w:author="Yan Tang" w:date="2016-02-27T23:18:00Z">
                <w:pPr>
                  <w:spacing w:line="360" w:lineRule="auto"/>
                </w:pPr>
              </w:pPrChange>
            </w:pPr>
            <w:r w:rsidRPr="001B56B6">
              <w:rPr>
                <w:rFonts w:ascii="Times New Roman" w:hAnsi="Times New Roman" w:cs="Times New Roman"/>
                <w:sz w:val="20"/>
                <w:szCs w:val="20"/>
                <w:lang w:val="en-US"/>
              </w:rPr>
              <w:t>Copyright may rest also with the Vietnam Fine Arts Museum – recommend to contact the Museum directly on this matter.</w:t>
            </w:r>
          </w:p>
        </w:tc>
      </w:tr>
    </w:tbl>
    <w:p w14:paraId="78BFA5C2" w14:textId="77777777" w:rsidR="00602D36" w:rsidRDefault="00602D36" w:rsidP="0005487D">
      <w:pPr>
        <w:spacing w:after="0" w:line="360" w:lineRule="auto"/>
        <w:rPr>
          <w:rFonts w:ascii="Times New Roman" w:hAnsi="Times New Roman" w:cs="Times New Roman"/>
          <w:sz w:val="24"/>
          <w:szCs w:val="24"/>
          <w:lang w:val="en-US"/>
        </w:rPr>
        <w:pPrChange w:id="51" w:author="Yan Tang" w:date="2016-02-27T23:18:00Z">
          <w:pPr>
            <w:spacing w:after="0" w:line="360" w:lineRule="auto"/>
          </w:pPr>
        </w:pPrChange>
      </w:pPr>
    </w:p>
    <w:sectPr w:rsidR="00602D36" w:rsidSect="0056313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54FFE1" w14:textId="77777777" w:rsidR="004270BF" w:rsidRDefault="004270BF" w:rsidP="00EC7BD3">
      <w:pPr>
        <w:spacing w:after="0" w:line="240" w:lineRule="auto"/>
      </w:pPr>
      <w:r>
        <w:separator/>
      </w:r>
    </w:p>
  </w:endnote>
  <w:endnote w:type="continuationSeparator" w:id="0">
    <w:p w14:paraId="21C18F69" w14:textId="77777777" w:rsidR="004270BF" w:rsidRDefault="004270BF" w:rsidP="00EC7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ECF6BA" w14:textId="77777777" w:rsidR="004270BF" w:rsidRDefault="004270BF" w:rsidP="00EC7BD3">
      <w:pPr>
        <w:spacing w:after="0" w:line="240" w:lineRule="auto"/>
      </w:pPr>
      <w:r>
        <w:separator/>
      </w:r>
    </w:p>
  </w:footnote>
  <w:footnote w:type="continuationSeparator" w:id="0">
    <w:p w14:paraId="42E40D07" w14:textId="77777777" w:rsidR="004270BF" w:rsidRDefault="004270BF" w:rsidP="00EC7BD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193064890"/>
      <w:docPartObj>
        <w:docPartGallery w:val="Page Numbers (Top of Page)"/>
        <w:docPartUnique/>
      </w:docPartObj>
    </w:sdtPr>
    <w:sdtEndPr>
      <w:rPr>
        <w:noProof/>
      </w:rPr>
    </w:sdtEndPr>
    <w:sdtContent>
      <w:p w14:paraId="3134801F" w14:textId="77777777" w:rsidR="00283CA4" w:rsidRPr="00EC7BD3" w:rsidRDefault="00283CA4">
        <w:pPr>
          <w:pStyle w:val="Header"/>
          <w:jc w:val="right"/>
          <w:rPr>
            <w:rFonts w:ascii="Times New Roman" w:hAnsi="Times New Roman" w:cs="Times New Roman"/>
          </w:rPr>
        </w:pPr>
        <w:r>
          <w:rPr>
            <w:rFonts w:ascii="Times New Roman" w:hAnsi="Times New Roman" w:cs="Times New Roman"/>
          </w:rPr>
          <w:t>Phoebe Scott</w:t>
        </w:r>
      </w:p>
    </w:sdtContent>
  </w:sdt>
  <w:p w14:paraId="4623EACC" w14:textId="77777777" w:rsidR="00283CA4" w:rsidRDefault="00283CA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B2564C"/>
    <w:multiLevelType w:val="hybridMultilevel"/>
    <w:tmpl w:val="0D7A8314"/>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29E327CD"/>
    <w:multiLevelType w:val="hybridMultilevel"/>
    <w:tmpl w:val="1DDE3A2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697A37AB"/>
    <w:multiLevelType w:val="multilevel"/>
    <w:tmpl w:val="D68C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revisionView w:markup="0"/>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679"/>
    <w:rsid w:val="000038F6"/>
    <w:rsid w:val="00021F2C"/>
    <w:rsid w:val="00036259"/>
    <w:rsid w:val="0005487D"/>
    <w:rsid w:val="00056B74"/>
    <w:rsid w:val="00061FC1"/>
    <w:rsid w:val="000628B5"/>
    <w:rsid w:val="0006780C"/>
    <w:rsid w:val="00077757"/>
    <w:rsid w:val="000928D0"/>
    <w:rsid w:val="000A6602"/>
    <w:rsid w:val="000B3234"/>
    <w:rsid w:val="000C32E5"/>
    <w:rsid w:val="000E0379"/>
    <w:rsid w:val="00135EBF"/>
    <w:rsid w:val="00147F22"/>
    <w:rsid w:val="00154E47"/>
    <w:rsid w:val="001716AA"/>
    <w:rsid w:val="001821F4"/>
    <w:rsid w:val="00191E8B"/>
    <w:rsid w:val="001935BC"/>
    <w:rsid w:val="001A4CA0"/>
    <w:rsid w:val="001B2CED"/>
    <w:rsid w:val="001B5583"/>
    <w:rsid w:val="001B56B6"/>
    <w:rsid w:val="001C16F9"/>
    <w:rsid w:val="001C4577"/>
    <w:rsid w:val="001D2EAA"/>
    <w:rsid w:val="001E3D73"/>
    <w:rsid w:val="001E3E70"/>
    <w:rsid w:val="001F7A56"/>
    <w:rsid w:val="002062D4"/>
    <w:rsid w:val="00222253"/>
    <w:rsid w:val="002329AE"/>
    <w:rsid w:val="00245AE8"/>
    <w:rsid w:val="00253249"/>
    <w:rsid w:val="00262DE1"/>
    <w:rsid w:val="00265609"/>
    <w:rsid w:val="002773DD"/>
    <w:rsid w:val="00283CA4"/>
    <w:rsid w:val="00293D65"/>
    <w:rsid w:val="002A3FEB"/>
    <w:rsid w:val="002B1823"/>
    <w:rsid w:val="002B2BEC"/>
    <w:rsid w:val="002B3982"/>
    <w:rsid w:val="002C0031"/>
    <w:rsid w:val="002C7EC7"/>
    <w:rsid w:val="0030531F"/>
    <w:rsid w:val="00306961"/>
    <w:rsid w:val="0035128E"/>
    <w:rsid w:val="003525D6"/>
    <w:rsid w:val="00353DF9"/>
    <w:rsid w:val="00363D66"/>
    <w:rsid w:val="003938AF"/>
    <w:rsid w:val="00395E31"/>
    <w:rsid w:val="003B6170"/>
    <w:rsid w:val="003B7665"/>
    <w:rsid w:val="003C398F"/>
    <w:rsid w:val="0040381D"/>
    <w:rsid w:val="00421E42"/>
    <w:rsid w:val="004270BF"/>
    <w:rsid w:val="00446CE1"/>
    <w:rsid w:val="004558D1"/>
    <w:rsid w:val="00477984"/>
    <w:rsid w:val="004A7813"/>
    <w:rsid w:val="004C3333"/>
    <w:rsid w:val="004C5F67"/>
    <w:rsid w:val="00505537"/>
    <w:rsid w:val="005060B1"/>
    <w:rsid w:val="0051066B"/>
    <w:rsid w:val="005167BC"/>
    <w:rsid w:val="00534562"/>
    <w:rsid w:val="0055063F"/>
    <w:rsid w:val="005519EA"/>
    <w:rsid w:val="00554679"/>
    <w:rsid w:val="0056061F"/>
    <w:rsid w:val="00563139"/>
    <w:rsid w:val="005A0BB5"/>
    <w:rsid w:val="005C0CBA"/>
    <w:rsid w:val="005C5C38"/>
    <w:rsid w:val="005D4193"/>
    <w:rsid w:val="005E4DEA"/>
    <w:rsid w:val="005E6E2C"/>
    <w:rsid w:val="006019C6"/>
    <w:rsid w:val="00602D36"/>
    <w:rsid w:val="0061569B"/>
    <w:rsid w:val="00620FC0"/>
    <w:rsid w:val="006257F7"/>
    <w:rsid w:val="00631A0E"/>
    <w:rsid w:val="006359F8"/>
    <w:rsid w:val="00647582"/>
    <w:rsid w:val="00654D97"/>
    <w:rsid w:val="00657A5C"/>
    <w:rsid w:val="0069066D"/>
    <w:rsid w:val="00690C12"/>
    <w:rsid w:val="00692511"/>
    <w:rsid w:val="00692AA3"/>
    <w:rsid w:val="006A08C1"/>
    <w:rsid w:val="006A0B0D"/>
    <w:rsid w:val="006B0B02"/>
    <w:rsid w:val="006B3C8F"/>
    <w:rsid w:val="006B71ED"/>
    <w:rsid w:val="006D724C"/>
    <w:rsid w:val="006D73AC"/>
    <w:rsid w:val="006E26D8"/>
    <w:rsid w:val="006F0CD7"/>
    <w:rsid w:val="006F68E6"/>
    <w:rsid w:val="007078E7"/>
    <w:rsid w:val="00710026"/>
    <w:rsid w:val="007519C6"/>
    <w:rsid w:val="0076567F"/>
    <w:rsid w:val="007669F6"/>
    <w:rsid w:val="00772E59"/>
    <w:rsid w:val="007C2B66"/>
    <w:rsid w:val="007E3FC5"/>
    <w:rsid w:val="007F0DB3"/>
    <w:rsid w:val="007F62B6"/>
    <w:rsid w:val="00806F9F"/>
    <w:rsid w:val="00820AB3"/>
    <w:rsid w:val="00826263"/>
    <w:rsid w:val="00830ABD"/>
    <w:rsid w:val="008456A8"/>
    <w:rsid w:val="00861394"/>
    <w:rsid w:val="0087610B"/>
    <w:rsid w:val="00891845"/>
    <w:rsid w:val="008B748C"/>
    <w:rsid w:val="008B767B"/>
    <w:rsid w:val="008D1927"/>
    <w:rsid w:val="008F04A5"/>
    <w:rsid w:val="00903FEA"/>
    <w:rsid w:val="00906FE1"/>
    <w:rsid w:val="00920FF5"/>
    <w:rsid w:val="009307A9"/>
    <w:rsid w:val="0093256D"/>
    <w:rsid w:val="00933C3D"/>
    <w:rsid w:val="00945E69"/>
    <w:rsid w:val="00971086"/>
    <w:rsid w:val="009A7C76"/>
    <w:rsid w:val="009D12AF"/>
    <w:rsid w:val="009E73C8"/>
    <w:rsid w:val="009F316F"/>
    <w:rsid w:val="009F3B46"/>
    <w:rsid w:val="009F4F5F"/>
    <w:rsid w:val="00A00A94"/>
    <w:rsid w:val="00A147CA"/>
    <w:rsid w:val="00A1799B"/>
    <w:rsid w:val="00A54F36"/>
    <w:rsid w:val="00A75930"/>
    <w:rsid w:val="00A76A6A"/>
    <w:rsid w:val="00A866D0"/>
    <w:rsid w:val="00AE47AE"/>
    <w:rsid w:val="00AE5FE5"/>
    <w:rsid w:val="00B026FD"/>
    <w:rsid w:val="00B03E38"/>
    <w:rsid w:val="00B04163"/>
    <w:rsid w:val="00B05FA0"/>
    <w:rsid w:val="00B225C0"/>
    <w:rsid w:val="00B263D2"/>
    <w:rsid w:val="00B66CB2"/>
    <w:rsid w:val="00B736C5"/>
    <w:rsid w:val="00B73962"/>
    <w:rsid w:val="00B82DDD"/>
    <w:rsid w:val="00B97A71"/>
    <w:rsid w:val="00BA0972"/>
    <w:rsid w:val="00BA2855"/>
    <w:rsid w:val="00BA6A90"/>
    <w:rsid w:val="00BD2471"/>
    <w:rsid w:val="00C0036B"/>
    <w:rsid w:val="00C11A6F"/>
    <w:rsid w:val="00C124C6"/>
    <w:rsid w:val="00C314D5"/>
    <w:rsid w:val="00C37055"/>
    <w:rsid w:val="00C52D71"/>
    <w:rsid w:val="00C530CA"/>
    <w:rsid w:val="00C70F37"/>
    <w:rsid w:val="00C94432"/>
    <w:rsid w:val="00CA2719"/>
    <w:rsid w:val="00CB39E3"/>
    <w:rsid w:val="00CD4ACA"/>
    <w:rsid w:val="00CE7528"/>
    <w:rsid w:val="00CF06D3"/>
    <w:rsid w:val="00CF4307"/>
    <w:rsid w:val="00D0050D"/>
    <w:rsid w:val="00D1437C"/>
    <w:rsid w:val="00D26C47"/>
    <w:rsid w:val="00D37C58"/>
    <w:rsid w:val="00D5358F"/>
    <w:rsid w:val="00D778BD"/>
    <w:rsid w:val="00D90BEF"/>
    <w:rsid w:val="00DA7ABB"/>
    <w:rsid w:val="00DB3AA7"/>
    <w:rsid w:val="00DB5F02"/>
    <w:rsid w:val="00DB6843"/>
    <w:rsid w:val="00DB7BCA"/>
    <w:rsid w:val="00DC5781"/>
    <w:rsid w:val="00DF0E3B"/>
    <w:rsid w:val="00E1320B"/>
    <w:rsid w:val="00E3375F"/>
    <w:rsid w:val="00E3710E"/>
    <w:rsid w:val="00E4015F"/>
    <w:rsid w:val="00E47476"/>
    <w:rsid w:val="00E50E2C"/>
    <w:rsid w:val="00E57EA4"/>
    <w:rsid w:val="00E72A3A"/>
    <w:rsid w:val="00E75448"/>
    <w:rsid w:val="00EA2419"/>
    <w:rsid w:val="00EA36B2"/>
    <w:rsid w:val="00EA4455"/>
    <w:rsid w:val="00EB25AE"/>
    <w:rsid w:val="00EC7BD3"/>
    <w:rsid w:val="00EE0AB0"/>
    <w:rsid w:val="00EF0308"/>
    <w:rsid w:val="00EF57BA"/>
    <w:rsid w:val="00F50D9C"/>
    <w:rsid w:val="00F86565"/>
    <w:rsid w:val="00F97DEC"/>
    <w:rsid w:val="00FA0041"/>
    <w:rsid w:val="00FE5DFA"/>
  </w:rsids>
  <m:mathPr>
    <m:mathFont m:val="Cambria Math"/>
    <m:brkBin m:val="before"/>
    <m:brkBinSub m:val="--"/>
    <m:smallFrac/>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BA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7B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7BD3"/>
  </w:style>
  <w:style w:type="paragraph" w:styleId="Footer">
    <w:name w:val="footer"/>
    <w:basedOn w:val="Normal"/>
    <w:link w:val="FooterChar"/>
    <w:uiPriority w:val="99"/>
    <w:unhideWhenUsed/>
    <w:rsid w:val="00EC7B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7BD3"/>
  </w:style>
  <w:style w:type="paragraph" w:styleId="ListParagraph">
    <w:name w:val="List Paragraph"/>
    <w:basedOn w:val="Normal"/>
    <w:uiPriority w:val="34"/>
    <w:qFormat/>
    <w:rsid w:val="007E3FC5"/>
    <w:pPr>
      <w:ind w:left="720"/>
      <w:contextualSpacing/>
    </w:pPr>
  </w:style>
  <w:style w:type="table" w:styleId="TableGrid">
    <w:name w:val="Table Grid"/>
    <w:basedOn w:val="TableNormal"/>
    <w:uiPriority w:val="59"/>
    <w:rsid w:val="00191E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l">
    <w:name w:val="il"/>
    <w:basedOn w:val="DefaultParagraphFont"/>
    <w:rsid w:val="00CE7528"/>
  </w:style>
  <w:style w:type="character" w:customStyle="1" w:styleId="bold">
    <w:name w:val="bold"/>
    <w:basedOn w:val="DefaultParagraphFont"/>
    <w:rsid w:val="00602D36"/>
  </w:style>
  <w:style w:type="character" w:styleId="Hyperlink">
    <w:name w:val="Hyperlink"/>
    <w:basedOn w:val="DefaultParagraphFont"/>
    <w:uiPriority w:val="99"/>
    <w:semiHidden/>
    <w:unhideWhenUsed/>
    <w:rsid w:val="00602D36"/>
    <w:rPr>
      <w:color w:val="0000FF"/>
      <w:u w:val="single"/>
    </w:rPr>
  </w:style>
  <w:style w:type="character" w:customStyle="1" w:styleId="highlight">
    <w:name w:val="highlight"/>
    <w:basedOn w:val="DefaultParagraphFont"/>
    <w:rsid w:val="00602D36"/>
  </w:style>
  <w:style w:type="paragraph" w:styleId="NormalWeb">
    <w:name w:val="Normal (Web)"/>
    <w:basedOn w:val="Normal"/>
    <w:uiPriority w:val="99"/>
    <w:semiHidden/>
    <w:unhideWhenUsed/>
    <w:rsid w:val="00602D36"/>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hldheader">
    <w:name w:val="hldheader"/>
    <w:basedOn w:val="DefaultParagraphFont"/>
    <w:rsid w:val="00602D36"/>
  </w:style>
  <w:style w:type="paragraph" w:styleId="BalloonText">
    <w:name w:val="Balloon Text"/>
    <w:basedOn w:val="Normal"/>
    <w:link w:val="BalloonTextChar"/>
    <w:uiPriority w:val="99"/>
    <w:semiHidden/>
    <w:unhideWhenUsed/>
    <w:rsid w:val="008F04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4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570471">
      <w:bodyDiv w:val="1"/>
      <w:marLeft w:val="0"/>
      <w:marRight w:val="0"/>
      <w:marTop w:val="0"/>
      <w:marBottom w:val="0"/>
      <w:divBdr>
        <w:top w:val="none" w:sz="0" w:space="0" w:color="auto"/>
        <w:left w:val="none" w:sz="0" w:space="0" w:color="auto"/>
        <w:bottom w:val="none" w:sz="0" w:space="0" w:color="auto"/>
        <w:right w:val="none" w:sz="0" w:space="0" w:color="auto"/>
      </w:divBdr>
    </w:div>
    <w:div w:id="346716808">
      <w:bodyDiv w:val="1"/>
      <w:marLeft w:val="0"/>
      <w:marRight w:val="0"/>
      <w:marTop w:val="0"/>
      <w:marBottom w:val="0"/>
      <w:divBdr>
        <w:top w:val="none" w:sz="0" w:space="0" w:color="auto"/>
        <w:left w:val="none" w:sz="0" w:space="0" w:color="auto"/>
        <w:bottom w:val="none" w:sz="0" w:space="0" w:color="auto"/>
        <w:right w:val="none" w:sz="0" w:space="0" w:color="auto"/>
      </w:divBdr>
      <w:divsChild>
        <w:div w:id="831532676">
          <w:marLeft w:val="0"/>
          <w:marRight w:val="0"/>
          <w:marTop w:val="0"/>
          <w:marBottom w:val="0"/>
          <w:divBdr>
            <w:top w:val="none" w:sz="0" w:space="0" w:color="auto"/>
            <w:left w:val="none" w:sz="0" w:space="0" w:color="auto"/>
            <w:bottom w:val="none" w:sz="0" w:space="0" w:color="auto"/>
            <w:right w:val="none" w:sz="0" w:space="0" w:color="auto"/>
          </w:divBdr>
        </w:div>
      </w:divsChild>
    </w:div>
    <w:div w:id="1191576930">
      <w:bodyDiv w:val="1"/>
      <w:marLeft w:val="0"/>
      <w:marRight w:val="0"/>
      <w:marTop w:val="0"/>
      <w:marBottom w:val="0"/>
      <w:divBdr>
        <w:top w:val="none" w:sz="0" w:space="0" w:color="auto"/>
        <w:left w:val="none" w:sz="0" w:space="0" w:color="auto"/>
        <w:bottom w:val="none" w:sz="0" w:space="0" w:color="auto"/>
        <w:right w:val="none" w:sz="0" w:space="0" w:color="auto"/>
      </w:divBdr>
      <w:divsChild>
        <w:div w:id="932669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eader" Target="header1.xm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1509</Words>
  <Characters>8604</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Phoebe Scott</dc:creator>
  <cp:lastModifiedBy>Yan Tang</cp:lastModifiedBy>
  <cp:revision>3</cp:revision>
  <dcterms:created xsi:type="dcterms:W3CDTF">2014-10-14T18:44:00Z</dcterms:created>
  <dcterms:modified xsi:type="dcterms:W3CDTF">2016-02-28T07:25:00Z</dcterms:modified>
</cp:coreProperties>
</file>