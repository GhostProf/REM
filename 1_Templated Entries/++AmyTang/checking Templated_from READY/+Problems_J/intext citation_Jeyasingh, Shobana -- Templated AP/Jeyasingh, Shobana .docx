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E9ABD3" w14:textId="77777777" w:rsidTr="00922950">
        <w:tc>
          <w:tcPr>
            <w:tcW w:w="491" w:type="dxa"/>
            <w:vMerge w:val="restart"/>
            <w:shd w:val="clear" w:color="auto" w:fill="A6A6A6" w:themeFill="background1" w:themeFillShade="A6"/>
            <w:textDirection w:val="btLr"/>
          </w:tcPr>
          <w:p w14:paraId="699F2E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2CDD0D011A784C93D93A03D1309EE6"/>
            </w:placeholder>
            <w:showingPlcHdr/>
            <w:dropDownList>
              <w:listItem w:displayText="Dr." w:value="Dr."/>
              <w:listItem w:displayText="Prof." w:value="Prof."/>
            </w:dropDownList>
          </w:sdtPr>
          <w:sdtEndPr/>
          <w:sdtContent>
            <w:tc>
              <w:tcPr>
                <w:tcW w:w="1259" w:type="dxa"/>
              </w:tcPr>
              <w:p w14:paraId="1ACAFF8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81C77AD8211D478D5181B1CD8085B0"/>
            </w:placeholder>
            <w:text/>
          </w:sdtPr>
          <w:sdtEndPr/>
          <w:sdtContent>
            <w:tc>
              <w:tcPr>
                <w:tcW w:w="2073" w:type="dxa"/>
              </w:tcPr>
              <w:p w14:paraId="78BA432C" w14:textId="77777777" w:rsidR="00B574C9" w:rsidRDefault="00C45F21" w:rsidP="00922950">
                <w:r w:rsidRPr="00754ABC">
                  <w:rPr>
                    <w:rFonts w:ascii="Times New Roman" w:eastAsiaTheme="minorEastAsia" w:hAnsi="Times New Roman" w:cs="Times New Roman"/>
                    <w:sz w:val="24"/>
                    <w:szCs w:val="24"/>
                    <w:lang w:eastAsia="ja-JP"/>
                  </w:rPr>
                  <w:t>Janet</w:t>
                </w:r>
              </w:p>
            </w:tc>
          </w:sdtContent>
        </w:sdt>
        <w:sdt>
          <w:sdtPr>
            <w:alias w:val="Middle name"/>
            <w:tag w:val="authorMiddleName"/>
            <w:id w:val="-2076034781"/>
            <w:placeholder>
              <w:docPart w:val="38149DF84D5D284E8B5DA159C9176F5D"/>
            </w:placeholder>
            <w:showingPlcHdr/>
            <w:text/>
          </w:sdtPr>
          <w:sdtEndPr/>
          <w:sdtContent>
            <w:tc>
              <w:tcPr>
                <w:tcW w:w="2551" w:type="dxa"/>
              </w:tcPr>
              <w:p w14:paraId="1CAFDA5C" w14:textId="77777777" w:rsidR="00B574C9" w:rsidRDefault="00B574C9" w:rsidP="00922950">
                <w:r>
                  <w:rPr>
                    <w:rStyle w:val="PlaceholderText"/>
                  </w:rPr>
                  <w:t>[Middle name]</w:t>
                </w:r>
              </w:p>
            </w:tc>
          </w:sdtContent>
        </w:sdt>
        <w:sdt>
          <w:sdtPr>
            <w:alias w:val="Last name"/>
            <w:tag w:val="authorLastName"/>
            <w:id w:val="-1088529830"/>
            <w:placeholder>
              <w:docPart w:val="5A23AA0652790B429BADCB0A12CC5585"/>
            </w:placeholder>
            <w:text/>
          </w:sdtPr>
          <w:sdtEndPr/>
          <w:sdtContent>
            <w:tc>
              <w:tcPr>
                <w:tcW w:w="2642" w:type="dxa"/>
              </w:tcPr>
              <w:p w14:paraId="2158BA24" w14:textId="77777777" w:rsidR="00B574C9" w:rsidRDefault="00C45F21" w:rsidP="00922950">
                <w:r w:rsidRPr="004E5617">
                  <w:rPr>
                    <w:rFonts w:ascii="Times New Roman" w:eastAsiaTheme="minorEastAsia" w:hAnsi="Times New Roman" w:cs="Times New Roman"/>
                    <w:sz w:val="24"/>
                    <w:szCs w:val="24"/>
                    <w:lang w:eastAsia="ja-JP"/>
                  </w:rPr>
                  <w:t>O’Shea</w:t>
                </w:r>
              </w:p>
            </w:tc>
          </w:sdtContent>
        </w:sdt>
      </w:tr>
      <w:tr w:rsidR="00B574C9" w14:paraId="4A17D3D2" w14:textId="77777777" w:rsidTr="001A6A06">
        <w:trPr>
          <w:trHeight w:val="986"/>
        </w:trPr>
        <w:tc>
          <w:tcPr>
            <w:tcW w:w="491" w:type="dxa"/>
            <w:vMerge/>
            <w:shd w:val="clear" w:color="auto" w:fill="A6A6A6" w:themeFill="background1" w:themeFillShade="A6"/>
          </w:tcPr>
          <w:p w14:paraId="1671B910" w14:textId="77777777" w:rsidR="00B574C9" w:rsidRPr="001A6A06" w:rsidRDefault="00B574C9" w:rsidP="00CF1542">
            <w:pPr>
              <w:jc w:val="center"/>
              <w:rPr>
                <w:b/>
                <w:color w:val="FFFFFF" w:themeColor="background1"/>
              </w:rPr>
            </w:pPr>
          </w:p>
        </w:tc>
        <w:sdt>
          <w:sdtPr>
            <w:alias w:val="Biography"/>
            <w:tag w:val="authorBiography"/>
            <w:id w:val="938807824"/>
            <w:placeholder>
              <w:docPart w:val="354E78971D62D14C898F1B4C9ED1DC3B"/>
            </w:placeholder>
            <w:showingPlcHdr/>
          </w:sdtPr>
          <w:sdtEndPr/>
          <w:sdtContent>
            <w:tc>
              <w:tcPr>
                <w:tcW w:w="8525" w:type="dxa"/>
                <w:gridSpan w:val="4"/>
              </w:tcPr>
              <w:p w14:paraId="23D55482" w14:textId="77777777" w:rsidR="00B574C9" w:rsidRDefault="00B574C9" w:rsidP="00922950">
                <w:r>
                  <w:rPr>
                    <w:rStyle w:val="PlaceholderText"/>
                  </w:rPr>
                  <w:t>[Enter your biography]</w:t>
                </w:r>
              </w:p>
            </w:tc>
          </w:sdtContent>
        </w:sdt>
      </w:tr>
      <w:tr w:rsidR="00B574C9" w14:paraId="385ED2BD" w14:textId="77777777" w:rsidTr="001A6A06">
        <w:trPr>
          <w:trHeight w:val="986"/>
        </w:trPr>
        <w:tc>
          <w:tcPr>
            <w:tcW w:w="491" w:type="dxa"/>
            <w:vMerge/>
            <w:shd w:val="clear" w:color="auto" w:fill="A6A6A6" w:themeFill="background1" w:themeFillShade="A6"/>
          </w:tcPr>
          <w:p w14:paraId="0F25FBE7" w14:textId="77777777" w:rsidR="00B574C9" w:rsidRPr="001A6A06" w:rsidRDefault="00B574C9" w:rsidP="00CF1542">
            <w:pPr>
              <w:jc w:val="center"/>
              <w:rPr>
                <w:b/>
                <w:color w:val="FFFFFF" w:themeColor="background1"/>
              </w:rPr>
            </w:pPr>
          </w:p>
        </w:tc>
        <w:sdt>
          <w:sdtPr>
            <w:alias w:val="Affiliation"/>
            <w:tag w:val="affiliation"/>
            <w:id w:val="2012937915"/>
            <w:placeholder>
              <w:docPart w:val="F6CBB768D3591642AB418A85379A97F8"/>
            </w:placeholder>
            <w:showingPlcHdr/>
            <w:text/>
          </w:sdtPr>
          <w:sdtEndPr/>
          <w:sdtContent>
            <w:tc>
              <w:tcPr>
                <w:tcW w:w="8525" w:type="dxa"/>
                <w:gridSpan w:val="4"/>
              </w:tcPr>
              <w:p w14:paraId="3F3D93E0" w14:textId="77777777" w:rsidR="00B574C9" w:rsidRDefault="00B574C9" w:rsidP="00B574C9">
                <w:r>
                  <w:rPr>
                    <w:rStyle w:val="PlaceholderText"/>
                  </w:rPr>
                  <w:t>[Enter the institution with which you are affiliated]</w:t>
                </w:r>
              </w:p>
            </w:tc>
          </w:sdtContent>
        </w:sdt>
      </w:tr>
    </w:tbl>
    <w:p w14:paraId="28C778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AD8017" w14:textId="77777777" w:rsidTr="00244BB0">
        <w:tc>
          <w:tcPr>
            <w:tcW w:w="9016" w:type="dxa"/>
            <w:shd w:val="clear" w:color="auto" w:fill="A6A6A6" w:themeFill="background1" w:themeFillShade="A6"/>
            <w:tcMar>
              <w:top w:w="113" w:type="dxa"/>
              <w:bottom w:w="113" w:type="dxa"/>
            </w:tcMar>
          </w:tcPr>
          <w:p w14:paraId="07701A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B2CA6C" w14:textId="77777777" w:rsidTr="003F0D73">
        <w:sdt>
          <w:sdtPr>
            <w:rPr>
              <w:b/>
            </w:rPr>
            <w:alias w:val="Article headword"/>
            <w:tag w:val="articleHeadword"/>
            <w:id w:val="-361440020"/>
            <w:placeholder>
              <w:docPart w:val="FE151E9454F0C1459E8170E2CC18953D"/>
            </w:placeholder>
            <w:text/>
          </w:sdtPr>
          <w:sdtEndPr/>
          <w:sdtContent>
            <w:tc>
              <w:tcPr>
                <w:tcW w:w="9016" w:type="dxa"/>
                <w:tcMar>
                  <w:top w:w="113" w:type="dxa"/>
                  <w:bottom w:w="113" w:type="dxa"/>
                </w:tcMar>
              </w:tcPr>
              <w:p w14:paraId="0517F230" w14:textId="77777777" w:rsidR="003F0D73" w:rsidRPr="00FB589A" w:rsidRDefault="00E6589D" w:rsidP="00E6589D">
                <w:pPr>
                  <w:rPr>
                    <w:b/>
                  </w:rPr>
                </w:pPr>
                <w:proofErr w:type="spellStart"/>
                <w:r>
                  <w:rPr>
                    <w:rFonts w:ascii="Times New Roman" w:eastAsiaTheme="minorEastAsia" w:hAnsi="Times New Roman" w:cs="Times New Roman"/>
                    <w:sz w:val="24"/>
                    <w:szCs w:val="24"/>
                    <w:lang w:eastAsia="ja-JP"/>
                  </w:rPr>
                  <w:t>Jeyasingh</w:t>
                </w:r>
                <w:proofErr w:type="spellEnd"/>
                <w:r>
                  <w:rPr>
                    <w:rFonts w:ascii="Times New Roman" w:eastAsiaTheme="minorEastAsia" w:hAnsi="Times New Roman" w:cs="Times New Roman"/>
                    <w:sz w:val="24"/>
                    <w:szCs w:val="24"/>
                    <w:lang w:eastAsia="ja-JP"/>
                  </w:rPr>
                  <w:t xml:space="preserve">, </w:t>
                </w:r>
                <w:proofErr w:type="spellStart"/>
                <w:r>
                  <w:rPr>
                    <w:rFonts w:ascii="Times New Roman" w:eastAsiaTheme="minorEastAsia" w:hAnsi="Times New Roman" w:cs="Times New Roman"/>
                    <w:sz w:val="24"/>
                    <w:szCs w:val="24"/>
                    <w:lang w:eastAsia="ja-JP"/>
                  </w:rPr>
                  <w:t>Shobana</w:t>
                </w:r>
                <w:proofErr w:type="spellEnd"/>
                <w:r>
                  <w:rPr>
                    <w:rFonts w:ascii="Times New Roman" w:eastAsiaTheme="minorEastAsia" w:hAnsi="Times New Roman" w:cs="Times New Roman"/>
                    <w:sz w:val="24"/>
                    <w:szCs w:val="24"/>
                    <w:lang w:eastAsia="ja-JP"/>
                  </w:rPr>
                  <w:t xml:space="preserve"> (1957</w:t>
                </w:r>
                <w:r w:rsidR="00C45F21" w:rsidRPr="00341276">
                  <w:rPr>
                    <w:rFonts w:ascii="Times New Roman" w:eastAsiaTheme="minorEastAsia" w:hAnsi="Times New Roman" w:cs="Times New Roman"/>
                    <w:sz w:val="24"/>
                    <w:szCs w:val="24"/>
                    <w:lang w:eastAsia="ja-JP"/>
                  </w:rPr>
                  <w:t>– )</w:t>
                </w:r>
              </w:p>
            </w:tc>
          </w:sdtContent>
        </w:sdt>
      </w:tr>
      <w:tr w:rsidR="00464699" w14:paraId="1110F32B" w14:textId="77777777" w:rsidTr="00C45F21">
        <w:sdt>
          <w:sdtPr>
            <w:alias w:val="Variant headwords"/>
            <w:tag w:val="variantHeadwords"/>
            <w:id w:val="173464402"/>
            <w:placeholder>
              <w:docPart w:val="F5E1B8A537E61D4D9C81F6C0E416BFA6"/>
            </w:placeholder>
            <w:showingPlcHdr/>
          </w:sdtPr>
          <w:sdtEndPr/>
          <w:sdtContent>
            <w:tc>
              <w:tcPr>
                <w:tcW w:w="9016" w:type="dxa"/>
                <w:tcMar>
                  <w:top w:w="113" w:type="dxa"/>
                  <w:bottom w:w="113" w:type="dxa"/>
                </w:tcMar>
              </w:tcPr>
              <w:p w14:paraId="200C407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A08227" w14:textId="77777777" w:rsidTr="003F0D73">
        <w:sdt>
          <w:sdtPr>
            <w:alias w:val="Abstract"/>
            <w:tag w:val="abstract"/>
            <w:id w:val="-635871867"/>
            <w:placeholder>
              <w:docPart w:val="73B6450D8F08974D8AB4932F79906EA0"/>
            </w:placeholder>
          </w:sdtPr>
          <w:sdtEndPr/>
          <w:sdtContent>
            <w:tc>
              <w:tcPr>
                <w:tcW w:w="9016" w:type="dxa"/>
                <w:tcMar>
                  <w:top w:w="113" w:type="dxa"/>
                  <w:bottom w:w="113" w:type="dxa"/>
                </w:tcMar>
              </w:tcPr>
              <w:p w14:paraId="524D6102" w14:textId="77777777"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is a British choreographer whose work deploys both modern and postmodern aesthetics. Drawing on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form in which she trained,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deconstructs the classical vocabulary through a process she describes as </w:t>
                </w:r>
                <w:commentRangeStart w:id="0"/>
                <w:r w:rsidRPr="00C742C1">
                  <w:rPr>
                    <w:rFonts w:ascii="Times New Roman" w:hAnsi="Times New Roman" w:cs="Times New Roman"/>
                  </w:rPr>
                  <w:t xml:space="preserve">‘asking questions of the </w:t>
                </w:r>
                <w:proofErr w:type="spellStart"/>
                <w:r w:rsidRPr="00C742C1">
                  <w:rPr>
                    <w:rFonts w:ascii="Times New Roman" w:hAnsi="Times New Roman" w:cs="Times New Roman"/>
                  </w:rPr>
                  <w:t>adavus</w:t>
                </w:r>
                <w:proofErr w:type="spellEnd"/>
                <w:r w:rsidRPr="00C742C1">
                  <w:rPr>
                    <w:rFonts w:ascii="Times New Roman" w:hAnsi="Times New Roman" w:cs="Times New Roman"/>
                  </w:rPr>
                  <w:t xml:space="preserve"> [units of movement].’</w:t>
                </w:r>
                <w:commentRangeEnd w:id="0"/>
                <w:r w:rsidR="00E6589D">
                  <w:rPr>
                    <w:rStyle w:val="CommentReference"/>
                  </w:rPr>
                  <w:commentReference w:id="0"/>
                </w:r>
                <w:r w:rsidR="00E6589D" w:rsidRPr="00C742C1">
                  <w:rPr>
                    <w:rFonts w:ascii="Times New Roman" w:hAnsi="Times New Roman" w:cs="Times New Roman"/>
                  </w:rPr>
                  <w:t xml:space="preserve"> </w:t>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choreography also incorporates pedestrian movement, postmodern dance, ballet, and martial arts such as </w:t>
                </w:r>
                <w:proofErr w:type="spellStart"/>
                <w:r w:rsidRPr="00C742C1">
                  <w:rPr>
                    <w:rFonts w:ascii="Times New Roman" w:hAnsi="Times New Roman" w:cs="Times New Roman"/>
                  </w:rPr>
                  <w:t>kalaripayattu</w:t>
                </w:r>
                <w:proofErr w:type="spellEnd"/>
                <w:r w:rsidRPr="00C742C1">
                  <w:rPr>
                    <w:rFonts w:ascii="Times New Roman" w:hAnsi="Times New Roman" w:cs="Times New Roman"/>
                  </w:rPr>
                  <w:t xml:space="preserve">. She works within a high modernist tradition that privileges choreographic form over dramatic expression, highlighting non-representational movement, fragmentation, and the arrangement of dancers in complex groupings; she also, especially in more recent work, engages with postmodern, thematic concerns such as taking the surface seriously, exploring personal narratives, and reflecting on the complexity of belonging. An articulate critic as well as a choreographer,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has created a series of commentaries in which she reflects on </w:t>
                </w:r>
                <w:proofErr w:type="spellStart"/>
                <w:r w:rsidRPr="00C742C1">
                  <w:rPr>
                    <w:rFonts w:ascii="Times New Roman" w:hAnsi="Times New Roman" w:cs="Times New Roman"/>
                  </w:rPr>
                  <w:t>postcoloniality</w:t>
                </w:r>
                <w:proofErr w:type="spellEnd"/>
                <w:r w:rsidRPr="00C742C1">
                  <w:rPr>
                    <w:rFonts w:ascii="Times New Roman" w:hAnsi="Times New Roman" w:cs="Times New Roman"/>
                  </w:rPr>
                  <w:t xml:space="preserve">, globalization, and urbanization as they play out in her work. She was also one of the first authors to discuss the contingent and constructed nature of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tradition. As one of the leaders in the field of contemporary South Asian dance,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created a space in the contemporary British dance milieu for choreographers working with classical non-Western vocabularies. She led the way for a generation of choreographers to challenge the racialized underpinnings of British contemporary dance as well as to query the imperative that South Asian classical forms demonstrate historical continuity, </w:t>
                </w:r>
                <w:proofErr w:type="gramStart"/>
                <w:r w:rsidRPr="00C742C1">
                  <w:rPr>
                    <w:rFonts w:ascii="Times New Roman" w:hAnsi="Times New Roman" w:cs="Times New Roman"/>
                  </w:rPr>
                  <w:t>thereby  contributing</w:t>
                </w:r>
                <w:proofErr w:type="gramEnd"/>
                <w:r w:rsidRPr="00C742C1">
                  <w:rPr>
                    <w:rFonts w:ascii="Times New Roman" w:hAnsi="Times New Roman" w:cs="Times New Roman"/>
                  </w:rPr>
                  <w:t xml:space="preserve"> to the vibrant field of South Asian dance in Britain and extending understandings of experimentation in British contemporary dance.</w:t>
                </w:r>
              </w:p>
              <w:p w14:paraId="7D8F5FE4" w14:textId="77777777" w:rsidR="00C45F21" w:rsidRPr="00C742C1" w:rsidRDefault="00C45F21" w:rsidP="00C45F21">
                <w:pPr>
                  <w:rPr>
                    <w:rFonts w:ascii="Times New Roman" w:hAnsi="Times New Roman" w:cs="Times New Roman"/>
                  </w:rPr>
                </w:pPr>
              </w:p>
              <w:p w14:paraId="005EA9B0" w14:textId="77777777" w:rsidR="00E85A05" w:rsidRDefault="00E85A05" w:rsidP="00E85A05"/>
            </w:tc>
          </w:sdtContent>
        </w:sdt>
      </w:tr>
      <w:tr w:rsidR="003F0D73" w14:paraId="0FEDA4AC" w14:textId="77777777" w:rsidTr="003F0D73">
        <w:sdt>
          <w:sdtPr>
            <w:alias w:val="Article text"/>
            <w:tag w:val="articleText"/>
            <w:id w:val="634067588"/>
            <w:placeholder>
              <w:docPart w:val="D52C09F777E9C0428DC7FE33953D5A77"/>
            </w:placeholder>
          </w:sdtPr>
          <w:sdtEndPr/>
          <w:sdtContent>
            <w:tc>
              <w:tcPr>
                <w:tcW w:w="9016" w:type="dxa"/>
                <w:tcMar>
                  <w:top w:w="113" w:type="dxa"/>
                  <w:bottom w:w="113" w:type="dxa"/>
                </w:tcMar>
              </w:tcPr>
              <w:p w14:paraId="0AADFB5F" w14:textId="77777777" w:rsidR="00C45F21" w:rsidRDefault="00C45F21" w:rsidP="00C45F21">
                <w:pPr>
                  <w:rPr>
                    <w:rFonts w:ascii="Times New Roman" w:hAnsi="Times New Roman" w:cs="Times New Roman"/>
                  </w:rPr>
                </w:pP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is a British choreographer whose work deploys both modern and postmodern aesthetics. Drawing on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form in which she trained,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deconstructs the classical vocabulary through a process she describes as ‘asking questions of the </w:t>
                </w:r>
                <w:proofErr w:type="spellStart"/>
                <w:r w:rsidRPr="00C742C1">
                  <w:rPr>
                    <w:rFonts w:ascii="Times New Roman" w:hAnsi="Times New Roman" w:cs="Times New Roman"/>
                  </w:rPr>
                  <w:t>adavus</w:t>
                </w:r>
                <w:proofErr w:type="spellEnd"/>
                <w:r w:rsidRPr="00C742C1">
                  <w:rPr>
                    <w:rFonts w:ascii="Times New Roman" w:hAnsi="Times New Roman" w:cs="Times New Roman"/>
                  </w:rPr>
                  <w:t xml:space="preserve"> </w:t>
                </w:r>
                <w:commentRangeStart w:id="1"/>
                <w:r w:rsidRPr="00C742C1">
                  <w:rPr>
                    <w:rFonts w:ascii="Times New Roman" w:hAnsi="Times New Roman" w:cs="Times New Roman"/>
                  </w:rPr>
                  <w:t>[units of movement].’</w:t>
                </w:r>
                <w:r w:rsidR="00E6589D" w:rsidRPr="00C742C1">
                  <w:rPr>
                    <w:rFonts w:ascii="Times New Roman" w:hAnsi="Times New Roman" w:cs="Times New Roman"/>
                  </w:rPr>
                  <w:t xml:space="preserve"> </w:t>
                </w:r>
                <w:commentRangeEnd w:id="1"/>
                <w:r w:rsidR="00E6589D">
                  <w:rPr>
                    <w:rStyle w:val="CommentReference"/>
                  </w:rPr>
                  <w:commentReference w:id="1"/>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choreography also incorporates pedestrian movement, postmodern dance, ballet, and martial arts such as </w:t>
                </w:r>
                <w:proofErr w:type="spellStart"/>
                <w:r w:rsidRPr="00C742C1">
                  <w:rPr>
                    <w:rFonts w:ascii="Times New Roman" w:hAnsi="Times New Roman" w:cs="Times New Roman"/>
                  </w:rPr>
                  <w:t>kalaripayattu</w:t>
                </w:r>
                <w:proofErr w:type="spellEnd"/>
                <w:r w:rsidRPr="00C742C1">
                  <w:rPr>
                    <w:rFonts w:ascii="Times New Roman" w:hAnsi="Times New Roman" w:cs="Times New Roman"/>
                  </w:rPr>
                  <w:t xml:space="preserve">. She works within a high modernist tradition that privileges choreographic form over dramatic expression, highlighting non-representational movement, fragmentation, and the arrangement of dancers in complex groupings; she also, especially in more recent work, engages with postmodern, thematic concerns such as taking the surface seriously, exploring personal narratives, and reflecting on the complexity of belonging. An articulate critic as well as a choreographer,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has created a series of commentaries in which she reflects on </w:t>
                </w:r>
                <w:proofErr w:type="spellStart"/>
                <w:r w:rsidRPr="00C742C1">
                  <w:rPr>
                    <w:rFonts w:ascii="Times New Roman" w:hAnsi="Times New Roman" w:cs="Times New Roman"/>
                  </w:rPr>
                  <w:t>postcoloniality</w:t>
                </w:r>
                <w:proofErr w:type="spellEnd"/>
                <w:r w:rsidRPr="00C742C1">
                  <w:rPr>
                    <w:rFonts w:ascii="Times New Roman" w:hAnsi="Times New Roman" w:cs="Times New Roman"/>
                  </w:rPr>
                  <w:t xml:space="preserve">, globalization, and urbanization as they play out in her work. She was also one of the first authors to discuss the contingent and constructed nature of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tradition. As one of the leaders in the field of contemporary South Asian dance,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created a space in the contemporary British dance milieu for choreographers working with classical non-Western vocabularies. She led the way for a generation of choreographers to challenge the </w:t>
                </w:r>
                <w:r w:rsidRPr="00C742C1">
                  <w:rPr>
                    <w:rFonts w:ascii="Times New Roman" w:hAnsi="Times New Roman" w:cs="Times New Roman"/>
                  </w:rPr>
                  <w:lastRenderedPageBreak/>
                  <w:t xml:space="preserve">racialized underpinnings of British contemporary dance as well as to query the imperative that South Asian classical forms demonstrate historical continuity, </w:t>
                </w:r>
                <w:proofErr w:type="gramStart"/>
                <w:r w:rsidRPr="00C742C1">
                  <w:rPr>
                    <w:rFonts w:ascii="Times New Roman" w:hAnsi="Times New Roman" w:cs="Times New Roman"/>
                  </w:rPr>
                  <w:t>thereby  contributing</w:t>
                </w:r>
                <w:proofErr w:type="gramEnd"/>
                <w:r w:rsidRPr="00C742C1">
                  <w:rPr>
                    <w:rFonts w:ascii="Times New Roman" w:hAnsi="Times New Roman" w:cs="Times New Roman"/>
                  </w:rPr>
                  <w:t xml:space="preserve"> to the vibrant field of South Asian dance in Britain and extending understandings of experimentation in British contemporary dance.</w:t>
                </w:r>
              </w:p>
              <w:p w14:paraId="4F912E46" w14:textId="77777777" w:rsidR="00C45F21" w:rsidRDefault="00C45F21" w:rsidP="00C45F21">
                <w:pPr>
                  <w:rPr>
                    <w:rFonts w:ascii="Times New Roman" w:hAnsi="Times New Roman" w:cs="Times New Roman"/>
                  </w:rPr>
                </w:pPr>
              </w:p>
              <w:p w14:paraId="0FA90734" w14:textId="77777777" w:rsidR="00C45F21" w:rsidRDefault="00C45F21" w:rsidP="00C45F21">
                <w:pPr>
                  <w:keepNext/>
                  <w:rPr>
                    <w:rFonts w:ascii="Times New Roman" w:hAnsi="Times New Roman" w:cs="Times New Roman"/>
                  </w:rPr>
                </w:pPr>
                <w:r>
                  <w:rPr>
                    <w:rFonts w:ascii="Times New Roman" w:hAnsi="Times New Roman" w:cs="Times New Roman"/>
                  </w:rPr>
                  <w:t>File:</w:t>
                </w:r>
                <w:r>
                  <w:t xml:space="preserve"> </w:t>
                </w:r>
                <w:r w:rsidRPr="00C45F21">
                  <w:rPr>
                    <w:rFonts w:ascii="Times New Roman" w:hAnsi="Times New Roman" w:cs="Times New Roman"/>
                  </w:rPr>
                  <w:t>Bruise Blood.png</w:t>
                </w:r>
              </w:p>
              <w:p w14:paraId="62860C36" w14:textId="77777777" w:rsidR="00C45F21" w:rsidRDefault="00C45F21" w:rsidP="00C45F21">
                <w:pPr>
                  <w:pStyle w:val="Caption"/>
                </w:pPr>
                <w:r>
                  <w:t xml:space="preserve">Figure </w:t>
                </w:r>
                <w:r w:rsidR="004C7929">
                  <w:fldChar w:fldCharType="begin"/>
                </w:r>
                <w:r w:rsidR="004C7929">
                  <w:instrText xml:space="preserve"> SEQ Figure \* ARABIC </w:instrText>
                </w:r>
                <w:r w:rsidR="004C7929">
                  <w:fldChar w:fldCharType="separate"/>
                </w:r>
                <w:r w:rsidR="00D611B5">
                  <w:rPr>
                    <w:noProof/>
                  </w:rPr>
                  <w:t>1</w:t>
                </w:r>
                <w:r w:rsidR="004C7929">
                  <w:rPr>
                    <w:noProof/>
                  </w:rPr>
                  <w:fldChar w:fldCharType="end"/>
                </w:r>
                <w:r>
                  <w:t xml:space="preserve"> Bruise </w:t>
                </w:r>
                <w:proofErr w:type="spellStart"/>
                <w:r>
                  <w:t>Blook</w:t>
                </w:r>
                <w:proofErr w:type="spellEnd"/>
                <w:r>
                  <w:t xml:space="preserve">, 2010. Photo: </w:t>
                </w:r>
                <w:proofErr w:type="spellStart"/>
                <w:r>
                  <w:t>Nuno</w:t>
                </w:r>
                <w:proofErr w:type="spellEnd"/>
                <w:r>
                  <w:t xml:space="preserve"> Santos. Dancers: </w:t>
                </w:r>
                <w:proofErr w:type="spellStart"/>
                <w:r>
                  <w:t>evarah</w:t>
                </w:r>
                <w:proofErr w:type="spellEnd"/>
                <w:r>
                  <w:t xml:space="preserve"> </w:t>
                </w:r>
                <w:proofErr w:type="spellStart"/>
                <w:r>
                  <w:t>Thimmaiah</w:t>
                </w:r>
                <w:proofErr w:type="spellEnd"/>
              </w:p>
              <w:p w14:paraId="4B8F67E8" w14:textId="77777777" w:rsidR="00C45F21" w:rsidRPr="00C742C1" w:rsidRDefault="00C45F21" w:rsidP="00C45F21">
                <w:pPr>
                  <w:rPr>
                    <w:rFonts w:ascii="Times New Roman" w:hAnsi="Times New Roman" w:cs="Times New Roman"/>
                  </w:rPr>
                </w:pPr>
                <w:r>
                  <w:rPr>
                    <w:rFonts w:ascii="Times New Roman" w:hAnsi="Times New Roman" w:cs="Times New Roman"/>
                  </w:rPr>
                  <w:t xml:space="preserve">Source: </w:t>
                </w:r>
                <w:hyperlink r:id="rId10" w:history="1">
                  <w:r w:rsidRPr="00C742C1">
                    <w:rPr>
                      <w:rStyle w:val="Hyperlink"/>
                      <w:rFonts w:ascii="Times New Roman" w:hAnsi="Times New Roman" w:cs="Times New Roman"/>
                    </w:rPr>
                    <w:t>http://www.shoba</w:t>
                  </w:r>
                  <w:r w:rsidRPr="00C742C1">
                    <w:rPr>
                      <w:rStyle w:val="Hyperlink"/>
                      <w:rFonts w:ascii="Times New Roman" w:hAnsi="Times New Roman" w:cs="Times New Roman"/>
                    </w:rPr>
                    <w:t>n</w:t>
                  </w:r>
                  <w:r w:rsidRPr="00C742C1">
                    <w:rPr>
                      <w:rStyle w:val="Hyperlink"/>
                      <w:rFonts w:ascii="Times New Roman" w:hAnsi="Times New Roman" w:cs="Times New Roman"/>
                    </w:rPr>
                    <w:t>ajeyasingh.co.uk/gallery/images/</w:t>
                  </w:r>
                </w:hyperlink>
              </w:p>
              <w:p w14:paraId="57920586" w14:textId="77777777" w:rsidR="00C45F21" w:rsidRPr="00C742C1" w:rsidRDefault="00C45F21" w:rsidP="00C45F21">
                <w:pPr>
                  <w:rPr>
                    <w:rFonts w:ascii="Times New Roman" w:hAnsi="Times New Roman" w:cs="Times New Roman"/>
                  </w:rPr>
                </w:pPr>
              </w:p>
              <w:p w14:paraId="17EAC225" w14:textId="77777777" w:rsidR="00C45F21" w:rsidRDefault="00C45F21" w:rsidP="00C45F21">
                <w:pPr>
                  <w:rPr>
                    <w:rFonts w:ascii="Times New Roman" w:hAnsi="Times New Roman" w:cs="Times New Roman"/>
                  </w:rPr>
                </w:pPr>
              </w:p>
              <w:p w14:paraId="2426BE77" w14:textId="77777777" w:rsidR="00C45F21" w:rsidRPr="00C742C1" w:rsidRDefault="00C45F21" w:rsidP="00C45F21">
                <w:pPr>
                  <w:pStyle w:val="Heading1"/>
                  <w:outlineLvl w:val="0"/>
                </w:pPr>
                <w:r w:rsidRPr="00C742C1">
                  <w:t>Training</w:t>
                </w:r>
              </w:p>
              <w:p w14:paraId="7D659778" w14:textId="77777777"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Born in Madras (now Chennai), South India,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began her dance career by training in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As a child and young adult, she also lived in Sri Lanka and Singapore, ushering in a global awareness early on in her life and urging her to question fixed notions of belonging. At age eighteen, she moved to the UK to pursue a degree in Shakespearian studies. There, she continued her performance work but quickly became disillusioned with the state of South Asian dance in Britain, particularly the assumption on the part of the British public that South Asian dancers must be cultural ambassadors. She found particularly problematic the British assumption that forms like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are more about literal meaning than about formal elements such as shape, space, and time. In her early writing and choreography alike, she rejected the demand for dramatic meaning and instead focused on the choreographic components of classical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such as linearity, angularity, a grounded use of weight, and an internal geometry. She founded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Dance in 1988 as a means of exploring and challenging such choreographic conventions with a company of dancers.</w:t>
                </w:r>
              </w:p>
              <w:p w14:paraId="3D70D84C" w14:textId="77777777" w:rsidR="00C45F21" w:rsidRDefault="00C45F21" w:rsidP="00C45F21">
                <w:pPr>
                  <w:rPr>
                    <w:rFonts w:ascii="Times New Roman" w:hAnsi="Times New Roman" w:cs="Times New Roman"/>
                  </w:rPr>
                </w:pPr>
              </w:p>
              <w:p w14:paraId="2D269F45" w14:textId="77777777" w:rsidR="00C45F21" w:rsidRDefault="00C45F21" w:rsidP="00C45F21">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Exit No Exit.png</w:t>
                </w:r>
              </w:p>
              <w:p w14:paraId="3DB8F4BB" w14:textId="77777777" w:rsidR="00C45F21" w:rsidRDefault="00C45F21" w:rsidP="00C45F21">
                <w:pPr>
                  <w:pStyle w:val="Caption"/>
                </w:pPr>
                <w:r>
                  <w:t xml:space="preserve">Figure </w:t>
                </w:r>
                <w:r w:rsidR="004C7929">
                  <w:fldChar w:fldCharType="begin"/>
                </w:r>
                <w:r w:rsidR="004C7929">
                  <w:instrText xml:space="preserve"> SEQ Figure \* ARABIC </w:instrText>
                </w:r>
                <w:r w:rsidR="004C7929">
                  <w:fldChar w:fldCharType="separate"/>
                </w:r>
                <w:r w:rsidR="00D611B5">
                  <w:rPr>
                    <w:noProof/>
                  </w:rPr>
                  <w:t>2</w:t>
                </w:r>
                <w:r w:rsidR="004C7929">
                  <w:rPr>
                    <w:noProof/>
                  </w:rPr>
                  <w:fldChar w:fldCharType="end"/>
                </w:r>
                <w:r>
                  <w:t xml:space="preserve"> Exit No Exit, 2006. Photo: Chris Nash. Dancer: Kamala </w:t>
                </w:r>
                <w:proofErr w:type="spellStart"/>
                <w:r>
                  <w:t>evam</w:t>
                </w:r>
                <w:proofErr w:type="spellEnd"/>
                <w:r>
                  <w:t xml:space="preserve">, </w:t>
                </w:r>
                <w:proofErr w:type="spellStart"/>
                <w:r>
                  <w:t>Mandeep</w:t>
                </w:r>
                <w:proofErr w:type="spellEnd"/>
                <w:r>
                  <w:t xml:space="preserve"> </w:t>
                </w:r>
                <w:proofErr w:type="spellStart"/>
                <w:r>
                  <w:t>Raikhy</w:t>
                </w:r>
                <w:proofErr w:type="spellEnd"/>
              </w:p>
              <w:p w14:paraId="7B917B87" w14:textId="77777777" w:rsidR="00C45F21" w:rsidRPr="002420EA" w:rsidRDefault="00C45F21" w:rsidP="00C45F21">
                <w:pPr>
                  <w:rPr>
                    <w:rFonts w:ascii="Times New Roman" w:hAnsi="Times New Roman" w:cs="Times New Roman"/>
                  </w:rPr>
                </w:pPr>
                <w:r>
                  <w:rPr>
                    <w:rFonts w:ascii="Times New Roman" w:hAnsi="Times New Roman" w:cs="Times New Roman"/>
                  </w:rPr>
                  <w:t xml:space="preserve">Source: </w:t>
                </w:r>
                <w:hyperlink r:id="rId11" w:history="1">
                  <w:r w:rsidRPr="002420EA">
                    <w:rPr>
                      <w:rStyle w:val="Hyperlink"/>
                      <w:rFonts w:ascii="Times New Roman" w:hAnsi="Times New Roman" w:cs="Times New Roman"/>
                      <w:color w:val="auto"/>
                    </w:rPr>
                    <w:t>http://www.shobanajeyasingh.co.uk/gallery/images/</w:t>
                  </w:r>
                </w:hyperlink>
              </w:p>
              <w:p w14:paraId="173CE2D5" w14:textId="77777777" w:rsidR="00C45F21" w:rsidRDefault="00C45F21" w:rsidP="00C45F21">
                <w:pPr>
                  <w:rPr>
                    <w:rFonts w:ascii="Times New Roman" w:hAnsi="Times New Roman" w:cs="Times New Roman"/>
                  </w:rPr>
                </w:pPr>
              </w:p>
              <w:p w14:paraId="15D6B15D" w14:textId="77777777" w:rsidR="00C45F21" w:rsidRDefault="00C45F21" w:rsidP="00C45F21">
                <w:pPr>
                  <w:rPr>
                    <w:rFonts w:ascii="Times New Roman" w:hAnsi="Times New Roman" w:cs="Times New Roman"/>
                  </w:rPr>
                </w:pPr>
              </w:p>
              <w:p w14:paraId="685F0829" w14:textId="77777777" w:rsidR="00C45F21" w:rsidRPr="00C742C1" w:rsidRDefault="00C45F21" w:rsidP="00C45F21">
                <w:pPr>
                  <w:rPr>
                    <w:rFonts w:ascii="Times New Roman" w:hAnsi="Times New Roman" w:cs="Times New Roman"/>
                  </w:rPr>
                </w:pPr>
              </w:p>
              <w:p w14:paraId="20C902C2" w14:textId="77777777" w:rsidR="00C45F21" w:rsidRPr="00C742C1" w:rsidRDefault="00C45F21" w:rsidP="00C45F21">
                <w:pPr>
                  <w:pStyle w:val="Heading1"/>
                  <w:outlineLvl w:val="0"/>
                </w:pPr>
                <w:r w:rsidRPr="00C742C1">
                  <w:t>Contributions to Modernism</w:t>
                </w:r>
              </w:p>
              <w:p w14:paraId="5A7B9B99" w14:textId="77777777" w:rsidR="00C45F21" w:rsidRDefault="00C45F21" w:rsidP="00C45F21">
                <w:pPr>
                  <w:rPr>
                    <w:rFonts w:ascii="Times New Roman" w:hAnsi="Times New Roman" w:cs="Times New Roman"/>
                  </w:rPr>
                </w:pPr>
                <w:r w:rsidRPr="00C742C1">
                  <w:rPr>
                    <w:rFonts w:ascii="Times New Roman" w:hAnsi="Times New Roman" w:cs="Times New Roman"/>
                  </w:rPr>
                  <w:t xml:space="preserve">Like many modern choreographers,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began her exploration of new material by rejecting existing conventions and expectations. Thus, she moved away from literal, dramatic meaning and music as governing choreography. Her dancers do not directly invoke emotional states nor do they depict characters. Although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sometimes works closely with composers, frequently her choreography creates a tension with the music, rather than following it or creating a framework to which the music then adheres. Throughout her choreographic career, she has focused on fragmenting the choreographic layering of solo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distributing its elements across a company of dancers. In early works such as </w:t>
                </w:r>
                <w:r w:rsidRPr="00C742C1">
                  <w:rPr>
                    <w:rFonts w:ascii="Times New Roman" w:hAnsi="Times New Roman" w:cs="Times New Roman"/>
                    <w:i/>
                  </w:rPr>
                  <w:t xml:space="preserve">Making of Maps </w:t>
                </w:r>
                <w:r w:rsidRPr="00C742C1">
                  <w:rPr>
                    <w:rFonts w:ascii="Times New Roman" w:hAnsi="Times New Roman" w:cs="Times New Roman"/>
                  </w:rPr>
                  <w:t xml:space="preserve">(1992), her interest in delayering and fragmentation enable her introduction of a degree of spatial complexity not present in the classical form as she created dancers’ pathways that intersect, collide, and cross the stage in diagonals and circular patterns. In </w:t>
                </w:r>
                <w:r w:rsidRPr="00C742C1">
                  <w:rPr>
                    <w:rFonts w:ascii="Times New Roman" w:hAnsi="Times New Roman" w:cs="Times New Roman"/>
                    <w:i/>
                  </w:rPr>
                  <w:t xml:space="preserve">Romance… with Footnotes </w:t>
                </w:r>
                <w:r w:rsidRPr="00C742C1">
                  <w:rPr>
                    <w:rFonts w:ascii="Times New Roman" w:hAnsi="Times New Roman" w:cs="Times New Roman"/>
                  </w:rPr>
                  <w:t xml:space="preserve">(1993), she also encourages her dancers off the vertical meridian into partnered work with one another and into floor work. This piece also retains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natyam’s</w:t>
                </w:r>
                <w:proofErr w:type="spellEnd"/>
                <w:r w:rsidRPr="00C742C1">
                  <w:rPr>
                    <w:rFonts w:ascii="Times New Roman" w:hAnsi="Times New Roman" w:cs="Times New Roman"/>
                  </w:rPr>
                  <w:t xml:space="preserve"> contrast between lyrical and dynamic choreography but amplifies this tension as dancers often spiral out into explosive, frenetic phrases that contrast with methodical dreamlike sections.  </w:t>
                </w:r>
              </w:p>
              <w:p w14:paraId="530D3597" w14:textId="77777777" w:rsidR="00C45F21" w:rsidRDefault="00C45F21" w:rsidP="00C45F21">
                <w:pPr>
                  <w:rPr>
                    <w:rFonts w:ascii="Times New Roman" w:hAnsi="Times New Roman" w:cs="Times New Roman"/>
                  </w:rPr>
                </w:pPr>
              </w:p>
              <w:p w14:paraId="3CCDC91B" w14:textId="77777777" w:rsidR="00C45F21" w:rsidRDefault="00C45F21" w:rsidP="00C45F21">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Foliage Chorus.png</w:t>
                </w:r>
              </w:p>
              <w:p w14:paraId="3DA8F630" w14:textId="77777777" w:rsidR="00C45F21" w:rsidRDefault="00C45F21" w:rsidP="00C45F21">
                <w:pPr>
                  <w:pStyle w:val="Caption"/>
                </w:pPr>
                <w:r>
                  <w:t xml:space="preserve">Figure </w:t>
                </w:r>
                <w:r w:rsidR="004C7929">
                  <w:fldChar w:fldCharType="begin"/>
                </w:r>
                <w:r w:rsidR="004C7929">
                  <w:instrText xml:space="preserve"> SEQ Figure \* ARABIC </w:instrText>
                </w:r>
                <w:r w:rsidR="004C7929">
                  <w:fldChar w:fldCharType="separate"/>
                </w:r>
                <w:r w:rsidR="00D611B5">
                  <w:rPr>
                    <w:noProof/>
                  </w:rPr>
                  <w:t>3</w:t>
                </w:r>
                <w:r w:rsidR="004C7929">
                  <w:rPr>
                    <w:noProof/>
                  </w:rPr>
                  <w:fldChar w:fldCharType="end"/>
                </w:r>
                <w:r>
                  <w:t xml:space="preserve"> Foliage Chorus, 2004. Photo: </w:t>
                </w:r>
                <w:proofErr w:type="spellStart"/>
                <w:r>
                  <w:t>Vipul</w:t>
                </w:r>
                <w:proofErr w:type="spellEnd"/>
                <w:r>
                  <w:t xml:space="preserve"> </w:t>
                </w:r>
                <w:proofErr w:type="spellStart"/>
                <w:r>
                  <w:t>Sangoi</w:t>
                </w:r>
                <w:proofErr w:type="spellEnd"/>
                <w:r>
                  <w:t xml:space="preserve">. Dancers: Kamala </w:t>
                </w:r>
                <w:proofErr w:type="spellStart"/>
                <w:r>
                  <w:t>evam</w:t>
                </w:r>
                <w:proofErr w:type="spellEnd"/>
                <w:r>
                  <w:t xml:space="preserve">, </w:t>
                </w:r>
                <w:proofErr w:type="spellStart"/>
                <w:r>
                  <w:t>Saju</w:t>
                </w:r>
                <w:proofErr w:type="spellEnd"/>
                <w:r>
                  <w:t xml:space="preserve"> </w:t>
                </w:r>
                <w:proofErr w:type="spellStart"/>
                <w:r>
                  <w:t>Hari</w:t>
                </w:r>
                <w:proofErr w:type="spellEnd"/>
                <w:r>
                  <w:t xml:space="preserve">, </w:t>
                </w:r>
                <w:proofErr w:type="spellStart"/>
                <w:r>
                  <w:t>Navala</w:t>
                </w:r>
                <w:proofErr w:type="spellEnd"/>
                <w:r w:rsidR="00D611B5">
                  <w:t xml:space="preserve"> </w:t>
                </w:r>
                <w:proofErr w:type="spellStart"/>
                <w:r w:rsidR="00D611B5">
                  <w:t>Chaudhari</w:t>
                </w:r>
                <w:proofErr w:type="spellEnd"/>
                <w:r w:rsidR="00D611B5">
                  <w:t xml:space="preserve">, </w:t>
                </w:r>
                <w:proofErr w:type="spellStart"/>
                <w:r w:rsidR="00D611B5">
                  <w:t>Rathimalar</w:t>
                </w:r>
                <w:proofErr w:type="spellEnd"/>
                <w:r w:rsidR="00D611B5">
                  <w:t xml:space="preserve"> </w:t>
                </w:r>
                <w:proofErr w:type="spellStart"/>
                <w:r w:rsidR="00D611B5">
                  <w:lastRenderedPageBreak/>
                  <w:t>Govindarajoo</w:t>
                </w:r>
                <w:proofErr w:type="spellEnd"/>
                <w:r w:rsidR="00D611B5">
                  <w:t xml:space="preserve">. </w:t>
                </w:r>
              </w:p>
              <w:p w14:paraId="15F96010" w14:textId="77777777" w:rsidR="00D611B5" w:rsidRPr="00C742C1" w:rsidRDefault="00C45F21" w:rsidP="00D611B5">
                <w:pPr>
                  <w:rPr>
                    <w:rFonts w:ascii="Times New Roman" w:hAnsi="Times New Roman" w:cs="Times New Roman"/>
                  </w:rPr>
                </w:pPr>
                <w:r>
                  <w:rPr>
                    <w:rFonts w:ascii="Times New Roman" w:hAnsi="Times New Roman" w:cs="Times New Roman"/>
                  </w:rPr>
                  <w:t xml:space="preserve">Source: </w:t>
                </w:r>
                <w:hyperlink r:id="rId12" w:history="1">
                  <w:r w:rsidR="00D611B5" w:rsidRPr="00C742C1">
                    <w:rPr>
                      <w:rStyle w:val="Hyperlink"/>
                      <w:rFonts w:ascii="Times New Roman" w:hAnsi="Times New Roman" w:cs="Times New Roman"/>
                    </w:rPr>
                    <w:t>http://www.shobanajeyasingh.co.uk/gallery/images/</w:t>
                  </w:r>
                </w:hyperlink>
              </w:p>
              <w:p w14:paraId="1AE70A60" w14:textId="77777777" w:rsidR="00C45F21" w:rsidRPr="00C742C1" w:rsidRDefault="00C45F21" w:rsidP="00C45F21">
                <w:pPr>
                  <w:rPr>
                    <w:rFonts w:ascii="Times New Roman" w:hAnsi="Times New Roman" w:cs="Times New Roman"/>
                  </w:rPr>
                </w:pPr>
              </w:p>
              <w:p w14:paraId="2C85C012" w14:textId="77777777" w:rsidR="00C45F21" w:rsidRPr="00C742C1" w:rsidRDefault="00C45F21" w:rsidP="00C45F21">
                <w:pPr>
                  <w:rPr>
                    <w:rFonts w:ascii="Times New Roman" w:hAnsi="Times New Roman" w:cs="Times New Roman"/>
                  </w:rPr>
                </w:pPr>
              </w:p>
              <w:p w14:paraId="2226390C" w14:textId="77777777"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In more recent work,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has re-considered the question of dramatic meaning, deploying fragmented narratives, the play of images across dancing bodies, and characterizations that shift across a company of dancers. Perhaps because of </w:t>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success with her early works, because of the presence of organizations such as </w:t>
                </w:r>
                <w:proofErr w:type="spellStart"/>
                <w:r w:rsidRPr="00C742C1">
                  <w:rPr>
                    <w:rFonts w:ascii="Times New Roman" w:hAnsi="Times New Roman" w:cs="Times New Roman"/>
                  </w:rPr>
                  <w:t>Akademi</w:t>
                </w:r>
                <w:proofErr w:type="spellEnd"/>
                <w:r w:rsidRPr="00C742C1">
                  <w:rPr>
                    <w:rFonts w:ascii="Times New Roman" w:hAnsi="Times New Roman" w:cs="Times New Roman"/>
                  </w:rPr>
                  <w:t xml:space="preserve">, a South Asian dance interest group, in the British dance sector, and because of the success of postmodern choreographer </w:t>
                </w:r>
                <w:proofErr w:type="spellStart"/>
                <w:r w:rsidRPr="00C742C1">
                  <w:rPr>
                    <w:rFonts w:ascii="Times New Roman" w:hAnsi="Times New Roman" w:cs="Times New Roman"/>
                  </w:rPr>
                  <w:t>Akram</w:t>
                </w:r>
                <w:proofErr w:type="spellEnd"/>
                <w:r w:rsidRPr="00C742C1">
                  <w:rPr>
                    <w:rFonts w:ascii="Times New Roman" w:hAnsi="Times New Roman" w:cs="Times New Roman"/>
                  </w:rPr>
                  <w:t xml:space="preserve"> Khan, UK viewers no longer so readily associate South Asian dance solely with narrative and expressivity. Options for reconsidering the relationship between choreography and emotion are now more open than they once were. Pieces such as </w:t>
                </w:r>
                <w:r w:rsidRPr="00C742C1">
                  <w:rPr>
                    <w:rFonts w:ascii="Times New Roman" w:hAnsi="Times New Roman" w:cs="Times New Roman"/>
                    <w:i/>
                  </w:rPr>
                  <w:t>Exit No Exit</w:t>
                </w:r>
                <w:r w:rsidRPr="00C742C1">
                  <w:rPr>
                    <w:rFonts w:ascii="Times New Roman" w:hAnsi="Times New Roman" w:cs="Times New Roman"/>
                  </w:rPr>
                  <w:t xml:space="preserve"> (2006) and </w:t>
                </w:r>
                <w:proofErr w:type="spellStart"/>
                <w:r w:rsidRPr="00C742C1">
                  <w:rPr>
                    <w:rFonts w:ascii="Times New Roman" w:hAnsi="Times New Roman" w:cs="Times New Roman"/>
                    <w:i/>
                  </w:rPr>
                  <w:t>Faultline</w:t>
                </w:r>
                <w:proofErr w:type="spellEnd"/>
                <w:r w:rsidRPr="00C742C1">
                  <w:rPr>
                    <w:rFonts w:ascii="Times New Roman" w:hAnsi="Times New Roman" w:cs="Times New Roman"/>
                  </w:rPr>
                  <w:t xml:space="preserve"> (2007) reincorporate expressivity into choreography, exploring shifting relationships between individuals and groups. </w:t>
                </w:r>
              </w:p>
              <w:p w14:paraId="2F675847" w14:textId="77777777" w:rsidR="00C45F21" w:rsidRPr="00C742C1" w:rsidRDefault="00C45F21" w:rsidP="00C45F21">
                <w:pPr>
                  <w:rPr>
                    <w:rFonts w:ascii="Times New Roman" w:hAnsi="Times New Roman" w:cs="Times New Roman"/>
                  </w:rPr>
                </w:pPr>
              </w:p>
              <w:p w14:paraId="2AB26A3F" w14:textId="77777777" w:rsidR="00C45F21" w:rsidRDefault="00C45F21" w:rsidP="00C45F21">
                <w:pPr>
                  <w:rPr>
                    <w:rFonts w:ascii="Times New Roman" w:hAnsi="Times New Roman" w:cs="Times New Roman"/>
                  </w:rPr>
                </w:pPr>
                <w:r w:rsidRPr="00C742C1">
                  <w:rPr>
                    <w:rFonts w:ascii="Times New Roman" w:hAnsi="Times New Roman" w:cs="Times New Roman"/>
                  </w:rPr>
                  <w:t xml:space="preserve">Like a number of South Asian and South Asian diaspora modernists,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recognizes the unstable and contingent nature of the Indian classical forms. Whereas other choreographers, such as </w:t>
                </w:r>
                <w:proofErr w:type="spellStart"/>
                <w:r w:rsidRPr="00C742C1">
                  <w:rPr>
                    <w:rFonts w:ascii="Times New Roman" w:hAnsi="Times New Roman" w:cs="Times New Roman"/>
                  </w:rPr>
                  <w:t>Chandralekha</w:t>
                </w:r>
                <w:proofErr w:type="spellEnd"/>
                <w:r w:rsidRPr="00C742C1">
                  <w:rPr>
                    <w:rFonts w:ascii="Times New Roman" w:hAnsi="Times New Roman" w:cs="Times New Roman"/>
                  </w:rPr>
                  <w:t xml:space="preserve"> and </w:t>
                </w:r>
                <w:proofErr w:type="spellStart"/>
                <w:r w:rsidRPr="00C742C1">
                  <w:rPr>
                    <w:rFonts w:ascii="Times New Roman" w:hAnsi="Times New Roman" w:cs="Times New Roman"/>
                  </w:rPr>
                  <w:t>Astad</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Deboo</w:t>
                </w:r>
                <w:proofErr w:type="spellEnd"/>
                <w:r w:rsidRPr="00C742C1">
                  <w:rPr>
                    <w:rFonts w:ascii="Times New Roman" w:hAnsi="Times New Roman" w:cs="Times New Roman"/>
                  </w:rPr>
                  <w:t xml:space="preserve">, seek an indigenous Indian modernism,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considers herself foremost a British choreographer and makes overt her investigation of both British and Indian modernist and postmodern aesthetics. Her later work hinges upon choreographic strategies such as fragmentation, interruption, the explicit quotation of classical forms, and an investigation into the elusive nature of history and identity.  </w:t>
                </w:r>
              </w:p>
              <w:p w14:paraId="19A2AD2F" w14:textId="77777777" w:rsidR="00C45F21" w:rsidRDefault="00C45F21" w:rsidP="00C45F21">
                <w:pPr>
                  <w:rPr>
                    <w:rFonts w:ascii="Times New Roman" w:hAnsi="Times New Roman" w:cs="Times New Roman"/>
                  </w:rPr>
                </w:pPr>
              </w:p>
              <w:p w14:paraId="10DAA3B1" w14:textId="77777777" w:rsidR="00C45F21" w:rsidRDefault="00C45F21" w:rsidP="00D611B5">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Phantasmaton.png</w:t>
                </w:r>
              </w:p>
              <w:p w14:paraId="2EC678F2" w14:textId="77777777" w:rsidR="00D611B5" w:rsidRDefault="00D611B5" w:rsidP="00D611B5">
                <w:pPr>
                  <w:pStyle w:val="Caption"/>
                </w:pPr>
                <w:r>
                  <w:t xml:space="preserve">Figure </w:t>
                </w:r>
                <w:r w:rsidR="004C7929">
                  <w:fldChar w:fldCharType="begin"/>
                </w:r>
                <w:r w:rsidR="004C7929">
                  <w:instrText xml:space="preserve"> SEQ Figure \* ARABIC </w:instrText>
                </w:r>
                <w:r w:rsidR="004C7929">
                  <w:fldChar w:fldCharType="separate"/>
                </w:r>
                <w:r>
                  <w:rPr>
                    <w:noProof/>
                  </w:rPr>
                  <w:t>4</w:t>
                </w:r>
                <w:r w:rsidR="004C7929">
                  <w:rPr>
                    <w:noProof/>
                  </w:rPr>
                  <w:fldChar w:fldCharType="end"/>
                </w:r>
                <w:r>
                  <w:t xml:space="preserve"> </w:t>
                </w:r>
                <w:proofErr w:type="spellStart"/>
                <w:r>
                  <w:t>Phantasmaton</w:t>
                </w:r>
                <w:proofErr w:type="spellEnd"/>
                <w:r>
                  <w:t xml:space="preserve">, 2002. Photo: Chris Nash. </w:t>
                </w:r>
                <w:proofErr w:type="spellStart"/>
                <w:r>
                  <w:t>Cer</w:t>
                </w:r>
                <w:proofErr w:type="spellEnd"/>
                <w:r>
                  <w:t xml:space="preserve">: </w:t>
                </w:r>
                <w:proofErr w:type="spellStart"/>
                <w:r>
                  <w:t>Sowmya</w:t>
                </w:r>
                <w:proofErr w:type="spellEnd"/>
                <w:r>
                  <w:t xml:space="preserve"> </w:t>
                </w:r>
                <w:proofErr w:type="spellStart"/>
                <w:r>
                  <w:t>Gopalan</w:t>
                </w:r>
                <w:proofErr w:type="spellEnd"/>
                <w:r>
                  <w:t>.</w:t>
                </w:r>
              </w:p>
              <w:p w14:paraId="0F1AA5DF" w14:textId="77777777" w:rsidR="00E6589D" w:rsidRPr="00C742C1" w:rsidRDefault="00C45F21" w:rsidP="00C45F21">
                <w:pPr>
                  <w:rPr>
                    <w:rFonts w:ascii="Times New Roman" w:hAnsi="Times New Roman" w:cs="Times New Roman"/>
                  </w:rPr>
                </w:pPr>
                <w:r>
                  <w:rPr>
                    <w:rFonts w:ascii="Times New Roman" w:hAnsi="Times New Roman" w:cs="Times New Roman"/>
                  </w:rPr>
                  <w:t xml:space="preserve">Source: </w:t>
                </w:r>
                <w:hyperlink r:id="rId13" w:history="1">
                  <w:r w:rsidR="00E6589D" w:rsidRPr="00CA0A8F">
                    <w:rPr>
                      <w:rStyle w:val="Hyperlink"/>
                      <w:rFonts w:ascii="Times New Roman" w:hAnsi="Times New Roman" w:cs="Times New Roman"/>
                    </w:rPr>
                    <w:t>http://www.shobanajeyasingh.co.uk/gallery/images/</w:t>
                  </w:r>
                </w:hyperlink>
              </w:p>
              <w:p w14:paraId="0C5A1A35" w14:textId="77777777" w:rsidR="00C45F21" w:rsidRPr="00C742C1" w:rsidRDefault="00C45F21" w:rsidP="00C45F21">
                <w:pPr>
                  <w:rPr>
                    <w:rFonts w:ascii="Times New Roman" w:hAnsi="Times New Roman" w:cs="Times New Roman"/>
                  </w:rPr>
                </w:pPr>
              </w:p>
              <w:p w14:paraId="77AC0D96" w14:textId="77777777" w:rsidR="00C45F21" w:rsidRPr="00C742C1" w:rsidRDefault="00C45F21" w:rsidP="00C45F21">
                <w:pPr>
                  <w:pStyle w:val="Heading1"/>
                  <w:outlineLvl w:val="0"/>
                </w:pPr>
                <w:r w:rsidRPr="00C742C1">
                  <w:t>Legacy</w:t>
                </w:r>
              </w:p>
              <w:p w14:paraId="1E922563" w14:textId="77777777" w:rsidR="00C45F21" w:rsidRDefault="00C45F21" w:rsidP="00C45F21">
                <w:pPr>
                  <w:rPr>
                    <w:rFonts w:ascii="Times New Roman" w:hAnsi="Times New Roman" w:cs="Times New Roman"/>
                  </w:rPr>
                </w:pPr>
                <w:r w:rsidRPr="00C742C1">
                  <w:rPr>
                    <w:rFonts w:ascii="Times New Roman" w:hAnsi="Times New Roman" w:cs="Times New Roman"/>
                  </w:rPr>
                  <w:t xml:space="preserve">Together with organisations such as </w:t>
                </w:r>
                <w:proofErr w:type="spellStart"/>
                <w:r w:rsidRPr="00C742C1">
                  <w:rPr>
                    <w:rFonts w:ascii="Times New Roman" w:hAnsi="Times New Roman" w:cs="Times New Roman"/>
                  </w:rPr>
                  <w:t>Akademi</w:t>
                </w:r>
                <w:proofErr w:type="spellEnd"/>
                <w:r w:rsidRPr="00C742C1">
                  <w:rPr>
                    <w:rFonts w:ascii="Times New Roman" w:hAnsi="Times New Roman" w:cs="Times New Roman"/>
                  </w:rPr>
                  <w:t xml:space="preserve"> and </w:t>
                </w:r>
                <w:proofErr w:type="spellStart"/>
                <w:r w:rsidRPr="00C742C1">
                  <w:rPr>
                    <w:rFonts w:ascii="Times New Roman" w:hAnsi="Times New Roman" w:cs="Times New Roman"/>
                  </w:rPr>
                  <w:t>Sampad</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helped create the field of South Asian dance in Britain, now a vital arena of choreographic exploration.  Important emerging choreographers—such as Natasha </w:t>
                </w:r>
                <w:proofErr w:type="spellStart"/>
                <w:r w:rsidRPr="00C742C1">
                  <w:rPr>
                    <w:rFonts w:ascii="Times New Roman" w:hAnsi="Times New Roman" w:cs="Times New Roman"/>
                  </w:rPr>
                  <w:t>Bakht</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Mavin</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Khoo</w:t>
                </w:r>
                <w:proofErr w:type="spellEnd"/>
                <w:r w:rsidRPr="00C742C1">
                  <w:rPr>
                    <w:rFonts w:ascii="Times New Roman" w:hAnsi="Times New Roman" w:cs="Times New Roman"/>
                  </w:rPr>
                  <w:t xml:space="preserve">, and </w:t>
                </w:r>
                <w:proofErr w:type="spellStart"/>
                <w:r w:rsidRPr="00C742C1">
                  <w:rPr>
                    <w:rFonts w:ascii="Times New Roman" w:hAnsi="Times New Roman" w:cs="Times New Roman"/>
                  </w:rPr>
                  <w:t>Jiva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Parthipan</w:t>
                </w:r>
                <w:proofErr w:type="spellEnd"/>
                <w:r w:rsidRPr="00C742C1">
                  <w:rPr>
                    <w:rFonts w:ascii="Times New Roman" w:hAnsi="Times New Roman" w:cs="Times New Roman"/>
                  </w:rPr>
                  <w:t xml:space="preserve">—danced in her company. Similarly, postmodern British Asian choreographers like </w:t>
                </w:r>
                <w:proofErr w:type="spellStart"/>
                <w:r w:rsidRPr="00C742C1">
                  <w:rPr>
                    <w:rFonts w:ascii="Times New Roman" w:hAnsi="Times New Roman" w:cs="Times New Roman"/>
                  </w:rPr>
                  <w:t>Akram</w:t>
                </w:r>
                <w:proofErr w:type="spellEnd"/>
                <w:r w:rsidRPr="00C742C1">
                  <w:rPr>
                    <w:rFonts w:ascii="Times New Roman" w:hAnsi="Times New Roman" w:cs="Times New Roman"/>
                  </w:rPr>
                  <w:t xml:space="preserve"> Khan owe much to </w:t>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groundbreaking</w:t>
                </w:r>
                <w:proofErr w:type="spellEnd"/>
                <w:r w:rsidRPr="00C742C1">
                  <w:rPr>
                    <w:rFonts w:ascii="Times New Roman" w:hAnsi="Times New Roman" w:cs="Times New Roman"/>
                  </w:rPr>
                  <w:t xml:space="preserve"> experiments. Her company has changed the British contemporary dance milieu, challenging associations of modernism with whiteness/</w:t>
                </w:r>
                <w:proofErr w:type="spellStart"/>
                <w:r w:rsidRPr="00C742C1">
                  <w:rPr>
                    <w:rFonts w:ascii="Times New Roman" w:hAnsi="Times New Roman" w:cs="Times New Roman"/>
                  </w:rPr>
                  <w:t>Britishness</w:t>
                </w:r>
                <w:proofErr w:type="spellEnd"/>
                <w:r w:rsidRPr="00C742C1">
                  <w:rPr>
                    <w:rFonts w:ascii="Times New Roman" w:hAnsi="Times New Roman" w:cs="Times New Roman"/>
                  </w:rPr>
                  <w:t xml:space="preserve">, and reminding a British dance public that modern aesthetics run throughout a number of forms, including postcolonial ones.  </w:t>
                </w:r>
              </w:p>
              <w:p w14:paraId="67B0FE09" w14:textId="77777777" w:rsidR="00C45F21" w:rsidRDefault="00C45F21" w:rsidP="00C45F21">
                <w:pPr>
                  <w:rPr>
                    <w:rFonts w:ascii="Times New Roman" w:hAnsi="Times New Roman" w:cs="Times New Roman"/>
                  </w:rPr>
                </w:pPr>
              </w:p>
              <w:p w14:paraId="0C0E8C85" w14:textId="77777777" w:rsidR="00C45F21" w:rsidRDefault="00C45F21" w:rsidP="00C45F21">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Making of Maps.png</w:t>
                </w:r>
              </w:p>
              <w:p w14:paraId="2531775A" w14:textId="77777777" w:rsidR="00C45F21" w:rsidRPr="00C45F21" w:rsidRDefault="00C45F21" w:rsidP="00C45F21">
                <w:pPr>
                  <w:pStyle w:val="Caption"/>
                </w:pPr>
                <w:r>
                  <w:t xml:space="preserve">Figure </w:t>
                </w:r>
                <w:r w:rsidR="004C7929">
                  <w:fldChar w:fldCharType="begin"/>
                </w:r>
                <w:r w:rsidR="004C7929">
                  <w:instrText xml:space="preserve"> SEQ Figure \* ARABIC </w:instrText>
                </w:r>
                <w:r w:rsidR="004C7929">
                  <w:fldChar w:fldCharType="separate"/>
                </w:r>
                <w:r w:rsidR="00D611B5">
                  <w:rPr>
                    <w:noProof/>
                  </w:rPr>
                  <w:t>5</w:t>
                </w:r>
                <w:r w:rsidR="004C7929">
                  <w:rPr>
                    <w:noProof/>
                  </w:rPr>
                  <w:fldChar w:fldCharType="end"/>
                </w:r>
                <w:r>
                  <w:t xml:space="preserve"> </w:t>
                </w:r>
                <w:r w:rsidR="00D611B5">
                  <w:t xml:space="preserve">Making of Maps, 1992. Photo: Hugo </w:t>
                </w:r>
                <w:proofErr w:type="spellStart"/>
                <w:r w:rsidR="00D611B5">
                  <w:t>Glendinning</w:t>
                </w:r>
                <w:proofErr w:type="spellEnd"/>
                <w:r w:rsidR="00D611B5">
                  <w:t xml:space="preserve">. Dancers: </w:t>
                </w:r>
                <w:proofErr w:type="spellStart"/>
                <w:r w:rsidR="00D611B5">
                  <w:t>Subathra</w:t>
                </w:r>
                <w:proofErr w:type="spellEnd"/>
                <w:r w:rsidR="00D611B5">
                  <w:t xml:space="preserve"> </w:t>
                </w:r>
                <w:proofErr w:type="spellStart"/>
                <w:r w:rsidR="00D611B5">
                  <w:t>Shanteepan</w:t>
                </w:r>
                <w:proofErr w:type="spellEnd"/>
                <w:r w:rsidR="00D611B5">
                  <w:t xml:space="preserve">, </w:t>
                </w:r>
                <w:proofErr w:type="spellStart"/>
                <w:r w:rsidR="00D611B5">
                  <w:t>VIdya</w:t>
                </w:r>
                <w:proofErr w:type="spellEnd"/>
                <w:r w:rsidR="00D611B5">
                  <w:t xml:space="preserve"> </w:t>
                </w:r>
                <w:proofErr w:type="spellStart"/>
                <w:r w:rsidR="00D611B5">
                  <w:t>Thirunarayan</w:t>
                </w:r>
                <w:proofErr w:type="spellEnd"/>
                <w:r w:rsidR="00D611B5">
                  <w:t xml:space="preserve">, </w:t>
                </w:r>
                <w:proofErr w:type="spellStart"/>
                <w:r w:rsidR="00D611B5">
                  <w:t>Monisha</w:t>
                </w:r>
                <w:proofErr w:type="spellEnd"/>
                <w:r w:rsidR="00D611B5">
                  <w:t xml:space="preserve"> </w:t>
                </w:r>
                <w:proofErr w:type="spellStart"/>
                <w:r w:rsidR="00D611B5">
                  <w:t>Patil</w:t>
                </w:r>
                <w:proofErr w:type="spellEnd"/>
                <w:r w:rsidR="00D611B5">
                  <w:t xml:space="preserve">, </w:t>
                </w:r>
                <w:proofErr w:type="spellStart"/>
                <w:r w:rsidR="00D611B5">
                  <w:t>Savitha</w:t>
                </w:r>
                <w:proofErr w:type="spellEnd"/>
                <w:r w:rsidR="00D611B5">
                  <w:t xml:space="preserve"> </w:t>
                </w:r>
                <w:proofErr w:type="spellStart"/>
                <w:r w:rsidR="00D611B5">
                  <w:t>Shekhar</w:t>
                </w:r>
                <w:proofErr w:type="spellEnd"/>
                <w:r w:rsidR="00D611B5">
                  <w:t xml:space="preserve">, </w:t>
                </w:r>
                <w:proofErr w:type="spellStart"/>
                <w:r w:rsidR="00D611B5">
                  <w:t>Verni</w:t>
                </w:r>
                <w:proofErr w:type="spellEnd"/>
                <w:r w:rsidR="00D611B5">
                  <w:t xml:space="preserve"> </w:t>
                </w:r>
                <w:proofErr w:type="spellStart"/>
                <w:r w:rsidR="00D611B5">
                  <w:t>Jaganathan</w:t>
                </w:r>
                <w:proofErr w:type="spellEnd"/>
                <w:r w:rsidR="00D611B5">
                  <w:t xml:space="preserve">. </w:t>
                </w:r>
              </w:p>
              <w:p w14:paraId="75BC7189" w14:textId="77777777" w:rsidR="00C45F21" w:rsidRPr="00C742C1" w:rsidRDefault="00C45F21" w:rsidP="00D611B5">
                <w:pPr>
                  <w:tabs>
                    <w:tab w:val="left" w:pos="3387"/>
                  </w:tabs>
                  <w:rPr>
                    <w:ins w:id="2" w:author="Janet O'Shea" w:date="2015-09-01T15:49:00Z"/>
                    <w:rFonts w:ascii="Times New Roman" w:hAnsi="Times New Roman" w:cs="Times New Roman"/>
                  </w:rPr>
                </w:pPr>
                <w:r>
                  <w:rPr>
                    <w:rFonts w:ascii="Times New Roman" w:hAnsi="Times New Roman" w:cs="Times New Roman"/>
                  </w:rPr>
                  <w:t xml:space="preserve">Source: </w:t>
                </w:r>
                <w:hyperlink r:id="rId14" w:history="1">
                  <w:r w:rsidR="00D611B5" w:rsidRPr="00C742C1">
                    <w:rPr>
                      <w:rStyle w:val="Hyperlink"/>
                      <w:rFonts w:ascii="Times New Roman" w:hAnsi="Times New Roman" w:cs="Times New Roman"/>
                    </w:rPr>
                    <w:t>http://www.shobanajeyasingh.co.uk/gallery/images/</w:t>
                  </w:r>
                </w:hyperlink>
              </w:p>
              <w:p w14:paraId="595C9DAA" w14:textId="77777777" w:rsidR="00D611B5" w:rsidRPr="00C742C1" w:rsidRDefault="00D611B5" w:rsidP="00C45F21">
                <w:pPr>
                  <w:rPr>
                    <w:rFonts w:ascii="Times New Roman" w:hAnsi="Times New Roman" w:cs="Times New Roman"/>
                  </w:rPr>
                </w:pPr>
              </w:p>
              <w:p w14:paraId="51195734" w14:textId="77777777" w:rsidR="00C45F21" w:rsidRPr="00C742C1" w:rsidRDefault="00C45F21" w:rsidP="00C45F21">
                <w:pPr>
                  <w:rPr>
                    <w:rFonts w:ascii="Times New Roman" w:hAnsi="Times New Roman" w:cs="Times New Roman"/>
                  </w:rPr>
                </w:pPr>
              </w:p>
              <w:p w14:paraId="54333490" w14:textId="77777777"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company has toured primarily in Britain, although the company toured India for the first time in 2010.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however, is resistant to the idea that her work is Indian and thus should automatically be of interest in India. She also has received international commissions from arts organizations in Venice, Toronto, Hong Kong, and Beijing. She sees her choreography as British and, yet, as resolutely global. In this way, her work participates in the globalization of contemporary dance in the late twentieth and early twenty-first centuries. </w:t>
                </w:r>
              </w:p>
              <w:p w14:paraId="4B746DE0" w14:textId="77777777" w:rsidR="00C45F21" w:rsidRDefault="00C45F21" w:rsidP="00C45F21">
                <w:pPr>
                  <w:rPr>
                    <w:rFonts w:ascii="Times New Roman" w:hAnsi="Times New Roman" w:cs="Times New Roman"/>
                  </w:rPr>
                </w:pPr>
              </w:p>
              <w:p w14:paraId="4CA803FD" w14:textId="77777777" w:rsidR="00C45F21" w:rsidRPr="00C742C1" w:rsidRDefault="00C45F21" w:rsidP="00C45F21">
                <w:pPr>
                  <w:rPr>
                    <w:rFonts w:ascii="Times New Roman" w:hAnsi="Times New Roman" w:cs="Times New Roman"/>
                    <w:b/>
                  </w:rPr>
                </w:pPr>
              </w:p>
              <w:p w14:paraId="64ADE40A" w14:textId="77777777" w:rsidR="00C45F21" w:rsidRPr="00C742C1" w:rsidRDefault="00C45F21" w:rsidP="00C45F21">
                <w:pPr>
                  <w:pStyle w:val="Heading1"/>
                  <w:outlineLvl w:val="0"/>
                </w:pPr>
                <w:proofErr w:type="gramStart"/>
                <w:r w:rsidRPr="00C742C1">
                  <w:lastRenderedPageBreak/>
                  <w:t>Selected  Works</w:t>
                </w:r>
                <w:proofErr w:type="gramEnd"/>
                <w:r w:rsidRPr="00C742C1">
                  <w:t>:</w:t>
                </w:r>
              </w:p>
              <w:p w14:paraId="7E123962"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Configurations</w:t>
                </w:r>
                <w:r w:rsidRPr="00C742C1">
                  <w:rPr>
                    <w:rFonts w:ascii="Times New Roman" w:hAnsi="Times New Roman" w:cs="Times New Roman"/>
                  </w:rPr>
                  <w:t xml:space="preserve"> (1988)</w:t>
                </w:r>
              </w:p>
              <w:p w14:paraId="1C305812"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Correspondences </w:t>
                </w:r>
                <w:r w:rsidRPr="00C742C1">
                  <w:rPr>
                    <w:rFonts w:ascii="Times New Roman" w:hAnsi="Times New Roman" w:cs="Times New Roman"/>
                  </w:rPr>
                  <w:t xml:space="preserve"> (1990)</w:t>
                </w:r>
              </w:p>
              <w:p w14:paraId="05AF5A92"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Byzantium</w:t>
                </w:r>
                <w:r w:rsidRPr="00C742C1">
                  <w:rPr>
                    <w:rFonts w:ascii="Times New Roman" w:hAnsi="Times New Roman" w:cs="Times New Roman"/>
                  </w:rPr>
                  <w:t xml:space="preserve"> (1991)</w:t>
                </w:r>
              </w:p>
              <w:p w14:paraId="33325713"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Making of Maps</w:t>
                </w:r>
                <w:r w:rsidRPr="00C742C1">
                  <w:rPr>
                    <w:rFonts w:ascii="Times New Roman" w:hAnsi="Times New Roman" w:cs="Times New Roman"/>
                  </w:rPr>
                  <w:t xml:space="preserve"> (1992)</w:t>
                </w:r>
              </w:p>
              <w:p w14:paraId="2D434B0C"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Romance… with Footnotes </w:t>
                </w:r>
                <w:r w:rsidRPr="00C742C1">
                  <w:rPr>
                    <w:rFonts w:ascii="Times New Roman" w:hAnsi="Times New Roman" w:cs="Times New Roman"/>
                  </w:rPr>
                  <w:t>(1993)</w:t>
                </w:r>
              </w:p>
              <w:p w14:paraId="09A2C85B"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Raid </w:t>
                </w:r>
                <w:r w:rsidRPr="00C742C1">
                  <w:rPr>
                    <w:rFonts w:ascii="Times New Roman" w:hAnsi="Times New Roman" w:cs="Times New Roman"/>
                  </w:rPr>
                  <w:t>(1995)</w:t>
                </w:r>
              </w:p>
              <w:p w14:paraId="44ECF8FD"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Palimpsest</w:t>
                </w:r>
                <w:r w:rsidRPr="00C742C1">
                  <w:rPr>
                    <w:rFonts w:ascii="Times New Roman" w:hAnsi="Times New Roman" w:cs="Times New Roman"/>
                  </w:rPr>
                  <w:t xml:space="preserve"> (1996)</w:t>
                </w:r>
              </w:p>
              <w:p w14:paraId="5218E903"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Fine Frenzy</w:t>
                </w:r>
                <w:r w:rsidRPr="00C742C1">
                  <w:rPr>
                    <w:rFonts w:ascii="Times New Roman" w:hAnsi="Times New Roman" w:cs="Times New Roman"/>
                  </w:rPr>
                  <w:t xml:space="preserve"> (1999)</w:t>
                </w:r>
              </w:p>
              <w:p w14:paraId="20AFEF89"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Surface Tension </w:t>
                </w:r>
                <w:r w:rsidRPr="00C742C1">
                  <w:rPr>
                    <w:rFonts w:ascii="Times New Roman" w:hAnsi="Times New Roman" w:cs="Times New Roman"/>
                  </w:rPr>
                  <w:t>(2000)</w:t>
                </w:r>
              </w:p>
              <w:p w14:paraId="18850D46" w14:textId="77777777"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Phantasmaton</w:t>
                </w:r>
                <w:proofErr w:type="spellEnd"/>
                <w:r w:rsidRPr="00C742C1">
                  <w:rPr>
                    <w:rFonts w:ascii="Times New Roman" w:hAnsi="Times New Roman" w:cs="Times New Roman"/>
                  </w:rPr>
                  <w:t xml:space="preserve"> (2002)</w:t>
                </w:r>
              </w:p>
              <w:p w14:paraId="435AFA3D"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Foliage Chorus</w:t>
                </w:r>
                <w:r w:rsidRPr="00C742C1">
                  <w:rPr>
                    <w:rFonts w:ascii="Times New Roman" w:hAnsi="Times New Roman" w:cs="Times New Roman"/>
                  </w:rPr>
                  <w:t xml:space="preserve"> (2004)</w:t>
                </w:r>
              </w:p>
              <w:p w14:paraId="143EDEC3"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Flicker </w:t>
                </w:r>
                <w:r w:rsidRPr="00C742C1">
                  <w:rPr>
                    <w:rFonts w:ascii="Times New Roman" w:hAnsi="Times New Roman" w:cs="Times New Roman"/>
                  </w:rPr>
                  <w:t>(2005)</w:t>
                </w:r>
              </w:p>
              <w:p w14:paraId="4AF4A832"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Exit No Exit</w:t>
                </w:r>
                <w:r w:rsidRPr="00C742C1">
                  <w:rPr>
                    <w:rFonts w:ascii="Times New Roman" w:hAnsi="Times New Roman" w:cs="Times New Roman"/>
                  </w:rPr>
                  <w:t xml:space="preserve"> (2006)</w:t>
                </w:r>
              </w:p>
              <w:p w14:paraId="26E55956" w14:textId="77777777"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Faultline</w:t>
                </w:r>
                <w:proofErr w:type="spellEnd"/>
                <w:r w:rsidRPr="00C742C1">
                  <w:rPr>
                    <w:rFonts w:ascii="Times New Roman" w:hAnsi="Times New Roman" w:cs="Times New Roman"/>
                    <w:i/>
                  </w:rPr>
                  <w:t xml:space="preserve"> </w:t>
                </w:r>
                <w:r w:rsidRPr="00C742C1">
                  <w:rPr>
                    <w:rFonts w:ascii="Times New Roman" w:hAnsi="Times New Roman" w:cs="Times New Roman"/>
                  </w:rPr>
                  <w:t>(2007)</w:t>
                </w:r>
              </w:p>
              <w:p w14:paraId="47A1038C"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Just Add Water? </w:t>
                </w:r>
                <w:r w:rsidRPr="00C742C1">
                  <w:rPr>
                    <w:rFonts w:ascii="Times New Roman" w:hAnsi="Times New Roman" w:cs="Times New Roman"/>
                  </w:rPr>
                  <w:t>(2009)</w:t>
                </w:r>
              </w:p>
              <w:p w14:paraId="0711DA65"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Bruise Blood</w:t>
                </w:r>
                <w:r w:rsidRPr="00C742C1">
                  <w:rPr>
                    <w:rFonts w:ascii="Times New Roman" w:hAnsi="Times New Roman" w:cs="Times New Roman"/>
                  </w:rPr>
                  <w:t xml:space="preserve"> (2009)</w:t>
                </w:r>
              </w:p>
              <w:p w14:paraId="52F40193"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Counterpoint </w:t>
                </w:r>
                <w:r w:rsidRPr="00C742C1">
                  <w:rPr>
                    <w:rFonts w:ascii="Times New Roman" w:hAnsi="Times New Roman" w:cs="Times New Roman"/>
                  </w:rPr>
                  <w:t>(2010)</w:t>
                </w:r>
              </w:p>
              <w:p w14:paraId="75ED36AC" w14:textId="77777777"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TooMortal</w:t>
                </w:r>
                <w:proofErr w:type="spellEnd"/>
                <w:r w:rsidRPr="00C742C1">
                  <w:rPr>
                    <w:rFonts w:ascii="Times New Roman" w:hAnsi="Times New Roman" w:cs="Times New Roman"/>
                  </w:rPr>
                  <w:t xml:space="preserve"> (2012)</w:t>
                </w:r>
              </w:p>
              <w:p w14:paraId="28574F42" w14:textId="77777777"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Strange Blooms </w:t>
                </w:r>
                <w:r w:rsidRPr="00C742C1">
                  <w:rPr>
                    <w:rFonts w:ascii="Times New Roman" w:hAnsi="Times New Roman" w:cs="Times New Roman"/>
                  </w:rPr>
                  <w:t>(2013)</w:t>
                </w:r>
              </w:p>
              <w:p w14:paraId="38886AAC" w14:textId="77777777"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Bayadere</w:t>
                </w:r>
                <w:proofErr w:type="spellEnd"/>
                <w:r w:rsidRPr="00C742C1">
                  <w:rPr>
                    <w:rFonts w:ascii="Times New Roman" w:hAnsi="Times New Roman" w:cs="Times New Roman"/>
                    <w:i/>
                  </w:rPr>
                  <w:t xml:space="preserve"> – Ninth Life </w:t>
                </w:r>
                <w:r w:rsidRPr="00C742C1">
                  <w:rPr>
                    <w:rFonts w:ascii="Times New Roman" w:hAnsi="Times New Roman" w:cs="Times New Roman"/>
                  </w:rPr>
                  <w:t>(2015)</w:t>
                </w:r>
              </w:p>
              <w:p w14:paraId="64711E33" w14:textId="77777777" w:rsidR="00C45F21" w:rsidRPr="00C742C1" w:rsidRDefault="00C45F21" w:rsidP="00C45F21">
                <w:pPr>
                  <w:rPr>
                    <w:rFonts w:ascii="Times New Roman" w:hAnsi="Times New Roman" w:cs="Times New Roman"/>
                    <w:b/>
                  </w:rPr>
                </w:pPr>
              </w:p>
              <w:p w14:paraId="62A082EF" w14:textId="77777777" w:rsidR="00C45F21" w:rsidRPr="00C742C1" w:rsidRDefault="00C45F21" w:rsidP="00C45F21">
                <w:pPr>
                  <w:pStyle w:val="Heading1"/>
                  <w:outlineLvl w:val="0"/>
                </w:pPr>
                <w:r w:rsidRPr="00C742C1">
                  <w:t xml:space="preserve">Artist’s Writings </w:t>
                </w:r>
              </w:p>
              <w:p w14:paraId="42CC070E" w14:textId="77777777"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S. (1990) ‘Getting Off the Orient Express,’ </w:t>
                </w:r>
                <w:r w:rsidRPr="00C742C1">
                  <w:rPr>
                    <w:rFonts w:ascii="Times New Roman" w:hAnsi="Times New Roman" w:cs="Times New Roman"/>
                    <w:i/>
                  </w:rPr>
                  <w:t xml:space="preserve">Dance Theatre Journal </w:t>
                </w:r>
                <w:r w:rsidRPr="00C742C1">
                  <w:rPr>
                    <w:rFonts w:ascii="Times New Roman" w:hAnsi="Times New Roman" w:cs="Times New Roman"/>
                  </w:rPr>
                  <w:t xml:space="preserve">8, 2: 34-37. </w:t>
                </w:r>
                <w:proofErr w:type="spellStart"/>
                <w:r w:rsidRPr="00C742C1">
                  <w:rPr>
                    <w:rFonts w:ascii="Times New Roman" w:hAnsi="Times New Roman" w:cs="Times New Roman"/>
                  </w:rPr>
                  <w:t>Rprt</w:t>
                </w:r>
                <w:proofErr w:type="spellEnd"/>
                <w:r w:rsidRPr="00C742C1">
                  <w:rPr>
                    <w:rFonts w:ascii="Times New Roman" w:hAnsi="Times New Roman" w:cs="Times New Roman"/>
                  </w:rPr>
                  <w:t xml:space="preserve"> (2010) in </w:t>
                </w:r>
                <w:r w:rsidRPr="00C742C1">
                  <w:rPr>
                    <w:rFonts w:ascii="Times New Roman" w:hAnsi="Times New Roman" w:cs="Times New Roman"/>
                    <w:i/>
                  </w:rPr>
                  <w:t>The Routledge Dance Studies Reader</w:t>
                </w:r>
                <w:r w:rsidRPr="00C742C1">
                  <w:rPr>
                    <w:rFonts w:ascii="Times New Roman" w:hAnsi="Times New Roman" w:cs="Times New Roman"/>
                  </w:rPr>
                  <w:t>, 2</w:t>
                </w:r>
                <w:r w:rsidRPr="00C742C1">
                  <w:rPr>
                    <w:rFonts w:ascii="Times New Roman" w:hAnsi="Times New Roman" w:cs="Times New Roman"/>
                    <w:vertAlign w:val="superscript"/>
                  </w:rPr>
                  <w:t>nd</w:t>
                </w:r>
                <w:r w:rsidRPr="00C742C1">
                  <w:rPr>
                    <w:rFonts w:ascii="Times New Roman" w:hAnsi="Times New Roman" w:cs="Times New Roman"/>
                  </w:rPr>
                  <w:t xml:space="preserve"> ed., eds. A. Carter and J. O’Shea, Oxon and New York: Routledge, 181-87.</w:t>
                </w:r>
              </w:p>
              <w:p w14:paraId="28378412" w14:textId="77777777" w:rsidR="00C45F21" w:rsidRPr="00C742C1" w:rsidRDefault="00C45F21" w:rsidP="00C45F21">
                <w:pPr>
                  <w:rPr>
                    <w:rFonts w:ascii="Times New Roman" w:hAnsi="Times New Roman" w:cs="Times New Roman"/>
                  </w:rPr>
                </w:pPr>
              </w:p>
              <w:p w14:paraId="74D27429" w14:textId="77777777"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 (1992), ‘What is Dance?’ </w:t>
                </w:r>
                <w:r w:rsidRPr="00C742C1">
                  <w:rPr>
                    <w:rFonts w:ascii="Times New Roman" w:hAnsi="Times New Roman" w:cs="Times New Roman"/>
                    <w:i/>
                  </w:rPr>
                  <w:t>Dance Now</w:t>
                </w:r>
                <w:r w:rsidRPr="00C742C1">
                  <w:rPr>
                    <w:rFonts w:ascii="Times New Roman" w:hAnsi="Times New Roman" w:cs="Times New Roman"/>
                  </w:rPr>
                  <w:t>, Spring, 21-22</w:t>
                </w:r>
              </w:p>
              <w:p w14:paraId="48BF4FFD" w14:textId="77777777" w:rsidR="00C45F21" w:rsidRPr="00C742C1" w:rsidRDefault="00C45F21" w:rsidP="00C45F21">
                <w:pPr>
                  <w:rPr>
                    <w:rFonts w:ascii="Times New Roman" w:hAnsi="Times New Roman" w:cs="Times New Roman"/>
                  </w:rPr>
                </w:pPr>
              </w:p>
              <w:p w14:paraId="6E6C89EE" w14:textId="77777777"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 (1995), ‘Imaginary Homelands: Creating a New Dance Language,’ in </w:t>
                </w:r>
                <w:r w:rsidRPr="00C742C1">
                  <w:rPr>
                    <w:rFonts w:ascii="Times New Roman" w:hAnsi="Times New Roman" w:cs="Times New Roman"/>
                    <w:i/>
                  </w:rPr>
                  <w:t>Border Tensions: Dance Discourse</w:t>
                </w:r>
                <w:r w:rsidRPr="00C742C1">
                  <w:rPr>
                    <w:rFonts w:ascii="Times New Roman" w:hAnsi="Times New Roman" w:cs="Times New Roman"/>
                  </w:rPr>
                  <w:t xml:space="preserve">, Guildford: University of Surrey, 191-97.  </w:t>
                </w:r>
                <w:proofErr w:type="spellStart"/>
                <w:r w:rsidRPr="00C742C1">
                  <w:rPr>
                    <w:rFonts w:ascii="Times New Roman" w:hAnsi="Times New Roman" w:cs="Times New Roman"/>
                  </w:rPr>
                  <w:t>Rprt</w:t>
                </w:r>
                <w:proofErr w:type="spellEnd"/>
                <w:r w:rsidRPr="00C742C1">
                  <w:rPr>
                    <w:rFonts w:ascii="Times New Roman" w:hAnsi="Times New Roman" w:cs="Times New Roman"/>
                  </w:rPr>
                  <w:t xml:space="preserve"> (1998) </w:t>
                </w:r>
                <w:proofErr w:type="gramStart"/>
                <w:r w:rsidRPr="00C742C1">
                  <w:rPr>
                    <w:rFonts w:ascii="Times New Roman" w:hAnsi="Times New Roman" w:cs="Times New Roman"/>
                  </w:rPr>
                  <w:t xml:space="preserve">in  </w:t>
                </w:r>
                <w:r w:rsidRPr="00C742C1">
                  <w:rPr>
                    <w:rFonts w:ascii="Times New Roman" w:hAnsi="Times New Roman" w:cs="Times New Roman"/>
                    <w:i/>
                  </w:rPr>
                  <w:t>The</w:t>
                </w:r>
                <w:proofErr w:type="gramEnd"/>
                <w:r w:rsidRPr="00C742C1">
                  <w:rPr>
                    <w:rFonts w:ascii="Times New Roman" w:hAnsi="Times New Roman" w:cs="Times New Roman"/>
                    <w:i/>
                  </w:rPr>
                  <w:t xml:space="preserve"> Routledge Dance Studies Reader, </w:t>
                </w:r>
                <w:r w:rsidRPr="00C742C1">
                  <w:rPr>
                    <w:rFonts w:ascii="Times New Roman" w:hAnsi="Times New Roman" w:cs="Times New Roman"/>
                  </w:rPr>
                  <w:t>ed. A. Carter, London and New York: Routledge, 46-52.</w:t>
                </w:r>
              </w:p>
              <w:p w14:paraId="54F45450" w14:textId="77777777" w:rsidR="00C45F21" w:rsidRPr="00C742C1" w:rsidRDefault="00C45F21" w:rsidP="00C45F21">
                <w:pPr>
                  <w:rPr>
                    <w:rFonts w:ascii="Times New Roman" w:hAnsi="Times New Roman" w:cs="Times New Roman"/>
                  </w:rPr>
                </w:pPr>
              </w:p>
              <w:p w14:paraId="3C536DC9" w14:textId="77777777"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 (1997) ‘Text context dance,’ in </w:t>
                </w:r>
                <w:r w:rsidRPr="00C742C1">
                  <w:rPr>
                    <w:rFonts w:ascii="Times New Roman" w:hAnsi="Times New Roman" w:cs="Times New Roman"/>
                    <w:i/>
                  </w:rPr>
                  <w:t>Choreography and Dance: South Asian Dance</w:t>
                </w:r>
                <w:r w:rsidRPr="00C742C1">
                  <w:rPr>
                    <w:rFonts w:ascii="Times New Roman" w:hAnsi="Times New Roman" w:cs="Times New Roman"/>
                  </w:rPr>
                  <w:t xml:space="preserve">, ed. A. </w:t>
                </w:r>
                <w:proofErr w:type="spellStart"/>
                <w:r w:rsidRPr="00C742C1">
                  <w:rPr>
                    <w:rFonts w:ascii="Times New Roman" w:hAnsi="Times New Roman" w:cs="Times New Roman"/>
                  </w:rPr>
                  <w:t>Iyer</w:t>
                </w:r>
                <w:proofErr w:type="spellEnd"/>
                <w:r w:rsidRPr="00C742C1">
                  <w:rPr>
                    <w:rFonts w:ascii="Times New Roman" w:hAnsi="Times New Roman" w:cs="Times New Roman"/>
                  </w:rPr>
                  <w:t xml:space="preserve">, Amsterdam: Harwood Academic Publishing, 4 (2), 31-34. </w:t>
                </w:r>
              </w:p>
              <w:p w14:paraId="67A780FF" w14:textId="77777777" w:rsidR="00C45F21" w:rsidRDefault="00C45F21" w:rsidP="00C45F21">
                <w:pPr>
                  <w:rPr>
                    <w:rFonts w:ascii="Times New Roman" w:hAnsi="Times New Roman" w:cs="Times New Roman"/>
                  </w:rPr>
                </w:pPr>
              </w:p>
              <w:p w14:paraId="200CB3B2" w14:textId="77777777" w:rsidR="00C45F21" w:rsidRPr="00C742C1" w:rsidRDefault="00C45F21" w:rsidP="00C45F21">
                <w:pPr>
                  <w:rPr>
                    <w:rFonts w:ascii="Times New Roman" w:hAnsi="Times New Roman" w:cs="Times New Roman"/>
                  </w:rPr>
                </w:pPr>
              </w:p>
              <w:p w14:paraId="22566D36" w14:textId="77777777" w:rsidR="00C45F21" w:rsidRPr="00C742C1" w:rsidRDefault="00C45F21" w:rsidP="00C45F21">
                <w:pPr>
                  <w:pStyle w:val="Heading1"/>
                  <w:outlineLvl w:val="0"/>
                </w:pPr>
                <w:r w:rsidRPr="00C742C1">
                  <w:t>Digital Documentation</w:t>
                </w:r>
              </w:p>
              <w:p w14:paraId="68A87746" w14:textId="77777777"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Roy, S. (2009) ‘Step-by-Step Guide to Dance: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w:t>
                </w:r>
                <w:r w:rsidRPr="00C742C1">
                  <w:rPr>
                    <w:rFonts w:ascii="Times New Roman" w:hAnsi="Times New Roman" w:cs="Times New Roman"/>
                    <w:i/>
                  </w:rPr>
                  <w:t>The Guardian</w:t>
                </w:r>
                <w:r w:rsidRPr="00C742C1">
                  <w:rPr>
                    <w:rFonts w:ascii="Times New Roman" w:hAnsi="Times New Roman" w:cs="Times New Roman"/>
                  </w:rPr>
                  <w:t xml:space="preserve">, 21 October. </w:t>
                </w:r>
                <w:hyperlink r:id="rId15" w:history="1">
                  <w:r w:rsidRPr="00C742C1">
                    <w:rPr>
                      <w:rStyle w:val="Hyperlink"/>
                      <w:rFonts w:ascii="Times New Roman" w:hAnsi="Times New Roman" w:cs="Times New Roman"/>
                    </w:rPr>
                    <w:t>http://www.guardian.co.uk/stage/2009/oct/20/shobana-jeyasingh</w:t>
                  </w:r>
                </w:hyperlink>
                <w:r w:rsidRPr="00C742C1">
                  <w:rPr>
                    <w:rFonts w:ascii="Times New Roman" w:hAnsi="Times New Roman" w:cs="Times New Roman"/>
                  </w:rPr>
                  <w:t xml:space="preserve">. </w:t>
                </w:r>
              </w:p>
              <w:p w14:paraId="21F49D49" w14:textId="77777777" w:rsidR="00C45F21" w:rsidRPr="00C742C1" w:rsidRDefault="00C45F21" w:rsidP="00C45F21">
                <w:pPr>
                  <w:rPr>
                    <w:rFonts w:ascii="Times New Roman" w:hAnsi="Times New Roman" w:cs="Times New Roman"/>
                  </w:rPr>
                </w:pPr>
              </w:p>
              <w:p w14:paraId="4042BFBA" w14:textId="77777777" w:rsidR="00C45F21" w:rsidRDefault="00C45F21" w:rsidP="00C45F21">
                <w:pPr>
                  <w:pStyle w:val="Heading1"/>
                  <w:outlineLvl w:val="0"/>
                </w:pPr>
                <w:r w:rsidRPr="00C742C1">
                  <w:t>Film Documentation</w:t>
                </w:r>
              </w:p>
              <w:p w14:paraId="5BC223FA" w14:textId="77777777" w:rsidR="00C45F21" w:rsidRDefault="00C45F21" w:rsidP="00C45F21">
                <w:pPr>
                  <w:rPr>
                    <w:rFonts w:ascii="Times New Roman" w:hAnsi="Times New Roman" w:cs="Times New Roman"/>
                    <w:b/>
                  </w:rPr>
                </w:pPr>
              </w:p>
              <w:p w14:paraId="41EB0CC1" w14:textId="77777777" w:rsidR="00C45F21" w:rsidRPr="00C742C1" w:rsidRDefault="00C45F21" w:rsidP="00C45F21">
                <w:pPr>
                  <w:rPr>
                    <w:rFonts w:ascii="Times New Roman" w:eastAsia="Times New Roman" w:hAnsi="Times New Roman" w:cs="Times New Roman"/>
                    <w:color w:val="000026"/>
                    <w:shd w:val="clear" w:color="auto" w:fill="FFFFFF"/>
                  </w:rPr>
                </w:pPr>
                <w:proofErr w:type="spellStart"/>
                <w:r w:rsidRPr="00C742C1">
                  <w:rPr>
                    <w:rFonts w:ascii="Times New Roman" w:eastAsia="Times New Roman" w:hAnsi="Times New Roman" w:cs="Times New Roman"/>
                    <w:color w:val="000026"/>
                    <w:shd w:val="clear" w:color="auto" w:fill="FFFFFF"/>
                  </w:rPr>
                  <w:t>Jeyasingh</w:t>
                </w:r>
                <w:proofErr w:type="spellEnd"/>
                <w:r w:rsidRPr="00C742C1">
                  <w:rPr>
                    <w:rFonts w:ascii="Times New Roman" w:eastAsia="Times New Roman" w:hAnsi="Times New Roman" w:cs="Times New Roman"/>
                    <w:color w:val="000026"/>
                    <w:shd w:val="clear" w:color="auto" w:fill="FFFFFF"/>
                  </w:rPr>
                  <w:t>, S. (1993)</w:t>
                </w:r>
                <w:r w:rsidRPr="00C742C1">
                  <w:rPr>
                    <w:rFonts w:ascii="Times New Roman" w:eastAsia="Times New Roman" w:hAnsi="Times New Roman" w:cs="Times New Roman"/>
                    <w:i/>
                    <w:color w:val="000026"/>
                    <w:shd w:val="clear" w:color="auto" w:fill="FFFFFF"/>
                  </w:rPr>
                  <w:t xml:space="preserve"> Duets with Automobiles, </w:t>
                </w:r>
                <w:r w:rsidRPr="00C742C1">
                  <w:rPr>
                    <w:rFonts w:ascii="Times New Roman" w:eastAsia="Times New Roman" w:hAnsi="Times New Roman" w:cs="Times New Roman"/>
                    <w:color w:val="000026"/>
                    <w:shd w:val="clear" w:color="auto" w:fill="FFFFFF"/>
                  </w:rPr>
                  <w:t xml:space="preserve">London: Illuminations Media. </w:t>
                </w:r>
              </w:p>
              <w:p w14:paraId="71552745" w14:textId="77777777" w:rsidR="00C45F21" w:rsidRPr="00C742C1" w:rsidRDefault="004C7929" w:rsidP="00C45F21">
                <w:pPr>
                  <w:rPr>
                    <w:rFonts w:ascii="Times New Roman" w:eastAsia="Times New Roman" w:hAnsi="Times New Roman" w:cs="Times New Roman"/>
                    <w:color w:val="000026"/>
                    <w:shd w:val="clear" w:color="auto" w:fill="FFFFFF"/>
                  </w:rPr>
                </w:pPr>
                <w:hyperlink r:id="rId16" w:history="1">
                  <w:r w:rsidR="00C45F21" w:rsidRPr="00C742C1">
                    <w:rPr>
                      <w:rStyle w:val="Hyperlink"/>
                      <w:rFonts w:ascii="Times New Roman" w:eastAsia="Times New Roman" w:hAnsi="Times New Roman" w:cs="Times New Roman"/>
                      <w:shd w:val="clear" w:color="auto" w:fill="FFFFFF"/>
                    </w:rPr>
                    <w:t>http://www.shobanajeyasingh.co.uk/works/duets-with-automobiles/</w:t>
                  </w:r>
                </w:hyperlink>
              </w:p>
              <w:p w14:paraId="6AD07621" w14:textId="77777777" w:rsidR="00C45F21" w:rsidRPr="00C742C1" w:rsidRDefault="00C45F21" w:rsidP="00C45F21">
                <w:pPr>
                  <w:rPr>
                    <w:rFonts w:ascii="Times New Roman" w:eastAsia="Times New Roman" w:hAnsi="Times New Roman" w:cs="Times New Roman"/>
                    <w:color w:val="000026"/>
                    <w:shd w:val="clear" w:color="auto" w:fill="FFFFFF"/>
                  </w:rPr>
                </w:pPr>
                <w:r w:rsidRPr="00C742C1">
                  <w:rPr>
                    <w:rFonts w:ascii="Times New Roman" w:eastAsia="Times New Roman" w:hAnsi="Times New Roman" w:cs="Times New Roman"/>
                    <w:color w:val="000026"/>
                    <w:shd w:val="clear" w:color="auto" w:fill="FFFFFF"/>
                  </w:rPr>
                  <w:t xml:space="preserve"> </w:t>
                </w:r>
              </w:p>
              <w:p w14:paraId="5A50B7C3" w14:textId="77777777" w:rsidR="00C45F21" w:rsidRPr="00C742C1" w:rsidRDefault="00C45F21" w:rsidP="00C45F21">
                <w:pPr>
                  <w:rPr>
                    <w:rFonts w:ascii="Times New Roman" w:hAnsi="Times New Roman" w:cs="Times New Roman"/>
                  </w:rPr>
                </w:pPr>
                <w:r w:rsidRPr="00C742C1">
                  <w:rPr>
                    <w:rFonts w:ascii="Times New Roman" w:eastAsia="Times New Roman" w:hAnsi="Times New Roman" w:cs="Times New Roman"/>
                    <w:color w:val="000026"/>
                    <w:shd w:val="clear" w:color="auto" w:fill="FFFFFF"/>
                  </w:rPr>
                  <w:t xml:space="preserve">---------- (2000) </w:t>
                </w:r>
                <w:r w:rsidRPr="00C742C1">
                  <w:rPr>
                    <w:rFonts w:ascii="Times New Roman" w:eastAsia="Times New Roman" w:hAnsi="Times New Roman" w:cs="Times New Roman"/>
                    <w:i/>
                    <w:color w:val="000026"/>
                    <w:shd w:val="clear" w:color="auto" w:fill="FFFFFF"/>
                  </w:rPr>
                  <w:t>Surface Tension</w:t>
                </w:r>
                <w:r w:rsidRPr="00C742C1">
                  <w:rPr>
                    <w:rFonts w:ascii="Times New Roman" w:eastAsia="Times New Roman" w:hAnsi="Times New Roman" w:cs="Times New Roman"/>
                    <w:color w:val="000026"/>
                    <w:shd w:val="clear" w:color="auto" w:fill="FFFFFF"/>
                  </w:rPr>
                  <w:t xml:space="preserve">, </w:t>
                </w:r>
                <w:r w:rsidRPr="00C742C1">
                  <w:rPr>
                    <w:rFonts w:ascii="Times New Roman" w:hAnsi="Times New Roman" w:cs="Times New Roman"/>
                  </w:rPr>
                  <w:t xml:space="preserve">London: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Dance Company. </w:t>
                </w:r>
              </w:p>
              <w:p w14:paraId="65A6A3B5" w14:textId="77777777" w:rsidR="00C45F21" w:rsidRPr="00C742C1" w:rsidRDefault="004C7929" w:rsidP="00C45F21">
                <w:pPr>
                  <w:rPr>
                    <w:rFonts w:ascii="Times New Roman" w:hAnsi="Times New Roman" w:cs="Times New Roman"/>
                  </w:rPr>
                </w:pPr>
                <w:hyperlink r:id="rId17" w:history="1">
                  <w:r w:rsidR="00C45F21" w:rsidRPr="00C742C1">
                    <w:rPr>
                      <w:rStyle w:val="Hyperlink"/>
                      <w:rFonts w:ascii="Times New Roman" w:hAnsi="Times New Roman" w:cs="Times New Roman"/>
                    </w:rPr>
                    <w:t>http://www.shobanajeyasingh.co.uk/wp-content/uploads/Faultline-and-ST_DVD_order2012.pdf</w:t>
                  </w:r>
                </w:hyperlink>
              </w:p>
              <w:p w14:paraId="44E337DC" w14:textId="77777777" w:rsidR="00C45F21" w:rsidRPr="00C742C1" w:rsidRDefault="00C45F21" w:rsidP="00C45F21">
                <w:pPr>
                  <w:rPr>
                    <w:rFonts w:ascii="Times New Roman" w:hAnsi="Times New Roman" w:cs="Times New Roman"/>
                  </w:rPr>
                </w:pPr>
              </w:p>
              <w:p w14:paraId="5BE2DC58" w14:textId="77777777" w:rsidR="00C45F21" w:rsidRPr="00C742C1" w:rsidRDefault="00C45F21" w:rsidP="00C45F21">
                <w:pPr>
                  <w:rPr>
                    <w:rFonts w:ascii="Times New Roman" w:eastAsia="Times New Roman" w:hAnsi="Times New Roman" w:cs="Times New Roman"/>
                  </w:rPr>
                </w:pPr>
                <w:r w:rsidRPr="00C742C1">
                  <w:rPr>
                    <w:rFonts w:ascii="Times New Roman" w:eastAsia="Times New Roman" w:hAnsi="Times New Roman" w:cs="Times New Roman"/>
                    <w:bCs/>
                    <w:iCs/>
                    <w:color w:val="000026"/>
                    <w:shd w:val="clear" w:color="auto" w:fill="FFFFFF"/>
                  </w:rPr>
                  <w:t>----------- (2004)</w:t>
                </w:r>
                <w:r w:rsidRPr="00C742C1">
                  <w:rPr>
                    <w:rFonts w:ascii="Times New Roman" w:eastAsia="Times New Roman" w:hAnsi="Times New Roman" w:cs="Times New Roman"/>
                    <w:bCs/>
                    <w:i/>
                    <w:iCs/>
                    <w:color w:val="000026"/>
                    <w:shd w:val="clear" w:color="auto" w:fill="FFFFFF"/>
                  </w:rPr>
                  <w:t xml:space="preserve"> Animating Architecture: Foliage Chorus</w:t>
                </w:r>
                <w:r w:rsidRPr="00C742C1">
                  <w:rPr>
                    <w:rFonts w:ascii="Times New Roman" w:eastAsia="Times New Roman" w:hAnsi="Times New Roman" w:cs="Times New Roman"/>
                    <w:color w:val="000026"/>
                    <w:shd w:val="clear" w:color="auto" w:fill="FFFFFF"/>
                  </w:rPr>
                  <w:t xml:space="preserve">, London: </w:t>
                </w:r>
                <w:proofErr w:type="spellStart"/>
                <w:r w:rsidRPr="00C742C1">
                  <w:rPr>
                    <w:rFonts w:ascii="Times New Roman" w:eastAsia="Times New Roman" w:hAnsi="Times New Roman" w:cs="Times New Roman"/>
                    <w:color w:val="000026"/>
                    <w:shd w:val="clear" w:color="auto" w:fill="FFFFFF"/>
                  </w:rPr>
                  <w:t>ResCen</w:t>
                </w:r>
                <w:proofErr w:type="spellEnd"/>
                <w:r w:rsidRPr="00C742C1">
                  <w:rPr>
                    <w:rFonts w:ascii="Times New Roman" w:eastAsia="Times New Roman" w:hAnsi="Times New Roman" w:cs="Times New Roman"/>
                    <w:color w:val="000026"/>
                    <w:shd w:val="clear" w:color="auto" w:fill="FFFFFF"/>
                  </w:rPr>
                  <w:t xml:space="preserve"> Publications</w:t>
                </w:r>
              </w:p>
              <w:p w14:paraId="292C0B9D" w14:textId="77777777" w:rsidR="00C45F21" w:rsidRPr="00C742C1" w:rsidRDefault="004C7929" w:rsidP="00C45F21">
                <w:pPr>
                  <w:rPr>
                    <w:rFonts w:ascii="Times New Roman" w:eastAsia="Times New Roman" w:hAnsi="Times New Roman" w:cs="Times New Roman"/>
                    <w:color w:val="000026"/>
                    <w:shd w:val="clear" w:color="auto" w:fill="FFFFFF"/>
                  </w:rPr>
                </w:pPr>
                <w:hyperlink r:id="rId18" w:anchor=".Vdt3krxViko" w:history="1">
                  <w:r w:rsidR="00C45F21" w:rsidRPr="00C742C1">
                    <w:rPr>
                      <w:rStyle w:val="Hyperlink"/>
                      <w:rFonts w:ascii="Times New Roman" w:eastAsia="Times New Roman" w:hAnsi="Times New Roman" w:cs="Times New Roman"/>
                      <w:shd w:val="clear" w:color="auto" w:fill="FFFFFF"/>
                    </w:rPr>
                    <w:t>http://www.rescen.net/Shobana_Jeyasingh/foliage.html#.Vdt3krxViko</w:t>
                  </w:r>
                </w:hyperlink>
              </w:p>
              <w:p w14:paraId="19C6523D" w14:textId="77777777" w:rsidR="00C45F21" w:rsidRPr="00C742C1" w:rsidRDefault="00C45F21" w:rsidP="00C45F21">
                <w:pPr>
                  <w:rPr>
                    <w:rFonts w:ascii="Times New Roman" w:eastAsia="Times New Roman" w:hAnsi="Times New Roman" w:cs="Times New Roman"/>
                    <w:color w:val="000026"/>
                    <w:shd w:val="clear" w:color="auto" w:fill="FFFFFF"/>
                  </w:rPr>
                </w:pPr>
              </w:p>
              <w:p w14:paraId="684DBD95" w14:textId="77777777" w:rsidR="00C45F21" w:rsidRPr="00C742C1" w:rsidRDefault="00C45F21" w:rsidP="00C45F21">
                <w:pPr>
                  <w:rPr>
                    <w:rFonts w:ascii="Times New Roman" w:hAnsi="Times New Roman" w:cs="Times New Roman"/>
                  </w:rPr>
                </w:pPr>
                <w:r w:rsidRPr="00C742C1">
                  <w:rPr>
                    <w:rFonts w:ascii="Times New Roman" w:hAnsi="Times New Roman" w:cs="Times New Roman"/>
                  </w:rPr>
                  <w:t>----------- (2007</w:t>
                </w:r>
                <w:proofErr w:type="gramStart"/>
                <w:r w:rsidRPr="00C742C1">
                  <w:rPr>
                    <w:rFonts w:ascii="Times New Roman" w:hAnsi="Times New Roman" w:cs="Times New Roman"/>
                  </w:rPr>
                  <w:t>)</w:t>
                </w:r>
                <w:r w:rsidRPr="00C742C1">
                  <w:rPr>
                    <w:rFonts w:ascii="Times New Roman" w:hAnsi="Times New Roman" w:cs="Times New Roman"/>
                    <w:i/>
                  </w:rPr>
                  <w:t xml:space="preserve">  </w:t>
                </w:r>
                <w:proofErr w:type="spellStart"/>
                <w:r w:rsidRPr="00C742C1">
                  <w:rPr>
                    <w:rFonts w:ascii="Times New Roman" w:hAnsi="Times New Roman" w:cs="Times New Roman"/>
                    <w:i/>
                  </w:rPr>
                  <w:t>Faultline</w:t>
                </w:r>
                <w:proofErr w:type="spellEnd"/>
                <w:proofErr w:type="gramEnd"/>
                <w:r w:rsidRPr="00C742C1">
                  <w:rPr>
                    <w:rFonts w:ascii="Times New Roman" w:hAnsi="Times New Roman" w:cs="Times New Roman"/>
                    <w:i/>
                  </w:rPr>
                  <w:t xml:space="preserve">, </w:t>
                </w:r>
                <w:r w:rsidRPr="00C742C1">
                  <w:rPr>
                    <w:rFonts w:ascii="Times New Roman" w:hAnsi="Times New Roman" w:cs="Times New Roman"/>
                  </w:rPr>
                  <w:t xml:space="preserve">London: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Dance Company.  </w:t>
                </w:r>
              </w:p>
              <w:p w14:paraId="096EEBA7" w14:textId="77777777" w:rsidR="00C45F21" w:rsidRPr="00C742C1" w:rsidRDefault="004C7929" w:rsidP="00C45F21">
                <w:pPr>
                  <w:rPr>
                    <w:rFonts w:ascii="Times New Roman" w:hAnsi="Times New Roman" w:cs="Times New Roman"/>
                  </w:rPr>
                </w:pPr>
                <w:hyperlink r:id="rId19" w:history="1">
                  <w:r w:rsidR="00C45F21" w:rsidRPr="00C742C1">
                    <w:rPr>
                      <w:rStyle w:val="Hyperlink"/>
                      <w:rFonts w:ascii="Times New Roman" w:hAnsi="Times New Roman" w:cs="Times New Roman"/>
                    </w:rPr>
                    <w:t>http://www.shobanajeyasingh.co.uk/works/faultline/</w:t>
                  </w:r>
                </w:hyperlink>
              </w:p>
              <w:p w14:paraId="7F531611" w14:textId="77777777" w:rsidR="00C45F21" w:rsidRPr="00C742C1" w:rsidRDefault="00C45F21" w:rsidP="00C45F21">
                <w:pPr>
                  <w:rPr>
                    <w:rFonts w:ascii="Times New Roman" w:hAnsi="Times New Roman" w:cs="Times New Roman"/>
                  </w:rPr>
                </w:pPr>
              </w:p>
              <w:p w14:paraId="3182976B" w14:textId="77777777" w:rsidR="00C45F21" w:rsidRPr="00C742C1" w:rsidRDefault="00C45F21" w:rsidP="00C45F21">
                <w:pPr>
                  <w:rPr>
                    <w:rFonts w:ascii="Times New Roman" w:hAnsi="Times New Roman" w:cs="Times New Roman"/>
                  </w:rPr>
                </w:pPr>
              </w:p>
              <w:p w14:paraId="79F7A67B" w14:textId="77777777" w:rsidR="00C45F21" w:rsidRPr="00C742C1" w:rsidRDefault="00C45F21" w:rsidP="00C45F21">
                <w:pPr>
                  <w:rPr>
                    <w:rFonts w:ascii="Times New Roman" w:hAnsi="Times New Roman" w:cs="Times New Roman"/>
                  </w:rPr>
                </w:pPr>
              </w:p>
              <w:p w14:paraId="2CBAA8E2" w14:textId="77777777" w:rsidR="003F0D73" w:rsidRDefault="003F0D73" w:rsidP="00C27FAB"/>
            </w:tc>
          </w:sdtContent>
        </w:sdt>
      </w:tr>
      <w:tr w:rsidR="003235A7" w14:paraId="749F7298" w14:textId="77777777" w:rsidTr="003235A7">
        <w:tc>
          <w:tcPr>
            <w:tcW w:w="9016" w:type="dxa"/>
          </w:tcPr>
          <w:p w14:paraId="2AD3014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B445E0ABB6A944F908C40E622691546"/>
              </w:placeholder>
            </w:sdtPr>
            <w:sdtEndPr/>
            <w:sdtContent>
              <w:p w14:paraId="7BE59DE4" w14:textId="77777777" w:rsidR="00C45F21" w:rsidRPr="00C742C1" w:rsidRDefault="004C7929" w:rsidP="00C45F21">
                <w:pPr>
                  <w:rPr>
                    <w:rFonts w:ascii="Times New Roman" w:hAnsi="Times New Roman" w:cs="Times New Roman"/>
                  </w:rPr>
                </w:pPr>
                <w:sdt>
                  <w:sdtPr>
                    <w:id w:val="971722160"/>
                    <w:citation/>
                  </w:sdtPr>
                  <w:sdtEndPr/>
                  <w:sdtContent>
                    <w:r w:rsidR="00D611B5">
                      <w:fldChar w:fldCharType="begin"/>
                    </w:r>
                    <w:r w:rsidR="00D611B5">
                      <w:rPr>
                        <w:rFonts w:ascii="Times New Roman" w:hAnsi="Times New Roman" w:cs="Times New Roman"/>
                        <w:lang w:val="en-US"/>
                      </w:rPr>
                      <w:instrText xml:space="preserve"> CITATION Bri01 \l 1033 </w:instrText>
                    </w:r>
                    <w:r w:rsidR="00D611B5">
                      <w:fldChar w:fldCharType="separate"/>
                    </w:r>
                    <w:r w:rsidR="00E6589D">
                      <w:rPr>
                        <w:rFonts w:ascii="Times New Roman" w:hAnsi="Times New Roman" w:cs="Times New Roman"/>
                        <w:noProof/>
                        <w:lang w:val="en-US"/>
                      </w:rPr>
                      <w:t xml:space="preserve"> </w:t>
                    </w:r>
                    <w:r w:rsidR="00E6589D" w:rsidRPr="00E6589D">
                      <w:rPr>
                        <w:rFonts w:ascii="Times New Roman" w:hAnsi="Times New Roman" w:cs="Times New Roman"/>
                        <w:noProof/>
                        <w:lang w:val="en-US"/>
                      </w:rPr>
                      <w:t>(Briginshaw)</w:t>
                    </w:r>
                    <w:r w:rsidR="00D611B5">
                      <w:fldChar w:fldCharType="end"/>
                    </w:r>
                  </w:sdtContent>
                </w:sdt>
              </w:p>
              <w:p w14:paraId="32E73980" w14:textId="77777777" w:rsidR="00C45F21" w:rsidRPr="00C742C1" w:rsidRDefault="004C7929" w:rsidP="00C45F21">
                <w:pPr>
                  <w:rPr>
                    <w:rFonts w:ascii="Times New Roman" w:hAnsi="Times New Roman" w:cs="Times New Roman"/>
                  </w:rPr>
                </w:pPr>
                <w:sdt>
                  <w:sdtPr>
                    <w:rPr>
                      <w:rFonts w:ascii="Times New Roman" w:hAnsi="Times New Roman" w:cs="Times New Roman"/>
                    </w:rPr>
                    <w:id w:val="1665817011"/>
                    <w:citation/>
                  </w:sdtPr>
                  <w:sdtEndPr/>
                  <w:sdtContent>
                    <w:r w:rsidR="00D611B5">
                      <w:rPr>
                        <w:rFonts w:ascii="Times New Roman" w:hAnsi="Times New Roman" w:cs="Times New Roman"/>
                      </w:rPr>
                      <w:fldChar w:fldCharType="begin"/>
                    </w:r>
                    <w:r w:rsidR="00D611B5">
                      <w:rPr>
                        <w:rFonts w:ascii="Times New Roman" w:hAnsi="Times New Roman" w:cs="Times New Roman"/>
                        <w:lang w:val="en-US"/>
                      </w:rPr>
                      <w:instrText xml:space="preserve"> CITATION Jor96 \l 1033 </w:instrText>
                    </w:r>
                    <w:r w:rsidR="00D611B5">
                      <w:rPr>
                        <w:rFonts w:ascii="Times New Roman" w:hAnsi="Times New Roman" w:cs="Times New Roman"/>
                      </w:rPr>
                      <w:fldChar w:fldCharType="separate"/>
                    </w:r>
                    <w:r w:rsidR="00E6589D" w:rsidRPr="00E6589D">
                      <w:rPr>
                        <w:rFonts w:ascii="Times New Roman" w:hAnsi="Times New Roman" w:cs="Times New Roman"/>
                        <w:noProof/>
                        <w:lang w:val="en-US"/>
                      </w:rPr>
                      <w:t>(Jordan)</w:t>
                    </w:r>
                    <w:r w:rsidR="00D611B5">
                      <w:rPr>
                        <w:rFonts w:ascii="Times New Roman" w:hAnsi="Times New Roman" w:cs="Times New Roman"/>
                      </w:rPr>
                      <w:fldChar w:fldCharType="end"/>
                    </w:r>
                  </w:sdtContent>
                </w:sdt>
              </w:p>
              <w:p w14:paraId="6B95BF23" w14:textId="77777777" w:rsidR="00C45F21" w:rsidRPr="00C742C1" w:rsidRDefault="004C7929" w:rsidP="00C45F21">
                <w:pPr>
                  <w:rPr>
                    <w:rFonts w:ascii="Times New Roman" w:hAnsi="Times New Roman" w:cs="Times New Roman"/>
                  </w:rPr>
                </w:pPr>
                <w:sdt>
                  <w:sdtPr>
                    <w:rPr>
                      <w:rFonts w:ascii="Times New Roman" w:hAnsi="Times New Roman" w:cs="Times New Roman"/>
                    </w:rPr>
                    <w:id w:val="1889687268"/>
                    <w:citation/>
                  </w:sdtPr>
                  <w:sdtEndPr/>
                  <w:sdtContent>
                    <w:r w:rsidR="00D611B5">
                      <w:rPr>
                        <w:rFonts w:ascii="Times New Roman" w:hAnsi="Times New Roman" w:cs="Times New Roman"/>
                      </w:rPr>
                      <w:fldChar w:fldCharType="begin"/>
                    </w:r>
                    <w:r w:rsidR="00D611B5">
                      <w:rPr>
                        <w:rFonts w:ascii="Times New Roman" w:hAnsi="Times New Roman" w:cs="Times New Roman"/>
                        <w:lang w:val="en-US"/>
                      </w:rPr>
                      <w:instrText xml:space="preserve"> CITATION Kat11 \l 1033 </w:instrText>
                    </w:r>
                    <w:r w:rsidR="00D611B5">
                      <w:rPr>
                        <w:rFonts w:ascii="Times New Roman" w:hAnsi="Times New Roman" w:cs="Times New Roman"/>
                      </w:rPr>
                      <w:fldChar w:fldCharType="separate"/>
                    </w:r>
                    <w:r w:rsidR="00E6589D" w:rsidRPr="00E6589D">
                      <w:rPr>
                        <w:rFonts w:ascii="Times New Roman" w:hAnsi="Times New Roman" w:cs="Times New Roman"/>
                        <w:noProof/>
                        <w:lang w:val="en-US"/>
                      </w:rPr>
                      <w:t>(Katrak)</w:t>
                    </w:r>
                    <w:r w:rsidR="00D611B5">
                      <w:rPr>
                        <w:rFonts w:ascii="Times New Roman" w:hAnsi="Times New Roman" w:cs="Times New Roman"/>
                      </w:rPr>
                      <w:fldChar w:fldCharType="end"/>
                    </w:r>
                  </w:sdtContent>
                </w:sdt>
              </w:p>
              <w:p w14:paraId="6AD2812C" w14:textId="77777777" w:rsidR="00C45F21" w:rsidRPr="00C742C1" w:rsidRDefault="004C7929" w:rsidP="00C45F21">
                <w:pPr>
                  <w:rPr>
                    <w:rFonts w:ascii="Times New Roman" w:hAnsi="Times New Roman" w:cs="Times New Roman"/>
                  </w:rPr>
                </w:pPr>
                <w:sdt>
                  <w:sdtPr>
                    <w:rPr>
                      <w:rFonts w:ascii="Times New Roman" w:hAnsi="Times New Roman" w:cs="Times New Roman"/>
                    </w:rPr>
                    <w:id w:val="1275362080"/>
                    <w:citation/>
                  </w:sdtPr>
                  <w:sdtEndPr/>
                  <w:sdtContent>
                    <w:r w:rsidR="00D611B5">
                      <w:rPr>
                        <w:rFonts w:ascii="Times New Roman" w:hAnsi="Times New Roman" w:cs="Times New Roman"/>
                      </w:rPr>
                      <w:fldChar w:fldCharType="begin"/>
                    </w:r>
                    <w:r w:rsidR="00D611B5">
                      <w:rPr>
                        <w:rFonts w:ascii="Times New Roman" w:hAnsi="Times New Roman" w:cs="Times New Roman"/>
                        <w:lang w:val="en-US"/>
                      </w:rPr>
                      <w:instrText xml:space="preserve"> CITATION OSh07 \l 1033 </w:instrText>
                    </w:r>
                    <w:r w:rsidR="00D611B5">
                      <w:rPr>
                        <w:rFonts w:ascii="Times New Roman" w:hAnsi="Times New Roman" w:cs="Times New Roman"/>
                      </w:rPr>
                      <w:fldChar w:fldCharType="separate"/>
                    </w:r>
                    <w:r w:rsidR="00E6589D" w:rsidRPr="00E6589D">
                      <w:rPr>
                        <w:rFonts w:ascii="Times New Roman" w:hAnsi="Times New Roman" w:cs="Times New Roman"/>
                        <w:noProof/>
                        <w:lang w:val="en-US"/>
                      </w:rPr>
                      <w:t>(O’Shea, At Home in the World: Bharata Natyam on the Global Stage)</w:t>
                    </w:r>
                    <w:r w:rsidR="00D611B5">
                      <w:rPr>
                        <w:rFonts w:ascii="Times New Roman" w:hAnsi="Times New Roman" w:cs="Times New Roman"/>
                      </w:rPr>
                      <w:fldChar w:fldCharType="end"/>
                    </w:r>
                  </w:sdtContent>
                </w:sdt>
              </w:p>
              <w:p w14:paraId="28B25EB6" w14:textId="77777777" w:rsidR="00B90398" w:rsidRPr="00C742C1" w:rsidRDefault="004C7929" w:rsidP="00C45F21">
                <w:pPr>
                  <w:rPr>
                    <w:rFonts w:ascii="Times New Roman" w:hAnsi="Times New Roman" w:cs="Times New Roman"/>
                  </w:rPr>
                </w:pPr>
                <w:sdt>
                  <w:sdtPr>
                    <w:rPr>
                      <w:rFonts w:ascii="Times New Roman" w:hAnsi="Times New Roman" w:cs="Times New Roman"/>
                    </w:rPr>
                    <w:id w:val="-1292282332"/>
                    <w:citation/>
                  </w:sdtPr>
                  <w:sdtEndPr/>
                  <w:sdtContent>
                    <w:r w:rsidR="00D611B5">
                      <w:rPr>
                        <w:rFonts w:ascii="Times New Roman" w:hAnsi="Times New Roman" w:cs="Times New Roman"/>
                      </w:rPr>
                      <w:fldChar w:fldCharType="begin"/>
                    </w:r>
                    <w:r w:rsidR="00D611B5">
                      <w:rPr>
                        <w:rFonts w:ascii="Times New Roman" w:hAnsi="Times New Roman" w:cs="Times New Roman"/>
                        <w:lang w:val="en-US"/>
                      </w:rPr>
                      <w:instrText xml:space="preserve"> CITATION OSh08 \l 1033 </w:instrText>
                    </w:r>
                    <w:r w:rsidR="00D611B5">
                      <w:rPr>
                        <w:rFonts w:ascii="Times New Roman" w:hAnsi="Times New Roman" w:cs="Times New Roman"/>
                      </w:rPr>
                      <w:fldChar w:fldCharType="separate"/>
                    </w:r>
                    <w:r w:rsidR="00E6589D" w:rsidRPr="00E6589D">
                      <w:rPr>
                        <w:rFonts w:ascii="Times New Roman" w:hAnsi="Times New Roman" w:cs="Times New Roman"/>
                        <w:noProof/>
                        <w:lang w:val="en-US"/>
                      </w:rPr>
                      <w:t>(O’Shea, Unbalancing the Authentic/Partnering Classicism: Shobana Jeyasingh’s Choreography and the Bharata Natyam “Tradition")</w:t>
                    </w:r>
                    <w:r w:rsidR="00D611B5">
                      <w:rPr>
                        <w:rFonts w:ascii="Times New Roman" w:hAnsi="Times New Roman" w:cs="Times New Roman"/>
                      </w:rPr>
                      <w:fldChar w:fldCharType="end"/>
                    </w:r>
                  </w:sdtContent>
                </w:sdt>
              </w:p>
              <w:p w14:paraId="5DE82AFB" w14:textId="77777777" w:rsidR="00C45F21" w:rsidRPr="00C742C1" w:rsidRDefault="004C7929" w:rsidP="00C45F21">
                <w:pPr>
                  <w:rPr>
                    <w:rFonts w:ascii="Times New Roman" w:hAnsi="Times New Roman" w:cs="Times New Roman"/>
                  </w:rPr>
                </w:pPr>
                <w:sdt>
                  <w:sdtPr>
                    <w:rPr>
                      <w:rFonts w:ascii="Times New Roman" w:hAnsi="Times New Roman" w:cs="Times New Roman"/>
                    </w:rPr>
                    <w:id w:val="-1225439359"/>
                    <w:citation/>
                  </w:sdtPr>
                  <w:sdtEndPr/>
                  <w:sdtContent>
                    <w:r w:rsidR="00B90398">
                      <w:rPr>
                        <w:rFonts w:ascii="Times New Roman" w:hAnsi="Times New Roman" w:cs="Times New Roman"/>
                      </w:rPr>
                      <w:fldChar w:fldCharType="begin"/>
                    </w:r>
                    <w:r w:rsidR="00B90398">
                      <w:rPr>
                        <w:rFonts w:ascii="Times New Roman" w:hAnsi="Times New Roman" w:cs="Times New Roman"/>
                        <w:lang w:val="en-US"/>
                      </w:rPr>
                      <w:instrText xml:space="preserve"> CITATION Pri13 \l 1033 </w:instrText>
                    </w:r>
                    <w:r w:rsidR="00B90398">
                      <w:rPr>
                        <w:rFonts w:ascii="Times New Roman" w:hAnsi="Times New Roman" w:cs="Times New Roman"/>
                      </w:rPr>
                      <w:fldChar w:fldCharType="separate"/>
                    </w:r>
                    <w:r w:rsidR="00E6589D" w:rsidRPr="00E6589D">
                      <w:rPr>
                        <w:rFonts w:ascii="Times New Roman" w:hAnsi="Times New Roman" w:cs="Times New Roman"/>
                        <w:noProof/>
                        <w:lang w:val="en-US"/>
                      </w:rPr>
                      <w:t>(Prickett)</w:t>
                    </w:r>
                    <w:r w:rsidR="00B90398">
                      <w:rPr>
                        <w:rFonts w:ascii="Times New Roman" w:hAnsi="Times New Roman" w:cs="Times New Roman"/>
                      </w:rPr>
                      <w:fldChar w:fldCharType="end"/>
                    </w:r>
                  </w:sdtContent>
                </w:sdt>
              </w:p>
              <w:p w14:paraId="2EC5C83C" w14:textId="77777777" w:rsidR="003235A7" w:rsidRDefault="004C7929" w:rsidP="00FB11DE">
                <w:sdt>
                  <w:sdtPr>
                    <w:id w:val="1317451504"/>
                    <w:citation/>
                  </w:sdtPr>
                  <w:sdtEndPr/>
                  <w:sdtContent>
                    <w:r w:rsidR="00B90398">
                      <w:fldChar w:fldCharType="begin"/>
                    </w:r>
                    <w:r w:rsidR="00B90398">
                      <w:rPr>
                        <w:rFonts w:ascii="Times New Roman" w:hAnsi="Times New Roman" w:cs="Times New Roman"/>
                        <w:lang w:val="en-US"/>
                      </w:rPr>
                      <w:instrText xml:space="preserve"> CITATION Roy97 \l 1033 </w:instrText>
                    </w:r>
                    <w:r w:rsidR="00B90398">
                      <w:fldChar w:fldCharType="separate"/>
                    </w:r>
                    <w:r w:rsidR="00E6589D" w:rsidRPr="00E6589D">
                      <w:rPr>
                        <w:rFonts w:ascii="Times New Roman" w:hAnsi="Times New Roman" w:cs="Times New Roman"/>
                        <w:noProof/>
                        <w:lang w:val="en-US"/>
                      </w:rPr>
                      <w:t>(Roy)</w:t>
                    </w:r>
                    <w:r w:rsidR="00B90398">
                      <w:fldChar w:fldCharType="end"/>
                    </w:r>
                  </w:sdtContent>
                </w:sdt>
              </w:p>
            </w:sdtContent>
          </w:sdt>
        </w:tc>
        <w:bookmarkStart w:id="3" w:name="_GoBack"/>
        <w:bookmarkEnd w:id="3"/>
      </w:tr>
    </w:tbl>
    <w:p w14:paraId="23FC3864"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5T22:37:00Z" w:initials="YT">
    <w:p w14:paraId="44322CAC" w14:textId="77777777" w:rsidR="00E6589D" w:rsidRDefault="00E6589D">
      <w:pPr>
        <w:pStyle w:val="CommentText"/>
      </w:pPr>
      <w:r>
        <w:rPr>
          <w:rStyle w:val="CommentReference"/>
        </w:rPr>
        <w:annotationRef/>
      </w:r>
      <w:r>
        <w:t xml:space="preserve">Author and page number? And can you include the citation in further reading section? </w:t>
      </w:r>
    </w:p>
  </w:comment>
  <w:comment w:id="1" w:author="Yan Tang" w:date="2016-01-05T22:38:00Z" w:initials="YT">
    <w:p w14:paraId="53E894D4" w14:textId="77777777" w:rsidR="00E6589D" w:rsidRDefault="00E6589D">
      <w:pPr>
        <w:pStyle w:val="CommentText"/>
      </w:pPr>
      <w:r>
        <w:rPr>
          <w:rStyle w:val="CommentReference"/>
        </w:rPr>
        <w:annotationRef/>
      </w:r>
      <w:r>
        <w:t>Author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22CAC" w15:done="0"/>
  <w15:commentEx w15:paraId="53E894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A83EB" w14:textId="77777777" w:rsidR="004C7929" w:rsidRDefault="004C7929" w:rsidP="007A0D55">
      <w:pPr>
        <w:spacing w:after="0" w:line="240" w:lineRule="auto"/>
      </w:pPr>
      <w:r>
        <w:separator/>
      </w:r>
    </w:p>
  </w:endnote>
  <w:endnote w:type="continuationSeparator" w:id="0">
    <w:p w14:paraId="790B7A23" w14:textId="77777777" w:rsidR="004C7929" w:rsidRDefault="004C79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D5281" w14:textId="77777777" w:rsidR="004C7929" w:rsidRDefault="004C7929" w:rsidP="007A0D55">
      <w:pPr>
        <w:spacing w:after="0" w:line="240" w:lineRule="auto"/>
      </w:pPr>
      <w:r>
        <w:separator/>
      </w:r>
    </w:p>
  </w:footnote>
  <w:footnote w:type="continuationSeparator" w:id="0">
    <w:p w14:paraId="2A407876" w14:textId="77777777" w:rsidR="004C7929" w:rsidRDefault="004C79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76D43" w14:textId="77777777" w:rsidR="00D611B5" w:rsidRDefault="00D611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17A09E" w14:textId="77777777" w:rsidR="00D611B5" w:rsidRDefault="00D611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2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7929"/>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0398"/>
    <w:rsid w:val="00BC39C9"/>
    <w:rsid w:val="00BE5BF7"/>
    <w:rsid w:val="00BF40E1"/>
    <w:rsid w:val="00C27FAB"/>
    <w:rsid w:val="00C358D4"/>
    <w:rsid w:val="00C45F21"/>
    <w:rsid w:val="00C6296B"/>
    <w:rsid w:val="00CC586D"/>
    <w:rsid w:val="00CF1542"/>
    <w:rsid w:val="00CF3EC5"/>
    <w:rsid w:val="00D611B5"/>
    <w:rsid w:val="00D656DA"/>
    <w:rsid w:val="00D83300"/>
    <w:rsid w:val="00DC6B48"/>
    <w:rsid w:val="00DF01B0"/>
    <w:rsid w:val="00E658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4F4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F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21"/>
    <w:rPr>
      <w:rFonts w:ascii="Lucida Grande" w:hAnsi="Lucida Grande" w:cs="Lucida Grande"/>
      <w:sz w:val="18"/>
      <w:szCs w:val="18"/>
    </w:rPr>
  </w:style>
  <w:style w:type="paragraph" w:styleId="EndnoteText">
    <w:name w:val="endnote text"/>
    <w:basedOn w:val="Normal"/>
    <w:link w:val="EndnoteTextChar"/>
    <w:rsid w:val="00C45F21"/>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rsid w:val="00C45F21"/>
    <w:rPr>
      <w:rFonts w:eastAsiaTheme="minorEastAsia"/>
      <w:sz w:val="24"/>
      <w:szCs w:val="24"/>
      <w:lang w:val="en-US" w:eastAsia="ja-JP"/>
    </w:rPr>
  </w:style>
  <w:style w:type="character" w:styleId="EndnoteReference">
    <w:name w:val="endnote reference"/>
    <w:basedOn w:val="DefaultParagraphFont"/>
    <w:rsid w:val="00C45F21"/>
    <w:rPr>
      <w:vertAlign w:val="superscript"/>
    </w:rPr>
  </w:style>
  <w:style w:type="character" w:styleId="Hyperlink">
    <w:name w:val="Hyperlink"/>
    <w:basedOn w:val="DefaultParagraphFont"/>
    <w:rsid w:val="00C45F21"/>
    <w:rPr>
      <w:color w:val="0563C1" w:themeColor="hyperlink"/>
      <w:u w:val="single"/>
    </w:rPr>
  </w:style>
  <w:style w:type="paragraph" w:styleId="Caption">
    <w:name w:val="caption"/>
    <w:basedOn w:val="Normal"/>
    <w:next w:val="Normal"/>
    <w:uiPriority w:val="35"/>
    <w:semiHidden/>
    <w:qFormat/>
    <w:rsid w:val="00C45F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E6589D"/>
    <w:rPr>
      <w:sz w:val="18"/>
      <w:szCs w:val="18"/>
    </w:rPr>
  </w:style>
  <w:style w:type="paragraph" w:styleId="CommentText">
    <w:name w:val="annotation text"/>
    <w:basedOn w:val="Normal"/>
    <w:link w:val="CommentTextChar"/>
    <w:uiPriority w:val="99"/>
    <w:semiHidden/>
    <w:unhideWhenUsed/>
    <w:rsid w:val="00E6589D"/>
    <w:pPr>
      <w:spacing w:line="240" w:lineRule="auto"/>
    </w:pPr>
    <w:rPr>
      <w:sz w:val="24"/>
      <w:szCs w:val="24"/>
    </w:rPr>
  </w:style>
  <w:style w:type="character" w:customStyle="1" w:styleId="CommentTextChar">
    <w:name w:val="Comment Text Char"/>
    <w:basedOn w:val="DefaultParagraphFont"/>
    <w:link w:val="CommentText"/>
    <w:uiPriority w:val="99"/>
    <w:semiHidden/>
    <w:rsid w:val="00E6589D"/>
    <w:rPr>
      <w:sz w:val="24"/>
      <w:szCs w:val="24"/>
    </w:rPr>
  </w:style>
  <w:style w:type="paragraph" w:styleId="CommentSubject">
    <w:name w:val="annotation subject"/>
    <w:basedOn w:val="CommentText"/>
    <w:next w:val="CommentText"/>
    <w:link w:val="CommentSubjectChar"/>
    <w:uiPriority w:val="99"/>
    <w:semiHidden/>
    <w:unhideWhenUsed/>
    <w:rsid w:val="00E6589D"/>
    <w:rPr>
      <w:b/>
      <w:bCs/>
      <w:sz w:val="20"/>
      <w:szCs w:val="20"/>
    </w:rPr>
  </w:style>
  <w:style w:type="character" w:customStyle="1" w:styleId="CommentSubjectChar">
    <w:name w:val="Comment Subject Char"/>
    <w:basedOn w:val="CommentTextChar"/>
    <w:link w:val="CommentSubject"/>
    <w:uiPriority w:val="99"/>
    <w:semiHidden/>
    <w:rsid w:val="00E6589D"/>
    <w:rPr>
      <w:b/>
      <w:bCs/>
      <w:sz w:val="20"/>
      <w:szCs w:val="20"/>
    </w:rPr>
  </w:style>
  <w:style w:type="character" w:styleId="FollowedHyperlink">
    <w:name w:val="FollowedHyperlink"/>
    <w:basedOn w:val="DefaultParagraphFont"/>
    <w:uiPriority w:val="99"/>
    <w:semiHidden/>
    <w:rsid w:val="00E65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239">
      <w:bodyDiv w:val="1"/>
      <w:marLeft w:val="0"/>
      <w:marRight w:val="0"/>
      <w:marTop w:val="0"/>
      <w:marBottom w:val="0"/>
      <w:divBdr>
        <w:top w:val="none" w:sz="0" w:space="0" w:color="auto"/>
        <w:left w:val="none" w:sz="0" w:space="0" w:color="auto"/>
        <w:bottom w:val="none" w:sz="0" w:space="0" w:color="auto"/>
        <w:right w:val="none" w:sz="0" w:space="0" w:color="auto"/>
      </w:divBdr>
    </w:div>
    <w:div w:id="65349034">
      <w:bodyDiv w:val="1"/>
      <w:marLeft w:val="0"/>
      <w:marRight w:val="0"/>
      <w:marTop w:val="0"/>
      <w:marBottom w:val="0"/>
      <w:divBdr>
        <w:top w:val="none" w:sz="0" w:space="0" w:color="auto"/>
        <w:left w:val="none" w:sz="0" w:space="0" w:color="auto"/>
        <w:bottom w:val="none" w:sz="0" w:space="0" w:color="auto"/>
        <w:right w:val="none" w:sz="0" w:space="0" w:color="auto"/>
      </w:divBdr>
    </w:div>
    <w:div w:id="199587590">
      <w:bodyDiv w:val="1"/>
      <w:marLeft w:val="0"/>
      <w:marRight w:val="0"/>
      <w:marTop w:val="0"/>
      <w:marBottom w:val="0"/>
      <w:divBdr>
        <w:top w:val="none" w:sz="0" w:space="0" w:color="auto"/>
        <w:left w:val="none" w:sz="0" w:space="0" w:color="auto"/>
        <w:bottom w:val="none" w:sz="0" w:space="0" w:color="auto"/>
        <w:right w:val="none" w:sz="0" w:space="0" w:color="auto"/>
      </w:divBdr>
    </w:div>
    <w:div w:id="459880242">
      <w:bodyDiv w:val="1"/>
      <w:marLeft w:val="0"/>
      <w:marRight w:val="0"/>
      <w:marTop w:val="0"/>
      <w:marBottom w:val="0"/>
      <w:divBdr>
        <w:top w:val="none" w:sz="0" w:space="0" w:color="auto"/>
        <w:left w:val="none" w:sz="0" w:space="0" w:color="auto"/>
        <w:bottom w:val="none" w:sz="0" w:space="0" w:color="auto"/>
        <w:right w:val="none" w:sz="0" w:space="0" w:color="auto"/>
      </w:divBdr>
    </w:div>
    <w:div w:id="698774642">
      <w:bodyDiv w:val="1"/>
      <w:marLeft w:val="0"/>
      <w:marRight w:val="0"/>
      <w:marTop w:val="0"/>
      <w:marBottom w:val="0"/>
      <w:divBdr>
        <w:top w:val="none" w:sz="0" w:space="0" w:color="auto"/>
        <w:left w:val="none" w:sz="0" w:space="0" w:color="auto"/>
        <w:bottom w:val="none" w:sz="0" w:space="0" w:color="auto"/>
        <w:right w:val="none" w:sz="0" w:space="0" w:color="auto"/>
      </w:divBdr>
    </w:div>
    <w:div w:id="1102646908">
      <w:bodyDiv w:val="1"/>
      <w:marLeft w:val="0"/>
      <w:marRight w:val="0"/>
      <w:marTop w:val="0"/>
      <w:marBottom w:val="0"/>
      <w:divBdr>
        <w:top w:val="none" w:sz="0" w:space="0" w:color="auto"/>
        <w:left w:val="none" w:sz="0" w:space="0" w:color="auto"/>
        <w:bottom w:val="none" w:sz="0" w:space="0" w:color="auto"/>
        <w:right w:val="none" w:sz="0" w:space="0" w:color="auto"/>
      </w:divBdr>
    </w:div>
    <w:div w:id="17610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www.shobanajeyasingh.co.uk/gallery/images/" TargetMode="External"/><Relationship Id="rId11" Type="http://schemas.openxmlformats.org/officeDocument/2006/relationships/hyperlink" Target="http://www.shobanajeyasingh.co.uk/gallery/images/" TargetMode="External"/><Relationship Id="rId12" Type="http://schemas.openxmlformats.org/officeDocument/2006/relationships/hyperlink" Target="http://www.shobanajeyasingh.co.uk/gallery/images/" TargetMode="External"/><Relationship Id="rId13" Type="http://schemas.openxmlformats.org/officeDocument/2006/relationships/hyperlink" Target="http://www.shobanajeyasingh.co.uk/gallery/images/" TargetMode="External"/><Relationship Id="rId14" Type="http://schemas.openxmlformats.org/officeDocument/2006/relationships/hyperlink" Target="http://www.shobanajeyasingh.co.uk/gallery/images/" TargetMode="External"/><Relationship Id="rId15" Type="http://schemas.openxmlformats.org/officeDocument/2006/relationships/hyperlink" Target="http://www.guardian.co.uk/stage/2009/oct/20/shobana-jeyasingh" TargetMode="External"/><Relationship Id="rId16" Type="http://schemas.openxmlformats.org/officeDocument/2006/relationships/hyperlink" Target="http://www.shobanajeyasingh.co.uk/works/duets-with-automobiles/" TargetMode="External"/><Relationship Id="rId17" Type="http://schemas.openxmlformats.org/officeDocument/2006/relationships/hyperlink" Target="http://www.shobanajeyasingh.co.uk/wp-content/uploads/Faultline-and-ST_DVD_order2012.pdf" TargetMode="External"/><Relationship Id="rId18" Type="http://schemas.openxmlformats.org/officeDocument/2006/relationships/hyperlink" Target="http://www.rescen.net/Shobana_Jeyasingh/foliage.html" TargetMode="External"/><Relationship Id="rId19" Type="http://schemas.openxmlformats.org/officeDocument/2006/relationships/hyperlink" Target="http://www.shobanajeyasingh.co.uk/works/faultlin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2CDD0D011A784C93D93A03D1309EE6"/>
        <w:category>
          <w:name w:val="General"/>
          <w:gallery w:val="placeholder"/>
        </w:category>
        <w:types>
          <w:type w:val="bbPlcHdr"/>
        </w:types>
        <w:behaviors>
          <w:behavior w:val="content"/>
        </w:behaviors>
        <w:guid w:val="{DABB910D-F151-FC47-A802-6307C9A09F5B}"/>
      </w:docPartPr>
      <w:docPartBody>
        <w:p w:rsidR="001939E1" w:rsidRDefault="00B77EA3">
          <w:pPr>
            <w:pStyle w:val="DB2CDD0D011A784C93D93A03D1309EE6"/>
          </w:pPr>
          <w:r w:rsidRPr="00CC586D">
            <w:rPr>
              <w:rStyle w:val="PlaceholderText"/>
              <w:b/>
              <w:color w:val="FFFFFF" w:themeColor="background1"/>
            </w:rPr>
            <w:t>[Salutation]</w:t>
          </w:r>
        </w:p>
      </w:docPartBody>
    </w:docPart>
    <w:docPart>
      <w:docPartPr>
        <w:name w:val="3681C77AD8211D478D5181B1CD8085B0"/>
        <w:category>
          <w:name w:val="General"/>
          <w:gallery w:val="placeholder"/>
        </w:category>
        <w:types>
          <w:type w:val="bbPlcHdr"/>
        </w:types>
        <w:behaviors>
          <w:behavior w:val="content"/>
        </w:behaviors>
        <w:guid w:val="{1CA3312D-1187-7346-97DE-17EBB8038F05}"/>
      </w:docPartPr>
      <w:docPartBody>
        <w:p w:rsidR="001939E1" w:rsidRDefault="00B77EA3">
          <w:pPr>
            <w:pStyle w:val="3681C77AD8211D478D5181B1CD8085B0"/>
          </w:pPr>
          <w:r>
            <w:rPr>
              <w:rStyle w:val="PlaceholderText"/>
            </w:rPr>
            <w:t>[First name]</w:t>
          </w:r>
        </w:p>
      </w:docPartBody>
    </w:docPart>
    <w:docPart>
      <w:docPartPr>
        <w:name w:val="38149DF84D5D284E8B5DA159C9176F5D"/>
        <w:category>
          <w:name w:val="General"/>
          <w:gallery w:val="placeholder"/>
        </w:category>
        <w:types>
          <w:type w:val="bbPlcHdr"/>
        </w:types>
        <w:behaviors>
          <w:behavior w:val="content"/>
        </w:behaviors>
        <w:guid w:val="{142F6AA7-83C5-0B46-860C-00819E7A991D}"/>
      </w:docPartPr>
      <w:docPartBody>
        <w:p w:rsidR="001939E1" w:rsidRDefault="00B77EA3">
          <w:pPr>
            <w:pStyle w:val="38149DF84D5D284E8B5DA159C9176F5D"/>
          </w:pPr>
          <w:r>
            <w:rPr>
              <w:rStyle w:val="PlaceholderText"/>
            </w:rPr>
            <w:t>[Middle name]</w:t>
          </w:r>
        </w:p>
      </w:docPartBody>
    </w:docPart>
    <w:docPart>
      <w:docPartPr>
        <w:name w:val="5A23AA0652790B429BADCB0A12CC5585"/>
        <w:category>
          <w:name w:val="General"/>
          <w:gallery w:val="placeholder"/>
        </w:category>
        <w:types>
          <w:type w:val="bbPlcHdr"/>
        </w:types>
        <w:behaviors>
          <w:behavior w:val="content"/>
        </w:behaviors>
        <w:guid w:val="{12D54A35-3E8D-0340-ACB9-B7601F84E112}"/>
      </w:docPartPr>
      <w:docPartBody>
        <w:p w:rsidR="001939E1" w:rsidRDefault="00B77EA3">
          <w:pPr>
            <w:pStyle w:val="5A23AA0652790B429BADCB0A12CC5585"/>
          </w:pPr>
          <w:r>
            <w:rPr>
              <w:rStyle w:val="PlaceholderText"/>
            </w:rPr>
            <w:t>[Last name]</w:t>
          </w:r>
        </w:p>
      </w:docPartBody>
    </w:docPart>
    <w:docPart>
      <w:docPartPr>
        <w:name w:val="354E78971D62D14C898F1B4C9ED1DC3B"/>
        <w:category>
          <w:name w:val="General"/>
          <w:gallery w:val="placeholder"/>
        </w:category>
        <w:types>
          <w:type w:val="bbPlcHdr"/>
        </w:types>
        <w:behaviors>
          <w:behavior w:val="content"/>
        </w:behaviors>
        <w:guid w:val="{BA4043CB-A1EE-394F-8F33-F9AF15B3F6FA}"/>
      </w:docPartPr>
      <w:docPartBody>
        <w:p w:rsidR="001939E1" w:rsidRDefault="00B77EA3">
          <w:pPr>
            <w:pStyle w:val="354E78971D62D14C898F1B4C9ED1DC3B"/>
          </w:pPr>
          <w:r>
            <w:rPr>
              <w:rStyle w:val="PlaceholderText"/>
            </w:rPr>
            <w:t>[Enter your biography]</w:t>
          </w:r>
        </w:p>
      </w:docPartBody>
    </w:docPart>
    <w:docPart>
      <w:docPartPr>
        <w:name w:val="F6CBB768D3591642AB418A85379A97F8"/>
        <w:category>
          <w:name w:val="General"/>
          <w:gallery w:val="placeholder"/>
        </w:category>
        <w:types>
          <w:type w:val="bbPlcHdr"/>
        </w:types>
        <w:behaviors>
          <w:behavior w:val="content"/>
        </w:behaviors>
        <w:guid w:val="{F2677982-8985-2442-8D86-C63B7137EFB0}"/>
      </w:docPartPr>
      <w:docPartBody>
        <w:p w:rsidR="001939E1" w:rsidRDefault="00B77EA3">
          <w:pPr>
            <w:pStyle w:val="F6CBB768D3591642AB418A85379A97F8"/>
          </w:pPr>
          <w:r>
            <w:rPr>
              <w:rStyle w:val="PlaceholderText"/>
            </w:rPr>
            <w:t>[Enter the institution with which you are affiliated]</w:t>
          </w:r>
        </w:p>
      </w:docPartBody>
    </w:docPart>
    <w:docPart>
      <w:docPartPr>
        <w:name w:val="FE151E9454F0C1459E8170E2CC18953D"/>
        <w:category>
          <w:name w:val="General"/>
          <w:gallery w:val="placeholder"/>
        </w:category>
        <w:types>
          <w:type w:val="bbPlcHdr"/>
        </w:types>
        <w:behaviors>
          <w:behavior w:val="content"/>
        </w:behaviors>
        <w:guid w:val="{E7CD4CBC-68CA-6F48-866B-EE13F52C4EBC}"/>
      </w:docPartPr>
      <w:docPartBody>
        <w:p w:rsidR="001939E1" w:rsidRDefault="00B77EA3">
          <w:pPr>
            <w:pStyle w:val="FE151E9454F0C1459E8170E2CC18953D"/>
          </w:pPr>
          <w:r w:rsidRPr="00EF74F7">
            <w:rPr>
              <w:b/>
              <w:color w:val="808080" w:themeColor="background1" w:themeShade="80"/>
            </w:rPr>
            <w:t>[Enter the headword for your article]</w:t>
          </w:r>
        </w:p>
      </w:docPartBody>
    </w:docPart>
    <w:docPart>
      <w:docPartPr>
        <w:name w:val="F5E1B8A537E61D4D9C81F6C0E416BFA6"/>
        <w:category>
          <w:name w:val="General"/>
          <w:gallery w:val="placeholder"/>
        </w:category>
        <w:types>
          <w:type w:val="bbPlcHdr"/>
        </w:types>
        <w:behaviors>
          <w:behavior w:val="content"/>
        </w:behaviors>
        <w:guid w:val="{6A4DB4DB-5817-9044-9516-807B31E8064F}"/>
      </w:docPartPr>
      <w:docPartBody>
        <w:p w:rsidR="001939E1" w:rsidRDefault="00B77EA3">
          <w:pPr>
            <w:pStyle w:val="F5E1B8A537E61D4D9C81F6C0E416BF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B6450D8F08974D8AB4932F79906EA0"/>
        <w:category>
          <w:name w:val="General"/>
          <w:gallery w:val="placeholder"/>
        </w:category>
        <w:types>
          <w:type w:val="bbPlcHdr"/>
        </w:types>
        <w:behaviors>
          <w:behavior w:val="content"/>
        </w:behaviors>
        <w:guid w:val="{2AFC5765-0EC2-734B-A296-AFCEEEE96366}"/>
      </w:docPartPr>
      <w:docPartBody>
        <w:p w:rsidR="001939E1" w:rsidRDefault="00B77EA3">
          <w:pPr>
            <w:pStyle w:val="73B6450D8F08974D8AB4932F79906E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2C09F777E9C0428DC7FE33953D5A77"/>
        <w:category>
          <w:name w:val="General"/>
          <w:gallery w:val="placeholder"/>
        </w:category>
        <w:types>
          <w:type w:val="bbPlcHdr"/>
        </w:types>
        <w:behaviors>
          <w:behavior w:val="content"/>
        </w:behaviors>
        <w:guid w:val="{73671AC9-54F3-4045-B63D-41AB74449795}"/>
      </w:docPartPr>
      <w:docPartBody>
        <w:p w:rsidR="001939E1" w:rsidRDefault="00B77EA3">
          <w:pPr>
            <w:pStyle w:val="D52C09F777E9C0428DC7FE33953D5A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445E0ABB6A944F908C40E622691546"/>
        <w:category>
          <w:name w:val="General"/>
          <w:gallery w:val="placeholder"/>
        </w:category>
        <w:types>
          <w:type w:val="bbPlcHdr"/>
        </w:types>
        <w:behaviors>
          <w:behavior w:val="content"/>
        </w:behaviors>
        <w:guid w:val="{4452AFAD-1CE1-C84B-A772-44AE0FB4AD43}"/>
      </w:docPartPr>
      <w:docPartBody>
        <w:p w:rsidR="001939E1" w:rsidRDefault="00B77EA3">
          <w:pPr>
            <w:pStyle w:val="6B445E0ABB6A944F908C40E6226915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E1"/>
    <w:rsid w:val="001939E1"/>
    <w:rsid w:val="00B77E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2CDD0D011A784C93D93A03D1309EE6">
    <w:name w:val="DB2CDD0D011A784C93D93A03D1309EE6"/>
  </w:style>
  <w:style w:type="paragraph" w:customStyle="1" w:styleId="3681C77AD8211D478D5181B1CD8085B0">
    <w:name w:val="3681C77AD8211D478D5181B1CD8085B0"/>
  </w:style>
  <w:style w:type="paragraph" w:customStyle="1" w:styleId="38149DF84D5D284E8B5DA159C9176F5D">
    <w:name w:val="38149DF84D5D284E8B5DA159C9176F5D"/>
  </w:style>
  <w:style w:type="paragraph" w:customStyle="1" w:styleId="5A23AA0652790B429BADCB0A12CC5585">
    <w:name w:val="5A23AA0652790B429BADCB0A12CC5585"/>
  </w:style>
  <w:style w:type="paragraph" w:customStyle="1" w:styleId="354E78971D62D14C898F1B4C9ED1DC3B">
    <w:name w:val="354E78971D62D14C898F1B4C9ED1DC3B"/>
  </w:style>
  <w:style w:type="paragraph" w:customStyle="1" w:styleId="F6CBB768D3591642AB418A85379A97F8">
    <w:name w:val="F6CBB768D3591642AB418A85379A97F8"/>
  </w:style>
  <w:style w:type="paragraph" w:customStyle="1" w:styleId="FE151E9454F0C1459E8170E2CC18953D">
    <w:name w:val="FE151E9454F0C1459E8170E2CC18953D"/>
  </w:style>
  <w:style w:type="paragraph" w:customStyle="1" w:styleId="F5E1B8A537E61D4D9C81F6C0E416BFA6">
    <w:name w:val="F5E1B8A537E61D4D9C81F6C0E416BFA6"/>
  </w:style>
  <w:style w:type="paragraph" w:customStyle="1" w:styleId="73B6450D8F08974D8AB4932F79906EA0">
    <w:name w:val="73B6450D8F08974D8AB4932F79906EA0"/>
  </w:style>
  <w:style w:type="paragraph" w:customStyle="1" w:styleId="D52C09F777E9C0428DC7FE33953D5A77">
    <w:name w:val="D52C09F777E9C0428DC7FE33953D5A77"/>
  </w:style>
  <w:style w:type="paragraph" w:customStyle="1" w:styleId="6B445E0ABB6A944F908C40E622691546">
    <w:name w:val="6B445E0ABB6A944F908C40E622691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Bri01</b:Tag>
    <b:SourceType>JournalArticle</b:SourceType>
    <b:Guid>{6F1602D3-B958-144A-B316-7E37D1819E5D}</b:Guid>
    <b:Author>
      <b:Author>
        <b:NameList>
          <b:Person>
            <b:Last>Briginshaw</b:Last>
            <b:First>V</b:First>
          </b:Person>
        </b:NameList>
      </b:Author>
    </b:Author>
    <b:Title>Hybridity and nomadic subjectivity in Shobana Jeyasingh’s Duets with Automobiles,</b:Title>
    <b:City>London</b:City>
    <b:Publisher>Palgrave</b:Publisher>
    <b:Year>2001</b:Year>
    <b:Pages>97-111</b:Pages>
    <b:JournalName>Dance, Space and Subjectivity</b:JournalName>
    <b:RefOrder>1</b:RefOrder>
  </b:Source>
  <b:Source>
    <b:Tag>Jor96</b:Tag>
    <b:SourceType>JournalArticle</b:SourceType>
    <b:Guid>{2C02B595-6BE8-8D41-9CD4-5F3404936A12}</b:Guid>
    <b:Author>
      <b:Author>
        <b:NameList>
          <b:Person>
            <b:Last>Jordan</b:Last>
            <b:First>S</b:First>
          </b:Person>
        </b:NameList>
      </b:Author>
    </b:Author>
    <b:Title>Networking Dances: Home and Away in the Choreography of Shobana Jeyasingh</b:Title>
    <b:JournalName>New Dances from Old Cultures: Green Mill Papers 1996</b:JournalName>
    <b:Publisher>The Australian Dance Council</b:Publisher>
    <b:City>Braddon</b:City>
    <b:Year>1996</b:Year>
    <b:RefOrder>2</b:RefOrder>
  </b:Source>
  <b:Source>
    <b:Tag>Kat11</b:Tag>
    <b:SourceType>Book</b:SourceType>
    <b:Guid>{65385469-4544-9F44-B141-95AE2C7F174B}</b:Guid>
    <b:Author>
      <b:Author>
        <b:NameList>
          <b:Person>
            <b:Last>Katrak</b:Last>
            <b:First>K.H</b:First>
          </b:Person>
        </b:NameList>
      </b:Author>
    </b:Author>
    <b:Title>Contemporary Indian Dance: New Creative Choreography in India and the Diaspora</b:Title>
    <b:Publisher>Palgrave Macmillan</b:Publisher>
    <b:City>New York</b:City>
    <b:Year>2011</b:Year>
    <b:RefOrder>3</b:RefOrder>
  </b:Source>
  <b:Source>
    <b:Tag>OSh07</b:Tag>
    <b:SourceType>Book</b:SourceType>
    <b:Guid>{564B05AC-5B84-104A-9F67-0DB2523AB029}</b:Guid>
    <b:Author>
      <b:Author>
        <b:NameList>
          <b:Person>
            <b:Last>O’Shea</b:Last>
            <b:First>J</b:First>
          </b:Person>
        </b:NameList>
      </b:Author>
    </b:Author>
    <b:Title>At Home in the World: Bharata Natyam on the Global Stage</b:Title>
    <b:City>Middletown</b:City>
    <b:Publisher>Wesleyan University Press</b:Publisher>
    <b:Year>2007</b:Year>
    <b:RefOrder>4</b:RefOrder>
  </b:Source>
  <b:Source>
    <b:Tag>OSh08</b:Tag>
    <b:SourceType>JournalArticle</b:SourceType>
    <b:Guid>{0D0EB8D6-6D34-4441-89D5-D9110A744BB8}</b:Guid>
    <b:Author>
      <b:Author>
        <b:NameList>
          <b:Person>
            <b:Last>O’Shea</b:Last>
            <b:First>J</b:First>
          </b:Person>
        </b:NameList>
      </b:Author>
    </b:Author>
    <b:Title>Unbalancing the Authentic/Partnering Classicism: Shobana Jeyasingh’s Choreography and the Bharata Natyam “Tradition"</b:Title>
    <b:City>Basingstoke</b:City>
    <b:Publisher>Palgrave Macmillan</b:Publisher>
    <b:Year>2008</b:Year>
    <b:JournalName>Decentring Dancing Texts: The Challenge of Interpreting Dances</b:JournalName>
    <b:RefOrder>5</b:RefOrder>
  </b:Source>
  <b:Source>
    <b:Tag>Pri13</b:Tag>
    <b:SourceType>JournalArticle</b:SourceType>
    <b:Guid>{43528777-E1E9-7C49-853C-F56F8D829D9D}</b:Guid>
    <b:Author>
      <b:Author>
        <b:NameList>
          <b:Person>
            <b:Last>Prickett</b:Last>
            <b:First>S</b:First>
          </b:Person>
        </b:NameList>
      </b:Author>
    </b:Author>
    <b:Title>Encountering the South Asian Diaspora: Dance Education, Heritage and Public Performance in London</b:Title>
    <b:JournalName>Embodied Politics: Dance, Protest and Identities</b:JournalName>
    <b:Publisher>Dance Books</b:Publisher>
    <b:City>Binsted</b:City>
    <b:Year>2013</b:Year>
    <b:Pages>134-77</b:Pages>
    <b:RefOrder>6</b:RefOrder>
  </b:Source>
  <b:Source>
    <b:Tag>Roy97</b:Tag>
    <b:SourceType>JournalArticle</b:SourceType>
    <b:Guid>{6ADA73CB-2A7A-DF46-95A8-77315CD027C9}</b:Guid>
    <b:Author>
      <b:Author>
        <b:NameList>
          <b:Person>
            <b:Last>Roy</b:Last>
            <b:First>S</b:First>
          </b:Person>
        </b:NameList>
      </b:Author>
    </b:Author>
    <b:Title>Dirt, Noise, Traffic: Contemporary Indian Dance in the Western City: Modernity, Ethnicity, and Hybridity</b:Title>
    <b:JournalName>Dance and the City</b:JournalName>
    <b:Publisher>St. Martin’s Press</b:Publisher>
    <b:City>New York</b:City>
    <b:Year>1997</b:Year>
    <b:Pages>68-85</b:Pages>
    <b:RefOrder>7</b:RefOrder>
  </b:Source>
</b:Sources>
</file>

<file path=customXml/itemProps1.xml><?xml version="1.0" encoding="utf-8"?>
<ds:datastoreItem xmlns:ds="http://schemas.openxmlformats.org/officeDocument/2006/customXml" ds:itemID="{3A6B26B2-6376-D643-B1CD-724D6B5F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5</Pages>
  <Words>1978</Words>
  <Characters>11276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2015-11-23T22:44:00Z</dcterms:created>
  <dcterms:modified xsi:type="dcterms:W3CDTF">2016-01-06T06:40:00Z</dcterms:modified>
</cp:coreProperties>
</file>