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14:paraId="28EC4C35" w14:textId="77777777" w:rsidTr="00922950">
        <w:tc>
          <w:tcPr>
            <w:tcW w:w="491" w:type="dxa"/>
            <w:vMerge w:val="restart"/>
            <w:shd w:val="clear" w:color="auto" w:fill="A6A6A6" w:themeFill="background1" w:themeFillShade="A6"/>
            <w:textDirection w:val="btLr"/>
          </w:tcPr>
          <w:p w14:paraId="34283FCF" w14:textId="77777777"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EndPr/>
          <w:sdtContent>
            <w:tc>
              <w:tcPr>
                <w:tcW w:w="1259" w:type="dxa"/>
              </w:tcPr>
              <w:p w14:paraId="0724B142" w14:textId="77777777"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EndPr/>
          <w:sdtContent>
            <w:tc>
              <w:tcPr>
                <w:tcW w:w="2073" w:type="dxa"/>
              </w:tcPr>
              <w:p w14:paraId="25B0E847" w14:textId="77777777" w:rsidR="00B574C9" w:rsidRPr="0020696F" w:rsidRDefault="0020696F" w:rsidP="0020696F">
                <w:r w:rsidRPr="0020696F">
                  <w:t>Lieven</w:t>
                </w:r>
              </w:p>
            </w:tc>
          </w:sdtContent>
        </w:sdt>
        <w:sdt>
          <w:sdtPr>
            <w:alias w:val="Middle name"/>
            <w:tag w:val="authorMiddleName"/>
            <w:id w:val="-2076034781"/>
            <w:placeholder>
              <w:docPart w:val="55132279C4ED95458BE1A1B5B78A41EB"/>
            </w:placeholder>
            <w:showingPlcHdr/>
            <w:text/>
          </w:sdtPr>
          <w:sdtEndPr/>
          <w:sdtContent>
            <w:tc>
              <w:tcPr>
                <w:tcW w:w="2551" w:type="dxa"/>
              </w:tcPr>
              <w:p w14:paraId="0ECBA138" w14:textId="77777777"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EndPr/>
          <w:sdtContent>
            <w:tc>
              <w:tcPr>
                <w:tcW w:w="2642" w:type="dxa"/>
              </w:tcPr>
              <w:p w14:paraId="34F4A860" w14:textId="77777777" w:rsidR="00B574C9" w:rsidRPr="0020696F" w:rsidRDefault="0020696F" w:rsidP="0020696F">
                <w:proofErr w:type="spellStart"/>
                <w:r w:rsidRPr="0020696F">
                  <w:t>Ameel</w:t>
                </w:r>
                <w:proofErr w:type="spellEnd"/>
              </w:p>
            </w:tc>
          </w:sdtContent>
        </w:sdt>
      </w:tr>
      <w:tr w:rsidR="00B574C9" w:rsidRPr="0020696F" w14:paraId="391DDF74" w14:textId="77777777" w:rsidTr="001A6A06">
        <w:trPr>
          <w:trHeight w:val="986"/>
        </w:trPr>
        <w:tc>
          <w:tcPr>
            <w:tcW w:w="491" w:type="dxa"/>
            <w:vMerge/>
            <w:shd w:val="clear" w:color="auto" w:fill="A6A6A6" w:themeFill="background1" w:themeFillShade="A6"/>
          </w:tcPr>
          <w:p w14:paraId="0C346539" w14:textId="77777777"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dtPr>
          <w:sdtEndPr/>
          <w:sdtContent>
            <w:tc>
              <w:tcPr>
                <w:tcW w:w="8525" w:type="dxa"/>
                <w:gridSpan w:val="4"/>
              </w:tcPr>
              <w:p w14:paraId="3E6B5012" w14:textId="18BB7073" w:rsidR="00C8124E" w:rsidRPr="0026177E" w:rsidRDefault="00C8124E" w:rsidP="00C8124E">
                <w:pPr>
                  <w:contextualSpacing/>
                  <w:rPr>
                    <w:rFonts w:cs="Times New Roman"/>
                    <w:lang w:val="en-US"/>
                  </w:rPr>
                </w:pPr>
                <w:proofErr w:type="spellStart"/>
                <w:r w:rsidRPr="0026177E">
                  <w:rPr>
                    <w:rFonts w:cs="Times New Roman"/>
                    <w:lang w:val="en-US"/>
                  </w:rPr>
                  <w:t>Lieven</w:t>
                </w:r>
                <w:proofErr w:type="spellEnd"/>
                <w:r w:rsidRPr="0026177E">
                  <w:rPr>
                    <w:rFonts w:cs="Times New Roman"/>
                    <w:lang w:val="en-US"/>
                  </w:rPr>
                  <w:t xml:space="preserve"> </w:t>
                </w:r>
                <w:proofErr w:type="spellStart"/>
                <w:r w:rsidRPr="0026177E">
                  <w:rPr>
                    <w:rFonts w:cs="Times New Roman"/>
                    <w:lang w:val="en-US"/>
                  </w:rPr>
                  <w:t>A</w:t>
                </w:r>
                <w:r w:rsidR="0052116A" w:rsidRPr="0052116A">
                  <w:rPr>
                    <w:rFonts w:cs="Times New Roman"/>
                    <w:lang w:val="en-US"/>
                  </w:rPr>
                  <w:t>meel</w:t>
                </w:r>
                <w:proofErr w:type="spellEnd"/>
                <w:r w:rsidR="0052116A" w:rsidRPr="0052116A">
                  <w:rPr>
                    <w:rFonts w:cs="Times New Roman"/>
                    <w:lang w:val="en-US"/>
                  </w:rPr>
                  <w:t xml:space="preserve"> is University Lecturer of Comparative L</w:t>
                </w:r>
                <w:r w:rsidRPr="0026177E">
                  <w:rPr>
                    <w:rFonts w:cs="Times New Roman"/>
                    <w:lang w:val="en-US"/>
                  </w:rPr>
                  <w:t>iterature at the University of Tampere, Finland. His research interests include modernism in Nordic and Anglophone literature, as well as experiences of the city in literature</w:t>
                </w:r>
                <w:r w:rsidR="0052116A">
                  <w:rPr>
                    <w:rFonts w:cs="Times New Roman"/>
                    <w:lang w:val="en-US"/>
                  </w:rPr>
                  <w:t>, and narratives in urban planning</w:t>
                </w:r>
                <w:r w:rsidRPr="0026177E">
                  <w:rPr>
                    <w:rFonts w:cs="Times New Roman"/>
                    <w:lang w:val="en-US"/>
                  </w:rPr>
                  <w:t xml:space="preserve">. Together with </w:t>
                </w:r>
                <w:proofErr w:type="spellStart"/>
                <w:r w:rsidRPr="0026177E">
                  <w:rPr>
                    <w:rFonts w:cs="Times New Roman"/>
                    <w:lang w:val="en-US"/>
                  </w:rPr>
                  <w:t>Sirpa</w:t>
                </w:r>
                <w:proofErr w:type="spellEnd"/>
                <w:r w:rsidRPr="0026177E">
                  <w:rPr>
                    <w:rFonts w:cs="Times New Roman"/>
                    <w:lang w:val="en-US"/>
                  </w:rPr>
                  <w:t xml:space="preserve"> </w:t>
                </w:r>
                <w:proofErr w:type="spellStart"/>
                <w:r w:rsidRPr="0026177E">
                  <w:rPr>
                    <w:rFonts w:cs="Times New Roman"/>
                    <w:lang w:val="en-US"/>
                  </w:rPr>
                  <w:t>Tani</w:t>
                </w:r>
                <w:proofErr w:type="spellEnd"/>
                <w:r w:rsidRPr="0026177E">
                  <w:rPr>
                    <w:rFonts w:cs="Times New Roman"/>
                    <w:lang w:val="en-US"/>
                  </w:rPr>
                  <w:t xml:space="preserve"> he has published several articles on </w:t>
                </w:r>
                <w:r w:rsidRPr="0026177E">
                  <w:rPr>
                    <w:rFonts w:cs="Times New Roman"/>
                    <w:i/>
                    <w:lang w:val="en-US"/>
                  </w:rPr>
                  <w:t>parkour</w:t>
                </w:r>
                <w:r w:rsidRPr="0026177E">
                  <w:rPr>
                    <w:rFonts w:cs="Times New Roman"/>
                    <w:lang w:val="en-US"/>
                  </w:rPr>
                  <w:t xml:space="preserve">. His most recent publications include </w:t>
                </w:r>
                <w:r w:rsidRPr="0026177E">
                  <w:rPr>
                    <w:rFonts w:cs="Times New Roman"/>
                    <w:i/>
                    <w:lang w:val="en-US"/>
                  </w:rPr>
                  <w:t xml:space="preserve">Helsinki in Early Twentieth-Century Literature </w:t>
                </w:r>
                <w:r w:rsidRPr="0026177E">
                  <w:rPr>
                    <w:rFonts w:cs="Times New Roman"/>
                    <w:lang w:val="en-US"/>
                  </w:rPr>
                  <w:t xml:space="preserve">(2014) and the co-edited volumes </w:t>
                </w:r>
                <w:r w:rsidRPr="0026177E">
                  <w:rPr>
                    <w:rFonts w:cs="Times New Roman"/>
                    <w:i/>
                    <w:lang w:val="en-US"/>
                  </w:rPr>
                  <w:t xml:space="preserve">Literature and the Peripheral City </w:t>
                </w:r>
                <w:r w:rsidRPr="0026177E">
                  <w:rPr>
                    <w:rFonts w:cs="Times New Roman"/>
                    <w:lang w:val="en-US"/>
                  </w:rPr>
                  <w:t xml:space="preserve">(2015) and </w:t>
                </w:r>
                <w:r w:rsidRPr="0026177E">
                  <w:rPr>
                    <w:rFonts w:cs="Times New Roman"/>
                    <w:i/>
                    <w:lang w:val="en-US"/>
                  </w:rPr>
                  <w:t xml:space="preserve">Language, Space and Power: Urban Entanglements </w:t>
                </w:r>
                <w:r w:rsidRPr="0026177E">
                  <w:rPr>
                    <w:rFonts w:cs="Times New Roman"/>
                    <w:lang w:val="en-US"/>
                  </w:rPr>
                  <w:t>(2012).</w:t>
                </w:r>
              </w:p>
              <w:p w14:paraId="511BF89F" w14:textId="79FEC8D3" w:rsidR="00B574C9" w:rsidRPr="0020696F" w:rsidRDefault="00B574C9" w:rsidP="00922950"/>
            </w:tc>
          </w:sdtContent>
        </w:sdt>
      </w:tr>
      <w:tr w:rsidR="00B574C9" w:rsidRPr="0020696F" w14:paraId="3DE87D90" w14:textId="77777777" w:rsidTr="001A6A06">
        <w:trPr>
          <w:trHeight w:val="986"/>
        </w:trPr>
        <w:tc>
          <w:tcPr>
            <w:tcW w:w="491" w:type="dxa"/>
            <w:vMerge/>
            <w:shd w:val="clear" w:color="auto" w:fill="A6A6A6" w:themeFill="background1" w:themeFillShade="A6"/>
          </w:tcPr>
          <w:p w14:paraId="4A122A00" w14:textId="77777777"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EndPr/>
          <w:sdtContent>
            <w:tc>
              <w:tcPr>
                <w:tcW w:w="8525" w:type="dxa"/>
                <w:gridSpan w:val="4"/>
              </w:tcPr>
              <w:p w14:paraId="35E21911" w14:textId="314AAF25" w:rsidR="00B574C9" w:rsidRPr="0020696F" w:rsidRDefault="008352B4" w:rsidP="008352B4">
                <w:r w:rsidRPr="0020696F">
                  <w:t xml:space="preserve">University of </w:t>
                </w:r>
                <w:r>
                  <w:t>Tampere</w:t>
                </w:r>
              </w:p>
            </w:tc>
          </w:sdtContent>
        </w:sdt>
      </w:tr>
    </w:tbl>
    <w:p w14:paraId="1B25D5BB" w14:textId="77777777"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14:paraId="30416993" w14:textId="77777777" w:rsidTr="00244BB0">
        <w:tc>
          <w:tcPr>
            <w:tcW w:w="9016" w:type="dxa"/>
            <w:shd w:val="clear" w:color="auto" w:fill="A6A6A6" w:themeFill="background1" w:themeFillShade="A6"/>
            <w:tcMar>
              <w:top w:w="113" w:type="dxa"/>
              <w:bottom w:w="113" w:type="dxa"/>
            </w:tcMar>
          </w:tcPr>
          <w:p w14:paraId="1585274D" w14:textId="77777777"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14:paraId="2639AA87" w14:textId="77777777" w:rsidTr="003F0D73">
        <w:sdt>
          <w:sdtPr>
            <w:alias w:val="Article headword"/>
            <w:tag w:val="articleHeadword"/>
            <w:id w:val="-361440020"/>
            <w:placeholder>
              <w:docPart w:val="C0FE11EE164B4A49AA859E8C8C455529"/>
            </w:placeholder>
            <w:text/>
          </w:sdtPr>
          <w:sdtEndPr/>
          <w:sdtContent>
            <w:tc>
              <w:tcPr>
                <w:tcW w:w="9016" w:type="dxa"/>
                <w:tcMar>
                  <w:top w:w="113" w:type="dxa"/>
                  <w:bottom w:w="113" w:type="dxa"/>
                </w:tcMar>
              </w:tcPr>
              <w:p w14:paraId="587BF382" w14:textId="77777777" w:rsidR="003F0D73" w:rsidRPr="0020696F" w:rsidRDefault="0020696F" w:rsidP="003F0D73">
                <w:r w:rsidRPr="0020696F">
                  <w:rPr>
                    <w:rFonts w:cs="Times New Roman"/>
                  </w:rPr>
                  <w:t>Literary Modernism in Finland</w:t>
                </w:r>
              </w:p>
            </w:tc>
          </w:sdtContent>
        </w:sdt>
      </w:tr>
      <w:tr w:rsidR="00464699" w:rsidRPr="0020696F" w14:paraId="4A0D781F" w14:textId="77777777" w:rsidTr="0020696F">
        <w:sdt>
          <w:sdtPr>
            <w:alias w:val="Variant headwords"/>
            <w:tag w:val="variantHeadwords"/>
            <w:id w:val="173464402"/>
            <w:placeholder>
              <w:docPart w:val="C9148101EC42314EAA874D8349AF64F5"/>
            </w:placeholder>
            <w:showingPlcHdr/>
          </w:sdtPr>
          <w:sdtEndPr/>
          <w:sdtContent>
            <w:tc>
              <w:tcPr>
                <w:tcW w:w="9016" w:type="dxa"/>
                <w:tcMar>
                  <w:top w:w="113" w:type="dxa"/>
                  <w:bottom w:w="113" w:type="dxa"/>
                </w:tcMar>
              </w:tcPr>
              <w:p w14:paraId="0D4FD0E4" w14:textId="77777777"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14:paraId="2509EDCB" w14:textId="77777777" w:rsidTr="003F0D73">
        <w:sdt>
          <w:sdtPr>
            <w:alias w:val="Abstract"/>
            <w:tag w:val="abstract"/>
            <w:id w:val="-635871867"/>
            <w:placeholder>
              <w:docPart w:val="DCB7A598AFADF1408963AF7D92A4A3A5"/>
            </w:placeholder>
          </w:sdtPr>
          <w:sdtEndPr/>
          <w:sdtContent>
            <w:tc>
              <w:tcPr>
                <w:tcW w:w="9016" w:type="dxa"/>
                <w:tcMar>
                  <w:top w:w="113" w:type="dxa"/>
                  <w:bottom w:w="113" w:type="dxa"/>
                </w:tcMar>
              </w:tcPr>
              <w:p w14:paraId="01C60712" w14:textId="50BE5A0D"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r w:rsidR="006D715C">
                  <w:rPr>
                    <w:rFonts w:cs="Times New Roman"/>
                  </w:rPr>
                  <w:t xml:space="preserve"> </w:t>
                </w:r>
                <w:proofErr w:type="spellStart"/>
                <w:r w:rsidR="006D715C">
                  <w:t>Eeva-Liisa</w:t>
                </w:r>
                <w:proofErr w:type="spellEnd"/>
                <w:r w:rsidR="006D715C">
                  <w:t xml:space="preserve"> Manner,</w:t>
                </w:r>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tc>
          </w:sdtContent>
        </w:sdt>
      </w:tr>
      <w:tr w:rsidR="003F0D73" w:rsidRPr="0020696F" w14:paraId="664F1F4F" w14:textId="77777777" w:rsidTr="003F0D73">
        <w:sdt>
          <w:sdtPr>
            <w:rPr>
              <w:b/>
              <w:color w:val="385623" w:themeColor="accent6" w:themeShade="80"/>
            </w:rPr>
            <w:alias w:val="Article text"/>
            <w:tag w:val="articleText"/>
            <w:id w:val="634067588"/>
            <w:placeholder>
              <w:docPart w:val="0CFD311B5C81354BBFB556F645EBE66F"/>
            </w:placeholder>
          </w:sdtPr>
          <w:sdtEndPr/>
          <w:sdtContent>
            <w:tc>
              <w:tcPr>
                <w:tcW w:w="9016" w:type="dxa"/>
                <w:tcMar>
                  <w:top w:w="113" w:type="dxa"/>
                  <w:bottom w:w="113" w:type="dxa"/>
                </w:tcMar>
              </w:tcPr>
              <w:p w14:paraId="08F45DB1" w14:textId="57D0037B"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r w:rsidR="00483C8B">
                  <w:rPr>
                    <w:rFonts w:cs="Times New Roman"/>
                  </w:rPr>
                  <w:t xml:space="preserve"> </w:t>
                </w:r>
                <w:proofErr w:type="spellStart"/>
                <w:r w:rsidR="00483C8B">
                  <w:rPr>
                    <w:rFonts w:cs="Times New Roman"/>
                  </w:rPr>
                  <w:t>Eeva-Liisa</w:t>
                </w:r>
                <w:proofErr w:type="spellEnd"/>
                <w:r w:rsidR="00483C8B">
                  <w:rPr>
                    <w:rFonts w:cs="Times New Roman"/>
                  </w:rPr>
                  <w:t xml:space="preserve"> Manner,</w:t>
                </w:r>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p w14:paraId="21BB0AB9" w14:textId="77777777" w:rsidR="0020696F" w:rsidRPr="0020696F" w:rsidRDefault="0020696F" w:rsidP="0020696F">
                <w:pPr>
                  <w:rPr>
                    <w:rFonts w:cs="Times New Roman"/>
                  </w:rPr>
                </w:pPr>
              </w:p>
              <w:p w14:paraId="1F971042" w14:textId="77777777" w:rsidR="0020696F" w:rsidRPr="0020696F" w:rsidRDefault="0020696F" w:rsidP="0020696F">
                <w:pPr>
                  <w:pStyle w:val="Heading1"/>
                  <w:outlineLvl w:val="0"/>
                </w:pPr>
                <w:r w:rsidRPr="0020696F">
                  <w:t>Early Modernist Literature</w:t>
                </w:r>
              </w:p>
              <w:p w14:paraId="01577E89" w14:textId="77777777" w:rsidR="0020696F" w:rsidRPr="0020696F" w:rsidRDefault="0020696F" w:rsidP="0020696F">
                <w:pPr>
                  <w:rPr>
                    <w:rFonts w:cs="Times New Roman"/>
                  </w:rPr>
                </w:pPr>
              </w:p>
              <w:p w14:paraId="149DF6FC" w14:textId="77777777"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w:t>
                </w:r>
                <w:proofErr w:type="spellStart"/>
                <w:r w:rsidRPr="0020696F">
                  <w:rPr>
                    <w:rFonts w:cs="Times New Roman"/>
                  </w:rPr>
                  <w:t>Juhani</w:t>
                </w:r>
                <w:proofErr w:type="spellEnd"/>
                <w:r w:rsidRPr="0020696F">
                  <w:rPr>
                    <w:rFonts w:cs="Times New Roman"/>
                  </w:rPr>
                  <w:t xml:space="preserve"> </w:t>
                </w:r>
                <w:proofErr w:type="spellStart"/>
                <w:r w:rsidRPr="0020696F">
                  <w:rPr>
                    <w:rFonts w:cs="Times New Roman"/>
                  </w:rPr>
                  <w:lastRenderedPageBreak/>
                  <w:t>Aho</w:t>
                </w:r>
                <w:proofErr w:type="spellEnd"/>
                <w:r w:rsidRPr="0020696F">
                  <w:rPr>
                    <w:rFonts w:cs="Times New Roman"/>
                  </w:rPr>
                  <w:t xml:space="preserve"> (1861–1921), who spent a year in Paris during the world exhibition (1889) and brought back to Finland news, but also new forms and themes in literature. The long novella </w:t>
                </w:r>
                <w:proofErr w:type="spellStart"/>
                <w:r w:rsidRPr="0020696F">
                  <w:rPr>
                    <w:rFonts w:cs="Times New Roman"/>
                    <w:i/>
                  </w:rPr>
                  <w:t>Yksin</w:t>
                </w:r>
                <w:proofErr w:type="spellEnd"/>
                <w:r w:rsidRPr="0020696F">
                  <w:rPr>
                    <w:rFonts w:cs="Times New Roman"/>
                    <w:i/>
                  </w:rPr>
                  <w:t xml:space="preserve"> </w:t>
                </w:r>
                <w:r w:rsidRPr="0020696F">
                  <w:rPr>
                    <w:rFonts w:cs="Times New Roman"/>
                  </w:rPr>
                  <w:t>(</w:t>
                </w:r>
                <w:r w:rsidRPr="0020696F">
                  <w:rPr>
                    <w:rFonts w:cs="Times New Roman"/>
                    <w:i/>
                  </w:rPr>
                  <w:t>Alone</w:t>
                </w:r>
                <w:r w:rsidRPr="0020696F">
                  <w:rPr>
                    <w:rFonts w:cs="Times New Roman"/>
                  </w:rPr>
                  <w:t>, 1890), the literary reflection of his experiences in Paris, has been considered an educational journey into European literary life, from which it brings back ‘contemporary topics and material, as well as a form, in which the cultural and artistic rupture of the era is crystallized’ (</w:t>
                </w:r>
                <w:proofErr w:type="spellStart"/>
                <w:r w:rsidRPr="0020696F">
                  <w:rPr>
                    <w:rFonts w:cs="Times New Roman"/>
                  </w:rPr>
                  <w:t>Nummi</w:t>
                </w:r>
                <w:proofErr w:type="spellEnd"/>
                <w:r w:rsidRPr="0020696F">
                  <w:rPr>
                    <w:rFonts w:cs="Times New Roman"/>
                  </w:rPr>
                  <w:t xml:space="preserve"> 2002, 129). The work heralds a changing perspective on urban modernity, using new stylistic features that have been described by contemporaries and later critics as distinctly impressionistic. The style of </w:t>
                </w:r>
                <w:proofErr w:type="spellStart"/>
                <w:r w:rsidRPr="0020696F">
                  <w:rPr>
                    <w:rFonts w:cs="Times New Roman"/>
                  </w:rPr>
                  <w:t>Aho</w:t>
                </w:r>
                <w:proofErr w:type="spellEnd"/>
                <w:r w:rsidRPr="0020696F">
                  <w:rPr>
                    <w:rFonts w:cs="Times New Roman"/>
                  </w:rPr>
                  <w:t xml:space="preserve">, who also worked as a journalist, was in part influenced by the distinctly urban genre of the newspaper causerie. Several collections of his shorter writings, some of which had appeared earlier in periodicals, were published together in subsequent collections under the title </w:t>
                </w:r>
                <w:proofErr w:type="spellStart"/>
                <w:r w:rsidRPr="0020696F">
                  <w:rPr>
                    <w:rFonts w:cs="Times New Roman"/>
                    <w:i/>
                  </w:rPr>
                  <w:t>Lastuja</w:t>
                </w:r>
                <w:proofErr w:type="spellEnd"/>
                <w:r w:rsidRPr="0020696F">
                  <w:rPr>
                    <w:rFonts w:cs="Times New Roman"/>
                    <w:i/>
                  </w:rPr>
                  <w:t xml:space="preserve"> </w:t>
                </w:r>
                <w:r w:rsidRPr="0020696F">
                  <w:rPr>
                    <w:rFonts w:cs="Times New Roman"/>
                  </w:rPr>
                  <w:t>(</w:t>
                </w:r>
                <w:r w:rsidRPr="0020696F">
                  <w:rPr>
                    <w:rFonts w:cs="Times New Roman"/>
                    <w:i/>
                  </w:rPr>
                  <w:t>Chips from the Block</w:t>
                </w:r>
                <w:r w:rsidRPr="0020696F">
                  <w:rPr>
                    <w:rFonts w:cs="Times New Roman"/>
                  </w:rPr>
                  <w:t xml:space="preserve">). </w:t>
                </w:r>
              </w:p>
              <w:p w14:paraId="0B18D148" w14:textId="77777777" w:rsidR="0020696F" w:rsidRDefault="0020696F" w:rsidP="0020696F">
                <w:pPr>
                  <w:rPr>
                    <w:rFonts w:cs="Times New Roman"/>
                  </w:rPr>
                </w:pPr>
              </w:p>
              <w:p w14:paraId="52216AD2" w14:textId="77777777" w:rsidR="00CA38B2" w:rsidRDefault="00CA38B2" w:rsidP="0020696F">
                <w:pPr>
                  <w:rPr>
                    <w:rFonts w:cs="Times New Roman"/>
                  </w:rPr>
                </w:pPr>
                <w:r>
                  <w:rPr>
                    <w:rFonts w:cs="Times New Roman"/>
                  </w:rPr>
                  <w:t>File: JuhaniAho.jpg</w:t>
                </w:r>
              </w:p>
              <w:p w14:paraId="670BCA33" w14:textId="77777777" w:rsidR="00CA38B2" w:rsidRPr="0020696F" w:rsidRDefault="00CA38B2" w:rsidP="00CA38B2">
                <w:pPr>
                  <w:pStyle w:val="Caption"/>
                </w:pPr>
                <w:r>
                  <w:t xml:space="preserve">Figure </w:t>
                </w:r>
                <w:fldSimple w:instr=" SEQ Figure \* ARABIC ">
                  <w:r w:rsidR="009E287D">
                    <w:rPr>
                      <w:noProof/>
                    </w:rPr>
                    <w:t>1</w:t>
                  </w:r>
                </w:fldSimple>
                <w:r>
                  <w:t xml:space="preserve"> </w:t>
                </w:r>
                <w:proofErr w:type="spellStart"/>
                <w:r>
                  <w:t>Juhani</w:t>
                </w:r>
                <w:proofErr w:type="spellEnd"/>
                <w:r>
                  <w:t xml:space="preserve"> </w:t>
                </w:r>
                <w:proofErr w:type="spellStart"/>
                <w:r>
                  <w:t>Aho</w:t>
                </w:r>
                <w:proofErr w:type="spellEnd"/>
              </w:p>
              <w:p w14:paraId="4A58E8D5" w14:textId="4602A5BC" w:rsidR="00CA38B2" w:rsidRDefault="00CA38B2" w:rsidP="00CA38B2">
                <w:pPr>
                  <w:autoSpaceDE w:val="0"/>
                  <w:autoSpaceDN w:val="0"/>
                  <w:adjustRightInd w:val="0"/>
                  <w:rPr>
                    <w:ins w:id="0" w:author="Yan Tang" w:date="2016-03-09T15:17:00Z"/>
                    <w:rFonts w:cs="Times New Roman"/>
                  </w:rPr>
                </w:pPr>
                <w:r w:rsidRPr="00CA38B2">
                  <w:rPr>
                    <w:rFonts w:cs="Times New Roman"/>
                  </w:rPr>
                  <w:t xml:space="preserve">Source: </w:t>
                </w:r>
                <w:ins w:id="1" w:author="Yan Tang" w:date="2016-03-09T15:17:00Z">
                  <w:r w:rsidR="0026177E">
                    <w:rPr>
                      <w:rFonts w:cs="Times New Roman"/>
                    </w:rPr>
                    <w:fldChar w:fldCharType="begin"/>
                  </w:r>
                  <w:r w:rsidR="0026177E">
                    <w:rPr>
                      <w:rFonts w:cs="Times New Roman"/>
                    </w:rPr>
                    <w:instrText xml:space="preserve"> HYPERLINK "</w:instrText>
                  </w:r>
                </w:ins>
                <w:r w:rsidR="0026177E" w:rsidRPr="00CA38B2">
                  <w:rPr>
                    <w:rFonts w:cs="Times New Roman"/>
                  </w:rPr>
                  <w:instrText>http://www.kansallisbiografia.fi/kuvat/2806/</w:instrText>
                </w:r>
                <w:ins w:id="2" w:author="Yan Tang" w:date="2016-03-09T15:17:00Z">
                  <w:r w:rsidR="0026177E">
                    <w:rPr>
                      <w:rFonts w:cs="Times New Roman"/>
                    </w:rPr>
                    <w:instrText xml:space="preserve">" </w:instrText>
                  </w:r>
                  <w:r w:rsidR="0026177E">
                    <w:rPr>
                      <w:rFonts w:cs="Times New Roman"/>
                    </w:rPr>
                    <w:fldChar w:fldCharType="separate"/>
                  </w:r>
                </w:ins>
                <w:r w:rsidR="0026177E" w:rsidRPr="000B43A7">
                  <w:rPr>
                    <w:rStyle w:val="Hyperlink"/>
                    <w:rFonts w:cs="Times New Roman"/>
                  </w:rPr>
                  <w:t>http://www.kansallisbiografia.fi/</w:t>
                </w:r>
                <w:r w:rsidR="0026177E" w:rsidRPr="000B43A7">
                  <w:rPr>
                    <w:rStyle w:val="Hyperlink"/>
                    <w:rFonts w:cs="Times New Roman"/>
                  </w:rPr>
                  <w:t>k</w:t>
                </w:r>
                <w:r w:rsidR="0026177E" w:rsidRPr="000B43A7">
                  <w:rPr>
                    <w:rStyle w:val="Hyperlink"/>
                    <w:rFonts w:cs="Times New Roman"/>
                  </w:rPr>
                  <w:t>uvat/2806/</w:t>
                </w:r>
                <w:ins w:id="3" w:author="Yan Tang" w:date="2016-03-09T15:17:00Z">
                  <w:r w:rsidR="0026177E">
                    <w:rPr>
                      <w:rFonts w:cs="Times New Roman"/>
                    </w:rPr>
                    <w:fldChar w:fldCharType="end"/>
                  </w:r>
                </w:ins>
              </w:p>
              <w:p w14:paraId="3CF1D8E2" w14:textId="77777777" w:rsidR="0026177E" w:rsidRPr="00CA38B2" w:rsidRDefault="0026177E" w:rsidP="00CA38B2">
                <w:pPr>
                  <w:autoSpaceDE w:val="0"/>
                  <w:autoSpaceDN w:val="0"/>
                  <w:adjustRightInd w:val="0"/>
                  <w:rPr>
                    <w:rFonts w:cs="Times New Roman"/>
                  </w:rPr>
                </w:pPr>
              </w:p>
              <w:p w14:paraId="4FE91935" w14:textId="77777777" w:rsidR="00CA38B2" w:rsidRPr="0020696F" w:rsidRDefault="00CA38B2" w:rsidP="0020696F">
                <w:pPr>
                  <w:rPr>
                    <w:rFonts w:cs="Times New Roman"/>
                  </w:rPr>
                </w:pPr>
              </w:p>
              <w:p w14:paraId="3C78DA53" w14:textId="77777777"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w:t>
                </w:r>
                <w:proofErr w:type="spellStart"/>
                <w:r w:rsidRPr="0020696F">
                  <w:rPr>
                    <w:rFonts w:cs="Times New Roman"/>
                  </w:rPr>
                  <w:t>Lyytikäinen</w:t>
                </w:r>
                <w:proofErr w:type="spellEnd"/>
                <w:r w:rsidRPr="0020696F">
                  <w:rPr>
                    <w:rFonts w:cs="Times New Roman"/>
                  </w:rPr>
                  <w:t xml:space="preserve"> 1997). In poetry, </w:t>
                </w:r>
                <w:proofErr w:type="spellStart"/>
                <w:r w:rsidRPr="0020696F">
                  <w:rPr>
                    <w:rFonts w:cs="Times New Roman"/>
                  </w:rPr>
                  <w:t>Eino</w:t>
                </w:r>
                <w:proofErr w:type="spellEnd"/>
                <w:r w:rsidRPr="0020696F">
                  <w:rPr>
                    <w:rFonts w:cs="Times New Roman"/>
                  </w:rPr>
                  <w:t xml:space="preserve"> </w:t>
                </w:r>
                <w:proofErr w:type="spellStart"/>
                <w:r w:rsidRPr="0020696F">
                  <w:rPr>
                    <w:rFonts w:cs="Times New Roman"/>
                  </w:rPr>
                  <w:t>Leino</w:t>
                </w:r>
                <w:proofErr w:type="spellEnd"/>
                <w:r w:rsidRPr="0020696F">
                  <w:rPr>
                    <w:rFonts w:cs="Times New Roman"/>
                  </w:rPr>
                  <w:t xml:space="preserve"> (1878–1926) established, in his two collections of </w:t>
                </w:r>
                <w:proofErr w:type="spellStart"/>
                <w:r w:rsidRPr="0020696F">
                  <w:rPr>
                    <w:rFonts w:cs="Times New Roman"/>
                    <w:i/>
                  </w:rPr>
                  <w:t>Helkavirsiä</w:t>
                </w:r>
                <w:proofErr w:type="spellEnd"/>
                <w:r w:rsidRPr="0020696F">
                  <w:rPr>
                    <w:rFonts w:cs="Times New Roman"/>
                  </w:rPr>
                  <w:t xml:space="preserve"> (</w:t>
                </w:r>
                <w:proofErr w:type="spellStart"/>
                <w:r w:rsidRPr="0020696F">
                  <w:rPr>
                    <w:rFonts w:cs="Times New Roman"/>
                    <w:i/>
                  </w:rPr>
                  <w:t>Whitsongs</w:t>
                </w:r>
                <w:proofErr w:type="spellEnd"/>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w:t>
                </w:r>
                <w:proofErr w:type="spellStart"/>
                <w:r w:rsidRPr="0020696F">
                  <w:rPr>
                    <w:rFonts w:cs="Times New Roman"/>
                  </w:rPr>
                  <w:t>Lönnrot’s</w:t>
                </w:r>
                <w:proofErr w:type="spellEnd"/>
                <w:r w:rsidRPr="0020696F">
                  <w:rPr>
                    <w:rFonts w:cs="Times New Roman"/>
                  </w:rPr>
                  <w:t xml:space="preserve">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proofErr w:type="spellStart"/>
                <w:r w:rsidRPr="0020696F">
                  <w:rPr>
                    <w:rStyle w:val="st"/>
                    <w:rFonts w:cs="Times New Roman"/>
                  </w:rPr>
                  <w:t>Akseli</w:t>
                </w:r>
                <w:proofErr w:type="spellEnd"/>
                <w:r w:rsidRPr="0020696F">
                  <w:rPr>
                    <w:rStyle w:val="st"/>
                    <w:rFonts w:cs="Times New Roman"/>
                  </w:rPr>
                  <w:t xml:space="preserve"> </w:t>
                </w:r>
                <w:proofErr w:type="spellStart"/>
                <w:r w:rsidRPr="0020696F">
                  <w:rPr>
                    <w:rStyle w:val="st"/>
                    <w:rFonts w:cs="Times New Roman"/>
                  </w:rPr>
                  <w:t>Gallen-Kallela</w:t>
                </w:r>
                <w:proofErr w:type="spellEnd"/>
                <w:r w:rsidRPr="0020696F">
                  <w:rPr>
                    <w:rStyle w:val="st"/>
                    <w:rFonts w:cs="Times New Roman"/>
                  </w:rPr>
                  <w:t xml:space="preserve">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Eliel Saarinen (1873–1950). </w:t>
                </w:r>
              </w:p>
              <w:p w14:paraId="035C745A" w14:textId="77777777" w:rsidR="0020696F" w:rsidRPr="0020696F" w:rsidRDefault="0020696F" w:rsidP="0020696F">
                <w:pPr>
                  <w:rPr>
                    <w:rFonts w:cs="Times New Roman"/>
                  </w:rPr>
                </w:pPr>
              </w:p>
              <w:p w14:paraId="0CE85E24" w14:textId="77777777"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w:t>
                </w:r>
                <w:proofErr w:type="spellStart"/>
                <w:r w:rsidRPr="0020696F">
                  <w:rPr>
                    <w:rFonts w:cs="Times New Roman"/>
                  </w:rPr>
                  <w:t>Volter</w:t>
                </w:r>
                <w:proofErr w:type="spellEnd"/>
                <w:r w:rsidRPr="0020696F">
                  <w:rPr>
                    <w:rFonts w:cs="Times New Roman"/>
                  </w:rPr>
                  <w:t xml:space="preserve"> </w:t>
                </w:r>
                <w:proofErr w:type="spellStart"/>
                <w:r w:rsidRPr="0020696F">
                  <w:rPr>
                    <w:rFonts w:cs="Times New Roman"/>
                  </w:rPr>
                  <w:t>Kilpi</w:t>
                </w:r>
                <w:proofErr w:type="spellEnd"/>
                <w:r w:rsidRPr="0020696F">
                  <w:rPr>
                    <w:rFonts w:cs="Times New Roman"/>
                  </w:rPr>
                  <w:t xml:space="preserve"> (1874–1939), who published, with </w:t>
                </w:r>
                <w:proofErr w:type="spellStart"/>
                <w:r w:rsidRPr="0020696F">
                  <w:rPr>
                    <w:rFonts w:cs="Times New Roman"/>
                    <w:i/>
                  </w:rPr>
                  <w:t>Alastalon</w:t>
                </w:r>
                <w:proofErr w:type="spellEnd"/>
                <w:r w:rsidRPr="0020696F">
                  <w:rPr>
                    <w:rFonts w:cs="Times New Roman"/>
                    <w:i/>
                  </w:rPr>
                  <w:t xml:space="preserve"> </w:t>
                </w:r>
                <w:proofErr w:type="spellStart"/>
                <w:r w:rsidRPr="0020696F">
                  <w:rPr>
                    <w:rFonts w:cs="Times New Roman"/>
                    <w:i/>
                  </w:rPr>
                  <w:t>salissa</w:t>
                </w:r>
                <w:proofErr w:type="spellEnd"/>
                <w:r w:rsidRPr="0020696F">
                  <w:rPr>
                    <w:rFonts w:cs="Times New Roman"/>
                    <w:i/>
                  </w:rPr>
                  <w:t xml:space="preserve"> </w:t>
                </w:r>
                <w:r w:rsidRPr="0020696F">
                  <w:rPr>
                    <w:rFonts w:cs="Times New Roman"/>
                  </w:rPr>
                  <w:t xml:space="preserve">(‘In the Hall of </w:t>
                </w:r>
                <w:proofErr w:type="spellStart"/>
                <w:r w:rsidRPr="0020696F">
                  <w:rPr>
                    <w:rFonts w:cs="Times New Roman"/>
                  </w:rPr>
                  <w:t>Alastalo</w:t>
                </w:r>
                <w:proofErr w:type="spellEnd"/>
                <w:r w:rsidRPr="0020696F">
                  <w:rPr>
                    <w:rFonts w:cs="Times New Roman"/>
                  </w:rPr>
                  <w:t xml:space="preserve">’;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w:t>
                </w:r>
                <w:proofErr w:type="spellStart"/>
                <w:r w:rsidRPr="0020696F">
                  <w:rPr>
                    <w:rFonts w:cs="Times New Roman"/>
                  </w:rPr>
                  <w:t>Lehtonen</w:t>
                </w:r>
                <w:proofErr w:type="spellEnd"/>
                <w:r w:rsidRPr="0020696F">
                  <w:rPr>
                    <w:rFonts w:cs="Times New Roman"/>
                  </w:rPr>
                  <w:t xml:space="preserve"> (1881–1941). He is most famous for </w:t>
                </w:r>
                <w:proofErr w:type="spellStart"/>
                <w:r w:rsidRPr="0020696F">
                  <w:rPr>
                    <w:rFonts w:cs="Times New Roman"/>
                    <w:i/>
                  </w:rPr>
                  <w:t>Putkinotko</w:t>
                </w:r>
                <w:proofErr w:type="spellEnd"/>
                <w:r w:rsidRPr="0020696F">
                  <w:rPr>
                    <w:rFonts w:cs="Times New Roman"/>
                    <w:i/>
                  </w:rPr>
                  <w:t xml:space="preserve"> </w:t>
                </w:r>
                <w:r w:rsidRPr="0020696F">
                  <w:rPr>
                    <w:rFonts w:cs="Times New Roman"/>
                  </w:rPr>
                  <w:t>(</w:t>
                </w:r>
                <w:proofErr w:type="spellStart"/>
                <w:r w:rsidRPr="0020696F">
                  <w:rPr>
                    <w:rFonts w:cs="Times New Roman"/>
                    <w:i/>
                  </w:rPr>
                  <w:t>Putkinotko</w:t>
                </w:r>
                <w:proofErr w:type="spellEnd"/>
                <w:r w:rsidRPr="0020696F">
                  <w:rPr>
                    <w:rFonts w:cs="Times New Roman"/>
                  </w:rPr>
                  <w:t xml:space="preserve">, 1919-1920), a one-day novel set in the Finnish countryside. Lesser known is his last novel </w:t>
                </w:r>
                <w:proofErr w:type="spellStart"/>
                <w:r w:rsidRPr="0020696F">
                  <w:rPr>
                    <w:rFonts w:cs="Times New Roman"/>
                    <w:i/>
                  </w:rPr>
                  <w:t>Henkien</w:t>
                </w:r>
                <w:proofErr w:type="spellEnd"/>
                <w:r w:rsidRPr="0020696F">
                  <w:rPr>
                    <w:rFonts w:cs="Times New Roman"/>
                    <w:i/>
                  </w:rPr>
                  <w:t xml:space="preserve"> </w:t>
                </w:r>
                <w:proofErr w:type="spellStart"/>
                <w:r w:rsidRPr="0020696F">
                  <w:rPr>
                    <w:rFonts w:cs="Times New Roman"/>
                    <w:i/>
                  </w:rPr>
                  <w:t>taistelu</w:t>
                </w:r>
                <w:proofErr w:type="spellEnd"/>
                <w:r w:rsidRPr="0020696F">
                  <w:rPr>
                    <w:rFonts w:cs="Times New Roman"/>
                    <w:i/>
                  </w:rPr>
                  <w:t xml:space="preserve"> </w:t>
                </w:r>
                <w:r w:rsidRPr="0020696F">
                  <w:rPr>
                    <w:rFonts w:cs="Times New Roman"/>
                  </w:rPr>
                  <w:t>(</w:t>
                </w:r>
                <w:r w:rsidRPr="0020696F">
                  <w:rPr>
                    <w:rFonts w:cs="Times New Roman"/>
                    <w:i/>
                  </w:rPr>
                  <w:t>Battle of the Spirits</w:t>
                </w:r>
                <w:r w:rsidRPr="0020696F">
                  <w:rPr>
                    <w:rFonts w:cs="Times New Roman"/>
                  </w:rPr>
                  <w:t xml:space="preserve">, 1933), a highly self-conscious satirical novel in the best European tradition of the </w:t>
                </w:r>
                <w:proofErr w:type="spellStart"/>
                <w:r w:rsidRPr="0020696F">
                  <w:rPr>
                    <w:rFonts w:cs="Times New Roman"/>
                  </w:rPr>
                  <w:t>carnivalesque</w:t>
                </w:r>
                <w:proofErr w:type="spellEnd"/>
                <w:r w:rsidRPr="0020696F">
                  <w:rPr>
                    <w:rFonts w:cs="Times New Roman"/>
                  </w:rPr>
                  <w:t xml:space="preserve">, which shows the influence of contemporary literary modes such as German expressionism, as well as drawing on the classical </w:t>
                </w:r>
                <w:proofErr w:type="spellStart"/>
                <w:r w:rsidRPr="0020696F">
                  <w:rPr>
                    <w:rFonts w:cs="Times New Roman"/>
                  </w:rPr>
                  <w:t>Menippean</w:t>
                </w:r>
                <w:proofErr w:type="spellEnd"/>
                <w:r w:rsidRPr="0020696F">
                  <w:rPr>
                    <w:rFonts w:cs="Times New Roman"/>
                    <w:i/>
                  </w:rPr>
                  <w:t xml:space="preserve"> </w:t>
                </w:r>
                <w:r w:rsidRPr="0020696F">
                  <w:rPr>
                    <w:rFonts w:cs="Times New Roman"/>
                  </w:rPr>
                  <w:t>tradition of Petronius Arbiter.</w:t>
                </w:r>
              </w:p>
              <w:p w14:paraId="49703C75" w14:textId="77777777" w:rsidR="0020696F" w:rsidRPr="0020696F" w:rsidRDefault="0020696F" w:rsidP="0020696F">
                <w:pPr>
                  <w:rPr>
                    <w:rFonts w:cs="Times New Roman"/>
                  </w:rPr>
                </w:pPr>
              </w:p>
              <w:p w14:paraId="71CC22E0" w14:textId="77777777" w:rsidR="0020696F" w:rsidRPr="0020696F" w:rsidRDefault="0020696F" w:rsidP="0020696F">
                <w:pPr>
                  <w:pStyle w:val="Heading1"/>
                  <w:outlineLvl w:val="0"/>
                </w:pPr>
                <w:r w:rsidRPr="0020696F">
                  <w:t xml:space="preserve">The </w:t>
                </w:r>
                <w:proofErr w:type="spellStart"/>
                <w:r w:rsidRPr="0020696F">
                  <w:t>Dagdrivare</w:t>
                </w:r>
                <w:proofErr w:type="spellEnd"/>
              </w:p>
              <w:p w14:paraId="3F62EB6E" w14:textId="77777777" w:rsidR="0020696F" w:rsidRPr="0020696F" w:rsidRDefault="0020696F" w:rsidP="0020696F">
                <w:pPr>
                  <w:rPr>
                    <w:rFonts w:cs="Times New Roman"/>
                  </w:rPr>
                </w:pPr>
              </w:p>
              <w:p w14:paraId="50EE9EC5" w14:textId="77777777"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w:t>
                </w:r>
                <w:proofErr w:type="spellStart"/>
                <w:r w:rsidRPr="0020696F">
                  <w:rPr>
                    <w:rFonts w:cs="Times New Roman"/>
                  </w:rPr>
                  <w:t>Torsten</w:t>
                </w:r>
                <w:proofErr w:type="spellEnd"/>
                <w:r w:rsidRPr="0020696F">
                  <w:rPr>
                    <w:rFonts w:cs="Times New Roman"/>
                  </w:rPr>
                  <w:t xml:space="preserve"> </w:t>
                </w:r>
                <w:proofErr w:type="spellStart"/>
                <w:r w:rsidRPr="0020696F">
                  <w:rPr>
                    <w:rFonts w:cs="Times New Roman"/>
                  </w:rPr>
                  <w:t>Helsingius</w:t>
                </w:r>
                <w:proofErr w:type="spellEnd"/>
                <w:r w:rsidRPr="0020696F">
                  <w:rPr>
                    <w:rFonts w:cs="Times New Roman"/>
                  </w:rPr>
                  <w:t xml:space="preserve">’ novel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 xml:space="preserve">decadence </w:t>
                </w:r>
                <w:r w:rsidRPr="0020696F">
                  <w:rPr>
                    <w:rFonts w:cs="Times New Roman"/>
                  </w:rPr>
                  <w:lastRenderedPageBreak/>
                  <w:t>and aestheticism, their protagonists tended to be artistic young men from a bourgeois 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life</w:t>
                </w:r>
                <w:r w:rsidRPr="0020696F">
                  <w:rPr>
                    <w:rFonts w:cs="Times New Roman"/>
                    <w:lang w:val="en"/>
                  </w:rPr>
                  <w:t xml:space="preserve">. </w:t>
                </w:r>
              </w:p>
              <w:p w14:paraId="6D4DD42A" w14:textId="77777777" w:rsidR="0020696F" w:rsidRPr="0020696F" w:rsidRDefault="0020696F" w:rsidP="0020696F">
                <w:pPr>
                  <w:rPr>
                    <w:rFonts w:cs="Times New Roman"/>
                    <w:lang w:val="en"/>
                  </w:rPr>
                </w:pPr>
              </w:p>
              <w:p w14:paraId="5DD13EF9" w14:textId="77777777"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r w:rsidRPr="0020696F">
                  <w:rPr>
                    <w:rFonts w:cs="Times New Roman"/>
                  </w:rPr>
                  <w:t>Ture Janson’s (1886–1954) famous poem ‘</w:t>
                </w:r>
                <w:proofErr w:type="spellStart"/>
                <w:r w:rsidRPr="0020696F">
                  <w:rPr>
                    <w:rFonts w:cs="Times New Roman"/>
                  </w:rPr>
                  <w:t>Staden</w:t>
                </w:r>
                <w:proofErr w:type="spellEnd"/>
                <w:r w:rsidRPr="0020696F">
                  <w:rPr>
                    <w:rFonts w:cs="Times New Roman"/>
                  </w:rPr>
                  <w:t>’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proofErr w:type="spellStart"/>
                <w:r w:rsidRPr="0020696F">
                  <w:rPr>
                    <w:rFonts w:cs="Times New Roman"/>
                    <w:i/>
                  </w:rPr>
                  <w:t>flâneur</w:t>
                </w:r>
                <w:proofErr w:type="spellEnd"/>
                <w:r w:rsidRPr="0020696F">
                  <w:rPr>
                    <w:rFonts w:cs="Times New Roman"/>
                  </w:rPr>
                  <w:t xml:space="preserve">’ mingling with the ‘evening crowds on the promenades’. Nevertheless,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always closer to the dandy than to the </w:t>
                </w:r>
                <w:proofErr w:type="spellStart"/>
                <w:r w:rsidRPr="0020696F">
                  <w:rPr>
                    <w:rFonts w:cs="Times New Roman"/>
                    <w:i/>
                  </w:rPr>
                  <w:t>flâneur</w:t>
                </w:r>
                <w:proofErr w:type="spellEnd"/>
                <w:r w:rsidRPr="0020696F">
                  <w:rPr>
                    <w:rFonts w:cs="Times New Roman"/>
                  </w:rPr>
                  <w:t xml:space="preserve">, and surrendering to the urban crowd tended to be described as a regrettable condition, rather than as the cherished mission outlined by Charles Baudelaire. In terms of literary form, too,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no radical innovators: </w:t>
                </w:r>
                <w:proofErr w:type="spellStart"/>
                <w:r w:rsidRPr="0020696F">
                  <w:rPr>
                    <w:rFonts w:cs="Times New Roman"/>
                  </w:rPr>
                  <w:t>Janson’s</w:t>
                </w:r>
                <w:proofErr w:type="spellEnd"/>
                <w:r w:rsidRPr="0020696F">
                  <w:rPr>
                    <w:rFonts w:cs="Times New Roman"/>
                  </w:rPr>
                  <w:t xml:space="preserve"> ‘</w:t>
                </w:r>
                <w:proofErr w:type="spellStart"/>
                <w:r w:rsidRPr="0020696F">
                  <w:rPr>
                    <w:rFonts w:cs="Times New Roman"/>
                  </w:rPr>
                  <w:t>Staden</w:t>
                </w:r>
                <w:proofErr w:type="spellEnd"/>
                <w:r w:rsidRPr="0020696F">
                  <w:rPr>
                    <w:rFonts w:cs="Times New Roman"/>
                  </w:rPr>
                  <w:t>’ was written in the sonnet form.</w:t>
                </w:r>
              </w:p>
              <w:p w14:paraId="3F69D011" w14:textId="77777777" w:rsidR="0020696F" w:rsidRPr="0020696F" w:rsidRDefault="0020696F" w:rsidP="0020696F">
                <w:pPr>
                  <w:rPr>
                    <w:rFonts w:cs="Times New Roman"/>
                  </w:rPr>
                </w:pPr>
              </w:p>
              <w:p w14:paraId="595FEE72" w14:textId="77777777" w:rsidR="0020696F" w:rsidRPr="0020696F" w:rsidRDefault="0020696F" w:rsidP="0020696F">
                <w:pPr>
                  <w:pStyle w:val="Heading1"/>
                  <w:outlineLvl w:val="0"/>
                </w:pPr>
                <w:r w:rsidRPr="0020696F">
                  <w:t>Finland-Swedish Modernism</w:t>
                </w:r>
              </w:p>
              <w:p w14:paraId="504B7630" w14:textId="77777777" w:rsidR="0020696F" w:rsidRDefault="0020696F" w:rsidP="0020696F">
                <w:pPr>
                  <w:rPr>
                    <w:rFonts w:cs="Times New Roman"/>
                  </w:rPr>
                </w:pPr>
              </w:p>
              <w:p w14:paraId="7A01E30E" w14:textId="77777777"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w:t>
                </w:r>
                <w:proofErr w:type="spellStart"/>
                <w:r w:rsidRPr="0020696F">
                  <w:rPr>
                    <w:rFonts w:cs="Times New Roman"/>
                  </w:rPr>
                  <w:t>Södergran</w:t>
                </w:r>
                <w:proofErr w:type="spellEnd"/>
                <w:r w:rsidRPr="0020696F">
                  <w:rPr>
                    <w:rFonts w:cs="Times New Roman"/>
                  </w:rPr>
                  <w:t xml:space="preserve">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w:t>
                </w:r>
                <w:proofErr w:type="spellStart"/>
                <w:r w:rsidRPr="0020696F">
                  <w:rPr>
                    <w:rFonts w:cs="Times New Roman"/>
                  </w:rPr>
                  <w:t>Deleuze</w:t>
                </w:r>
                <w:proofErr w:type="spellEnd"/>
                <w:r w:rsidRPr="0020696F">
                  <w:rPr>
                    <w:rFonts w:cs="Times New Roman"/>
                  </w:rPr>
                  <w:t xml:space="preserve"> &amp; </w:t>
                </w:r>
                <w:proofErr w:type="spellStart"/>
                <w:r w:rsidRPr="0020696F">
                  <w:rPr>
                    <w:rFonts w:cs="Times New Roman"/>
                  </w:rPr>
                  <w:t>Guattari</w:t>
                </w:r>
                <w:proofErr w:type="spellEnd"/>
                <w:r w:rsidRPr="0020696F">
                  <w:rPr>
                    <w:rFonts w:cs="Times New Roman"/>
                  </w:rPr>
                  <w:t xml:space="preserve"> 1975), writing in Swedish in a predominantly Finnish context, situated at the periphery of Europe, meant that their impact, both nationally and internationally, would always be limited. </w:t>
                </w:r>
              </w:p>
              <w:p w14:paraId="35708533" w14:textId="77777777" w:rsidR="00CA38B2" w:rsidRDefault="00CA38B2" w:rsidP="0020696F">
                <w:pPr>
                  <w:rPr>
                    <w:rFonts w:cs="Times New Roman"/>
                  </w:rPr>
                </w:pPr>
              </w:p>
              <w:p w14:paraId="38B2CBC5" w14:textId="77777777" w:rsidR="00CA38B2" w:rsidRDefault="00CA38B2" w:rsidP="0020696F">
                <w:pPr>
                  <w:rPr>
                    <w:rFonts w:cs="Times New Roman"/>
                  </w:rPr>
                </w:pPr>
                <w:r>
                  <w:rPr>
                    <w:rFonts w:cs="Times New Roman"/>
                  </w:rPr>
                  <w:t>File: EdithSödergran.jpg</w:t>
                </w:r>
              </w:p>
              <w:p w14:paraId="3E402107" w14:textId="77777777" w:rsidR="00183EA6" w:rsidRPr="0020696F" w:rsidRDefault="00183EA6" w:rsidP="00183EA6">
                <w:pPr>
                  <w:pStyle w:val="Caption"/>
                </w:pPr>
                <w:r>
                  <w:t xml:space="preserve">Figure </w:t>
                </w:r>
                <w:fldSimple w:instr=" SEQ Figure \* ARABIC ">
                  <w:r w:rsidR="009E287D">
                    <w:rPr>
                      <w:noProof/>
                    </w:rPr>
                    <w:t>2</w:t>
                  </w:r>
                </w:fldSimple>
                <w:r>
                  <w:t xml:space="preserve"> Edith </w:t>
                </w:r>
                <w:proofErr w:type="spellStart"/>
                <w:r>
                  <w:t>Södergran</w:t>
                </w:r>
                <w:proofErr w:type="spellEnd"/>
              </w:p>
              <w:p w14:paraId="3D3FE8ED" w14:textId="1C1CECF1" w:rsidR="00183EA6" w:rsidRDefault="00183EA6" w:rsidP="00183EA6">
                <w:pPr>
                  <w:autoSpaceDE w:val="0"/>
                  <w:autoSpaceDN w:val="0"/>
                  <w:adjustRightInd w:val="0"/>
                  <w:rPr>
                    <w:ins w:id="4" w:author="Yan Tang" w:date="2016-03-09T15:18:00Z"/>
                    <w:rFonts w:cs="Times New Roman"/>
                  </w:rPr>
                </w:pPr>
                <w:r w:rsidRPr="00183EA6">
                  <w:rPr>
                    <w:rFonts w:cs="Times New Roman"/>
                  </w:rPr>
                  <w:t xml:space="preserve">Source: </w:t>
                </w:r>
                <w:ins w:id="5" w:author="Yan Tang" w:date="2016-03-09T15:18:00Z">
                  <w:r w:rsidR="00B037A8">
                    <w:rPr>
                      <w:rFonts w:cs="Times New Roman"/>
                    </w:rPr>
                    <w:fldChar w:fldCharType="begin"/>
                  </w:r>
                  <w:r w:rsidR="00B037A8">
                    <w:rPr>
                      <w:rFonts w:cs="Times New Roman"/>
                    </w:rPr>
                    <w:instrText xml:space="preserve"> HYPERLINK "</w:instrText>
                  </w:r>
                </w:ins>
                <w:r w:rsidR="00B037A8" w:rsidRPr="00183EA6">
                  <w:rPr>
                    <w:rFonts w:cs="Times New Roman"/>
                  </w:rPr>
                  <w:instrText>http://www.kansallisbiografia.fi/kuvat/4814/</w:instrText>
                </w:r>
                <w:ins w:id="6" w:author="Yan Tang" w:date="2016-03-09T15:18:00Z">
                  <w:r w:rsidR="00B037A8">
                    <w:rPr>
                      <w:rFonts w:cs="Times New Roman"/>
                    </w:rPr>
                    <w:instrText xml:space="preserve">" </w:instrText>
                  </w:r>
                  <w:r w:rsidR="00B037A8">
                    <w:rPr>
                      <w:rFonts w:cs="Times New Roman"/>
                    </w:rPr>
                    <w:fldChar w:fldCharType="separate"/>
                  </w:r>
                </w:ins>
                <w:r w:rsidR="00B037A8" w:rsidRPr="000B43A7">
                  <w:rPr>
                    <w:rStyle w:val="Hyperlink"/>
                    <w:rFonts w:cs="Times New Roman"/>
                  </w:rPr>
                  <w:t>http://www.kansallisbiografia.fi/kuvat/4814/</w:t>
                </w:r>
                <w:ins w:id="7" w:author="Yan Tang" w:date="2016-03-09T15:18:00Z">
                  <w:r w:rsidR="00B037A8">
                    <w:rPr>
                      <w:rFonts w:cs="Times New Roman"/>
                    </w:rPr>
                    <w:fldChar w:fldCharType="end"/>
                  </w:r>
                </w:ins>
              </w:p>
              <w:p w14:paraId="64369A70" w14:textId="77777777" w:rsidR="00B037A8" w:rsidRPr="00183EA6" w:rsidRDefault="00B037A8" w:rsidP="00183EA6">
                <w:pPr>
                  <w:autoSpaceDE w:val="0"/>
                  <w:autoSpaceDN w:val="0"/>
                  <w:adjustRightInd w:val="0"/>
                  <w:rPr>
                    <w:rFonts w:ascii="Times New Roman" w:hAnsi="Times New Roman" w:cs="Times New Roman"/>
                    <w:sz w:val="24"/>
                    <w:szCs w:val="24"/>
                  </w:rPr>
                </w:pPr>
              </w:p>
              <w:p w14:paraId="57D7AEB4" w14:textId="77777777" w:rsidR="0020696F" w:rsidRPr="0020696F" w:rsidRDefault="0020696F" w:rsidP="0020696F">
                <w:pPr>
                  <w:rPr>
                    <w:rFonts w:cs="Times New Roman"/>
                  </w:rPr>
                </w:pPr>
              </w:p>
              <w:p w14:paraId="08560ABB" w14:textId="77777777" w:rsidR="0020696F" w:rsidRPr="0020696F" w:rsidRDefault="0020696F" w:rsidP="0020696F">
                <w:pPr>
                  <w:rPr>
                    <w:rFonts w:cs="Times New Roman"/>
                  </w:rPr>
                </w:pPr>
                <w:r w:rsidRPr="0020696F">
                  <w:rPr>
                    <w:rFonts w:cs="Times New Roman"/>
                  </w:rPr>
                  <w:t xml:space="preserve">Edith </w:t>
                </w:r>
                <w:proofErr w:type="spellStart"/>
                <w:r w:rsidRPr="0020696F">
                  <w:rPr>
                    <w:rFonts w:cs="Times New Roman"/>
                  </w:rPr>
                  <w:t>Södergran</w:t>
                </w:r>
                <w:proofErr w:type="spellEnd"/>
                <w:r w:rsidRPr="0020696F">
                  <w:rPr>
                    <w:rFonts w:cs="Times New Roman"/>
                  </w:rPr>
                  <w:t xml:space="preserve"> was the lyrical genius and iconic pioneer of the movement. Her radically innovative and self-confident visionary poems were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w:t>
                </w:r>
                <w:proofErr w:type="spellStart"/>
                <w:r w:rsidRPr="0020696F">
                  <w:rPr>
                    <w:rFonts w:cs="Times New Roman"/>
                  </w:rPr>
                  <w:t>Rahikainen</w:t>
                </w:r>
                <w:proofErr w:type="spellEnd"/>
                <w:r w:rsidRPr="0020696F">
                  <w:rPr>
                    <w:rFonts w:cs="Times New Roman"/>
                  </w:rPr>
                  <w:t xml:space="preserve"> 2014) has modified that picture, emphasizing, amongst other things, her irony and lively cosmopolitanism. </w:t>
                </w:r>
                <w:proofErr w:type="spellStart"/>
                <w:r w:rsidRPr="0020696F">
                  <w:rPr>
                    <w:rFonts w:cs="Times New Roman"/>
                  </w:rPr>
                  <w:t>Södergran</w:t>
                </w:r>
                <w:proofErr w:type="spellEnd"/>
                <w:r w:rsidRPr="0020696F">
                  <w:rPr>
                    <w:rFonts w:cs="Times New Roman"/>
                  </w:rPr>
                  <w:t xml:space="preserve"> drew resourcefully on a wide range of influences, from German expressionism and Nietzsche’s work to French symbolism, Anthroposophy, and the Gospels. </w:t>
                </w:r>
                <w:proofErr w:type="spellStart"/>
                <w:r w:rsidRPr="0020696F">
                  <w:rPr>
                    <w:rFonts w:cs="Times New Roman"/>
                  </w:rPr>
                  <w:t>Södergran’s</w:t>
                </w:r>
                <w:proofErr w:type="spellEnd"/>
                <w:r w:rsidRPr="0020696F">
                  <w:rPr>
                    <w:rFonts w:cs="Times New Roman"/>
                  </w:rPr>
                  <w:t xml:space="preserve"> most celebrated works are the expressionist </w:t>
                </w:r>
                <w:proofErr w:type="spellStart"/>
                <w:r w:rsidRPr="0020696F">
                  <w:rPr>
                    <w:rFonts w:cs="Times New Roman"/>
                    <w:i/>
                  </w:rPr>
                  <w:t>Septemberlyran</w:t>
                </w:r>
                <w:proofErr w:type="spellEnd"/>
                <w:r w:rsidRPr="0020696F">
                  <w:rPr>
                    <w:rFonts w:cs="Times New Roman"/>
                    <w:i/>
                  </w:rPr>
                  <w:t xml:space="preserve"> </w:t>
                </w:r>
                <w:r w:rsidRPr="0020696F">
                  <w:rPr>
                    <w:rFonts w:cs="Times New Roman"/>
                  </w:rPr>
                  <w:t>(</w:t>
                </w:r>
                <w:r w:rsidRPr="0020696F">
                  <w:rPr>
                    <w:rFonts w:cs="Times New Roman"/>
                    <w:i/>
                  </w:rPr>
                  <w:t>September Lyre</w:t>
                </w:r>
                <w:r w:rsidRPr="0020696F">
                  <w:rPr>
                    <w:rFonts w:cs="Times New Roman"/>
                  </w:rPr>
                  <w:t xml:space="preserve">; 1918) and the posthumously published </w:t>
                </w:r>
                <w:proofErr w:type="spellStart"/>
                <w:r w:rsidRPr="0020696F">
                  <w:rPr>
                    <w:rFonts w:cs="Times New Roman"/>
                    <w:i/>
                    <w:iCs/>
                  </w:rPr>
                  <w:t>Landet</w:t>
                </w:r>
                <w:proofErr w:type="spellEnd"/>
                <w:r w:rsidRPr="0020696F">
                  <w:rPr>
                    <w:rFonts w:cs="Times New Roman"/>
                    <w:i/>
                    <w:iCs/>
                  </w:rPr>
                  <w:t xml:space="preserve"> </w:t>
                </w:r>
                <w:proofErr w:type="spellStart"/>
                <w:r w:rsidRPr="0020696F">
                  <w:rPr>
                    <w:rFonts w:cs="Times New Roman"/>
                    <w:i/>
                    <w:iCs/>
                  </w:rPr>
                  <w:t>som</w:t>
                </w:r>
                <w:proofErr w:type="spellEnd"/>
                <w:r w:rsidRPr="0020696F">
                  <w:rPr>
                    <w:rFonts w:cs="Times New Roman"/>
                    <w:i/>
                    <w:iCs/>
                  </w:rPr>
                  <w:t xml:space="preserve"> </w:t>
                </w:r>
                <w:proofErr w:type="spellStart"/>
                <w:r w:rsidRPr="0020696F">
                  <w:rPr>
                    <w:rFonts w:cs="Times New Roman"/>
                    <w:i/>
                    <w:iCs/>
                  </w:rPr>
                  <w:t>icke</w:t>
                </w:r>
                <w:proofErr w:type="spellEnd"/>
                <w:r w:rsidRPr="0020696F">
                  <w:rPr>
                    <w:rFonts w:cs="Times New Roman"/>
                    <w:i/>
                    <w:iCs/>
                  </w:rPr>
                  <w:t xml:space="preserve"> </w:t>
                </w:r>
                <w:proofErr w:type="spellStart"/>
                <w:r w:rsidRPr="0020696F">
                  <w:rPr>
                    <w:rFonts w:cs="Times New Roman"/>
                    <w:i/>
                    <w:iCs/>
                  </w:rPr>
                  <w:t>är</w:t>
                </w:r>
                <w:proofErr w:type="spellEnd"/>
                <w:r w:rsidRPr="0020696F">
                  <w:rPr>
                    <w:rFonts w:cs="Times New Roman"/>
                    <w:i/>
                    <w:iCs/>
                  </w:rPr>
                  <w:t xml:space="preserve"> </w:t>
                </w:r>
                <w:r w:rsidRPr="0020696F">
                  <w:rPr>
                    <w:rFonts w:cs="Times New Roman"/>
                  </w:rPr>
                  <w:t>(</w:t>
                </w:r>
                <w:r w:rsidRPr="0020696F">
                  <w:rPr>
                    <w:rFonts w:cs="Times New Roman"/>
                    <w:i/>
                    <w:iCs/>
                  </w:rPr>
                  <w:t>The Land that is Not</w:t>
                </w:r>
                <w:r w:rsidRPr="0020696F">
                  <w:rPr>
                    <w:rFonts w:cs="Times New Roman"/>
                  </w:rPr>
                  <w:t xml:space="preserve">, 1925). </w:t>
                </w:r>
              </w:p>
              <w:p w14:paraId="67E66B84" w14:textId="77777777" w:rsidR="0020696F" w:rsidRPr="0020696F" w:rsidRDefault="0020696F" w:rsidP="0020696F">
                <w:pPr>
                  <w:rPr>
                    <w:rFonts w:cs="Times New Roman"/>
                  </w:rPr>
                </w:pPr>
              </w:p>
              <w:p w14:paraId="0DB7A104" w14:textId="1EC65B8D" w:rsidR="0020696F" w:rsidRDefault="0020696F" w:rsidP="0020696F">
                <w:pPr>
                  <w:rPr>
                    <w:rFonts w:cs="Times New Roman"/>
                  </w:rPr>
                </w:pPr>
                <w:r w:rsidRPr="0020696F">
                  <w:rPr>
                    <w:rFonts w:cs="Times New Roman"/>
                  </w:rPr>
                  <w:t xml:space="preserve">After </w:t>
                </w:r>
                <w:proofErr w:type="spellStart"/>
                <w:r w:rsidRPr="0020696F">
                  <w:rPr>
                    <w:rFonts w:cs="Times New Roman"/>
                  </w:rPr>
                  <w:t>Södergran’s</w:t>
                </w:r>
                <w:proofErr w:type="spellEnd"/>
                <w:r w:rsidRPr="0020696F">
                  <w:rPr>
                    <w:rFonts w:cs="Times New Roman"/>
                  </w:rPr>
                  <w:t xml:space="preserve">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proofErr w:type="spellStart"/>
                <w:r w:rsidRPr="0020696F">
                  <w:rPr>
                    <w:rFonts w:cs="Times New Roman"/>
                    <w:i/>
                  </w:rPr>
                  <w:t>Ny</w:t>
                </w:r>
                <w:proofErr w:type="spellEnd"/>
                <w:r w:rsidRPr="0020696F">
                  <w:rPr>
                    <w:rFonts w:cs="Times New Roman"/>
                    <w:i/>
                  </w:rPr>
                  <w:t xml:space="preserve">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proofErr w:type="spellStart"/>
                <w:r w:rsidRPr="0020696F">
                  <w:rPr>
                    <w:rFonts w:cs="Times New Roman"/>
                    <w:i/>
                  </w:rPr>
                  <w:t>Quosego</w:t>
                </w:r>
                <w:proofErr w:type="spellEnd"/>
                <w:r w:rsidRPr="0020696F">
                  <w:rPr>
                    <w:rFonts w:cs="Times New Roman"/>
                  </w:rPr>
                  <w:t xml:space="preserve"> (1928–1929) constituted an important mouthpiece for Finland-Swedish modernism. Gunnar </w:t>
                </w:r>
                <w:proofErr w:type="spellStart"/>
                <w:r w:rsidRPr="0020696F">
                  <w:rPr>
                    <w:rFonts w:cs="Times New Roman"/>
                  </w:rPr>
                  <w:t>Björling</w:t>
                </w:r>
                <w:proofErr w:type="spellEnd"/>
                <w:r w:rsidRPr="0020696F">
                  <w:rPr>
                    <w:rFonts w:cs="Times New Roman"/>
                  </w:rPr>
                  <w:t xml:space="preserve"> (1887–1960), one of the most innovative but least recognized Finland-Swedish</w:t>
                </w:r>
                <w:r w:rsidR="006D715C">
                  <w:rPr>
                    <w:rFonts w:cs="Times New Roman"/>
                  </w:rPr>
                  <w:t xml:space="preserve"> modernist</w:t>
                </w:r>
                <w:r w:rsidRPr="0020696F">
                  <w:rPr>
                    <w:rFonts w:cs="Times New Roman"/>
                  </w:rPr>
                  <w:t xml:space="preserve"> authors, contributed to both magazines, and it was in </w:t>
                </w:r>
                <w:proofErr w:type="spellStart"/>
                <w:r w:rsidRPr="0020696F">
                  <w:rPr>
                    <w:rFonts w:cs="Times New Roman"/>
                    <w:i/>
                  </w:rPr>
                  <w:t>Quosego</w:t>
                </w:r>
                <w:proofErr w:type="spellEnd"/>
                <w:r w:rsidRPr="0020696F">
                  <w:rPr>
                    <w:rFonts w:cs="Times New Roman"/>
                    <w:i/>
                  </w:rPr>
                  <w:t xml:space="preserve"> </w:t>
                </w:r>
                <w:r w:rsidRPr="0020696F">
                  <w:rPr>
                    <w:rFonts w:cs="Times New Roman"/>
                  </w:rPr>
                  <w:t>that he presented his ideas on modernist ethics, as well as his own characteristic variety of literary modernism, ‘a Dadaist universal stream of life’ (</w:t>
                </w:r>
                <w:proofErr w:type="spellStart"/>
                <w:r w:rsidRPr="0020696F">
                  <w:rPr>
                    <w:rFonts w:cs="Times New Roman"/>
                  </w:rPr>
                  <w:t>Jansson</w:t>
                </w:r>
                <w:proofErr w:type="spellEnd"/>
                <w:r w:rsidRPr="0020696F">
                  <w:rPr>
                    <w:rFonts w:cs="Times New Roman"/>
                  </w:rPr>
                  <w:t xml:space="preserve"> 2013, 678). </w:t>
                </w:r>
              </w:p>
              <w:p w14:paraId="58A8C5CE" w14:textId="77777777" w:rsidR="00183EA6" w:rsidRDefault="00183EA6" w:rsidP="0020696F">
                <w:pPr>
                  <w:rPr>
                    <w:rFonts w:cs="Times New Roman"/>
                  </w:rPr>
                </w:pPr>
              </w:p>
              <w:p w14:paraId="5DB9683F" w14:textId="77777777" w:rsidR="00183EA6" w:rsidRDefault="00183EA6" w:rsidP="0020696F">
                <w:pPr>
                  <w:rPr>
                    <w:rFonts w:cs="Times New Roman"/>
                  </w:rPr>
                </w:pPr>
                <w:r>
                  <w:rPr>
                    <w:rFonts w:cs="Times New Roman"/>
                  </w:rPr>
                  <w:t xml:space="preserve">File: </w:t>
                </w:r>
              </w:p>
              <w:p w14:paraId="2CE10EC2" w14:textId="77777777" w:rsidR="00183EA6" w:rsidRPr="0020696F" w:rsidRDefault="00183EA6" w:rsidP="00183EA6">
                <w:pPr>
                  <w:pStyle w:val="Caption"/>
                </w:pPr>
                <w:r>
                  <w:t xml:space="preserve">Figure </w:t>
                </w:r>
                <w:fldSimple w:instr=" SEQ Figure \* ARABIC ">
                  <w:r w:rsidR="009E287D">
                    <w:rPr>
                      <w:noProof/>
                    </w:rPr>
                    <w:t>3</w:t>
                  </w:r>
                </w:fldSimple>
                <w:r>
                  <w:t xml:space="preserve"> Hagar Olsson</w:t>
                </w:r>
              </w:p>
              <w:p w14:paraId="50FFE219" w14:textId="402536C7" w:rsidR="00183EA6" w:rsidRDefault="00183EA6" w:rsidP="0020696F">
                <w:pPr>
                  <w:rPr>
                    <w:ins w:id="8" w:author="Yan Tang" w:date="2016-03-09T15:18:00Z"/>
                    <w:rFonts w:cs="Times New Roman"/>
                  </w:rPr>
                </w:pPr>
                <w:r>
                  <w:rPr>
                    <w:rFonts w:cs="Times New Roman"/>
                  </w:rPr>
                  <w:t>Source:</w:t>
                </w:r>
                <w:r w:rsidR="00C8124E">
                  <w:rPr>
                    <w:rFonts w:cs="Times New Roman"/>
                  </w:rPr>
                  <w:t xml:space="preserve"> </w:t>
                </w:r>
                <w:ins w:id="9" w:author="Yan Tang" w:date="2016-03-09T15:18:00Z">
                  <w:r w:rsidR="00B037A8">
                    <w:rPr>
                      <w:rFonts w:cs="Times New Roman"/>
                    </w:rPr>
                    <w:fldChar w:fldCharType="begin"/>
                  </w:r>
                  <w:r w:rsidR="00B037A8">
                    <w:rPr>
                      <w:rFonts w:cs="Times New Roman"/>
                    </w:rPr>
                    <w:instrText xml:space="preserve"> HYPERLINK "</w:instrText>
                  </w:r>
                </w:ins>
                <w:r w:rsidR="00B037A8" w:rsidRPr="00C8124E">
                  <w:rPr>
                    <w:rFonts w:cs="Times New Roman"/>
                  </w:rPr>
                  <w:instrText>http://bibbild.abo.fi/hands/Olsson/f7.htm</w:instrText>
                </w:r>
                <w:ins w:id="10" w:author="Yan Tang" w:date="2016-03-09T15:18:00Z">
                  <w:r w:rsidR="00B037A8">
                    <w:rPr>
                      <w:rFonts w:cs="Times New Roman"/>
                    </w:rPr>
                    <w:instrText xml:space="preserve">" </w:instrText>
                  </w:r>
                  <w:r w:rsidR="00B037A8">
                    <w:rPr>
                      <w:rFonts w:cs="Times New Roman"/>
                    </w:rPr>
                    <w:fldChar w:fldCharType="separate"/>
                  </w:r>
                </w:ins>
                <w:r w:rsidR="00B037A8" w:rsidRPr="000B43A7">
                  <w:rPr>
                    <w:rStyle w:val="Hyperlink"/>
                    <w:rFonts w:cs="Times New Roman"/>
                  </w:rPr>
                  <w:t>http://bibbild.abo.fi/hands/Olsson/f7.htm</w:t>
                </w:r>
                <w:ins w:id="11" w:author="Yan Tang" w:date="2016-03-09T15:18:00Z">
                  <w:r w:rsidR="00B037A8">
                    <w:rPr>
                      <w:rFonts w:cs="Times New Roman"/>
                    </w:rPr>
                    <w:fldChar w:fldCharType="end"/>
                  </w:r>
                </w:ins>
                <w:r>
                  <w:rPr>
                    <w:rFonts w:cs="Times New Roman"/>
                  </w:rPr>
                  <w:t xml:space="preserve"> </w:t>
                </w:r>
              </w:p>
              <w:p w14:paraId="11AABBC3" w14:textId="77777777" w:rsidR="00B037A8" w:rsidRPr="0020696F" w:rsidRDefault="00B037A8" w:rsidP="0020696F">
                <w:pPr>
                  <w:rPr>
                    <w:rFonts w:cs="Times New Roman"/>
                  </w:rPr>
                </w:pPr>
              </w:p>
              <w:p w14:paraId="0391A6B6" w14:textId="77777777" w:rsidR="0020696F" w:rsidRPr="0020696F" w:rsidRDefault="0020696F" w:rsidP="0020696F"/>
              <w:p w14:paraId="05B54E7D" w14:textId="77777777" w:rsidR="0020696F" w:rsidRPr="0020696F" w:rsidRDefault="0020696F" w:rsidP="0020696F">
                <w:pPr>
                  <w:rPr>
                    <w:rFonts w:cs="Times New Roman"/>
                    <w:bCs/>
                  </w:rPr>
                </w:pPr>
                <w:r w:rsidRPr="0020696F">
                  <w:rPr>
                    <w:rFonts w:cs="Times New Roman"/>
                  </w:rPr>
                  <w:t xml:space="preserve">Elmer </w:t>
                </w:r>
                <w:proofErr w:type="spellStart"/>
                <w:r w:rsidRPr="0020696F">
                  <w:rPr>
                    <w:rFonts w:cs="Times New Roman"/>
                  </w:rPr>
                  <w:t>Diktonius</w:t>
                </w:r>
                <w:proofErr w:type="spellEnd"/>
                <w:r w:rsidRPr="0020696F">
                  <w:rPr>
                    <w:rFonts w:cs="Times New Roman"/>
                  </w:rPr>
                  <w:t xml:space="preserve">, who edited </w:t>
                </w:r>
                <w:proofErr w:type="spellStart"/>
                <w:r w:rsidRPr="0020696F">
                  <w:rPr>
                    <w:rFonts w:cs="Times New Roman"/>
                  </w:rPr>
                  <w:t>Södergran’s</w:t>
                </w:r>
                <w:proofErr w:type="spellEnd"/>
                <w:r w:rsidRPr="0020696F">
                  <w:rPr>
                    <w:rFonts w:cs="Times New Roman"/>
                  </w:rPr>
                  <w:t xml:space="preserve"> posthumous poetry collection </w:t>
                </w:r>
                <w:proofErr w:type="spellStart"/>
                <w:r w:rsidRPr="0020696F">
                  <w:rPr>
                    <w:rFonts w:cs="Times New Roman"/>
                    <w:i/>
                  </w:rPr>
                  <w:t>Landet</w:t>
                </w:r>
                <w:proofErr w:type="spellEnd"/>
                <w:r w:rsidRPr="0020696F">
                  <w:rPr>
                    <w:rFonts w:cs="Times New Roman"/>
                    <w:i/>
                  </w:rPr>
                  <w:t xml:space="preserve"> </w:t>
                </w:r>
                <w:proofErr w:type="spellStart"/>
                <w:r w:rsidRPr="0020696F">
                  <w:rPr>
                    <w:rFonts w:cs="Times New Roman"/>
                    <w:i/>
                  </w:rPr>
                  <w:t>som</w:t>
                </w:r>
                <w:proofErr w:type="spellEnd"/>
                <w:r w:rsidRPr="0020696F">
                  <w:rPr>
                    <w:rFonts w:cs="Times New Roman"/>
                    <w:i/>
                  </w:rPr>
                  <w:t xml:space="preserve"> </w:t>
                </w:r>
                <w:proofErr w:type="spellStart"/>
                <w:r w:rsidRPr="0020696F">
                  <w:rPr>
                    <w:rFonts w:cs="Times New Roman"/>
                    <w:i/>
                  </w:rPr>
                  <w:t>icke</w:t>
                </w:r>
                <w:proofErr w:type="spellEnd"/>
                <w:r w:rsidRPr="0020696F">
                  <w:rPr>
                    <w:rFonts w:cs="Times New Roman"/>
                    <w:i/>
                  </w:rPr>
                  <w:t xml:space="preserve"> </w:t>
                </w:r>
                <w:proofErr w:type="spellStart"/>
                <w:r w:rsidRPr="0020696F">
                  <w:rPr>
                    <w:rFonts w:cs="Times New Roman"/>
                    <w:i/>
                  </w:rPr>
                  <w:t>är</w:t>
                </w:r>
                <w:proofErr w:type="spellEnd"/>
                <w:r w:rsidRPr="0020696F">
                  <w:rPr>
                    <w:rFonts w:cs="Times New Roman"/>
                  </w:rPr>
                  <w:t xml:space="preserve">, was, like Olsson and </w:t>
                </w:r>
                <w:proofErr w:type="spellStart"/>
                <w:r w:rsidRPr="0020696F">
                  <w:rPr>
                    <w:rFonts w:cs="Times New Roman"/>
                  </w:rPr>
                  <w:t>Björling</w:t>
                </w:r>
                <w:proofErr w:type="spellEnd"/>
                <w:r w:rsidRPr="0020696F">
                  <w:rPr>
                    <w:rFonts w:cs="Times New Roman"/>
                  </w:rPr>
                  <w:t xml:space="preserve">, a contributor to </w:t>
                </w:r>
                <w:r w:rsidRPr="0020696F">
                  <w:rPr>
                    <w:rFonts w:cs="Times New Roman"/>
                    <w:i/>
                  </w:rPr>
                  <w:t xml:space="preserve">Ultra </w:t>
                </w:r>
                <w:r w:rsidRPr="0020696F">
                  <w:rPr>
                    <w:rFonts w:cs="Times New Roman"/>
                  </w:rPr>
                  <w:t xml:space="preserve">and </w:t>
                </w:r>
                <w:proofErr w:type="spellStart"/>
                <w:r w:rsidRPr="0020696F">
                  <w:rPr>
                    <w:rFonts w:cs="Times New Roman"/>
                    <w:i/>
                  </w:rPr>
                  <w:t>Quosego</w:t>
                </w:r>
                <w:proofErr w:type="spellEnd"/>
                <w:r w:rsidRPr="0020696F">
                  <w:rPr>
                    <w:rFonts w:cs="Times New Roman"/>
                  </w:rPr>
                  <w:t xml:space="preserve">. </w:t>
                </w:r>
                <w:proofErr w:type="spellStart"/>
                <w:r w:rsidRPr="0020696F">
                  <w:rPr>
                    <w:rFonts w:cs="Times New Roman"/>
                  </w:rPr>
                  <w:t>Diktonius’s</w:t>
                </w:r>
                <w:proofErr w:type="spellEnd"/>
                <w:r w:rsidRPr="0020696F">
                  <w:rPr>
                    <w:rFonts w:cs="Times New Roman"/>
                  </w:rPr>
                  <w:t xml:space="preserve"> early poetry was defined by a hardness, sharpness and violence, in particular </w:t>
                </w:r>
                <w:r w:rsidRPr="0020696F">
                  <w:rPr>
                    <w:rFonts w:cs="Times New Roman"/>
                    <w:bCs/>
                  </w:rPr>
                  <w:t xml:space="preserve">in his collection </w:t>
                </w:r>
                <w:proofErr w:type="spellStart"/>
                <w:r w:rsidRPr="0020696F">
                  <w:rPr>
                    <w:rFonts w:cs="Times New Roman"/>
                    <w:bCs/>
                    <w:i/>
                  </w:rPr>
                  <w:t>Hårda</w:t>
                </w:r>
                <w:proofErr w:type="spellEnd"/>
                <w:r w:rsidRPr="0020696F">
                  <w:rPr>
                    <w:rFonts w:cs="Times New Roman"/>
                    <w:bCs/>
                    <w:i/>
                  </w:rPr>
                  <w:t xml:space="preserve"> </w:t>
                </w:r>
                <w:proofErr w:type="spellStart"/>
                <w:r w:rsidRPr="0020696F">
                  <w:rPr>
                    <w:rFonts w:cs="Times New Roman"/>
                    <w:bCs/>
                    <w:i/>
                  </w:rPr>
                  <w:t>Sångar</w:t>
                </w:r>
                <w:proofErr w:type="spellEnd"/>
                <w:r w:rsidRPr="0020696F">
                  <w:rPr>
                    <w:rFonts w:cs="Times New Roman"/>
                    <w:bCs/>
                    <w:i/>
                  </w:rPr>
                  <w:t xml:space="preserve">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w:t>
                </w:r>
                <w:proofErr w:type="spellStart"/>
                <w:r w:rsidRPr="0020696F">
                  <w:rPr>
                    <w:rFonts w:cs="Times New Roman"/>
                    <w:bCs/>
                  </w:rPr>
                  <w:t>Diktonius</w:t>
                </w:r>
                <w:proofErr w:type="spellEnd"/>
                <w:r w:rsidRPr="0020696F">
                  <w:rPr>
                    <w:rFonts w:cs="Times New Roman"/>
                    <w:bCs/>
                  </w:rPr>
                  <w:t xml:space="preserve"> was well-acquainted with international movements – he translated Ezra Pound – and, while he knew the work of continental modernism, he had a closer affinity with Anglo-American imagism. </w:t>
                </w:r>
              </w:p>
              <w:p w14:paraId="1790D7FF" w14:textId="77777777" w:rsidR="0020696F" w:rsidRPr="0020696F" w:rsidRDefault="0020696F" w:rsidP="0020696F">
                <w:pPr>
                  <w:rPr>
                    <w:rFonts w:cs="Times New Roman"/>
                    <w:bCs/>
                  </w:rPr>
                </w:pPr>
              </w:p>
              <w:p w14:paraId="2ABB0929" w14:textId="77777777" w:rsidR="0020696F" w:rsidRDefault="0020696F" w:rsidP="0020696F">
                <w:pPr>
                  <w:rPr>
                    <w:rFonts w:cs="Times New Roman"/>
                  </w:rPr>
                </w:pPr>
                <w:proofErr w:type="spellStart"/>
                <w:r w:rsidRPr="0020696F">
                  <w:rPr>
                    <w:rFonts w:cs="Times New Roman"/>
                  </w:rPr>
                  <w:t>Diktonius’s</w:t>
                </w:r>
                <w:proofErr w:type="spellEnd"/>
                <w:r w:rsidRPr="0020696F">
                  <w:rPr>
                    <w:rFonts w:cs="Times New Roman"/>
                  </w:rPr>
                  <w:t xml:space="preserve"> most well-known prose work is </w:t>
                </w:r>
                <w:proofErr w:type="spellStart"/>
                <w:r w:rsidRPr="0020696F">
                  <w:rPr>
                    <w:rFonts w:cs="Times New Roman"/>
                    <w:i/>
                  </w:rPr>
                  <w:t>Janne</w:t>
                </w:r>
                <w:proofErr w:type="spellEnd"/>
                <w:r w:rsidRPr="0020696F">
                  <w:rPr>
                    <w:rFonts w:cs="Times New Roman"/>
                    <w:i/>
                  </w:rPr>
                  <w:t xml:space="preserve"> </w:t>
                </w:r>
                <w:proofErr w:type="spellStart"/>
                <w:r w:rsidRPr="0020696F">
                  <w:rPr>
                    <w:rFonts w:cs="Times New Roman"/>
                    <w:i/>
                  </w:rPr>
                  <w:t>Kubik</w:t>
                </w:r>
                <w:proofErr w:type="spellEnd"/>
                <w:r w:rsidRPr="0020696F">
                  <w:rPr>
                    <w:rFonts w:cs="Times New Roman"/>
                    <w:i/>
                  </w:rPr>
                  <w:t xml:space="preserve"> </w:t>
                </w:r>
                <w:r w:rsidRPr="0020696F">
                  <w:rPr>
                    <w:rFonts w:cs="Times New Roman"/>
                  </w:rPr>
                  <w:t>(</w:t>
                </w:r>
                <w:proofErr w:type="spellStart"/>
                <w:r w:rsidRPr="0020696F">
                  <w:rPr>
                    <w:rFonts w:cs="Times New Roman"/>
                    <w:i/>
                  </w:rPr>
                  <w:t>Janne</w:t>
                </w:r>
                <w:proofErr w:type="spellEnd"/>
                <w:r w:rsidRPr="0020696F">
                  <w:rPr>
                    <w:rFonts w:cs="Times New Roman"/>
                    <w:i/>
                  </w:rPr>
                  <w:t xml:space="preserv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 xml:space="preserve">1932), and eventually transforms into a member of the extreme-right </w:t>
                </w:r>
                <w:proofErr w:type="spellStart"/>
                <w:r w:rsidRPr="0020696F">
                  <w:rPr>
                    <w:rFonts w:cs="Times New Roman"/>
                  </w:rPr>
                  <w:t>Lapua</w:t>
                </w:r>
                <w:proofErr w:type="spellEnd"/>
                <w:r w:rsidRPr="0020696F">
                  <w:rPr>
                    <w:rFonts w:cs="Times New Roman"/>
                  </w:rPr>
                  <w:t xml:space="preserve"> movement. The strained political events of the first three decades of the twentieth century are rendered in a set of fragmentary scenes and in complexly twisted language. </w:t>
                </w:r>
                <w:proofErr w:type="spellStart"/>
                <w:r w:rsidRPr="0020696F">
                  <w:rPr>
                    <w:rFonts w:cs="Times New Roman"/>
                  </w:rPr>
                  <w:t>Diktonius</w:t>
                </w:r>
                <w:proofErr w:type="spellEnd"/>
                <w:r w:rsidRPr="0020696F">
                  <w:rPr>
                    <w:rFonts w:cs="Times New Roman"/>
                  </w:rPr>
                  <w:t xml:space="preserve"> was politically involved: his debut collection of poetry was published by a small communist publishing house in Stockholm, and his early poetry brings together a radical innovation of lyrical form with political engagement and a call to action, epitomized in the poem ‘</w:t>
                </w:r>
                <w:proofErr w:type="spellStart"/>
                <w:r w:rsidRPr="0020696F">
                  <w:rPr>
                    <w:rFonts w:cs="Times New Roman"/>
                  </w:rPr>
                  <w:t>Jaguaren</w:t>
                </w:r>
                <w:proofErr w:type="spellEnd"/>
                <w:r w:rsidRPr="0020696F">
                  <w:rPr>
                    <w:rFonts w:cs="Times New Roman"/>
                  </w:rPr>
                  <w:t>’ (‘The Jaguar’).</w:t>
                </w:r>
              </w:p>
              <w:p w14:paraId="645B3439" w14:textId="77777777" w:rsidR="00183EA6" w:rsidRDefault="00183EA6" w:rsidP="0020696F">
                <w:pPr>
                  <w:rPr>
                    <w:rFonts w:cs="Times New Roman"/>
                  </w:rPr>
                </w:pPr>
              </w:p>
              <w:p w14:paraId="19EF4FBE" w14:textId="77777777" w:rsidR="00183EA6" w:rsidRDefault="00183EA6" w:rsidP="0020696F">
                <w:pPr>
                  <w:rPr>
                    <w:rFonts w:cs="Times New Roman"/>
                  </w:rPr>
                </w:pPr>
                <w:r>
                  <w:rPr>
                    <w:rFonts w:cs="Times New Roman"/>
                  </w:rPr>
                  <w:t>File: ElmerDiktonius.jpg</w:t>
                </w:r>
              </w:p>
              <w:p w14:paraId="0CD2E81F" w14:textId="77777777" w:rsidR="009E287D" w:rsidRPr="0020696F" w:rsidRDefault="009E287D" w:rsidP="009E287D">
                <w:pPr>
                  <w:pStyle w:val="Caption"/>
                </w:pPr>
                <w:r>
                  <w:t xml:space="preserve">Figure </w:t>
                </w:r>
                <w:fldSimple w:instr=" SEQ Figure \* ARABIC ">
                  <w:r>
                    <w:rPr>
                      <w:noProof/>
                    </w:rPr>
                    <w:t>4</w:t>
                  </w:r>
                </w:fldSimple>
                <w:r>
                  <w:t xml:space="preserve"> Elmer </w:t>
                </w:r>
                <w:proofErr w:type="spellStart"/>
                <w:r>
                  <w:t>Diktonius</w:t>
                </w:r>
                <w:proofErr w:type="spellEnd"/>
              </w:p>
              <w:p w14:paraId="121F944D" w14:textId="77777777" w:rsidR="00E62B40" w:rsidRPr="00E62B40" w:rsidRDefault="009E287D" w:rsidP="009E287D">
                <w:pPr>
                  <w:autoSpaceDE w:val="0"/>
                  <w:autoSpaceDN w:val="0"/>
                  <w:adjustRightInd w:val="0"/>
                  <w:rPr>
                    <w:rFonts w:ascii="Times New Roman" w:hAnsi="Times New Roman" w:cs="Times New Roman"/>
                    <w:sz w:val="24"/>
                    <w:szCs w:val="24"/>
                  </w:rPr>
                </w:pPr>
                <w:r w:rsidRPr="009E287D">
                  <w:rPr>
                    <w:rFonts w:cs="Times New Roman"/>
                  </w:rPr>
                  <w:t xml:space="preserve">Source: </w:t>
                </w:r>
                <w:hyperlink r:id="rId8" w:history="1">
                  <w:r w:rsidR="00E62B40" w:rsidRPr="00DD0E16">
                    <w:rPr>
                      <w:rStyle w:val="Hyperlink"/>
                      <w:rFonts w:cs="Times New Roman"/>
                    </w:rPr>
                    <w:t>http://www.kansallisbiografia.fi/kuvat/1464/</w:t>
                  </w:r>
                </w:hyperlink>
              </w:p>
              <w:p w14:paraId="608919CC" w14:textId="77777777" w:rsidR="009E287D" w:rsidRPr="0020696F" w:rsidRDefault="009E287D" w:rsidP="0020696F">
                <w:pPr>
                  <w:rPr>
                    <w:rFonts w:cs="Times New Roman"/>
                  </w:rPr>
                </w:pPr>
              </w:p>
              <w:p w14:paraId="06AFA06C" w14:textId="77777777" w:rsidR="0020696F" w:rsidRPr="0020696F" w:rsidRDefault="0020696F" w:rsidP="0020696F">
                <w:pPr>
                  <w:rPr>
                    <w:rFonts w:cs="Times New Roman"/>
                  </w:rPr>
                </w:pPr>
              </w:p>
              <w:p w14:paraId="1AAA05A3" w14:textId="77777777"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w:t>
                </w:r>
                <w:proofErr w:type="spellStart"/>
                <w:r w:rsidRPr="0020696F">
                  <w:rPr>
                    <w:rFonts w:cs="Times New Roman"/>
                  </w:rPr>
                  <w:t>Södergran</w:t>
                </w:r>
                <w:proofErr w:type="spellEnd"/>
                <w:r w:rsidRPr="0020696F">
                  <w:rPr>
                    <w:rFonts w:cs="Times New Roman"/>
                  </w:rPr>
                  <w:t xml:space="preserve"> had attended a German school in St Petersburg during her youth, had experimented with writing poetry in German and was living in between different languages. Elmer </w:t>
                </w:r>
                <w:proofErr w:type="spellStart"/>
                <w:r w:rsidRPr="0020696F">
                  <w:rPr>
                    <w:rFonts w:cs="Times New Roman"/>
                  </w:rPr>
                  <w:t>Diktonius</w:t>
                </w:r>
                <w:proofErr w:type="spellEnd"/>
                <w:r w:rsidRPr="0020696F">
                  <w:rPr>
                    <w:rFonts w:cs="Times New Roman"/>
                  </w:rPr>
                  <w:t xml:space="preserve"> drew in his prose and poetry almost in </w:t>
                </w:r>
                <w:r w:rsidRPr="0020696F">
                  <w:rPr>
                    <w:rFonts w:cs="Times New Roman"/>
                  </w:rPr>
                  <w:lastRenderedPageBreak/>
                  <w:t xml:space="preserve">violent fashion on the various languages he spoke, in particular on the overlap and intermingling of Finnish and Swedish. The effect was not only aesthetic; multilingualism was also the </w:t>
                </w:r>
                <w:r w:rsidRPr="0020696F">
                  <w:rPr>
                    <w:rFonts w:cs="Times New Roman"/>
                    <w:lang w:val="en"/>
                  </w:rPr>
                  <w:t>‘key to understanding the link between aesthetics and politics in his work’ (</w:t>
                </w:r>
                <w:proofErr w:type="spellStart"/>
                <w:r w:rsidRPr="0020696F">
                  <w:rPr>
                    <w:rFonts w:cs="Times New Roman"/>
                    <w:lang w:val="en"/>
                  </w:rPr>
                  <w:t>Tidigs</w:t>
                </w:r>
                <w:proofErr w:type="spellEnd"/>
                <w:r w:rsidRPr="0020696F">
                  <w:rPr>
                    <w:rFonts w:cs="Times New Roman"/>
                    <w:lang w:val="en"/>
                  </w:rPr>
                  <w:t xml:space="preserve"> 2012, 573).</w:t>
                </w:r>
              </w:p>
              <w:p w14:paraId="07A6ECC0" w14:textId="77777777" w:rsidR="0020696F" w:rsidRPr="0020696F" w:rsidRDefault="0020696F" w:rsidP="0020696F">
                <w:pPr>
                  <w:rPr>
                    <w:rFonts w:cs="Times New Roman"/>
                    <w:lang w:val="en"/>
                  </w:rPr>
                </w:pPr>
              </w:p>
              <w:p w14:paraId="29D52D83" w14:textId="77777777" w:rsidR="0020696F" w:rsidRPr="0020696F" w:rsidRDefault="0020696F" w:rsidP="0020696F">
                <w:pPr>
                  <w:pStyle w:val="Heading1"/>
                  <w:outlineLvl w:val="0"/>
                </w:pPr>
                <w:r w:rsidRPr="0020696F">
                  <w:t xml:space="preserve">The </w:t>
                </w:r>
                <w:proofErr w:type="spellStart"/>
                <w:r w:rsidRPr="0020696F">
                  <w:t>Tulenkantajat</w:t>
                </w:r>
                <w:proofErr w:type="spellEnd"/>
                <w:r w:rsidRPr="0020696F">
                  <w:t xml:space="preserve"> and </w:t>
                </w:r>
                <w:proofErr w:type="spellStart"/>
                <w:r w:rsidRPr="0020696F">
                  <w:t>Kiila</w:t>
                </w:r>
                <w:proofErr w:type="spellEnd"/>
              </w:p>
              <w:p w14:paraId="723FB10F" w14:textId="77777777" w:rsidR="0020696F" w:rsidRPr="0020696F" w:rsidRDefault="0020696F" w:rsidP="0020696F">
                <w:pPr>
                  <w:rPr>
                    <w:rFonts w:cs="Times New Roman"/>
                  </w:rPr>
                </w:pPr>
              </w:p>
              <w:p w14:paraId="10788EAE" w14:textId="77777777"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 group of poets who debuted in the 1920s and whose emphatic war cry – borrowed from </w:t>
                </w:r>
                <w:proofErr w:type="spellStart"/>
                <w:r w:rsidRPr="0020696F">
                  <w:rPr>
                    <w:rFonts w:cs="Times New Roman"/>
                  </w:rPr>
                  <w:t>Diktonius</w:t>
                </w:r>
                <w:proofErr w:type="spellEnd"/>
                <w:r w:rsidRPr="0020696F">
                  <w:rPr>
                    <w:rFonts w:cs="Times New Roman"/>
                  </w:rPr>
                  <w:t xml:space="preserve"> – was to ‘open the windows to Europe’. Most of them were involved with the magazine </w:t>
                </w:r>
                <w:proofErr w:type="spellStart"/>
                <w:r w:rsidRPr="0020696F">
                  <w:rPr>
                    <w:rFonts w:cs="Times New Roman"/>
                    <w:i/>
                  </w:rPr>
                  <w:t>Nuori</w:t>
                </w:r>
                <w:proofErr w:type="spellEnd"/>
                <w:r w:rsidRPr="0020696F">
                  <w:rPr>
                    <w:rFonts w:cs="Times New Roman"/>
                    <w:i/>
                  </w:rPr>
                  <w:t xml:space="preserve"> </w:t>
                </w:r>
                <w:proofErr w:type="spellStart"/>
                <w:r w:rsidRPr="0020696F">
                  <w:rPr>
                    <w:rFonts w:cs="Times New Roman"/>
                    <w:i/>
                  </w:rPr>
                  <w:t>Voima</w:t>
                </w:r>
                <w:proofErr w:type="spellEnd"/>
                <w:r w:rsidRPr="0020696F">
                  <w:rPr>
                    <w:rFonts w:cs="Times New Roman"/>
                  </w:rPr>
                  <w:t xml:space="preserve">. They experimented with free verse and a range of new </w:t>
                </w:r>
                <w:proofErr w:type="spellStart"/>
                <w:r w:rsidRPr="0020696F">
                  <w:rPr>
                    <w:rFonts w:cs="Times New Roman"/>
                  </w:rPr>
                  <w:t>thematics</w:t>
                </w:r>
                <w:proofErr w:type="spellEnd"/>
                <w:r w:rsidRPr="0020696F">
                  <w:rPr>
                    <w:rFonts w:cs="Times New Roman"/>
                  </w:rPr>
                  <w:t xml:space="preserve">: exoticism, urbanization and modernization. The poetry collection </w:t>
                </w:r>
                <w:proofErr w:type="spellStart"/>
                <w:r w:rsidRPr="0020696F">
                  <w:rPr>
                    <w:rFonts w:cs="Times New Roman"/>
                    <w:i/>
                  </w:rPr>
                  <w:t>Valtatiet</w:t>
                </w:r>
                <w:proofErr w:type="spellEnd"/>
                <w:r w:rsidRPr="0020696F">
                  <w:rPr>
                    <w:rFonts w:cs="Times New Roman"/>
                    <w:i/>
                  </w:rPr>
                  <w:t xml:space="preserve"> </w:t>
                </w:r>
                <w:r w:rsidRPr="0020696F">
                  <w:rPr>
                    <w:rFonts w:cs="Times New Roman"/>
                  </w:rPr>
                  <w:t>(</w:t>
                </w:r>
                <w:r w:rsidRPr="0020696F">
                  <w:rPr>
                    <w:rFonts w:cs="Times New Roman"/>
                    <w:i/>
                  </w:rPr>
                  <w:t>The Main Roads</w:t>
                </w:r>
                <w:r w:rsidRPr="0020696F">
                  <w:rPr>
                    <w:rFonts w:cs="Times New Roman"/>
                  </w:rPr>
                  <w:t xml:space="preserve">, 1928) by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(1903–1964) and Mika </w:t>
                </w:r>
                <w:proofErr w:type="spellStart"/>
                <w:r w:rsidRPr="0020696F">
                  <w:rPr>
                    <w:rFonts w:cs="Times New Roman"/>
                  </w:rPr>
                  <w:t>Waltari</w:t>
                </w:r>
                <w:proofErr w:type="spellEnd"/>
                <w:r w:rsidRPr="0020696F">
                  <w:rPr>
                    <w:rFonts w:cs="Times New Roman"/>
                  </w:rPr>
                  <w:t xml:space="preserve"> (1908–1979) sums up several of the preoccupations of the generation, cultivating images of speed, mobility and urban modernity.</w:t>
                </w:r>
              </w:p>
              <w:p w14:paraId="7C0650FF" w14:textId="77777777" w:rsidR="009E287D" w:rsidRDefault="009E287D" w:rsidP="0020696F">
                <w:pPr>
                  <w:rPr>
                    <w:rFonts w:cs="Times New Roman"/>
                  </w:rPr>
                </w:pPr>
              </w:p>
              <w:p w14:paraId="195E31C9" w14:textId="77777777" w:rsidR="009E287D" w:rsidRDefault="009E287D" w:rsidP="0020696F">
                <w:pPr>
                  <w:rPr>
                    <w:rFonts w:cs="Times New Roman"/>
                  </w:rPr>
                </w:pPr>
                <w:r>
                  <w:rPr>
                    <w:rFonts w:cs="Times New Roman"/>
                  </w:rPr>
                  <w:t>File: OlaviPaavolainen.jpg</w:t>
                </w:r>
              </w:p>
              <w:p w14:paraId="4DA8BC44" w14:textId="77777777" w:rsidR="009E287D" w:rsidRPr="0020696F" w:rsidRDefault="009E287D" w:rsidP="009E287D">
                <w:pPr>
                  <w:pStyle w:val="Caption"/>
                </w:pPr>
                <w:r>
                  <w:t xml:space="preserve">Figure </w:t>
                </w:r>
                <w:fldSimple w:instr=" SEQ Figure \* ARABIC ">
                  <w:r>
                    <w:rPr>
                      <w:noProof/>
                    </w:rPr>
                    <w:t>5</w:t>
                  </w:r>
                </w:fldSimple>
                <w:r>
                  <w:t xml:space="preserve"> </w:t>
                </w:r>
                <w:proofErr w:type="spellStart"/>
                <w:r>
                  <w:t>Olavi</w:t>
                </w:r>
                <w:proofErr w:type="spellEnd"/>
                <w:r>
                  <w:t xml:space="preserve"> </w:t>
                </w:r>
                <w:proofErr w:type="spellStart"/>
                <w:r>
                  <w:t>Paavolainen</w:t>
                </w:r>
                <w:proofErr w:type="spellEnd"/>
              </w:p>
              <w:p w14:paraId="5D4B6B25" w14:textId="77777777" w:rsidR="00E62B40" w:rsidRDefault="009E287D" w:rsidP="009E287D">
                <w:pPr>
                  <w:autoSpaceDE w:val="0"/>
                  <w:autoSpaceDN w:val="0"/>
                  <w:adjustRightInd w:val="0"/>
                  <w:rPr>
                    <w:rFonts w:cs="Times New Roman"/>
                    <w:szCs w:val="24"/>
                  </w:rPr>
                </w:pPr>
                <w:r>
                  <w:rPr>
                    <w:rFonts w:cs="Times New Roman"/>
                  </w:rPr>
                  <w:t xml:space="preserve">Source: </w:t>
                </w:r>
                <w:hyperlink r:id="rId9" w:history="1">
                  <w:r w:rsidR="00E62B40" w:rsidRPr="00DD0E16">
                    <w:rPr>
                      <w:rStyle w:val="Hyperlink"/>
                      <w:rFonts w:cs="Times New Roman"/>
                      <w:szCs w:val="24"/>
                    </w:rPr>
                    <w:t>http://www.kansallisbiografia.fi/kuvat/4818/</w:t>
                  </w:r>
                </w:hyperlink>
              </w:p>
              <w:p w14:paraId="315A609B" w14:textId="77777777" w:rsidR="00E62B40" w:rsidRPr="00E62B40" w:rsidRDefault="00E62B40" w:rsidP="009E287D">
                <w:pPr>
                  <w:autoSpaceDE w:val="0"/>
                  <w:autoSpaceDN w:val="0"/>
                  <w:adjustRightInd w:val="0"/>
                  <w:rPr>
                    <w:rFonts w:cs="Times New Roman"/>
                    <w:szCs w:val="24"/>
                  </w:rPr>
                </w:pPr>
              </w:p>
              <w:p w14:paraId="7338DEF1" w14:textId="77777777" w:rsidR="0020696F" w:rsidRPr="0020696F" w:rsidRDefault="0020696F" w:rsidP="0020696F">
                <w:pPr>
                  <w:rPr>
                    <w:rFonts w:cs="Times New Roman"/>
                  </w:rPr>
                </w:pPr>
              </w:p>
              <w:p w14:paraId="67CDAC13" w14:textId="77777777" w:rsidR="0020696F" w:rsidRPr="0020696F" w:rsidRDefault="0020696F" w:rsidP="0020696F">
                <w:pPr>
                  <w:rPr>
                    <w:rFonts w:cs="Times New Roman"/>
                  </w:rPr>
                </w:pPr>
                <w:r w:rsidRPr="0020696F">
                  <w:rPr>
                    <w:rFonts w:cs="Times New Roman"/>
                  </w:rPr>
                  <w:t xml:space="preserve">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can be considered as the most important theoretician of this movement, of which he was also the harshest critic. </w:t>
                </w:r>
                <w:proofErr w:type="spellStart"/>
                <w:r w:rsidRPr="0020696F">
                  <w:rPr>
                    <w:rFonts w:cs="Times New Roman"/>
                  </w:rPr>
                  <w:t>Paavolainen’s</w:t>
                </w:r>
                <w:proofErr w:type="spellEnd"/>
                <w:r w:rsidRPr="0020696F">
                  <w:rPr>
                    <w:rFonts w:cs="Times New Roman"/>
                  </w:rPr>
                  <w:t xml:space="preserve"> richly illustrated collection of essays </w:t>
                </w:r>
                <w:proofErr w:type="spellStart"/>
                <w:r w:rsidRPr="0020696F">
                  <w:rPr>
                    <w:rFonts w:cs="Times New Roman"/>
                    <w:i/>
                  </w:rPr>
                  <w:t>Nykyaikaa</w:t>
                </w:r>
                <w:proofErr w:type="spellEnd"/>
                <w:r w:rsidRPr="0020696F">
                  <w:rPr>
                    <w:rFonts w:cs="Times New Roman"/>
                    <w:i/>
                  </w:rPr>
                  <w:t xml:space="preserve"> </w:t>
                </w:r>
                <w:proofErr w:type="spellStart"/>
                <w:r w:rsidRPr="0020696F">
                  <w:rPr>
                    <w:rFonts w:cs="Times New Roman"/>
                    <w:i/>
                  </w:rPr>
                  <w:t>etsimässä</w:t>
                </w:r>
                <w:proofErr w:type="spellEnd"/>
                <w:r w:rsidRPr="0020696F">
                  <w:rPr>
                    <w:rFonts w:cs="Times New Roman"/>
                    <w:i/>
                  </w:rPr>
                  <w:t xml:space="preserve">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14:paraId="584F3DBA" w14:textId="77777777" w:rsidR="0020696F" w:rsidRPr="0020696F" w:rsidRDefault="0020696F" w:rsidP="0020696F">
                <w:pPr>
                  <w:rPr>
                    <w:rFonts w:cs="Times New Roman"/>
                  </w:rPr>
                </w:pPr>
              </w:p>
              <w:p w14:paraId="72FFE6D4" w14:textId="77777777" w:rsidR="0020696F" w:rsidRPr="0020696F" w:rsidRDefault="0020696F" w:rsidP="0020696F">
                <w:pPr>
                  <w:rPr>
                    <w:rFonts w:cs="Times New Roman"/>
                  </w:rPr>
                </w:pPr>
                <w:r w:rsidRPr="0020696F">
                  <w:rPr>
                    <w:rFonts w:cs="Times New Roman"/>
                  </w:rPr>
                  <w:t xml:space="preserve">In the late 1920s and 1930s, the aesthetics and thematic interests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found their way in the prose of a number of Finnish authors. Mika </w:t>
                </w:r>
                <w:proofErr w:type="spellStart"/>
                <w:r w:rsidRPr="0020696F">
                  <w:rPr>
                    <w:rFonts w:cs="Times New Roman"/>
                  </w:rPr>
                  <w:t>Waltari</w:t>
                </w:r>
                <w:proofErr w:type="spellEnd"/>
                <w:r w:rsidRPr="0020696F">
                  <w:rPr>
                    <w:rFonts w:cs="Times New Roman"/>
                  </w:rPr>
                  <w:t xml:space="preserve"> remains the most well-known of these, although more for his later historical novels than because of the literary work of his youth. His debut novel </w:t>
                </w:r>
                <w:proofErr w:type="spellStart"/>
                <w:r w:rsidRPr="0020696F">
                  <w:rPr>
                    <w:rFonts w:cs="Times New Roman"/>
                    <w:i/>
                  </w:rPr>
                  <w:t>Suuri</w:t>
                </w:r>
                <w:proofErr w:type="spellEnd"/>
                <w:r w:rsidRPr="0020696F">
                  <w:rPr>
                    <w:rFonts w:cs="Times New Roman"/>
                    <w:i/>
                  </w:rPr>
                  <w:t xml:space="preserve"> </w:t>
                </w:r>
                <w:proofErr w:type="spellStart"/>
                <w:r w:rsidRPr="0020696F">
                  <w:rPr>
                    <w:rFonts w:cs="Times New Roman"/>
                    <w:i/>
                  </w:rPr>
                  <w:t>illusioni</w:t>
                </w:r>
                <w:proofErr w:type="spellEnd"/>
                <w:r w:rsidRPr="0020696F">
                  <w:rPr>
                    <w:rFonts w:cs="Times New Roman"/>
                    <w:i/>
                  </w:rPr>
                  <w:t xml:space="preserve">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w:t>
                </w:r>
                <w:proofErr w:type="spellStart"/>
                <w:r w:rsidRPr="0020696F">
                  <w:rPr>
                    <w:rFonts w:cs="Times New Roman"/>
                  </w:rPr>
                  <w:t>Flecker</w:t>
                </w:r>
                <w:proofErr w:type="spellEnd"/>
                <w:r w:rsidRPr="0020696F">
                  <w:rPr>
                    <w:rFonts w:cs="Times New Roman"/>
                  </w:rPr>
                  <w:t xml:space="preserve"> – the ‘Golden Journey to Samarkand’ (see </w:t>
                </w:r>
                <w:proofErr w:type="spellStart"/>
                <w:r w:rsidRPr="0020696F">
                  <w:rPr>
                    <w:rFonts w:cs="Times New Roman"/>
                  </w:rPr>
                  <w:t>Ameel</w:t>
                </w:r>
                <w:proofErr w:type="spellEnd"/>
                <w:r w:rsidRPr="0020696F">
                  <w:rPr>
                    <w:rFonts w:cs="Times New Roman"/>
                  </w:rPr>
                  <w:t xml:space="preserve"> 2014). </w:t>
                </w:r>
                <w:proofErr w:type="spellStart"/>
                <w:r w:rsidRPr="0020696F">
                  <w:rPr>
                    <w:rFonts w:cs="Times New Roman"/>
                  </w:rPr>
                  <w:t>Waltari</w:t>
                </w:r>
                <w:proofErr w:type="spellEnd"/>
                <w:r w:rsidRPr="0020696F">
                  <w:rPr>
                    <w:rFonts w:cs="Times New Roman"/>
                  </w:rPr>
                  <w:t xml:space="preserve"> himself later denounced his debut novel as a sin of youth, and in the course of the 1930s, he turned with other authors of his generation to ‘more robust, national traditional values’ (</w:t>
                </w:r>
                <w:proofErr w:type="spellStart"/>
                <w:r w:rsidRPr="0020696F">
                  <w:rPr>
                    <w:rFonts w:cs="Times New Roman"/>
                  </w:rPr>
                  <w:t>Laitinen</w:t>
                </w:r>
                <w:proofErr w:type="spellEnd"/>
                <w:r w:rsidRPr="0020696F">
                  <w:rPr>
                    <w:rFonts w:cs="Times New Roman"/>
                  </w:rPr>
                  <w:t xml:space="preserve"> 1982, 336). The political radicalization of the 1930s left little room for the poetics of international modernism. Unsettling literary and artistic works were increasingly frowned upon. A telling case is that of </w:t>
                </w:r>
                <w:proofErr w:type="spellStart"/>
                <w:r w:rsidRPr="0020696F">
                  <w:rPr>
                    <w:rFonts w:cs="Times New Roman"/>
                  </w:rPr>
                  <w:t>Erkki</w:t>
                </w:r>
                <w:proofErr w:type="spellEnd"/>
                <w:r w:rsidRPr="0020696F">
                  <w:rPr>
                    <w:rFonts w:cs="Times New Roman"/>
                  </w:rPr>
                  <w:t xml:space="preserve"> </w:t>
                </w:r>
                <w:proofErr w:type="spellStart"/>
                <w:r w:rsidRPr="0020696F">
                  <w:rPr>
                    <w:rFonts w:cs="Times New Roman"/>
                  </w:rPr>
                  <w:t>Vala</w:t>
                </w:r>
                <w:proofErr w:type="spellEnd"/>
                <w:r w:rsidRPr="0020696F">
                  <w:rPr>
                    <w:rFonts w:cs="Times New Roman"/>
                  </w:rPr>
                  <w:t xml:space="preserve"> (1902-1991), who, during his tenure as editor-in-chief of the short-lived journal </w:t>
                </w:r>
                <w:proofErr w:type="spellStart"/>
                <w:r w:rsidRPr="0020696F">
                  <w:rPr>
                    <w:rFonts w:cs="Times New Roman"/>
                    <w:i/>
                  </w:rPr>
                  <w:t>Tulenkantajat</w:t>
                </w:r>
                <w:proofErr w:type="spellEnd"/>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proofErr w:type="spellStart"/>
                <w:r w:rsidRPr="0020696F">
                  <w:rPr>
                    <w:rStyle w:val="st"/>
                    <w:rFonts w:cs="Times New Roman"/>
                  </w:rPr>
                  <w:t>Hašek’s</w:t>
                </w:r>
                <w:proofErr w:type="spellEnd"/>
                <w:r w:rsidRPr="0020696F">
                  <w:rPr>
                    <w:rFonts w:cs="Times New Roman"/>
                  </w:rPr>
                  <w:t xml:space="preserve"> </w:t>
                </w:r>
                <w:r w:rsidRPr="0020696F">
                  <w:rPr>
                    <w:rFonts w:cs="Times New Roman"/>
                    <w:i/>
                  </w:rPr>
                  <w:t xml:space="preserve">The Good Soldier </w:t>
                </w:r>
                <w:proofErr w:type="spellStart"/>
                <w:r w:rsidRPr="0020696F">
                  <w:rPr>
                    <w:rStyle w:val="Emphasis"/>
                    <w:rFonts w:cs="Times New Roman"/>
                  </w:rPr>
                  <w:t>Švejk</w:t>
                </w:r>
                <w:proofErr w:type="spellEnd"/>
                <w:r w:rsidRPr="0020696F">
                  <w:rPr>
                    <w:rStyle w:val="Emphasis"/>
                    <w:rFonts w:cs="Times New Roman"/>
                  </w:rPr>
                  <w:t xml:space="preserve"> (1921</w:t>
                </w:r>
                <w:r w:rsidRPr="0020696F">
                  <w:rPr>
                    <w:rFonts w:cs="Times New Roman"/>
                  </w:rPr>
                  <w:t>–</w:t>
                </w:r>
                <w:r w:rsidRPr="0020696F">
                  <w:rPr>
                    <w:rStyle w:val="Emphasis"/>
                    <w:rFonts w:cs="Times New Roman"/>
                  </w:rPr>
                  <w:t>1923)</w:t>
                </w:r>
                <w:r w:rsidRPr="0020696F">
                  <w:rPr>
                    <w:rFonts w:cs="Times New Roman"/>
                  </w:rPr>
                  <w:t>.</w:t>
                </w:r>
              </w:p>
              <w:p w14:paraId="5E47402F" w14:textId="77777777" w:rsidR="0020696F" w:rsidRPr="0020696F" w:rsidRDefault="0020696F" w:rsidP="0020696F">
                <w:pPr>
                  <w:rPr>
                    <w:rFonts w:cs="Times New Roman"/>
                  </w:rPr>
                </w:pPr>
              </w:p>
              <w:p w14:paraId="6E763DF0" w14:textId="77777777"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proofErr w:type="spellStart"/>
                <w:r w:rsidRPr="0020696F">
                  <w:rPr>
                    <w:rFonts w:cs="Times New Roman"/>
                    <w:i/>
                  </w:rPr>
                  <w:t>Kiila</w:t>
                </w:r>
                <w:proofErr w:type="spellEnd"/>
                <w:r w:rsidRPr="0020696F">
                  <w:rPr>
                    <w:rFonts w:cs="Times New Roman"/>
                  </w:rPr>
                  <w:t>,</w:t>
                </w:r>
                <w:r w:rsidRPr="0020696F">
                  <w:rPr>
                    <w:rFonts w:cs="Times New Roman"/>
                    <w:i/>
                  </w:rPr>
                  <w:t xml:space="preserve"> </w:t>
                </w:r>
                <w:r w:rsidRPr="0020696F">
                  <w:rPr>
                    <w:rFonts w:cs="Times New Roman"/>
                  </w:rPr>
                  <w:t xml:space="preserve">founded in 1935.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included authors from working-class backgrounds, and left-leaning intellectuals. They were generally more interested in message than </w:t>
                </w:r>
                <w:r w:rsidRPr="0020696F">
                  <w:rPr>
                    <w:rFonts w:cs="Times New Roman"/>
                  </w:rPr>
                  <w:lastRenderedPageBreak/>
                  <w:t>form, and their contribution to Finnish modernism remains a point for debate (</w:t>
                </w:r>
                <w:proofErr w:type="spellStart"/>
                <w:r w:rsidRPr="0020696F">
                  <w:rPr>
                    <w:rFonts w:cs="Times New Roman"/>
                  </w:rPr>
                  <w:t>Riikonen</w:t>
                </w:r>
                <w:proofErr w:type="spellEnd"/>
                <w:r w:rsidRPr="0020696F">
                  <w:rPr>
                    <w:rFonts w:cs="Times New Roman"/>
                  </w:rPr>
                  <w:t xml:space="preserve"> 2007). One of the dominant authors within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was </w:t>
                </w:r>
                <w:proofErr w:type="spellStart"/>
                <w:r w:rsidRPr="0020696F">
                  <w:rPr>
                    <w:rFonts w:cs="Times New Roman"/>
                  </w:rPr>
                  <w:t>Arvo</w:t>
                </w:r>
                <w:proofErr w:type="spellEnd"/>
                <w:r w:rsidRPr="0020696F">
                  <w:rPr>
                    <w:rFonts w:cs="Times New Roman"/>
                  </w:rPr>
                  <w:t xml:space="preserve"> </w:t>
                </w:r>
                <w:proofErr w:type="spellStart"/>
                <w:r w:rsidRPr="0020696F">
                  <w:rPr>
                    <w:rFonts w:cs="Times New Roman"/>
                  </w:rPr>
                  <w:t>Turtiainen</w:t>
                </w:r>
                <w:proofErr w:type="spellEnd"/>
                <w:r w:rsidRPr="0020696F">
                  <w:rPr>
                    <w:rFonts w:cs="Times New Roman"/>
                  </w:rPr>
                  <w:t xml:space="preserve"> (1904–1980), who went to prison for his political convictions during the continuation war (1941–1944). His most influential literary work (including his pioneering use of Helsinki slang in poetry) and translation (including translations of Edgar Lee Masters and Vladimir </w:t>
                </w:r>
                <w:proofErr w:type="spellStart"/>
                <w:r w:rsidRPr="0020696F">
                  <w:rPr>
                    <w:rFonts w:cs="Times New Roman"/>
                  </w:rPr>
                  <w:t>Mayakovsky</w:t>
                </w:r>
                <w:proofErr w:type="spellEnd"/>
                <w:r w:rsidRPr="0020696F">
                  <w:rPr>
                    <w:rFonts w:cs="Times New Roman"/>
                  </w:rPr>
                  <w:t>), however, belongs to a later period, and was published in the late 1940s and 1950s.</w:t>
                </w:r>
              </w:p>
              <w:p w14:paraId="49330B7C" w14:textId="77777777" w:rsidR="0020696F" w:rsidRPr="0020696F" w:rsidRDefault="0020696F" w:rsidP="0020696F">
                <w:pPr>
                  <w:rPr>
                    <w:rFonts w:cs="Times New Roman"/>
                  </w:rPr>
                </w:pPr>
              </w:p>
              <w:p w14:paraId="464C7215" w14:textId="77777777" w:rsidR="0020696F" w:rsidRPr="0020696F" w:rsidRDefault="0020696F" w:rsidP="0020696F">
                <w:pPr>
                  <w:pStyle w:val="Heading1"/>
                  <w:outlineLvl w:val="0"/>
                </w:pPr>
                <w:r w:rsidRPr="0020696F">
                  <w:t>Finnish modernism of the 1950s</w:t>
                </w:r>
              </w:p>
              <w:p w14:paraId="7DC167E4" w14:textId="77777777" w:rsidR="0020696F" w:rsidRPr="0020696F" w:rsidRDefault="0020696F" w:rsidP="0020696F">
                <w:pPr>
                  <w:rPr>
                    <w:rFonts w:cs="Times New Roman"/>
                  </w:rPr>
                </w:pPr>
              </w:p>
              <w:p w14:paraId="7FBB94FA" w14:textId="4541CE34" w:rsidR="0020696F" w:rsidRPr="0020696F" w:rsidRDefault="0020696F" w:rsidP="0020696F">
                <w:pPr>
                  <w:rPr>
                    <w:rFonts w:cs="Times New Roman"/>
                  </w:rPr>
                </w:pPr>
                <w:r w:rsidRPr="0020696F">
                  <w:rPr>
                    <w:rFonts w:cs="Times New Roman"/>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proofErr w:type="spellStart"/>
                <w:r w:rsidRPr="0020696F">
                  <w:rPr>
                    <w:rFonts w:cs="Times New Roman"/>
                    <w:i/>
                  </w:rPr>
                  <w:t>Gruppe</w:t>
                </w:r>
                <w:proofErr w:type="spellEnd"/>
                <w:r w:rsidRPr="0020696F">
                  <w:rPr>
                    <w:rFonts w:cs="Times New Roman"/>
                    <w:i/>
                  </w:rPr>
                  <w:t xml:space="preserve"> 47</w:t>
                </w:r>
                <w:r w:rsidRPr="0020696F">
                  <w:rPr>
                    <w:rFonts w:cs="Times New Roman"/>
                  </w:rPr>
                  <w:t>, whose ‘premises, tenets and even outcomes can be compared with the activities and results of the Finnish modernists’ (</w:t>
                </w:r>
                <w:proofErr w:type="spellStart"/>
                <w:r w:rsidRPr="0020696F">
                  <w:rPr>
                    <w:rFonts w:cs="Times New Roman"/>
                  </w:rPr>
                  <w:t>Hökkä</w:t>
                </w:r>
                <w:proofErr w:type="spellEnd"/>
                <w:r w:rsidRPr="0020696F">
                  <w:rPr>
                    <w:rFonts w:cs="Times New Roman"/>
                  </w:rPr>
                  <w:t xml:space="preserve"> 1999, 74). The Finnish modernists established a new idiom</w:t>
                </w:r>
                <w:proofErr w:type="gramStart"/>
                <w:r w:rsidR="003C6E30">
                  <w:rPr>
                    <w:rFonts w:cs="Times New Roman"/>
                  </w:rPr>
                  <w:t xml:space="preserve">, </w:t>
                </w:r>
                <w:r w:rsidRPr="0020696F">
                  <w:rPr>
                    <w:rFonts w:cs="Times New Roman"/>
                  </w:rPr>
                  <w:t>,</w:t>
                </w:r>
                <w:proofErr w:type="gramEnd"/>
                <w:r w:rsidRPr="0020696F">
                  <w:rPr>
                    <w:rFonts w:cs="Times New Roman"/>
                  </w:rPr>
                  <w:t xml:space="preserve"> focusing</w:t>
                </w:r>
                <w:r w:rsidR="003C6E30">
                  <w:rPr>
                    <w:rFonts w:cs="Times New Roman"/>
                  </w:rPr>
                  <w:t xml:space="preserve"> in prose texts in particular</w:t>
                </w:r>
                <w:r w:rsidRPr="0020696F">
                  <w:rPr>
                    <w:rFonts w:cs="Times New Roman"/>
                  </w:rPr>
                  <w:t xml:space="preserve">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14:paraId="5A4F4476" w14:textId="77777777" w:rsidR="0020696F" w:rsidRPr="0020696F" w:rsidRDefault="0020696F" w:rsidP="0020696F">
                <w:pPr>
                  <w:rPr>
                    <w:rFonts w:cs="Times New Roman"/>
                  </w:rPr>
                </w:pPr>
              </w:p>
              <w:p w14:paraId="2E0256A2" w14:textId="77777777" w:rsidR="0020696F" w:rsidRDefault="0020696F" w:rsidP="0020696F">
                <w:pPr>
                  <w:rPr>
                    <w:rFonts w:cs="Times New Roman"/>
                  </w:rPr>
                </w:pPr>
                <w:proofErr w:type="spellStart"/>
                <w:r w:rsidRPr="0020696F">
                  <w:rPr>
                    <w:rFonts w:cs="Times New Roman"/>
                  </w:rPr>
                  <w:t>Eeva-Liisa</w:t>
                </w:r>
                <w:proofErr w:type="spellEnd"/>
                <w:r w:rsidRPr="0020696F">
                  <w:rPr>
                    <w:rFonts w:cs="Times New Roman"/>
                  </w:rPr>
                  <w:t xml:space="preserve"> Manner (1921–1995) and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(1931–2008) are the </w:t>
                </w:r>
                <w:r w:rsidRPr="0020696F">
                  <w:rPr>
                    <w:rFonts w:cs="Times New Roman"/>
                    <w:lang w:val="en"/>
                  </w:rPr>
                  <w:t xml:space="preserve">most important poets amongst the Finnish modernists of the 1950s. </w:t>
                </w:r>
                <w:proofErr w:type="spellStart"/>
                <w:r w:rsidRPr="0020696F">
                  <w:rPr>
                    <w:rFonts w:cs="Times New Roman"/>
                    <w:lang w:val="en"/>
                  </w:rPr>
                  <w:t>Haavikko’s</w:t>
                </w:r>
                <w:proofErr w:type="spellEnd"/>
                <w:r w:rsidRPr="0020696F">
                  <w:rPr>
                    <w:rFonts w:cs="Times New Roman"/>
                    <w:lang w:val="en"/>
                  </w:rPr>
                  <w:t xml:space="preserve"> most celebrated work is</w:t>
                </w:r>
                <w:r w:rsidRPr="0020696F">
                  <w:rPr>
                    <w:rFonts w:cs="Times New Roman"/>
                  </w:rPr>
                  <w:t xml:space="preserve"> </w:t>
                </w:r>
                <w:proofErr w:type="spellStart"/>
                <w:r w:rsidRPr="0020696F">
                  <w:rPr>
                    <w:rFonts w:cs="Times New Roman"/>
                    <w:i/>
                    <w:lang w:val="en"/>
                  </w:rPr>
                  <w:t>Talvipalatsi</w:t>
                </w:r>
                <w:proofErr w:type="spellEnd"/>
                <w:r w:rsidRPr="0020696F">
                  <w:rPr>
                    <w:rFonts w:cs="Times New Roman"/>
                  </w:rPr>
                  <w:t xml:space="preserve"> (</w:t>
                </w:r>
                <w:r w:rsidRPr="0020696F">
                  <w:rPr>
                    <w:rFonts w:cs="Times New Roman"/>
                    <w:i/>
                  </w:rPr>
                  <w:t>Winter Palace</w:t>
                </w:r>
                <w:r w:rsidRPr="0020696F">
                  <w:rPr>
                    <w:rFonts w:cs="Times New Roman"/>
                  </w:rPr>
                  <w:t>, 1959), a poetry collection in which the new lyrical paradigm ‘discusses itself, takes this technique to its zenith, and celebrates its own dense ambiguity and rhetorical boldness’ (</w:t>
                </w:r>
                <w:proofErr w:type="spellStart"/>
                <w:r w:rsidRPr="0020696F">
                  <w:rPr>
                    <w:rFonts w:cs="Times New Roman"/>
                  </w:rPr>
                  <w:t>Envall</w:t>
                </w:r>
                <w:proofErr w:type="spellEnd"/>
                <w:r w:rsidRPr="0020696F">
                  <w:rPr>
                    <w:rFonts w:cs="Times New Roman"/>
                  </w:rPr>
                  <w:t xml:space="preserve"> 1998, 185). </w:t>
                </w:r>
                <w:proofErr w:type="spellStart"/>
                <w:r w:rsidRPr="0020696F">
                  <w:rPr>
                    <w:rFonts w:cs="Times New Roman"/>
                  </w:rPr>
                  <w:t>Haavikko</w:t>
                </w:r>
                <w:proofErr w:type="spellEnd"/>
                <w:r w:rsidRPr="0020696F">
                  <w:rPr>
                    <w:rFonts w:cs="Times New Roman"/>
                  </w:rPr>
                  <w:t xml:space="preserve"> was also one of the few modern authors in Finland to integrate themes from Finnish folk poetry (and more generally from Finnish history) to great effect in literary work that commented upon contemporary developments. </w:t>
                </w:r>
                <w:proofErr w:type="spellStart"/>
                <w:r w:rsidRPr="0020696F">
                  <w:rPr>
                    <w:rFonts w:cs="Times New Roman"/>
                  </w:rPr>
                  <w:t>Eeva-Liisa</w:t>
                </w:r>
                <w:proofErr w:type="spellEnd"/>
                <w:r w:rsidRPr="0020696F">
                  <w:rPr>
                    <w:rFonts w:cs="Times New Roman"/>
                  </w:rPr>
                  <w:t xml:space="preserve"> Manner’s poetry collection </w:t>
                </w:r>
                <w:r w:rsidRPr="0020696F">
                  <w:rPr>
                    <w:rFonts w:cs="Times New Roman"/>
                    <w:i/>
                  </w:rPr>
                  <w:t xml:space="preserve">Tama </w:t>
                </w:r>
                <w:proofErr w:type="spellStart"/>
                <w:r w:rsidRPr="0020696F">
                  <w:rPr>
                    <w:rFonts w:cs="Times New Roman"/>
                    <w:i/>
                  </w:rPr>
                  <w:t>matka</w:t>
                </w:r>
                <w:proofErr w:type="spellEnd"/>
                <w:r w:rsidRPr="0020696F">
                  <w:rPr>
                    <w:rFonts w:cs="Times New Roman"/>
                    <w:i/>
                  </w:rPr>
                  <w:t xml:space="preserve">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w:t>
                </w:r>
                <w:proofErr w:type="spellStart"/>
                <w:r w:rsidRPr="0020696F">
                  <w:rPr>
                    <w:rFonts w:cs="Times New Roman"/>
                  </w:rPr>
                  <w:t>Tranströmmer</w:t>
                </w:r>
                <w:proofErr w:type="spellEnd"/>
                <w:r w:rsidRPr="0020696F">
                  <w:rPr>
                    <w:rFonts w:cs="Times New Roman"/>
                  </w:rPr>
                  <w:t xml:space="preserve">.  </w:t>
                </w:r>
              </w:p>
              <w:p w14:paraId="2AC250AE" w14:textId="77777777" w:rsidR="009E287D" w:rsidRDefault="009E287D" w:rsidP="0020696F">
                <w:pPr>
                  <w:rPr>
                    <w:rFonts w:cs="Times New Roman"/>
                  </w:rPr>
                </w:pPr>
              </w:p>
              <w:p w14:paraId="7B9DF627" w14:textId="77777777" w:rsidR="009E287D" w:rsidRDefault="009E287D" w:rsidP="0020696F">
                <w:pPr>
                  <w:rPr>
                    <w:rFonts w:cs="Times New Roman"/>
                    <w:bCs/>
                    <w:szCs w:val="24"/>
                    <w:lang w:val="fi-FI"/>
                  </w:rPr>
                </w:pPr>
                <w:r w:rsidRPr="009E287D">
                  <w:rPr>
                    <w:rFonts w:cs="Times New Roman"/>
                    <w:bCs/>
                    <w:szCs w:val="24"/>
                    <w:lang w:val="fi-FI"/>
                  </w:rPr>
                  <w:t>File: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14:paraId="75F9394A" w14:textId="77777777" w:rsidR="009E287D" w:rsidRPr="0020696F" w:rsidRDefault="009E287D" w:rsidP="009E287D">
                <w:pPr>
                  <w:pStyle w:val="Caption"/>
                </w:pPr>
                <w:r>
                  <w:t xml:space="preserve">Figure </w:t>
                </w:r>
                <w:fldSimple w:instr=" SEQ Figure \* ARABIC ">
                  <w:r>
                    <w:rPr>
                      <w:noProof/>
                    </w:rPr>
                    <w:t>6</w:t>
                  </w:r>
                </w:fldSimple>
                <w:r>
                  <w:t xml:space="preserve"> </w:t>
                </w:r>
                <w:proofErr w:type="spellStart"/>
                <w:r>
                  <w:t>Paavo</w:t>
                </w:r>
                <w:proofErr w:type="spellEnd"/>
                <w:r>
                  <w:t xml:space="preserve"> </w:t>
                </w:r>
                <w:proofErr w:type="spellStart"/>
                <w:r>
                  <w:t>Haavikko</w:t>
                </w:r>
                <w:proofErr w:type="spellEnd"/>
                <w:r>
                  <w:t xml:space="preserve"> and </w:t>
                </w:r>
                <w:proofErr w:type="spellStart"/>
                <w:r>
                  <w:t>Marja-Liisa</w:t>
                </w:r>
                <w:proofErr w:type="spellEnd"/>
                <w:r>
                  <w:t xml:space="preserve"> </w:t>
                </w:r>
                <w:proofErr w:type="spellStart"/>
                <w:r>
                  <w:t>Vartio</w:t>
                </w:r>
                <w:proofErr w:type="spellEnd"/>
              </w:p>
              <w:p w14:paraId="7517C749" w14:textId="687BB9DE" w:rsidR="009E287D" w:rsidRDefault="009E287D" w:rsidP="0020696F">
                <w:pPr>
                  <w:rPr>
                    <w:ins w:id="12" w:author="Yan Tang" w:date="2016-03-09T15:18:00Z"/>
                    <w:rFonts w:cs="Times New Roman"/>
                    <w:szCs w:val="24"/>
                    <w:lang w:val="fi-FI"/>
                  </w:rPr>
                </w:pPr>
                <w:r>
                  <w:rPr>
                    <w:rFonts w:cs="Times New Roman"/>
                    <w:sz w:val="20"/>
                  </w:rPr>
                  <w:t>Source:</w:t>
                </w:r>
                <w:r w:rsidRPr="00A41D55">
                  <w:rPr>
                    <w:rFonts w:cs="Times New Roman"/>
                    <w:sz w:val="18"/>
                  </w:rPr>
                  <w:t xml:space="preserve"> </w:t>
                </w:r>
                <w:ins w:id="13" w:author="Yan Tang" w:date="2016-03-09T15:18:00Z">
                  <w:r w:rsidR="00B037A8">
                    <w:rPr>
                      <w:rFonts w:cs="Times New Roman"/>
                      <w:szCs w:val="24"/>
                      <w:lang w:val="fi-FI"/>
                    </w:rPr>
                    <w:fldChar w:fldCharType="begin"/>
                  </w:r>
                  <w:r w:rsidR="00B037A8">
                    <w:rPr>
                      <w:rFonts w:cs="Times New Roman"/>
                      <w:szCs w:val="24"/>
                      <w:lang w:val="fi-FI"/>
                    </w:rPr>
                    <w:instrText xml:space="preserve"> HYPERLINK "</w:instrText>
                  </w:r>
                </w:ins>
                <w:r w:rsidR="00B037A8" w:rsidRPr="00A41D55">
                  <w:rPr>
                    <w:rFonts w:cs="Times New Roman"/>
                    <w:szCs w:val="24"/>
                    <w:lang w:val="fi-FI"/>
                  </w:rPr>
                  <w:instrText>http://www.kansallisbiografia.fi/kuvat/4828/</w:instrText>
                </w:r>
                <w:ins w:id="14" w:author="Yan Tang" w:date="2016-03-09T15:18:00Z">
                  <w:r w:rsidR="00B037A8">
                    <w:rPr>
                      <w:rFonts w:cs="Times New Roman"/>
                      <w:szCs w:val="24"/>
                      <w:lang w:val="fi-FI"/>
                    </w:rPr>
                    <w:instrText xml:space="preserve">" </w:instrText>
                  </w:r>
                  <w:r w:rsidR="00B037A8">
                    <w:rPr>
                      <w:rFonts w:cs="Times New Roman"/>
                      <w:szCs w:val="24"/>
                      <w:lang w:val="fi-FI"/>
                    </w:rPr>
                    <w:fldChar w:fldCharType="separate"/>
                  </w:r>
                </w:ins>
                <w:r w:rsidR="00B037A8" w:rsidRPr="000B43A7">
                  <w:rPr>
                    <w:rStyle w:val="Hyperlink"/>
                    <w:rFonts w:cs="Times New Roman"/>
                    <w:szCs w:val="24"/>
                    <w:lang w:val="fi-FI"/>
                  </w:rPr>
                  <w:t>http://www.kansallisbiografia.fi/kuvat</w:t>
                </w:r>
                <w:bookmarkStart w:id="15" w:name="_GoBack"/>
                <w:bookmarkEnd w:id="15"/>
                <w:r w:rsidR="00B037A8" w:rsidRPr="000B43A7">
                  <w:rPr>
                    <w:rStyle w:val="Hyperlink"/>
                    <w:rFonts w:cs="Times New Roman"/>
                    <w:szCs w:val="24"/>
                    <w:lang w:val="fi-FI"/>
                  </w:rPr>
                  <w:t>/4828/</w:t>
                </w:r>
                <w:ins w:id="16" w:author="Yan Tang" w:date="2016-03-09T15:18:00Z">
                  <w:r w:rsidR="00B037A8">
                    <w:rPr>
                      <w:rFonts w:cs="Times New Roman"/>
                      <w:szCs w:val="24"/>
                      <w:lang w:val="fi-FI"/>
                    </w:rPr>
                    <w:fldChar w:fldCharType="end"/>
                  </w:r>
                </w:ins>
                <w:r w:rsidR="00A41D55" w:rsidRPr="00A41D55">
                  <w:rPr>
                    <w:rFonts w:cs="Times New Roman"/>
                    <w:szCs w:val="24"/>
                    <w:lang w:val="fi-FI"/>
                  </w:rPr>
                  <w:t xml:space="preserve"> </w:t>
                </w:r>
              </w:p>
              <w:p w14:paraId="4775ED25" w14:textId="77777777" w:rsidR="00B037A8" w:rsidRPr="009E287D" w:rsidRDefault="00B037A8" w:rsidP="0020696F">
                <w:pPr>
                  <w:rPr>
                    <w:rFonts w:cs="Times New Roman"/>
                    <w:sz w:val="20"/>
                  </w:rPr>
                </w:pPr>
              </w:p>
              <w:p w14:paraId="2C454204" w14:textId="77777777" w:rsidR="0020696F" w:rsidRPr="0020696F" w:rsidRDefault="0020696F" w:rsidP="0020696F">
                <w:pPr>
                  <w:rPr>
                    <w:rFonts w:cs="Times New Roman"/>
                  </w:rPr>
                </w:pPr>
              </w:p>
              <w:p w14:paraId="78026F16" w14:textId="732AD334" w:rsidR="0020696F" w:rsidRPr="0020696F" w:rsidRDefault="0020696F" w:rsidP="0020696F">
                <w:pPr>
                  <w:rPr>
                    <w:rFonts w:cs="Times New Roman"/>
                  </w:rPr>
                </w:pPr>
                <w:r w:rsidRPr="0020696F">
                  <w:rPr>
                    <w:rFonts w:cs="Times New Roman"/>
                  </w:rPr>
                  <w:t xml:space="preserve">The main theorist of the movement was </w:t>
                </w:r>
                <w:proofErr w:type="spellStart"/>
                <w:r w:rsidRPr="0020696F">
                  <w:rPr>
                    <w:rFonts w:cs="Times New Roman"/>
                  </w:rPr>
                  <w:t>Tuomas</w:t>
                </w:r>
                <w:proofErr w:type="spellEnd"/>
                <w:r w:rsidRPr="0020696F">
                  <w:rPr>
                    <w:rFonts w:cs="Times New Roman"/>
                  </w:rPr>
                  <w:t xml:space="preserve"> </w:t>
                </w:r>
                <w:proofErr w:type="spellStart"/>
                <w:r w:rsidRPr="0020696F">
                  <w:rPr>
                    <w:rFonts w:cs="Times New Roman"/>
                  </w:rPr>
                  <w:t>Anhava</w:t>
                </w:r>
                <w:proofErr w:type="spellEnd"/>
                <w:r w:rsidRPr="0020696F">
                  <w:rPr>
                    <w:rFonts w:cs="Times New Roman"/>
                  </w:rPr>
                  <w:t xml:space="preserve"> (1927–2001). His influence in the poetics of the 1950s is visible in his prolific work as critic, editor, and translator (he translated Chinese and Japanese literature, amongst others). In prose, the leading modernists were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 xml:space="preserve"> (1928–2015)</w:t>
                </w:r>
                <w:r w:rsidR="003C6E30">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(1924–1966)</w:t>
                </w:r>
                <w:r w:rsidR="003C6E30">
                  <w:rPr>
                    <w:rFonts w:cs="Times New Roman"/>
                  </w:rPr>
                  <w:t xml:space="preserve"> and </w:t>
                </w:r>
                <w:proofErr w:type="spellStart"/>
                <w:r w:rsidR="003C6E30">
                  <w:rPr>
                    <w:rFonts w:cs="Times New Roman"/>
                  </w:rPr>
                  <w:t>Antti</w:t>
                </w:r>
                <w:proofErr w:type="spellEnd"/>
                <w:r w:rsidR="003C6E30">
                  <w:rPr>
                    <w:rFonts w:cs="Times New Roman"/>
                  </w:rPr>
                  <w:t xml:space="preserve"> </w:t>
                </w:r>
                <w:proofErr w:type="spellStart"/>
                <w:r w:rsidR="003C6E30">
                  <w:rPr>
                    <w:rFonts w:cs="Times New Roman"/>
                  </w:rPr>
                  <w:t>Hyry</w:t>
                </w:r>
                <w:proofErr w:type="spellEnd"/>
                <w:r w:rsidR="003C6E30">
                  <w:rPr>
                    <w:rFonts w:cs="Times New Roman"/>
                  </w:rPr>
                  <w:t xml:space="preserve"> (1931</w:t>
                </w:r>
                <w:proofErr w:type="gramStart"/>
                <w:r w:rsidR="003C6E30" w:rsidRPr="0020696F">
                  <w:rPr>
                    <w:rFonts w:cs="Times New Roman"/>
                  </w:rPr>
                  <w:t>–</w:t>
                </w:r>
                <w:r w:rsidR="003C6E30">
                  <w:rPr>
                    <w:rFonts w:cs="Times New Roman"/>
                  </w:rPr>
                  <w:t>)</w:t>
                </w:r>
                <w:proofErr w:type="spellStart"/>
                <w:r w:rsidRPr="0020696F">
                  <w:rPr>
                    <w:rFonts w:cs="Times New Roman"/>
                  </w:rPr>
                  <w:t>Meri’s</w:t>
                </w:r>
                <w:proofErr w:type="spellEnd"/>
                <w:proofErr w:type="gramEnd"/>
                <w:r w:rsidRPr="0020696F">
                  <w:rPr>
                    <w:rFonts w:cs="Times New Roman"/>
                  </w:rPr>
                  <w:t xml:space="preserve"> most important work, the novel </w:t>
                </w:r>
                <w:proofErr w:type="spellStart"/>
                <w:r w:rsidRPr="0020696F">
                  <w:rPr>
                    <w:rFonts w:cs="Times New Roman"/>
                    <w:i/>
                  </w:rPr>
                  <w:t>Manillaköysi</w:t>
                </w:r>
                <w:proofErr w:type="spellEnd"/>
                <w:r w:rsidRPr="0020696F">
                  <w:rPr>
                    <w:rFonts w:cs="Times New Roman"/>
                    <w:i/>
                  </w:rPr>
                  <w:t xml:space="preserve"> </w:t>
                </w:r>
                <w:r w:rsidRPr="0020696F">
                  <w:rPr>
                    <w:rFonts w:cs="Times New Roman"/>
                  </w:rPr>
                  <w:t>(</w:t>
                </w:r>
                <w:r w:rsidRPr="0020696F">
                  <w:rPr>
                    <w:rFonts w:cs="Times New Roman"/>
                    <w:i/>
                  </w:rPr>
                  <w:t>The Manila rope</w:t>
                </w:r>
                <w:r w:rsidRPr="0020696F">
                  <w:rPr>
                    <w:rFonts w:cs="Times New Roman"/>
                  </w:rPr>
                  <w:t>, 1957) is a satirical account of the Second World War from the perspective of the common soldier. A work that ‘</w:t>
                </w:r>
                <w:r w:rsidRPr="0020696F">
                  <w:rPr>
                    <w:rFonts w:cs="Times New Roman"/>
                    <w:lang w:val="en"/>
                  </w:rPr>
                  <w:t>vacillates between a novel and a collection of oral tales’ (</w:t>
                </w:r>
                <w:proofErr w:type="spellStart"/>
                <w:r w:rsidRPr="0020696F">
                  <w:rPr>
                    <w:rFonts w:cs="Times New Roman"/>
                    <w:lang w:val="en"/>
                  </w:rPr>
                  <w:t>Schoolfield</w:t>
                </w:r>
                <w:proofErr w:type="spellEnd"/>
                <w:r w:rsidRPr="0020696F">
                  <w:rPr>
                    <w:rFonts w:cs="Times New Roman"/>
                    <w:lang w:val="en"/>
                  </w:rPr>
                  <w:t xml:space="preserve">), it </w:t>
                </w:r>
                <w:r w:rsidRPr="0020696F">
                  <w:rPr>
                    <w:rFonts w:cs="Times New Roman"/>
                  </w:rPr>
                  <w:t xml:space="preserve">focuses on the seemingly disconnected small stories and anecdotes recounted by soldiers on a train home for a holiday. Like other works by the 1950s modernists, it has as one of its main </w:t>
                </w:r>
                <w:proofErr w:type="spellStart"/>
                <w:r w:rsidRPr="0020696F">
                  <w:rPr>
                    <w:rFonts w:cs="Times New Roman"/>
                  </w:rPr>
                  <w:t>thematics</w:t>
                </w:r>
                <w:proofErr w:type="spellEnd"/>
                <w:r w:rsidRPr="0020696F">
                  <w:rPr>
                    <w:rFonts w:cs="Times New Roman"/>
                  </w:rPr>
                  <w:t xml:space="preserve"> the </w:t>
                </w:r>
                <w:proofErr w:type="spellStart"/>
                <w:r w:rsidRPr="0020696F">
                  <w:rPr>
                    <w:rFonts w:cs="Times New Roman"/>
                  </w:rPr>
                  <w:t>problematization</w:t>
                </w:r>
                <w:proofErr w:type="spellEnd"/>
                <w:r w:rsidRPr="0020696F">
                  <w:rPr>
                    <w:rFonts w:cs="Times New Roman"/>
                  </w:rPr>
                  <w:t xml:space="preserve"> of truth and rationalism, foregrounding instead a vision of reality based on language and (increasingly unreliable) consciousness. The importance of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has not been sufficiently considered until fairly recently, when a number of academic studies have appeared to reappraise her position in the literary canon as well </w:t>
                </w:r>
                <w:r w:rsidRPr="0020696F">
                  <w:rPr>
                    <w:rFonts w:cs="Times New Roman"/>
                  </w:rPr>
                  <w:lastRenderedPageBreak/>
                  <w:t>as her relevance as an innovative surveyor of both human consciousness and literature’s ability to render the workings of the mind in language (</w:t>
                </w:r>
                <w:proofErr w:type="spellStart"/>
                <w:r w:rsidRPr="0020696F">
                  <w:rPr>
                    <w:rFonts w:cs="Times New Roman"/>
                  </w:rPr>
                  <w:t>Nykänen</w:t>
                </w:r>
                <w:proofErr w:type="spellEnd"/>
                <w:r w:rsidRPr="0020696F">
                  <w:rPr>
                    <w:rFonts w:cs="Times New Roman"/>
                  </w:rPr>
                  <w:t xml:space="preserve">, 2015). </w:t>
                </w:r>
                <w:proofErr w:type="spellStart"/>
                <w:r w:rsidRPr="0020696F">
                  <w:rPr>
                    <w:rFonts w:cs="Times New Roman"/>
                  </w:rPr>
                  <w:t>Vartio’s</w:t>
                </w:r>
                <w:proofErr w:type="spellEnd"/>
                <w:r w:rsidRPr="0020696F">
                  <w:rPr>
                    <w:rFonts w:cs="Times New Roman"/>
                  </w:rPr>
                  <w:t xml:space="preserve"> main works are </w:t>
                </w:r>
                <w:r w:rsidRPr="0020696F">
                  <w:rPr>
                    <w:rFonts w:cs="Times New Roman"/>
                    <w:i/>
                  </w:rPr>
                  <w:t xml:space="preserve">Se on </w:t>
                </w:r>
                <w:proofErr w:type="spellStart"/>
                <w:r w:rsidRPr="0020696F">
                  <w:rPr>
                    <w:rFonts w:cs="Times New Roman"/>
                    <w:i/>
                  </w:rPr>
                  <w:t>sitten</w:t>
                </w:r>
                <w:proofErr w:type="spellEnd"/>
                <w:r w:rsidRPr="0020696F">
                  <w:rPr>
                    <w:rFonts w:cs="Times New Roman"/>
                    <w:i/>
                  </w:rPr>
                  <w:t xml:space="preserve"> </w:t>
                </w:r>
                <w:proofErr w:type="spellStart"/>
                <w:r w:rsidRPr="0020696F">
                  <w:rPr>
                    <w:rFonts w:cs="Times New Roman"/>
                    <w:i/>
                  </w:rPr>
                  <w:t>kevät</w:t>
                </w:r>
                <w:proofErr w:type="spellEnd"/>
                <w:r w:rsidRPr="0020696F">
                  <w:rPr>
                    <w:rFonts w:cs="Times New Roman"/>
                    <w:i/>
                  </w:rPr>
                  <w:t xml:space="preserve"> </w:t>
                </w:r>
                <w:r w:rsidRPr="0020696F">
                  <w:rPr>
                    <w:rFonts w:cs="Times New Roman"/>
                  </w:rPr>
                  <w:t>(</w:t>
                </w:r>
                <w:r w:rsidRPr="0020696F">
                  <w:rPr>
                    <w:rFonts w:cs="Times New Roman"/>
                    <w:i/>
                  </w:rPr>
                  <w:t>This Then is Spring</w:t>
                </w:r>
                <w:r w:rsidRPr="0020696F">
                  <w:rPr>
                    <w:rFonts w:cs="Times New Roman"/>
                  </w:rPr>
                  <w:t xml:space="preserve">, 1957) and the posthumously published </w:t>
                </w:r>
                <w:proofErr w:type="spellStart"/>
                <w:r w:rsidRPr="0020696F">
                  <w:rPr>
                    <w:rFonts w:cs="Times New Roman"/>
                    <w:i/>
                  </w:rPr>
                  <w:t>Hänen</w:t>
                </w:r>
                <w:proofErr w:type="spellEnd"/>
                <w:r w:rsidRPr="0020696F">
                  <w:rPr>
                    <w:rFonts w:cs="Times New Roman"/>
                    <w:i/>
                  </w:rPr>
                  <w:t xml:space="preserve"> </w:t>
                </w:r>
                <w:proofErr w:type="spellStart"/>
                <w:r w:rsidRPr="0020696F">
                  <w:rPr>
                    <w:rFonts w:cs="Times New Roman"/>
                    <w:i/>
                  </w:rPr>
                  <w:t>olivat</w:t>
                </w:r>
                <w:proofErr w:type="spellEnd"/>
                <w:r w:rsidRPr="0020696F">
                  <w:rPr>
                    <w:rFonts w:cs="Times New Roman"/>
                    <w:i/>
                  </w:rPr>
                  <w:t xml:space="preserve"> </w:t>
                </w:r>
                <w:proofErr w:type="spellStart"/>
                <w:r w:rsidRPr="0020696F">
                  <w:rPr>
                    <w:rFonts w:cs="Times New Roman"/>
                    <w:i/>
                  </w:rPr>
                  <w:t>linnut</w:t>
                </w:r>
                <w:proofErr w:type="spellEnd"/>
                <w:r w:rsidRPr="0020696F">
                  <w:rPr>
                    <w:rFonts w:cs="Times New Roman"/>
                  </w:rPr>
                  <w:t xml:space="preserve"> (</w:t>
                </w:r>
                <w:r w:rsidRPr="0020696F">
                  <w:rPr>
                    <w:rFonts w:cs="Times New Roman"/>
                    <w:i/>
                  </w:rPr>
                  <w:t>The Parson’s Wife</w:t>
                </w:r>
                <w:r w:rsidRPr="0020696F">
                  <w:rPr>
                    <w:rFonts w:cs="Times New Roman"/>
                  </w:rPr>
                  <w:t xml:space="preserve">, 1967). </w:t>
                </w:r>
              </w:p>
              <w:p w14:paraId="106CA4D1" w14:textId="77777777" w:rsidR="0020696F" w:rsidRPr="0020696F" w:rsidRDefault="0020696F" w:rsidP="0020696F">
                <w:pPr>
                  <w:rPr>
                    <w:rFonts w:cs="Times New Roman"/>
                  </w:rPr>
                </w:pPr>
              </w:p>
              <w:p w14:paraId="32FBA94A" w14:textId="4CF56D99" w:rsidR="0020696F" w:rsidRDefault="0020696F" w:rsidP="00C27FAB">
                <w:pPr>
                  <w:rPr>
                    <w:rFonts w:cs="Times New Roman"/>
                    <w:lang w:val="en"/>
                  </w:rPr>
                </w:pPr>
                <w:r w:rsidRPr="0020696F">
                  <w:rPr>
                    <w:rFonts w:cs="Times New Roman"/>
                  </w:rPr>
                  <w:t xml:space="preserve">If </w:t>
                </w:r>
                <w:r w:rsidRPr="0020696F">
                  <w:rPr>
                    <w:rFonts w:cs="Times New Roman"/>
                    <w:lang w:val="en"/>
                  </w:rPr>
                  <w:t xml:space="preserve">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w:t>
                </w:r>
                <w:proofErr w:type="spellStart"/>
                <w:r w:rsidRPr="0020696F">
                  <w:rPr>
                    <w:rFonts w:cs="Times New Roman"/>
                    <w:lang w:val="en"/>
                  </w:rPr>
                  <w:t>Pentti</w:t>
                </w:r>
                <w:proofErr w:type="spellEnd"/>
                <w:r w:rsidRPr="0020696F">
                  <w:rPr>
                    <w:rFonts w:cs="Times New Roman"/>
                    <w:lang w:val="en"/>
                  </w:rPr>
                  <w:t xml:space="preserve"> </w:t>
                </w:r>
                <w:proofErr w:type="spellStart"/>
                <w:r w:rsidRPr="0020696F">
                  <w:rPr>
                    <w:rFonts w:cs="Times New Roman"/>
                    <w:lang w:val="en"/>
                  </w:rPr>
                  <w:t>Saarikoski</w:t>
                </w:r>
                <w:proofErr w:type="spellEnd"/>
                <w:r w:rsidRPr="0020696F">
                  <w:rPr>
                    <w:rFonts w:cs="Times New Roman"/>
                    <w:lang w:val="en"/>
                  </w:rPr>
                  <w:t xml:space="preserve"> (1937</w:t>
                </w:r>
                <w:r w:rsidRPr="0020696F">
                  <w:rPr>
                    <w:rFonts w:cs="Times New Roman"/>
                  </w:rPr>
                  <w:t>–</w:t>
                </w:r>
                <w:r w:rsidRPr="0020696F">
                  <w:rPr>
                    <w:rFonts w:cs="Times New Roman"/>
                    <w:lang w:val="en"/>
                  </w:rPr>
                  <w:t xml:space="preserve">1983). </w:t>
                </w:r>
                <w:proofErr w:type="spellStart"/>
                <w:r w:rsidRPr="0020696F">
                  <w:rPr>
                    <w:rFonts w:cs="Times New Roman"/>
                    <w:lang w:val="en"/>
                  </w:rPr>
                  <w:t>Saarikoski’s</w:t>
                </w:r>
                <w:proofErr w:type="spellEnd"/>
                <w:r w:rsidRPr="0020696F">
                  <w:rPr>
                    <w:rFonts w:cs="Times New Roman"/>
                    <w:lang w:val="en"/>
                  </w:rPr>
                  <w:t xml:space="preserve"> literary method of ‘dialectical poetry’, visible, amongst others, in the poetry collection </w:t>
                </w:r>
                <w:proofErr w:type="spellStart"/>
                <w:r w:rsidRPr="0020696F">
                  <w:rPr>
                    <w:rFonts w:cs="Times New Roman"/>
                    <w:i/>
                    <w:lang w:val="en"/>
                  </w:rPr>
                  <w:t>Mitä</w:t>
                </w:r>
                <w:proofErr w:type="spellEnd"/>
                <w:r w:rsidRPr="0020696F">
                  <w:rPr>
                    <w:rFonts w:cs="Times New Roman"/>
                    <w:i/>
                    <w:lang w:val="en"/>
                  </w:rPr>
                  <w:t xml:space="preserve"> </w:t>
                </w:r>
                <w:proofErr w:type="spellStart"/>
                <w:r w:rsidRPr="0020696F">
                  <w:rPr>
                    <w:rFonts w:cs="Times New Roman"/>
                    <w:i/>
                    <w:lang w:val="en"/>
                  </w:rPr>
                  <w:t>tapahtuu</w:t>
                </w:r>
                <w:proofErr w:type="spellEnd"/>
                <w:r w:rsidRPr="0020696F">
                  <w:rPr>
                    <w:rFonts w:cs="Times New Roman"/>
                    <w:i/>
                    <w:lang w:val="en"/>
                  </w:rPr>
                  <w:t xml:space="preserve"> </w:t>
                </w:r>
                <w:proofErr w:type="spellStart"/>
                <w:r w:rsidRPr="0020696F">
                  <w:rPr>
                    <w:rFonts w:cs="Times New Roman"/>
                    <w:i/>
                    <w:lang w:val="en"/>
                  </w:rPr>
                  <w:t>todella</w:t>
                </w:r>
                <w:proofErr w:type="spellEnd"/>
                <w:r w:rsidRPr="0020696F">
                  <w:rPr>
                    <w:rFonts w:cs="Times New Roman"/>
                    <w:i/>
                    <w:lang w:val="en"/>
                  </w:rPr>
                  <w:t xml:space="preserve">? </w:t>
                </w:r>
                <w:r w:rsidRPr="0020696F">
                  <w:rPr>
                    <w:rFonts w:cs="Times New Roman"/>
                    <w:lang w:val="en"/>
                  </w:rPr>
                  <w:t>(</w:t>
                </w:r>
                <w:r w:rsidRPr="0020696F">
                  <w:rPr>
                    <w:rFonts w:cs="Times New Roman"/>
                    <w:i/>
                    <w:lang w:val="en"/>
                  </w:rPr>
                  <w:t>What is really happening?</w:t>
                </w:r>
                <w:r w:rsidRPr="0020696F">
                  <w:rPr>
                    <w:rFonts w:cs="Times New Roman"/>
                    <w:lang w:val="en"/>
                  </w:rPr>
                  <w:t xml:space="preserve">, 1962), is a direct continuation of the literary innovations set in motion by </w:t>
                </w:r>
                <w:proofErr w:type="spellStart"/>
                <w:r w:rsidRPr="0020696F">
                  <w:rPr>
                    <w:rFonts w:cs="Times New Roman"/>
                    <w:lang w:val="en"/>
                  </w:rPr>
                  <w:t>Diktonius</w:t>
                </w:r>
                <w:proofErr w:type="spellEnd"/>
                <w:r w:rsidRPr="0020696F">
                  <w:rPr>
                    <w:rFonts w:cs="Times New Roman"/>
                    <w:lang w:val="en"/>
                  </w:rPr>
                  <w:t xml:space="preserve"> and others, as much as it has been understood as the first example of postmodernism in Finnish literature.</w:t>
                </w:r>
              </w:p>
              <w:p w14:paraId="7B9A3AAB" w14:textId="77777777" w:rsidR="0020696F" w:rsidRDefault="0020696F" w:rsidP="00C27FAB">
                <w:pPr>
                  <w:rPr>
                    <w:rFonts w:cs="Times New Roman"/>
                    <w:lang w:val="en"/>
                  </w:rPr>
                </w:pPr>
              </w:p>
              <w:p w14:paraId="66C9BA90" w14:textId="77777777" w:rsidR="0020696F" w:rsidRPr="0020696F" w:rsidRDefault="0020696F" w:rsidP="0020696F">
                <w:pPr>
                  <w:pStyle w:val="Authornote"/>
                </w:pPr>
                <w:r w:rsidRPr="0020696F">
                  <w:t>List of Works</w:t>
                </w:r>
              </w:p>
              <w:p w14:paraId="64071DAC"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i/>
                  </w:rPr>
                  <w:t>Yksin</w:t>
                </w:r>
                <w:proofErr w:type="spellEnd"/>
                <w:r w:rsidRPr="0020696F">
                  <w:rPr>
                    <w:i/>
                  </w:rPr>
                  <w:t xml:space="preserve"> </w:t>
                </w:r>
                <w:r w:rsidRPr="0020696F">
                  <w:t>(‘Alone’) (1890)</w:t>
                </w:r>
              </w:p>
              <w:p w14:paraId="000A36E4"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rStyle w:val="st"/>
                    <w:rFonts w:cs="Times New Roman"/>
                    <w:i/>
                  </w:rPr>
                  <w:t>Lastuja</w:t>
                </w:r>
                <w:proofErr w:type="spellEnd"/>
                <w:r w:rsidRPr="0020696F">
                  <w:rPr>
                    <w:rStyle w:val="st"/>
                    <w:rFonts w:cs="Times New Roman"/>
                    <w:i/>
                  </w:rPr>
                  <w:t xml:space="preserve"> I-III </w:t>
                </w:r>
                <w:r w:rsidRPr="0020696F">
                  <w:rPr>
                    <w:rStyle w:val="st"/>
                    <w:rFonts w:cs="Times New Roman"/>
                  </w:rPr>
                  <w:t>(</w:t>
                </w:r>
                <w:r w:rsidRPr="0020696F">
                  <w:t>‘Chips from the Block’)</w:t>
                </w:r>
                <w:r w:rsidRPr="0020696F">
                  <w:rPr>
                    <w:rStyle w:val="st"/>
                    <w:rFonts w:cs="Times New Roman"/>
                  </w:rPr>
                  <w:t xml:space="preserve"> (1891, 1892, 1896)</w:t>
                </w:r>
              </w:p>
              <w:p w14:paraId="22E86F6B"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Hårda Sångar </w:t>
                </w:r>
                <w:r w:rsidRPr="0020696F">
                  <w:rPr>
                    <w:lang w:val="sv-SE"/>
                  </w:rPr>
                  <w:t>(‘Hard songs’) (1922)</w:t>
                </w:r>
              </w:p>
              <w:p w14:paraId="4A072441"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Janne Kubik </w:t>
                </w:r>
                <w:r w:rsidRPr="0020696F">
                  <w:rPr>
                    <w:lang w:val="sv-SE"/>
                  </w:rPr>
                  <w:t>(‘Janne Cube’) (1932)</w:t>
                </w:r>
              </w:p>
              <w:p w14:paraId="0F06A490" w14:textId="77777777" w:rsidR="0020696F" w:rsidRPr="0020696F" w:rsidRDefault="0020696F" w:rsidP="0020696F">
                <w:pPr>
                  <w:pStyle w:val="Authornote"/>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14:paraId="0CE3DEB7" w14:textId="77777777" w:rsidR="0020696F" w:rsidRPr="0020696F" w:rsidRDefault="0020696F" w:rsidP="0020696F">
                <w:pPr>
                  <w:pStyle w:val="Authornote"/>
                  <w:rPr>
                    <w:lang w:val="fi-FI"/>
                  </w:rPr>
                </w:pPr>
                <w:r w:rsidRPr="0020696F">
                  <w:rPr>
                    <w:lang w:val="fi-FI"/>
                  </w:rPr>
                  <w:t xml:space="preserve">Kilpi Volter: </w:t>
                </w:r>
                <w:r w:rsidRPr="0020696F">
                  <w:rPr>
                    <w:i/>
                    <w:lang w:val="fi-FI"/>
                  </w:rPr>
                  <w:t xml:space="preserve">Alastalon salissa </w:t>
                </w:r>
                <w:r w:rsidRPr="0020696F">
                  <w:rPr>
                    <w:lang w:val="fi-FI"/>
                  </w:rPr>
                  <w:t>(‘In the Hall of Alastalo’) (1933)</w:t>
                </w:r>
              </w:p>
              <w:p w14:paraId="1CE3C103" w14:textId="77777777" w:rsidR="0020696F" w:rsidRPr="0020696F" w:rsidRDefault="0020696F" w:rsidP="0020696F">
                <w:pPr>
                  <w:pStyle w:val="Authornote"/>
                  <w:rPr>
                    <w:lang w:val="fi-FI"/>
                  </w:rPr>
                </w:pPr>
                <w:r w:rsidRPr="0020696F">
                  <w:rPr>
                    <w:lang w:val="fi-FI"/>
                  </w:rPr>
                  <w:t xml:space="preserve">Leino, Eino: </w:t>
                </w:r>
                <w:r w:rsidRPr="0020696F">
                  <w:rPr>
                    <w:i/>
                    <w:lang w:val="fi-FI"/>
                  </w:rPr>
                  <w:t xml:space="preserve">Helkavirsiä I-II </w:t>
                </w:r>
                <w:r w:rsidRPr="0020696F">
                  <w:rPr>
                    <w:lang w:val="fi-FI"/>
                  </w:rPr>
                  <w:t>(</w:t>
                </w:r>
                <w:r w:rsidRPr="0020696F">
                  <w:rPr>
                    <w:i/>
                    <w:lang w:val="fi-FI"/>
                  </w:rPr>
                  <w:t>Whitsongs</w:t>
                </w:r>
                <w:r w:rsidRPr="0020696F">
                  <w:rPr>
                    <w:lang w:val="fi-FI"/>
                  </w:rPr>
                  <w:t>) (1903, 1916).</w:t>
                </w:r>
              </w:p>
              <w:p w14:paraId="68706236"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Putkinotko </w:t>
                </w:r>
                <w:r w:rsidRPr="0020696F">
                  <w:rPr>
                    <w:lang w:val="fi-FI"/>
                  </w:rPr>
                  <w:t>(‘Putkinotko’) (1919-1920)</w:t>
                </w:r>
              </w:p>
              <w:p w14:paraId="3A748E74"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Henkien taistelu </w:t>
                </w:r>
                <w:r w:rsidRPr="0020696F">
                  <w:rPr>
                    <w:lang w:val="fi-FI"/>
                  </w:rPr>
                  <w:t>(‘Battle of the Spirits’) (1933)</w:t>
                </w:r>
              </w:p>
              <w:p w14:paraId="2489D401" w14:textId="77777777" w:rsidR="0020696F" w:rsidRPr="0020696F" w:rsidRDefault="0020696F" w:rsidP="0020696F">
                <w:pPr>
                  <w:pStyle w:val="Authornote"/>
                  <w:rPr>
                    <w:lang w:val="fi-FI"/>
                  </w:rPr>
                </w:pPr>
                <w:r w:rsidRPr="0020696F">
                  <w:rPr>
                    <w:lang w:val="fi-FI"/>
                  </w:rPr>
                  <w:t xml:space="preserve">Manner, Eeva-Liisa: </w:t>
                </w:r>
                <w:r w:rsidRPr="0020696F">
                  <w:rPr>
                    <w:i/>
                    <w:lang w:val="fi-FI"/>
                  </w:rPr>
                  <w:t xml:space="preserve">Tama matka </w:t>
                </w:r>
                <w:r w:rsidRPr="0020696F">
                  <w:rPr>
                    <w:lang w:val="fi-FI"/>
                  </w:rPr>
                  <w:t>(‘This Journey’) (1956)</w:t>
                </w:r>
              </w:p>
              <w:p w14:paraId="5696F85D" w14:textId="77777777" w:rsidR="0020696F" w:rsidRPr="0020696F" w:rsidRDefault="0020696F" w:rsidP="0020696F">
                <w:pPr>
                  <w:pStyle w:val="Authornote"/>
                  <w:rPr>
                    <w:lang w:val="fi-FI"/>
                  </w:rPr>
                </w:pPr>
                <w:r w:rsidRPr="0020696F">
                  <w:rPr>
                    <w:lang w:val="fi-FI"/>
                  </w:rPr>
                  <w:t xml:space="preserve">Meri, Veijo: </w:t>
                </w:r>
                <w:r w:rsidRPr="0020696F">
                  <w:rPr>
                    <w:i/>
                    <w:lang w:val="fi-FI"/>
                  </w:rPr>
                  <w:t xml:space="preserve">Manillaköysi </w:t>
                </w:r>
                <w:r w:rsidRPr="0020696F">
                  <w:rPr>
                    <w:lang w:val="fi-FI"/>
                  </w:rPr>
                  <w:t>(</w:t>
                </w:r>
                <w:r w:rsidRPr="0020696F">
                  <w:rPr>
                    <w:i/>
                    <w:lang w:val="fi-FI"/>
                  </w:rPr>
                  <w:t>The Manila Rope</w:t>
                </w:r>
                <w:r w:rsidRPr="0020696F">
                  <w:rPr>
                    <w:lang w:val="fi-FI"/>
                  </w:rPr>
                  <w:t>) (1957)</w:t>
                </w:r>
              </w:p>
              <w:p w14:paraId="78C2E4FE" w14:textId="77777777" w:rsidR="0020696F" w:rsidRPr="0020696F" w:rsidRDefault="0020696F" w:rsidP="0020696F">
                <w:pPr>
                  <w:pStyle w:val="Authornote"/>
                  <w:rPr>
                    <w:lang w:val="fi-FI"/>
                  </w:rPr>
                </w:pPr>
                <w:r w:rsidRPr="0020696F">
                  <w:rPr>
                    <w:lang w:val="fi-FI"/>
                  </w:rPr>
                  <w:t xml:space="preserve">Olsson, Hagar: </w:t>
                </w:r>
                <w:r w:rsidRPr="0020696F">
                  <w:rPr>
                    <w:i/>
                    <w:iCs/>
                    <w:lang w:val="fi-FI"/>
                  </w:rPr>
                  <w:t xml:space="preserve">Ny Generation </w:t>
                </w:r>
                <w:r w:rsidRPr="0020696F">
                  <w:rPr>
                    <w:iCs/>
                    <w:lang w:val="fi-FI"/>
                  </w:rPr>
                  <w:t>(</w:t>
                </w:r>
                <w:r w:rsidRPr="0020696F">
                  <w:rPr>
                    <w:lang w:val="fi-FI"/>
                  </w:rPr>
                  <w:t>‘</w:t>
                </w:r>
                <w:r w:rsidRPr="0020696F">
                  <w:rPr>
                    <w:iCs/>
                    <w:lang w:val="fi-FI"/>
                  </w:rPr>
                  <w:t>The New Generation’)</w:t>
                </w:r>
                <w:r w:rsidRPr="0020696F">
                  <w:rPr>
                    <w:i/>
                    <w:iCs/>
                    <w:lang w:val="fi-FI"/>
                  </w:rPr>
                  <w:t xml:space="preserve"> </w:t>
                </w:r>
                <w:r w:rsidRPr="0020696F">
                  <w:rPr>
                    <w:iCs/>
                    <w:lang w:val="fi-FI"/>
                  </w:rPr>
                  <w:t>(</w:t>
                </w:r>
                <w:r w:rsidRPr="0020696F">
                  <w:rPr>
                    <w:lang w:val="fi-FI"/>
                  </w:rPr>
                  <w:t>1925)</w:t>
                </w:r>
              </w:p>
              <w:p w14:paraId="67D7E2FA" w14:textId="77777777" w:rsidR="0020696F" w:rsidRPr="0020696F" w:rsidRDefault="0020696F" w:rsidP="0020696F">
                <w:pPr>
                  <w:pStyle w:val="Authornote"/>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r w:rsidRPr="0020696F">
                  <w:rPr>
                    <w:lang w:val="fi-FI"/>
                  </w:rPr>
                  <w:t>Essays and Columns’) (1929)</w:t>
                </w:r>
              </w:p>
              <w:p w14:paraId="602B70A7" w14:textId="77777777" w:rsidR="0020696F" w:rsidRPr="0020696F" w:rsidRDefault="0020696F" w:rsidP="0020696F">
                <w:pPr>
                  <w:pStyle w:val="Authornote"/>
                </w:pPr>
                <w:r w:rsidRPr="0020696F">
                  <w:rPr>
                    <w:lang w:val="fi-FI"/>
                  </w:rPr>
                  <w:t xml:space="preserve">Saarikoski, Pentti: </w:t>
                </w:r>
                <w:r w:rsidRPr="0020696F">
                  <w:rPr>
                    <w:i/>
                    <w:lang w:val="fi-FI"/>
                  </w:rPr>
                  <w:t xml:space="preserve">Mitä tapahtuu todella? </w:t>
                </w:r>
                <w:r w:rsidRPr="0020696F">
                  <w:rPr>
                    <w:lang w:val="fi-FI"/>
                  </w:rPr>
                  <w:t xml:space="preserve">(‘What is really happening?’) </w:t>
                </w:r>
                <w:r w:rsidRPr="0020696F">
                  <w:t>(1962)</w:t>
                </w:r>
              </w:p>
              <w:p w14:paraId="7D8D9CB8" w14:textId="77777777" w:rsidR="0020696F" w:rsidRPr="0020696F" w:rsidRDefault="0020696F" w:rsidP="0020696F">
                <w:pPr>
                  <w:pStyle w:val="Authornote"/>
                </w:pPr>
                <w:proofErr w:type="spellStart"/>
                <w:r w:rsidRPr="0020696F">
                  <w:t>Sördergan</w:t>
                </w:r>
                <w:proofErr w:type="spellEnd"/>
                <w:r w:rsidRPr="0020696F">
                  <w:t xml:space="preserve">, Edith: </w:t>
                </w:r>
                <w:proofErr w:type="spellStart"/>
                <w:r w:rsidRPr="0020696F">
                  <w:rPr>
                    <w:i/>
                  </w:rPr>
                  <w:t>Septemberlyran</w:t>
                </w:r>
                <w:proofErr w:type="spellEnd"/>
                <w:r w:rsidRPr="0020696F">
                  <w:rPr>
                    <w:i/>
                  </w:rPr>
                  <w:t xml:space="preserve"> </w:t>
                </w:r>
                <w:r w:rsidRPr="0020696F">
                  <w:t>(‘The September Lyre’) (1918)</w:t>
                </w:r>
              </w:p>
              <w:p w14:paraId="3CC227D2" w14:textId="77777777" w:rsidR="0020696F" w:rsidRPr="0020696F" w:rsidRDefault="0020696F" w:rsidP="0020696F">
                <w:pPr>
                  <w:pStyle w:val="Authornote"/>
                </w:pPr>
                <w:proofErr w:type="spellStart"/>
                <w:r w:rsidRPr="0020696F">
                  <w:t>Södergran</w:t>
                </w:r>
                <w:proofErr w:type="spellEnd"/>
                <w:r w:rsidRPr="0020696F">
                  <w:t xml:space="preserve">, Edith: </w:t>
                </w:r>
                <w:proofErr w:type="spellStart"/>
                <w:r w:rsidRPr="0020696F">
                  <w:rPr>
                    <w:i/>
                    <w:iCs/>
                  </w:rPr>
                  <w:t>Landet</w:t>
                </w:r>
                <w:proofErr w:type="spellEnd"/>
                <w:r w:rsidRPr="0020696F">
                  <w:rPr>
                    <w:i/>
                    <w:iCs/>
                  </w:rPr>
                  <w:t xml:space="preserve"> </w:t>
                </w:r>
                <w:proofErr w:type="spellStart"/>
                <w:r w:rsidRPr="0020696F">
                  <w:rPr>
                    <w:i/>
                    <w:iCs/>
                  </w:rPr>
                  <w:t>som</w:t>
                </w:r>
                <w:proofErr w:type="spellEnd"/>
                <w:r w:rsidRPr="0020696F">
                  <w:rPr>
                    <w:i/>
                    <w:iCs/>
                  </w:rPr>
                  <w:t xml:space="preserve"> </w:t>
                </w:r>
                <w:proofErr w:type="spellStart"/>
                <w:r w:rsidRPr="0020696F">
                  <w:rPr>
                    <w:i/>
                    <w:iCs/>
                  </w:rPr>
                  <w:t>icke</w:t>
                </w:r>
                <w:proofErr w:type="spellEnd"/>
                <w:r w:rsidRPr="0020696F">
                  <w:rPr>
                    <w:i/>
                    <w:iCs/>
                  </w:rPr>
                  <w:t xml:space="preserve"> </w:t>
                </w:r>
                <w:proofErr w:type="spellStart"/>
                <w:r w:rsidRPr="0020696F">
                  <w:rPr>
                    <w:i/>
                    <w:iCs/>
                  </w:rPr>
                  <w:t>är</w:t>
                </w:r>
                <w:proofErr w:type="spellEnd"/>
                <w:r w:rsidRPr="0020696F">
                  <w:rPr>
                    <w:i/>
                    <w:iCs/>
                  </w:rPr>
                  <w:t xml:space="preserve"> </w:t>
                </w:r>
                <w:r w:rsidRPr="0020696F">
                  <w:t>(‘</w:t>
                </w:r>
                <w:r w:rsidRPr="0020696F">
                  <w:rPr>
                    <w:iCs/>
                  </w:rPr>
                  <w:t>The Land that is Not’</w:t>
                </w:r>
                <w:r w:rsidRPr="0020696F">
                  <w:t>) (1925)</w:t>
                </w:r>
              </w:p>
              <w:p w14:paraId="7F7E6932"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 xml:space="preserve">Se on sitten kevät </w:t>
                </w:r>
                <w:r w:rsidRPr="0020696F">
                  <w:rPr>
                    <w:lang w:val="fi-FI"/>
                  </w:rPr>
                  <w:t>(‘This Then is Spring’) (1957)</w:t>
                </w:r>
              </w:p>
              <w:p w14:paraId="2F968F10"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Hänen olivat linnut</w:t>
                </w:r>
                <w:r w:rsidRPr="0020696F">
                  <w:rPr>
                    <w:lang w:val="fi-FI"/>
                  </w:rPr>
                  <w:t xml:space="preserve"> (</w:t>
                </w:r>
                <w:r w:rsidRPr="0020696F">
                  <w:rPr>
                    <w:i/>
                    <w:lang w:val="fi-FI"/>
                  </w:rPr>
                  <w:t>The Parson’s Wife</w:t>
                </w:r>
                <w:r w:rsidRPr="0020696F">
                  <w:rPr>
                    <w:lang w:val="fi-FI"/>
                  </w:rPr>
                  <w:t>) (1967)</w:t>
                </w:r>
              </w:p>
              <w:p w14:paraId="3DFB21DE" w14:textId="77777777" w:rsidR="003F0D73" w:rsidRPr="0020696F" w:rsidRDefault="0020696F" w:rsidP="0020696F">
                <w:pPr>
                  <w:pStyle w:val="Authornote"/>
                  <w:rPr>
                    <w:lang w:val="en"/>
                  </w:rPr>
                </w:pPr>
                <w:r w:rsidRPr="0020696F">
                  <w:rPr>
                    <w:lang w:val="fi-FI"/>
                  </w:rPr>
                  <w:t xml:space="preserve">Waltari, Mika: </w:t>
                </w:r>
                <w:r w:rsidRPr="0020696F">
                  <w:rPr>
                    <w:i/>
                    <w:lang w:val="fi-FI"/>
                  </w:rPr>
                  <w:t xml:space="preserve">Suuri illusioni </w:t>
                </w:r>
                <w:r w:rsidRPr="0020696F">
                  <w:rPr>
                    <w:lang w:val="fi-FI"/>
                  </w:rPr>
                  <w:t xml:space="preserve">(‘The Great </w:t>
                </w:r>
                <w:r w:rsidRPr="0020696F">
                  <w:rPr>
                    <w:i/>
                    <w:lang w:val="fi-FI"/>
                  </w:rPr>
                  <w:t>Illusion</w:t>
                </w:r>
                <w:r w:rsidRPr="0020696F">
                  <w:rPr>
                    <w:lang w:val="fi-FI"/>
                  </w:rPr>
                  <w:t>’) (1928)</w:t>
                </w:r>
              </w:p>
            </w:tc>
          </w:sdtContent>
        </w:sdt>
      </w:tr>
      <w:tr w:rsidR="003235A7" w:rsidRPr="0020696F" w14:paraId="43304CD4" w14:textId="77777777" w:rsidTr="003235A7">
        <w:tc>
          <w:tcPr>
            <w:tcW w:w="9016" w:type="dxa"/>
          </w:tcPr>
          <w:p w14:paraId="0470F57E" w14:textId="77777777"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EndPr/>
            <w:sdtContent>
              <w:p w14:paraId="7C868370" w14:textId="77777777" w:rsidR="0020696F" w:rsidRDefault="0020696F" w:rsidP="0020696F"/>
              <w:p w14:paraId="4F6D6762" w14:textId="77777777" w:rsidR="0020696F" w:rsidRDefault="00C758D3" w:rsidP="0020696F">
                <w:sdt>
                  <w:sdtPr>
                    <w:id w:val="-256214397"/>
                    <w:citation/>
                  </w:sdtPr>
                  <w:sdtEndPr/>
                  <w:sdtContent>
                    <w:r w:rsidR="0020696F">
                      <w:fldChar w:fldCharType="begin"/>
                    </w:r>
                    <w:r w:rsidR="0020696F">
                      <w:rPr>
                        <w:lang w:val="en-US"/>
                      </w:rPr>
                      <w:instrText xml:space="preserve"> CITATION Ame14 \l 1033 </w:instrText>
                    </w:r>
                    <w:r w:rsidR="0020696F">
                      <w:fldChar w:fldCharType="separate"/>
                    </w:r>
                    <w:r w:rsidR="0020696F">
                      <w:rPr>
                        <w:noProof/>
                        <w:lang w:val="en-US"/>
                      </w:rPr>
                      <w:t>(Ameel)</w:t>
                    </w:r>
                    <w:r w:rsidR="0020696F">
                      <w:fldChar w:fldCharType="end"/>
                    </w:r>
                  </w:sdtContent>
                </w:sdt>
              </w:p>
              <w:p w14:paraId="3323F2A5" w14:textId="77777777" w:rsidR="0020696F" w:rsidRDefault="0020696F" w:rsidP="0020696F"/>
              <w:p w14:paraId="052067D5" w14:textId="77777777" w:rsidR="0020696F" w:rsidRDefault="00C758D3" w:rsidP="0020696F">
                <w:sdt>
                  <w:sdtPr>
                    <w:id w:val="-390503530"/>
                    <w:citation/>
                  </w:sdtPr>
                  <w:sdtEndPr/>
                  <w:sdtContent>
                    <w:r w:rsidR="0020696F">
                      <w:fldChar w:fldCharType="begin"/>
                    </w:r>
                    <w:r w:rsidR="0020696F">
                      <w:rPr>
                        <w:lang w:val="en-US"/>
                      </w:rPr>
                      <w:instrText xml:space="preserve"> CITATION Del83 \l 1033 </w:instrText>
                    </w:r>
                    <w:r w:rsidR="0020696F">
                      <w:fldChar w:fldCharType="separate"/>
                    </w:r>
                    <w:r w:rsidR="0020696F">
                      <w:rPr>
                        <w:noProof/>
                        <w:lang w:val="en-US"/>
                      </w:rPr>
                      <w:t>(Deleuze and Guattari)</w:t>
                    </w:r>
                    <w:r w:rsidR="0020696F">
                      <w:fldChar w:fldCharType="end"/>
                    </w:r>
                  </w:sdtContent>
                </w:sdt>
              </w:p>
              <w:p w14:paraId="473BF938" w14:textId="77777777" w:rsidR="0020696F" w:rsidRDefault="0020696F" w:rsidP="0020696F"/>
              <w:p w14:paraId="62D4C4F0" w14:textId="77777777" w:rsidR="0020696F" w:rsidRDefault="00C758D3" w:rsidP="0020696F">
                <w:sdt>
                  <w:sdtPr>
                    <w:id w:val="281090089"/>
                    <w:citation/>
                  </w:sdtPr>
                  <w:sdtEndPr/>
                  <w:sdtContent>
                    <w:r w:rsidR="0020696F">
                      <w:fldChar w:fldCharType="begin"/>
                    </w:r>
                    <w:r w:rsidR="0020696F">
                      <w:rPr>
                        <w:lang w:val="en-US"/>
                      </w:rPr>
                      <w:instrText xml:space="preserve"> CITATION Env98 \l 1033 </w:instrText>
                    </w:r>
                    <w:r w:rsidR="0020696F">
                      <w:fldChar w:fldCharType="separate"/>
                    </w:r>
                    <w:r w:rsidR="0020696F">
                      <w:rPr>
                        <w:noProof/>
                        <w:lang w:val="en-US"/>
                      </w:rPr>
                      <w:t>(Envall)</w:t>
                    </w:r>
                    <w:r w:rsidR="0020696F">
                      <w:fldChar w:fldCharType="end"/>
                    </w:r>
                  </w:sdtContent>
                </w:sdt>
              </w:p>
              <w:p w14:paraId="17942519" w14:textId="77777777" w:rsidR="0020696F" w:rsidRDefault="0020696F" w:rsidP="0020696F"/>
              <w:p w14:paraId="295FF7DD" w14:textId="77777777" w:rsidR="0020696F" w:rsidRDefault="00C758D3" w:rsidP="0020696F">
                <w:sdt>
                  <w:sdtPr>
                    <w:id w:val="1142998708"/>
                    <w:citation/>
                  </w:sdtPr>
                  <w:sdtEndPr/>
                  <w:sdtContent>
                    <w:r w:rsidR="0020696F">
                      <w:fldChar w:fldCharType="begin"/>
                    </w:r>
                    <w:r w:rsidR="0020696F">
                      <w:rPr>
                        <w:lang w:val="en-US"/>
                      </w:rPr>
                      <w:instrText xml:space="preserve"> CITATION Hök99 \l 1033 </w:instrText>
                    </w:r>
                    <w:r w:rsidR="0020696F">
                      <w:fldChar w:fldCharType="separate"/>
                    </w:r>
                    <w:r w:rsidR="0020696F">
                      <w:rPr>
                        <w:noProof/>
                        <w:lang w:val="en-US"/>
                      </w:rPr>
                      <w:t>(Hökkä)</w:t>
                    </w:r>
                    <w:r w:rsidR="0020696F">
                      <w:fldChar w:fldCharType="end"/>
                    </w:r>
                  </w:sdtContent>
                </w:sdt>
              </w:p>
              <w:p w14:paraId="61B4B392" w14:textId="77777777" w:rsidR="0020696F" w:rsidRDefault="0020696F" w:rsidP="0020696F"/>
              <w:p w14:paraId="6C59E385" w14:textId="77777777" w:rsidR="0020696F" w:rsidRDefault="00C758D3" w:rsidP="0020696F">
                <w:sdt>
                  <w:sdtPr>
                    <w:id w:val="-1533718816"/>
                    <w:citation/>
                  </w:sdtPr>
                  <w:sdtEndPr/>
                  <w:sdtContent>
                    <w:r w:rsidR="0020696F">
                      <w:fldChar w:fldCharType="begin"/>
                    </w:r>
                    <w:r w:rsidR="0020696F">
                      <w:rPr>
                        <w:lang w:val="en-US"/>
                      </w:rPr>
                      <w:instrText xml:space="preserve"> CITATION Lai82 \l 1033 </w:instrText>
                    </w:r>
                    <w:r w:rsidR="0020696F">
                      <w:fldChar w:fldCharType="separate"/>
                    </w:r>
                    <w:r w:rsidR="0020696F">
                      <w:rPr>
                        <w:noProof/>
                        <w:lang w:val="en-US"/>
                      </w:rPr>
                      <w:t>(Laitinen)</w:t>
                    </w:r>
                    <w:r w:rsidR="0020696F">
                      <w:fldChar w:fldCharType="end"/>
                    </w:r>
                  </w:sdtContent>
                </w:sdt>
              </w:p>
              <w:p w14:paraId="4F7A4C58" w14:textId="77777777" w:rsidR="0020696F" w:rsidRDefault="0020696F" w:rsidP="0020696F"/>
              <w:p w14:paraId="21CF9C85" w14:textId="77777777" w:rsidR="00E208B1" w:rsidRDefault="00C758D3" w:rsidP="0020696F">
                <w:sdt>
                  <w:sdtPr>
                    <w:id w:val="-1448695967"/>
                    <w:citation/>
                  </w:sdtPr>
                  <w:sdtEndPr/>
                  <w:sdtContent>
                    <w:r w:rsidR="00E208B1">
                      <w:fldChar w:fldCharType="begin"/>
                    </w:r>
                    <w:r w:rsidR="00E208B1">
                      <w:rPr>
                        <w:lang w:val="en-US"/>
                      </w:rPr>
                      <w:instrText xml:space="preserve"> CITATION Lyy97 \l 1033 </w:instrText>
                    </w:r>
                    <w:r w:rsidR="00E208B1">
                      <w:fldChar w:fldCharType="separate"/>
                    </w:r>
                    <w:r w:rsidR="00E208B1">
                      <w:rPr>
                        <w:noProof/>
                        <w:lang w:val="en-US"/>
                      </w:rPr>
                      <w:t>(Lyytikäinen)</w:t>
                    </w:r>
                    <w:r w:rsidR="00E208B1">
                      <w:fldChar w:fldCharType="end"/>
                    </w:r>
                  </w:sdtContent>
                </w:sdt>
              </w:p>
              <w:p w14:paraId="34B457E9" w14:textId="77777777" w:rsidR="00E208B1" w:rsidRDefault="00E208B1" w:rsidP="0020696F"/>
              <w:p w14:paraId="059D44F6" w14:textId="77777777" w:rsidR="00E208B1" w:rsidRDefault="00C758D3" w:rsidP="0020696F">
                <w:sdt>
                  <w:sdtPr>
                    <w:id w:val="-4368349"/>
                    <w:citation/>
                  </w:sdtPr>
                  <w:sdtEndPr/>
                  <w:sdtContent>
                    <w:r w:rsidR="00E208B1">
                      <w:fldChar w:fldCharType="begin"/>
                    </w:r>
                    <w:r w:rsidR="00E208B1">
                      <w:rPr>
                        <w:lang w:val="en-US"/>
                      </w:rPr>
                      <w:instrText xml:space="preserve"> CITATION Jan07 \l 1033 </w:instrText>
                    </w:r>
                    <w:r w:rsidR="00E208B1">
                      <w:fldChar w:fldCharType="separate"/>
                    </w:r>
                    <w:r w:rsidR="00E208B1">
                      <w:rPr>
                        <w:noProof/>
                        <w:lang w:val="en-US"/>
                      </w:rPr>
                      <w:t>(Jansson)</w:t>
                    </w:r>
                    <w:r w:rsidR="00E208B1">
                      <w:fldChar w:fldCharType="end"/>
                    </w:r>
                  </w:sdtContent>
                </w:sdt>
              </w:p>
              <w:p w14:paraId="7D6B577F" w14:textId="77777777" w:rsidR="00E208B1" w:rsidRDefault="00E208B1" w:rsidP="0020696F"/>
              <w:p w14:paraId="1A08A3F1" w14:textId="77777777" w:rsidR="00E208B1" w:rsidRDefault="00C758D3" w:rsidP="0020696F">
                <w:sdt>
                  <w:sdtPr>
                    <w:id w:val="-1654598672"/>
                    <w:citation/>
                  </w:sdtPr>
                  <w:sdtEndPr/>
                  <w:sdtContent>
                    <w:r w:rsidR="00E208B1">
                      <w:fldChar w:fldCharType="begin"/>
                    </w:r>
                    <w:r w:rsidR="00E208B1">
                      <w:rPr>
                        <w:lang w:val="en-US"/>
                      </w:rPr>
                      <w:instrText xml:space="preserve"> CITATION Jan13 \l 1033 </w:instrText>
                    </w:r>
                    <w:r w:rsidR="00E208B1">
                      <w:fldChar w:fldCharType="separate"/>
                    </w:r>
                    <w:r w:rsidR="00E208B1">
                      <w:rPr>
                        <w:noProof/>
                        <w:lang w:val="en-US"/>
                      </w:rPr>
                      <w:t>(Jansson, Crossing Borders: Modernism in Sweden and the Swedish-speaking Part of Finland)</w:t>
                    </w:r>
                    <w:r w:rsidR="00E208B1">
                      <w:fldChar w:fldCharType="end"/>
                    </w:r>
                  </w:sdtContent>
                </w:sdt>
              </w:p>
              <w:p w14:paraId="58861151" w14:textId="77777777" w:rsidR="00E208B1" w:rsidRDefault="00E208B1" w:rsidP="0020696F"/>
              <w:p w14:paraId="2A53362E" w14:textId="77777777" w:rsidR="00E208B1" w:rsidRDefault="00C758D3" w:rsidP="0020696F">
                <w:sdt>
                  <w:sdtPr>
                    <w:id w:val="-1754577733"/>
                    <w:citation/>
                  </w:sdtPr>
                  <w:sdtEndPr/>
                  <w:sdtContent>
                    <w:r w:rsidR="00E208B1">
                      <w:fldChar w:fldCharType="begin"/>
                    </w:r>
                    <w:r w:rsidR="00E208B1">
                      <w:rPr>
                        <w:lang w:val="en-US"/>
                      </w:rPr>
                      <w:instrText xml:space="preserve"> CITATION Num02 \l 1033 </w:instrText>
                    </w:r>
                    <w:r w:rsidR="00E208B1">
                      <w:fldChar w:fldCharType="separate"/>
                    </w:r>
                    <w:r w:rsidR="00E208B1">
                      <w:rPr>
                        <w:noProof/>
                        <w:lang w:val="en-US"/>
                      </w:rPr>
                      <w:t>(Nummi)</w:t>
                    </w:r>
                    <w:r w:rsidR="00E208B1">
                      <w:fldChar w:fldCharType="end"/>
                    </w:r>
                  </w:sdtContent>
                </w:sdt>
              </w:p>
              <w:p w14:paraId="55524FD0" w14:textId="77777777" w:rsidR="00E208B1" w:rsidRDefault="00E208B1" w:rsidP="0020696F"/>
              <w:p w14:paraId="51CCB4E1" w14:textId="77777777" w:rsidR="00E208B1" w:rsidRDefault="00C758D3" w:rsidP="0020696F">
                <w:sdt>
                  <w:sdtPr>
                    <w:id w:val="-1756126360"/>
                    <w:citation/>
                  </w:sdtPr>
                  <w:sdtEndPr/>
                  <w:sdtContent>
                    <w:r w:rsidR="00E208B1">
                      <w:fldChar w:fldCharType="begin"/>
                    </w:r>
                    <w:r w:rsidR="00E208B1">
                      <w:rPr>
                        <w:lang w:val="en-US"/>
                      </w:rPr>
                      <w:instrText xml:space="preserve"> CITATION Nyk15 \l 1033 </w:instrText>
                    </w:r>
                    <w:r w:rsidR="00E208B1">
                      <w:fldChar w:fldCharType="separate"/>
                    </w:r>
                    <w:r w:rsidR="00E208B1">
                      <w:rPr>
                        <w:noProof/>
                        <w:lang w:val="en-US"/>
                      </w:rPr>
                      <w:t>(Nykänen)</w:t>
                    </w:r>
                    <w:r w:rsidR="00E208B1">
                      <w:fldChar w:fldCharType="end"/>
                    </w:r>
                  </w:sdtContent>
                </w:sdt>
              </w:p>
              <w:p w14:paraId="3543FF2B" w14:textId="77777777" w:rsidR="00E208B1" w:rsidRDefault="00E208B1" w:rsidP="0020696F"/>
              <w:p w14:paraId="0CA0EFE3" w14:textId="77777777" w:rsidR="00E208B1" w:rsidRDefault="00C758D3" w:rsidP="0020696F">
                <w:sdt>
                  <w:sdtPr>
                    <w:id w:val="18679974"/>
                    <w:citation/>
                  </w:sdtPr>
                  <w:sdtEndPr/>
                  <w:sdtContent>
                    <w:r w:rsidR="00E208B1">
                      <w:fldChar w:fldCharType="begin"/>
                    </w:r>
                    <w:r w:rsidR="00E208B1">
                      <w:rPr>
                        <w:lang w:val="en-US"/>
                      </w:rPr>
                      <w:instrText xml:space="preserve"> CITATION Ped07 \l 1033 </w:instrText>
                    </w:r>
                    <w:r w:rsidR="00E208B1">
                      <w:fldChar w:fldCharType="separate"/>
                    </w:r>
                    <w:r w:rsidR="00E208B1">
                      <w:rPr>
                        <w:noProof/>
                        <w:lang w:val="en-US"/>
                      </w:rPr>
                      <w:t>(Pedersen)</w:t>
                    </w:r>
                    <w:r w:rsidR="00E208B1">
                      <w:fldChar w:fldCharType="end"/>
                    </w:r>
                  </w:sdtContent>
                </w:sdt>
              </w:p>
              <w:p w14:paraId="151F9416" w14:textId="77777777" w:rsidR="00E208B1" w:rsidRDefault="00E208B1" w:rsidP="0020696F"/>
              <w:p w14:paraId="7780C171" w14:textId="77777777" w:rsidR="00E208B1" w:rsidRDefault="00C758D3" w:rsidP="0020696F">
                <w:sdt>
                  <w:sdtPr>
                    <w:id w:val="1264642631"/>
                    <w:citation/>
                  </w:sdtPr>
                  <w:sdtEndPr/>
                  <w:sdtContent>
                    <w:r w:rsidR="00E208B1">
                      <w:fldChar w:fldCharType="begin"/>
                    </w:r>
                    <w:r w:rsidR="00E208B1">
                      <w:rPr>
                        <w:lang w:val="en-US"/>
                      </w:rPr>
                      <w:instrText xml:space="preserve"> CITATION Rah14 \l 1033 </w:instrText>
                    </w:r>
                    <w:r w:rsidR="00E208B1">
                      <w:fldChar w:fldCharType="separate"/>
                    </w:r>
                    <w:r w:rsidR="00E208B1">
                      <w:rPr>
                        <w:noProof/>
                        <w:lang w:val="en-US"/>
                      </w:rPr>
                      <w:t>(Rahikainen)</w:t>
                    </w:r>
                    <w:r w:rsidR="00E208B1">
                      <w:fldChar w:fldCharType="end"/>
                    </w:r>
                  </w:sdtContent>
                </w:sdt>
              </w:p>
              <w:p w14:paraId="218A07C2" w14:textId="77777777" w:rsidR="00E208B1" w:rsidRDefault="00E208B1" w:rsidP="0020696F"/>
              <w:p w14:paraId="4758731F" w14:textId="77777777" w:rsidR="00E208B1" w:rsidRDefault="00C758D3" w:rsidP="0020696F">
                <w:sdt>
                  <w:sdtPr>
                    <w:id w:val="566386119"/>
                    <w:citation/>
                  </w:sdtPr>
                  <w:sdtEndPr/>
                  <w:sdtContent>
                    <w:r w:rsidR="00E208B1">
                      <w:fldChar w:fldCharType="begin"/>
                    </w:r>
                    <w:r w:rsidR="00E208B1">
                      <w:rPr>
                        <w:lang w:val="en-US"/>
                      </w:rPr>
                      <w:instrText xml:space="preserve"> CITATION Rii07 \l 1033 </w:instrText>
                    </w:r>
                    <w:r w:rsidR="00E208B1">
                      <w:fldChar w:fldCharType="separate"/>
                    </w:r>
                    <w:r w:rsidR="00E208B1">
                      <w:rPr>
                        <w:noProof/>
                        <w:lang w:val="en-US"/>
                      </w:rPr>
                      <w:t>(Riikonen)</w:t>
                    </w:r>
                    <w:r w:rsidR="00E208B1">
                      <w:fldChar w:fldCharType="end"/>
                    </w:r>
                  </w:sdtContent>
                </w:sdt>
              </w:p>
              <w:p w14:paraId="27453757" w14:textId="77777777" w:rsidR="00E208B1" w:rsidRDefault="00E208B1" w:rsidP="0020696F"/>
              <w:p w14:paraId="2568DE99" w14:textId="77777777" w:rsidR="003235A7" w:rsidRPr="0020696F" w:rsidRDefault="00C758D3" w:rsidP="009E287D">
                <w:pPr>
                  <w:keepNext/>
                </w:pPr>
                <w:sdt>
                  <w:sdtPr>
                    <w:id w:val="1230969115"/>
                    <w:citation/>
                  </w:sdtPr>
                  <w:sdtEndPr/>
                  <w:sdtContent>
                    <w:r w:rsidR="00CA38B2">
                      <w:fldChar w:fldCharType="begin"/>
                    </w:r>
                    <w:r w:rsidR="00CA38B2">
                      <w:rPr>
                        <w:lang w:val="en-US"/>
                      </w:rPr>
                      <w:instrText xml:space="preserve"> CITATION Tid12 \l 1033 </w:instrText>
                    </w:r>
                    <w:r w:rsidR="00CA38B2">
                      <w:fldChar w:fldCharType="separate"/>
                    </w:r>
                    <w:r w:rsidR="00CA38B2">
                      <w:rPr>
                        <w:noProof/>
                        <w:lang w:val="en-US"/>
                      </w:rPr>
                      <w:t>(Tidigs)</w:t>
                    </w:r>
                    <w:r w:rsidR="00CA38B2">
                      <w:fldChar w:fldCharType="end"/>
                    </w:r>
                  </w:sdtContent>
                </w:sdt>
              </w:p>
            </w:sdtContent>
          </w:sdt>
        </w:tc>
      </w:tr>
    </w:tbl>
    <w:p w14:paraId="2F00322A" w14:textId="77777777" w:rsidR="00C27FAB" w:rsidRPr="0020696F" w:rsidRDefault="00C27FAB" w:rsidP="009E287D">
      <w:pPr>
        <w:pStyle w:val="Caption"/>
      </w:pPr>
    </w:p>
    <w:sectPr w:rsidR="00C27FAB" w:rsidRPr="0020696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DA110" w14:textId="77777777" w:rsidR="00C758D3" w:rsidRDefault="00C758D3" w:rsidP="007A0D55">
      <w:pPr>
        <w:spacing w:after="0" w:line="240" w:lineRule="auto"/>
      </w:pPr>
      <w:r>
        <w:separator/>
      </w:r>
    </w:p>
  </w:endnote>
  <w:endnote w:type="continuationSeparator" w:id="0">
    <w:p w14:paraId="72777621" w14:textId="77777777" w:rsidR="00C758D3" w:rsidRDefault="00C758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9E515" w14:textId="77777777" w:rsidR="00C758D3" w:rsidRDefault="00C758D3" w:rsidP="007A0D55">
      <w:pPr>
        <w:spacing w:after="0" w:line="240" w:lineRule="auto"/>
      </w:pPr>
      <w:r>
        <w:separator/>
      </w:r>
    </w:p>
  </w:footnote>
  <w:footnote w:type="continuationSeparator" w:id="0">
    <w:p w14:paraId="2A35B276" w14:textId="77777777" w:rsidR="00C758D3" w:rsidRDefault="00C758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1A11" w14:textId="77777777"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6CCEBA" w14:textId="77777777" w:rsidR="009E287D" w:rsidRDefault="009E2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6177E"/>
    <w:rsid w:val="002A0A0D"/>
    <w:rsid w:val="002B0B37"/>
    <w:rsid w:val="0030662D"/>
    <w:rsid w:val="003235A7"/>
    <w:rsid w:val="003677B6"/>
    <w:rsid w:val="003C6E30"/>
    <w:rsid w:val="003D3579"/>
    <w:rsid w:val="003E2795"/>
    <w:rsid w:val="003F0D73"/>
    <w:rsid w:val="00462DBE"/>
    <w:rsid w:val="00464699"/>
    <w:rsid w:val="00483379"/>
    <w:rsid w:val="00483C8B"/>
    <w:rsid w:val="00487BC5"/>
    <w:rsid w:val="00496888"/>
    <w:rsid w:val="004A7476"/>
    <w:rsid w:val="004E5896"/>
    <w:rsid w:val="00513EE6"/>
    <w:rsid w:val="0052116A"/>
    <w:rsid w:val="00534F8F"/>
    <w:rsid w:val="00590035"/>
    <w:rsid w:val="005B177E"/>
    <w:rsid w:val="005B3921"/>
    <w:rsid w:val="005F26D7"/>
    <w:rsid w:val="005F5450"/>
    <w:rsid w:val="006D0412"/>
    <w:rsid w:val="006D715C"/>
    <w:rsid w:val="007411B9"/>
    <w:rsid w:val="00780D95"/>
    <w:rsid w:val="00780DC7"/>
    <w:rsid w:val="0078505A"/>
    <w:rsid w:val="007A0D55"/>
    <w:rsid w:val="007B3377"/>
    <w:rsid w:val="007E5F44"/>
    <w:rsid w:val="00821DE3"/>
    <w:rsid w:val="008352B4"/>
    <w:rsid w:val="00846CE1"/>
    <w:rsid w:val="0089016A"/>
    <w:rsid w:val="008A5B87"/>
    <w:rsid w:val="00922950"/>
    <w:rsid w:val="009A7264"/>
    <w:rsid w:val="009D1606"/>
    <w:rsid w:val="009E18A1"/>
    <w:rsid w:val="009E287D"/>
    <w:rsid w:val="009E73D7"/>
    <w:rsid w:val="00A27D2C"/>
    <w:rsid w:val="00A41D55"/>
    <w:rsid w:val="00A76FD9"/>
    <w:rsid w:val="00AB436D"/>
    <w:rsid w:val="00AD2F24"/>
    <w:rsid w:val="00AD4844"/>
    <w:rsid w:val="00B037A8"/>
    <w:rsid w:val="00B219AE"/>
    <w:rsid w:val="00B33145"/>
    <w:rsid w:val="00B574C9"/>
    <w:rsid w:val="00BC39C9"/>
    <w:rsid w:val="00BE5BF7"/>
    <w:rsid w:val="00BF40E1"/>
    <w:rsid w:val="00C27FAB"/>
    <w:rsid w:val="00C358D4"/>
    <w:rsid w:val="00C6296B"/>
    <w:rsid w:val="00C67575"/>
    <w:rsid w:val="00C758D3"/>
    <w:rsid w:val="00C8124E"/>
    <w:rsid w:val="00CA38B2"/>
    <w:rsid w:val="00CC586D"/>
    <w:rsid w:val="00CF1542"/>
    <w:rsid w:val="00CF3EC5"/>
    <w:rsid w:val="00D31B38"/>
    <w:rsid w:val="00D656DA"/>
    <w:rsid w:val="00D83300"/>
    <w:rsid w:val="00DC6B48"/>
    <w:rsid w:val="00DF01B0"/>
    <w:rsid w:val="00E208B1"/>
    <w:rsid w:val="00E62B4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87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 w:type="character" w:styleId="FollowedHyperlink">
    <w:name w:val="FollowedHyperlink"/>
    <w:basedOn w:val="DefaultParagraphFont"/>
    <w:uiPriority w:val="99"/>
    <w:semiHidden/>
    <w:rsid w:val="00E62B40"/>
    <w:rPr>
      <w:color w:val="954F72" w:themeColor="followedHyperlink"/>
      <w:u w:val="single"/>
    </w:rPr>
  </w:style>
  <w:style w:type="paragraph" w:styleId="Revision">
    <w:name w:val="Revision"/>
    <w:hidden/>
    <w:uiPriority w:val="99"/>
    <w:semiHidden/>
    <w:rsid w:val="00261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nsallisbiografia.fi/kuvat/1464/" TargetMode="External"/><Relationship Id="rId9" Type="http://schemas.openxmlformats.org/officeDocument/2006/relationships/hyperlink" Target="http://www.kansallisbiografia.fi/kuvat/4818/"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934B2F" w:rsidRDefault="002F2E10">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934B2F" w:rsidRDefault="002F2E10">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934B2F" w:rsidRDefault="002F2E10">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934B2F" w:rsidRDefault="002F2E10">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934B2F" w:rsidRDefault="002F2E10">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934B2F" w:rsidRDefault="002F2E10">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934B2F" w:rsidRDefault="002F2E10">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934B2F" w:rsidRDefault="002F2E10">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934B2F" w:rsidRDefault="002F2E10">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934B2F" w:rsidRDefault="002F2E10">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934B2F" w:rsidRDefault="002F2E10">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2F"/>
    <w:rsid w:val="002F2E10"/>
    <w:rsid w:val="003E5EC6"/>
    <w:rsid w:val="00934B2F"/>
    <w:rsid w:val="00FA32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A6012406-79C6-A443-9330-EA5B25D0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3707</Words>
  <Characters>21134</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2016-03-09T07:54:00Z</dcterms:created>
  <dcterms:modified xsi:type="dcterms:W3CDTF">2016-03-09T23:18:00Z</dcterms:modified>
</cp:coreProperties>
</file>