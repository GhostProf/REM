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BF" w:rsidRPr="00723911" w:rsidRDefault="00776FED" w:rsidP="00A00614">
      <w:pPr>
        <w:spacing w:after="0" w:line="240" w:lineRule="auto"/>
        <w:rPr>
          <w:rFonts w:cstheme="minorHAnsi"/>
          <w:b/>
          <w:sz w:val="30"/>
          <w:szCs w:val="26"/>
        </w:rPr>
      </w:pPr>
      <w:r w:rsidRPr="00723911">
        <w:rPr>
          <w:rFonts w:cstheme="minorHAnsi"/>
          <w:b/>
          <w:sz w:val="30"/>
          <w:szCs w:val="26"/>
        </w:rPr>
        <w:t>Sackville-West,</w:t>
      </w:r>
      <w:r w:rsidR="00A00614" w:rsidRPr="00723911">
        <w:rPr>
          <w:rFonts w:cstheme="minorHAnsi"/>
          <w:b/>
          <w:sz w:val="30"/>
          <w:szCs w:val="26"/>
        </w:rPr>
        <w:t xml:space="preserve"> </w:t>
      </w:r>
      <w:r w:rsidRPr="00723911">
        <w:rPr>
          <w:rFonts w:cstheme="minorHAnsi"/>
          <w:b/>
          <w:sz w:val="30"/>
          <w:szCs w:val="26"/>
        </w:rPr>
        <w:t>Vita</w:t>
      </w:r>
      <w:r w:rsidR="00A00614" w:rsidRPr="00723911">
        <w:rPr>
          <w:rFonts w:cstheme="minorHAnsi"/>
          <w:b/>
          <w:sz w:val="30"/>
          <w:szCs w:val="26"/>
        </w:rPr>
        <w:t xml:space="preserve"> </w:t>
      </w:r>
      <w:r w:rsidR="009740E9" w:rsidRPr="00723911">
        <w:rPr>
          <w:rFonts w:cstheme="minorHAnsi"/>
          <w:b/>
          <w:sz w:val="30"/>
          <w:szCs w:val="26"/>
        </w:rPr>
        <w:t>(</w:t>
      </w:r>
      <w:r w:rsidR="00AE4E14" w:rsidRPr="00723911">
        <w:rPr>
          <w:rFonts w:cstheme="minorHAnsi"/>
          <w:b/>
          <w:sz w:val="30"/>
          <w:szCs w:val="26"/>
        </w:rPr>
        <w:t>1892</w:t>
      </w:r>
      <w:r w:rsidR="00A00614" w:rsidRPr="00723911">
        <w:rPr>
          <w:rFonts w:cstheme="minorHAnsi"/>
          <w:b/>
          <w:sz w:val="30"/>
          <w:szCs w:val="26"/>
        </w:rPr>
        <w:t xml:space="preserve"> </w:t>
      </w:r>
      <w:r w:rsidR="00AE4E14" w:rsidRPr="00723911">
        <w:rPr>
          <w:rFonts w:cstheme="minorHAnsi"/>
          <w:b/>
          <w:sz w:val="30"/>
          <w:szCs w:val="26"/>
        </w:rPr>
        <w:t>–</w:t>
      </w:r>
      <w:r w:rsidR="00A00614" w:rsidRPr="00723911">
        <w:rPr>
          <w:rFonts w:cstheme="minorHAnsi"/>
          <w:b/>
          <w:sz w:val="30"/>
          <w:szCs w:val="26"/>
        </w:rPr>
        <w:t xml:space="preserve"> </w:t>
      </w:r>
      <w:r w:rsidR="00AE4E14" w:rsidRPr="00723911">
        <w:rPr>
          <w:rFonts w:cstheme="minorHAnsi"/>
          <w:b/>
          <w:sz w:val="30"/>
          <w:szCs w:val="26"/>
        </w:rPr>
        <w:t>1962</w:t>
      </w:r>
      <w:r w:rsidR="00327ABF" w:rsidRPr="00723911">
        <w:rPr>
          <w:rFonts w:cstheme="minorHAnsi"/>
          <w:b/>
          <w:sz w:val="30"/>
          <w:szCs w:val="26"/>
        </w:rPr>
        <w:t>)</w:t>
      </w:r>
    </w:p>
    <w:p w:rsidR="00A00614" w:rsidRPr="00723911" w:rsidRDefault="00A00614" w:rsidP="00A00614">
      <w:pPr>
        <w:spacing w:after="0" w:line="240" w:lineRule="auto"/>
        <w:rPr>
          <w:rFonts w:cstheme="minorHAnsi"/>
          <w:sz w:val="26"/>
          <w:szCs w:val="26"/>
        </w:rPr>
      </w:pPr>
    </w:p>
    <w:p w:rsidR="00FD3144" w:rsidRPr="00723911" w:rsidRDefault="00AC3DBB" w:rsidP="00A00614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5321300</wp:posOffset>
            </wp:positionV>
            <wp:extent cx="1828800" cy="22186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a as Orla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3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5216525</wp:posOffset>
                </wp:positionV>
                <wp:extent cx="2035810" cy="836930"/>
                <wp:effectExtent l="0" t="2540" r="2540" b="0"/>
                <wp:wrapSquare wrapText="bothSides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911" w:rsidRPr="00723911" w:rsidRDefault="00723911" w:rsidP="00723911">
                            <w:pPr>
                              <w:pStyle w:val="Caption"/>
                              <w:spacing w:after="0"/>
                              <w:rPr>
                                <w:rFonts w:cstheme="minorHAnsi"/>
                                <w:color w:val="auto"/>
                              </w:rPr>
                            </w:pPr>
                            <w:proofErr w:type="gramStart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 xml:space="preserve">Sackville-West working in the gardens at </w:t>
                            </w:r>
                            <w:proofErr w:type="spellStart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>Sissinghurst</w:t>
                            </w:r>
                            <w:proofErr w:type="spellEnd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>.</w:t>
                            </w:r>
                            <w:proofErr w:type="gramEnd"/>
                          </w:p>
                          <w:p w:rsidR="00723911" w:rsidRPr="00723911" w:rsidRDefault="00723911" w:rsidP="0072391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23911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723911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8" w:history="1">
                              <w:r w:rsidRPr="00723911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18"/>
                                  <w:szCs w:val="18"/>
                                </w:rPr>
                                <w:t>http://www.telegraph.co.uk/gardening/9347117/Vita-Sackville-West-her-passions-in-pictures.html</w:t>
                              </w:r>
                            </w:hyperlink>
                            <w:r w:rsidRPr="0072391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copyright </w:t>
                            </w:r>
                            <w:proofErr w:type="spellStart"/>
                            <w:r w:rsidRPr="0072391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Southeby’s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6.25pt;margin-top:410.75pt;width:160.3pt;height:6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" stroked="f">
                <v:textbox style="mso-fit-shape-to-text:t" inset="0,0,0,0">
                  <w:txbxContent>
                    <w:p w:rsidR="00723911" w:rsidRPr="00723911" w:rsidRDefault="00723911" w:rsidP="00723911">
                      <w:pPr>
                        <w:pStyle w:val="Caption"/>
                        <w:spacing w:after="0"/>
                        <w:rPr>
                          <w:rFonts w:cstheme="minorHAnsi"/>
                          <w:color w:val="auto"/>
                        </w:rPr>
                      </w:pPr>
                      <w:r w:rsidRPr="00723911">
                        <w:rPr>
                          <w:rFonts w:cstheme="minorHAnsi"/>
                          <w:color w:val="auto"/>
                        </w:rPr>
                        <w:t>Sackville-West working in the gardens at Sissinghurst.</w:t>
                      </w:r>
                    </w:p>
                    <w:p w:rsidR="00723911" w:rsidRPr="00723911" w:rsidRDefault="00723911" w:rsidP="0072391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23911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9" w:history="1">
                        <w:r w:rsidRPr="00723911">
                          <w:rPr>
                            <w:rStyle w:val="Hyperlink"/>
                            <w:rFonts w:cstheme="minorHAnsi"/>
                            <w:color w:val="auto"/>
                            <w:sz w:val="18"/>
                            <w:szCs w:val="18"/>
                          </w:rPr>
                          <w:t>http://www.telegraph.co.uk/gardening/9347117/Vita-Sackville-West-her-passions-in-pictures.html</w:t>
                        </w:r>
                      </w:hyperlink>
                      <w:r w:rsidRPr="00723911">
                        <w:rPr>
                          <w:rFonts w:cstheme="minorHAnsi"/>
                          <w:sz w:val="18"/>
                          <w:szCs w:val="18"/>
                        </w:rPr>
                        <w:t>, copyright Southeby’s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911">
        <w:rPr>
          <w:rFonts w:cstheme="minorHAnsi"/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4121150</wp:posOffset>
            </wp:positionH>
            <wp:positionV relativeFrom="paragraph">
              <wp:posOffset>3016250</wp:posOffset>
            </wp:positionV>
            <wp:extent cx="2050415" cy="2085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a SW in gard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3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3073400</wp:posOffset>
                </wp:positionV>
                <wp:extent cx="2219325" cy="1116330"/>
                <wp:effectExtent l="0" t="254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911" w:rsidRPr="00723911" w:rsidRDefault="00723911" w:rsidP="00723911">
                            <w:pPr>
                              <w:pStyle w:val="Caption"/>
                              <w:spacing w:after="0"/>
                              <w:rPr>
                                <w:rFonts w:cstheme="minorHAnsi"/>
                                <w:color w:val="auto"/>
                              </w:rPr>
                            </w:pPr>
                            <w:proofErr w:type="gramStart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 xml:space="preserve">This portrait of Vita Sackville-West was painted by the Scottish artist William </w:t>
                            </w:r>
                            <w:proofErr w:type="spellStart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>Strang</w:t>
                            </w:r>
                            <w:proofErr w:type="spellEnd"/>
                            <w:proofErr w:type="gramEnd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 xml:space="preserve"> in 1918.</w:t>
                            </w:r>
                          </w:p>
                          <w:p w:rsidR="00723911" w:rsidRPr="00723911" w:rsidRDefault="00723911" w:rsidP="0072391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23911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723911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1" w:history="1">
                              <w:r w:rsidRPr="00723911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18"/>
                                  <w:szCs w:val="18"/>
                                </w:rPr>
                                <w:t>http://books0977.tumblr.com/post/24451920036/vita-sackville-west-as-lady-in-a-red-hat-1918</w:t>
                              </w:r>
                            </w:hyperlink>
                            <w:r w:rsidRPr="0072391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held in Glasgow Museums collection so copyright probably with them.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42pt;width:174.75pt;height:8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" stroked="f">
                <v:textbox style="mso-fit-shape-to-text:t" inset="0,0,0,0">
                  <w:txbxContent>
                    <w:p w:rsidR="00723911" w:rsidRPr="00723911" w:rsidRDefault="00723911" w:rsidP="00723911">
                      <w:pPr>
                        <w:pStyle w:val="Caption"/>
                        <w:spacing w:after="0"/>
                        <w:rPr>
                          <w:rFonts w:cstheme="minorHAnsi"/>
                          <w:color w:val="auto"/>
                        </w:rPr>
                      </w:pPr>
                      <w:r w:rsidRPr="00723911">
                        <w:rPr>
                          <w:rFonts w:cstheme="minorHAnsi"/>
                          <w:color w:val="auto"/>
                        </w:rPr>
                        <w:t>This portrait of Vita Sackville-West was painted by the Scottish artist William Strang in 1918.</w:t>
                      </w:r>
                    </w:p>
                    <w:p w:rsidR="00723911" w:rsidRPr="00723911" w:rsidRDefault="00723911" w:rsidP="0072391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23911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12" w:history="1">
                        <w:r w:rsidRPr="00723911">
                          <w:rPr>
                            <w:rStyle w:val="Hyperlink"/>
                            <w:rFonts w:cstheme="minorHAnsi"/>
                            <w:color w:val="auto"/>
                            <w:sz w:val="18"/>
                            <w:szCs w:val="18"/>
                          </w:rPr>
                          <w:t>http://books0977.tumblr.com/post/24451920036/vita-sackville-west-as-lady-in-a-red-hat-1918</w:t>
                        </w:r>
                      </w:hyperlink>
                      <w:r w:rsidRPr="00723911">
                        <w:rPr>
                          <w:rFonts w:cstheme="minorHAnsi"/>
                          <w:sz w:val="18"/>
                          <w:szCs w:val="18"/>
                        </w:rPr>
                        <w:t xml:space="preserve"> held in Glasgow Museums collection so copyright probably with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911">
        <w:rPr>
          <w:rFonts w:cstheme="minorHAnsi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219325" cy="3019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y with a Red Hat (Portrait of Vita Sackville West, the Hon Lady Nicolson, CH, of Knole,1918) by William Stra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BF" w:rsidRPr="00723911">
        <w:rPr>
          <w:rFonts w:cstheme="minorHAnsi"/>
          <w:sz w:val="26"/>
          <w:szCs w:val="26"/>
        </w:rPr>
        <w:t>Vita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327ABF" w:rsidRPr="00723911">
        <w:rPr>
          <w:rFonts w:cstheme="minorHAnsi"/>
          <w:sz w:val="26"/>
          <w:szCs w:val="26"/>
        </w:rPr>
        <w:t>Sackville-West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was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a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poet,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prose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writer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gardener.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Much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of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work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was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significantly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informed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by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close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identification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with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the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English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landscape</w:t>
      </w:r>
      <w:r w:rsidR="00AE4E14" w:rsidRPr="00723911">
        <w:rPr>
          <w:rFonts w:cstheme="minorHAnsi"/>
          <w:sz w:val="26"/>
          <w:szCs w:val="26"/>
        </w:rPr>
        <w:t>,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in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particular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ancestral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home</w:t>
      </w:r>
      <w:r w:rsidR="00A00614" w:rsidRPr="00723911">
        <w:rPr>
          <w:rFonts w:cstheme="minorHAnsi"/>
          <w:sz w:val="26"/>
          <w:szCs w:val="26"/>
        </w:rPr>
        <w:t xml:space="preserve"> </w:t>
      </w:r>
      <w:proofErr w:type="spellStart"/>
      <w:r w:rsidR="00AE4E14" w:rsidRPr="00723911">
        <w:rPr>
          <w:rFonts w:cstheme="minorHAnsi"/>
          <w:sz w:val="26"/>
          <w:szCs w:val="26"/>
        </w:rPr>
        <w:t>Knole</w:t>
      </w:r>
      <w:proofErr w:type="spellEnd"/>
      <w:r w:rsidR="00AE4E14" w:rsidRPr="00723911">
        <w:rPr>
          <w:rFonts w:cstheme="minorHAnsi"/>
          <w:sz w:val="26"/>
          <w:szCs w:val="26"/>
        </w:rPr>
        <w:t>,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proofErr w:type="spellStart"/>
      <w:r w:rsidR="00AE4E14" w:rsidRPr="00723911">
        <w:rPr>
          <w:rFonts w:cstheme="minorHAnsi"/>
          <w:sz w:val="26"/>
          <w:szCs w:val="26"/>
        </w:rPr>
        <w:t>Sissinghurst</w:t>
      </w:r>
      <w:proofErr w:type="spellEnd"/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Castle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in</w:t>
      </w:r>
      <w:r w:rsidR="00A00614" w:rsidRPr="00723911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Kent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where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she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lived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from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1930.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She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is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the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only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author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to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have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won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the</w:t>
      </w:r>
      <w:r w:rsidR="00A00614" w:rsidRPr="00723911">
        <w:rPr>
          <w:rFonts w:cstheme="minorHAnsi"/>
          <w:sz w:val="26"/>
          <w:szCs w:val="26"/>
        </w:rPr>
        <w:t xml:space="preserve"> </w:t>
      </w:r>
      <w:proofErr w:type="spellStart"/>
      <w:r w:rsidR="00AE4E14" w:rsidRPr="00723911">
        <w:rPr>
          <w:rFonts w:cstheme="minorHAnsi"/>
          <w:sz w:val="26"/>
          <w:szCs w:val="26"/>
        </w:rPr>
        <w:t>Hawthornden</w:t>
      </w:r>
      <w:proofErr w:type="spellEnd"/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literary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prize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twice,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first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for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long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poem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i/>
          <w:sz w:val="26"/>
          <w:szCs w:val="26"/>
        </w:rPr>
        <w:t>The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9740E9" w:rsidRPr="00723911">
        <w:rPr>
          <w:rFonts w:cstheme="minorHAnsi"/>
          <w:i/>
          <w:sz w:val="26"/>
          <w:szCs w:val="26"/>
        </w:rPr>
        <w:t>Land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(</w:t>
      </w:r>
      <w:r w:rsidR="00AE4E14" w:rsidRPr="00723911">
        <w:rPr>
          <w:rFonts w:cstheme="minorHAnsi"/>
          <w:sz w:val="26"/>
          <w:szCs w:val="26"/>
        </w:rPr>
        <w:t>1926</w:t>
      </w:r>
      <w:r w:rsidR="00FD3144" w:rsidRPr="00723911">
        <w:rPr>
          <w:rFonts w:cstheme="minorHAnsi"/>
          <w:sz w:val="26"/>
          <w:szCs w:val="26"/>
        </w:rPr>
        <w:t>)</w:t>
      </w:r>
      <w:r w:rsidR="00AE4E14" w:rsidRPr="00723911">
        <w:rPr>
          <w:rFonts w:cstheme="minorHAnsi"/>
          <w:sz w:val="26"/>
          <w:szCs w:val="26"/>
        </w:rPr>
        <w:t>,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then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for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AE4E14" w:rsidRPr="00723911">
        <w:rPr>
          <w:rFonts w:cstheme="minorHAnsi"/>
          <w:i/>
          <w:sz w:val="26"/>
          <w:szCs w:val="26"/>
        </w:rPr>
        <w:t>Collected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AE4E14" w:rsidRPr="00723911">
        <w:rPr>
          <w:rFonts w:cstheme="minorHAnsi"/>
          <w:i/>
          <w:sz w:val="26"/>
          <w:szCs w:val="26"/>
        </w:rPr>
        <w:t>Poems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(</w:t>
      </w:r>
      <w:r w:rsidR="00AE4E14" w:rsidRPr="00723911">
        <w:rPr>
          <w:rFonts w:cstheme="minorHAnsi"/>
          <w:sz w:val="26"/>
          <w:szCs w:val="26"/>
        </w:rPr>
        <w:t>1933</w:t>
      </w:r>
      <w:r w:rsidR="00FD3144" w:rsidRPr="00723911">
        <w:rPr>
          <w:rFonts w:cstheme="minorHAnsi"/>
          <w:sz w:val="26"/>
          <w:szCs w:val="26"/>
        </w:rPr>
        <w:t>)</w:t>
      </w:r>
      <w:r w:rsidR="009740E9" w:rsidRPr="00723911">
        <w:rPr>
          <w:rFonts w:cstheme="minorHAnsi"/>
          <w:sz w:val="26"/>
          <w:szCs w:val="26"/>
        </w:rPr>
        <w:t>.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best-known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novels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are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The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Edwardians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(1930)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All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Passion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Spent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(1931).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She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also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wrote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two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classic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pieces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of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travel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writing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on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Iran,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Passenger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to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Teheran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Twelve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Days: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ins w:id="0" w:author="Microsoft Office User" w:date="2012-08-28T17:00:00Z">
        <w:r w:rsidR="00472566">
          <w:rPr>
            <w:rFonts w:cstheme="minorHAnsi"/>
            <w:i/>
            <w:sz w:val="26"/>
            <w:szCs w:val="26"/>
          </w:rPr>
          <w:t>A</w:t>
        </w:r>
      </w:ins>
      <w:r w:rsidR="00F70353" w:rsidRPr="00723911">
        <w:rPr>
          <w:rFonts w:cstheme="minorHAnsi"/>
          <w:i/>
          <w:sz w:val="26"/>
          <w:szCs w:val="26"/>
        </w:rPr>
        <w:t>n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ins w:id="1" w:author="Microsoft Office User" w:date="2012-08-28T17:00:00Z">
        <w:r w:rsidR="00472566">
          <w:rPr>
            <w:rFonts w:cstheme="minorHAnsi"/>
            <w:i/>
            <w:sz w:val="26"/>
            <w:szCs w:val="26"/>
          </w:rPr>
          <w:t>A</w:t>
        </w:r>
      </w:ins>
      <w:r w:rsidR="00F70353" w:rsidRPr="00723911">
        <w:rPr>
          <w:rFonts w:cstheme="minorHAnsi"/>
          <w:i/>
          <w:sz w:val="26"/>
          <w:szCs w:val="26"/>
        </w:rPr>
        <w:t>ccount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of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a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ins w:id="2" w:author="Microsoft Office User" w:date="2012-08-28T17:00:00Z">
        <w:r w:rsidR="00472566">
          <w:rPr>
            <w:rFonts w:cstheme="minorHAnsi"/>
            <w:i/>
            <w:sz w:val="26"/>
            <w:szCs w:val="26"/>
          </w:rPr>
          <w:t>J</w:t>
        </w:r>
      </w:ins>
      <w:r w:rsidR="00F70353" w:rsidRPr="00723911">
        <w:rPr>
          <w:rFonts w:cstheme="minorHAnsi"/>
          <w:i/>
          <w:sz w:val="26"/>
          <w:szCs w:val="26"/>
        </w:rPr>
        <w:t>ourney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across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the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proofErr w:type="spellStart"/>
      <w:r w:rsidR="00F70353" w:rsidRPr="00723911">
        <w:rPr>
          <w:rFonts w:cstheme="minorHAnsi"/>
          <w:i/>
          <w:sz w:val="26"/>
          <w:szCs w:val="26"/>
        </w:rPr>
        <w:t>Bakhtiari</w:t>
      </w:r>
      <w:proofErr w:type="spellEnd"/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Mountains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of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South-western</w:t>
      </w:r>
      <w:r w:rsidR="00A00614" w:rsidRPr="00723911">
        <w:rPr>
          <w:rFonts w:cstheme="minorHAnsi"/>
          <w:i/>
          <w:sz w:val="26"/>
          <w:szCs w:val="26"/>
        </w:rPr>
        <w:t xml:space="preserve"> </w:t>
      </w:r>
      <w:r w:rsidR="00F70353" w:rsidRPr="00723911">
        <w:rPr>
          <w:rFonts w:cstheme="minorHAnsi"/>
          <w:i/>
          <w:sz w:val="26"/>
          <w:szCs w:val="26"/>
        </w:rPr>
        <w:t>Persia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(1926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D3144" w:rsidRPr="00723911">
        <w:rPr>
          <w:rFonts w:cstheme="minorHAnsi"/>
          <w:sz w:val="26"/>
          <w:szCs w:val="26"/>
        </w:rPr>
        <w:t>1927)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based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on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visits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to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travel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with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husband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Harold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Nicolson,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a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diploma</w:t>
      </w:r>
      <w:r w:rsidR="00FD3144" w:rsidRPr="00723911">
        <w:rPr>
          <w:rFonts w:cstheme="minorHAnsi"/>
          <w:sz w:val="26"/>
          <w:szCs w:val="26"/>
        </w:rPr>
        <w:t>t;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biographical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publications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include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works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on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Joan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of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Arc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proofErr w:type="spellStart"/>
      <w:r w:rsidR="00F70353" w:rsidRPr="00723911">
        <w:rPr>
          <w:rFonts w:cstheme="minorHAnsi"/>
          <w:sz w:val="26"/>
          <w:szCs w:val="26"/>
        </w:rPr>
        <w:t>Aphra</w:t>
      </w:r>
      <w:proofErr w:type="spellEnd"/>
      <w:r w:rsidR="00A00614" w:rsidRPr="00723911">
        <w:rPr>
          <w:rFonts w:cstheme="minorHAnsi"/>
          <w:sz w:val="26"/>
          <w:szCs w:val="26"/>
        </w:rPr>
        <w:t xml:space="preserve"> </w:t>
      </w:r>
      <w:proofErr w:type="spellStart"/>
      <w:r w:rsidR="00F70353" w:rsidRPr="00723911">
        <w:rPr>
          <w:rFonts w:cstheme="minorHAnsi"/>
          <w:sz w:val="26"/>
          <w:szCs w:val="26"/>
        </w:rPr>
        <w:t>Behn</w:t>
      </w:r>
      <w:proofErr w:type="spellEnd"/>
      <w:r w:rsidR="00F70353" w:rsidRPr="00723911">
        <w:rPr>
          <w:rFonts w:cstheme="minorHAnsi"/>
          <w:sz w:val="26"/>
          <w:szCs w:val="26"/>
        </w:rPr>
        <w:t>.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She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is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now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best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known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as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the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model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for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the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eponymous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hero/heroine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of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472566">
        <w:rPr>
          <w:rFonts w:cstheme="minorHAnsi"/>
          <w:caps/>
          <w:sz w:val="26"/>
          <w:szCs w:val="26"/>
        </w:rPr>
        <w:t>Virginia</w:t>
      </w:r>
      <w:r w:rsidR="00A00614" w:rsidRPr="00472566">
        <w:rPr>
          <w:rFonts w:cstheme="minorHAnsi"/>
          <w:caps/>
          <w:sz w:val="26"/>
          <w:szCs w:val="26"/>
        </w:rPr>
        <w:t xml:space="preserve"> </w:t>
      </w:r>
      <w:r w:rsidR="009740E9" w:rsidRPr="00472566">
        <w:rPr>
          <w:rFonts w:cstheme="minorHAnsi"/>
          <w:caps/>
          <w:sz w:val="26"/>
          <w:szCs w:val="26"/>
        </w:rPr>
        <w:t>Woolf</w:t>
      </w:r>
      <w:r w:rsidR="009740E9" w:rsidRPr="00723911">
        <w:rPr>
          <w:rFonts w:cstheme="minorHAnsi"/>
          <w:sz w:val="26"/>
          <w:szCs w:val="26"/>
        </w:rPr>
        <w:t>’s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1928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novel</w:t>
      </w:r>
      <w:r w:rsidR="00A00614" w:rsidRPr="00723911">
        <w:rPr>
          <w:rFonts w:cstheme="minorHAnsi"/>
          <w:sz w:val="26"/>
          <w:szCs w:val="26"/>
        </w:rPr>
        <w:t xml:space="preserve"> </w:t>
      </w:r>
      <w:proofErr w:type="spellStart"/>
      <w:r w:rsidR="009740E9" w:rsidRPr="00723911">
        <w:rPr>
          <w:rFonts w:cstheme="minorHAnsi"/>
          <w:i/>
          <w:sz w:val="26"/>
          <w:szCs w:val="26"/>
        </w:rPr>
        <w:t>Orlando</w:t>
      </w:r>
      <w:proofErr w:type="spellEnd"/>
      <w:r w:rsidR="00723911">
        <w:rPr>
          <w:rFonts w:cstheme="minorHAnsi"/>
          <w:sz w:val="26"/>
          <w:szCs w:val="26"/>
        </w:rPr>
        <w:t xml:space="preserve">, </w:t>
      </w:r>
      <w:r w:rsidR="00F70353" w:rsidRPr="00723911">
        <w:rPr>
          <w:rFonts w:cstheme="minorHAnsi"/>
          <w:sz w:val="26"/>
          <w:szCs w:val="26"/>
        </w:rPr>
        <w:t>a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work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described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by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Sackville-West’s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son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Nigel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Nicolson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as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‘the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longest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and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most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charming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love-letter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9740E9" w:rsidRPr="00723911">
        <w:rPr>
          <w:rFonts w:cstheme="minorHAnsi"/>
          <w:sz w:val="26"/>
          <w:szCs w:val="26"/>
        </w:rPr>
        <w:t>in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literature</w:t>
      </w:r>
      <w:r w:rsidR="009740E9" w:rsidRPr="00723911">
        <w:rPr>
          <w:rFonts w:cstheme="minorHAnsi"/>
          <w:sz w:val="26"/>
          <w:szCs w:val="26"/>
        </w:rPr>
        <w:t>’</w:t>
      </w:r>
      <w:r w:rsidR="00F70353" w:rsidRPr="00723911">
        <w:rPr>
          <w:rFonts w:cstheme="minorHAnsi"/>
          <w:sz w:val="26"/>
          <w:szCs w:val="26"/>
        </w:rPr>
        <w:t>,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although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in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her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lifetime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she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was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C17A7E" w:rsidRPr="00723911">
        <w:rPr>
          <w:rFonts w:cstheme="minorHAnsi"/>
          <w:sz w:val="26"/>
          <w:szCs w:val="26"/>
        </w:rPr>
        <w:t>a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more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popular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writer</w:t>
      </w:r>
      <w:r w:rsidR="00A00614" w:rsidRPr="00723911">
        <w:rPr>
          <w:rFonts w:cstheme="minorHAnsi"/>
          <w:sz w:val="26"/>
          <w:szCs w:val="26"/>
        </w:rPr>
        <w:t xml:space="preserve"> </w:t>
      </w:r>
      <w:r w:rsidR="00F70353" w:rsidRPr="00723911">
        <w:rPr>
          <w:rFonts w:cstheme="minorHAnsi"/>
          <w:sz w:val="26"/>
          <w:szCs w:val="26"/>
        </w:rPr>
        <w:t>than</w:t>
      </w:r>
      <w:r w:rsidR="00A00614" w:rsidRPr="00723911">
        <w:rPr>
          <w:rFonts w:cstheme="minorHAnsi"/>
          <w:sz w:val="26"/>
          <w:szCs w:val="26"/>
        </w:rPr>
        <w:t xml:space="preserve"> </w:t>
      </w:r>
      <w:del w:id="3" w:author="Microsoft Office User" w:date="2012-08-28T17:00:00Z">
        <w:r w:rsidR="00F70353" w:rsidRPr="00723911" w:rsidDel="00472566">
          <w:rPr>
            <w:rFonts w:cstheme="minorHAnsi"/>
            <w:sz w:val="26"/>
            <w:szCs w:val="26"/>
          </w:rPr>
          <w:delText>Woolf</w:delText>
        </w:r>
      </w:del>
      <w:ins w:id="4" w:author="Microsoft Office User" w:date="2012-08-28T17:00:00Z">
        <w:r w:rsidR="00472566">
          <w:rPr>
            <w:rFonts w:cstheme="minorHAnsi"/>
            <w:sz w:val="26"/>
            <w:szCs w:val="26"/>
          </w:rPr>
          <w:t>WOOLF</w:t>
        </w:r>
      </w:ins>
      <w:bookmarkStart w:id="5" w:name="_GoBack"/>
      <w:bookmarkEnd w:id="5"/>
      <w:r w:rsidR="00F70353" w:rsidRPr="00723911">
        <w:rPr>
          <w:rFonts w:cstheme="minorHAnsi"/>
          <w:sz w:val="26"/>
          <w:szCs w:val="26"/>
        </w:rPr>
        <w:t>.</w:t>
      </w:r>
    </w:p>
    <w:p w:rsidR="00A00614" w:rsidRPr="00723911" w:rsidRDefault="00A00614" w:rsidP="00A00614">
      <w:pPr>
        <w:spacing w:after="0" w:line="240" w:lineRule="auto"/>
        <w:rPr>
          <w:rFonts w:cstheme="minorHAnsi"/>
          <w:sz w:val="26"/>
          <w:szCs w:val="26"/>
        </w:rPr>
      </w:pPr>
    </w:p>
    <w:p w:rsidR="00AC3DBB" w:rsidRPr="00723911" w:rsidRDefault="00AC3DBB" w:rsidP="00AC3DBB">
      <w:pPr>
        <w:shd w:val="clear" w:color="auto" w:fill="FFFFFF"/>
        <w:spacing w:after="0" w:line="240" w:lineRule="auto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723911">
        <w:rPr>
          <w:rFonts w:cstheme="minorHAnsi"/>
          <w:color w:val="000000"/>
          <w:sz w:val="26"/>
          <w:szCs w:val="26"/>
          <w:shd w:val="clear" w:color="auto" w:fill="FFFFFF"/>
        </w:rPr>
        <w:t>Sackville-West, Vita, Harold Nicolson and Nigel Nicolson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(1992)</w:t>
      </w:r>
      <w:r w:rsidRPr="00723911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723911">
        <w:rPr>
          <w:rFonts w:cstheme="minorHAnsi"/>
          <w:i/>
          <w:color w:val="000000"/>
          <w:sz w:val="26"/>
          <w:szCs w:val="26"/>
          <w:shd w:val="clear" w:color="auto" w:fill="FFFFFF"/>
        </w:rPr>
        <w:t>Vita and Harold: The Letters of Vita Sackville-West and Harold Nicolson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484572">
        <w:rPr>
          <w:rFonts w:cstheme="minorHAnsi"/>
          <w:i/>
          <w:color w:val="000000"/>
          <w:sz w:val="26"/>
          <w:szCs w:val="26"/>
          <w:shd w:val="clear" w:color="auto" w:fill="FFFFFF"/>
        </w:rPr>
        <w:t>1910-62,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London: </w:t>
      </w:r>
      <w:proofErr w:type="spellStart"/>
      <w:r w:rsidRPr="00723911">
        <w:rPr>
          <w:rFonts w:cstheme="minorHAnsi"/>
          <w:color w:val="000000"/>
          <w:sz w:val="26"/>
          <w:szCs w:val="26"/>
          <w:shd w:val="clear" w:color="auto" w:fill="FFFFFF"/>
        </w:rPr>
        <w:t>Weidenfeld</w:t>
      </w:r>
      <w:proofErr w:type="spellEnd"/>
      <w:r w:rsidRPr="00723911">
        <w:rPr>
          <w:rFonts w:cstheme="minorHAnsi"/>
          <w:color w:val="000000"/>
          <w:sz w:val="26"/>
          <w:szCs w:val="26"/>
          <w:shd w:val="clear" w:color="auto" w:fill="FFFFFF"/>
        </w:rPr>
        <w:t xml:space="preserve"> &amp; Nicolson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:rsidR="00AE220C" w:rsidRPr="00723911" w:rsidRDefault="00AE220C" w:rsidP="00AE220C">
      <w:pPr>
        <w:shd w:val="clear" w:color="auto" w:fill="FFFFFF"/>
        <w:spacing w:after="0" w:line="240" w:lineRule="auto"/>
        <w:rPr>
          <w:rFonts w:cstheme="minorHAnsi"/>
          <w:color w:val="000000"/>
          <w:sz w:val="26"/>
          <w:szCs w:val="26"/>
          <w:shd w:val="clear" w:color="auto" w:fill="FFFFFF"/>
        </w:rPr>
      </w:pPr>
    </w:p>
    <w:p w:rsidR="00327ABF" w:rsidRPr="00723911" w:rsidRDefault="00FE1970" w:rsidP="00A00614">
      <w:pPr>
        <w:spacing w:after="0" w:line="240" w:lineRule="auto"/>
        <w:rPr>
          <w:rFonts w:cstheme="minorHAnsi"/>
          <w:sz w:val="26"/>
          <w:szCs w:val="26"/>
        </w:rPr>
      </w:pPr>
      <w:r w:rsidRPr="00723911">
        <w:rPr>
          <w:rFonts w:cstheme="minorHAnsi"/>
          <w:b/>
          <w:sz w:val="26"/>
          <w:szCs w:val="26"/>
        </w:rPr>
        <w:t>Selected l</w:t>
      </w:r>
      <w:r w:rsidR="00327ABF" w:rsidRPr="00723911">
        <w:rPr>
          <w:rFonts w:cstheme="minorHAnsi"/>
          <w:b/>
          <w:sz w:val="26"/>
          <w:szCs w:val="26"/>
        </w:rPr>
        <w:t>ist</w:t>
      </w:r>
      <w:r w:rsidR="00A00614" w:rsidRPr="00723911">
        <w:rPr>
          <w:rFonts w:cstheme="minorHAnsi"/>
          <w:b/>
          <w:sz w:val="26"/>
          <w:szCs w:val="26"/>
        </w:rPr>
        <w:t xml:space="preserve"> </w:t>
      </w:r>
      <w:r w:rsidR="00327ABF" w:rsidRPr="00723911">
        <w:rPr>
          <w:rFonts w:cstheme="minorHAnsi"/>
          <w:b/>
          <w:sz w:val="26"/>
          <w:szCs w:val="26"/>
        </w:rPr>
        <w:t>of</w:t>
      </w:r>
      <w:r w:rsidR="00A00614" w:rsidRPr="00723911">
        <w:rPr>
          <w:rFonts w:cstheme="minorHAnsi"/>
          <w:b/>
          <w:sz w:val="26"/>
          <w:szCs w:val="26"/>
        </w:rPr>
        <w:t xml:space="preserve"> </w:t>
      </w:r>
      <w:r w:rsidR="00327ABF" w:rsidRPr="00723911">
        <w:rPr>
          <w:rFonts w:cstheme="minorHAnsi"/>
          <w:b/>
          <w:sz w:val="26"/>
          <w:szCs w:val="26"/>
        </w:rPr>
        <w:t>works</w:t>
      </w:r>
    </w:p>
    <w:p w:rsidR="00FE1970" w:rsidRPr="00723911" w:rsidRDefault="00FE1970" w:rsidP="00A00614">
      <w:pPr>
        <w:spacing w:after="0" w:line="240" w:lineRule="auto"/>
        <w:rPr>
          <w:rFonts w:cstheme="minorHAnsi"/>
          <w:sz w:val="26"/>
          <w:szCs w:val="26"/>
        </w:rPr>
      </w:pPr>
    </w:p>
    <w:p w:rsidR="00A00614" w:rsidRPr="00723911" w:rsidRDefault="00A00614" w:rsidP="00AE220C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b/>
          <w:color w:val="000000"/>
          <w:sz w:val="26"/>
          <w:szCs w:val="26"/>
          <w:lang w:eastAsia="en-GB"/>
        </w:rPr>
        <w:t>Poetry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Poems of West and East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(1917)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The Land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(1926)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proofErr w:type="spellStart"/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Sissinghurst</w:t>
      </w:r>
      <w:proofErr w:type="spellEnd"/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(1931)</w:t>
      </w:r>
    </w:p>
    <w:p w:rsidR="00FE1970" w:rsidRPr="00723911" w:rsidRDefault="00FE1970" w:rsidP="00A00614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lastRenderedPageBreak/>
        <w:t>Collected Poems</w:t>
      </w:r>
      <w:r w:rsidRPr="00723911">
        <w:rPr>
          <w:rFonts w:eastAsia="Times New Roman" w:cstheme="minorHAnsi"/>
          <w:iCs/>
          <w:color w:val="000000"/>
          <w:sz w:val="26"/>
          <w:szCs w:val="26"/>
          <w:lang w:eastAsia="en-GB"/>
        </w:rPr>
        <w:t xml:space="preserve"> (1933)</w:t>
      </w:r>
    </w:p>
    <w:p w:rsidR="00FE1970" w:rsidRPr="00723911" w:rsidRDefault="00FE1970" w:rsidP="00A00614">
      <w:pPr>
        <w:shd w:val="clear" w:color="auto" w:fill="FFFFFF"/>
        <w:spacing w:after="0" w:line="240" w:lineRule="auto"/>
        <w:rPr>
          <w:rFonts w:eastAsia="Times New Roman" w:cstheme="minorHAnsi"/>
          <w:iCs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 xml:space="preserve">Selected Poems </w:t>
      </w:r>
      <w:r w:rsidRPr="00723911">
        <w:rPr>
          <w:rFonts w:eastAsia="Times New Roman" w:cstheme="minorHAnsi"/>
          <w:iCs/>
          <w:color w:val="000000"/>
          <w:sz w:val="26"/>
          <w:szCs w:val="26"/>
          <w:lang w:eastAsia="en-GB"/>
        </w:rPr>
        <w:t>(1941)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The Garden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(1946)</w:t>
      </w:r>
    </w:p>
    <w:p w:rsidR="00A00614" w:rsidRPr="00723911" w:rsidRDefault="00A00614" w:rsidP="00A00614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6"/>
          <w:szCs w:val="26"/>
          <w:lang w:eastAsia="en-GB"/>
        </w:rPr>
      </w:pPr>
    </w:p>
    <w:p w:rsidR="00A00614" w:rsidRPr="00723911" w:rsidRDefault="00A00614" w:rsidP="00AE220C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b/>
          <w:color w:val="000000"/>
          <w:sz w:val="26"/>
          <w:szCs w:val="26"/>
          <w:lang w:eastAsia="en-GB"/>
        </w:rPr>
        <w:t>Novels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Heritage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(1919)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Challenge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(1923)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Seducers in Ecuador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(1924)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 xml:space="preserve">The Edwardians </w:t>
      </w:r>
      <w:r w:rsidRPr="00723911">
        <w:rPr>
          <w:rFonts w:eastAsia="Times New Roman" w:cstheme="minorHAnsi"/>
          <w:iCs/>
          <w:color w:val="000000"/>
          <w:sz w:val="26"/>
          <w:szCs w:val="26"/>
          <w:lang w:eastAsia="en-GB"/>
        </w:rPr>
        <w:t>(1930)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 xml:space="preserve">All Passion Spent </w:t>
      </w:r>
      <w:r w:rsidRPr="00723911">
        <w:rPr>
          <w:rFonts w:eastAsia="Times New Roman" w:cstheme="minorHAnsi"/>
          <w:iCs/>
          <w:color w:val="000000"/>
          <w:sz w:val="26"/>
          <w:szCs w:val="26"/>
          <w:lang w:eastAsia="en-GB"/>
        </w:rPr>
        <w:t>(1931)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The Dark Island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(1934)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Grand Canyon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(1942)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No Signposts in the Sea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(1961)</w:t>
      </w:r>
    </w:p>
    <w:p w:rsidR="00A00614" w:rsidRPr="00723911" w:rsidRDefault="00A00614" w:rsidP="00A00614">
      <w:pPr>
        <w:shd w:val="clear" w:color="auto" w:fill="FFFFFF"/>
        <w:spacing w:after="0" w:line="240" w:lineRule="auto"/>
        <w:outlineLvl w:val="2"/>
        <w:rPr>
          <w:rFonts w:cstheme="minorHAnsi"/>
          <w:b/>
          <w:sz w:val="26"/>
          <w:szCs w:val="26"/>
        </w:rPr>
      </w:pPr>
    </w:p>
    <w:p w:rsidR="00A00614" w:rsidRPr="00723911" w:rsidRDefault="00A00614" w:rsidP="00AE220C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b/>
          <w:color w:val="000000"/>
          <w:sz w:val="26"/>
          <w:szCs w:val="26"/>
          <w:lang w:eastAsia="en-GB"/>
        </w:rPr>
        <w:t>Biographies/Other works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proofErr w:type="spellStart"/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Knole</w:t>
      </w:r>
      <w:proofErr w:type="spellEnd"/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 xml:space="preserve"> and the </w:t>
      </w:r>
      <w:proofErr w:type="spellStart"/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Sackvilles</w:t>
      </w:r>
      <w:proofErr w:type="spellEnd"/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(1922)</w:t>
      </w:r>
    </w:p>
    <w:p w:rsidR="00FE1970" w:rsidRPr="00723911" w:rsidRDefault="00FE1970" w:rsidP="00FE197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Passenger to Teheran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(1926)</w:t>
      </w:r>
    </w:p>
    <w:p w:rsidR="00FE1970" w:rsidRPr="00723911" w:rsidRDefault="00FE1970" w:rsidP="00FE197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  <w:proofErr w:type="spellStart"/>
      <w:r w:rsidRPr="00723911">
        <w:rPr>
          <w:rFonts w:eastAsia="Times New Roman" w:cstheme="minorHAnsi"/>
          <w:i/>
          <w:color w:val="000000"/>
          <w:sz w:val="26"/>
          <w:szCs w:val="26"/>
          <w:lang w:eastAsia="en-GB"/>
        </w:rPr>
        <w:t>Aphra</w:t>
      </w:r>
      <w:proofErr w:type="spellEnd"/>
      <w:r w:rsidRPr="00723911">
        <w:rPr>
          <w:rFonts w:eastAsia="Times New Roman" w:cstheme="minorHAnsi"/>
          <w:i/>
          <w:color w:val="000000"/>
          <w:sz w:val="26"/>
          <w:szCs w:val="26"/>
          <w:lang w:eastAsia="en-GB"/>
        </w:rPr>
        <w:t xml:space="preserve"> </w:t>
      </w:r>
      <w:proofErr w:type="spellStart"/>
      <w:r w:rsidRPr="00723911">
        <w:rPr>
          <w:rFonts w:eastAsia="Times New Roman" w:cstheme="minorHAnsi"/>
          <w:i/>
          <w:color w:val="000000"/>
          <w:sz w:val="26"/>
          <w:szCs w:val="26"/>
          <w:lang w:eastAsia="en-GB"/>
        </w:rPr>
        <w:t>Behn</w:t>
      </w:r>
      <w:proofErr w:type="spellEnd"/>
      <w:r w:rsidRPr="00723911">
        <w:rPr>
          <w:rFonts w:eastAsia="Times New Roman" w:cstheme="minorHAnsi"/>
          <w:i/>
          <w:color w:val="000000"/>
          <w:sz w:val="26"/>
          <w:szCs w:val="26"/>
          <w:lang w:eastAsia="en-GB"/>
        </w:rPr>
        <w:t xml:space="preserve"> 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>(1927)</w:t>
      </w:r>
    </w:p>
    <w:p w:rsidR="00A00614" w:rsidRPr="00723911" w:rsidRDefault="00A00614" w:rsidP="00A00614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n-GB"/>
        </w:rPr>
      </w:pPr>
      <w:r w:rsidRPr="00723911">
        <w:rPr>
          <w:rFonts w:eastAsia="Times New Roman" w:cstheme="minorHAnsi"/>
          <w:i/>
          <w:iCs/>
          <w:sz w:val="26"/>
          <w:szCs w:val="26"/>
          <w:lang w:eastAsia="en-GB"/>
        </w:rPr>
        <w:t>Saint Joan of Arc</w:t>
      </w:r>
      <w:r w:rsidRPr="00723911">
        <w:rPr>
          <w:rFonts w:eastAsia="Times New Roman" w:cstheme="minorHAnsi"/>
          <w:sz w:val="26"/>
          <w:szCs w:val="26"/>
          <w:lang w:eastAsia="en-GB"/>
        </w:rPr>
        <w:t xml:space="preserve"> (1936)</w:t>
      </w:r>
    </w:p>
    <w:p w:rsidR="00404FAA" w:rsidRDefault="00A00614" w:rsidP="00404FAA">
      <w:pPr>
        <w:spacing w:after="0" w:line="240" w:lineRule="auto"/>
        <w:rPr>
          <w:rFonts w:cstheme="minorHAnsi"/>
          <w:b/>
          <w:sz w:val="26"/>
          <w:szCs w:val="26"/>
        </w:rPr>
      </w:pPr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 xml:space="preserve">Twelve Days: an account of a journey across the </w:t>
      </w:r>
      <w:proofErr w:type="spellStart"/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>Bakhtiari</w:t>
      </w:r>
      <w:proofErr w:type="spellEnd"/>
      <w:r w:rsidRPr="00723911">
        <w:rPr>
          <w:rFonts w:eastAsia="Times New Roman" w:cstheme="minorHAnsi"/>
          <w:i/>
          <w:iCs/>
          <w:color w:val="000000"/>
          <w:sz w:val="26"/>
          <w:szCs w:val="26"/>
          <w:lang w:eastAsia="en-GB"/>
        </w:rPr>
        <w:t xml:space="preserve"> Mountains of South-western Persia</w:t>
      </w:r>
      <w:r w:rsidRPr="00723911">
        <w:rPr>
          <w:rFonts w:eastAsia="Times New Roman" w:cstheme="minorHAnsi"/>
          <w:color w:val="000000"/>
          <w:sz w:val="26"/>
          <w:szCs w:val="26"/>
          <w:lang w:eastAsia="en-GB"/>
        </w:rPr>
        <w:t xml:space="preserve"> (1927)</w:t>
      </w:r>
      <w:r w:rsidR="00404FAA" w:rsidRPr="00404FAA">
        <w:rPr>
          <w:rFonts w:cstheme="minorHAnsi"/>
          <w:b/>
          <w:sz w:val="26"/>
          <w:szCs w:val="26"/>
        </w:rPr>
        <w:t xml:space="preserve"> </w:t>
      </w:r>
    </w:p>
    <w:p w:rsidR="00404FAA" w:rsidRDefault="00404FAA" w:rsidP="00404FAA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404FAA" w:rsidRPr="00723911" w:rsidRDefault="00404FAA" w:rsidP="00404FAA">
      <w:pPr>
        <w:spacing w:after="0" w:line="240" w:lineRule="auto"/>
        <w:rPr>
          <w:rFonts w:cstheme="minorHAnsi"/>
          <w:b/>
          <w:sz w:val="26"/>
          <w:szCs w:val="26"/>
        </w:rPr>
      </w:pPr>
      <w:r w:rsidRPr="00723911">
        <w:rPr>
          <w:rFonts w:cstheme="minorHAnsi"/>
          <w:b/>
          <w:sz w:val="26"/>
          <w:szCs w:val="26"/>
        </w:rPr>
        <w:t>Further reading</w:t>
      </w:r>
    </w:p>
    <w:p w:rsidR="00404FAA" w:rsidRPr="00723911" w:rsidRDefault="00404FAA" w:rsidP="00404FA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</w:p>
    <w:p w:rsidR="00404FAA" w:rsidRPr="00723911" w:rsidRDefault="00404FAA" w:rsidP="00404FAA">
      <w:pPr>
        <w:shd w:val="clear" w:color="auto" w:fill="FFFFFF"/>
        <w:spacing w:after="0" w:line="240" w:lineRule="auto"/>
        <w:ind w:left="426" w:hanging="426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Brown, Jane (1985) </w:t>
      </w:r>
      <w:r w:rsidRPr="00723911">
        <w:rPr>
          <w:rFonts w:cstheme="minorHAnsi"/>
          <w:i/>
          <w:color w:val="000000"/>
          <w:sz w:val="26"/>
          <w:szCs w:val="26"/>
          <w:shd w:val="clear" w:color="auto" w:fill="FFFFFF"/>
        </w:rPr>
        <w:t>Vita's other world: a gardening biography of V. Sackville-Wes</w:t>
      </w:r>
      <w:r>
        <w:rPr>
          <w:rFonts w:cstheme="minorHAnsi"/>
          <w:i/>
          <w:color w:val="000000"/>
          <w:sz w:val="26"/>
          <w:szCs w:val="26"/>
          <w:shd w:val="clear" w:color="auto" w:fill="FFFFFF"/>
        </w:rPr>
        <w:t>t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, London: Viking.</w:t>
      </w:r>
    </w:p>
    <w:p w:rsidR="00404FAA" w:rsidRPr="00723911" w:rsidRDefault="00404FAA" w:rsidP="00404FAA">
      <w:pPr>
        <w:shd w:val="clear" w:color="auto" w:fill="FFFFFF"/>
        <w:spacing w:after="0" w:line="240" w:lineRule="auto"/>
        <w:ind w:left="426" w:hanging="426"/>
        <w:rPr>
          <w:rFonts w:cstheme="minorHAnsi"/>
          <w:color w:val="000000"/>
          <w:sz w:val="26"/>
          <w:szCs w:val="26"/>
          <w:shd w:val="clear" w:color="auto" w:fill="FFFFFF"/>
        </w:rPr>
      </w:pPr>
      <w:proofErr w:type="spellStart"/>
      <w:r w:rsidRPr="00723911">
        <w:rPr>
          <w:rFonts w:cstheme="minorHAnsi"/>
          <w:color w:val="000000"/>
          <w:sz w:val="26"/>
          <w:szCs w:val="26"/>
          <w:shd w:val="clear" w:color="auto" w:fill="FFFFFF"/>
        </w:rPr>
        <w:t>Glendinning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, Victoria (1983) </w:t>
      </w:r>
      <w:r w:rsidRPr="00723911">
        <w:rPr>
          <w:rFonts w:cstheme="minorHAnsi"/>
          <w:i/>
          <w:color w:val="000000"/>
          <w:sz w:val="26"/>
          <w:szCs w:val="26"/>
          <w:shd w:val="clear" w:color="auto" w:fill="FFFFFF"/>
        </w:rPr>
        <w:t>Vita: the life of V. Sackville West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, London: </w:t>
      </w:r>
      <w:proofErr w:type="spellStart"/>
      <w:r w:rsidRPr="00723911">
        <w:rPr>
          <w:rFonts w:cstheme="minorHAnsi"/>
          <w:color w:val="000000"/>
          <w:sz w:val="26"/>
          <w:szCs w:val="26"/>
          <w:shd w:val="clear" w:color="auto" w:fill="FFFFFF"/>
        </w:rPr>
        <w:t>Weidenfeld</w:t>
      </w:r>
      <w:proofErr w:type="spellEnd"/>
      <w:r w:rsidRPr="00723911">
        <w:rPr>
          <w:rFonts w:cstheme="minorHAnsi"/>
          <w:color w:val="000000"/>
          <w:sz w:val="26"/>
          <w:szCs w:val="26"/>
          <w:shd w:val="clear" w:color="auto" w:fill="FFFFFF"/>
        </w:rPr>
        <w:t xml:space="preserve"> &amp; Nicolson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:rsidR="00404FAA" w:rsidRPr="00723911" w:rsidRDefault="00725316" w:rsidP="00404FAA">
      <w:pPr>
        <w:shd w:val="clear" w:color="auto" w:fill="FFFFFF"/>
        <w:spacing w:after="0" w:line="240" w:lineRule="auto"/>
        <w:ind w:left="426" w:hanging="426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84548" wp14:editId="5246C99A">
                <wp:simplePos x="0" y="0"/>
                <wp:positionH relativeFrom="column">
                  <wp:posOffset>-1943100</wp:posOffset>
                </wp:positionH>
                <wp:positionV relativeFrom="paragraph">
                  <wp:posOffset>304800</wp:posOffset>
                </wp:positionV>
                <wp:extent cx="1828800" cy="1813560"/>
                <wp:effectExtent l="0" t="635" r="0" b="0"/>
                <wp:wrapSquare wrapText="bothSides"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FAA" w:rsidRPr="00723911" w:rsidRDefault="00404FAA" w:rsidP="00404FAA">
                            <w:pPr>
                              <w:pStyle w:val="Caption"/>
                              <w:spacing w:after="0"/>
                              <w:rPr>
                                <w:rFonts w:cstheme="minorHAnsi"/>
                                <w:color w:val="auto"/>
                              </w:rPr>
                            </w:pPr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>Sackville-West photographed as ‘</w:t>
                            </w:r>
                            <w:proofErr w:type="spellStart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>Orlando</w:t>
                            </w:r>
                            <w:proofErr w:type="spellEnd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 xml:space="preserve"> on her return to England’ by </w:t>
                            </w:r>
                            <w:proofErr w:type="spellStart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>Lenare</w:t>
                            </w:r>
                            <w:proofErr w:type="spellEnd"/>
                            <w:r w:rsidRPr="00723911">
                              <w:rPr>
                                <w:rFonts w:cstheme="minorHAnsi"/>
                                <w:color w:val="auto"/>
                              </w:rPr>
                              <w:t xml:space="preserve"> in 1927. The photograph was one of several appearing in Woolf’s pseudo-biography, including two others of Sackville-West.</w:t>
                            </w:r>
                          </w:p>
                          <w:p w:rsidR="00404FAA" w:rsidRPr="00723911" w:rsidRDefault="00404FAA" w:rsidP="00404FA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2391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(This is scanned from my own copy of </w:t>
                            </w:r>
                            <w:proofErr w:type="spellStart"/>
                            <w:r w:rsidRPr="00723911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Orlando</w:t>
                            </w:r>
                            <w:proofErr w:type="spellEnd"/>
                            <w:r w:rsidRPr="0072391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hence the not brilliant quality. I could only find this version online: </w:t>
                            </w:r>
                            <w:hyperlink r:id="rId14" w:history="1">
                              <w:r w:rsidRPr="00723911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18"/>
                                  <w:szCs w:val="18"/>
                                </w:rPr>
                                <w:t>http://www.smith.edu/libraries/libs/rarebook/exhibitions/images/penandpress/large/11a_orlando_gaige.jpg</w:t>
                              </w:r>
                            </w:hyperlink>
                            <w:r w:rsidRPr="00723911">
                              <w:rPr>
                                <w:rStyle w:val="Hyperlink"/>
                                <w:rFonts w:cstheme="minorHAnsi"/>
                                <w:color w:val="aut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153pt;margin-top:24pt;width:2in;height:14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" stroked="f">
                <v:textbox style="mso-fit-shape-to-text:t" inset="0,0,0,0">
                  <w:txbxContent>
                    <w:p w:rsidR="00404FAA" w:rsidRPr="00723911" w:rsidRDefault="00404FAA" w:rsidP="00404FAA">
                      <w:pPr>
                        <w:pStyle w:val="Caption"/>
                        <w:spacing w:after="0"/>
                        <w:rPr>
                          <w:rFonts w:cstheme="minorHAnsi"/>
                          <w:color w:val="auto"/>
                        </w:rPr>
                      </w:pPr>
                      <w:r w:rsidRPr="00723911">
                        <w:rPr>
                          <w:rFonts w:cstheme="minorHAnsi"/>
                          <w:color w:val="auto"/>
                        </w:rPr>
                        <w:t>Sackville-West photographed as ‘Orlando on her return to England’ by Lenare in 1927. The photograph was one of several appearing in Woolf’s pseudo-biography, including two others of Sackville-West.</w:t>
                      </w:r>
                    </w:p>
                    <w:p w:rsidR="00404FAA" w:rsidRPr="00723911" w:rsidRDefault="00404FAA" w:rsidP="00404FA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23911">
                        <w:rPr>
                          <w:rFonts w:cstheme="minorHAnsi"/>
                          <w:sz w:val="18"/>
                          <w:szCs w:val="18"/>
                        </w:rPr>
                        <w:t xml:space="preserve">(This is scanned from my own copy of </w:t>
                      </w:r>
                      <w:r w:rsidRPr="00723911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Orlando</w:t>
                      </w:r>
                      <w:r w:rsidRPr="00723911">
                        <w:rPr>
                          <w:rFonts w:cstheme="minorHAnsi"/>
                          <w:sz w:val="18"/>
                          <w:szCs w:val="18"/>
                        </w:rPr>
                        <w:t xml:space="preserve">, hence the not brilliant quality. I could only find this version online: </w:t>
                      </w:r>
                      <w:hyperlink r:id="rId17" w:history="1">
                        <w:r w:rsidRPr="00723911">
                          <w:rPr>
                            <w:rStyle w:val="Hyperlink"/>
                            <w:rFonts w:cstheme="minorHAnsi"/>
                            <w:color w:val="auto"/>
                            <w:sz w:val="18"/>
                            <w:szCs w:val="18"/>
                          </w:rPr>
                          <w:t>http://www.smith.edu/libraries/libs/rarebook/exhibitions/images/penandpress/large/11a_orlando_gaige.jpg</w:t>
                        </w:r>
                      </w:hyperlink>
                      <w:r w:rsidRPr="00723911">
                        <w:rPr>
                          <w:rStyle w:val="Hyperlink"/>
                          <w:rFonts w:cstheme="minorHAnsi"/>
                          <w:color w:val="auto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FAA" w:rsidRPr="00723911">
        <w:rPr>
          <w:rFonts w:cstheme="minorHAnsi"/>
          <w:color w:val="000000"/>
          <w:sz w:val="26"/>
          <w:szCs w:val="26"/>
          <w:shd w:val="clear" w:color="auto" w:fill="FFFFFF"/>
        </w:rPr>
        <w:t xml:space="preserve">Nicolson, </w:t>
      </w:r>
      <w:r w:rsidR="00404FAA">
        <w:rPr>
          <w:rFonts w:cstheme="minorHAnsi"/>
          <w:color w:val="000000"/>
          <w:sz w:val="26"/>
          <w:szCs w:val="26"/>
          <w:shd w:val="clear" w:color="auto" w:fill="FFFFFF"/>
        </w:rPr>
        <w:t xml:space="preserve">Nigel, and Vita Sackville-West (1973) </w:t>
      </w:r>
      <w:r w:rsidR="00404FAA" w:rsidRPr="00723911">
        <w:rPr>
          <w:rFonts w:cstheme="minorHAnsi"/>
          <w:i/>
          <w:iCs/>
          <w:color w:val="000000"/>
          <w:sz w:val="26"/>
          <w:szCs w:val="26"/>
          <w:shd w:val="clear" w:color="auto" w:fill="FFFFFF"/>
        </w:rPr>
        <w:t xml:space="preserve">Portrait of a Marriage, </w:t>
      </w:r>
      <w:r w:rsidR="00404FAA">
        <w:rPr>
          <w:rFonts w:cstheme="minorHAnsi"/>
          <w:color w:val="000000"/>
          <w:sz w:val="26"/>
          <w:szCs w:val="26"/>
          <w:shd w:val="clear" w:color="auto" w:fill="FFFFFF"/>
        </w:rPr>
        <w:t xml:space="preserve">London: </w:t>
      </w:r>
      <w:proofErr w:type="spellStart"/>
      <w:r w:rsidR="00404FAA" w:rsidRPr="00723911">
        <w:rPr>
          <w:rFonts w:cstheme="minorHAnsi"/>
          <w:color w:val="000000"/>
          <w:sz w:val="26"/>
          <w:szCs w:val="26"/>
          <w:shd w:val="clear" w:color="auto" w:fill="FFFFFF"/>
        </w:rPr>
        <w:t>Weidenfeld</w:t>
      </w:r>
      <w:proofErr w:type="spellEnd"/>
      <w:r w:rsidR="00404FAA" w:rsidRPr="00723911">
        <w:rPr>
          <w:rFonts w:cstheme="minorHAnsi"/>
          <w:color w:val="000000"/>
          <w:sz w:val="26"/>
          <w:szCs w:val="26"/>
          <w:shd w:val="clear" w:color="auto" w:fill="FFFFFF"/>
        </w:rPr>
        <w:t xml:space="preserve"> &amp; Nicolson</w:t>
      </w:r>
      <w:r w:rsidR="00404FAA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:rsidR="00404FAA" w:rsidRDefault="00404FAA" w:rsidP="00404FAA">
      <w:pPr>
        <w:shd w:val="clear" w:color="auto" w:fill="FFFFFF"/>
        <w:spacing w:after="0" w:line="240" w:lineRule="auto"/>
        <w:rPr>
          <w:rFonts w:cstheme="minorHAnsi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000000"/>
          <w:sz w:val="26"/>
          <w:szCs w:val="26"/>
          <w:shd w:val="clear" w:color="auto" w:fill="FFFFFF"/>
        </w:rPr>
        <w:t>Raitt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, Suzanne (1993) </w:t>
      </w:r>
      <w:r w:rsidRPr="00723911">
        <w:rPr>
          <w:rFonts w:cstheme="minorHAnsi"/>
          <w:i/>
          <w:color w:val="000000"/>
          <w:sz w:val="26"/>
          <w:szCs w:val="26"/>
          <w:shd w:val="clear" w:color="auto" w:fill="FFFFFF"/>
        </w:rPr>
        <w:t>Vita and Virginia: The Work and Friendship of V. Sackville-West and Virginia Woolf</w:t>
      </w:r>
      <w:r>
        <w:rPr>
          <w:rFonts w:cstheme="minorHAnsi"/>
          <w:sz w:val="26"/>
          <w:szCs w:val="26"/>
          <w:shd w:val="clear" w:color="auto" w:fill="FFFFFF"/>
        </w:rPr>
        <w:t>, Oxford: Oxford University Press.</w:t>
      </w:r>
    </w:p>
    <w:p w:rsidR="00787747" w:rsidRDefault="00787747" w:rsidP="00F948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</w:p>
    <w:p w:rsidR="00725316" w:rsidRDefault="00725316" w:rsidP="00725316">
      <w:pPr>
        <w:spacing w:after="0" w:line="240" w:lineRule="auto"/>
        <w:rPr>
          <w:sz w:val="26"/>
        </w:rPr>
      </w:pPr>
      <w:r>
        <w:rPr>
          <w:sz w:val="26"/>
        </w:rPr>
        <w:t>Bryony Randall, University of Glasgow</w:t>
      </w:r>
    </w:p>
    <w:p w:rsidR="00404FAA" w:rsidRPr="00F94852" w:rsidRDefault="00404FAA" w:rsidP="0072531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GB"/>
        </w:rPr>
      </w:pPr>
    </w:p>
    <w:sectPr w:rsidR="00404FAA" w:rsidRPr="00F94852" w:rsidSect="008C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7D30"/>
    <w:multiLevelType w:val="multilevel"/>
    <w:tmpl w:val="BB52C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8605E"/>
    <w:multiLevelType w:val="multilevel"/>
    <w:tmpl w:val="964EDA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E0D6E"/>
    <w:multiLevelType w:val="multilevel"/>
    <w:tmpl w:val="D7F09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0787A"/>
    <w:multiLevelType w:val="multilevel"/>
    <w:tmpl w:val="7A4E8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837A8"/>
    <w:multiLevelType w:val="multilevel"/>
    <w:tmpl w:val="AA3C4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522002"/>
    <w:multiLevelType w:val="hybridMultilevel"/>
    <w:tmpl w:val="47108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1378F"/>
    <w:multiLevelType w:val="multilevel"/>
    <w:tmpl w:val="6FEC2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6A3716"/>
    <w:multiLevelType w:val="hybridMultilevel"/>
    <w:tmpl w:val="0E8EC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B5367"/>
    <w:multiLevelType w:val="multilevel"/>
    <w:tmpl w:val="CD664B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6E30E7"/>
    <w:multiLevelType w:val="multilevel"/>
    <w:tmpl w:val="92C620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CF5C6E"/>
    <w:multiLevelType w:val="hybridMultilevel"/>
    <w:tmpl w:val="7954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E9"/>
    <w:rsid w:val="00034981"/>
    <w:rsid w:val="001803EE"/>
    <w:rsid w:val="001C0DE9"/>
    <w:rsid w:val="001D4D35"/>
    <w:rsid w:val="002807E2"/>
    <w:rsid w:val="00327ABF"/>
    <w:rsid w:val="00404FAA"/>
    <w:rsid w:val="00472566"/>
    <w:rsid w:val="00477AC4"/>
    <w:rsid w:val="00484572"/>
    <w:rsid w:val="00571F16"/>
    <w:rsid w:val="00670481"/>
    <w:rsid w:val="006F01C4"/>
    <w:rsid w:val="00723911"/>
    <w:rsid w:val="00725316"/>
    <w:rsid w:val="00776819"/>
    <w:rsid w:val="00776FED"/>
    <w:rsid w:val="00787747"/>
    <w:rsid w:val="0081634C"/>
    <w:rsid w:val="008C69A7"/>
    <w:rsid w:val="009278CE"/>
    <w:rsid w:val="009740E9"/>
    <w:rsid w:val="009C66A2"/>
    <w:rsid w:val="00A00614"/>
    <w:rsid w:val="00A85C5E"/>
    <w:rsid w:val="00AC3DBB"/>
    <w:rsid w:val="00AC543A"/>
    <w:rsid w:val="00AE220C"/>
    <w:rsid w:val="00AE4E14"/>
    <w:rsid w:val="00C17A7E"/>
    <w:rsid w:val="00DF6164"/>
    <w:rsid w:val="00ED6752"/>
    <w:rsid w:val="00F338CB"/>
    <w:rsid w:val="00F70353"/>
    <w:rsid w:val="00F94852"/>
    <w:rsid w:val="00F970A5"/>
    <w:rsid w:val="00FD3144"/>
    <w:rsid w:val="00F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E9"/>
  </w:style>
  <w:style w:type="paragraph" w:styleId="Heading3">
    <w:name w:val="heading 3"/>
    <w:basedOn w:val="Normal"/>
    <w:link w:val="Heading3Char"/>
    <w:uiPriority w:val="9"/>
    <w:qFormat/>
    <w:rsid w:val="0032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3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0353"/>
  </w:style>
  <w:style w:type="character" w:customStyle="1" w:styleId="Heading3Char">
    <w:name w:val="Heading 3 Char"/>
    <w:basedOn w:val="DefaultParagraphFont"/>
    <w:link w:val="Heading3"/>
    <w:uiPriority w:val="9"/>
    <w:rsid w:val="00327A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editsection">
    <w:name w:val="editsection"/>
    <w:basedOn w:val="DefaultParagraphFont"/>
    <w:rsid w:val="00327ABF"/>
  </w:style>
  <w:style w:type="character" w:customStyle="1" w:styleId="mw-headline">
    <w:name w:val="mw-headline"/>
    <w:basedOn w:val="DefaultParagraphFont"/>
    <w:rsid w:val="00327ABF"/>
  </w:style>
  <w:style w:type="paragraph" w:styleId="ListParagraph">
    <w:name w:val="List Paragraph"/>
    <w:basedOn w:val="Normal"/>
    <w:uiPriority w:val="34"/>
    <w:qFormat/>
    <w:rsid w:val="00327A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4981"/>
    <w:rPr>
      <w:color w:val="800080" w:themeColor="followedHyperlink"/>
      <w:u w:val="single"/>
    </w:rPr>
  </w:style>
  <w:style w:type="character" w:customStyle="1" w:styleId="ptbrand">
    <w:name w:val="ptbrand"/>
    <w:basedOn w:val="DefaultParagraphFont"/>
    <w:rsid w:val="00670481"/>
  </w:style>
  <w:style w:type="paragraph" w:styleId="BalloonText">
    <w:name w:val="Balloon Text"/>
    <w:basedOn w:val="Normal"/>
    <w:link w:val="BalloonTextChar"/>
    <w:uiPriority w:val="99"/>
    <w:semiHidden/>
    <w:unhideWhenUsed/>
    <w:rsid w:val="0072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391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E9"/>
  </w:style>
  <w:style w:type="paragraph" w:styleId="Heading3">
    <w:name w:val="heading 3"/>
    <w:basedOn w:val="Normal"/>
    <w:link w:val="Heading3Char"/>
    <w:uiPriority w:val="9"/>
    <w:qFormat/>
    <w:rsid w:val="0032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3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0353"/>
  </w:style>
  <w:style w:type="character" w:customStyle="1" w:styleId="Heading3Char">
    <w:name w:val="Heading 3 Char"/>
    <w:basedOn w:val="DefaultParagraphFont"/>
    <w:link w:val="Heading3"/>
    <w:uiPriority w:val="9"/>
    <w:rsid w:val="00327A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editsection">
    <w:name w:val="editsection"/>
    <w:basedOn w:val="DefaultParagraphFont"/>
    <w:rsid w:val="00327ABF"/>
  </w:style>
  <w:style w:type="character" w:customStyle="1" w:styleId="mw-headline">
    <w:name w:val="mw-headline"/>
    <w:basedOn w:val="DefaultParagraphFont"/>
    <w:rsid w:val="00327ABF"/>
  </w:style>
  <w:style w:type="paragraph" w:styleId="ListParagraph">
    <w:name w:val="List Paragraph"/>
    <w:basedOn w:val="Normal"/>
    <w:uiPriority w:val="34"/>
    <w:qFormat/>
    <w:rsid w:val="00327A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4981"/>
    <w:rPr>
      <w:color w:val="800080" w:themeColor="followedHyperlink"/>
      <w:u w:val="single"/>
    </w:rPr>
  </w:style>
  <w:style w:type="character" w:customStyle="1" w:styleId="ptbrand">
    <w:name w:val="ptbrand"/>
    <w:basedOn w:val="DefaultParagraphFont"/>
    <w:rsid w:val="00670481"/>
  </w:style>
  <w:style w:type="paragraph" w:styleId="BalloonText">
    <w:name w:val="Balloon Text"/>
    <w:basedOn w:val="Normal"/>
    <w:link w:val="BalloonTextChar"/>
    <w:uiPriority w:val="99"/>
    <w:semiHidden/>
    <w:unhideWhenUsed/>
    <w:rsid w:val="0072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391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yperlink" Target="http://www.smith.edu/libraries/libs/rarebook/exhibitions/images/penandpress/large/11a_orlando_gaige.jpg" TargetMode="External"/><Relationship Id="rId4" Type="http://schemas.microsoft.com/office/2007/relationships/stylesWithEffects" Target="stylesWithEffects.xml"/><Relationship Id="rId7" Type="http://schemas.openxmlformats.org/officeDocument/2006/relationships/image" Target="media/image1.png"/><Relationship Id="rId11" Type="http://schemas.openxmlformats.org/officeDocument/2006/relationships/hyperlink" Target="http://books0977.tumblr.com/post/24451920036/vita-sackville-west-as-lady-in-a-red-hat-191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hyperlink" Target="http://www.telegraph.co.uk/gardening/9347117/Vita-Sackville-West-her-passions-in-pictures.html" TargetMode="External"/><Relationship Id="rId13" Type="http://schemas.openxmlformats.org/officeDocument/2006/relationships/image" Target="media/image3.jpeg"/><Relationship Id="rId10" Type="http://schemas.openxmlformats.org/officeDocument/2006/relationships/image" Target="media/image2.jpeg"/><Relationship Id="rId5" Type="http://schemas.openxmlformats.org/officeDocument/2006/relationships/settings" Target="settings.xml"/><Relationship Id="rId19" Type="http://schemas.openxmlformats.org/officeDocument/2006/relationships/theme" Target="theme/theme1.xml"/><Relationship Id="rId12" Type="http://schemas.openxmlformats.org/officeDocument/2006/relationships/hyperlink" Target="http://books0977.tumblr.com/post/24451920036/vita-sackville-west-as-lady-in-a-red-hat-1918" TargetMode="External"/><Relationship Id="rId17" Type="http://schemas.openxmlformats.org/officeDocument/2006/relationships/hyperlink" Target="http://www.smith.edu/libraries/libs/rarebook/exhibitions/images/penandpress/large/11a_orlando_gaige.jpg" TargetMode="External"/><Relationship Id="rId2" Type="http://schemas.openxmlformats.org/officeDocument/2006/relationships/numbering" Target="numbering.xml"/><Relationship Id="rId9" Type="http://schemas.openxmlformats.org/officeDocument/2006/relationships/hyperlink" Target="http://www.telegraph.co.uk/gardening/9347117/Vita-Sackville-West-her-passions-in-pictures.html" TargetMode="External"/><Relationship Id="rId3" Type="http://schemas.openxmlformats.org/officeDocument/2006/relationships/styles" Target="styles.xml"/><Relationship Id="rId1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ABB7E-86E0-2646-896A-4FCE125B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Bryony</dc:creator>
  <cp:lastModifiedBy>Microsoft Office User</cp:lastModifiedBy>
  <cp:revision>2</cp:revision>
  <cp:lastPrinted>2012-07-10T11:39:00Z</cp:lastPrinted>
  <dcterms:created xsi:type="dcterms:W3CDTF">2012-08-28T16:01:00Z</dcterms:created>
  <dcterms:modified xsi:type="dcterms:W3CDTF">2012-08-28T16:01:00Z</dcterms:modified>
</cp:coreProperties>
</file>