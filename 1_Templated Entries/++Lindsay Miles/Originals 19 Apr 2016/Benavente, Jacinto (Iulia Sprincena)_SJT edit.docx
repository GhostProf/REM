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8D710" w14:textId="45C00F7A" w:rsidR="002F11DE" w:rsidRDefault="002F11DE">
      <w:pPr>
        <w:rPr>
          <w:rFonts w:ascii="Times New Roman" w:hAnsi="Times New Roman"/>
          <w:b/>
        </w:rPr>
      </w:pPr>
      <w:r w:rsidRPr="000E0329">
        <w:rPr>
          <w:rFonts w:ascii="Times New Roman" w:hAnsi="Times New Roman"/>
          <w:b/>
          <w:bCs/>
          <w:caps/>
        </w:rPr>
        <w:t>Benavente, Jacinto</w:t>
      </w:r>
      <w:r w:rsidRPr="002F11DE">
        <w:rPr>
          <w:rFonts w:ascii="Times New Roman" w:hAnsi="Times New Roman"/>
          <w:b/>
        </w:rPr>
        <w:t xml:space="preserve"> (1866-1954)</w:t>
      </w:r>
    </w:p>
    <w:p w14:paraId="793F6510" w14:textId="77777777" w:rsidR="00AC7D91" w:rsidRDefault="00AC7D91">
      <w:pPr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A0" w:firstRow="1" w:lastRow="0" w:firstColumn="1" w:lastColumn="0" w:noHBand="0" w:noVBand="0"/>
      </w:tblPr>
      <w:tblGrid>
        <w:gridCol w:w="3500"/>
        <w:gridCol w:w="5356"/>
      </w:tblGrid>
      <w:tr w:rsidR="00AC7D91" w14:paraId="522F8FEF" w14:textId="77777777">
        <w:trPr>
          <w:trHeight w:val="5201"/>
        </w:trPr>
        <w:tc>
          <w:tcPr>
            <w:tcW w:w="4428" w:type="dxa"/>
          </w:tcPr>
          <w:p w14:paraId="1015185E" w14:textId="77777777" w:rsidR="00AC7D91" w:rsidRDefault="00AC7D91">
            <w:pPr>
              <w:rPr>
                <w:rFonts w:ascii="Times New Roman" w:hAnsi="Times New Roman"/>
                <w:b/>
              </w:rPr>
            </w:pPr>
          </w:p>
          <w:p w14:paraId="145483E0" w14:textId="006F37E5" w:rsidR="00AC7D91" w:rsidRDefault="005E385F" w:rsidP="00D95F52">
            <w:pPr>
              <w:rPr>
                <w:rFonts w:ascii="Times New Roman" w:hAnsi="Times New Roman"/>
                <w:b/>
              </w:rPr>
            </w:pPr>
            <w:ins w:id="0" w:author="Sarah J. Townsend" w:date="2014-06-04T17:52:00Z">
              <w:r>
                <w:rPr>
                  <w:rFonts w:ascii="Times New Roman" w:hAnsi="Times New Roman"/>
                </w:rPr>
                <w:t xml:space="preserve">Jacinto </w:t>
              </w:r>
            </w:ins>
            <w:r w:rsidR="00AC7D91">
              <w:rPr>
                <w:rFonts w:ascii="Times New Roman" w:hAnsi="Times New Roman"/>
              </w:rPr>
              <w:t xml:space="preserve">Benavente </w:t>
            </w:r>
            <w:ins w:id="1" w:author="Sarah J. Townsend" w:date="2014-06-04T17:52:00Z">
              <w:r>
                <w:rPr>
                  <w:rFonts w:ascii="Times New Roman" w:hAnsi="Times New Roman"/>
                </w:rPr>
                <w:t xml:space="preserve">y Martínez </w:t>
              </w:r>
            </w:ins>
            <w:r w:rsidR="00AC7D91">
              <w:rPr>
                <w:rFonts w:ascii="Times New Roman" w:hAnsi="Times New Roman"/>
              </w:rPr>
              <w:t>was a Spanish dramatist of the late nineteenth and early twentieth centur</w:t>
            </w:r>
            <w:ins w:id="2" w:author="Sarah J. Townsend" w:date="2014-04-28T18:20:00Z">
              <w:r w:rsidR="00C74D5B">
                <w:rPr>
                  <w:rFonts w:ascii="Times New Roman" w:hAnsi="Times New Roman"/>
                </w:rPr>
                <w:t>ies</w:t>
              </w:r>
            </w:ins>
            <w:r w:rsidR="00AC7D91">
              <w:rPr>
                <w:rFonts w:ascii="Times New Roman" w:hAnsi="Times New Roman"/>
              </w:rPr>
              <w:t xml:space="preserve">. Author of more than 170 plays, he was awarded the Nobel Prize for Literature in 1922. His selection </w:t>
            </w:r>
            <w:r w:rsidR="00CC54C4">
              <w:rPr>
                <w:rFonts w:ascii="Times New Roman" w:hAnsi="Times New Roman"/>
              </w:rPr>
              <w:t>raised</w:t>
            </w:r>
            <w:r w:rsidR="00AC7D91">
              <w:rPr>
                <w:rFonts w:ascii="Times New Roman" w:hAnsi="Times New Roman"/>
              </w:rPr>
              <w:t xml:space="preserve"> controversy, </w:t>
            </w:r>
            <w:r w:rsidR="00CC54C4">
              <w:rPr>
                <w:rFonts w:ascii="Times New Roman" w:hAnsi="Times New Roman"/>
              </w:rPr>
              <w:t xml:space="preserve">since </w:t>
            </w:r>
            <w:ins w:id="3" w:author="Sarah J. Townsend" w:date="2014-04-28T18:20:00Z">
              <w:r w:rsidR="00C74D5B">
                <w:rPr>
                  <w:rFonts w:ascii="Times New Roman" w:hAnsi="Times New Roman"/>
                </w:rPr>
                <w:t>many argued</w:t>
              </w:r>
            </w:ins>
            <w:r w:rsidR="00CC54C4">
              <w:rPr>
                <w:rFonts w:ascii="Times New Roman" w:hAnsi="Times New Roman"/>
              </w:rPr>
              <w:t xml:space="preserve"> that </w:t>
            </w:r>
            <w:r w:rsidR="00AC7D91">
              <w:rPr>
                <w:rFonts w:ascii="Times New Roman" w:hAnsi="Times New Roman"/>
              </w:rPr>
              <w:t xml:space="preserve">the </w:t>
            </w:r>
            <w:r w:rsidR="00AC7D91">
              <w:rPr>
                <w:rFonts w:ascii="Times New Roman" w:hAnsi="Times New Roman"/>
                <w:i/>
              </w:rPr>
              <w:t xml:space="preserve">Generación del 98 </w:t>
            </w:r>
            <w:r w:rsidR="00AC7D91">
              <w:rPr>
                <w:rFonts w:ascii="Times New Roman" w:hAnsi="Times New Roman"/>
              </w:rPr>
              <w:t xml:space="preserve">and </w:t>
            </w:r>
            <w:ins w:id="4" w:author="Sarah J. Townsend" w:date="2014-04-28T18:21:00Z">
              <w:r w:rsidR="00C74D5B">
                <w:rPr>
                  <w:rFonts w:ascii="Times New Roman" w:hAnsi="Times New Roman"/>
                </w:rPr>
                <w:t>m</w:t>
              </w:r>
            </w:ins>
            <w:r w:rsidR="00BF29A6">
              <w:rPr>
                <w:rFonts w:ascii="Times New Roman" w:hAnsi="Times New Roman"/>
              </w:rPr>
              <w:t xml:space="preserve">odernist writers </w:t>
            </w:r>
            <w:r w:rsidR="00AC7D91">
              <w:rPr>
                <w:rFonts w:ascii="Times New Roman" w:hAnsi="Times New Roman"/>
              </w:rPr>
              <w:t>such as Miguel de Unamuno, Ramón del Valle-Inclán</w:t>
            </w:r>
            <w:ins w:id="5" w:author="Sarah J. Townsend" w:date="2014-04-28T18:21:00Z">
              <w:r w:rsidR="00C74D5B">
                <w:rPr>
                  <w:rFonts w:ascii="Times New Roman" w:hAnsi="Times New Roman"/>
                </w:rPr>
                <w:t>,</w:t>
              </w:r>
            </w:ins>
            <w:r w:rsidR="00AC7D91">
              <w:rPr>
                <w:rFonts w:ascii="Times New Roman" w:hAnsi="Times New Roman"/>
              </w:rPr>
              <w:t xml:space="preserve"> </w:t>
            </w:r>
            <w:ins w:id="6" w:author="Sarah J. Townsend" w:date="2014-04-28T18:21:00Z">
              <w:r w:rsidR="00C74D5B">
                <w:rPr>
                  <w:rFonts w:ascii="Times New Roman" w:hAnsi="Times New Roman"/>
                </w:rPr>
                <w:t>and</w:t>
              </w:r>
            </w:ins>
            <w:r w:rsidR="00AC7D91">
              <w:rPr>
                <w:rFonts w:ascii="Times New Roman" w:hAnsi="Times New Roman"/>
              </w:rPr>
              <w:t xml:space="preserve"> Rubén Darío</w:t>
            </w:r>
            <w:r w:rsidR="00CC54C4">
              <w:rPr>
                <w:rFonts w:ascii="Times New Roman" w:hAnsi="Times New Roman"/>
              </w:rPr>
              <w:t xml:space="preserve"> had greater merits</w:t>
            </w:r>
            <w:r w:rsidR="00AC7D91">
              <w:rPr>
                <w:rFonts w:ascii="Times New Roman" w:hAnsi="Times New Roman"/>
              </w:rPr>
              <w:t xml:space="preserve">. </w:t>
            </w:r>
            <w:r w:rsidR="00CC54C4">
              <w:rPr>
                <w:rFonts w:ascii="Times New Roman" w:hAnsi="Times New Roman"/>
              </w:rPr>
              <w:t>Nevertheless</w:t>
            </w:r>
            <w:r w:rsidR="00AC7D91">
              <w:rPr>
                <w:rFonts w:ascii="Times New Roman" w:hAnsi="Times New Roman"/>
              </w:rPr>
              <w:t xml:space="preserve">, Benavente had a significant and revitalizing </w:t>
            </w:r>
            <w:ins w:id="7" w:author="Sarah J. Townsend" w:date="2014-04-28T18:23:00Z">
              <w:r w:rsidR="00C74D5B">
                <w:rPr>
                  <w:rFonts w:ascii="Times New Roman" w:hAnsi="Times New Roman"/>
                </w:rPr>
                <w:t>influence on</w:t>
              </w:r>
            </w:ins>
            <w:r w:rsidR="00AC7D91">
              <w:rPr>
                <w:rFonts w:ascii="Times New Roman" w:hAnsi="Times New Roman"/>
              </w:rPr>
              <w:t xml:space="preserve"> Spanish drama, </w:t>
            </w:r>
            <w:ins w:id="8" w:author="Sarah J. Townsend" w:date="2014-04-28T18:24:00Z">
              <w:r w:rsidR="00C74D5B">
                <w:rPr>
                  <w:rFonts w:ascii="Times New Roman" w:hAnsi="Times New Roman"/>
                </w:rPr>
                <w:t>ushering in a shift from</w:t>
              </w:r>
            </w:ins>
            <w:r w:rsidR="00AC7D91">
              <w:rPr>
                <w:rFonts w:ascii="Times New Roman" w:hAnsi="Times New Roman"/>
              </w:rPr>
              <w:t xml:space="preserve"> melodramatic verse to prose comedy and </w:t>
            </w:r>
            <w:ins w:id="9" w:author="Sarah J. Townsend" w:date="2014-04-28T18:25:00Z">
              <w:r w:rsidR="00C74D5B">
                <w:rPr>
                  <w:rFonts w:ascii="Times New Roman" w:hAnsi="Times New Roman"/>
                </w:rPr>
                <w:t>favoring</w:t>
              </w:r>
            </w:ins>
            <w:r w:rsidR="00AC7D91">
              <w:rPr>
                <w:rFonts w:ascii="Times New Roman" w:hAnsi="Times New Roman"/>
              </w:rPr>
              <w:t xml:space="preserve"> subtle dialogue </w:t>
            </w:r>
            <w:ins w:id="10" w:author="Sarah J. Townsend" w:date="2014-04-28T18:25:00Z">
              <w:r w:rsidR="00C74D5B">
                <w:rPr>
                  <w:rFonts w:ascii="Times New Roman" w:hAnsi="Times New Roman"/>
                </w:rPr>
                <w:t>over</w:t>
              </w:r>
            </w:ins>
            <w:r w:rsidR="00AC7D91">
              <w:rPr>
                <w:rFonts w:ascii="Times New Roman" w:hAnsi="Times New Roman"/>
              </w:rPr>
              <w:t xml:space="preserve"> </w:t>
            </w:r>
            <w:ins w:id="11" w:author="Sarah J. Townsend" w:date="2014-04-28T18:25:00Z">
              <w:r w:rsidR="00C74D5B">
                <w:rPr>
                  <w:rFonts w:ascii="Times New Roman" w:hAnsi="Times New Roman"/>
                </w:rPr>
                <w:t xml:space="preserve">the </w:t>
              </w:r>
            </w:ins>
            <w:r w:rsidR="00AC7D91">
              <w:rPr>
                <w:rFonts w:ascii="Times New Roman" w:hAnsi="Times New Roman"/>
              </w:rPr>
              <w:t>impulsive action</w:t>
            </w:r>
            <w:ins w:id="12" w:author="Sarah J. Townsend" w:date="2014-04-28T18:25:00Z">
              <w:r w:rsidR="00C74D5B">
                <w:rPr>
                  <w:rFonts w:ascii="Times New Roman" w:hAnsi="Times New Roman"/>
                </w:rPr>
                <w:t xml:space="preserve"> </w:t>
              </w:r>
            </w:ins>
            <w:r w:rsidR="00D95F52">
              <w:rPr>
                <w:rFonts w:ascii="Times New Roman" w:hAnsi="Times New Roman"/>
              </w:rPr>
              <w:t>typical</w:t>
            </w:r>
            <w:r w:rsidR="00D02794">
              <w:rPr>
                <w:rFonts w:ascii="Times New Roman" w:hAnsi="Times New Roman"/>
              </w:rPr>
              <w:t xml:space="preserve"> of </w:t>
            </w:r>
            <w:ins w:id="13" w:author="Sarah J. Townsend" w:date="2014-04-28T18:25:00Z">
              <w:r w:rsidR="00C74D5B">
                <w:rPr>
                  <w:rFonts w:ascii="Times New Roman" w:hAnsi="Times New Roman"/>
                </w:rPr>
                <w:t>the drama</w:t>
              </w:r>
            </w:ins>
            <w:ins w:id="14" w:author="Sarah J. Townsend" w:date="2014-04-28T18:27:00Z">
              <w:r w:rsidR="00C74D5B">
                <w:rPr>
                  <w:rFonts w:ascii="Times New Roman" w:hAnsi="Times New Roman"/>
                </w:rPr>
                <w:t>s</w:t>
              </w:r>
            </w:ins>
            <w:ins w:id="15" w:author="Sarah J. Townsend" w:date="2014-04-28T18:25:00Z">
              <w:r w:rsidR="00C74D5B">
                <w:rPr>
                  <w:rFonts w:ascii="Times New Roman" w:hAnsi="Times New Roman"/>
                </w:rPr>
                <w:t xml:space="preserve"> of </w:t>
              </w:r>
            </w:ins>
            <w:r w:rsidR="00D02794">
              <w:rPr>
                <w:rFonts w:ascii="Times New Roman" w:hAnsi="Times New Roman"/>
              </w:rPr>
              <w:t>José de Echegaray</w:t>
            </w:r>
            <w:r w:rsidR="00AC7D91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4428" w:type="dxa"/>
          </w:tcPr>
          <w:p w14:paraId="0953E4EC" w14:textId="77777777" w:rsidR="00C8387F" w:rsidRDefault="00C8387F">
            <w:pPr>
              <w:rPr>
                <w:rFonts w:ascii="Times New Roman" w:hAnsi="Times New Roman"/>
                <w:b/>
              </w:rPr>
            </w:pPr>
          </w:p>
          <w:p w14:paraId="7281DC37" w14:textId="77777777" w:rsidR="00BF29A6" w:rsidRDefault="00BF29A6">
            <w:pPr>
              <w:rPr>
                <w:rFonts w:ascii="Times New Roman" w:hAnsi="Times New Roman"/>
                <w:b/>
              </w:rPr>
            </w:pPr>
          </w:p>
          <w:p w14:paraId="7AEA29CE" w14:textId="77777777" w:rsidR="00AC7D91" w:rsidRDefault="00AC7D91">
            <w:pPr>
              <w:rPr>
                <w:rFonts w:ascii="Times New Roman" w:hAnsi="Times New Roman"/>
                <w:b/>
              </w:rPr>
            </w:pPr>
            <w:r w:rsidRPr="005C72C5">
              <w:rPr>
                <w:noProof/>
                <w:lang w:eastAsia="en-US"/>
              </w:rPr>
              <w:drawing>
                <wp:inline distT="0" distB="0" distL="0" distR="0" wp14:anchorId="46CC4C98" wp14:editId="26A34A8C">
                  <wp:extent cx="2918466" cy="1883664"/>
                  <wp:effectExtent l="25400" t="0" r="2534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466" cy="1883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52BF8C" w14:textId="77777777" w:rsidR="00AC7D91" w:rsidRDefault="00AC7D91">
            <w:pPr>
              <w:rPr>
                <w:rFonts w:ascii="Times New Roman" w:hAnsi="Times New Roman"/>
                <w:b/>
              </w:rPr>
            </w:pPr>
          </w:p>
          <w:p w14:paraId="758B0D23" w14:textId="77777777" w:rsidR="00AC7D91" w:rsidRDefault="00AC7D91">
            <w:pPr>
              <w:rPr>
                <w:rFonts w:ascii="Times New Roman" w:hAnsi="Times New Roman"/>
                <w:b/>
              </w:rPr>
            </w:pPr>
          </w:p>
          <w:p w14:paraId="7283E927" w14:textId="77777777" w:rsidR="00AC7D91" w:rsidRPr="00634D4A" w:rsidRDefault="00AC7D91" w:rsidP="00697782">
            <w:pPr>
              <w:jc w:val="center"/>
              <w:rPr>
                <w:rFonts w:ascii="Times New Roman" w:hAnsi="Times New Roman"/>
                <w:b/>
              </w:rPr>
            </w:pPr>
            <w:r w:rsidRPr="00634D4A">
              <w:rPr>
                <w:rFonts w:ascii="Times New Roman" w:hAnsi="Times New Roman"/>
                <w:b/>
              </w:rPr>
              <w:t>Jacinto Benavente seated at his work desk</w:t>
            </w:r>
          </w:p>
          <w:p w14:paraId="49947DAB" w14:textId="77777777" w:rsidR="00697782" w:rsidRPr="00634D4A" w:rsidRDefault="00697782" w:rsidP="00AC7D91">
            <w:pPr>
              <w:rPr>
                <w:rFonts w:ascii="Times New Roman" w:hAnsi="Times New Roman"/>
                <w:b/>
              </w:rPr>
            </w:pPr>
          </w:p>
          <w:p w14:paraId="60A5F6BD" w14:textId="77777777" w:rsidR="00AC7D91" w:rsidRPr="00634D4A" w:rsidRDefault="00697782" w:rsidP="00AC7D91">
            <w:pPr>
              <w:rPr>
                <w:rFonts w:ascii="Times New Roman" w:hAnsi="Times New Roman"/>
                <w:b/>
              </w:rPr>
            </w:pPr>
            <w:r w:rsidRPr="00634D4A">
              <w:rPr>
                <w:rFonts w:ascii="Times New Roman" w:hAnsi="Times New Roman"/>
                <w:b/>
              </w:rPr>
              <w:t>Available at:</w:t>
            </w:r>
          </w:p>
          <w:p w14:paraId="59F7A6E5" w14:textId="77777777" w:rsidR="00AC7D91" w:rsidRPr="00AC7D91" w:rsidRDefault="00B6789F" w:rsidP="00AC7D91">
            <w:pPr>
              <w:rPr>
                <w:rFonts w:ascii="Times New Roman" w:hAnsi="Times New Roman"/>
                <w:sz w:val="20"/>
              </w:rPr>
            </w:pPr>
            <w:hyperlink r:id="rId6" w:history="1">
              <w:r w:rsidR="00AC7D91" w:rsidRPr="00634D4A">
                <w:rPr>
                  <w:rStyle w:val="Hyperlink"/>
                  <w:rFonts w:ascii="Times New Roman" w:hAnsi="Times New Roman"/>
                  <w:b/>
                  <w:sz w:val="20"/>
                </w:rPr>
                <w:t>http://www.biografiasyvidas.com/biografia/b/benavente.htm</w:t>
              </w:r>
            </w:hyperlink>
            <w:r w:rsidR="00AC7D91" w:rsidRPr="00AC7D91">
              <w:rPr>
                <w:rFonts w:ascii="Times New Roman" w:hAnsi="Times New Roman"/>
                <w:sz w:val="20"/>
              </w:rPr>
              <w:t xml:space="preserve"> </w:t>
            </w:r>
          </w:p>
          <w:p w14:paraId="0CCA9129" w14:textId="77777777" w:rsidR="00AC7D91" w:rsidRDefault="00AC7D91">
            <w:pPr>
              <w:rPr>
                <w:rFonts w:ascii="Times New Roman" w:hAnsi="Times New Roman"/>
                <w:b/>
              </w:rPr>
            </w:pPr>
          </w:p>
        </w:tc>
      </w:tr>
    </w:tbl>
    <w:p w14:paraId="05B1ACF4" w14:textId="77777777" w:rsidR="002F11DE" w:rsidRDefault="002F11DE">
      <w:pPr>
        <w:rPr>
          <w:rFonts w:ascii="Times New Roman" w:hAnsi="Times New Roman"/>
          <w:b/>
        </w:rPr>
      </w:pPr>
    </w:p>
    <w:p w14:paraId="0C44BA0D" w14:textId="38121C86" w:rsidR="00C8387F" w:rsidRDefault="00C8387F" w:rsidP="00C8387F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Known primarily for his comedies set in urban </w:t>
      </w:r>
      <w:ins w:id="16" w:author="Sarah J. Townsend" w:date="2014-04-28T18:27:00Z">
        <w:r w:rsidR="00C74D5B">
          <w:rPr>
            <w:rFonts w:ascii="Times New Roman" w:hAnsi="Times New Roman"/>
          </w:rPr>
          <w:t>locales</w:t>
        </w:r>
      </w:ins>
      <w:r>
        <w:rPr>
          <w:rFonts w:ascii="Times New Roman" w:hAnsi="Times New Roman"/>
        </w:rPr>
        <w:t xml:space="preserve">, he also authored several successful rural dramas, one of which, </w:t>
      </w:r>
      <w:r>
        <w:rPr>
          <w:rFonts w:ascii="Times New Roman" w:hAnsi="Times New Roman"/>
          <w:i/>
        </w:rPr>
        <w:t xml:space="preserve">Señora Ama, </w:t>
      </w:r>
      <w:ins w:id="17" w:author="Sarah J. Townsend" w:date="2014-04-28T18:28:00Z">
        <w:r w:rsidR="00C74D5B">
          <w:rPr>
            <w:rFonts w:ascii="Times New Roman" w:hAnsi="Times New Roman"/>
          </w:rPr>
          <w:t>was</w:t>
        </w:r>
      </w:ins>
      <w:r>
        <w:rPr>
          <w:rFonts w:ascii="Times New Roman" w:hAnsi="Times New Roman"/>
        </w:rPr>
        <w:t xml:space="preserve"> said to be his favorite work. His most famous plays are </w:t>
      </w:r>
      <w:r>
        <w:rPr>
          <w:rFonts w:ascii="Times New Roman" w:hAnsi="Times New Roman"/>
          <w:i/>
        </w:rPr>
        <w:t xml:space="preserve">Los intereses creados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i/>
        </w:rPr>
        <w:t>The Bonds of Interest</w:t>
      </w:r>
      <w:ins w:id="18" w:author="Sarah J. Townsend" w:date="2014-04-28T18:29:00Z">
        <w:r w:rsidR="00C74D5B">
          <w:rPr>
            <w:rFonts w:ascii="Times New Roman" w:hAnsi="Times New Roman"/>
          </w:rPr>
          <w:t>, 1907</w:t>
        </w:r>
      </w:ins>
      <w:r>
        <w:rPr>
          <w:rFonts w:ascii="Times New Roman" w:hAnsi="Times New Roman"/>
        </w:rPr>
        <w:t>], a brilliant satire of the business world and hypocritical human nature</w:t>
      </w:r>
      <w:ins w:id="19" w:author="Sarah J. Townsend" w:date="2014-04-28T18:29:00Z">
        <w:r w:rsidR="00C74D5B">
          <w:rPr>
            <w:rFonts w:ascii="Times New Roman" w:hAnsi="Times New Roman"/>
          </w:rPr>
          <w:t xml:space="preserve"> that</w:t>
        </w:r>
      </w:ins>
      <w:r>
        <w:rPr>
          <w:rFonts w:ascii="Times New Roman" w:hAnsi="Times New Roman"/>
        </w:rPr>
        <w:t xml:space="preserve"> combin</w:t>
      </w:r>
      <w:ins w:id="20" w:author="Sarah J. Townsend" w:date="2014-04-28T18:29:00Z">
        <w:r w:rsidR="00C74D5B">
          <w:rPr>
            <w:rFonts w:ascii="Times New Roman" w:hAnsi="Times New Roman"/>
          </w:rPr>
          <w:t>es</w:t>
        </w:r>
      </w:ins>
      <w:r>
        <w:rPr>
          <w:rFonts w:ascii="Times New Roman" w:hAnsi="Times New Roman"/>
        </w:rPr>
        <w:t xml:space="preserve"> the Italian commedia dell’arte style with classical drama, and </w:t>
      </w:r>
      <w:r w:rsidR="00BF29A6">
        <w:rPr>
          <w:rFonts w:ascii="Times New Roman" w:hAnsi="Times New Roman"/>
          <w:i/>
        </w:rPr>
        <w:t>La M</w:t>
      </w:r>
      <w:r>
        <w:rPr>
          <w:rFonts w:ascii="Times New Roman" w:hAnsi="Times New Roman"/>
          <w:i/>
        </w:rPr>
        <w:t xml:space="preserve">alquerida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i/>
        </w:rPr>
        <w:t>The Passion Flower</w:t>
      </w:r>
      <w:ins w:id="21" w:author="Sarah J. Townsend" w:date="2014-04-28T18:29:00Z">
        <w:r w:rsidR="00C74D5B">
          <w:rPr>
            <w:rFonts w:ascii="Times New Roman" w:hAnsi="Times New Roman"/>
          </w:rPr>
          <w:t>, 1913</w:t>
        </w:r>
      </w:ins>
      <w:r>
        <w:rPr>
          <w:rFonts w:ascii="Times New Roman" w:hAnsi="Times New Roman"/>
        </w:rPr>
        <w:t xml:space="preserve">], a rural tragedy on the theme of incest. The latter was his most successful play. </w:t>
      </w:r>
    </w:p>
    <w:p w14:paraId="43A23B0C" w14:textId="77777777" w:rsidR="00C8387F" w:rsidRDefault="00C8387F" w:rsidP="00C8387F">
      <w:pPr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A0" w:firstRow="1" w:lastRow="0" w:firstColumn="1" w:lastColumn="0" w:noHBand="0" w:noVBand="0"/>
      </w:tblPr>
      <w:tblGrid>
        <w:gridCol w:w="5360"/>
        <w:gridCol w:w="3496"/>
      </w:tblGrid>
      <w:tr w:rsidR="0025009D" w14:paraId="3A69583F" w14:textId="77777777">
        <w:tc>
          <w:tcPr>
            <w:tcW w:w="4428" w:type="dxa"/>
          </w:tcPr>
          <w:p w14:paraId="41C00949" w14:textId="77777777" w:rsidR="0025009D" w:rsidRDefault="0025009D">
            <w:pPr>
              <w:rPr>
                <w:rFonts w:ascii="Times New Roman" w:hAnsi="Times New Roman"/>
              </w:rPr>
            </w:pPr>
          </w:p>
          <w:p w14:paraId="7F310BC2" w14:textId="77777777" w:rsidR="0025009D" w:rsidRDefault="0025009D" w:rsidP="0025009D">
            <w:pPr>
              <w:jc w:val="center"/>
              <w:rPr>
                <w:rFonts w:ascii="Times New Roman" w:hAnsi="Times New Roman"/>
              </w:rPr>
            </w:pPr>
            <w:r w:rsidRPr="005C72C5">
              <w:rPr>
                <w:noProof/>
                <w:lang w:eastAsia="en-US"/>
              </w:rPr>
              <w:drawing>
                <wp:inline distT="0" distB="0" distL="0" distR="0" wp14:anchorId="616FA2D7" wp14:editId="12C704F9">
                  <wp:extent cx="1921098" cy="2276856"/>
                  <wp:effectExtent l="25400" t="0" r="9302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098" cy="22768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9D144E" w14:textId="77777777" w:rsidR="0025009D" w:rsidRDefault="0025009D">
            <w:pPr>
              <w:rPr>
                <w:rFonts w:ascii="Times New Roman" w:hAnsi="Times New Roman"/>
              </w:rPr>
            </w:pPr>
          </w:p>
          <w:p w14:paraId="0020AD83" w14:textId="77777777" w:rsidR="0025009D" w:rsidRPr="00634D4A" w:rsidRDefault="0025009D" w:rsidP="0025009D">
            <w:pPr>
              <w:rPr>
                <w:rFonts w:ascii="Times New Roman" w:hAnsi="Times New Roman"/>
                <w:b/>
              </w:rPr>
            </w:pPr>
            <w:r w:rsidRPr="00634D4A">
              <w:rPr>
                <w:rFonts w:ascii="Times New Roman" w:hAnsi="Times New Roman"/>
                <w:b/>
              </w:rPr>
              <w:t xml:space="preserve">An image showing Benavente (left) with Ramón del Valle-Inclán (right) </w:t>
            </w:r>
          </w:p>
          <w:p w14:paraId="00AD1E69" w14:textId="77777777" w:rsidR="0025009D" w:rsidRDefault="0025009D">
            <w:pPr>
              <w:rPr>
                <w:rFonts w:ascii="Times New Roman" w:hAnsi="Times New Roman"/>
              </w:rPr>
            </w:pPr>
            <w:r w:rsidRPr="00634D4A">
              <w:rPr>
                <w:rFonts w:ascii="Times New Roman" w:hAnsi="Times New Roman"/>
                <w:b/>
              </w:rPr>
              <w:t xml:space="preserve">Available at: </w:t>
            </w:r>
            <w:hyperlink r:id="rId8" w:history="1">
              <w:r w:rsidRPr="00634D4A">
                <w:rPr>
                  <w:rStyle w:val="Hyperlink"/>
                  <w:rFonts w:ascii="Times New Roman" w:hAnsi="Times New Roman"/>
                  <w:b/>
                </w:rPr>
                <w:t>http://www.foroxerbar.com/viewtopic.php?t=8922</w:t>
              </w:r>
            </w:hyperlink>
          </w:p>
        </w:tc>
        <w:tc>
          <w:tcPr>
            <w:tcW w:w="4428" w:type="dxa"/>
          </w:tcPr>
          <w:p w14:paraId="0C744EE2" w14:textId="77777777" w:rsidR="0025009D" w:rsidRDefault="0025009D">
            <w:pPr>
              <w:rPr>
                <w:rFonts w:ascii="Times New Roman" w:hAnsi="Times New Roman"/>
              </w:rPr>
            </w:pPr>
          </w:p>
          <w:p w14:paraId="6502E072" w14:textId="5ECF7B66" w:rsidR="0025009D" w:rsidRPr="0025009D" w:rsidRDefault="00301AC5" w:rsidP="00301AC5">
            <w:pPr>
              <w:rPr>
                <w:rFonts w:ascii="Times New Roman" w:hAnsi="Times New Roman"/>
              </w:rPr>
            </w:pPr>
            <w:ins w:id="22" w:author="Sarah J. Townsend" w:date="2014-04-30T15:03:00Z">
              <w:r>
                <w:rPr>
                  <w:rFonts w:ascii="Times New Roman" w:hAnsi="Times New Roman"/>
                </w:rPr>
                <w:t xml:space="preserve">Inspired by André Antoine’s </w:t>
              </w:r>
              <w:r>
                <w:rPr>
                  <w:rFonts w:ascii="Times New Roman" w:hAnsi="Times New Roman"/>
                  <w:i/>
                </w:rPr>
                <w:t xml:space="preserve">Théâtre Libre </w:t>
              </w:r>
              <w:r>
                <w:rPr>
                  <w:rFonts w:ascii="Times New Roman" w:hAnsi="Times New Roman"/>
                </w:rPr>
                <w:t xml:space="preserve">in Paris, </w:t>
              </w:r>
            </w:ins>
            <w:ins w:id="23" w:author="Sarah J. Townsend" w:date="2014-04-30T15:04:00Z">
              <w:r>
                <w:rPr>
                  <w:rFonts w:ascii="Times New Roman" w:hAnsi="Times New Roman"/>
                </w:rPr>
                <w:t xml:space="preserve">Benavente founded </w:t>
              </w:r>
            </w:ins>
            <w:r w:rsidR="0025009D">
              <w:rPr>
                <w:rFonts w:ascii="Times New Roman" w:hAnsi="Times New Roman"/>
              </w:rPr>
              <w:t xml:space="preserve">the </w:t>
            </w:r>
            <w:r w:rsidR="0025009D">
              <w:rPr>
                <w:rFonts w:ascii="Times New Roman" w:hAnsi="Times New Roman"/>
                <w:i/>
              </w:rPr>
              <w:t>Teatro Artístico</w:t>
            </w:r>
            <w:ins w:id="24" w:author="Sarah J. Townsend" w:date="2014-04-30T15:04:00Z">
              <w:r>
                <w:rPr>
                  <w:rFonts w:ascii="Times New Roman" w:hAnsi="Times New Roman"/>
                </w:rPr>
                <w:t xml:space="preserve"> </w:t>
              </w:r>
            </w:ins>
            <w:r w:rsidR="0025009D">
              <w:rPr>
                <w:rFonts w:ascii="Times New Roman" w:hAnsi="Times New Roman"/>
              </w:rPr>
              <w:t>in Madrid in 1899</w:t>
            </w:r>
            <w:ins w:id="25" w:author="Sarah J. Townsend" w:date="2014-04-30T15:04:00Z">
              <w:r>
                <w:rPr>
                  <w:rFonts w:ascii="Times New Roman" w:hAnsi="Times New Roman"/>
                </w:rPr>
                <w:t>, working in collaboration with the modernist writer Ram</w:t>
              </w:r>
            </w:ins>
            <w:ins w:id="26" w:author="Sarah J. Townsend" w:date="2014-04-30T15:05:00Z">
              <w:r>
                <w:rPr>
                  <w:rFonts w:ascii="Times New Roman" w:hAnsi="Times New Roman"/>
                </w:rPr>
                <w:t>ón del Valle-Inclán</w:t>
              </w:r>
            </w:ins>
            <w:ins w:id="27" w:author="Sarah J. Townsend" w:date="2014-04-28T19:43:00Z">
              <w:r w:rsidR="001E1BAE">
                <w:rPr>
                  <w:rFonts w:ascii="Times New Roman" w:hAnsi="Times New Roman"/>
                </w:rPr>
                <w:t xml:space="preserve"> in an effort</w:t>
              </w:r>
              <w:r w:rsidR="00093A49">
                <w:rPr>
                  <w:rFonts w:ascii="Times New Roman" w:hAnsi="Times New Roman"/>
                </w:rPr>
                <w:t xml:space="preserve"> to</w:t>
              </w:r>
            </w:ins>
            <w:r w:rsidR="0025009D">
              <w:rPr>
                <w:rFonts w:ascii="Times New Roman" w:hAnsi="Times New Roman"/>
              </w:rPr>
              <w:t xml:space="preserve"> renovat</w:t>
            </w:r>
            <w:ins w:id="28" w:author="Sarah J. Townsend" w:date="2014-04-28T19:44:00Z">
              <w:r w:rsidR="00093A49">
                <w:rPr>
                  <w:rFonts w:ascii="Times New Roman" w:hAnsi="Times New Roman"/>
                </w:rPr>
                <w:t>e</w:t>
              </w:r>
            </w:ins>
            <w:r w:rsidR="0025009D">
              <w:rPr>
                <w:rFonts w:ascii="Times New Roman" w:hAnsi="Times New Roman"/>
              </w:rPr>
              <w:t xml:space="preserve"> drama</w:t>
            </w:r>
            <w:ins w:id="29" w:author="Sarah J. Townsend" w:date="2014-04-28T19:44:00Z">
              <w:r w:rsidR="00093A49">
                <w:rPr>
                  <w:rFonts w:ascii="Times New Roman" w:hAnsi="Times New Roman"/>
                </w:rPr>
                <w:t>tic production</w:t>
              </w:r>
            </w:ins>
            <w:r w:rsidR="0025009D">
              <w:rPr>
                <w:rFonts w:ascii="Times New Roman" w:hAnsi="Times New Roman"/>
                <w:i/>
              </w:rPr>
              <w:t xml:space="preserve">. </w:t>
            </w:r>
            <w:r w:rsidR="0025009D">
              <w:rPr>
                <w:rFonts w:ascii="Times New Roman" w:hAnsi="Times New Roman"/>
              </w:rPr>
              <w:t>The writers had a falling</w:t>
            </w:r>
            <w:ins w:id="30" w:author="Sarah J. Townsend" w:date="2014-04-30T15:09:00Z">
              <w:r w:rsidR="00E46A64">
                <w:rPr>
                  <w:rFonts w:ascii="Times New Roman" w:hAnsi="Times New Roman"/>
                </w:rPr>
                <w:t>-</w:t>
              </w:r>
            </w:ins>
            <w:r w:rsidR="0025009D">
              <w:rPr>
                <w:rFonts w:ascii="Times New Roman" w:hAnsi="Times New Roman"/>
              </w:rPr>
              <w:t>out after a</w:t>
            </w:r>
            <w:ins w:id="31" w:author="Sarah J. Townsend" w:date="2014-04-28T19:45:00Z">
              <w:r w:rsidR="00A045AE">
                <w:rPr>
                  <w:rFonts w:ascii="Times New Roman" w:hAnsi="Times New Roman"/>
                </w:rPr>
                <w:t>n</w:t>
              </w:r>
            </w:ins>
            <w:r w:rsidR="0025009D">
              <w:rPr>
                <w:rFonts w:ascii="Times New Roman" w:hAnsi="Times New Roman"/>
              </w:rPr>
              <w:t xml:space="preserve"> argument at </w:t>
            </w:r>
            <w:ins w:id="32" w:author="Sarah J. Townsend" w:date="2014-04-28T19:45:00Z">
              <w:r w:rsidR="00A045AE">
                <w:rPr>
                  <w:rFonts w:ascii="Times New Roman" w:hAnsi="Times New Roman"/>
                </w:rPr>
                <w:t>a</w:t>
              </w:r>
            </w:ins>
            <w:r w:rsidR="0025009D">
              <w:rPr>
                <w:rFonts w:ascii="Times New Roman" w:hAnsi="Times New Roman"/>
              </w:rPr>
              <w:t xml:space="preserve"> literary gathering, which led Benavente to </w:t>
            </w:r>
            <w:ins w:id="33" w:author="Sarah J. Townsend" w:date="2014-04-30T15:06:00Z">
              <w:r w:rsidR="001E1BAE">
                <w:rPr>
                  <w:rFonts w:ascii="Times New Roman" w:hAnsi="Times New Roman"/>
                </w:rPr>
                <w:t>organize</w:t>
              </w:r>
            </w:ins>
            <w:r w:rsidR="0025009D">
              <w:rPr>
                <w:rFonts w:ascii="Times New Roman" w:hAnsi="Times New Roman"/>
              </w:rPr>
              <w:t xml:space="preserve"> his own</w:t>
            </w:r>
            <w:ins w:id="34" w:author="Sarah J. Townsend" w:date="2014-04-30T15:06:00Z">
              <w:r w:rsidR="001E1BAE">
                <w:rPr>
                  <w:rFonts w:ascii="Times New Roman" w:hAnsi="Times New Roman"/>
                </w:rPr>
                <w:t xml:space="preserve"> gatherings</w:t>
              </w:r>
            </w:ins>
            <w:r w:rsidR="0025009D">
              <w:rPr>
                <w:rFonts w:ascii="Times New Roman" w:hAnsi="Times New Roman"/>
              </w:rPr>
              <w:t xml:space="preserve">, separate from </w:t>
            </w:r>
            <w:ins w:id="35" w:author="Sarah J. Townsend" w:date="2014-04-30T15:07:00Z">
              <w:r w:rsidR="001E1BAE">
                <w:rPr>
                  <w:rFonts w:ascii="Times New Roman" w:hAnsi="Times New Roman"/>
                </w:rPr>
                <w:t xml:space="preserve">those of </w:t>
              </w:r>
            </w:ins>
            <w:r w:rsidR="0025009D">
              <w:rPr>
                <w:rFonts w:ascii="Times New Roman" w:hAnsi="Times New Roman"/>
              </w:rPr>
              <w:t>Valle-Inclán.</w:t>
            </w:r>
          </w:p>
        </w:tc>
      </w:tr>
    </w:tbl>
    <w:p w14:paraId="766B32C3" w14:textId="77777777" w:rsidR="005C72C5" w:rsidRDefault="005C72C5">
      <w:pPr>
        <w:rPr>
          <w:rFonts w:ascii="Times New Roman" w:hAnsi="Times New Roman"/>
        </w:rPr>
      </w:pPr>
    </w:p>
    <w:p w14:paraId="098766CB" w14:textId="06D49E1B" w:rsidR="004D3FEB" w:rsidRDefault="00D02794">
      <w:pPr>
        <w:rPr>
          <w:rFonts w:ascii="Times New Roman" w:hAnsi="Times New Roman"/>
        </w:rPr>
      </w:pPr>
      <w:r>
        <w:rPr>
          <w:rFonts w:ascii="Times New Roman" w:hAnsi="Times New Roman"/>
        </w:rPr>
        <w:t>Politically,</w:t>
      </w:r>
      <w:r w:rsidR="0025009D">
        <w:rPr>
          <w:rFonts w:ascii="Times New Roman" w:hAnsi="Times New Roman"/>
        </w:rPr>
        <w:t xml:space="preserve"> Benavente’s life was marked by </w:t>
      </w:r>
      <w:r>
        <w:rPr>
          <w:rFonts w:ascii="Times New Roman" w:hAnsi="Times New Roman"/>
        </w:rPr>
        <w:t xml:space="preserve">contradictions: he first supported the </w:t>
      </w:r>
      <w:r w:rsidR="00BC5F0F">
        <w:rPr>
          <w:rFonts w:ascii="Times New Roman" w:hAnsi="Times New Roman"/>
        </w:rPr>
        <w:t>Republican cause during the Civil War</w:t>
      </w:r>
      <w:r>
        <w:rPr>
          <w:rFonts w:ascii="Times New Roman" w:hAnsi="Times New Roman"/>
        </w:rPr>
        <w:t xml:space="preserve"> but later favored </w:t>
      </w:r>
      <w:ins w:id="36" w:author="Sarah J. Townsend" w:date="2014-04-28T19:47:00Z">
        <w:r w:rsidR="00A045AE">
          <w:rPr>
            <w:rFonts w:ascii="Times New Roman" w:hAnsi="Times New Roman"/>
          </w:rPr>
          <w:t>the dictatorial</w:t>
        </w:r>
      </w:ins>
      <w:r>
        <w:rPr>
          <w:rFonts w:ascii="Times New Roman" w:hAnsi="Times New Roman"/>
        </w:rPr>
        <w:t xml:space="preserve"> regime</w:t>
      </w:r>
      <w:ins w:id="37" w:author="Sarah J. Townsend" w:date="2014-04-28T19:47:00Z">
        <w:r w:rsidR="00A045AE">
          <w:rPr>
            <w:rFonts w:ascii="Times New Roman" w:hAnsi="Times New Roman"/>
          </w:rPr>
          <w:t xml:space="preserve"> of Francisco Franco</w:t>
        </w:r>
      </w:ins>
      <w:r>
        <w:rPr>
          <w:rFonts w:ascii="Times New Roman" w:hAnsi="Times New Roman"/>
        </w:rPr>
        <w:t>, which facilitated the staging of his works.</w:t>
      </w:r>
      <w:r w:rsidR="0025009D">
        <w:rPr>
          <w:rFonts w:ascii="Times New Roman" w:hAnsi="Times New Roman"/>
        </w:rPr>
        <w:t xml:space="preserve"> </w:t>
      </w:r>
      <w:r w:rsidR="002918B5">
        <w:rPr>
          <w:rFonts w:ascii="Times New Roman" w:hAnsi="Times New Roman"/>
        </w:rPr>
        <w:t xml:space="preserve">Benavente’s waning renown after his death is </w:t>
      </w:r>
      <w:r w:rsidR="00196681">
        <w:rPr>
          <w:rFonts w:ascii="Times New Roman" w:hAnsi="Times New Roman"/>
        </w:rPr>
        <w:t xml:space="preserve">directly </w:t>
      </w:r>
      <w:r w:rsidR="002918B5">
        <w:rPr>
          <w:rFonts w:ascii="Times New Roman" w:hAnsi="Times New Roman"/>
        </w:rPr>
        <w:t xml:space="preserve">related to the disappearance of the audience he </w:t>
      </w:r>
      <w:ins w:id="38" w:author="Sarah J. Townsend" w:date="2014-04-28T19:47:00Z">
        <w:r w:rsidR="00A045AE">
          <w:rPr>
            <w:rFonts w:ascii="Times New Roman" w:hAnsi="Times New Roman"/>
          </w:rPr>
          <w:t xml:space="preserve">once </w:t>
        </w:r>
      </w:ins>
      <w:r w:rsidR="002918B5">
        <w:rPr>
          <w:rFonts w:ascii="Times New Roman" w:hAnsi="Times New Roman"/>
        </w:rPr>
        <w:t xml:space="preserve">targeted: the bourgeoisie. </w:t>
      </w:r>
    </w:p>
    <w:p w14:paraId="2A7F2847" w14:textId="77777777" w:rsidR="002F11DE" w:rsidRDefault="002F11DE">
      <w:pPr>
        <w:rPr>
          <w:rFonts w:ascii="Times New Roman" w:hAnsi="Times New Roman"/>
        </w:rPr>
      </w:pPr>
    </w:p>
    <w:p w14:paraId="6B38FDE9" w14:textId="77777777" w:rsidR="002F11DE" w:rsidRPr="005C72C5" w:rsidRDefault="002F11DE">
      <w:pPr>
        <w:rPr>
          <w:rFonts w:ascii="Times New Roman" w:hAnsi="Times New Roman"/>
          <w:b/>
        </w:rPr>
      </w:pPr>
      <w:r w:rsidRPr="005C72C5">
        <w:rPr>
          <w:rFonts w:ascii="Times New Roman" w:hAnsi="Times New Roman"/>
          <w:b/>
        </w:rPr>
        <w:t>List of key works</w:t>
      </w:r>
    </w:p>
    <w:p w14:paraId="0471D6D9" w14:textId="77777777" w:rsidR="002F11DE" w:rsidRDefault="002F11DE">
      <w:pPr>
        <w:rPr>
          <w:rFonts w:ascii="Times New Roman" w:hAnsi="Times New Roman"/>
        </w:rPr>
      </w:pPr>
    </w:p>
    <w:p w14:paraId="1E4BF868" w14:textId="77777777" w:rsidR="00F03B69" w:rsidRDefault="002F11DE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(1903) </w:t>
      </w:r>
      <w:r>
        <w:rPr>
          <w:rFonts w:ascii="Times New Roman" w:hAnsi="Times New Roman"/>
          <w:i/>
        </w:rPr>
        <w:t>La noche del sábado</w:t>
      </w:r>
      <w:r w:rsidR="00F03B69">
        <w:rPr>
          <w:rFonts w:ascii="Times New Roman" w:hAnsi="Times New Roman"/>
          <w:i/>
        </w:rPr>
        <w:t xml:space="preserve"> [Saturday Night]</w:t>
      </w:r>
    </w:p>
    <w:p w14:paraId="638582C0" w14:textId="77777777" w:rsidR="002F11DE" w:rsidRPr="00F03B69" w:rsidRDefault="00F03B69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(1905) </w:t>
      </w:r>
      <w:r>
        <w:rPr>
          <w:rFonts w:ascii="Times New Roman" w:hAnsi="Times New Roman"/>
          <w:i/>
        </w:rPr>
        <w:t>Los malhechores del bien [The Evil Doers of Good]</w:t>
      </w:r>
    </w:p>
    <w:p w14:paraId="13F5D8D8" w14:textId="77777777" w:rsidR="002F11DE" w:rsidRDefault="002F11DE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(1907) </w:t>
      </w:r>
      <w:r>
        <w:rPr>
          <w:rFonts w:ascii="Times New Roman" w:hAnsi="Times New Roman"/>
          <w:i/>
        </w:rPr>
        <w:t>Los intereses creados [</w:t>
      </w:r>
      <w:r w:rsidR="00F03B69">
        <w:rPr>
          <w:rFonts w:ascii="Times New Roman" w:hAnsi="Times New Roman"/>
          <w:i/>
        </w:rPr>
        <w:t>The Bonds of Interest</w:t>
      </w:r>
      <w:r>
        <w:rPr>
          <w:rFonts w:ascii="Times New Roman" w:hAnsi="Times New Roman"/>
          <w:i/>
        </w:rPr>
        <w:t>]</w:t>
      </w:r>
    </w:p>
    <w:p w14:paraId="598C88D2" w14:textId="77777777" w:rsidR="002F11DE" w:rsidRDefault="002F11DE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(1908) </w:t>
      </w:r>
      <w:r w:rsidR="00BF29A6">
        <w:rPr>
          <w:rFonts w:ascii="Times New Roman" w:hAnsi="Times New Roman"/>
          <w:i/>
        </w:rPr>
        <w:t>Señora A</w:t>
      </w:r>
      <w:r>
        <w:rPr>
          <w:rFonts w:ascii="Times New Roman" w:hAnsi="Times New Roman"/>
          <w:i/>
        </w:rPr>
        <w:t>ma</w:t>
      </w:r>
    </w:p>
    <w:p w14:paraId="7F69BC86" w14:textId="77777777" w:rsidR="0025009D" w:rsidRDefault="002F11DE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(1913) </w:t>
      </w:r>
      <w:r w:rsidR="00BF29A6">
        <w:rPr>
          <w:rFonts w:ascii="Times New Roman" w:hAnsi="Times New Roman"/>
          <w:i/>
        </w:rPr>
        <w:t>La M</w:t>
      </w:r>
      <w:r>
        <w:rPr>
          <w:rFonts w:ascii="Times New Roman" w:hAnsi="Times New Roman"/>
          <w:i/>
        </w:rPr>
        <w:t xml:space="preserve">alquerida </w:t>
      </w:r>
      <w:r w:rsidR="00F03B69">
        <w:rPr>
          <w:rFonts w:ascii="Times New Roman" w:hAnsi="Times New Roman"/>
          <w:i/>
        </w:rPr>
        <w:t>[The Passion Flower]</w:t>
      </w:r>
    </w:p>
    <w:p w14:paraId="16725186" w14:textId="77777777" w:rsidR="0025009D" w:rsidRDefault="0025009D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(1924) </w:t>
      </w:r>
      <w:r>
        <w:rPr>
          <w:rFonts w:ascii="Times New Roman" w:hAnsi="Times New Roman"/>
          <w:i/>
        </w:rPr>
        <w:t>Lecciones de buen amor</w:t>
      </w:r>
    </w:p>
    <w:p w14:paraId="3AAE4A70" w14:textId="77777777" w:rsidR="0025009D" w:rsidRDefault="0025009D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(1926) </w:t>
      </w:r>
      <w:r>
        <w:rPr>
          <w:rFonts w:ascii="Times New Roman" w:hAnsi="Times New Roman"/>
          <w:i/>
        </w:rPr>
        <w:t>La mariposa que voló sobre el mar</w:t>
      </w:r>
    </w:p>
    <w:p w14:paraId="4B6A6C79" w14:textId="77777777" w:rsidR="0025009D" w:rsidRDefault="0025009D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(1928) </w:t>
      </w:r>
      <w:r>
        <w:rPr>
          <w:rFonts w:ascii="Times New Roman" w:hAnsi="Times New Roman"/>
          <w:i/>
        </w:rPr>
        <w:t>Pepa Doncel</w:t>
      </w:r>
    </w:p>
    <w:p w14:paraId="4CD04A3A" w14:textId="77777777" w:rsidR="0025009D" w:rsidRDefault="0025009D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(1947) </w:t>
      </w:r>
      <w:r>
        <w:rPr>
          <w:rFonts w:ascii="Times New Roman" w:hAnsi="Times New Roman"/>
          <w:i/>
        </w:rPr>
        <w:t>La infanzona</w:t>
      </w:r>
    </w:p>
    <w:p w14:paraId="6DBC7EF7" w14:textId="77777777" w:rsidR="00882625" w:rsidRPr="0025009D" w:rsidRDefault="0025009D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(1954) </w:t>
      </w:r>
      <w:r>
        <w:rPr>
          <w:rFonts w:ascii="Times New Roman" w:hAnsi="Times New Roman"/>
          <w:i/>
        </w:rPr>
        <w:t>El alfiler en la boca</w:t>
      </w:r>
    </w:p>
    <w:p w14:paraId="735FB925" w14:textId="77777777" w:rsidR="00882625" w:rsidRDefault="00882625">
      <w:pPr>
        <w:rPr>
          <w:rFonts w:ascii="Times New Roman" w:hAnsi="Times New Roman"/>
          <w:i/>
        </w:rPr>
      </w:pPr>
    </w:p>
    <w:p w14:paraId="3A4EC48A" w14:textId="77777777" w:rsidR="00882625" w:rsidRDefault="0088262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References and further reading</w:t>
      </w:r>
    </w:p>
    <w:p w14:paraId="7AD6C4F6" w14:textId="77777777" w:rsidR="00882625" w:rsidRDefault="00882625">
      <w:pPr>
        <w:rPr>
          <w:rFonts w:ascii="Times New Roman" w:hAnsi="Times New Roman"/>
          <w:b/>
        </w:rPr>
      </w:pPr>
    </w:p>
    <w:p w14:paraId="1C4F019D" w14:textId="77777777" w:rsidR="00BD12E1" w:rsidRDefault="00882625">
      <w:pPr>
        <w:rPr>
          <w:rFonts w:ascii="Times New Roman" w:hAnsi="Times New Roman"/>
        </w:rPr>
      </w:pPr>
      <w:r>
        <w:rPr>
          <w:rFonts w:ascii="Times New Roman" w:hAnsi="Times New Roman"/>
        </w:rPr>
        <w:t>Dougherty, D. and Vi</w:t>
      </w:r>
      <w:r w:rsidR="00BD12E1">
        <w:rPr>
          <w:rFonts w:ascii="Times New Roman" w:hAnsi="Times New Roman"/>
        </w:rPr>
        <w:t>lches de Frutos, M. F.</w:t>
      </w:r>
      <w:r>
        <w:rPr>
          <w:rFonts w:ascii="Times New Roman" w:hAnsi="Times New Roman"/>
        </w:rPr>
        <w:t xml:space="preserve"> (1990) </w:t>
      </w:r>
      <w:r>
        <w:rPr>
          <w:rFonts w:ascii="Times New Roman" w:hAnsi="Times New Roman"/>
          <w:i/>
        </w:rPr>
        <w:t xml:space="preserve">La escena madrileña entre 1918 y 1926. Análisis y documentación, </w:t>
      </w:r>
      <w:r>
        <w:rPr>
          <w:rFonts w:ascii="Times New Roman" w:hAnsi="Times New Roman"/>
        </w:rPr>
        <w:t>Madrid: Fundamentos</w:t>
      </w:r>
      <w:r w:rsidR="00BD12E1">
        <w:rPr>
          <w:rFonts w:ascii="Times New Roman" w:hAnsi="Times New Roman"/>
        </w:rPr>
        <w:t xml:space="preserve">. </w:t>
      </w:r>
    </w:p>
    <w:p w14:paraId="1DFD9B69" w14:textId="77777777" w:rsidR="00BD12E1" w:rsidRDefault="00BD12E1">
      <w:pPr>
        <w:rPr>
          <w:rFonts w:ascii="Times New Roman" w:hAnsi="Times New Roman"/>
        </w:rPr>
      </w:pPr>
    </w:p>
    <w:p w14:paraId="253FC78A" w14:textId="77777777" w:rsidR="00B533B0" w:rsidRDefault="00BD12E1">
      <w:pPr>
        <w:rPr>
          <w:ins w:id="39" w:author="Sarah J. Townsend" w:date="2014-06-10T16:24:00Z"/>
          <w:rFonts w:ascii="Times New Roman" w:hAnsi="Times New Roman"/>
        </w:rPr>
      </w:pPr>
      <w:r>
        <w:rPr>
          <w:rFonts w:ascii="Times New Roman" w:hAnsi="Times New Roman"/>
        </w:rPr>
        <w:t xml:space="preserve">Dougherty, D. and Vilches de Frutos, M. F. (1997) </w:t>
      </w:r>
      <w:r>
        <w:rPr>
          <w:rFonts w:ascii="Times New Roman" w:hAnsi="Times New Roman"/>
          <w:i/>
        </w:rPr>
        <w:t xml:space="preserve">La escena madrileña entre 1926 y 1931. Un lustro de transición. </w:t>
      </w:r>
      <w:r>
        <w:rPr>
          <w:rFonts w:ascii="Times New Roman" w:hAnsi="Times New Roman"/>
        </w:rPr>
        <w:t>Madrid: Fundamentos.</w:t>
      </w:r>
    </w:p>
    <w:p w14:paraId="69B2C7B5" w14:textId="77777777" w:rsidR="00FC45CF" w:rsidRDefault="00FC45CF">
      <w:pPr>
        <w:rPr>
          <w:ins w:id="40" w:author="Sarah J. Townsend" w:date="2014-06-10T16:24:00Z"/>
          <w:rFonts w:ascii="Times New Roman" w:hAnsi="Times New Roman"/>
        </w:rPr>
      </w:pPr>
    </w:p>
    <w:p w14:paraId="0AA44B6A" w14:textId="77777777" w:rsidR="00FC45CF" w:rsidRDefault="00FC45CF">
      <w:pPr>
        <w:rPr>
          <w:ins w:id="41" w:author="Sarah J. Townsend" w:date="2014-06-10T16:24:00Z"/>
          <w:rFonts w:ascii="Times New Roman" w:hAnsi="Times New Roman"/>
        </w:rPr>
      </w:pPr>
    </w:p>
    <w:p w14:paraId="5BEDE11F" w14:textId="4FE24444" w:rsidR="00FC45CF" w:rsidRDefault="00FC45CF">
      <w:pPr>
        <w:rPr>
          <w:ins w:id="42" w:author="Sarah J. Townsend" w:date="2014-06-10T16:24:00Z"/>
          <w:rFonts w:ascii="Times New Roman" w:hAnsi="Times New Roman"/>
          <w:b/>
        </w:rPr>
      </w:pPr>
      <w:ins w:id="43" w:author="Sarah J. Townsend" w:date="2014-06-10T16:24:00Z">
        <w:r w:rsidRPr="007830F1">
          <w:rPr>
            <w:rFonts w:ascii="Times New Roman" w:hAnsi="Times New Roman"/>
            <w:b/>
          </w:rPr>
          <w:t>Iulia Sprinceana, Centre College (Kentucky)</w:t>
        </w:r>
      </w:ins>
    </w:p>
    <w:p w14:paraId="3A792D31" w14:textId="77777777" w:rsidR="00B6789F" w:rsidRDefault="00B6789F">
      <w:pPr>
        <w:rPr>
          <w:ins w:id="44" w:author="Sarah J. Townsend" w:date="2014-06-10T16:24:00Z"/>
          <w:rFonts w:ascii="Times New Roman" w:hAnsi="Times New Roman"/>
          <w:b/>
        </w:rPr>
      </w:pPr>
    </w:p>
    <w:p w14:paraId="55C7853E" w14:textId="77777777" w:rsidR="00B6789F" w:rsidRPr="007830F1" w:rsidRDefault="00B6789F">
      <w:pPr>
        <w:rPr>
          <w:rFonts w:ascii="Times New Roman" w:hAnsi="Times New Roman"/>
          <w:b/>
        </w:rPr>
      </w:pPr>
      <w:bookmarkStart w:id="45" w:name="_GoBack"/>
      <w:bookmarkEnd w:id="45"/>
    </w:p>
    <w:p w14:paraId="1AD6BC0C" w14:textId="77777777" w:rsidR="00B533B0" w:rsidRDefault="00B533B0">
      <w:pPr>
        <w:rPr>
          <w:rFonts w:ascii="Times New Roman" w:hAnsi="Times New Roman"/>
        </w:rPr>
      </w:pPr>
    </w:p>
    <w:p w14:paraId="3AF8D3B4" w14:textId="77777777" w:rsidR="00A54FA8" w:rsidRDefault="002B7130">
      <w:pPr>
        <w:rPr>
          <w:rFonts w:ascii="Times New Roman" w:hAnsi="Times New Roman"/>
        </w:rPr>
      </w:pPr>
      <w:r w:rsidRPr="002B7130">
        <w:rPr>
          <w:noProof/>
          <w:lang w:eastAsia="en-US"/>
        </w:rPr>
        <w:drawing>
          <wp:inline distT="0" distB="0" distL="0" distR="0" wp14:anchorId="78168963" wp14:editId="13A19F5E">
            <wp:extent cx="2794000" cy="1820545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DE74D5" w14:textId="77777777" w:rsidR="00A54FA8" w:rsidRDefault="00A54FA8">
      <w:pPr>
        <w:rPr>
          <w:rFonts w:ascii="Times New Roman" w:hAnsi="Times New Roman"/>
        </w:rPr>
      </w:pPr>
    </w:p>
    <w:p w14:paraId="4F35046B" w14:textId="77777777" w:rsidR="00A54FA8" w:rsidRDefault="002B713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 scene from the 1992</w:t>
      </w:r>
      <w:r w:rsidR="00A54FA8">
        <w:rPr>
          <w:rFonts w:ascii="Times New Roman" w:hAnsi="Times New Roman"/>
          <w:b/>
        </w:rPr>
        <w:t xml:space="preserve"> staging of </w:t>
      </w:r>
      <w:r w:rsidR="00A54FA8">
        <w:rPr>
          <w:rFonts w:ascii="Times New Roman" w:hAnsi="Times New Roman"/>
          <w:b/>
          <w:i/>
        </w:rPr>
        <w:t xml:space="preserve">Los intereses creados </w:t>
      </w:r>
      <w:r w:rsidR="00A54FA8">
        <w:rPr>
          <w:rFonts w:ascii="Times New Roman" w:hAnsi="Times New Roman"/>
          <w:b/>
        </w:rPr>
        <w:t>(Centro de Documentación Teatral)</w:t>
      </w:r>
    </w:p>
    <w:p w14:paraId="3FF74C38" w14:textId="77777777" w:rsidR="00A54FA8" w:rsidRPr="002B7130" w:rsidRDefault="00B6789F">
      <w:pPr>
        <w:rPr>
          <w:rFonts w:ascii="Times New Roman" w:hAnsi="Times New Roman"/>
          <w:b/>
        </w:rPr>
      </w:pPr>
      <w:hyperlink r:id="rId10" w:anchor="prettyPhoto[img]/1/" w:history="1">
        <w:r w:rsidR="002B7130" w:rsidRPr="002B7130">
          <w:rPr>
            <w:rStyle w:val="Hyperlink"/>
            <w:rFonts w:ascii="Times New Roman" w:hAnsi="Times New Roman"/>
          </w:rPr>
          <w:t>http://teatro.es/en/catalogues/integrated-catalogue#prettyPhoto[img]/1/</w:t>
        </w:r>
      </w:hyperlink>
      <w:r w:rsidR="002B7130" w:rsidRPr="002B7130">
        <w:rPr>
          <w:rFonts w:ascii="Times New Roman" w:hAnsi="Times New Roman"/>
        </w:rPr>
        <w:t xml:space="preserve"> </w:t>
      </w:r>
    </w:p>
    <w:p w14:paraId="0D33E7E6" w14:textId="77777777" w:rsidR="002B7130" w:rsidRDefault="002B7130">
      <w:pPr>
        <w:rPr>
          <w:rFonts w:ascii="Times New Roman" w:hAnsi="Times New Roman"/>
          <w:b/>
        </w:rPr>
      </w:pPr>
      <w:r w:rsidRPr="002B7130">
        <w:rPr>
          <w:rFonts w:ascii="Times New Roman" w:hAnsi="Times New Roman"/>
          <w:b/>
          <w:noProof/>
          <w:lang w:eastAsia="en-US"/>
        </w:rPr>
        <w:drawing>
          <wp:inline distT="0" distB="0" distL="0" distR="0" wp14:anchorId="3A6B8B20" wp14:editId="4AC52A62">
            <wp:extent cx="2794000" cy="1820545"/>
            <wp:effectExtent l="2540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41715" w14:textId="77777777" w:rsidR="002B7130" w:rsidRDefault="002B7130">
      <w:pPr>
        <w:rPr>
          <w:rFonts w:ascii="Times New Roman" w:hAnsi="Times New Roman"/>
          <w:b/>
        </w:rPr>
      </w:pPr>
    </w:p>
    <w:p w14:paraId="040640C6" w14:textId="77777777" w:rsidR="002B7130" w:rsidRPr="002B7130" w:rsidRDefault="002B7130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 xml:space="preserve">Scene from the 1992 staging of </w:t>
      </w:r>
      <w:r>
        <w:rPr>
          <w:rFonts w:ascii="Times New Roman" w:hAnsi="Times New Roman"/>
          <w:b/>
          <w:i/>
        </w:rPr>
        <w:t>Los intereses creados</w:t>
      </w:r>
    </w:p>
    <w:p w14:paraId="7EEF8B9F" w14:textId="77777777" w:rsidR="00F03B69" w:rsidRPr="002B7130" w:rsidRDefault="00B6789F">
      <w:pPr>
        <w:rPr>
          <w:rFonts w:ascii="Times New Roman" w:hAnsi="Times New Roman"/>
        </w:rPr>
      </w:pPr>
      <w:hyperlink r:id="rId12" w:anchor="prettyPhoto[img]/2/" w:history="1">
        <w:r w:rsidR="002B7130" w:rsidRPr="002B7130">
          <w:rPr>
            <w:rStyle w:val="Hyperlink"/>
            <w:rFonts w:ascii="Times New Roman" w:hAnsi="Times New Roman"/>
          </w:rPr>
          <w:t>http://teatro.es/en/catalogues/integrated-catalogue#prettyPhoto[img]/2/</w:t>
        </w:r>
      </w:hyperlink>
      <w:r w:rsidR="002B7130" w:rsidRPr="002B7130">
        <w:rPr>
          <w:rFonts w:ascii="Times New Roman" w:hAnsi="Times New Roman"/>
        </w:rPr>
        <w:t xml:space="preserve"> </w:t>
      </w:r>
    </w:p>
    <w:sectPr w:rsidR="00F03B69" w:rsidRPr="002B7130" w:rsidSect="00F03B6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1DE"/>
    <w:rsid w:val="00093A49"/>
    <w:rsid w:val="000E0329"/>
    <w:rsid w:val="001667F3"/>
    <w:rsid w:val="00196681"/>
    <w:rsid w:val="001E1BAE"/>
    <w:rsid w:val="0025009D"/>
    <w:rsid w:val="0026613B"/>
    <w:rsid w:val="002918B5"/>
    <w:rsid w:val="002B7130"/>
    <w:rsid w:val="002F11DE"/>
    <w:rsid w:val="00301AC5"/>
    <w:rsid w:val="004634C4"/>
    <w:rsid w:val="004877BA"/>
    <w:rsid w:val="004D3FEB"/>
    <w:rsid w:val="005C72C5"/>
    <w:rsid w:val="005E385F"/>
    <w:rsid w:val="006269E3"/>
    <w:rsid w:val="00634D4A"/>
    <w:rsid w:val="00697782"/>
    <w:rsid w:val="007830F1"/>
    <w:rsid w:val="008560E8"/>
    <w:rsid w:val="00882625"/>
    <w:rsid w:val="00A045AE"/>
    <w:rsid w:val="00A54FA8"/>
    <w:rsid w:val="00AC7D91"/>
    <w:rsid w:val="00B533B0"/>
    <w:rsid w:val="00B6789F"/>
    <w:rsid w:val="00BC5F0F"/>
    <w:rsid w:val="00BD12E1"/>
    <w:rsid w:val="00BF29A6"/>
    <w:rsid w:val="00C74D5B"/>
    <w:rsid w:val="00C8387F"/>
    <w:rsid w:val="00CC54C4"/>
    <w:rsid w:val="00D02794"/>
    <w:rsid w:val="00D95F52"/>
    <w:rsid w:val="00E01FC1"/>
    <w:rsid w:val="00E46A64"/>
    <w:rsid w:val="00F03B69"/>
    <w:rsid w:val="00F35301"/>
    <w:rsid w:val="00FC45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0DB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2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7D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D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D5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2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7D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D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D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://teatro.es/en/catalogues/integrated-catalogu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biografiasyvidas.com/biografia/b/benavente.htm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www.foroxerbar.com/viewtopic.php?t=8922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teatro.es/en/catalogues/integrated-catalog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528</Words>
  <Characters>3013</Characters>
  <Application>Microsoft Macintosh Word</Application>
  <DocSecurity>0</DocSecurity>
  <Lines>25</Lines>
  <Paragraphs>7</Paragraphs>
  <ScaleCrop>false</ScaleCrop>
  <Company>University of California, Berkeley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J. Townsend</dc:creator>
  <cp:keywords/>
  <cp:lastModifiedBy>Sarah J. Townsend</cp:lastModifiedBy>
  <cp:revision>14</cp:revision>
  <dcterms:created xsi:type="dcterms:W3CDTF">2014-04-28T22:30:00Z</dcterms:created>
  <dcterms:modified xsi:type="dcterms:W3CDTF">2014-06-10T20:24:00Z</dcterms:modified>
</cp:coreProperties>
</file>