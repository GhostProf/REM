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211CA" w14:textId="675BE3DD" w:rsidR="00A94175" w:rsidRPr="00C748BB" w:rsidRDefault="00C94155">
      <w:pPr>
        <w:rPr>
          <w:rFonts w:ascii="Times New Roman" w:hAnsi="Times New Roman" w:cs="Times New Roman"/>
          <w:b/>
          <w:sz w:val="24"/>
          <w:szCs w:val="24"/>
          <w:lang w:val="en-US"/>
          <w:rPrChange w:id="0" w:author="Megan Swift" w:date="2013-01-04T12:40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</w:pPr>
      <w:del w:id="1" w:author="Megan Swift" w:date="2013-01-04T12:39:00Z">
        <w:r w:rsidRPr="00D4309D" w:rsidDel="00C748BB">
          <w:rPr>
            <w:rFonts w:ascii="Times New Roman" w:hAnsi="Times New Roman" w:cs="Times New Roman"/>
            <w:b/>
            <w:sz w:val="24"/>
            <w:szCs w:val="24"/>
            <w:lang w:val="en-US"/>
          </w:rPr>
          <w:delText xml:space="preserve">Velimir </w:delText>
        </w:r>
      </w:del>
      <w:r w:rsidRPr="00D4309D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ins w:id="2" w:author="Megan Swift" w:date="2013-01-04T12:40:00Z">
        <w:r w:rsidR="00C748BB">
          <w:rPr>
            <w:rFonts w:ascii="Times New Roman" w:hAnsi="Times New Roman" w:cs="Times New Roman"/>
            <w:b/>
            <w:sz w:val="24"/>
            <w:szCs w:val="24"/>
            <w:lang w:val="en-US"/>
          </w:rPr>
          <w:t>HLEBNIKOV</w:t>
        </w:r>
      </w:ins>
      <w:del w:id="3" w:author="Megan Swift" w:date="2013-01-04T12:40:00Z">
        <w:r w:rsidRPr="00D4309D" w:rsidDel="00C748BB">
          <w:rPr>
            <w:rFonts w:ascii="Times New Roman" w:hAnsi="Times New Roman" w:cs="Times New Roman"/>
            <w:b/>
            <w:sz w:val="24"/>
            <w:szCs w:val="24"/>
            <w:lang w:val="en-US"/>
          </w:rPr>
          <w:delText>hl</w:delText>
        </w:r>
      </w:del>
      <w:del w:id="4" w:author="Megan Swift" w:date="2013-01-04T12:39:00Z">
        <w:r w:rsidRPr="00D4309D" w:rsidDel="00C748BB">
          <w:rPr>
            <w:rFonts w:ascii="Times New Roman" w:hAnsi="Times New Roman" w:cs="Times New Roman"/>
            <w:b/>
            <w:sz w:val="24"/>
            <w:szCs w:val="24"/>
            <w:lang w:val="en-US"/>
          </w:rPr>
          <w:delText>ebnikov</w:delText>
        </w:r>
      </w:del>
      <w:ins w:id="5" w:author="Megan Swift" w:date="2013-01-04T12:39:00Z">
        <w:r w:rsidR="00C748BB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, </w:t>
        </w:r>
        <w:proofErr w:type="spellStart"/>
        <w:r w:rsidR="00C748BB">
          <w:rPr>
            <w:rFonts w:ascii="Times New Roman" w:hAnsi="Times New Roman" w:cs="Times New Roman"/>
            <w:b/>
            <w:sz w:val="24"/>
            <w:szCs w:val="24"/>
            <w:lang w:val="en-US"/>
          </w:rPr>
          <w:t>Velimir</w:t>
        </w:r>
      </w:ins>
      <w:proofErr w:type="spellEnd"/>
      <w:r w:rsidRPr="00D430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A490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ins w:id="6" w:author="Megan Swift" w:date="2013-01-04T12:40:00Z">
        <w:r w:rsidR="00C748BB" w:rsidRPr="00C748BB">
          <w:rPr>
            <w:rFonts w:ascii="Times New Roman" w:hAnsi="Times New Roman" w:cs="Times New Roman"/>
            <w:b/>
            <w:sz w:val="24"/>
            <w:szCs w:val="24"/>
            <w:lang w:val="ru-RU"/>
            <w:rPrChange w:id="7" w:author="Megan Swift" w:date="2013-01-04T12:40:00Z">
              <w:rPr>
                <w:rFonts w:ascii="Times New Roman" w:hAnsi="Times New Roman" w:cs="Times New Roman" w:hint="eastAsia"/>
                <w:b/>
                <w:sz w:val="24"/>
                <w:szCs w:val="24"/>
                <w:lang w:val="ru-RU"/>
              </w:rPr>
            </w:rPrChange>
          </w:rPr>
          <w:t>Хлебник</w:t>
        </w:r>
        <w:r w:rsidR="00C748BB" w:rsidRPr="00C748BB">
          <w:rPr>
            <w:rFonts w:ascii="Times New Roman" w:hAnsi="Times New Roman" w:cs="Times New Roman"/>
            <w:b/>
            <w:sz w:val="24"/>
            <w:szCs w:val="24"/>
            <w:lang w:val="ru-RU"/>
            <w:rPrChange w:id="8" w:author="Megan Swift" w:date="2013-01-04T12:40:00Z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rPrChange>
          </w:rPr>
          <w:t>ов</w:t>
        </w:r>
        <w:proofErr w:type="spellEnd"/>
        <w:r w:rsidR="00C748BB" w:rsidRPr="00C748BB">
          <w:rPr>
            <w:rFonts w:ascii="Times New Roman" w:hAnsi="Times New Roman" w:cs="Times New Roman"/>
            <w:b/>
            <w:sz w:val="24"/>
            <w:szCs w:val="24"/>
            <w:lang w:val="ru-RU"/>
            <w:rPrChange w:id="9" w:author="Megan Swift" w:date="2013-01-04T12:40:00Z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rPrChange>
          </w:rPr>
          <w:t xml:space="preserve">, </w:t>
        </w:r>
      </w:ins>
      <w:proofErr w:type="spellStart"/>
      <w:r w:rsidRPr="00C748BB">
        <w:rPr>
          <w:rFonts w:ascii="Times New Roman" w:hAnsi="Times New Roman" w:cs="Times New Roman"/>
          <w:b/>
          <w:sz w:val="24"/>
          <w:szCs w:val="24"/>
          <w:lang w:val="ru-RU"/>
          <w:rPrChange w:id="10" w:author="Megan Swift" w:date="2013-01-04T12:40:00Z">
            <w:rPr>
              <w:rFonts w:ascii="Times New Roman" w:hAnsi="Times New Roman" w:cs="Times New Roman" w:hint="eastAsia"/>
              <w:b/>
              <w:sz w:val="24"/>
              <w:szCs w:val="24"/>
              <w:lang w:val="ru-RU"/>
            </w:rPr>
          </w:rPrChange>
        </w:rPr>
        <w:t>Велимир</w:t>
      </w:r>
      <w:proofErr w:type="spellEnd"/>
      <w:del w:id="11" w:author="Megan Swift" w:date="2013-01-04T12:40:00Z">
        <w:r w:rsidRPr="00C748BB" w:rsidDel="00C748BB">
          <w:rPr>
            <w:rFonts w:ascii="Times New Roman" w:hAnsi="Times New Roman" w:cs="Times New Roman"/>
            <w:b/>
            <w:sz w:val="24"/>
            <w:szCs w:val="24"/>
            <w:lang w:val="en-US"/>
            <w:rPrChange w:id="12" w:author="Megan Swift" w:date="2013-01-04T12:40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delText xml:space="preserve"> </w:delText>
        </w:r>
        <w:r w:rsidRPr="00C748BB" w:rsidDel="00C748BB">
          <w:rPr>
            <w:rFonts w:ascii="Times New Roman" w:hAnsi="Times New Roman" w:cs="Times New Roman"/>
            <w:b/>
            <w:sz w:val="24"/>
            <w:szCs w:val="24"/>
            <w:lang w:val="ru-RU"/>
            <w:rPrChange w:id="13" w:author="Megan Swift" w:date="2013-01-04T12:40:00Z">
              <w:rPr>
                <w:rFonts w:ascii="Times New Roman" w:hAnsi="Times New Roman" w:cs="Times New Roman" w:hint="eastAsia"/>
                <w:b/>
                <w:sz w:val="24"/>
                <w:szCs w:val="24"/>
                <w:lang w:val="ru-RU"/>
              </w:rPr>
            </w:rPrChange>
          </w:rPr>
          <w:delText>Хлебников</w:delText>
        </w:r>
      </w:del>
      <w:r w:rsidR="00076CF3" w:rsidRPr="00C748BB">
        <w:rPr>
          <w:rFonts w:ascii="Times New Roman" w:hAnsi="Times New Roman" w:cs="Times New Roman"/>
          <w:b/>
          <w:sz w:val="24"/>
          <w:szCs w:val="24"/>
          <w:lang w:val="en-US"/>
          <w:rPrChange w:id="14" w:author="Megan Swift" w:date="2013-01-04T12:40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>)</w:t>
      </w:r>
      <w:r w:rsidRPr="00C748BB">
        <w:rPr>
          <w:rFonts w:ascii="Times New Roman" w:hAnsi="Times New Roman" w:cs="Times New Roman"/>
          <w:b/>
          <w:sz w:val="24"/>
          <w:szCs w:val="24"/>
          <w:lang w:val="en-US"/>
          <w:rPrChange w:id="15" w:author="Megan Swift" w:date="2013-01-04T12:40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 xml:space="preserve"> </w:t>
      </w:r>
      <w:r w:rsidR="00076CF3" w:rsidRPr="00C748BB">
        <w:rPr>
          <w:rFonts w:ascii="Times New Roman" w:hAnsi="Times New Roman" w:cs="Times New Roman"/>
          <w:b/>
          <w:sz w:val="24"/>
          <w:szCs w:val="24"/>
          <w:lang w:val="en-US"/>
          <w:rPrChange w:id="16" w:author="Megan Swift" w:date="2013-01-04T12:40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>(</w:t>
      </w:r>
      <w:r w:rsidRPr="00C748BB">
        <w:rPr>
          <w:rFonts w:ascii="Times New Roman" w:hAnsi="Times New Roman" w:cs="Times New Roman"/>
          <w:b/>
          <w:sz w:val="24"/>
          <w:szCs w:val="24"/>
          <w:lang w:val="en-US"/>
          <w:rPrChange w:id="17" w:author="Megan Swift" w:date="2013-01-04T12:40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 xml:space="preserve">1885 </w:t>
      </w:r>
      <w:r w:rsidR="00076CF3" w:rsidRPr="00C748BB">
        <w:rPr>
          <w:rFonts w:ascii="Times New Roman" w:hAnsi="Times New Roman" w:cs="Times New Roman"/>
          <w:b/>
          <w:sz w:val="24"/>
          <w:szCs w:val="24"/>
          <w:lang w:val="en-US"/>
          <w:rPrChange w:id="18" w:author="Megan Swift" w:date="2013-01-04T12:40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>–</w:t>
      </w:r>
      <w:r w:rsidRPr="00C748BB">
        <w:rPr>
          <w:rFonts w:ascii="Times New Roman" w:hAnsi="Times New Roman" w:cs="Times New Roman"/>
          <w:b/>
          <w:sz w:val="24"/>
          <w:szCs w:val="24"/>
          <w:lang w:val="en-US"/>
          <w:rPrChange w:id="19" w:author="Megan Swift" w:date="2013-01-04T12:40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 xml:space="preserve"> 1922</w:t>
      </w:r>
      <w:r w:rsidR="00076CF3" w:rsidRPr="00C748BB">
        <w:rPr>
          <w:rFonts w:ascii="Times New Roman" w:hAnsi="Times New Roman" w:cs="Times New Roman"/>
          <w:b/>
          <w:sz w:val="24"/>
          <w:szCs w:val="24"/>
          <w:lang w:val="en-US"/>
          <w:rPrChange w:id="20" w:author="Megan Swift" w:date="2013-01-04T12:40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>)</w:t>
      </w:r>
    </w:p>
    <w:p w14:paraId="01D15704" w14:textId="77777777" w:rsidR="00C94155" w:rsidRPr="00D4309D" w:rsidRDefault="00C94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03E5C1" w14:textId="019237E3" w:rsidR="00C94155" w:rsidRPr="00D4309D" w:rsidRDefault="00D4309D">
      <w:pPr>
        <w:rPr>
          <w:rFonts w:ascii="Times New Roman" w:hAnsi="Times New Roman" w:cs="Times New Roman"/>
          <w:sz w:val="24"/>
          <w:szCs w:val="24"/>
          <w:lang w:val="en-US"/>
        </w:rPr>
      </w:pPr>
      <w:ins w:id="21" w:author="Megan Swift" w:date="2013-01-04T12:26:00Z">
        <w:r w:rsidRPr="00D4309D">
          <w:rPr>
            <w:rFonts w:ascii="Times New Roman" w:hAnsi="Times New Roman" w:cs="Times New Roman"/>
            <w:noProof/>
            <w:sz w:val="24"/>
            <w:szCs w:val="24"/>
            <w:lang w:val="en-US"/>
            <w:rPrChange w:id="22">
              <w:rPr>
                <w:noProof/>
                <w:lang w:val="en-US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76B988" wp14:editId="180A02B3">
                  <wp:simplePos x="0" y="0"/>
                  <wp:positionH relativeFrom="column">
                    <wp:posOffset>-2527300</wp:posOffset>
                  </wp:positionH>
                  <wp:positionV relativeFrom="paragraph">
                    <wp:posOffset>2674620</wp:posOffset>
                  </wp:positionV>
                  <wp:extent cx="1952625" cy="342900"/>
                  <wp:effectExtent l="0" t="0" r="0" b="12700"/>
                  <wp:wrapSquare wrapText="bothSides"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526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988E8" w14:textId="77777777" w:rsidR="00D4309D" w:rsidRPr="00D4309D" w:rsidRDefault="00D4309D" w:rsidP="00D4309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moveToRangeStart w:id="23" w:author="Megan Swift" w:date="2013-01-04T12:26:00Z" w:name="move218921708"/>
                              <w:proofErr w:type="spellStart"/>
                              <w:moveTo w:id="24" w:author="Megan Swift" w:date="2013-01-04T12:26:00Z">
                                <w:r w:rsidRPr="00D4309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Velimir</w:t>
                                </w:r>
                                <w:proofErr w:type="spellEnd"/>
                                <w:r w:rsidRPr="00D4309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D4309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Khlebnikov</w:t>
                                </w:r>
                                <w:proofErr w:type="spellEnd"/>
                                <w:r w:rsidRPr="00D4309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in 1915.</w:t>
                                </w:r>
                              </w:moveTo>
                            </w:p>
                            <w:moveToRangeEnd w:id="23"/>
                            <w:p w14:paraId="65E1605D" w14:textId="77777777" w:rsidR="00D4309D" w:rsidRDefault="00D4309D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6" type="#_x0000_t202" style="position:absolute;margin-left:-198.95pt;margin-top:210.6pt;width:153.75pt;height:2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" filled="f" stroked="f">
                  <v:textbox>
                    <w:txbxContent>
                      <w:p w14:paraId="703988E8" w14:textId="77777777" w:rsidR="00D4309D" w:rsidRPr="00D4309D" w:rsidRDefault="00D4309D" w:rsidP="00D430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moveToRangeStart w:id="13" w:author="Megan Swift" w:date="2013-01-04T12:26:00Z" w:name="move218921708"/>
                        <w:proofErr w:type="spellStart"/>
                        <w:moveTo w:id="14" w:author="Megan Swift" w:date="2013-01-04T12:26:00Z">
                          <w:r w:rsidRPr="00D4309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Velimir</w:t>
                          </w:r>
                          <w:proofErr w:type="spellEnd"/>
                          <w:r w:rsidRPr="00D4309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D4309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Khlebnikov</w:t>
                          </w:r>
                          <w:proofErr w:type="spellEnd"/>
                          <w:r w:rsidRPr="00D4309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 in 1915.</w:t>
                          </w:r>
                        </w:moveTo>
                      </w:p>
                      <w:moveToRangeEnd w:id="13"/>
                      <w:p w14:paraId="65E1605D" w14:textId="77777777" w:rsidR="00D4309D" w:rsidRDefault="00D4309D"/>
                    </w:txbxContent>
                  </v:textbox>
                  <w10:wrap type="square"/>
                </v:shape>
              </w:pict>
            </mc:Fallback>
          </mc:AlternateContent>
        </w:r>
      </w:ins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94155" w:rsidRPr="00D4309D">
        <w:rPr>
          <w:rFonts w:ascii="Times New Roman" w:hAnsi="Times New Roman" w:cs="Times New Roman"/>
          <w:sz w:val="24"/>
          <w:szCs w:val="24"/>
          <w:lang w:val="en-US"/>
        </w:rPr>
        <w:t>ne of</w:t>
      </w:r>
      <w:r w:rsidR="00685C3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founders of Russian Futurism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Khlebnikov </w:t>
      </w:r>
      <w:r w:rsidR="005B6C61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can be </w:t>
      </w:r>
      <w:r w:rsidR="00B62131" w:rsidRPr="00D4309D">
        <w:rPr>
          <w:rFonts w:ascii="Times New Roman" w:hAnsi="Times New Roman" w:cs="Times New Roman"/>
          <w:sz w:val="24"/>
          <w:szCs w:val="24"/>
          <w:lang w:val="en-US"/>
        </w:rPr>
        <w:t>counted</w:t>
      </w:r>
      <w:r w:rsidR="00685C3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503941" w:rsidRPr="00D4309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ne of the movement’s</w:t>
      </w:r>
      <w:r w:rsidR="000E0971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5C3A" w:rsidRPr="00D4309D">
        <w:rPr>
          <w:rFonts w:ascii="Times New Roman" w:hAnsi="Times New Roman" w:cs="Times New Roman"/>
          <w:sz w:val="24"/>
          <w:szCs w:val="24"/>
          <w:lang w:val="en-US"/>
        </w:rPr>
        <w:t>most prominent and seminal</w:t>
      </w:r>
      <w:r w:rsidR="00C9415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representati</w:t>
      </w:r>
      <w:bookmarkStart w:id="25" w:name="_GoBack"/>
      <w:bookmarkEnd w:id="25"/>
      <w:r w:rsidR="00C94155" w:rsidRPr="00D4309D">
        <w:rPr>
          <w:rFonts w:ascii="Times New Roman" w:hAnsi="Times New Roman" w:cs="Times New Roman"/>
          <w:sz w:val="24"/>
          <w:szCs w:val="24"/>
          <w:lang w:val="en-US"/>
        </w:rPr>
        <w:t>ves.</w:t>
      </w:r>
      <w:r w:rsidR="003675C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Widely </w:t>
      </w:r>
      <w:r w:rsidR="00600566" w:rsidRPr="00D4309D">
        <w:rPr>
          <w:rFonts w:ascii="Times New Roman" w:hAnsi="Times New Roman" w:cs="Times New Roman"/>
          <w:sz w:val="24"/>
          <w:szCs w:val="24"/>
          <w:lang w:val="en-US"/>
        </w:rPr>
        <w:t>acclaimed</w:t>
      </w:r>
      <w:r w:rsidR="003675C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for his </w:t>
      </w:r>
      <w:r w:rsidR="00B62131" w:rsidRPr="00D4309D">
        <w:rPr>
          <w:rFonts w:ascii="Times New Roman" w:hAnsi="Times New Roman" w:cs="Times New Roman"/>
          <w:sz w:val="24"/>
          <w:szCs w:val="24"/>
          <w:lang w:val="en-US"/>
        </w:rPr>
        <w:t>innovat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ive</w:t>
      </w:r>
      <w:r w:rsidR="000F185F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75C6" w:rsidRPr="00D4309D">
        <w:rPr>
          <w:rFonts w:ascii="Times New Roman" w:hAnsi="Times New Roman" w:cs="Times New Roman"/>
          <w:sz w:val="24"/>
          <w:szCs w:val="24"/>
          <w:lang w:val="en-US"/>
        </w:rPr>
        <w:t>experiments with language</w:t>
      </w:r>
      <w:r w:rsidR="00B62131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675C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 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is generally </w:t>
      </w:r>
      <w:r w:rsidR="00B62131" w:rsidRPr="00D4309D">
        <w:rPr>
          <w:rFonts w:ascii="Times New Roman" w:hAnsi="Times New Roman" w:cs="Times New Roman"/>
          <w:sz w:val="24"/>
          <w:szCs w:val="24"/>
          <w:lang w:val="en-US"/>
        </w:rPr>
        <w:t>regarded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2131" w:rsidRPr="00D4309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most radical poet of the Russian 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>vant-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arde. He left 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noticeable imprint </w:t>
      </w:r>
      <w:r w:rsidR="00B62131" w:rsidRPr="00D4309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>n all the major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2131" w:rsidRPr="00D4309D">
        <w:rPr>
          <w:rFonts w:ascii="Times New Roman" w:hAnsi="Times New Roman" w:cs="Times New Roman"/>
          <w:sz w:val="24"/>
          <w:szCs w:val="24"/>
          <w:lang w:val="en-US"/>
        </w:rPr>
        <w:t>venues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of experimental art in Russia during the </w:t>
      </w:r>
      <w:r w:rsidR="00503941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years when 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>Futuris</w:t>
      </w:r>
      <w:r w:rsidR="00503941" w:rsidRPr="00D430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941" w:rsidRPr="00D4309D">
        <w:rPr>
          <w:rFonts w:ascii="Times New Roman" w:hAnsi="Times New Roman" w:cs="Times New Roman"/>
          <w:sz w:val="24"/>
          <w:szCs w:val="24"/>
          <w:lang w:val="en-US"/>
        </w:rPr>
        <w:t>was influential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62131" w:rsidRPr="00D4309D">
        <w:rPr>
          <w:rFonts w:ascii="Times New Roman" w:hAnsi="Times New Roman" w:cs="Times New Roman"/>
          <w:sz w:val="24"/>
          <w:szCs w:val="24"/>
          <w:lang w:val="en-US"/>
        </w:rPr>
        <w:t>particularly through his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2131" w:rsidRPr="00D4309D">
        <w:rPr>
          <w:rFonts w:ascii="Times New Roman" w:hAnsi="Times New Roman" w:cs="Times New Roman"/>
          <w:sz w:val="24"/>
          <w:szCs w:val="24"/>
          <w:lang w:val="en-US"/>
        </w:rPr>
        <w:t>exploration of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“trans-reason” language 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>zaum</w:t>
      </w:r>
      <w:proofErr w:type="spellEnd"/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03941" w:rsidRPr="00D4309D">
        <w:rPr>
          <w:rFonts w:ascii="Times New Roman" w:hAnsi="Times New Roman" w:cs="Times New Roman"/>
          <w:sz w:val="24"/>
          <w:szCs w:val="24"/>
          <w:lang w:val="en-US"/>
        </w:rPr>
        <w:t>). H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>is extravagant vagabond lifestyle fortifi</w:t>
      </w:r>
      <w:r w:rsidR="00503941" w:rsidRPr="00D4309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odernist life-creation legacy in post-Symbolist Russia. Khlebnikov’s poems and prose appeared in the major 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>vant-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arde periodicals </w:t>
      </w:r>
      <w:r w:rsidR="00503941" w:rsidRPr="00D4309D">
        <w:rPr>
          <w:rFonts w:ascii="Times New Roman" w:hAnsi="Times New Roman" w:cs="Times New Roman"/>
          <w:sz w:val="24"/>
          <w:szCs w:val="24"/>
          <w:lang w:val="en-US"/>
        </w:rPr>
        <w:t>of the time</w:t>
      </w:r>
      <w:r w:rsidR="006076F7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After </w:t>
      </w:r>
      <w:r w:rsidR="00A10F26" w:rsidRPr="00D4309D">
        <w:rPr>
          <w:rFonts w:ascii="Times New Roman" w:hAnsi="Times New Roman" w:cs="Times New Roman"/>
          <w:sz w:val="24"/>
          <w:szCs w:val="24"/>
          <w:lang w:val="en-US"/>
        </w:rPr>
        <w:t>nearly two decades</w:t>
      </w:r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A10F2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intensive</w:t>
      </w:r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writing, travelling, participating in </w:t>
      </w:r>
      <w:del w:id="26" w:author="Megan Swift" w:date="2013-01-04T12:25:00Z">
        <w:r w:rsidR="00B016EA" w:rsidRPr="00D4309D" w:rsidDel="00D4309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>vant-</w:t>
      </w:r>
      <w:r w:rsidR="00966ECB" w:rsidRPr="00D4309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arde performances in Russia </w:t>
      </w:r>
      <w:r w:rsidR="00A10F26" w:rsidRPr="00D4309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abroad (most remarkably in Iran) Khlebnikov died of </w:t>
      </w:r>
      <w:r w:rsidR="00A10F26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combination of various </w:t>
      </w:r>
      <w:r w:rsidR="005F69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deadly </w:t>
      </w:r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diseases and malnutrition at </w:t>
      </w:r>
      <w:r w:rsidR="000943FC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village of </w:t>
      </w:r>
      <w:proofErr w:type="spellStart"/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>Santalovo</w:t>
      </w:r>
      <w:proofErr w:type="spellEnd"/>
      <w:r w:rsidR="00B016E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the Novgorod region.</w:t>
      </w:r>
    </w:p>
    <w:p w14:paraId="4B920AE3" w14:textId="77777777" w:rsidR="006A0F9A" w:rsidRPr="00D4309D" w:rsidRDefault="006A0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874EA" w14:textId="77777777" w:rsidR="006A0F9A" w:rsidRPr="00D4309D" w:rsidRDefault="006A0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33C85CD" wp14:editId="5363BE2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04745" cy="304800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lebnikov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A15AB" w14:textId="77777777" w:rsidR="00E67C67" w:rsidRPr="00D4309D" w:rsidRDefault="00E67C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E00BB" w14:textId="18FEF32E" w:rsidR="00AA7065" w:rsidRPr="00D4309D" w:rsidDel="00D4309D" w:rsidRDefault="006A0F9A">
      <w:pPr>
        <w:rPr>
          <w:rFonts w:ascii="Times New Roman" w:hAnsi="Times New Roman" w:cs="Times New Roman"/>
          <w:sz w:val="24"/>
          <w:szCs w:val="24"/>
          <w:lang w:val="en-US"/>
        </w:rPr>
      </w:pPr>
      <w:moveFromRangeStart w:id="27" w:author="Megan Swift" w:date="2013-01-04T12:26:00Z" w:name="move218921708"/>
      <w:moveFrom w:id="28" w:author="Megan Swift" w:date="2013-01-04T12:26:00Z">
        <w:r w:rsidRPr="00D4309D" w:rsidDel="00D4309D">
          <w:rPr>
            <w:rFonts w:ascii="Times New Roman" w:hAnsi="Times New Roman" w:cs="Times New Roman"/>
            <w:sz w:val="24"/>
            <w:szCs w:val="24"/>
            <w:lang w:val="en-US"/>
          </w:rPr>
          <w:t>Velimir Khlebnikov in 1915.</w:t>
        </w:r>
      </w:moveFrom>
    </w:p>
    <w:moveFromRangeEnd w:id="27"/>
    <w:p w14:paraId="1CFF0E4E" w14:textId="2DAA9BE0" w:rsidR="006A0F9A" w:rsidRPr="00714AA4" w:rsidRDefault="00714AA4">
      <w:pPr>
        <w:rPr>
          <w:rFonts w:ascii="Times New Roman" w:hAnsi="Times New Roman" w:cs="Times New Roman"/>
          <w:b/>
          <w:sz w:val="24"/>
          <w:szCs w:val="24"/>
          <w:lang w:val="en-US"/>
          <w:rPrChange w:id="29" w:author="Megan Swift" w:date="2013-01-04T12:3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30" w:author="Megan Swift" w:date="2013-01-04T12:33:00Z">
        <w:r>
          <w:rPr>
            <w:rFonts w:ascii="Times New Roman" w:hAnsi="Times New Roman" w:cs="Times New Roman"/>
            <w:b/>
            <w:sz w:val="24"/>
            <w:szCs w:val="24"/>
            <w:lang w:val="en-US"/>
          </w:rPr>
          <w:t>Timeline of Life and Major Works</w:t>
        </w:r>
      </w:ins>
    </w:p>
    <w:p w14:paraId="7FD49049" w14:textId="77777777" w:rsidR="006A0F9A" w:rsidRPr="00D4309D" w:rsidRDefault="006A0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B04B70" w14:textId="13EEA723" w:rsidR="00AA7065" w:rsidRPr="00D4309D" w:rsidRDefault="00AA70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1885: Born </w:t>
      </w:r>
      <w:r w:rsidR="005F69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as Viktor </w:t>
      </w:r>
      <w:proofErr w:type="spellStart"/>
      <w:r w:rsidR="005F69D8" w:rsidRPr="00D4309D">
        <w:rPr>
          <w:rFonts w:ascii="Times New Roman" w:hAnsi="Times New Roman" w:cs="Times New Roman"/>
          <w:sz w:val="24"/>
          <w:szCs w:val="24"/>
          <w:lang w:val="en-US"/>
        </w:rPr>
        <w:t>Vladimirovich</w:t>
      </w:r>
      <w:proofErr w:type="spellEnd"/>
      <w:r w:rsidR="005F69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small </w:t>
      </w:r>
      <w:r w:rsidR="0098362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Buddhist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village of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Malye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Derbety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4309D">
        <w:rPr>
          <w:rFonts w:ascii="Times New Roman" w:hAnsi="Times New Roman" w:cs="Times New Roman" w:hint="eastAsia"/>
          <w:i/>
          <w:sz w:val="24"/>
          <w:szCs w:val="24"/>
          <w:lang w:val="en-US"/>
        </w:rPr>
        <w:t>Ба</w:t>
      </w:r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һ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Дөрвд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>) into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family of an ornithologist in what constitutes the present-day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Kalmykia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and what was Astrakhan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gubernia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time of Khlebnikov’s birth.</w:t>
      </w:r>
      <w:r w:rsidR="0098362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Khlebnikov’s grand</w:t>
      </w:r>
      <w:r w:rsidR="005F69D8" w:rsidRPr="00D4309D">
        <w:rPr>
          <w:rFonts w:ascii="Times New Roman" w:hAnsi="Times New Roman" w:cs="Times New Roman"/>
          <w:sz w:val="24"/>
          <w:szCs w:val="24"/>
          <w:lang w:val="en-US"/>
        </w:rPr>
        <w:t>-grand</w:t>
      </w:r>
      <w:r w:rsidR="00983624" w:rsidRPr="00D4309D">
        <w:rPr>
          <w:rFonts w:ascii="Times New Roman" w:hAnsi="Times New Roman" w:cs="Times New Roman"/>
          <w:sz w:val="24"/>
          <w:szCs w:val="24"/>
          <w:lang w:val="en-US"/>
        </w:rPr>
        <w:t>father Ivan was a wealthy merchant (</w:t>
      </w:r>
      <w:proofErr w:type="spellStart"/>
      <w:r w:rsidR="00983624" w:rsidRPr="00D4309D">
        <w:rPr>
          <w:rFonts w:ascii="Times New Roman" w:hAnsi="Times New Roman" w:cs="Times New Roman"/>
          <w:i/>
          <w:sz w:val="24"/>
          <w:szCs w:val="24"/>
          <w:lang w:val="en-US"/>
        </w:rPr>
        <w:t>kupetz</w:t>
      </w:r>
      <w:proofErr w:type="spellEnd"/>
      <w:r w:rsidR="00983624"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983624" w:rsidRPr="00D4309D">
        <w:rPr>
          <w:rFonts w:ascii="Times New Roman" w:hAnsi="Times New Roman" w:cs="Times New Roman"/>
          <w:i/>
          <w:sz w:val="24"/>
          <w:szCs w:val="24"/>
          <w:lang w:val="en-US"/>
        </w:rPr>
        <w:t>pervoi</w:t>
      </w:r>
      <w:proofErr w:type="spellEnd"/>
      <w:r w:rsidR="00983624"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983624" w:rsidRPr="00D4309D">
        <w:rPr>
          <w:rFonts w:ascii="Times New Roman" w:hAnsi="Times New Roman" w:cs="Times New Roman"/>
          <w:i/>
          <w:sz w:val="24"/>
          <w:szCs w:val="24"/>
          <w:lang w:val="en-US"/>
        </w:rPr>
        <w:t>gil’dii</w:t>
      </w:r>
      <w:proofErr w:type="spellEnd"/>
      <w:r w:rsidR="0098362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F69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83624" w:rsidRPr="00D4309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362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honorary citizen of Astrakhan’.</w:t>
      </w:r>
    </w:p>
    <w:p w14:paraId="3E4AD889" w14:textId="77777777" w:rsidR="005F69D8" w:rsidRPr="00D4309D" w:rsidRDefault="005F6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1D93C" w14:textId="458E9D7E" w:rsidR="005F69D8" w:rsidRPr="00D4309D" w:rsidRDefault="005F69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1891-1895: Khlebnikov</w:t>
      </w:r>
      <w:r w:rsidR="00E67C67" w:rsidRPr="00D4309D">
        <w:rPr>
          <w:rFonts w:ascii="Times New Roman" w:hAnsi="Times New Roman" w:cs="Times New Roman"/>
          <w:sz w:val="24"/>
          <w:szCs w:val="24"/>
          <w:lang w:val="en-US"/>
        </w:rPr>
        <w:t>’s father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frequently</w:t>
      </w:r>
      <w:r w:rsidR="00E67C6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changes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places of employment; </w:t>
      </w:r>
      <w:r w:rsidR="00E67C6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Khlebnikov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enrolls into a </w:t>
      </w:r>
      <w:r w:rsidR="004513ED" w:rsidRPr="00D4309D">
        <w:rPr>
          <w:rFonts w:ascii="Times New Roman" w:hAnsi="Times New Roman" w:cs="Times New Roman"/>
          <w:sz w:val="24"/>
          <w:szCs w:val="24"/>
          <w:lang w:val="en-US"/>
        </w:rPr>
        <w:t>gymnasium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Simbirsk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(famous later as </w:t>
      </w:r>
      <w:r w:rsidR="00E67C6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Vladimir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Lenin’s home-town).</w:t>
      </w:r>
      <w:r w:rsidR="00A835A1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family 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A835A1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moves to the city of Kazan.</w:t>
      </w:r>
    </w:p>
    <w:p w14:paraId="3CD7A7FE" w14:textId="77777777" w:rsidR="005F69D8" w:rsidRPr="00D4309D" w:rsidRDefault="005F6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482E8" w14:textId="57098EF6" w:rsidR="005F69D8" w:rsidRPr="00D4309D" w:rsidRDefault="00A835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1903</w:t>
      </w:r>
      <w:r w:rsidR="005F69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A1980" w:rsidRPr="00D4309D">
        <w:rPr>
          <w:rFonts w:ascii="Times New Roman" w:hAnsi="Times New Roman" w:cs="Times New Roman"/>
          <w:sz w:val="24"/>
          <w:szCs w:val="24"/>
          <w:lang w:val="en-US"/>
        </w:rPr>
        <w:t>Gradu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ates from a Kazan gymnasium and </w:t>
      </w:r>
      <w:r w:rsidR="000A1980" w:rsidRPr="00D4309D">
        <w:rPr>
          <w:rFonts w:ascii="Times New Roman" w:hAnsi="Times New Roman" w:cs="Times New Roman"/>
          <w:sz w:val="24"/>
          <w:szCs w:val="24"/>
          <w:lang w:val="en-US"/>
        </w:rPr>
        <w:t>enters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A198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Kazan State university (also famous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due to</w:t>
      </w:r>
      <w:r w:rsidR="000A198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Lenin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having studied there</w:t>
      </w:r>
      <w:r w:rsidR="000A1980" w:rsidRPr="00D4309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where he</w:t>
      </w:r>
      <w:r w:rsidR="000A198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reads </w:t>
      </w:r>
      <w:r w:rsidR="000A1980" w:rsidRPr="00D4309D">
        <w:rPr>
          <w:rFonts w:ascii="Times New Roman" w:hAnsi="Times New Roman" w:cs="Times New Roman"/>
          <w:sz w:val="24"/>
          <w:szCs w:val="24"/>
          <w:lang w:val="en-US"/>
        </w:rPr>
        <w:t>mathematics and physics.</w:t>
      </w:r>
    </w:p>
    <w:p w14:paraId="1D2ECAA3" w14:textId="77777777" w:rsidR="00A835A1" w:rsidRPr="00D4309D" w:rsidRDefault="00A835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208637" w14:textId="3283CCE9" w:rsidR="00A835A1" w:rsidRPr="00D4309D" w:rsidRDefault="00A835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1904: Participates in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anti-government movement. Changes his faculty of studies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Natural Sciences.</w:t>
      </w:r>
    </w:p>
    <w:p w14:paraId="25C9ABE5" w14:textId="77777777" w:rsidR="00611989" w:rsidRPr="00D4309D" w:rsidRDefault="00611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447B5" w14:textId="77777777" w:rsidR="00611989" w:rsidRPr="00D4309D" w:rsidRDefault="00B22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1904: I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>t i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s t</w:t>
      </w:r>
      <w:r w:rsidR="00611989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he year of Khlebnikov’s first literary exercises. Composes a text of a theater play titled “Elena </w:t>
      </w:r>
      <w:proofErr w:type="spellStart"/>
      <w:r w:rsidR="00611989" w:rsidRPr="00D4309D">
        <w:rPr>
          <w:rFonts w:ascii="Times New Roman" w:hAnsi="Times New Roman" w:cs="Times New Roman"/>
          <w:sz w:val="24"/>
          <w:szCs w:val="24"/>
          <w:lang w:val="en-US"/>
        </w:rPr>
        <w:t>Gordiachkina</w:t>
      </w:r>
      <w:proofErr w:type="spellEnd"/>
      <w:r w:rsidR="00611989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” and sends it to Maxim Gorky’s journal </w:t>
      </w:r>
      <w:r w:rsidR="006A34A3" w:rsidRPr="00D430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11989" w:rsidRPr="00D4309D">
        <w:rPr>
          <w:rFonts w:ascii="Times New Roman" w:hAnsi="Times New Roman" w:cs="Times New Roman"/>
          <w:sz w:val="24"/>
          <w:szCs w:val="24"/>
          <w:lang w:val="en-US"/>
        </w:rPr>
        <w:t>without any success</w:t>
      </w:r>
      <w:r w:rsidR="006A34A3" w:rsidRPr="00D4309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11989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CFCA97" w14:textId="77777777" w:rsidR="005D2218" w:rsidRPr="00D4309D" w:rsidRDefault="005D2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BC28C" w14:textId="579F2829" w:rsidR="005D2218" w:rsidRPr="00D4309D" w:rsidRDefault="008D2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1904-1907: Takes part in</w:t>
      </w:r>
      <w:r w:rsidR="005D221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ornithological expeditions set in 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D221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Urals and Dagestan. Publishes several ornithological scholarly papers. </w:t>
      </w:r>
    </w:p>
    <w:p w14:paraId="06833779" w14:textId="77777777" w:rsidR="00BF4BD8" w:rsidRPr="00D4309D" w:rsidRDefault="00BF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F3E2CA" w14:textId="3C24B82E" w:rsidR="00BF4BD8" w:rsidRPr="00D4309D" w:rsidRDefault="008D2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1906: Accepted as a </w:t>
      </w:r>
      <w:r w:rsidR="00BF4B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member 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F4B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Kaz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an Society for Natural Sciences;</w:t>
      </w:r>
      <w:r w:rsidR="00BF4B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his paper </w:t>
      </w:r>
      <w:r w:rsidR="000F185F" w:rsidRPr="00D4309D">
        <w:rPr>
          <w:rFonts w:ascii="Times New Roman" w:hAnsi="Times New Roman" w:cs="Times New Roman"/>
          <w:sz w:val="24"/>
          <w:szCs w:val="24"/>
          <w:lang w:val="en-US"/>
        </w:rPr>
        <w:t>focus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0F185F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B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gramStart"/>
      <w:r w:rsidR="00BF4B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  </w:t>
      </w:r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>particular</w:t>
      </w:r>
      <w:proofErr w:type="gramEnd"/>
      <w:r w:rsidR="00FD5A3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variety</w:t>
      </w:r>
      <w:r w:rsidR="00BF4BD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of a cuckoo-bird is praised.</w:t>
      </w:r>
    </w:p>
    <w:p w14:paraId="11504450" w14:textId="77777777" w:rsidR="00723BD7" w:rsidRPr="00D4309D" w:rsidRDefault="00723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97E50" w14:textId="67BA82FE" w:rsidR="00723BD7" w:rsidRPr="00D4309D" w:rsidRDefault="00723B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1908: Khlebnikov creates his own </w:t>
      </w:r>
      <w:r w:rsidR="00427C1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original </w:t>
      </w:r>
      <w:r w:rsidR="008D230E" w:rsidRPr="00D4309D">
        <w:rPr>
          <w:rFonts w:ascii="Times New Roman" w:hAnsi="Times New Roman" w:cs="Times New Roman"/>
          <w:sz w:val="24"/>
          <w:szCs w:val="24"/>
          <w:lang w:val="en-US"/>
        </w:rPr>
        <w:t>poetry, sending some of his pieces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C114E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renown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Symbolist author Viacheslav Ivanov.</w:t>
      </w:r>
    </w:p>
    <w:p w14:paraId="374FA751" w14:textId="77777777" w:rsidR="0014496B" w:rsidRPr="00D4309D" w:rsidRDefault="001449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D2A99E" w14:textId="0FD48BFB" w:rsidR="0014496B" w:rsidRPr="00D4309D" w:rsidRDefault="001449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1908:</w:t>
      </w:r>
      <w:r w:rsidR="00C114E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September, change</w:t>
      </w:r>
      <w:r w:rsidR="00C114E5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his academic affiliation </w:t>
      </w:r>
      <w:r w:rsidR="00C114E5" w:rsidRPr="00D430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CE9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University of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Petersburg. Relocates there and continues writ</w:t>
      </w:r>
      <w:r w:rsidR="00C114E5" w:rsidRPr="00D4309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new poetry.</w:t>
      </w:r>
    </w:p>
    <w:p w14:paraId="7DC1C80B" w14:textId="77777777" w:rsidR="007C3671" w:rsidRPr="00D4309D" w:rsidRDefault="007C36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4504D" w14:textId="35E3F5ED" w:rsidR="007C3671" w:rsidRPr="00D4309D" w:rsidRDefault="007C36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1908-1909: Khlebnikov 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moves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in the Symbolists circle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. He is especially close to Alexe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Remizov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>. Khlebnikov explores Slavic mythology as a major source of inspiration for his works.</w:t>
      </w:r>
    </w:p>
    <w:p w14:paraId="222948A8" w14:textId="77777777" w:rsidR="00B83F16" w:rsidRPr="00D4309D" w:rsidRDefault="00B83F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50EBA" w14:textId="56C0CB21" w:rsidR="00B83F16" w:rsidRPr="00D4309D" w:rsidRDefault="00B83F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1909: Lives in Kiev and St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Petersburg. Takes part in the poetic happenings at the “Tower” of Viacheslav Ivanov.</w:t>
      </w:r>
    </w:p>
    <w:p w14:paraId="1CA2CA2B" w14:textId="77777777" w:rsidR="00A835A1" w:rsidRPr="00D4309D" w:rsidRDefault="00A835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289DF" w14:textId="3D3D83DC" w:rsidR="00BA0953" w:rsidRPr="00D4309D" w:rsidRDefault="00BA0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1909: Transfers his official </w:t>
      </w:r>
      <w:r w:rsidR="008D230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papers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to the philological faculty of the University of St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05C5" w:rsidRPr="00D4309D">
        <w:rPr>
          <w:rFonts w:ascii="Times New Roman" w:hAnsi="Times New Roman" w:cs="Times New Roman"/>
          <w:sz w:val="24"/>
          <w:szCs w:val="24"/>
          <w:lang w:val="en-US"/>
        </w:rPr>
        <w:t>Petersburg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A55B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Meets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Mikhail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Kuzmin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>, a major Russian poet.</w:t>
      </w:r>
    </w:p>
    <w:p w14:paraId="29DFF6F8" w14:textId="77777777" w:rsidR="00BA0953" w:rsidRPr="00D4309D" w:rsidRDefault="00BA0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26276" w14:textId="77D98F6E" w:rsidR="00BA0953" w:rsidRPr="00D4309D" w:rsidRDefault="008D2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1909: Autumn – assumes</w:t>
      </w:r>
      <w:r w:rsidR="00BA095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55BC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A095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formal pseudonym of </w:t>
      </w:r>
      <w:r w:rsidR="00BA0953" w:rsidRPr="00D4309D">
        <w:rPr>
          <w:rFonts w:ascii="Times New Roman" w:hAnsi="Times New Roman" w:cs="Times New Roman"/>
          <w:i/>
          <w:sz w:val="24"/>
          <w:szCs w:val="24"/>
          <w:lang w:val="en-US"/>
        </w:rPr>
        <w:t>Velimir</w:t>
      </w:r>
      <w:r w:rsidR="00BA095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etymologically </w:t>
      </w:r>
      <w:r w:rsidR="00856232" w:rsidRPr="00D4309D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="00BA095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with the Southern Slav form meaning the </w:t>
      </w:r>
      <w:r w:rsidR="00BA0953" w:rsidRPr="00D4309D">
        <w:rPr>
          <w:rFonts w:ascii="Times New Roman" w:hAnsi="Times New Roman" w:cs="Times New Roman"/>
          <w:i/>
          <w:sz w:val="24"/>
          <w:szCs w:val="24"/>
          <w:lang w:val="en-US"/>
        </w:rPr>
        <w:t>Big World</w:t>
      </w:r>
      <w:r w:rsidR="00BA0953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57FE98" w14:textId="77777777" w:rsidR="00BA0953" w:rsidRPr="00D4309D" w:rsidRDefault="00BA0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EC9C3" w14:textId="77777777" w:rsidR="00BA0953" w:rsidRPr="00D4309D" w:rsidRDefault="00BA0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1909: Khlebnikov is associated with the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Apollon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journal </w:t>
      </w:r>
      <w:r w:rsidR="008D230E" w:rsidRPr="00D4309D">
        <w:rPr>
          <w:rFonts w:ascii="Times New Roman" w:hAnsi="Times New Roman" w:cs="Times New Roman"/>
          <w:sz w:val="24"/>
          <w:szCs w:val="24"/>
          <w:lang w:val="en-US"/>
        </w:rPr>
        <w:t>which</w:t>
      </w:r>
      <w:proofErr w:type="gramEnd"/>
      <w:r w:rsidR="008D230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stands for a connoisseur-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circle of new Russian poetry.</w:t>
      </w:r>
    </w:p>
    <w:p w14:paraId="061F0EB1" w14:textId="77777777" w:rsidR="0058205A" w:rsidRPr="00D4309D" w:rsidRDefault="005820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34F66" w14:textId="77777777" w:rsidR="0058205A" w:rsidRPr="00D4309D" w:rsidRDefault="0058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1910: Vasily Kamensky acquaints Khlebnikov with the New Russian art symbolized by Mikhail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Matiushin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His other new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acquaintances</w:t>
      </w:r>
      <w:r w:rsidR="00D54DB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Elena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Guro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and the Brothers Burliuk.</w:t>
      </w:r>
    </w:p>
    <w:p w14:paraId="7889F79C" w14:textId="77777777" w:rsidR="00427C1C" w:rsidRPr="00D4309D" w:rsidRDefault="00427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D09BD" w14:textId="10980CEC" w:rsidR="00427C1C" w:rsidRPr="00D4309D" w:rsidRDefault="00427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1910: Khlebnikov’s groundbreaking poem “Incantation by Laughter</w:t>
      </w:r>
      <w:r w:rsidR="009E736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” is published in 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E736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 “Impressionist Studio”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collection</w:t>
      </w:r>
      <w:r w:rsidR="009E7365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0BB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April 1910: the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Futurist</w:t>
      </w:r>
      <w:r w:rsidR="00D50BB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collection “</w:t>
      </w:r>
      <w:proofErr w:type="spellStart"/>
      <w:r w:rsidR="00D50BB6" w:rsidRPr="00D4309D">
        <w:rPr>
          <w:rFonts w:ascii="Times New Roman" w:hAnsi="Times New Roman" w:cs="Times New Roman"/>
          <w:sz w:val="24"/>
          <w:szCs w:val="24"/>
          <w:lang w:val="en-US"/>
        </w:rPr>
        <w:t>Sadok</w:t>
      </w:r>
      <w:proofErr w:type="spellEnd"/>
      <w:r w:rsidR="00D50BB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0BB6" w:rsidRPr="00D4309D">
        <w:rPr>
          <w:rFonts w:ascii="Times New Roman" w:hAnsi="Times New Roman" w:cs="Times New Roman"/>
          <w:sz w:val="24"/>
          <w:szCs w:val="24"/>
          <w:lang w:val="en-US"/>
        </w:rPr>
        <w:t>Sudei</w:t>
      </w:r>
      <w:proofErr w:type="spellEnd"/>
      <w:r w:rsidR="00D50BB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” (A Trap 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50BB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Judges) is published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, incorporating</w:t>
      </w:r>
      <w:r w:rsidR="00D50BB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04C93" w:rsidRPr="00D4309D">
        <w:rPr>
          <w:rFonts w:ascii="Times New Roman" w:hAnsi="Times New Roman" w:cs="Times New Roman"/>
          <w:sz w:val="24"/>
          <w:szCs w:val="24"/>
          <w:lang w:val="en-US"/>
        </w:rPr>
        <w:t>several  texts</w:t>
      </w:r>
      <w:proofErr w:type="gramEnd"/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by Khlebnikov</w:t>
      </w:r>
      <w:r w:rsidR="00204C93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9B916C" w14:textId="77777777" w:rsidR="00204C93" w:rsidRPr="00D4309D" w:rsidRDefault="00204C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69615" w14:textId="77777777" w:rsidR="00204C93" w:rsidRPr="00D4309D" w:rsidRDefault="00204C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1910: Joins Russian Futurists at the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Chernianka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estate in the Southern Ukraine where David Burliuk had a household.</w:t>
      </w:r>
      <w:r w:rsidR="007F362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These whereabouts will give a new name 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F362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group of the Russian Futurists: </w:t>
      </w:r>
      <w:proofErr w:type="spellStart"/>
      <w:r w:rsidR="007F3623" w:rsidRPr="00D4309D">
        <w:rPr>
          <w:rFonts w:ascii="Times New Roman" w:hAnsi="Times New Roman" w:cs="Times New Roman"/>
          <w:sz w:val="24"/>
          <w:szCs w:val="24"/>
          <w:lang w:val="en-US"/>
        </w:rPr>
        <w:t>Hylea</w:t>
      </w:r>
      <w:proofErr w:type="spellEnd"/>
      <w:r w:rsidR="007F3623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585FCC" w14:textId="77777777" w:rsidR="007F3623" w:rsidRPr="00D4309D" w:rsidRDefault="007F36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FE97C" w14:textId="77777777" w:rsidR="007F3623" w:rsidRPr="00D4309D" w:rsidRDefault="007F3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1911: Expelled from the University</w:t>
      </w:r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of St Petersburg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for not having settled his tuition fees.</w:t>
      </w:r>
    </w:p>
    <w:p w14:paraId="348CDB64" w14:textId="77777777" w:rsidR="007F3623" w:rsidRPr="00D4309D" w:rsidRDefault="007F36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C95EA7" w14:textId="77777777" w:rsidR="007F3623" w:rsidRPr="00D4309D" w:rsidRDefault="007F3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1911: Travels to Astrakhan’ by a river rout</w:t>
      </w:r>
      <w:r w:rsidR="007218AC" w:rsidRPr="00D4309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40F68C" w14:textId="77777777" w:rsidR="007218AC" w:rsidRPr="00D4309D" w:rsidRDefault="007218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3F3671" w14:textId="34347BAC" w:rsidR="007218AC" w:rsidRPr="00D4309D" w:rsidRDefault="007218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1912: 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Khlebnikov’s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first separate publication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dialog 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Uchitel</w:t>
      </w:r>
      <w:proofErr w:type="spellEnd"/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uchenik</w:t>
      </w:r>
      <w:proofErr w:type="spellEnd"/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291CF2" w:rsidRPr="00D4309D">
        <w:rPr>
          <w:rFonts w:ascii="Times New Roman" w:hAnsi="Times New Roman" w:cs="Times New Roman"/>
          <w:i/>
          <w:sz w:val="24"/>
          <w:szCs w:val="24"/>
          <w:lang w:val="en-US"/>
        </w:rPr>
        <w:t>A teacher and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[his] </w:t>
      </w:r>
      <w:r w:rsidR="00291CF2" w:rsidRPr="00D4309D">
        <w:rPr>
          <w:rFonts w:ascii="Times New Roman" w:hAnsi="Times New Roman" w:cs="Times New Roman"/>
          <w:i/>
          <w:sz w:val="24"/>
          <w:szCs w:val="24"/>
          <w:lang w:val="en-US"/>
        </w:rPr>
        <w:t>disciple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appear</w:t>
      </w:r>
      <w:r w:rsidR="00291CF2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print.  Khlebnikov </w:t>
      </w:r>
      <w:r w:rsidR="0005486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offers </w:t>
      </w:r>
      <w:proofErr w:type="gramStart"/>
      <w:r w:rsidR="00054862" w:rsidRPr="00D4309D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 unique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concept of </w:t>
      </w:r>
      <w:r w:rsidR="00D84264" w:rsidRPr="00D4309D">
        <w:rPr>
          <w:rFonts w:ascii="Times New Roman" w:hAnsi="Times New Roman" w:cs="Times New Roman"/>
          <w:sz w:val="24"/>
          <w:szCs w:val="24"/>
          <w:lang w:val="en-US"/>
        </w:rPr>
        <w:t>time and history, predicting the revolutionary events of the year 1917.</w:t>
      </w:r>
    </w:p>
    <w:p w14:paraId="3918883C" w14:textId="77777777" w:rsidR="001C064C" w:rsidRPr="00D4309D" w:rsidRDefault="001C06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F30F2" w14:textId="5C794954" w:rsidR="001C064C" w:rsidRPr="00D4309D" w:rsidRDefault="001C06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1912: </w:t>
      </w:r>
      <w:r w:rsidR="003F6C3F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major Futurist poem “A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ame in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ell” (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Igra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adu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>) co-authored with Alexey Kruchen</w:t>
      </w:r>
      <w:r w:rsidR="004F549D" w:rsidRPr="00D4309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kh appear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print.</w:t>
      </w:r>
    </w:p>
    <w:p w14:paraId="1675BB3D" w14:textId="77777777" w:rsidR="005908CB" w:rsidRPr="00D4309D" w:rsidRDefault="00590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CC86F" w14:textId="589004CA" w:rsidR="005908CB" w:rsidRPr="00D4309D" w:rsidRDefault="00590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1912: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Khlebnikov 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co</w:t>
      </w:r>
      <w:proofErr w:type="gramEnd"/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authors  the Futurist manifesto</w:t>
      </w:r>
      <w:r w:rsidR="001A03E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brochure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“A Slap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ace of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ublic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aste”.</w:t>
      </w:r>
      <w:r w:rsidR="003C7E2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Many of his </w:t>
      </w:r>
      <w:r w:rsidR="007C020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3C7E2B" w:rsidRPr="00D4309D">
        <w:rPr>
          <w:rFonts w:ascii="Times New Roman" w:hAnsi="Times New Roman" w:cs="Times New Roman"/>
          <w:sz w:val="24"/>
          <w:szCs w:val="24"/>
          <w:lang w:val="en-US"/>
        </w:rPr>
        <w:t>poems are published in the same collection.</w:t>
      </w:r>
    </w:p>
    <w:p w14:paraId="42C229C8" w14:textId="77777777" w:rsidR="004F5D7C" w:rsidRPr="00D4309D" w:rsidRDefault="004F5D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9C73B" w14:textId="77777777" w:rsidR="004F5D7C" w:rsidRPr="00D4309D" w:rsidRDefault="004F5D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1913: Publishes some of his texts in the newspaper “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Slavianin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51358D" w:rsidRPr="00D4309D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Slav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). Rejoin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his parents in Astrakhan’.</w:t>
      </w:r>
    </w:p>
    <w:p w14:paraId="30ECF9A7" w14:textId="77777777" w:rsidR="004F5D7C" w:rsidRPr="00D4309D" w:rsidRDefault="004F5D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323FA2" w14:textId="6ECB1682" w:rsidR="004F5D7C" w:rsidRPr="00D4309D" w:rsidRDefault="004F5D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1913: The first Futurist opera “Victory over 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Sun” is staged.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Khlebnikov  authored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prologue.</w:t>
      </w:r>
    </w:p>
    <w:p w14:paraId="38BFD3AA" w14:textId="77777777" w:rsidR="004F5D7C" w:rsidRPr="00D4309D" w:rsidRDefault="004F5D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27E1DF" w14:textId="77777777" w:rsidR="004F5D7C" w:rsidRPr="00D4309D" w:rsidRDefault="004F5D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1914: F.T. Marinetti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 Russia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>. Khlebnikov composes an anti-Marinetti leaflet to be distributed at all the venues of his lectures.</w:t>
      </w:r>
    </w:p>
    <w:p w14:paraId="3F10FBEF" w14:textId="77777777" w:rsidR="00907B8A" w:rsidRPr="00D4309D" w:rsidRDefault="00907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9DC416" w14:textId="77777777" w:rsidR="00907B8A" w:rsidRPr="00D4309D" w:rsidRDefault="00907B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1914: </w:t>
      </w:r>
      <w:proofErr w:type="gramStart"/>
      <w:r w:rsidR="006E1B5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collection</w:t>
      </w:r>
      <w:r w:rsidR="006E1B52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Khlebnikov’s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poems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published</w:t>
      </w:r>
      <w:r w:rsidR="006E1B5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by Burliuk and </w:t>
      </w:r>
      <w:proofErr w:type="spellStart"/>
      <w:r w:rsidR="006E1B52" w:rsidRPr="00D4309D">
        <w:rPr>
          <w:rFonts w:ascii="Times New Roman" w:hAnsi="Times New Roman" w:cs="Times New Roman"/>
          <w:sz w:val="24"/>
          <w:szCs w:val="24"/>
          <w:lang w:val="en-US"/>
        </w:rPr>
        <w:t>Matiushin</w:t>
      </w:r>
      <w:proofErr w:type="spellEnd"/>
      <w:r w:rsidR="006E1B52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7845AE" w14:textId="77777777" w:rsidR="006E1B52" w:rsidRPr="00D4309D" w:rsidRDefault="006E1B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15D4D8" w14:textId="77777777" w:rsidR="006E1B52" w:rsidRPr="00D4309D" w:rsidRDefault="006E1B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1914: The First World War beg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. Khlebnikov intends to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discover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laws of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time  responsible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for such major cataclysms.</w:t>
      </w:r>
    </w:p>
    <w:p w14:paraId="01931187" w14:textId="77777777" w:rsidR="006E1B52" w:rsidRPr="00D4309D" w:rsidRDefault="006E1B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41E38" w14:textId="77777777" w:rsidR="006E1B52" w:rsidRPr="00D4309D" w:rsidRDefault="006E1B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1915: Khlebnikov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passes his time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various locales in Moscow and St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Peterburg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D80A55" w14:textId="77777777" w:rsidR="00347354" w:rsidRPr="00D4309D" w:rsidRDefault="003473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148DC" w14:textId="77777777" w:rsidR="00347354" w:rsidRPr="00D4309D" w:rsidRDefault="00347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1914-1915: Befriends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Pavel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Filonov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great Russian Avant-Garde painter.</w:t>
      </w:r>
    </w:p>
    <w:p w14:paraId="792519AD" w14:textId="77777777" w:rsidR="003B0237" w:rsidRPr="00D4309D" w:rsidRDefault="003B02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57087F" w14:textId="6D607054" w:rsidR="003B0237" w:rsidRPr="00D4309D" w:rsidRDefault="003B02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1916: Khlebnikov’s friends proclaimed him the </w:t>
      </w:r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King of Time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Korol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’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Vremeni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68EDB358" w14:textId="77777777" w:rsidR="00347354" w:rsidRPr="00D4309D" w:rsidRDefault="003473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6348D" w14:textId="77777777" w:rsidR="00347354" w:rsidRPr="00D4309D" w:rsidRDefault="00347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1916: Khlebnikov is enlisted</w:t>
      </w:r>
      <w:r w:rsidR="0051358D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the infantry</w:t>
      </w:r>
      <w:r w:rsidR="00FC38A2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79E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8A2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62F6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ends a letter </w:t>
      </w:r>
      <w:r w:rsidR="00DA79E6" w:rsidRPr="00D4309D">
        <w:rPr>
          <w:rFonts w:ascii="Times New Roman" w:hAnsi="Times New Roman" w:cs="Times New Roman"/>
          <w:sz w:val="24"/>
          <w:szCs w:val="24"/>
          <w:lang w:val="en-US"/>
        </w:rPr>
        <w:t>to a psychiatrist</w:t>
      </w:r>
      <w:r w:rsidR="00FC38A2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79E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9E6" w:rsidRPr="00D4309D">
        <w:rPr>
          <w:rFonts w:ascii="Times New Roman" w:hAnsi="Times New Roman" w:cs="Times New Roman"/>
          <w:sz w:val="24"/>
          <w:szCs w:val="24"/>
          <w:lang w:val="en-US"/>
        </w:rPr>
        <w:t>Nikolay</w:t>
      </w:r>
      <w:proofErr w:type="spellEnd"/>
      <w:r w:rsidR="00DA79E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9E6" w:rsidRPr="00D4309D">
        <w:rPr>
          <w:rFonts w:ascii="Times New Roman" w:hAnsi="Times New Roman" w:cs="Times New Roman"/>
          <w:sz w:val="24"/>
          <w:szCs w:val="24"/>
          <w:lang w:val="en-US"/>
        </w:rPr>
        <w:t>Kul’bin</w:t>
      </w:r>
      <w:proofErr w:type="spellEnd"/>
      <w:r w:rsidR="00FC38A2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79E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F6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asking </w:t>
      </w:r>
      <w:proofErr w:type="gramStart"/>
      <w:r w:rsidR="00DA79E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FC38A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his</w:t>
      </w:r>
      <w:proofErr w:type="gramEnd"/>
      <w:r w:rsidR="00DA79E6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assistance to avoid the military service.</w:t>
      </w:r>
    </w:p>
    <w:p w14:paraId="431AC92F" w14:textId="77777777" w:rsidR="009E7365" w:rsidRPr="00D4309D" w:rsidRDefault="009E7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4E03F" w14:textId="0891066B" w:rsidR="00DA79E6" w:rsidRPr="00D4309D" w:rsidRDefault="00DA79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1917: Released from military duty</w:t>
      </w:r>
      <w:r w:rsidR="00FC38A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based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>ill health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3BCF5D" w14:textId="77777777" w:rsidR="00DA79E6" w:rsidRPr="00D4309D" w:rsidRDefault="00DA79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8F1400" w14:textId="3EAFEBEC" w:rsidR="00DA79E6" w:rsidRPr="00D4309D" w:rsidRDefault="00DA79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1918: In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Astrakhan,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contributes to the newspaper “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Krasnyi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Voin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D230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93794"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r w:rsidR="008D230E" w:rsidRPr="00D4309D">
        <w:rPr>
          <w:rFonts w:ascii="Times New Roman" w:hAnsi="Times New Roman" w:cs="Times New Roman"/>
          <w:i/>
          <w:sz w:val="24"/>
          <w:szCs w:val="24"/>
          <w:lang w:val="en-US"/>
        </w:rPr>
        <w:t>Red Warrior</w:t>
      </w:r>
      <w:r w:rsidR="008D230E" w:rsidRPr="00D4309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FF2F72" w14:textId="77777777" w:rsidR="00DA79E6" w:rsidRPr="00D4309D" w:rsidRDefault="00DA79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C1489" w14:textId="7DFA8749" w:rsidR="00DA79E6" w:rsidRPr="00D4309D" w:rsidRDefault="00DA79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1919: Lives in Kharkiv, Ukraine. Gets medical treatment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FC38A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psychiatric hospital “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Saburova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Dacha” in order to avoid enlistment into the White Guard service. </w:t>
      </w:r>
      <w:r w:rsidR="00FD5FD9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Composes 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>the poem</w:t>
      </w:r>
      <w:r w:rsidR="00FD5FD9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D5FD9" w:rsidRPr="00D4309D">
        <w:rPr>
          <w:rFonts w:ascii="Times New Roman" w:hAnsi="Times New Roman" w:cs="Times New Roman"/>
          <w:sz w:val="24"/>
          <w:szCs w:val="24"/>
          <w:lang w:val="en-US"/>
        </w:rPr>
        <w:t>Ladomir</w:t>
      </w:r>
      <w:proofErr w:type="spellEnd"/>
      <w:r w:rsidR="00FD5FD9" w:rsidRPr="00D4309D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413CA9BB" w14:textId="77777777" w:rsidR="00FD5FD9" w:rsidRPr="00D4309D" w:rsidRDefault="00FD5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83C3B" w14:textId="0F24F176" w:rsidR="00FD5FD9" w:rsidRPr="00D4309D" w:rsidRDefault="00FD5F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1920: Sergei Esenin and Anatoly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Mariengof</w:t>
      </w:r>
      <w:proofErr w:type="spellEnd"/>
      <w:r w:rsidR="000B00FF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a public ceremony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0FF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playfully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proclaim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Khlebnikov  the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“Chairman of the Globe” (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Predsedatel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’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Zemnogo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Shara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13B8059" w14:textId="77777777" w:rsidR="00DA79E6" w:rsidRPr="00D4309D" w:rsidRDefault="00DA79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792CE" w14:textId="700E1B1B" w:rsidR="00FD5FD9" w:rsidRPr="00D4309D" w:rsidRDefault="00FD5F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1920: Travels to 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>Baku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>Azerbadzjan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7878C5A" w14:textId="77777777" w:rsidR="00FD5FD9" w:rsidRPr="00D4309D" w:rsidRDefault="00FD5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03649" w14:textId="7E59FE41" w:rsidR="00FD5FD9" w:rsidRPr="00D4309D" w:rsidRDefault="00FD5F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1921: </w:t>
      </w:r>
      <w:r w:rsidR="008F73C9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Within the ranks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of the Russian Revolutionary Army</w:t>
      </w:r>
      <w:r w:rsidR="008F73C9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proceeds to Iran</w:t>
      </w:r>
      <w:r w:rsidR="008F73C9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where he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tak</w:t>
      </w:r>
      <w:r w:rsidR="008F73C9" w:rsidRPr="00D4309D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part </w:t>
      </w:r>
      <w:r w:rsidR="008F73C9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establishing the New Socialist </w:t>
      </w:r>
      <w:r w:rsidR="00BE1F25" w:rsidRPr="00D4309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epublic of Iran. Creates his </w:t>
      </w:r>
      <w:r w:rsidR="00BE1F2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major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longer poem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Truba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Gul</w:t>
      </w:r>
      <w:proofErr w:type="spellEnd"/>
      <w:r w:rsidR="00693794" w:rsidRPr="00D4309D"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Mully</w:t>
      </w:r>
      <w:proofErr w:type="spellEnd"/>
      <w:r w:rsidR="00AE31E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E31E0"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Gull </w:t>
      </w:r>
      <w:proofErr w:type="spellStart"/>
      <w:r w:rsidR="00AE31E0" w:rsidRPr="00D4309D">
        <w:rPr>
          <w:rFonts w:ascii="Times New Roman" w:hAnsi="Times New Roman" w:cs="Times New Roman"/>
          <w:i/>
          <w:sz w:val="24"/>
          <w:szCs w:val="24"/>
          <w:lang w:val="en-US"/>
        </w:rPr>
        <w:t>Mulla’s</w:t>
      </w:r>
      <w:proofErr w:type="spellEnd"/>
      <w:r w:rsidR="00AE31E0"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trumpet</w:t>
      </w:r>
      <w:r w:rsidR="00AE31E0" w:rsidRPr="00D4309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F73C9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also known as “</w:t>
      </w:r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Tiran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bez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te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E1F25" w:rsidRPr="00D430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E1F25" w:rsidRPr="00D4309D">
        <w:rPr>
          <w:rFonts w:ascii="Times New Roman" w:hAnsi="Times New Roman" w:cs="Times New Roman"/>
          <w:i/>
          <w:sz w:val="24"/>
          <w:szCs w:val="24"/>
          <w:lang w:val="en-US"/>
        </w:rPr>
        <w:t>A tyrant without a T</w:t>
      </w:r>
      <w:r w:rsidR="00BE1F25" w:rsidRPr="00D4309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CF53FB" w14:textId="77777777" w:rsidR="0016288C" w:rsidRPr="00D4309D" w:rsidRDefault="001628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58645" w14:textId="59283DFC" w:rsidR="0016288C" w:rsidRPr="00D4309D" w:rsidRDefault="001628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1922: Resides in the Stavropol region. 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ravels 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briefly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to Moscow. Khlebnikov’s major works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Zangezi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Doski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Sud’by</w:t>
      </w:r>
      <w:proofErr w:type="spellEnd"/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93794" w:rsidRPr="00D4309D">
        <w:rPr>
          <w:rFonts w:ascii="Times New Roman" w:hAnsi="Times New Roman" w:cs="Times New Roman"/>
          <w:i/>
          <w:sz w:val="24"/>
          <w:szCs w:val="24"/>
          <w:lang w:val="en-US"/>
        </w:rPr>
        <w:t>Boards of Fate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BE1F25" w:rsidRPr="00D4309D">
        <w:rPr>
          <w:rFonts w:ascii="Times New Roman" w:hAnsi="Times New Roman" w:cs="Times New Roman"/>
          <w:sz w:val="24"/>
          <w:szCs w:val="24"/>
          <w:lang w:val="en-US"/>
        </w:rPr>
        <w:t>written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though not published as he hoped.</w:t>
      </w:r>
    </w:p>
    <w:p w14:paraId="128CE6DA" w14:textId="77777777" w:rsidR="0016288C" w:rsidRPr="00D4309D" w:rsidRDefault="001628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0EE3F" w14:textId="1A8A045C" w:rsidR="0016288C" w:rsidRPr="00D4309D" w:rsidRDefault="001628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1922: Suffers from fever outbursts and ill health in general. A friend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Petr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Miturich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F73C9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future husband of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Velimir’s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sister Vera)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offer</w:t>
      </w:r>
      <w:r w:rsidR="008F73C9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him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haven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at the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Santalovo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village near Novgorod. Khlebnikov succumbs to a paralysis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and  suffers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="00BE1F2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severe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malnutrition.</w:t>
      </w:r>
      <w:r w:rsidR="00B7323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poet subsequently dies from a deadly combination of illnesses.</w:t>
      </w:r>
    </w:p>
    <w:p w14:paraId="6740B170" w14:textId="4DA36182" w:rsidR="00562F63" w:rsidRPr="00D4309D" w:rsidRDefault="00562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5A84A" w14:textId="38E48B97" w:rsidR="006A0F9A" w:rsidRPr="00D4309D" w:rsidRDefault="00CC13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71B3E63" wp14:editId="7F22411E">
            <wp:simplePos x="0" y="0"/>
            <wp:positionH relativeFrom="margin">
              <wp:posOffset>0</wp:posOffset>
            </wp:positionH>
            <wp:positionV relativeFrom="margin">
              <wp:posOffset>685800</wp:posOffset>
            </wp:positionV>
            <wp:extent cx="2242820" cy="33858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imir_Khlebnikov_by_M._Larionov_(1910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5DAE7" w14:textId="0CE3611D" w:rsidR="00562F63" w:rsidRPr="00D4309D" w:rsidRDefault="00562F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A major poet of Russian Futurism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Velimir Khlebnikov 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was born and grew up in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provincial Russia.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Khlebnikov </w:t>
      </w:r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>ied</w:t>
      </w:r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mathematics and physics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transfer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to the natural sciences and 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published a number of papers on ornithology. Following a move to St. Petersburg, 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Khlebnikov 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>bec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ame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immersed in the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capital’s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literary milieu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making friends with some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dons of Russian Symbolism,</w:t>
      </w:r>
      <w:r w:rsidR="00E977F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most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notably </w:t>
      </w:r>
      <w:proofErr w:type="spellStart"/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>acheslav</w:t>
      </w:r>
      <w:proofErr w:type="spellEnd"/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VANOV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who admired his work. Subsequently Khlebnikov 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became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acquaint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with David B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URLIUK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and Vladimir M</w:t>
      </w:r>
      <w:r w:rsidR="00076CF3" w:rsidRPr="00D4309D">
        <w:rPr>
          <w:rFonts w:ascii="Times New Roman" w:hAnsi="Times New Roman" w:cs="Times New Roman"/>
          <w:sz w:val="24"/>
          <w:szCs w:val="24"/>
          <w:lang w:val="en-US"/>
        </w:rPr>
        <w:t>AYAKOVSKY and became deeply involved in the Futurist movement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4E2" w:rsidRPr="00D4309D">
        <w:rPr>
          <w:rFonts w:ascii="Times New Roman" w:hAnsi="Times New Roman" w:cs="Times New Roman"/>
          <w:sz w:val="24"/>
          <w:szCs w:val="24"/>
          <w:lang w:val="en-US"/>
        </w:rPr>
        <w:t>that led to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his deepest involvement in the Futurist project of</w:t>
      </w:r>
      <w:r w:rsidR="000A44E2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Russian Modernism. The </w:t>
      </w:r>
      <w:proofErr w:type="gramStart"/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>ground-breaking</w:t>
      </w:r>
      <w:proofErr w:type="gramEnd"/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collection published under the name of 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“A Slap 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44E2" w:rsidRPr="00D430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A44E2" w:rsidRPr="00D4309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ace of </w:t>
      </w:r>
      <w:r w:rsidR="000A44E2" w:rsidRPr="00D4309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ublic </w:t>
      </w:r>
      <w:r w:rsidR="000A44E2" w:rsidRPr="00D4309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>aste”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(1912) 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 w:rsidR="00E70C8D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texts by</w:t>
      </w:r>
      <w:r w:rsidR="00CF2CBE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Khlebnikov.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="00E70C8D" w:rsidRPr="00D4309D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part</w:t>
      </w:r>
      <w:r w:rsidR="00E70C8D" w:rsidRPr="00D4309D">
        <w:rPr>
          <w:rFonts w:ascii="Times New Roman" w:hAnsi="Times New Roman" w:cs="Times New Roman"/>
          <w:sz w:val="24"/>
          <w:szCs w:val="24"/>
          <w:lang w:val="en-US"/>
        </w:rPr>
        <w:t>icipate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all the major activities of the group (which acquired </w:t>
      </w:r>
      <w:r w:rsidR="0069379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>Slavic name of “</w:t>
      </w:r>
      <w:proofErr w:type="spellStart"/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>Budetliane</w:t>
      </w:r>
      <w:proofErr w:type="spellEnd"/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>” as a native parallel to Futurism), collaborate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E70C8D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poet and musician Mikhail </w:t>
      </w:r>
      <w:proofErr w:type="spellStart"/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>Matiushin</w:t>
      </w:r>
      <w:proofErr w:type="spellEnd"/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70C8D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work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on the firs</w:t>
      </w:r>
      <w:r w:rsidR="005B7643" w:rsidRPr="00D4309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Futurist opera “</w:t>
      </w:r>
      <w:r w:rsidR="0021671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Victory over </w:t>
      </w:r>
      <w:r w:rsidR="005B764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>Sun”.</w:t>
      </w:r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Khlebnikov’s experiments with poetic language are considered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to be</w:t>
      </w:r>
      <w:r w:rsidR="000031D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among </w:t>
      </w:r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>the most radical and far-reaching</w:t>
      </w:r>
      <w:r w:rsidR="000031D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031D3" w:rsidRPr="00D4309D">
        <w:rPr>
          <w:rFonts w:ascii="Times New Roman" w:hAnsi="Times New Roman" w:cs="Times New Roman"/>
          <w:sz w:val="24"/>
          <w:szCs w:val="24"/>
          <w:lang w:val="en-US"/>
        </w:rPr>
        <w:t>odernist literature</w:t>
      </w:r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>. The poet virtually invented a language of his own (at time</w:t>
      </w:r>
      <w:r w:rsidR="000031D3" w:rsidRPr="00D430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called  “</w:t>
      </w:r>
      <w:proofErr w:type="spellStart"/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>zvezdnyj</w:t>
      </w:r>
      <w:proofErr w:type="spellEnd"/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>iaz</w:t>
      </w:r>
      <w:r w:rsidR="000031D3" w:rsidRPr="00D4309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95647" w:rsidRPr="00D4309D">
        <w:rPr>
          <w:rFonts w:ascii="Times New Roman" w:hAnsi="Times New Roman" w:cs="Times New Roman"/>
          <w:i/>
          <w:sz w:val="24"/>
          <w:szCs w:val="24"/>
          <w:lang w:val="en-US"/>
        </w:rPr>
        <w:t>the language of stars</w:t>
      </w:r>
      <w:r w:rsidR="00E9564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78DBB0F4" w14:textId="77777777" w:rsidR="00227E04" w:rsidRPr="00D4309D" w:rsidRDefault="00DA35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1D03CAA5" w14:textId="0A114CB0" w:rsidR="00C47D4A" w:rsidRPr="00D4309D" w:rsidRDefault="00D4309D" w:rsidP="00C47D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03DB0" wp14:editId="54B7A36C">
                <wp:simplePos x="0" y="0"/>
                <wp:positionH relativeFrom="column">
                  <wp:posOffset>114300</wp:posOffset>
                </wp:positionH>
                <wp:positionV relativeFrom="paragraph">
                  <wp:posOffset>23495</wp:posOffset>
                </wp:positionV>
                <wp:extent cx="20447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086DA" w14:textId="7232E8A2" w:rsidR="00CC1349" w:rsidRDefault="00CC1349">
                            <w:r>
                              <w:t xml:space="preserve">Portrait of Khlebnikov by Mikhail </w:t>
                            </w:r>
                          </w:p>
                          <w:p w14:paraId="23C90789" w14:textId="26139533" w:rsidR="00CC1349" w:rsidRDefault="00CC1349">
                            <w:proofErr w:type="spellStart"/>
                            <w:proofErr w:type="gramStart"/>
                            <w:r>
                              <w:t>Larionov</w:t>
                            </w:r>
                            <w:proofErr w:type="spellEnd"/>
                            <w:r>
                              <w:t>, 1910.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9pt;margin-top:1.85pt;width:161pt;height:3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" filled="f" stroked="f">
                <v:textbox>
                  <w:txbxContent>
                    <w:p w14:paraId="516086DA" w14:textId="7232E8A2" w:rsidR="00CC1349" w:rsidRDefault="00CC1349">
                      <w:r>
                        <w:t xml:space="preserve">Portrait of Khlebnikov by Mikhail </w:t>
                      </w:r>
                    </w:p>
                    <w:p w14:paraId="23C90789" w14:textId="26139533" w:rsidR="00CC1349" w:rsidRDefault="00CC1349">
                      <w:proofErr w:type="spellStart"/>
                      <w:proofErr w:type="gramStart"/>
                      <w:r>
                        <w:t>Larionov</w:t>
                      </w:r>
                      <w:proofErr w:type="spellEnd"/>
                      <w:r>
                        <w:t>, 1910.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Khlebnikov</w:t>
      </w:r>
      <w:proofErr w:type="spellEnd"/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was mobilized for service in World War One, but was released thanks to documents provided by </w:t>
      </w:r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fellow artist and psychiatrist </w:t>
      </w:r>
      <w:proofErr w:type="spellStart"/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>Nikolay</w:t>
      </w:r>
      <w:proofErr w:type="spellEnd"/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>Kul’bin</w:t>
      </w:r>
      <w:proofErr w:type="spellEnd"/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Along with </w:t>
      </w:r>
      <w:r w:rsidR="001E782A" w:rsidRPr="00D4309D">
        <w:rPr>
          <w:rFonts w:ascii="Times New Roman" w:hAnsi="Times New Roman" w:cs="Times New Roman"/>
          <w:sz w:val="24"/>
          <w:szCs w:val="24"/>
          <w:lang w:val="en-US"/>
        </w:rPr>
        <w:t>fellow Futurists Mayakovsky, Burliuk and Kruchenykh</w:t>
      </w:r>
      <w:r w:rsidR="002525FF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 </w:t>
      </w:r>
      <w:r w:rsidR="00BE1F2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sincerely </w:t>
      </w:r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>welcome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October Revolution and </w:t>
      </w:r>
      <w:r w:rsidR="002525FF" w:rsidRPr="00D4309D">
        <w:rPr>
          <w:rFonts w:ascii="Times New Roman" w:hAnsi="Times New Roman" w:cs="Times New Roman"/>
          <w:sz w:val="24"/>
          <w:szCs w:val="24"/>
          <w:lang w:val="en-US"/>
        </w:rPr>
        <w:t>dedicate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several poems to </w:t>
      </w:r>
      <w:r w:rsidR="00BE1F25" w:rsidRPr="00D4309D">
        <w:rPr>
          <w:rFonts w:ascii="Times New Roman" w:hAnsi="Times New Roman" w:cs="Times New Roman"/>
          <w:sz w:val="24"/>
          <w:szCs w:val="24"/>
          <w:lang w:val="en-US"/>
        </w:rPr>
        <w:t>its victory</w:t>
      </w:r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>. After the Revolution Khlebnikov live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the Russian South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, including</w:t>
      </w:r>
      <w:r w:rsidR="00BE1F2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54B" w:rsidRPr="00D4309D">
        <w:rPr>
          <w:rFonts w:ascii="Times New Roman" w:hAnsi="Times New Roman" w:cs="Times New Roman"/>
          <w:sz w:val="24"/>
          <w:szCs w:val="24"/>
          <w:lang w:val="en-US"/>
        </w:rPr>
        <w:t>Ukraine and Astrakhan’</w:t>
      </w:r>
      <w:r w:rsidR="005B7643" w:rsidRPr="00D4309D">
        <w:rPr>
          <w:rFonts w:ascii="Times New Roman" w:hAnsi="Times New Roman" w:cs="Times New Roman"/>
          <w:sz w:val="24"/>
          <w:szCs w:val="24"/>
          <w:lang w:val="en-US"/>
        </w:rPr>
        <w:t>, having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 vagabond life. 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interplay between </w:t>
      </w:r>
      <w:r w:rsidR="00372DE0" w:rsidRPr="00D4309D">
        <w:rPr>
          <w:rFonts w:ascii="Times New Roman" w:hAnsi="Times New Roman" w:cs="Times New Roman"/>
          <w:sz w:val="24"/>
          <w:szCs w:val="24"/>
          <w:lang w:val="en-US"/>
        </w:rPr>
        <w:t>Khlebnikov’s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>lifestyle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and his artis</w:t>
      </w:r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tic creativity </w:t>
      </w:r>
      <w:r w:rsidR="00227E04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became part of the modernist phenomenon of “life-creation.” </w:t>
      </w:r>
    </w:p>
    <w:p w14:paraId="79ED2D58" w14:textId="77777777" w:rsidR="00227E04" w:rsidRPr="00D4309D" w:rsidRDefault="00512315" w:rsidP="00C47D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4A7F7DF" w14:textId="4FCB3BC5" w:rsidR="00C47D4A" w:rsidRPr="00D4309D" w:rsidRDefault="00227E04" w:rsidP="00C47D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Khlebnikov’s wanderings</w:t>
      </w:r>
      <w:r w:rsidR="005B764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39E" w:rsidRPr="00D4309D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him to Kharkiv, Baku,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Astrakhan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and further to </w:t>
      </w:r>
      <w:r w:rsidR="005B7643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Azerbaijan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and Iran. 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Upon his arrival in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Iranian province of </w:t>
      </w:r>
      <w:proofErr w:type="spellStart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>Gilan</w:t>
      </w:r>
      <w:proofErr w:type="spellEnd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>, Khlebnikov began to write his major poem “Tyrant Without the ‘T’”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3547" w:rsidRPr="00D4309D">
        <w:rPr>
          <w:rFonts w:ascii="Times New Roman" w:hAnsi="Times New Roman" w:cs="Times New Roman"/>
          <w:sz w:val="24"/>
          <w:szCs w:val="24"/>
          <w:lang w:val="en-US"/>
        </w:rPr>
        <w:t>initially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titled “The Trumpet of the </w:t>
      </w:r>
      <w:proofErr w:type="spellStart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>Gul</w:t>
      </w:r>
      <w:proofErr w:type="spellEnd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>’ Mullah”.  Practically every researcher of “Tyrant Without th</w:t>
      </w:r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>e ‘T’</w:t>
      </w:r>
      <w:proofErr w:type="gramStart"/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”  </w:t>
      </w:r>
      <w:r w:rsidR="007B3547" w:rsidRPr="00D4309D">
        <w:rPr>
          <w:rFonts w:ascii="Times New Roman" w:hAnsi="Times New Roman" w:cs="Times New Roman"/>
          <w:sz w:val="24"/>
          <w:szCs w:val="24"/>
          <w:lang w:val="en-US"/>
        </w:rPr>
        <w:t>would</w:t>
      </w:r>
      <w:proofErr w:type="gramEnd"/>
      <w:r w:rsidR="007B3547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58F8" w:rsidRPr="00D4309D">
        <w:rPr>
          <w:rFonts w:ascii="Times New Roman" w:hAnsi="Times New Roman" w:cs="Times New Roman"/>
          <w:sz w:val="24"/>
          <w:szCs w:val="24"/>
          <w:lang w:val="en-US"/>
        </w:rPr>
        <w:t>see</w:t>
      </w:r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 this text</w:t>
      </w:r>
      <w:r w:rsidR="00E858F8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concrete, biographical (and at the same time  poetic, allegorical) diary of Khlebnikov’s period in </w:t>
      </w:r>
      <w:proofErr w:type="spellStart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>Gilan</w:t>
      </w:r>
      <w:proofErr w:type="spellEnd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.  As one biographer noted, “the stay in Persia with all its challenges of the road and wanderings was one of the brightest and happiest </w:t>
      </w:r>
      <w:r w:rsidR="008C15B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periods 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>in the poet’s life”.</w:t>
      </w:r>
      <w:r w:rsidR="0032038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E858F8" w:rsidRPr="00D4309D">
        <w:rPr>
          <w:rFonts w:ascii="Times New Roman" w:hAnsi="Times New Roman" w:cs="Times New Roman"/>
          <w:sz w:val="24"/>
          <w:szCs w:val="24"/>
          <w:lang w:val="en-US"/>
        </w:rPr>
        <w:t>uring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038A" w:rsidRPr="00D4309D">
        <w:rPr>
          <w:rFonts w:ascii="Times New Roman" w:hAnsi="Times New Roman" w:cs="Times New Roman"/>
          <w:sz w:val="24"/>
          <w:szCs w:val="24"/>
          <w:lang w:val="en-US"/>
        </w:rPr>
        <w:t>Khlebnikov’s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Baku and </w:t>
      </w:r>
      <w:proofErr w:type="spellStart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>Gilan</w:t>
      </w:r>
      <w:proofErr w:type="spellEnd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periods</w:t>
      </w:r>
      <w:r w:rsidR="0032038A" w:rsidRPr="00D4309D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>he indigent “wandering”, so important in the dervish culture, was manifested</w:t>
      </w:r>
      <w:r w:rsidR="0032038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total disregard to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the matters of </w:t>
      </w:r>
      <w:proofErr w:type="gramStart"/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outfit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 and</w:t>
      </w:r>
      <w:proofErr w:type="gramEnd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outward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appearance, comfort and money.  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In “Tyrant Without the ‘T’”, t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he poet crafted 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personal life myth, </w:t>
      </w:r>
      <w:r w:rsidR="00512315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the myth </w:t>
      </w:r>
      <w:proofErr w:type="gramStart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gramEnd"/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poet-prophe</w:t>
      </w:r>
      <w:r w:rsidR="0032038A" w:rsidRPr="00D4309D">
        <w:rPr>
          <w:rFonts w:ascii="Times New Roman" w:hAnsi="Times New Roman" w:cs="Times New Roman"/>
          <w:sz w:val="24"/>
          <w:szCs w:val="24"/>
          <w:lang w:val="en-US"/>
        </w:rPr>
        <w:t>t and</w:t>
      </w:r>
      <w:r w:rsidR="00C47D4A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god-seeking dervish. Literature and “literary experience” were merged into one. </w:t>
      </w:r>
    </w:p>
    <w:p w14:paraId="1127DD41" w14:textId="77777777" w:rsidR="0032038A" w:rsidRPr="00D4309D" w:rsidRDefault="0032038A" w:rsidP="00C47D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A8E4D7" w14:textId="5E86F94A" w:rsidR="001E782A" w:rsidRPr="00D4309D" w:rsidRDefault="001E782A" w:rsidP="00C47D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Exhausted by the calamities of the post-revolutionary period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 </w:t>
      </w:r>
      <w:r w:rsidR="0032038A" w:rsidRPr="00D4309D">
        <w:rPr>
          <w:rFonts w:ascii="Times New Roman" w:hAnsi="Times New Roman" w:cs="Times New Roman"/>
          <w:sz w:val="24"/>
          <w:szCs w:val="24"/>
          <w:lang w:val="en-US"/>
        </w:rPr>
        <w:t>eventually found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himself ill and homeless. His friend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painter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Piotr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Miturich</w:t>
      </w:r>
      <w:proofErr w:type="spellEnd"/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offer</w:t>
      </w:r>
      <w:r w:rsidR="0032038A" w:rsidRPr="00D4309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him shelter in his home in </w:t>
      </w:r>
      <w:r w:rsidR="00E03A2D" w:rsidRPr="00D430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small 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village of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Santalovo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in the Novgorod region. </w:t>
      </w: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Khlebnikov die</w:t>
      </w:r>
      <w:r w:rsidR="0032038A" w:rsidRPr="00D4309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4D5E" w:rsidRPr="00D4309D">
        <w:rPr>
          <w:rFonts w:ascii="Times New Roman" w:hAnsi="Times New Roman" w:cs="Times New Roman"/>
          <w:sz w:val="24"/>
          <w:szCs w:val="24"/>
          <w:lang w:val="en-US"/>
        </w:rPr>
        <w:t>suffering from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malnutrition and a combination of several </w:t>
      </w:r>
      <w:r w:rsidR="00D84D5E" w:rsidRPr="00D4309D">
        <w:rPr>
          <w:rFonts w:ascii="Times New Roman" w:hAnsi="Times New Roman" w:cs="Times New Roman"/>
          <w:sz w:val="24"/>
          <w:szCs w:val="24"/>
          <w:lang w:val="en-US"/>
        </w:rPr>
        <w:t>diseases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5FD42F" w14:textId="77777777" w:rsidR="009E7365" w:rsidRPr="00D4309D" w:rsidRDefault="009E7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C053D" w14:textId="77777777" w:rsidR="00D50BB6" w:rsidRPr="00D4309D" w:rsidRDefault="00D5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1B9DE" w14:textId="77777777" w:rsidR="009E7365" w:rsidRPr="00D4309D" w:rsidRDefault="009E7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“Incantation of Laughter”</w:t>
      </w:r>
    </w:p>
    <w:p w14:paraId="53846924" w14:textId="77777777" w:rsidR="009E7365" w:rsidRPr="00D4309D" w:rsidRDefault="009E7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26EB6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We laugh with our laughter</w:t>
      </w:r>
    </w:p>
    <w:p w14:paraId="531DED6B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loke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laffer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un loafer</w:t>
      </w:r>
    </w:p>
    <w:p w14:paraId="3E2A0FA4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sloaf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lafker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leffer</w:t>
      </w:r>
      <w:proofErr w:type="spellEnd"/>
    </w:p>
    <w:p w14:paraId="6EA6E463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lopp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lapter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loofer</w:t>
      </w:r>
      <w:proofErr w:type="spellEnd"/>
    </w:p>
    <w:p w14:paraId="139493B1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loopse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lapper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ung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lasler</w:t>
      </w:r>
      <w:proofErr w:type="spellEnd"/>
    </w:p>
    <w:p w14:paraId="45F2AC2A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pleap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loper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ech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lipler</w:t>
      </w:r>
      <w:proofErr w:type="spellEnd"/>
    </w:p>
    <w:p w14:paraId="09C3B050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bloop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uffer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unk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oddurk</w:t>
      </w:r>
      <w:proofErr w:type="spellEnd"/>
    </w:p>
    <w:p w14:paraId="334F9380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floop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flaffer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ep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flubber</w:t>
      </w:r>
      <w:proofErr w:type="spellEnd"/>
    </w:p>
    <w:p w14:paraId="0EDA7650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fult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lickles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tlickers</w:t>
      </w:r>
      <w:proofErr w:type="spellEnd"/>
    </w:p>
    <w:p w14:paraId="6DF9823F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ac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laushing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lauffing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</w:p>
    <w:p w14:paraId="1806AB04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luffing</w:t>
      </w:r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luppling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</w:p>
    <w:p w14:paraId="52DB834E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lippling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sprickling</w:t>
      </w:r>
      <w:proofErr w:type="spellEnd"/>
    </w:p>
    <w:p w14:paraId="4A4932C8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urp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laughter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oop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laughing</w:t>
      </w:r>
    </w:p>
    <w:p w14:paraId="752E0EA0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oop</w:t>
      </w:r>
      <w:proofErr w:type="spellEnd"/>
      <w:proofErr w:type="gram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laughing </w:t>
      </w: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urp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laughter.</w:t>
      </w:r>
    </w:p>
    <w:p w14:paraId="02F40684" w14:textId="77777777" w:rsidR="009E7365" w:rsidRPr="00D4309D" w:rsidRDefault="009E736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AA921" w14:textId="77777777" w:rsidR="009E7365" w:rsidRPr="00D4309D" w:rsidRDefault="00EF4B95" w:rsidP="009E7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E7365" w:rsidRPr="00D4309D">
        <w:rPr>
          <w:rFonts w:ascii="Times New Roman" w:hAnsi="Times New Roman" w:cs="Times New Roman"/>
          <w:sz w:val="24"/>
          <w:szCs w:val="24"/>
          <w:lang w:val="en-US"/>
        </w:rPr>
        <w:t>ranslated from Russian by Charles Bernstein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273327" w14:textId="77777777" w:rsidR="00A835A1" w:rsidRPr="00D4309D" w:rsidRDefault="00A835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239AE" w14:textId="77777777" w:rsidR="00EF4B95" w:rsidRPr="00D4309D" w:rsidRDefault="00EF4B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CBB23B" w14:textId="7B1683EA" w:rsidR="00EF4B95" w:rsidRPr="00D4309D" w:rsidRDefault="00EF4B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7FD9E" w14:textId="77777777" w:rsidR="00830B10" w:rsidRPr="00D4309D" w:rsidRDefault="00830B1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095735" w14:textId="77777777" w:rsidR="00D84D5E" w:rsidRPr="00D4309D" w:rsidRDefault="00D84D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b/>
          <w:sz w:val="24"/>
          <w:szCs w:val="24"/>
          <w:lang w:val="en-US"/>
        </w:rPr>
        <w:t>Further reading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639108" w14:textId="77777777" w:rsidR="00D84D5E" w:rsidRPr="00D4309D" w:rsidRDefault="00D84D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F9CAD" w14:textId="77777777" w:rsidR="00A876D0" w:rsidRPr="00D4309D" w:rsidRDefault="00A876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For the English studies on Khlebnikov see: </w:t>
      </w:r>
    </w:p>
    <w:p w14:paraId="43EA583D" w14:textId="77777777" w:rsidR="00A876D0" w:rsidRPr="00D4309D" w:rsidRDefault="00A876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Cooke, Raymond, </w:t>
      </w:r>
      <w:proofErr w:type="gram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Velimir</w:t>
      </w:r>
      <w:proofErr w:type="gram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Khlebnikov: A Critical Study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, Cambridge University Press, 1987.</w:t>
      </w:r>
    </w:p>
    <w:p w14:paraId="1047E944" w14:textId="42C0D05B" w:rsidR="00A876D0" w:rsidRPr="00D4309D" w:rsidRDefault="008C15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876D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comprehensive English biography of the poet </w:t>
      </w:r>
      <w:r w:rsidR="00830B1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along </w:t>
      </w:r>
      <w:r w:rsidR="00A876D0" w:rsidRPr="00D4309D">
        <w:rPr>
          <w:rFonts w:ascii="Times New Roman" w:hAnsi="Times New Roman" w:cs="Times New Roman"/>
          <w:sz w:val="24"/>
          <w:szCs w:val="24"/>
          <w:lang w:val="en-US"/>
        </w:rPr>
        <w:t>with a thorough analysis of his major works.</w:t>
      </w:r>
      <w:proofErr w:type="gramEnd"/>
    </w:p>
    <w:p w14:paraId="31CC85A9" w14:textId="77777777" w:rsidR="00A876D0" w:rsidRPr="00D4309D" w:rsidRDefault="00A876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Markov, </w:t>
      </w:r>
      <w:r w:rsidR="00830B1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Vladimir, </w:t>
      </w:r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The Longer Poems of Velimir Khlebnikov</w:t>
      </w:r>
      <w:r w:rsidR="0039203C" w:rsidRPr="00D4309D">
        <w:rPr>
          <w:rFonts w:ascii="Times New Roman" w:hAnsi="Times New Roman" w:cs="Times New Roman"/>
          <w:sz w:val="24"/>
          <w:szCs w:val="24"/>
          <w:lang w:val="en-US"/>
        </w:rPr>
        <w:t>, Berkeley, University of California Press, 1962.</w:t>
      </w:r>
    </w:p>
    <w:p w14:paraId="0E306177" w14:textId="77777777" w:rsidR="00830B10" w:rsidRPr="00D4309D" w:rsidRDefault="00830B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A pioneering study of the poet’s longer texts with comprehensive analysis of its poetics and imagery.</w:t>
      </w:r>
      <w:proofErr w:type="gramEnd"/>
    </w:p>
    <w:p w14:paraId="7117C721" w14:textId="77777777" w:rsidR="00A876D0" w:rsidRPr="00D4309D" w:rsidRDefault="00A876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F1FF8" w14:textId="77777777" w:rsidR="00A876D0" w:rsidRPr="00D4309D" w:rsidRDefault="00A876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Vroon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30B1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Ronald, </w:t>
      </w:r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Velimir Khlebnikov’s Shorter Poems</w:t>
      </w:r>
      <w:r w:rsidR="0039203C" w:rsidRPr="00D4309D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="0039203C" w:rsidRPr="00D4309D">
        <w:rPr>
          <w:rFonts w:ascii="Times New Roman" w:hAnsi="Times New Roman" w:cs="Times New Roman"/>
          <w:i/>
        </w:rPr>
        <w:t xml:space="preserve"> </w:t>
      </w:r>
      <w:r w:rsidR="0039203C" w:rsidRPr="00D4309D">
        <w:rPr>
          <w:rFonts w:ascii="Times New Roman" w:hAnsi="Times New Roman" w:cs="Times New Roman"/>
          <w:i/>
          <w:sz w:val="24"/>
          <w:szCs w:val="24"/>
          <w:lang w:val="en-US"/>
        </w:rPr>
        <w:t>a key to the coinages</w:t>
      </w:r>
      <w:r w:rsidR="0039203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Ann </w:t>
      </w:r>
      <w:proofErr w:type="gramStart"/>
      <w:r w:rsidR="0039203C" w:rsidRPr="00D4309D">
        <w:rPr>
          <w:rFonts w:ascii="Times New Roman" w:hAnsi="Times New Roman" w:cs="Times New Roman"/>
          <w:sz w:val="24"/>
          <w:szCs w:val="24"/>
          <w:lang w:val="en-US"/>
        </w:rPr>
        <w:t>Arbor :</w:t>
      </w:r>
      <w:proofErr w:type="gramEnd"/>
      <w:r w:rsidR="0039203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Dept. of Slavic Languages and Literatures, University of Michigan, 1983.</w:t>
      </w:r>
    </w:p>
    <w:p w14:paraId="68BA44FC" w14:textId="40739C2F" w:rsidR="0039203C" w:rsidRPr="00D4309D" w:rsidRDefault="003920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309D">
        <w:rPr>
          <w:rFonts w:ascii="Times New Roman" w:hAnsi="Times New Roman" w:cs="Times New Roman"/>
          <w:sz w:val="24"/>
          <w:szCs w:val="24"/>
          <w:lang w:val="en-US"/>
        </w:rPr>
        <w:t>An in-depth analysis of Khlebnikov’s poe</w:t>
      </w:r>
      <w:r w:rsidR="003A4F63" w:rsidRPr="00D4309D">
        <w:rPr>
          <w:rFonts w:ascii="Times New Roman" w:hAnsi="Times New Roman" w:cs="Times New Roman"/>
          <w:sz w:val="24"/>
          <w:szCs w:val="24"/>
          <w:lang w:val="en-US"/>
        </w:rPr>
        <w:t>tic language.</w:t>
      </w:r>
      <w:proofErr w:type="gramEnd"/>
    </w:p>
    <w:p w14:paraId="4CF553DC" w14:textId="77777777" w:rsidR="00A876D0" w:rsidRPr="00D4309D" w:rsidRDefault="00A876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EF05E" w14:textId="77777777" w:rsidR="00D84D5E" w:rsidRPr="00D4309D" w:rsidRDefault="00A876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309D">
        <w:rPr>
          <w:rFonts w:ascii="Times New Roman" w:hAnsi="Times New Roman" w:cs="Times New Roman"/>
          <w:sz w:val="24"/>
          <w:szCs w:val="24"/>
          <w:lang w:val="en-US"/>
        </w:rPr>
        <w:t>Weststeijn</w:t>
      </w:r>
      <w:proofErr w:type="spellEnd"/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30B10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Willem, </w:t>
      </w:r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Velimir </w:t>
      </w:r>
      <w:proofErr w:type="spellStart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Chlebnikov</w:t>
      </w:r>
      <w:proofErr w:type="spellEnd"/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the Development of Poetical Language in</w:t>
      </w:r>
      <w:r w:rsidR="0039203C" w:rsidRPr="00D430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Russian Symbolism and Futurism</w:t>
      </w:r>
      <w:r w:rsidR="0039203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, Amsterdam, </w:t>
      </w:r>
      <w:proofErr w:type="spellStart"/>
      <w:r w:rsidR="0039203C" w:rsidRPr="00D4309D">
        <w:rPr>
          <w:rFonts w:ascii="Times New Roman" w:hAnsi="Times New Roman" w:cs="Times New Roman"/>
          <w:sz w:val="24"/>
          <w:szCs w:val="24"/>
          <w:lang w:val="en-US"/>
        </w:rPr>
        <w:t>Rodopi</w:t>
      </w:r>
      <w:proofErr w:type="spellEnd"/>
      <w:r w:rsidR="0039203C" w:rsidRPr="00D4309D">
        <w:rPr>
          <w:rFonts w:ascii="Times New Roman" w:hAnsi="Times New Roman" w:cs="Times New Roman"/>
          <w:sz w:val="24"/>
          <w:szCs w:val="24"/>
          <w:lang w:val="en-US"/>
        </w:rPr>
        <w:t>, 1983.</w:t>
      </w:r>
    </w:p>
    <w:p w14:paraId="3E7830FF" w14:textId="77777777" w:rsidR="0039203C" w:rsidRPr="00D4309D" w:rsidRDefault="00392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Provides a detailed account of Khlebnikov’s poetics analyzed in comparison with the preceding literary tradition of Russian Symbolism.</w:t>
      </w:r>
    </w:p>
    <w:p w14:paraId="23FC8160" w14:textId="77777777" w:rsidR="00A876D0" w:rsidRPr="00D4309D" w:rsidRDefault="00A876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C1871" w14:textId="77777777" w:rsidR="0039203C" w:rsidRPr="00D4309D" w:rsidRDefault="00A876D0" w:rsidP="00392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sz w:val="24"/>
          <w:szCs w:val="24"/>
          <w:lang w:val="en-US"/>
        </w:rPr>
        <w:t>Translation of Khlebnikov’s works is available at:</w:t>
      </w:r>
      <w:r w:rsidR="0039203C"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427559" w14:textId="2E3B7ABC" w:rsidR="00A876D0" w:rsidRPr="00D4309D" w:rsidRDefault="0039203C" w:rsidP="00392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i/>
          <w:sz w:val="24"/>
          <w:szCs w:val="24"/>
          <w:lang w:val="en-US"/>
        </w:rPr>
        <w:t>Collected works of Velimir Khlebnikov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>, translated by Paul Schmidt, edited by Charlotte Douglas. Cambridge, Mass.</w:t>
      </w:r>
      <w:r w:rsidR="003A4F63" w:rsidRPr="00D4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4309D">
        <w:rPr>
          <w:rFonts w:ascii="Times New Roman" w:hAnsi="Times New Roman" w:cs="Times New Roman"/>
          <w:sz w:val="24"/>
          <w:szCs w:val="24"/>
          <w:lang w:val="en-US"/>
        </w:rPr>
        <w:t xml:space="preserve"> Harvard University Press, 1987-1997.</w:t>
      </w:r>
    </w:p>
    <w:p w14:paraId="57764DF0" w14:textId="77777777" w:rsidR="0032038A" w:rsidRPr="00D4309D" w:rsidRDefault="0032038A" w:rsidP="003920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9CD06B" w14:textId="3AE058F6" w:rsidR="00A876D0" w:rsidRPr="00D4309D" w:rsidRDefault="003203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09D">
        <w:rPr>
          <w:rFonts w:ascii="Times New Roman" w:hAnsi="Times New Roman" w:cs="Times New Roman"/>
          <w:b/>
          <w:sz w:val="24"/>
          <w:szCs w:val="24"/>
          <w:lang w:val="en-US"/>
        </w:rPr>
        <w:t>Dennis Ioffe, Ghent University</w:t>
      </w:r>
      <w:r w:rsidR="003A4F63" w:rsidRPr="00D43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876D0" w:rsidRPr="00D4309D"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682E9" w14:textId="77777777" w:rsidR="00B62CA8" w:rsidRDefault="00B62CA8" w:rsidP="00C47D4A">
      <w:r>
        <w:separator/>
      </w:r>
    </w:p>
  </w:endnote>
  <w:endnote w:type="continuationSeparator" w:id="0">
    <w:p w14:paraId="41F936A9" w14:textId="77777777" w:rsidR="00B62CA8" w:rsidRDefault="00B62CA8" w:rsidP="00C4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0480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DDD41" w14:textId="77777777" w:rsidR="00227E04" w:rsidRDefault="00227E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8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DD031" w14:textId="77777777" w:rsidR="00227E04" w:rsidRDefault="00227E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0EEFE" w14:textId="77777777" w:rsidR="00B62CA8" w:rsidRDefault="00B62CA8" w:rsidP="00C47D4A">
      <w:r>
        <w:separator/>
      </w:r>
    </w:p>
  </w:footnote>
  <w:footnote w:type="continuationSeparator" w:id="0">
    <w:p w14:paraId="5ACB37E6" w14:textId="77777777" w:rsidR="00B62CA8" w:rsidRDefault="00B62CA8" w:rsidP="00C47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54"/>
    <w:rsid w:val="00001CC5"/>
    <w:rsid w:val="000031D3"/>
    <w:rsid w:val="000104A9"/>
    <w:rsid w:val="000159C5"/>
    <w:rsid w:val="00024EA9"/>
    <w:rsid w:val="00030E71"/>
    <w:rsid w:val="00035741"/>
    <w:rsid w:val="00054862"/>
    <w:rsid w:val="00056A28"/>
    <w:rsid w:val="00076CF3"/>
    <w:rsid w:val="00083F7B"/>
    <w:rsid w:val="000943FC"/>
    <w:rsid w:val="000A1980"/>
    <w:rsid w:val="000A345F"/>
    <w:rsid w:val="000A4282"/>
    <w:rsid w:val="000A44E2"/>
    <w:rsid w:val="000B00FF"/>
    <w:rsid w:val="000B4198"/>
    <w:rsid w:val="000B710A"/>
    <w:rsid w:val="000D1C70"/>
    <w:rsid w:val="000E0971"/>
    <w:rsid w:val="000E7975"/>
    <w:rsid w:val="000F185F"/>
    <w:rsid w:val="000F4A7A"/>
    <w:rsid w:val="00102F7C"/>
    <w:rsid w:val="001231FD"/>
    <w:rsid w:val="0014496B"/>
    <w:rsid w:val="0016288C"/>
    <w:rsid w:val="00164502"/>
    <w:rsid w:val="00174245"/>
    <w:rsid w:val="00177679"/>
    <w:rsid w:val="001A03EB"/>
    <w:rsid w:val="001C064C"/>
    <w:rsid w:val="001D7809"/>
    <w:rsid w:val="001E574E"/>
    <w:rsid w:val="001E782A"/>
    <w:rsid w:val="001F4B1F"/>
    <w:rsid w:val="001F6FE2"/>
    <w:rsid w:val="002037B0"/>
    <w:rsid w:val="00204C93"/>
    <w:rsid w:val="00205FEA"/>
    <w:rsid w:val="0021671A"/>
    <w:rsid w:val="00227E04"/>
    <w:rsid w:val="002525FF"/>
    <w:rsid w:val="00264911"/>
    <w:rsid w:val="00283459"/>
    <w:rsid w:val="00291CF2"/>
    <w:rsid w:val="002A484E"/>
    <w:rsid w:val="002A6156"/>
    <w:rsid w:val="002A7C6F"/>
    <w:rsid w:val="002E4A5B"/>
    <w:rsid w:val="002E60D2"/>
    <w:rsid w:val="003166A7"/>
    <w:rsid w:val="0032038A"/>
    <w:rsid w:val="0032639E"/>
    <w:rsid w:val="00327B1C"/>
    <w:rsid w:val="003328BF"/>
    <w:rsid w:val="00347354"/>
    <w:rsid w:val="00352CE9"/>
    <w:rsid w:val="003675C6"/>
    <w:rsid w:val="00372DE0"/>
    <w:rsid w:val="0039203C"/>
    <w:rsid w:val="003A052C"/>
    <w:rsid w:val="003A490C"/>
    <w:rsid w:val="003A4F63"/>
    <w:rsid w:val="003A7DD6"/>
    <w:rsid w:val="003B0237"/>
    <w:rsid w:val="003B1599"/>
    <w:rsid w:val="003C7E2B"/>
    <w:rsid w:val="003D46F6"/>
    <w:rsid w:val="003E718E"/>
    <w:rsid w:val="003F6268"/>
    <w:rsid w:val="003F6C3F"/>
    <w:rsid w:val="00412F87"/>
    <w:rsid w:val="00427C1C"/>
    <w:rsid w:val="004513ED"/>
    <w:rsid w:val="00462FDB"/>
    <w:rsid w:val="00472DC6"/>
    <w:rsid w:val="004823B2"/>
    <w:rsid w:val="00490BD7"/>
    <w:rsid w:val="00493810"/>
    <w:rsid w:val="004A7916"/>
    <w:rsid w:val="004C7CC7"/>
    <w:rsid w:val="004F549D"/>
    <w:rsid w:val="004F5D7C"/>
    <w:rsid w:val="00503941"/>
    <w:rsid w:val="00512315"/>
    <w:rsid w:val="0051358D"/>
    <w:rsid w:val="00526CF7"/>
    <w:rsid w:val="00532166"/>
    <w:rsid w:val="00551E41"/>
    <w:rsid w:val="00556754"/>
    <w:rsid w:val="00562F63"/>
    <w:rsid w:val="00571A69"/>
    <w:rsid w:val="0058205A"/>
    <w:rsid w:val="00583B3E"/>
    <w:rsid w:val="005908CB"/>
    <w:rsid w:val="005A4808"/>
    <w:rsid w:val="005A58D1"/>
    <w:rsid w:val="005B1608"/>
    <w:rsid w:val="005B6C61"/>
    <w:rsid w:val="005B7643"/>
    <w:rsid w:val="005C5FF2"/>
    <w:rsid w:val="005D2218"/>
    <w:rsid w:val="005D56D1"/>
    <w:rsid w:val="005D5A3A"/>
    <w:rsid w:val="005D775E"/>
    <w:rsid w:val="005F69D8"/>
    <w:rsid w:val="005F6E1A"/>
    <w:rsid w:val="00600566"/>
    <w:rsid w:val="006054AF"/>
    <w:rsid w:val="00605CD7"/>
    <w:rsid w:val="00607395"/>
    <w:rsid w:val="006076F7"/>
    <w:rsid w:val="00610AE0"/>
    <w:rsid w:val="00611989"/>
    <w:rsid w:val="006200CA"/>
    <w:rsid w:val="00623C1F"/>
    <w:rsid w:val="00633955"/>
    <w:rsid w:val="00636AB5"/>
    <w:rsid w:val="00647CB2"/>
    <w:rsid w:val="006556AE"/>
    <w:rsid w:val="00656D89"/>
    <w:rsid w:val="00664BF9"/>
    <w:rsid w:val="00681185"/>
    <w:rsid w:val="00685306"/>
    <w:rsid w:val="00685C3A"/>
    <w:rsid w:val="00693794"/>
    <w:rsid w:val="006A0F9A"/>
    <w:rsid w:val="006A34A3"/>
    <w:rsid w:val="006E1B52"/>
    <w:rsid w:val="006F0AB2"/>
    <w:rsid w:val="006F3228"/>
    <w:rsid w:val="00707E69"/>
    <w:rsid w:val="007123E0"/>
    <w:rsid w:val="00714AA4"/>
    <w:rsid w:val="007218AC"/>
    <w:rsid w:val="00722DC2"/>
    <w:rsid w:val="00723BD7"/>
    <w:rsid w:val="007432DB"/>
    <w:rsid w:val="0074669E"/>
    <w:rsid w:val="007501E6"/>
    <w:rsid w:val="00763DF7"/>
    <w:rsid w:val="00770F22"/>
    <w:rsid w:val="007856FA"/>
    <w:rsid w:val="007A1A3D"/>
    <w:rsid w:val="007B3547"/>
    <w:rsid w:val="007B7435"/>
    <w:rsid w:val="007C0205"/>
    <w:rsid w:val="007C3671"/>
    <w:rsid w:val="007C45A7"/>
    <w:rsid w:val="007E5142"/>
    <w:rsid w:val="007F346C"/>
    <w:rsid w:val="007F3623"/>
    <w:rsid w:val="007F55F3"/>
    <w:rsid w:val="00801BDE"/>
    <w:rsid w:val="0081417E"/>
    <w:rsid w:val="00815BBD"/>
    <w:rsid w:val="00815C13"/>
    <w:rsid w:val="00826100"/>
    <w:rsid w:val="00830B10"/>
    <w:rsid w:val="00846FEC"/>
    <w:rsid w:val="00856232"/>
    <w:rsid w:val="00861FEE"/>
    <w:rsid w:val="00887CE6"/>
    <w:rsid w:val="008911D6"/>
    <w:rsid w:val="008A4B85"/>
    <w:rsid w:val="008B072D"/>
    <w:rsid w:val="008C15B5"/>
    <w:rsid w:val="008C4C65"/>
    <w:rsid w:val="008D230E"/>
    <w:rsid w:val="008F73C9"/>
    <w:rsid w:val="00902E26"/>
    <w:rsid w:val="00907B8A"/>
    <w:rsid w:val="00921C6B"/>
    <w:rsid w:val="009325BF"/>
    <w:rsid w:val="00933915"/>
    <w:rsid w:val="00960EBF"/>
    <w:rsid w:val="00963EDE"/>
    <w:rsid w:val="00966ECB"/>
    <w:rsid w:val="009710BE"/>
    <w:rsid w:val="00983624"/>
    <w:rsid w:val="009C11A9"/>
    <w:rsid w:val="009D54C2"/>
    <w:rsid w:val="009E370E"/>
    <w:rsid w:val="009E7365"/>
    <w:rsid w:val="00A10F26"/>
    <w:rsid w:val="00A12325"/>
    <w:rsid w:val="00A56D98"/>
    <w:rsid w:val="00A7352B"/>
    <w:rsid w:val="00A835A1"/>
    <w:rsid w:val="00A876D0"/>
    <w:rsid w:val="00A94175"/>
    <w:rsid w:val="00AA0038"/>
    <w:rsid w:val="00AA7065"/>
    <w:rsid w:val="00AD770A"/>
    <w:rsid w:val="00AE31E0"/>
    <w:rsid w:val="00AF70F2"/>
    <w:rsid w:val="00B016EA"/>
    <w:rsid w:val="00B113B9"/>
    <w:rsid w:val="00B2207F"/>
    <w:rsid w:val="00B32156"/>
    <w:rsid w:val="00B34B3A"/>
    <w:rsid w:val="00B516C0"/>
    <w:rsid w:val="00B55B5B"/>
    <w:rsid w:val="00B62131"/>
    <w:rsid w:val="00B62CA8"/>
    <w:rsid w:val="00B67515"/>
    <w:rsid w:val="00B73230"/>
    <w:rsid w:val="00B75552"/>
    <w:rsid w:val="00B83F16"/>
    <w:rsid w:val="00B86289"/>
    <w:rsid w:val="00B9006B"/>
    <w:rsid w:val="00B906F3"/>
    <w:rsid w:val="00BA0953"/>
    <w:rsid w:val="00BA1C2C"/>
    <w:rsid w:val="00BD0D03"/>
    <w:rsid w:val="00BD3F31"/>
    <w:rsid w:val="00BD7E74"/>
    <w:rsid w:val="00BE1F25"/>
    <w:rsid w:val="00BF41C4"/>
    <w:rsid w:val="00BF4BD8"/>
    <w:rsid w:val="00BF5484"/>
    <w:rsid w:val="00C005C5"/>
    <w:rsid w:val="00C114E5"/>
    <w:rsid w:val="00C30060"/>
    <w:rsid w:val="00C31D32"/>
    <w:rsid w:val="00C47D4A"/>
    <w:rsid w:val="00C66138"/>
    <w:rsid w:val="00C748BB"/>
    <w:rsid w:val="00C81A5B"/>
    <w:rsid w:val="00C901D5"/>
    <w:rsid w:val="00C94155"/>
    <w:rsid w:val="00CA55BC"/>
    <w:rsid w:val="00CC1349"/>
    <w:rsid w:val="00CF2CBE"/>
    <w:rsid w:val="00D022DE"/>
    <w:rsid w:val="00D235ED"/>
    <w:rsid w:val="00D27B45"/>
    <w:rsid w:val="00D4309D"/>
    <w:rsid w:val="00D50BB6"/>
    <w:rsid w:val="00D54C0B"/>
    <w:rsid w:val="00D54DB6"/>
    <w:rsid w:val="00D84264"/>
    <w:rsid w:val="00D84D5E"/>
    <w:rsid w:val="00DA354B"/>
    <w:rsid w:val="00DA79E6"/>
    <w:rsid w:val="00DB7941"/>
    <w:rsid w:val="00DC4711"/>
    <w:rsid w:val="00DD1791"/>
    <w:rsid w:val="00DD5FBF"/>
    <w:rsid w:val="00DE4CD1"/>
    <w:rsid w:val="00E03A2D"/>
    <w:rsid w:val="00E27D8F"/>
    <w:rsid w:val="00E4430E"/>
    <w:rsid w:val="00E56EA7"/>
    <w:rsid w:val="00E67C67"/>
    <w:rsid w:val="00E70C8D"/>
    <w:rsid w:val="00E71163"/>
    <w:rsid w:val="00E74522"/>
    <w:rsid w:val="00E75108"/>
    <w:rsid w:val="00E81896"/>
    <w:rsid w:val="00E858F8"/>
    <w:rsid w:val="00E940E2"/>
    <w:rsid w:val="00E95647"/>
    <w:rsid w:val="00E977FC"/>
    <w:rsid w:val="00EC1B8D"/>
    <w:rsid w:val="00EC62B9"/>
    <w:rsid w:val="00EC752D"/>
    <w:rsid w:val="00ED401D"/>
    <w:rsid w:val="00ED7CBF"/>
    <w:rsid w:val="00EE2795"/>
    <w:rsid w:val="00EF4B95"/>
    <w:rsid w:val="00F232D7"/>
    <w:rsid w:val="00F24947"/>
    <w:rsid w:val="00F64318"/>
    <w:rsid w:val="00FA15FC"/>
    <w:rsid w:val="00FB54CE"/>
    <w:rsid w:val="00FC38A2"/>
    <w:rsid w:val="00FC46A7"/>
    <w:rsid w:val="00FC4B27"/>
    <w:rsid w:val="00FC5108"/>
    <w:rsid w:val="00FD5A35"/>
    <w:rsid w:val="00FD5FD9"/>
    <w:rsid w:val="00FD6574"/>
    <w:rsid w:val="00FE6F8E"/>
    <w:rsid w:val="00FF1570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60A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EB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7D4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D4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4A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D5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A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A3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A35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EB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7D4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D4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4A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D5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A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A3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A3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F012A7-2969-7745-AF3A-47DBF092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1781</Words>
  <Characters>10051</Characters>
  <Application>Microsoft Macintosh Word</Application>
  <DocSecurity>0</DocSecurity>
  <Lines>228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Megan Swift</cp:lastModifiedBy>
  <cp:revision>7</cp:revision>
  <dcterms:created xsi:type="dcterms:W3CDTF">2013-01-04T20:31:00Z</dcterms:created>
  <dcterms:modified xsi:type="dcterms:W3CDTF">2013-01-04T20:41:00Z</dcterms:modified>
  <cp:category/>
</cp:coreProperties>
</file>