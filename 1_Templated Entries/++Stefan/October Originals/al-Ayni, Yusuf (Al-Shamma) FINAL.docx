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gramStart"/>
      <w:r w:rsidRPr="001674D4">
        <w:rPr>
          <w:rFonts w:ascii="Times New Roman" w:hAnsi="Times New Roman"/>
          <w:b/>
          <w:sz w:val="24"/>
        </w:rPr>
        <w:t>al</w:t>
      </w:r>
      <w:proofErr w:type="gramEnd"/>
      <w:r w:rsidRPr="001674D4">
        <w:rPr>
          <w:rFonts w:ascii="Times New Roman" w:hAnsi="Times New Roman"/>
          <w:b/>
          <w:sz w:val="24"/>
        </w:rPr>
        <w:t>-`</w:t>
      </w:r>
      <w:proofErr w:type="spellStart"/>
      <w:r w:rsidRPr="001674D4">
        <w:rPr>
          <w:rFonts w:ascii="Times New Roman" w:hAnsi="Times New Roman"/>
          <w:b/>
          <w:sz w:val="24"/>
        </w:rPr>
        <w:t>Ayni</w:t>
      </w:r>
      <w:proofErr w:type="spellEnd"/>
      <w:r w:rsidR="00205E47">
        <w:rPr>
          <w:rFonts w:ascii="Times New Roman" w:hAnsi="Times New Roman"/>
          <w:b/>
          <w:sz w:val="24"/>
        </w:rPr>
        <w:t xml:space="preserve">, </w:t>
      </w:r>
      <w:r w:rsidR="00205E47" w:rsidRPr="001674D4">
        <w:rPr>
          <w:rFonts w:ascii="Times New Roman" w:hAnsi="Times New Roman"/>
          <w:b/>
          <w:sz w:val="24"/>
        </w:rPr>
        <w:t>Yusuf</w:t>
      </w:r>
      <w:r w:rsidRPr="001674D4">
        <w:rPr>
          <w:rFonts w:ascii="Times New Roman" w:hAnsi="Times New Roman"/>
          <w:b/>
          <w:sz w:val="24"/>
        </w:rPr>
        <w:t xml:space="preserve"> (1927-)</w:t>
      </w: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</w:p>
    <w:p w:rsidR="00133D8A" w:rsidRPr="001674D4" w:rsidRDefault="00133D8A" w:rsidP="00653489">
      <w:pPr>
        <w:pStyle w:val="NoSpacing"/>
        <w:rPr>
          <w:rFonts w:ascii="Times New Roman" w:hAnsi="Times New Roman"/>
          <w:sz w:val="24"/>
        </w:rPr>
      </w:pPr>
      <w:r w:rsidRPr="001674D4">
        <w:rPr>
          <w:rFonts w:ascii="Times New Roman" w:hAnsi="Times New Roman" w:cs="Times New Roman"/>
          <w:sz w:val="24"/>
        </w:rPr>
        <w:t xml:space="preserve">A playwright, actor, and director, </w:t>
      </w:r>
      <w:r w:rsidRPr="001674D4">
        <w:rPr>
          <w:rFonts w:ascii="Times New Roman" w:hAnsi="Times New Roman"/>
          <w:sz w:val="24"/>
        </w:rPr>
        <w:t>Yusuf al-`</w:t>
      </w:r>
      <w:proofErr w:type="spellStart"/>
      <w:r w:rsidRPr="001674D4">
        <w:rPr>
          <w:rFonts w:ascii="Times New Roman" w:hAnsi="Times New Roman"/>
          <w:sz w:val="24"/>
        </w:rPr>
        <w:t>Ayni</w:t>
      </w:r>
      <w:proofErr w:type="spellEnd"/>
      <w:r w:rsidRPr="001674D4">
        <w:rPr>
          <w:rFonts w:ascii="Times New Roman" w:hAnsi="Times New Roman"/>
          <w:sz w:val="24"/>
        </w:rPr>
        <w:t xml:space="preserve"> was instrumental in the development of Iraqi </w:t>
      </w:r>
      <w:r>
        <w:rPr>
          <w:rFonts w:ascii="Times New Roman" w:hAnsi="Times New Roman"/>
          <w:sz w:val="24"/>
        </w:rPr>
        <w:t>theatre</w:t>
      </w:r>
      <w:r w:rsidRPr="001674D4">
        <w:rPr>
          <w:rFonts w:ascii="Times New Roman" w:hAnsi="Times New Roman"/>
          <w:sz w:val="24"/>
        </w:rPr>
        <w:t xml:space="preserve"> </w:t>
      </w:r>
      <w:r w:rsidR="00217DEA">
        <w:rPr>
          <w:rFonts w:ascii="Times New Roman" w:hAnsi="Times New Roman"/>
          <w:sz w:val="24"/>
        </w:rPr>
        <w:t>from the 1950s through the 1970s</w:t>
      </w:r>
      <w:r w:rsidRPr="001674D4">
        <w:rPr>
          <w:rFonts w:ascii="Times New Roman" w:hAnsi="Times New Roman"/>
          <w:sz w:val="24"/>
        </w:rPr>
        <w:t xml:space="preserve">. </w:t>
      </w:r>
      <w:r w:rsidR="005E665D">
        <w:rPr>
          <w:rFonts w:ascii="Times New Roman" w:hAnsi="Times New Roman"/>
          <w:sz w:val="24"/>
        </w:rPr>
        <w:t>His three-decades-long career</w:t>
      </w:r>
      <w:r w:rsidR="005D45E5">
        <w:rPr>
          <w:rFonts w:ascii="Times New Roman" w:hAnsi="Times New Roman"/>
          <w:sz w:val="24"/>
        </w:rPr>
        <w:t xml:space="preserve"> </w:t>
      </w:r>
      <w:r w:rsidR="005E665D">
        <w:rPr>
          <w:rFonts w:ascii="Times New Roman" w:hAnsi="Times New Roman"/>
          <w:sz w:val="24"/>
        </w:rPr>
        <w:t xml:space="preserve">coincides with the advent and </w:t>
      </w:r>
      <w:r w:rsidR="005D45E5">
        <w:rPr>
          <w:rFonts w:ascii="Times New Roman" w:hAnsi="Times New Roman"/>
          <w:sz w:val="24"/>
        </w:rPr>
        <w:t>flourishing</w:t>
      </w:r>
      <w:r w:rsidR="005E665D">
        <w:rPr>
          <w:rFonts w:ascii="Times New Roman" w:hAnsi="Times New Roman"/>
          <w:sz w:val="24"/>
        </w:rPr>
        <w:t xml:space="preserve"> of </w:t>
      </w:r>
      <w:r w:rsidR="00726B8B">
        <w:rPr>
          <w:rFonts w:ascii="Times New Roman" w:hAnsi="Times New Roman"/>
          <w:sz w:val="24"/>
        </w:rPr>
        <w:t xml:space="preserve">a </w:t>
      </w:r>
      <w:r w:rsidR="005E665D">
        <w:rPr>
          <w:rFonts w:ascii="Times New Roman" w:hAnsi="Times New Roman"/>
          <w:sz w:val="24"/>
        </w:rPr>
        <w:t>professional theatre in Iraq</w:t>
      </w:r>
      <w:r w:rsidR="00726B8B">
        <w:rPr>
          <w:rFonts w:ascii="Times New Roman" w:hAnsi="Times New Roman"/>
          <w:sz w:val="24"/>
        </w:rPr>
        <w:t xml:space="preserve">, one primarily concerned with addressing </w:t>
      </w:r>
      <w:r w:rsidR="00217DEA">
        <w:rPr>
          <w:rFonts w:ascii="Times New Roman" w:hAnsi="Times New Roman"/>
          <w:sz w:val="24"/>
        </w:rPr>
        <w:t xml:space="preserve">political and </w:t>
      </w:r>
      <w:r w:rsidR="00726B8B">
        <w:rPr>
          <w:rFonts w:ascii="Times New Roman" w:hAnsi="Times New Roman"/>
          <w:sz w:val="24"/>
        </w:rPr>
        <w:t xml:space="preserve">social </w:t>
      </w:r>
      <w:r w:rsidR="00217DEA">
        <w:rPr>
          <w:rFonts w:ascii="Times New Roman" w:hAnsi="Times New Roman"/>
          <w:sz w:val="24"/>
        </w:rPr>
        <w:t>concerns</w:t>
      </w:r>
      <w:r w:rsidR="005E665D">
        <w:rPr>
          <w:rFonts w:ascii="Times New Roman" w:hAnsi="Times New Roman"/>
          <w:sz w:val="24"/>
        </w:rPr>
        <w:t>.</w:t>
      </w:r>
      <w:r w:rsidR="007024E7">
        <w:rPr>
          <w:rFonts w:ascii="Times New Roman" w:hAnsi="Times New Roman"/>
          <w:sz w:val="24"/>
        </w:rPr>
        <w:t xml:space="preserve"> He </w:t>
      </w:r>
      <w:r w:rsidR="00111547">
        <w:rPr>
          <w:rFonts w:ascii="Times New Roman" w:hAnsi="Times New Roman"/>
          <w:sz w:val="24"/>
        </w:rPr>
        <w:t>emerged during a time of political turmoil</w:t>
      </w:r>
      <w:r w:rsidR="004551BE">
        <w:rPr>
          <w:rFonts w:ascii="Times New Roman" w:hAnsi="Times New Roman"/>
          <w:sz w:val="24"/>
        </w:rPr>
        <w:t xml:space="preserve"> </w:t>
      </w:r>
      <w:r w:rsidR="009D3522">
        <w:rPr>
          <w:rFonts w:ascii="Times New Roman" w:hAnsi="Times New Roman"/>
          <w:sz w:val="24"/>
        </w:rPr>
        <w:t>under</w:t>
      </w:r>
      <w:r w:rsidR="00111547">
        <w:rPr>
          <w:rFonts w:ascii="Times New Roman" w:hAnsi="Times New Roman"/>
          <w:sz w:val="24"/>
        </w:rPr>
        <w:t xml:space="preserve"> the British-supported monarchy</w:t>
      </w:r>
      <w:r w:rsidR="00893B97">
        <w:rPr>
          <w:rFonts w:ascii="Times New Roman" w:hAnsi="Times New Roman"/>
          <w:sz w:val="24"/>
        </w:rPr>
        <w:t xml:space="preserve"> and</w:t>
      </w:r>
      <w:r w:rsidR="00D522F4">
        <w:rPr>
          <w:rFonts w:ascii="Times New Roman" w:hAnsi="Times New Roman"/>
          <w:sz w:val="24"/>
        </w:rPr>
        <w:t xml:space="preserve"> </w:t>
      </w:r>
      <w:r w:rsidR="007024E7">
        <w:rPr>
          <w:rFonts w:ascii="Times New Roman" w:hAnsi="Times New Roman"/>
          <w:sz w:val="24"/>
        </w:rPr>
        <w:t xml:space="preserve">his tenure </w:t>
      </w:r>
      <w:r w:rsidR="00D522F4">
        <w:rPr>
          <w:rFonts w:ascii="Times New Roman" w:hAnsi="Times New Roman"/>
          <w:sz w:val="24"/>
        </w:rPr>
        <w:t xml:space="preserve">coincided with </w:t>
      </w:r>
      <w:r w:rsidR="00893B97">
        <w:rPr>
          <w:rFonts w:ascii="Times New Roman" w:hAnsi="Times New Roman"/>
          <w:sz w:val="24"/>
        </w:rPr>
        <w:t xml:space="preserve">the establishment of the independent Iraqi state </w:t>
      </w:r>
      <w:r w:rsidR="00A5096E">
        <w:rPr>
          <w:rFonts w:ascii="Times New Roman" w:hAnsi="Times New Roman"/>
          <w:sz w:val="24"/>
        </w:rPr>
        <w:t xml:space="preserve">in 1958 </w:t>
      </w:r>
      <w:r w:rsidR="00893B97">
        <w:rPr>
          <w:rFonts w:ascii="Times New Roman" w:hAnsi="Times New Roman"/>
          <w:sz w:val="24"/>
        </w:rPr>
        <w:t>and</w:t>
      </w:r>
      <w:r w:rsidR="00D522F4">
        <w:rPr>
          <w:rFonts w:ascii="Times New Roman" w:hAnsi="Times New Roman"/>
          <w:sz w:val="24"/>
        </w:rPr>
        <w:t xml:space="preserve"> later</w:t>
      </w:r>
      <w:r w:rsidR="00893B97">
        <w:rPr>
          <w:rFonts w:ascii="Times New Roman" w:hAnsi="Times New Roman"/>
          <w:sz w:val="24"/>
        </w:rPr>
        <w:t xml:space="preserve"> the rise of the </w:t>
      </w:r>
      <w:r w:rsidR="001D2EC5">
        <w:rPr>
          <w:rFonts w:ascii="Times New Roman" w:hAnsi="Times New Roman"/>
          <w:sz w:val="24"/>
        </w:rPr>
        <w:t>Baathists</w:t>
      </w:r>
      <w:r w:rsidR="00893B97">
        <w:rPr>
          <w:rFonts w:ascii="Times New Roman" w:hAnsi="Times New Roman"/>
          <w:sz w:val="24"/>
        </w:rPr>
        <w:t xml:space="preserve"> and Saddam Hussein</w:t>
      </w:r>
      <w:r w:rsidR="00111547">
        <w:rPr>
          <w:rFonts w:ascii="Times New Roman" w:hAnsi="Times New Roman"/>
          <w:sz w:val="24"/>
        </w:rPr>
        <w:t>.</w:t>
      </w:r>
      <w:r w:rsidR="002E6416">
        <w:rPr>
          <w:rFonts w:ascii="Times New Roman" w:hAnsi="Times New Roman"/>
          <w:sz w:val="24"/>
        </w:rPr>
        <w:t xml:space="preserve"> </w:t>
      </w:r>
      <w:r w:rsidR="00B11E1C">
        <w:rPr>
          <w:rFonts w:ascii="Times New Roman" w:hAnsi="Times New Roman"/>
          <w:sz w:val="24"/>
        </w:rPr>
        <w:t xml:space="preserve">In the late 1960s, </w:t>
      </w:r>
      <w:r w:rsidR="00B11E1C" w:rsidRPr="001674D4">
        <w:rPr>
          <w:rFonts w:ascii="Times New Roman" w:hAnsi="Times New Roman"/>
          <w:sz w:val="24"/>
        </w:rPr>
        <w:t>al-`</w:t>
      </w:r>
      <w:proofErr w:type="spellStart"/>
      <w:r w:rsidR="00B11E1C" w:rsidRPr="001674D4">
        <w:rPr>
          <w:rFonts w:ascii="Times New Roman" w:hAnsi="Times New Roman"/>
          <w:sz w:val="24"/>
        </w:rPr>
        <w:t>Ayni</w:t>
      </w:r>
      <w:proofErr w:type="spellEnd"/>
      <w:r w:rsidR="00FD41E6">
        <w:rPr>
          <w:rFonts w:ascii="Times New Roman" w:hAnsi="Times New Roman"/>
          <w:sz w:val="24"/>
        </w:rPr>
        <w:t xml:space="preserve"> initiated </w:t>
      </w:r>
      <w:r w:rsidR="00B11E1C">
        <w:rPr>
          <w:rFonts w:ascii="Times New Roman" w:hAnsi="Times New Roman"/>
          <w:sz w:val="24"/>
        </w:rPr>
        <w:t xml:space="preserve">the movement </w:t>
      </w:r>
      <w:r w:rsidR="000730BE">
        <w:rPr>
          <w:rFonts w:ascii="Times New Roman" w:hAnsi="Times New Roman"/>
          <w:sz w:val="24"/>
        </w:rPr>
        <w:t xml:space="preserve">within Iraq </w:t>
      </w:r>
      <w:r w:rsidR="00B11E1C">
        <w:rPr>
          <w:rFonts w:ascii="Times New Roman" w:hAnsi="Times New Roman"/>
          <w:sz w:val="24"/>
        </w:rPr>
        <w:t xml:space="preserve">that combined classical Arabic forms with techniques from Western political theatre, </w:t>
      </w:r>
      <w:r w:rsidR="000A0E89">
        <w:rPr>
          <w:rFonts w:ascii="Times New Roman" w:hAnsi="Times New Roman"/>
          <w:sz w:val="24"/>
        </w:rPr>
        <w:t>particularly</w:t>
      </w:r>
      <w:r w:rsidR="00B11E1C">
        <w:rPr>
          <w:rFonts w:ascii="Times New Roman" w:hAnsi="Times New Roman"/>
          <w:sz w:val="24"/>
        </w:rPr>
        <w:t xml:space="preserve"> those of</w:t>
      </w:r>
      <w:r w:rsidR="00312946">
        <w:rPr>
          <w:rFonts w:ascii="Times New Roman" w:hAnsi="Times New Roman"/>
          <w:sz w:val="24"/>
        </w:rPr>
        <w:t xml:space="preserve"> </w:t>
      </w:r>
      <w:proofErr w:type="spellStart"/>
      <w:r w:rsidR="00312946">
        <w:rPr>
          <w:rFonts w:ascii="Times New Roman" w:hAnsi="Times New Roman"/>
          <w:sz w:val="24"/>
        </w:rPr>
        <w:t>Bertolt</w:t>
      </w:r>
      <w:proofErr w:type="spellEnd"/>
      <w:r w:rsidR="00312946">
        <w:rPr>
          <w:rFonts w:ascii="Times New Roman" w:hAnsi="Times New Roman"/>
          <w:sz w:val="24"/>
        </w:rPr>
        <w:t xml:space="preserve"> </w:t>
      </w:r>
      <w:r w:rsidR="00B11E1C">
        <w:rPr>
          <w:rFonts w:ascii="Times New Roman" w:hAnsi="Times New Roman"/>
          <w:sz w:val="24"/>
        </w:rPr>
        <w:t xml:space="preserve">Brecht. </w:t>
      </w:r>
    </w:p>
    <w:p w:rsidR="00133D8A" w:rsidRPr="001674D4" w:rsidRDefault="00133D8A" w:rsidP="00903DD5">
      <w:pPr>
        <w:pStyle w:val="NoSpacing"/>
        <w:rPr>
          <w:rFonts w:ascii="Times New Roman" w:hAnsi="Times New Roman"/>
          <w:sz w:val="24"/>
        </w:rPr>
      </w:pPr>
    </w:p>
    <w:p w:rsidR="00133D8A" w:rsidRDefault="00AD325D" w:rsidP="00851800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1674D4">
        <w:rPr>
          <w:rFonts w:ascii="Times New Roman" w:hAnsi="Times New Roman"/>
          <w:sz w:val="24"/>
        </w:rPr>
        <w:t>l</w:t>
      </w:r>
      <w:r w:rsidR="00133D8A" w:rsidRPr="001674D4">
        <w:rPr>
          <w:rFonts w:ascii="Times New Roman" w:hAnsi="Times New Roman"/>
          <w:sz w:val="24"/>
        </w:rPr>
        <w:t>-`</w:t>
      </w:r>
      <w:proofErr w:type="spellStart"/>
      <w:r w:rsidR="00133D8A" w:rsidRPr="001674D4">
        <w:rPr>
          <w:rFonts w:ascii="Times New Roman" w:hAnsi="Times New Roman"/>
          <w:sz w:val="24"/>
        </w:rPr>
        <w:t>Ayni</w:t>
      </w:r>
      <w:proofErr w:type="spellEnd"/>
      <w:r w:rsidR="00133D8A" w:rsidRPr="001674D4">
        <w:rPr>
          <w:rFonts w:ascii="Times New Roman" w:hAnsi="Times New Roman"/>
          <w:sz w:val="24"/>
        </w:rPr>
        <w:t xml:space="preserve"> grew up in a working-class neighborhood in Baghdad</w:t>
      </w:r>
      <w:r w:rsidR="00511FC5">
        <w:rPr>
          <w:rFonts w:ascii="Times New Roman" w:hAnsi="Times New Roman"/>
          <w:sz w:val="24"/>
        </w:rPr>
        <w:t xml:space="preserve"> and studied theatre at Baghdad’s Institute of Fine Arts</w:t>
      </w:r>
      <w:r w:rsidR="00133D8A" w:rsidRPr="001674D4">
        <w:rPr>
          <w:rFonts w:ascii="Times New Roman" w:hAnsi="Times New Roman"/>
          <w:sz w:val="24"/>
        </w:rPr>
        <w:t xml:space="preserve">. In 1952, he co-founded the first professional </w:t>
      </w:r>
      <w:r w:rsidR="00133D8A">
        <w:rPr>
          <w:rFonts w:ascii="Times New Roman" w:hAnsi="Times New Roman"/>
          <w:sz w:val="24"/>
        </w:rPr>
        <w:t>theatre</w:t>
      </w:r>
      <w:r w:rsidR="00133D8A" w:rsidRPr="001674D4">
        <w:rPr>
          <w:rFonts w:ascii="Times New Roman" w:hAnsi="Times New Roman"/>
          <w:sz w:val="24"/>
        </w:rPr>
        <w:t xml:space="preserve"> company in Iraq, </w:t>
      </w:r>
      <w:r w:rsidR="00E6454B" w:rsidRPr="00445C20">
        <w:rPr>
          <w:rFonts w:ascii="Times New Roman" w:hAnsi="Times New Roman"/>
          <w:i/>
          <w:sz w:val="24"/>
        </w:rPr>
        <w:t>al-</w:t>
      </w:r>
      <w:proofErr w:type="spellStart"/>
      <w:r w:rsidR="00E6454B" w:rsidRPr="00445C20">
        <w:rPr>
          <w:rFonts w:ascii="Times New Roman" w:hAnsi="Times New Roman"/>
          <w:i/>
          <w:sz w:val="24"/>
        </w:rPr>
        <w:t>Masrah</w:t>
      </w:r>
      <w:proofErr w:type="spellEnd"/>
      <w:r w:rsidR="00E6454B" w:rsidRPr="00445C20">
        <w:rPr>
          <w:rFonts w:ascii="Times New Roman" w:hAnsi="Times New Roman"/>
          <w:i/>
          <w:sz w:val="24"/>
        </w:rPr>
        <w:t xml:space="preserve"> al-Hadith</w:t>
      </w:r>
      <w:r w:rsidR="00E6454B">
        <w:rPr>
          <w:rFonts w:ascii="Times New Roman" w:hAnsi="Times New Roman"/>
          <w:sz w:val="24"/>
        </w:rPr>
        <w:t xml:space="preserve"> (</w:t>
      </w:r>
      <w:r w:rsidR="00133D8A" w:rsidRPr="001674D4">
        <w:rPr>
          <w:rFonts w:ascii="Times New Roman" w:hAnsi="Times New Roman"/>
          <w:sz w:val="24"/>
        </w:rPr>
        <w:t xml:space="preserve">the Modern </w:t>
      </w:r>
      <w:r w:rsidR="00133D8A">
        <w:rPr>
          <w:rFonts w:ascii="Times New Roman" w:hAnsi="Times New Roman"/>
          <w:sz w:val="24"/>
        </w:rPr>
        <w:t>Theater</w:t>
      </w:r>
      <w:r w:rsidR="0061067E">
        <w:rPr>
          <w:rFonts w:ascii="Times New Roman" w:hAnsi="Times New Roman"/>
          <w:sz w:val="24"/>
        </w:rPr>
        <w:t>)</w:t>
      </w:r>
      <w:r w:rsidR="00133D8A" w:rsidRPr="001674D4">
        <w:rPr>
          <w:rFonts w:ascii="Times New Roman" w:hAnsi="Times New Roman"/>
          <w:sz w:val="24"/>
        </w:rPr>
        <w:t xml:space="preserve"> </w:t>
      </w:r>
      <w:r w:rsidR="00E63607">
        <w:rPr>
          <w:rFonts w:ascii="Times New Roman" w:hAnsi="Times New Roman"/>
          <w:sz w:val="24"/>
        </w:rPr>
        <w:t>t</w:t>
      </w:r>
      <w:r w:rsidR="00133D8A" w:rsidRPr="001674D4">
        <w:rPr>
          <w:rFonts w:ascii="Times New Roman" w:hAnsi="Times New Roman"/>
          <w:sz w:val="24"/>
        </w:rPr>
        <w:t xml:space="preserve">roupe, which would dominate that country's </w:t>
      </w:r>
      <w:r w:rsidR="00133D8A">
        <w:rPr>
          <w:rFonts w:ascii="Times New Roman" w:hAnsi="Times New Roman"/>
          <w:sz w:val="24"/>
        </w:rPr>
        <w:t>theatre</w:t>
      </w:r>
      <w:r w:rsidR="00133D8A" w:rsidRPr="001674D4">
        <w:rPr>
          <w:rFonts w:ascii="Times New Roman" w:hAnsi="Times New Roman"/>
          <w:sz w:val="24"/>
        </w:rPr>
        <w:t xml:space="preserve"> scene for the next three decades.</w:t>
      </w:r>
      <w:r w:rsidR="00133D8A">
        <w:rPr>
          <w:rFonts w:ascii="Times New Roman" w:hAnsi="Times New Roman"/>
          <w:sz w:val="24"/>
        </w:rPr>
        <w:t xml:space="preserve"> As a playwright, he engaged Arabic and Iraqi politics and events from a Marxist perspective</w:t>
      </w:r>
      <w:r w:rsidR="00133D8A" w:rsidRPr="001674D4">
        <w:rPr>
          <w:rFonts w:ascii="Times New Roman" w:hAnsi="Times New Roman"/>
          <w:sz w:val="24"/>
        </w:rPr>
        <w:t>.</w:t>
      </w:r>
      <w:r w:rsidR="00F129DC">
        <w:rPr>
          <w:rFonts w:ascii="Times New Roman" w:hAnsi="Times New Roman"/>
          <w:sz w:val="24"/>
        </w:rPr>
        <w:t xml:space="preserve"> </w:t>
      </w:r>
      <w:r w:rsidR="00E576AC">
        <w:rPr>
          <w:rFonts w:ascii="Times New Roman" w:hAnsi="Times New Roman"/>
          <w:sz w:val="24"/>
        </w:rPr>
        <w:t xml:space="preserve">The one-act </w:t>
      </w:r>
      <w:r w:rsidR="00797125" w:rsidRPr="00445C20">
        <w:rPr>
          <w:rFonts w:ascii="Times New Roman" w:hAnsi="Times New Roman"/>
          <w:i/>
          <w:sz w:val="24"/>
        </w:rPr>
        <w:t>Ra’s al-</w:t>
      </w:r>
      <w:proofErr w:type="spellStart"/>
      <w:r w:rsidR="00797125" w:rsidRPr="00445C20">
        <w:rPr>
          <w:rFonts w:ascii="Times New Roman" w:hAnsi="Times New Roman"/>
          <w:i/>
          <w:sz w:val="24"/>
        </w:rPr>
        <w:t>Shilila</w:t>
      </w:r>
      <w:proofErr w:type="spellEnd"/>
      <w:r w:rsidR="00797125" w:rsidRPr="00445C20">
        <w:rPr>
          <w:rFonts w:ascii="Times New Roman" w:hAnsi="Times New Roman"/>
          <w:i/>
          <w:sz w:val="24"/>
        </w:rPr>
        <w:t xml:space="preserve"> </w:t>
      </w:r>
      <w:r w:rsidR="00797125">
        <w:rPr>
          <w:rFonts w:ascii="Times New Roman" w:hAnsi="Times New Roman"/>
          <w:sz w:val="24"/>
        </w:rPr>
        <w:t>(</w:t>
      </w:r>
      <w:r w:rsidR="00797125" w:rsidRPr="00445C20">
        <w:rPr>
          <w:rFonts w:ascii="Times New Roman" w:hAnsi="Times New Roman"/>
          <w:i/>
          <w:sz w:val="24"/>
        </w:rPr>
        <w:t>The End of the Thread</w:t>
      </w:r>
      <w:r w:rsidR="00797125">
        <w:rPr>
          <w:rFonts w:ascii="Times New Roman" w:hAnsi="Times New Roman"/>
          <w:sz w:val="24"/>
        </w:rPr>
        <w:t xml:space="preserve"> [1951]</w:t>
      </w:r>
      <w:r w:rsidR="00542777">
        <w:rPr>
          <w:rFonts w:ascii="Times New Roman" w:hAnsi="Times New Roman"/>
          <w:sz w:val="24"/>
        </w:rPr>
        <w:t>)</w:t>
      </w:r>
      <w:r w:rsidR="00797125">
        <w:rPr>
          <w:rFonts w:ascii="Times New Roman" w:hAnsi="Times New Roman"/>
          <w:sz w:val="24"/>
        </w:rPr>
        <w:t>, which has been translated as</w:t>
      </w:r>
      <w:r w:rsidR="00797125" w:rsidRPr="00445C20">
        <w:rPr>
          <w:rFonts w:ascii="Times New Roman" w:hAnsi="Times New Roman"/>
          <w:i/>
          <w:sz w:val="24"/>
        </w:rPr>
        <w:t xml:space="preserve"> Where the Power Lies</w:t>
      </w:r>
      <w:r w:rsidR="00D304B4">
        <w:rPr>
          <w:rFonts w:ascii="Times New Roman" w:hAnsi="Times New Roman"/>
          <w:sz w:val="24"/>
        </w:rPr>
        <w:t xml:space="preserve">, </w:t>
      </w:r>
      <w:r w:rsidR="00F129DC">
        <w:rPr>
          <w:rFonts w:ascii="Times New Roman" w:hAnsi="Times New Roman"/>
          <w:sz w:val="24"/>
        </w:rPr>
        <w:t>serves as an early example of his commitment to social justice</w:t>
      </w:r>
      <w:r w:rsidR="00797125">
        <w:rPr>
          <w:rFonts w:ascii="Times New Roman" w:hAnsi="Times New Roman"/>
          <w:sz w:val="24"/>
        </w:rPr>
        <w:t xml:space="preserve">. </w:t>
      </w:r>
      <w:r w:rsidR="002A5E37">
        <w:rPr>
          <w:rFonts w:ascii="Times New Roman" w:hAnsi="Times New Roman"/>
          <w:sz w:val="24"/>
        </w:rPr>
        <w:t>In it, a poor, old man</w:t>
      </w:r>
      <w:r w:rsidR="005E4F94">
        <w:rPr>
          <w:rFonts w:ascii="Times New Roman" w:hAnsi="Times New Roman"/>
          <w:sz w:val="24"/>
        </w:rPr>
        <w:t xml:space="preserve">’s simple request is denied </w:t>
      </w:r>
      <w:r w:rsidR="00984F77">
        <w:rPr>
          <w:rFonts w:ascii="Times New Roman" w:hAnsi="Times New Roman"/>
          <w:sz w:val="24"/>
        </w:rPr>
        <w:t>by</w:t>
      </w:r>
      <w:r w:rsidR="002A5E37">
        <w:rPr>
          <w:rFonts w:ascii="Times New Roman" w:hAnsi="Times New Roman"/>
          <w:sz w:val="24"/>
        </w:rPr>
        <w:t xml:space="preserve"> corrupt government officials</w:t>
      </w:r>
      <w:r w:rsidR="00BB525B">
        <w:rPr>
          <w:rFonts w:ascii="Times New Roman" w:hAnsi="Times New Roman"/>
          <w:sz w:val="24"/>
        </w:rPr>
        <w:t xml:space="preserve"> until he chances upon the business card of an</w:t>
      </w:r>
      <w:r w:rsidR="00170827">
        <w:rPr>
          <w:rFonts w:ascii="Times New Roman" w:hAnsi="Times New Roman"/>
          <w:sz w:val="24"/>
        </w:rPr>
        <w:t xml:space="preserve"> influential </w:t>
      </w:r>
      <w:r w:rsidR="00BB525B">
        <w:rPr>
          <w:rFonts w:ascii="Times New Roman" w:hAnsi="Times New Roman"/>
          <w:sz w:val="24"/>
        </w:rPr>
        <w:t>personage</w:t>
      </w:r>
      <w:r w:rsidR="00FD1EDC">
        <w:rPr>
          <w:rFonts w:ascii="Times New Roman" w:hAnsi="Times New Roman"/>
          <w:sz w:val="24"/>
        </w:rPr>
        <w:t>, which in itself impresses the officials into compliance</w:t>
      </w:r>
      <w:r w:rsidR="002A5E37">
        <w:rPr>
          <w:rFonts w:ascii="Times New Roman" w:hAnsi="Times New Roman"/>
          <w:sz w:val="24"/>
        </w:rPr>
        <w:t xml:space="preserve">. </w:t>
      </w:r>
      <w:r w:rsidR="00085C3B">
        <w:rPr>
          <w:rFonts w:ascii="Times New Roman" w:hAnsi="Times New Roman"/>
          <w:sz w:val="24"/>
        </w:rPr>
        <w:t xml:space="preserve">Other notable </w:t>
      </w:r>
      <w:r w:rsidR="00133D8A">
        <w:rPr>
          <w:rFonts w:ascii="Times New Roman" w:hAnsi="Times New Roman"/>
          <w:sz w:val="24"/>
        </w:rPr>
        <w:t xml:space="preserve">plays </w:t>
      </w:r>
      <w:r w:rsidR="00133D8A" w:rsidRPr="001674D4">
        <w:rPr>
          <w:rFonts w:ascii="Times New Roman" w:hAnsi="Times New Roman"/>
          <w:sz w:val="24"/>
        </w:rPr>
        <w:t xml:space="preserve">include </w:t>
      </w:r>
      <w:r w:rsidR="00133D8A" w:rsidRPr="00A64A97">
        <w:rPr>
          <w:rFonts w:ascii="Times New Roman" w:hAnsi="Times New Roman"/>
          <w:i/>
          <w:sz w:val="24"/>
        </w:rPr>
        <w:t xml:space="preserve">Ana </w:t>
      </w:r>
      <w:proofErr w:type="spellStart"/>
      <w:r w:rsidR="00133D8A" w:rsidRPr="00A64A97">
        <w:rPr>
          <w:rFonts w:ascii="Times New Roman" w:hAnsi="Times New Roman"/>
          <w:i/>
          <w:sz w:val="24"/>
        </w:rPr>
        <w:t>Ummak</w:t>
      </w:r>
      <w:proofErr w:type="spellEnd"/>
      <w:r w:rsidR="00133D8A" w:rsidRPr="00A64A97">
        <w:rPr>
          <w:rFonts w:ascii="Times New Roman" w:hAnsi="Times New Roman"/>
          <w:i/>
          <w:sz w:val="24"/>
        </w:rPr>
        <w:t xml:space="preserve"> </w:t>
      </w:r>
      <w:proofErr w:type="spellStart"/>
      <w:r w:rsidR="00133D8A" w:rsidRPr="00A64A97">
        <w:rPr>
          <w:rFonts w:ascii="Times New Roman" w:hAnsi="Times New Roman"/>
          <w:i/>
          <w:sz w:val="24"/>
        </w:rPr>
        <w:t>Ya</w:t>
      </w:r>
      <w:proofErr w:type="spellEnd"/>
      <w:r w:rsidR="00133D8A" w:rsidRPr="00A64A97">
        <w:rPr>
          <w:rFonts w:ascii="Times New Roman" w:hAnsi="Times New Roman"/>
          <w:i/>
          <w:sz w:val="24"/>
        </w:rPr>
        <w:t xml:space="preserve"> </w:t>
      </w:r>
      <w:proofErr w:type="spellStart"/>
      <w:r w:rsidR="00133D8A" w:rsidRPr="00A64A97">
        <w:rPr>
          <w:rFonts w:ascii="Times New Roman" w:hAnsi="Times New Roman"/>
          <w:i/>
          <w:sz w:val="24"/>
        </w:rPr>
        <w:t>Shakir</w:t>
      </w:r>
      <w:proofErr w:type="spellEnd"/>
      <w:r w:rsidR="00133D8A" w:rsidRPr="00A64A97">
        <w:rPr>
          <w:rFonts w:ascii="Times New Roman" w:hAnsi="Times New Roman"/>
          <w:i/>
          <w:sz w:val="24"/>
        </w:rPr>
        <w:t xml:space="preserve"> </w:t>
      </w:r>
      <w:r w:rsidR="00133D8A">
        <w:rPr>
          <w:rFonts w:ascii="Times New Roman" w:hAnsi="Times New Roman"/>
          <w:sz w:val="24"/>
        </w:rPr>
        <w:t>(</w:t>
      </w:r>
      <w:r w:rsidR="00133D8A">
        <w:rPr>
          <w:rFonts w:ascii="Times New Roman" w:hAnsi="Times New Roman"/>
          <w:i/>
          <w:sz w:val="24"/>
        </w:rPr>
        <w:t>I am</w:t>
      </w:r>
      <w:r w:rsidR="00133D8A" w:rsidRPr="001674D4">
        <w:rPr>
          <w:rFonts w:ascii="Times New Roman" w:hAnsi="Times New Roman"/>
          <w:i/>
          <w:sz w:val="24"/>
        </w:rPr>
        <w:t xml:space="preserve"> Your Mother, 0 </w:t>
      </w:r>
      <w:proofErr w:type="spellStart"/>
      <w:r w:rsidR="00133D8A" w:rsidRPr="001674D4">
        <w:rPr>
          <w:rFonts w:ascii="Times New Roman" w:hAnsi="Times New Roman"/>
          <w:i/>
          <w:sz w:val="24"/>
        </w:rPr>
        <w:t>Shakir</w:t>
      </w:r>
      <w:proofErr w:type="spellEnd"/>
      <w:r w:rsidR="00133D8A">
        <w:rPr>
          <w:rFonts w:ascii="Times New Roman" w:hAnsi="Times New Roman"/>
          <w:sz w:val="24"/>
        </w:rPr>
        <w:t xml:space="preserve"> [1958]), which celebrates a family that resists an oppressive monarchical regime,</w:t>
      </w:r>
      <w:r w:rsidR="00133D8A" w:rsidRPr="00A00FF4">
        <w:rPr>
          <w:rFonts w:ascii="Times New Roman" w:hAnsi="Times New Roman"/>
          <w:i/>
          <w:sz w:val="24"/>
        </w:rPr>
        <w:t xml:space="preserve"> </w:t>
      </w:r>
      <w:r w:rsidR="00133D8A">
        <w:rPr>
          <w:rFonts w:ascii="Times New Roman" w:hAnsi="Times New Roman"/>
          <w:i/>
          <w:sz w:val="24"/>
        </w:rPr>
        <w:t>Al-</w:t>
      </w:r>
      <w:proofErr w:type="spellStart"/>
      <w:r w:rsidR="00133D8A">
        <w:rPr>
          <w:rFonts w:ascii="Times New Roman" w:hAnsi="Times New Roman"/>
          <w:i/>
          <w:sz w:val="24"/>
        </w:rPr>
        <w:t>Miftah</w:t>
      </w:r>
      <w:proofErr w:type="spellEnd"/>
      <w:r w:rsidR="00133D8A">
        <w:rPr>
          <w:rFonts w:ascii="Times New Roman" w:hAnsi="Times New Roman"/>
          <w:i/>
          <w:sz w:val="24"/>
        </w:rPr>
        <w:t xml:space="preserve"> </w:t>
      </w:r>
      <w:r w:rsidR="00133D8A" w:rsidRPr="00B25F39">
        <w:rPr>
          <w:rFonts w:ascii="Times New Roman" w:hAnsi="Times New Roman"/>
          <w:sz w:val="24"/>
        </w:rPr>
        <w:t>(</w:t>
      </w:r>
      <w:r w:rsidR="00133D8A" w:rsidRPr="00A00FF4">
        <w:rPr>
          <w:rFonts w:ascii="Times New Roman" w:hAnsi="Times New Roman"/>
          <w:i/>
          <w:sz w:val="24"/>
        </w:rPr>
        <w:t>The Key</w:t>
      </w:r>
      <w:r w:rsidR="00133D8A">
        <w:rPr>
          <w:rFonts w:ascii="Times New Roman" w:hAnsi="Times New Roman"/>
          <w:sz w:val="24"/>
        </w:rPr>
        <w:t xml:space="preserve"> [1967-68]), which urges political action over the blind observance of outdated tradition, and the anti-imperialist </w:t>
      </w:r>
      <w:r w:rsidR="00133D8A" w:rsidRPr="00895923">
        <w:rPr>
          <w:rFonts w:ascii="Times New Roman" w:hAnsi="Times New Roman"/>
          <w:i/>
          <w:sz w:val="24"/>
        </w:rPr>
        <w:t>Al-</w:t>
      </w:r>
      <w:proofErr w:type="spellStart"/>
      <w:r w:rsidR="00133D8A" w:rsidRPr="00895923">
        <w:rPr>
          <w:rFonts w:ascii="Times New Roman" w:hAnsi="Times New Roman"/>
          <w:i/>
          <w:sz w:val="24"/>
        </w:rPr>
        <w:t>Kharaba</w:t>
      </w:r>
      <w:proofErr w:type="spellEnd"/>
      <w:r w:rsidR="00133D8A" w:rsidRPr="00895923">
        <w:rPr>
          <w:rFonts w:ascii="Times New Roman" w:hAnsi="Times New Roman"/>
          <w:i/>
          <w:sz w:val="24"/>
        </w:rPr>
        <w:t xml:space="preserve"> </w:t>
      </w:r>
      <w:r w:rsidR="00133D8A">
        <w:rPr>
          <w:rFonts w:ascii="Times New Roman" w:hAnsi="Times New Roman"/>
          <w:sz w:val="24"/>
        </w:rPr>
        <w:t>(</w:t>
      </w:r>
      <w:r w:rsidR="00133D8A" w:rsidRPr="00467C73">
        <w:rPr>
          <w:rFonts w:ascii="Times New Roman" w:hAnsi="Times New Roman"/>
          <w:i/>
          <w:sz w:val="24"/>
        </w:rPr>
        <w:t>The Ruin</w:t>
      </w:r>
      <w:r w:rsidR="00133D8A">
        <w:rPr>
          <w:rFonts w:ascii="Times New Roman" w:hAnsi="Times New Roman"/>
          <w:sz w:val="24"/>
        </w:rPr>
        <w:t xml:space="preserve"> [1970]).</w:t>
      </w:r>
    </w:p>
    <w:p w:rsidR="00C3065E" w:rsidRDefault="00C3065E" w:rsidP="00851800">
      <w:pPr>
        <w:pStyle w:val="NoSpacing"/>
        <w:rPr>
          <w:rFonts w:ascii="Times New Roman" w:hAnsi="Times New Roman"/>
          <w:sz w:val="24"/>
        </w:rPr>
      </w:pPr>
    </w:p>
    <w:p w:rsidR="00C3065E" w:rsidRPr="009806A8" w:rsidRDefault="005F28A6" w:rsidP="00DC3691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1674D4">
        <w:rPr>
          <w:rFonts w:ascii="Times New Roman" w:hAnsi="Times New Roman"/>
          <w:sz w:val="24"/>
        </w:rPr>
        <w:t>l-`</w:t>
      </w:r>
      <w:proofErr w:type="spellStart"/>
      <w:r w:rsidRPr="001674D4">
        <w:rPr>
          <w:rFonts w:ascii="Times New Roman" w:hAnsi="Times New Roman"/>
          <w:sz w:val="24"/>
        </w:rPr>
        <w:t>Ayni</w:t>
      </w:r>
      <w:proofErr w:type="spellEnd"/>
      <w:r>
        <w:rPr>
          <w:rFonts w:ascii="Times New Roman" w:hAnsi="Times New Roman"/>
          <w:sz w:val="24"/>
        </w:rPr>
        <w:t xml:space="preserve"> was acclaimed as an actor on the stage and screen and frequently</w:t>
      </w:r>
      <w:r w:rsidR="00AD325D">
        <w:rPr>
          <w:rFonts w:ascii="Times New Roman" w:hAnsi="Times New Roman"/>
          <w:sz w:val="24"/>
        </w:rPr>
        <w:t xml:space="preserve"> appeared </w:t>
      </w:r>
      <w:r>
        <w:rPr>
          <w:rFonts w:ascii="Times New Roman" w:hAnsi="Times New Roman"/>
          <w:sz w:val="24"/>
        </w:rPr>
        <w:t>in his own works and directed for his company.</w:t>
      </w:r>
      <w:r w:rsidR="009806A8">
        <w:rPr>
          <w:rFonts w:ascii="Times New Roman" w:hAnsi="Times New Roman"/>
          <w:sz w:val="24"/>
        </w:rPr>
        <w:t xml:space="preserve"> His performance of the lead role in 1957 in one of the first and most popular Iraqi movies, </w:t>
      </w:r>
      <w:proofErr w:type="spellStart"/>
      <w:r w:rsidR="009806A8" w:rsidRPr="00445C20">
        <w:rPr>
          <w:rFonts w:ascii="Times New Roman" w:hAnsi="Times New Roman"/>
          <w:i/>
          <w:sz w:val="24"/>
        </w:rPr>
        <w:t>Sa’id</w:t>
      </w:r>
      <w:proofErr w:type="spellEnd"/>
      <w:r w:rsidR="009806A8" w:rsidRPr="00445C20">
        <w:rPr>
          <w:rFonts w:ascii="Times New Roman" w:hAnsi="Times New Roman"/>
          <w:i/>
          <w:sz w:val="24"/>
        </w:rPr>
        <w:t xml:space="preserve"> Effendi</w:t>
      </w:r>
      <w:r w:rsidR="009806A8">
        <w:rPr>
          <w:rFonts w:ascii="Times New Roman" w:hAnsi="Times New Roman"/>
          <w:sz w:val="24"/>
        </w:rPr>
        <w:t xml:space="preserve"> </w:t>
      </w:r>
      <w:r w:rsidR="009806A8" w:rsidRPr="009806A8">
        <w:rPr>
          <w:rFonts w:ascii="Times New Roman" w:hAnsi="Times New Roman"/>
          <w:sz w:val="24"/>
        </w:rPr>
        <w:t>(</w:t>
      </w:r>
      <w:r w:rsidR="009806A8" w:rsidRPr="00445C20">
        <w:rPr>
          <w:rFonts w:ascii="Times New Roman" w:hAnsi="Times New Roman"/>
          <w:i/>
          <w:sz w:val="24"/>
        </w:rPr>
        <w:t xml:space="preserve">Mr. </w:t>
      </w:r>
      <w:proofErr w:type="spellStart"/>
      <w:r w:rsidR="009806A8" w:rsidRPr="00445C20">
        <w:rPr>
          <w:rFonts w:ascii="Times New Roman" w:hAnsi="Times New Roman"/>
          <w:i/>
          <w:sz w:val="24"/>
        </w:rPr>
        <w:t>Sa’id</w:t>
      </w:r>
      <w:proofErr w:type="spellEnd"/>
      <w:r w:rsidR="009806A8">
        <w:rPr>
          <w:rFonts w:ascii="Times New Roman" w:hAnsi="Times New Roman"/>
          <w:sz w:val="24"/>
        </w:rPr>
        <w:t>)</w:t>
      </w:r>
      <w:r w:rsidR="00DC3691">
        <w:rPr>
          <w:rFonts w:ascii="Times New Roman" w:hAnsi="Times New Roman"/>
          <w:sz w:val="24"/>
        </w:rPr>
        <w:t>,</w:t>
      </w:r>
      <w:r w:rsidR="009806A8">
        <w:rPr>
          <w:rFonts w:ascii="Times New Roman" w:hAnsi="Times New Roman"/>
          <w:sz w:val="24"/>
        </w:rPr>
        <w:t xml:space="preserve"> increased his </w:t>
      </w:r>
      <w:r w:rsidR="00DC3691">
        <w:rPr>
          <w:rFonts w:ascii="Times New Roman" w:hAnsi="Times New Roman"/>
          <w:sz w:val="24"/>
        </w:rPr>
        <w:t>renown</w:t>
      </w:r>
      <w:r w:rsidR="009806A8">
        <w:rPr>
          <w:rFonts w:ascii="Times New Roman" w:hAnsi="Times New Roman"/>
          <w:sz w:val="24"/>
        </w:rPr>
        <w:t>.</w:t>
      </w:r>
      <w:r w:rsidR="00DC3691">
        <w:rPr>
          <w:rFonts w:ascii="Times New Roman" w:hAnsi="Times New Roman"/>
          <w:sz w:val="24"/>
        </w:rPr>
        <w:t xml:space="preserve"> The film’s veiled political message is consistent with A</w:t>
      </w:r>
      <w:r w:rsidR="00DC3691" w:rsidRPr="001674D4">
        <w:rPr>
          <w:rFonts w:ascii="Times New Roman" w:hAnsi="Times New Roman"/>
          <w:sz w:val="24"/>
        </w:rPr>
        <w:t>l-`</w:t>
      </w:r>
      <w:proofErr w:type="spellStart"/>
      <w:r w:rsidR="00DC3691" w:rsidRPr="001674D4">
        <w:rPr>
          <w:rFonts w:ascii="Times New Roman" w:hAnsi="Times New Roman"/>
          <w:sz w:val="24"/>
        </w:rPr>
        <w:t>Ayni</w:t>
      </w:r>
      <w:r w:rsidR="00DC3691">
        <w:rPr>
          <w:rFonts w:ascii="Times New Roman" w:hAnsi="Times New Roman"/>
          <w:sz w:val="24"/>
        </w:rPr>
        <w:t>’s</w:t>
      </w:r>
      <w:proofErr w:type="spellEnd"/>
      <w:r w:rsidR="00DC3691">
        <w:rPr>
          <w:rFonts w:ascii="Times New Roman" w:hAnsi="Times New Roman"/>
          <w:sz w:val="24"/>
        </w:rPr>
        <w:t xml:space="preserve"> career as a whole. In his various capacities as playwright, actor, director, and teacher, he was </w:t>
      </w:r>
      <w:r w:rsidR="009113DE">
        <w:rPr>
          <w:rFonts w:ascii="Times New Roman" w:hAnsi="Times New Roman"/>
          <w:sz w:val="24"/>
        </w:rPr>
        <w:t>dedicated</w:t>
      </w:r>
      <w:r w:rsidR="00DC3691">
        <w:rPr>
          <w:rFonts w:ascii="Times New Roman" w:hAnsi="Times New Roman"/>
          <w:sz w:val="24"/>
        </w:rPr>
        <w:t xml:space="preserve"> to advancing </w:t>
      </w:r>
      <w:r w:rsidR="00695651">
        <w:rPr>
          <w:rFonts w:ascii="Times New Roman" w:hAnsi="Times New Roman"/>
          <w:sz w:val="24"/>
        </w:rPr>
        <w:t>a theatre of the people</w:t>
      </w:r>
      <w:r w:rsidR="00DC3691">
        <w:rPr>
          <w:rFonts w:ascii="Times New Roman" w:hAnsi="Times New Roman"/>
          <w:sz w:val="24"/>
        </w:rPr>
        <w:t>.</w:t>
      </w: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b/>
          <w:sz w:val="24"/>
        </w:rPr>
      </w:pP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  <w:r w:rsidRPr="001674D4">
        <w:rPr>
          <w:rFonts w:ascii="Times New Roman" w:hAnsi="Times New Roman" w:cs="Times New Roman"/>
          <w:b/>
          <w:sz w:val="24"/>
        </w:rPr>
        <w:t xml:space="preserve">List of </w:t>
      </w:r>
      <w:r w:rsidRPr="001674D4" w:rsidDel="00FA3A54">
        <w:rPr>
          <w:rFonts w:ascii="Times New Roman" w:hAnsi="Times New Roman" w:cs="Times New Roman"/>
          <w:b/>
          <w:sz w:val="24"/>
        </w:rPr>
        <w:t>Works</w:t>
      </w:r>
    </w:p>
    <w:p w:rsidR="00F96F08" w:rsidRDefault="00F96F08" w:rsidP="00F96F08">
      <w:pPr>
        <w:pStyle w:val="NormalWeb"/>
      </w:pPr>
      <w:proofErr w:type="gramStart"/>
      <w:r w:rsidRPr="00445C20">
        <w:t>al</w:t>
      </w:r>
      <w:proofErr w:type="gramEnd"/>
      <w:r w:rsidRPr="00445C20">
        <w:t>-`</w:t>
      </w:r>
      <w:proofErr w:type="spellStart"/>
      <w:r w:rsidRPr="00445C20">
        <w:t>Ayni</w:t>
      </w:r>
      <w:proofErr w:type="spellEnd"/>
      <w:r w:rsidRPr="00445C20">
        <w:t>, Yusuf</w:t>
      </w:r>
      <w:r>
        <w:t xml:space="preserve"> (1981)</w:t>
      </w:r>
      <w:r w:rsidRPr="00F96F08">
        <w:t xml:space="preserve"> </w:t>
      </w:r>
      <w:proofErr w:type="spellStart"/>
      <w:r w:rsidRPr="00445C20">
        <w:rPr>
          <w:i/>
        </w:rPr>
        <w:t>Ashr</w:t>
      </w:r>
      <w:proofErr w:type="spellEnd"/>
      <w:r w:rsidRPr="00445C20">
        <w:rPr>
          <w:i/>
        </w:rPr>
        <w:t xml:space="preserve"> </w:t>
      </w:r>
      <w:proofErr w:type="spellStart"/>
      <w:r w:rsidRPr="00445C20">
        <w:rPr>
          <w:i/>
        </w:rPr>
        <w:t>Masrahiyyat</w:t>
      </w:r>
      <w:proofErr w:type="spellEnd"/>
      <w:r w:rsidRPr="00445C20">
        <w:rPr>
          <w:i/>
        </w:rPr>
        <w:t xml:space="preserve"> min Yusuf al-'</w:t>
      </w:r>
      <w:proofErr w:type="spellStart"/>
      <w:r w:rsidRPr="00445C20">
        <w:rPr>
          <w:i/>
        </w:rPr>
        <w:t>Ani</w:t>
      </w:r>
      <w:proofErr w:type="spellEnd"/>
      <w:r w:rsidR="00610A47">
        <w:t xml:space="preserve"> (</w:t>
      </w:r>
      <w:r w:rsidR="00610A47" w:rsidRPr="00445C20">
        <w:rPr>
          <w:i/>
        </w:rPr>
        <w:t xml:space="preserve">Ten Plays from Yusuf </w:t>
      </w:r>
      <w:r w:rsidR="00AF7958" w:rsidRPr="00445C20">
        <w:rPr>
          <w:i/>
        </w:rPr>
        <w:t>al-`</w:t>
      </w:r>
      <w:proofErr w:type="spellStart"/>
      <w:r w:rsidR="00AF7958" w:rsidRPr="00445C20">
        <w:rPr>
          <w:i/>
        </w:rPr>
        <w:t>Ayni</w:t>
      </w:r>
      <w:proofErr w:type="spellEnd"/>
      <w:r w:rsidR="00610A47">
        <w:t>),</w:t>
      </w:r>
      <w:r>
        <w:t xml:space="preserve"> Beirut: al-Mu' </w:t>
      </w:r>
      <w:proofErr w:type="spellStart"/>
      <w:r>
        <w:t>assasah</w:t>
      </w:r>
      <w:proofErr w:type="spellEnd"/>
      <w:r>
        <w:t xml:space="preserve"> al-'</w:t>
      </w:r>
      <w:proofErr w:type="spellStart"/>
      <w:r>
        <w:t>Arabiyya</w:t>
      </w:r>
      <w:proofErr w:type="spellEnd"/>
      <w:r>
        <w:t xml:space="preserve"> </w:t>
      </w:r>
      <w:proofErr w:type="spellStart"/>
      <w:r>
        <w:t>lil-Dirasat</w:t>
      </w:r>
      <w:proofErr w:type="spellEnd"/>
      <w:r>
        <w:t xml:space="preserve"> wa-1 </w:t>
      </w:r>
      <w:proofErr w:type="spellStart"/>
      <w:r>
        <w:t>Nashr</w:t>
      </w:r>
      <w:proofErr w:type="spellEnd"/>
      <w:r>
        <w:t>.</w:t>
      </w: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674D4">
        <w:rPr>
          <w:rFonts w:ascii="Times New Roman" w:hAnsi="Times New Roman" w:cs="Times New Roman"/>
          <w:sz w:val="24"/>
        </w:rPr>
        <w:t>Jayyusi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, Salma </w:t>
      </w:r>
      <w:proofErr w:type="spellStart"/>
      <w:r w:rsidRPr="001674D4">
        <w:rPr>
          <w:rFonts w:ascii="Times New Roman" w:hAnsi="Times New Roman" w:cs="Times New Roman"/>
          <w:sz w:val="24"/>
        </w:rPr>
        <w:t>Khadra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 (ed.) (2003) </w:t>
      </w:r>
      <w:r w:rsidRPr="001F627E">
        <w:rPr>
          <w:rFonts w:ascii="Times New Roman" w:hAnsi="Times New Roman" w:cs="Times New Roman"/>
          <w:i/>
          <w:sz w:val="24"/>
        </w:rPr>
        <w:t>Where the Power Lies</w:t>
      </w:r>
      <w:r w:rsidRPr="001674D4">
        <w:rPr>
          <w:rFonts w:ascii="Times New Roman" w:hAnsi="Times New Roman" w:cs="Times New Roman"/>
          <w:sz w:val="24"/>
        </w:rPr>
        <w:t xml:space="preserve">, trans. Lena </w:t>
      </w:r>
      <w:proofErr w:type="spellStart"/>
      <w:r w:rsidRPr="001674D4">
        <w:rPr>
          <w:rFonts w:ascii="Times New Roman" w:hAnsi="Times New Roman" w:cs="Times New Roman"/>
          <w:sz w:val="24"/>
        </w:rPr>
        <w:t>Jayyusi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 and Thomas G. </w:t>
      </w:r>
      <w:proofErr w:type="spellStart"/>
      <w:r w:rsidRPr="001674D4">
        <w:rPr>
          <w:rFonts w:ascii="Times New Roman" w:hAnsi="Times New Roman" w:cs="Times New Roman"/>
          <w:sz w:val="24"/>
        </w:rPr>
        <w:t>Ezzy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, </w:t>
      </w:r>
      <w:r w:rsidRPr="001674D4">
        <w:rPr>
          <w:rFonts w:ascii="Times New Roman" w:hAnsi="Times New Roman" w:cs="Times New Roman"/>
          <w:i/>
          <w:sz w:val="24"/>
        </w:rPr>
        <w:t>Short Arabic Plays: An Anthology</w:t>
      </w:r>
      <w:r w:rsidRPr="001674D4">
        <w:rPr>
          <w:rFonts w:ascii="Times New Roman" w:hAnsi="Times New Roman" w:cs="Times New Roman"/>
          <w:sz w:val="24"/>
        </w:rPr>
        <w:t xml:space="preserve"> 1-19, Northampton, MA: Interlink.</w:t>
      </w: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  <w:proofErr w:type="spellStart"/>
      <w:r w:rsidRPr="001674D4">
        <w:rPr>
          <w:rFonts w:ascii="Times New Roman" w:hAnsi="Times New Roman" w:cs="Times New Roman"/>
          <w:sz w:val="24"/>
        </w:rPr>
        <w:t>Jayyusi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, Salma </w:t>
      </w:r>
      <w:proofErr w:type="spellStart"/>
      <w:r w:rsidRPr="001674D4">
        <w:rPr>
          <w:rFonts w:ascii="Times New Roman" w:hAnsi="Times New Roman" w:cs="Times New Roman"/>
          <w:sz w:val="24"/>
        </w:rPr>
        <w:t>Khadra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 and Roger Allen (eds.) (1995) </w:t>
      </w:r>
      <w:r w:rsidRPr="001F627E">
        <w:rPr>
          <w:rFonts w:ascii="Times New Roman" w:hAnsi="Times New Roman" w:cs="Times New Roman"/>
          <w:i/>
          <w:sz w:val="24"/>
        </w:rPr>
        <w:t>The Key</w:t>
      </w:r>
      <w:r w:rsidRPr="001674D4">
        <w:rPr>
          <w:rFonts w:ascii="Times New Roman" w:hAnsi="Times New Roman" w:cs="Times New Roman"/>
          <w:sz w:val="24"/>
        </w:rPr>
        <w:t xml:space="preserve">, trans. </w:t>
      </w:r>
      <w:proofErr w:type="spellStart"/>
      <w:r w:rsidRPr="001674D4">
        <w:rPr>
          <w:rFonts w:ascii="Times New Roman" w:hAnsi="Times New Roman" w:cs="Times New Roman"/>
          <w:sz w:val="24"/>
        </w:rPr>
        <w:t>Salwa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74D4">
        <w:rPr>
          <w:rFonts w:ascii="Times New Roman" w:hAnsi="Times New Roman" w:cs="Times New Roman"/>
          <w:sz w:val="24"/>
        </w:rPr>
        <w:t>Jabsheh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 and Alan </w:t>
      </w:r>
      <w:proofErr w:type="spellStart"/>
      <w:r w:rsidRPr="001674D4">
        <w:rPr>
          <w:rFonts w:ascii="Times New Roman" w:hAnsi="Times New Roman" w:cs="Times New Roman"/>
          <w:sz w:val="24"/>
        </w:rPr>
        <w:t>Brownjohn</w:t>
      </w:r>
      <w:proofErr w:type="spellEnd"/>
      <w:r w:rsidRPr="001674D4">
        <w:rPr>
          <w:rFonts w:ascii="Times New Roman" w:hAnsi="Times New Roman" w:cs="Times New Roman"/>
          <w:sz w:val="24"/>
        </w:rPr>
        <w:t xml:space="preserve">, </w:t>
      </w:r>
      <w:r w:rsidRPr="001674D4">
        <w:rPr>
          <w:rFonts w:ascii="Times New Roman" w:hAnsi="Times New Roman" w:cs="Times New Roman"/>
          <w:i/>
          <w:sz w:val="24"/>
        </w:rPr>
        <w:t>Modern Arabic Drama: An Anthology</w:t>
      </w:r>
      <w:r w:rsidRPr="001674D4">
        <w:rPr>
          <w:rFonts w:ascii="Times New Roman" w:hAnsi="Times New Roman" w:cs="Times New Roman"/>
          <w:sz w:val="24"/>
        </w:rPr>
        <w:t xml:space="preserve"> 253-288, Bloomington: Indiana UP.</w:t>
      </w: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</w:p>
    <w:p w:rsidR="00133D8A" w:rsidRPr="001674D4" w:rsidRDefault="00133D8A" w:rsidP="00903DD5">
      <w:pPr>
        <w:pStyle w:val="NoSpacing"/>
        <w:rPr>
          <w:rFonts w:ascii="Times New Roman" w:hAnsi="Times New Roman" w:cs="Times New Roman"/>
          <w:sz w:val="24"/>
        </w:rPr>
      </w:pPr>
      <w:r w:rsidRPr="001674D4">
        <w:rPr>
          <w:rFonts w:ascii="Times New Roman" w:hAnsi="Times New Roman" w:cs="Times New Roman"/>
          <w:b/>
          <w:sz w:val="24"/>
        </w:rPr>
        <w:t>References and further reading</w:t>
      </w:r>
    </w:p>
    <w:p w:rsidR="00F96F08" w:rsidRDefault="00610A47" w:rsidP="00F96F08">
      <w:pPr>
        <w:pStyle w:val="NormalWeb"/>
      </w:pPr>
      <w:proofErr w:type="gramStart"/>
      <w:r w:rsidRPr="005D7DA5">
        <w:t>al</w:t>
      </w:r>
      <w:proofErr w:type="gramEnd"/>
      <w:r w:rsidRPr="005D7DA5">
        <w:t>-`</w:t>
      </w:r>
      <w:proofErr w:type="spellStart"/>
      <w:r w:rsidRPr="005D7DA5">
        <w:t>Ayni</w:t>
      </w:r>
      <w:proofErr w:type="spellEnd"/>
      <w:r w:rsidRPr="005D7DA5">
        <w:t>, Yusuf</w:t>
      </w:r>
      <w:r>
        <w:t xml:space="preserve"> (1979)</w:t>
      </w:r>
      <w:r w:rsidR="00F96F08">
        <w:t xml:space="preserve"> </w:t>
      </w:r>
      <w:r w:rsidR="00F96F08" w:rsidRPr="00445C20">
        <w:rPr>
          <w:i/>
        </w:rPr>
        <w:t>Al-</w:t>
      </w:r>
      <w:proofErr w:type="spellStart"/>
      <w:r w:rsidR="00F96F08" w:rsidRPr="00445C20">
        <w:rPr>
          <w:i/>
        </w:rPr>
        <w:t>Tajribah</w:t>
      </w:r>
      <w:proofErr w:type="spellEnd"/>
      <w:r w:rsidR="00F96F08" w:rsidRPr="00445C20">
        <w:rPr>
          <w:i/>
        </w:rPr>
        <w:t xml:space="preserve"> al-</w:t>
      </w:r>
      <w:proofErr w:type="spellStart"/>
      <w:r w:rsidR="00F96F08" w:rsidRPr="00445C20">
        <w:rPr>
          <w:i/>
        </w:rPr>
        <w:t>Masrahiyya</w:t>
      </w:r>
      <w:proofErr w:type="spellEnd"/>
      <w:r w:rsidR="00F96F08" w:rsidRPr="00445C20">
        <w:rPr>
          <w:i/>
        </w:rPr>
        <w:t xml:space="preserve"> </w:t>
      </w:r>
      <w:r w:rsidR="00F96F08">
        <w:t>(</w:t>
      </w:r>
      <w:r w:rsidR="00F96F08" w:rsidRPr="00445C20">
        <w:rPr>
          <w:i/>
        </w:rPr>
        <w:t>The Theater Experience</w:t>
      </w:r>
      <w:r w:rsidR="00F96F08">
        <w:t>)</w:t>
      </w:r>
      <w:r>
        <w:t>,</w:t>
      </w:r>
      <w:r w:rsidR="00F96F08">
        <w:t xml:space="preserve"> Beirut: Al-</w:t>
      </w:r>
      <w:proofErr w:type="spellStart"/>
      <w:r w:rsidR="00F96F08">
        <w:t>Farabi</w:t>
      </w:r>
      <w:proofErr w:type="spellEnd"/>
      <w:r w:rsidR="00F96F08">
        <w:t>.</w:t>
      </w:r>
    </w:p>
    <w:p w:rsidR="00F96F08" w:rsidRDefault="00610A47" w:rsidP="00F96F08">
      <w:pPr>
        <w:pStyle w:val="NormalWeb"/>
      </w:pPr>
      <w:r>
        <w:lastRenderedPageBreak/>
        <w:t xml:space="preserve">--- (Oct. 1996) </w:t>
      </w:r>
      <w:r w:rsidRPr="00306AA8">
        <w:t>'</w:t>
      </w:r>
      <w:r w:rsidR="00F96F08">
        <w:t>A</w:t>
      </w:r>
      <w:r>
        <w:t>l-</w:t>
      </w:r>
      <w:proofErr w:type="spellStart"/>
      <w:r>
        <w:t>Waqt</w:t>
      </w:r>
      <w:proofErr w:type="spellEnd"/>
      <w:r>
        <w:t xml:space="preserve"> al-</w:t>
      </w:r>
      <w:proofErr w:type="spellStart"/>
      <w:r>
        <w:t>ladhi</w:t>
      </w:r>
      <w:proofErr w:type="spellEnd"/>
      <w:r>
        <w:t xml:space="preserve"> lam </w:t>
      </w:r>
      <w:proofErr w:type="spellStart"/>
      <w:r>
        <w:t>Yadhab</w:t>
      </w:r>
      <w:proofErr w:type="spellEnd"/>
      <w:r>
        <w:t xml:space="preserve"> </w:t>
      </w:r>
      <w:proofErr w:type="spellStart"/>
      <w:r>
        <w:t>Suda</w:t>
      </w:r>
      <w:proofErr w:type="spellEnd"/>
      <w:r w:rsidRPr="00306AA8">
        <w:t>'</w:t>
      </w:r>
      <w:r w:rsidR="00F96F08">
        <w:t xml:space="preserve"> (</w:t>
      </w:r>
      <w:r w:rsidRPr="00306AA8">
        <w:t>'</w:t>
      </w:r>
      <w:r w:rsidR="00F96F08">
        <w:t>The Time That Has Not Passed in Vain</w:t>
      </w:r>
      <w:r w:rsidRPr="00306AA8">
        <w:t>'</w:t>
      </w:r>
      <w:r w:rsidR="00F96F08">
        <w:t>)</w:t>
      </w:r>
      <w:r>
        <w:t>,</w:t>
      </w:r>
      <w:r w:rsidR="00F96F08">
        <w:t xml:space="preserve"> </w:t>
      </w:r>
      <w:r w:rsidR="00F96F08" w:rsidRPr="00445C20">
        <w:rPr>
          <w:i/>
        </w:rPr>
        <w:t>Al-Iraq</w:t>
      </w:r>
      <w:r w:rsidR="00D5312D">
        <w:t xml:space="preserve"> 24:</w:t>
      </w:r>
      <w:r w:rsidR="00F96F08">
        <w:t>4.</w:t>
      </w:r>
    </w:p>
    <w:p w:rsidR="00133D8A" w:rsidRPr="001674D4" w:rsidRDefault="00133D8A" w:rsidP="00306AA8">
      <w:pPr>
        <w:pStyle w:val="NoSpacing"/>
        <w:rPr>
          <w:rFonts w:ascii="Times New Roman" w:hAnsi="Times New Roman"/>
          <w:sz w:val="24"/>
        </w:rPr>
      </w:pPr>
      <w:proofErr w:type="spellStart"/>
      <w:r w:rsidRPr="00306AA8">
        <w:rPr>
          <w:rFonts w:ascii="Times New Roman" w:hAnsi="Times New Roman"/>
          <w:sz w:val="24"/>
        </w:rPr>
        <w:t>Yousif</w:t>
      </w:r>
      <w:proofErr w:type="spellEnd"/>
      <w:r w:rsidRPr="00306AA8">
        <w:rPr>
          <w:rFonts w:ascii="Times New Roman" w:hAnsi="Times New Roman"/>
          <w:sz w:val="24"/>
        </w:rPr>
        <w:t>, Salaam (1997) 'The People's Theater of Yusuf Al-</w:t>
      </w:r>
      <w:proofErr w:type="spellStart"/>
      <w:r w:rsidRPr="00306AA8">
        <w:rPr>
          <w:rFonts w:ascii="Times New Roman" w:hAnsi="Times New Roman"/>
          <w:sz w:val="24"/>
        </w:rPr>
        <w:t>Ani</w:t>
      </w:r>
      <w:proofErr w:type="spellEnd"/>
      <w:r w:rsidRPr="00306AA8">
        <w:rPr>
          <w:rFonts w:ascii="Times New Roman" w:hAnsi="Times New Roman"/>
          <w:sz w:val="24"/>
        </w:rPr>
        <w:t>',</w:t>
      </w:r>
      <w:r w:rsidRPr="00306AA8">
        <w:rPr>
          <w:rFonts w:ascii="Times New Roman" w:hAnsi="Times New Roman"/>
          <w:i/>
          <w:sz w:val="24"/>
        </w:rPr>
        <w:t xml:space="preserve"> Arab Studies Quarterly</w:t>
      </w:r>
      <w:r>
        <w:rPr>
          <w:rFonts w:ascii="Times New Roman" w:hAnsi="Times New Roman"/>
          <w:sz w:val="24"/>
        </w:rPr>
        <w:t xml:space="preserve"> </w:t>
      </w:r>
      <w:r w:rsidRPr="00306AA8"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 xml:space="preserve"> (</w:t>
      </w:r>
      <w:r w:rsidRPr="00306AA8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): </w:t>
      </w:r>
      <w:r w:rsidRPr="00306AA8">
        <w:rPr>
          <w:rFonts w:ascii="Times New Roman" w:hAnsi="Times New Roman"/>
          <w:sz w:val="24"/>
        </w:rPr>
        <w:t>65-93.</w:t>
      </w:r>
    </w:p>
    <w:p w:rsidR="00133D8A" w:rsidRDefault="00133D8A" w:rsidP="00903DD5">
      <w:pPr>
        <w:pStyle w:val="NoSpacing"/>
        <w:rPr>
          <w:rFonts w:ascii="Times New Roman" w:hAnsi="Times New Roman"/>
          <w:sz w:val="24"/>
        </w:rPr>
      </w:pPr>
    </w:p>
    <w:p w:rsidR="00133D8A" w:rsidRDefault="00BC198D" w:rsidP="00903DD5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James Al-Shamma</w:t>
      </w:r>
    </w:p>
    <w:p w:rsidR="00133D8A" w:rsidRDefault="00133D8A" w:rsidP="00903DD5">
      <w:pPr>
        <w:pStyle w:val="NoSpacing"/>
        <w:rPr>
          <w:rFonts w:ascii="Times New Roman" w:hAnsi="Times New Roman"/>
          <w:sz w:val="24"/>
        </w:rPr>
      </w:pPr>
    </w:p>
    <w:p w:rsidR="00504A59" w:rsidRDefault="00181843" w:rsidP="00504A59">
      <w:pPr>
        <w:pStyle w:val="NoSpacing"/>
        <w:rPr>
          <w:rFonts w:ascii="Times New Roman" w:hAnsi="Times New Roman"/>
          <w:sz w:val="24"/>
        </w:rPr>
      </w:pPr>
      <w:r w:rsidRPr="00D522F4">
        <w:rPr>
          <w:rFonts w:ascii="Times New Roman" w:hAnsi="Times New Roman"/>
          <w:sz w:val="24"/>
        </w:rPr>
        <w:t>Al-`</w:t>
      </w:r>
      <w:proofErr w:type="spellStart"/>
      <w:r w:rsidRPr="00D522F4">
        <w:rPr>
          <w:rFonts w:ascii="Times New Roman" w:hAnsi="Times New Roman"/>
          <w:sz w:val="24"/>
        </w:rPr>
        <w:t>Ayni</w:t>
      </w:r>
      <w:proofErr w:type="spellEnd"/>
      <w:r w:rsidRPr="006B04B7">
        <w:rPr>
          <w:rFonts w:ascii="Times New Roman" w:hAnsi="Times New Roman"/>
          <w:sz w:val="24"/>
        </w:rPr>
        <w:t xml:space="preserve"> </w:t>
      </w:r>
      <w:r w:rsidR="00504A59">
        <w:rPr>
          <w:rFonts w:ascii="Times New Roman" w:hAnsi="Times New Roman"/>
          <w:sz w:val="24"/>
        </w:rPr>
        <w:t>Interview in Arabic:</w:t>
      </w:r>
    </w:p>
    <w:p w:rsidR="00504A59" w:rsidRDefault="000A4711" w:rsidP="00504A59">
      <w:pPr>
        <w:pStyle w:val="NoSpacing"/>
        <w:rPr>
          <w:rFonts w:ascii="Times New Roman" w:hAnsi="Times New Roman"/>
          <w:sz w:val="24"/>
        </w:rPr>
      </w:pPr>
      <w:hyperlink r:id="rId5" w:history="1">
        <w:r w:rsidR="00504A59" w:rsidRPr="00445C20">
          <w:rPr>
            <w:rStyle w:val="Hyperlink"/>
            <w:rFonts w:ascii="Times New Roman" w:hAnsi="Times New Roman"/>
            <w:sz w:val="24"/>
          </w:rPr>
          <w:t>http://www.youtube.com/watch?v=JSbcuWXa9yo</w:t>
        </w:r>
      </w:hyperlink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Photo 1 source:</w:t>
      </w:r>
    </w:p>
    <w:p w:rsidR="007331A4" w:rsidRPr="00D266FB" w:rsidRDefault="000A4711" w:rsidP="007331A4">
      <w:pPr>
        <w:pStyle w:val="NoSpacing"/>
        <w:rPr>
          <w:rFonts w:ascii="Times New Roman" w:hAnsi="Times New Roman" w:cs="Times New Roman"/>
          <w:sz w:val="24"/>
        </w:rPr>
      </w:pPr>
      <w:hyperlink r:id="rId6" w:history="1">
        <w:r w:rsidR="007331A4" w:rsidRPr="00E81A01">
          <w:rPr>
            <w:rStyle w:val="Hyperlink"/>
            <w:rFonts w:ascii="Times New Roman" w:hAnsi="Times New Roman" w:cs="Times New Roman"/>
            <w:sz w:val="24"/>
          </w:rPr>
          <w:t>http://www.aliabdulameer.com/inp/view_printer.asp?ID=521&amp;AUTHOR=</w:t>
        </w:r>
      </w:hyperlink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0C4B248" wp14:editId="44F87542">
            <wp:extent cx="4743450" cy="4324350"/>
            <wp:effectExtent l="0" t="0" r="0" b="0"/>
            <wp:docPr id="1" name="Picture 1" descr="C:\Users\alshammaj\Dropbox\Routledge Encyclopedia of Modernism\al-Ani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shammaj\Dropbox\Routledge Encyclopedia of Modernism\al-Ani 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Photo 2 source</w:t>
      </w:r>
      <w:r w:rsidR="00D06EDF">
        <w:rPr>
          <w:rFonts w:ascii="Times New Roman" w:hAnsi="Times New Roman"/>
          <w:sz w:val="24"/>
        </w:rPr>
        <w:t xml:space="preserve"> (unfortunately, this link is broken; I have no other information about the photograph)</w:t>
      </w:r>
      <w:r>
        <w:rPr>
          <w:rFonts w:ascii="Times New Roman" w:hAnsi="Times New Roman"/>
          <w:sz w:val="24"/>
        </w:rPr>
        <w:t>:</w:t>
      </w:r>
    </w:p>
    <w:p w:rsidR="007331A4" w:rsidRPr="00D266FB" w:rsidRDefault="000A4711" w:rsidP="007331A4">
      <w:pPr>
        <w:pStyle w:val="NoSpacing"/>
        <w:rPr>
          <w:rFonts w:ascii="Times New Roman" w:hAnsi="Times New Roman" w:cs="Times New Roman"/>
          <w:sz w:val="24"/>
        </w:rPr>
      </w:pPr>
      <w:hyperlink r:id="rId8" w:history="1">
        <w:r w:rsidR="007331A4" w:rsidRPr="00F166FA">
          <w:rPr>
            <w:rStyle w:val="Hyperlink"/>
            <w:rFonts w:ascii="Times New Roman" w:hAnsi="Times New Roman" w:cs="Times New Roman"/>
            <w:sz w:val="24"/>
          </w:rPr>
          <w:t>http://hassanalmoslih.maktoobblog.com/4727/%D9%8A%D9%88%D8%B3%D9%81-%D8%A7%D9%84%D8%B9%D8%A7%D9%86%D9%8A/</w:t>
        </w:r>
      </w:hyperlink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572AF5F" wp14:editId="5BBEB317">
            <wp:extent cx="2619375" cy="2619375"/>
            <wp:effectExtent l="0" t="0" r="9525" b="9525"/>
            <wp:docPr id="2" name="Picture 2" descr="C:\Users\alshammaj\Dropbox\Routledge Encyclopedia of Modernism\al-An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shammaj\Dropbox\Routledge Encyclopedia of Modernism\al-Ani 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3362B0" w:rsidRDefault="007331A4" w:rsidP="007331A4">
      <w:pPr>
        <w:pStyle w:val="NoSpacing"/>
        <w:rPr>
          <w:rFonts w:ascii="Times New Roman" w:hAnsi="Times New Roman"/>
          <w:sz w:val="24"/>
        </w:rPr>
      </w:pPr>
      <w:r w:rsidRPr="006B04B7">
        <w:rPr>
          <w:rFonts w:ascii="Times New Roman" w:hAnsi="Times New Roman"/>
          <w:sz w:val="24"/>
        </w:rPr>
        <w:t>Photo 3</w:t>
      </w:r>
      <w:r w:rsidR="00E344C8" w:rsidRPr="006B04B7">
        <w:rPr>
          <w:rFonts w:ascii="Times New Roman" w:hAnsi="Times New Roman"/>
          <w:sz w:val="24"/>
        </w:rPr>
        <w:t>:</w:t>
      </w:r>
      <w:r w:rsidR="00E344C8" w:rsidRPr="00D522F4">
        <w:rPr>
          <w:rFonts w:ascii="Times New Roman" w:hAnsi="Times New Roman"/>
          <w:sz w:val="24"/>
        </w:rPr>
        <w:t xml:space="preserve"> “Iraqi actors Yusuf Al-</w:t>
      </w:r>
      <w:proofErr w:type="spellStart"/>
      <w:r w:rsidR="00E344C8" w:rsidRPr="00D522F4">
        <w:rPr>
          <w:rFonts w:ascii="Times New Roman" w:hAnsi="Times New Roman"/>
          <w:sz w:val="24"/>
        </w:rPr>
        <w:t>Ani</w:t>
      </w:r>
      <w:proofErr w:type="spellEnd"/>
      <w:r w:rsidR="00E344C8" w:rsidRPr="00D522F4">
        <w:rPr>
          <w:rFonts w:ascii="Times New Roman" w:hAnsi="Times New Roman"/>
          <w:sz w:val="24"/>
        </w:rPr>
        <w:t xml:space="preserve"> and </w:t>
      </w:r>
      <w:proofErr w:type="spellStart"/>
      <w:r w:rsidR="00E344C8" w:rsidRPr="00D522F4">
        <w:rPr>
          <w:rFonts w:ascii="Times New Roman" w:hAnsi="Times New Roman"/>
          <w:sz w:val="24"/>
        </w:rPr>
        <w:t>Azadohi</w:t>
      </w:r>
      <w:proofErr w:type="spellEnd"/>
      <w:r w:rsidR="00E344C8" w:rsidRPr="00D522F4">
        <w:rPr>
          <w:rFonts w:ascii="Times New Roman" w:hAnsi="Times New Roman"/>
          <w:sz w:val="24"/>
        </w:rPr>
        <w:t xml:space="preserve"> Samuel perform in a play in Baghdad</w:t>
      </w:r>
      <w:r w:rsidR="003362B0" w:rsidRPr="00D522F4">
        <w:rPr>
          <w:rFonts w:ascii="Times New Roman" w:hAnsi="Times New Roman"/>
          <w:sz w:val="24"/>
        </w:rPr>
        <w:t>.</w:t>
      </w:r>
      <w:r w:rsidR="00E344C8" w:rsidRPr="006B04B7">
        <w:rPr>
          <w:rFonts w:ascii="Times New Roman" w:hAnsi="Times New Roman" w:cs="Times New Roman"/>
          <w:sz w:val="24"/>
        </w:rPr>
        <w:t>”</w:t>
      </w:r>
      <w:r w:rsidR="00E344C8" w:rsidRPr="006B04B7">
        <w:rPr>
          <w:rFonts w:ascii="Times New Roman" w:hAnsi="Times New Roman"/>
          <w:sz w:val="24"/>
        </w:rPr>
        <w:t xml:space="preserve"> </w:t>
      </w:r>
      <w:r w:rsidR="003362B0" w:rsidRPr="00D522F4">
        <w:rPr>
          <w:rFonts w:ascii="Times New Roman" w:hAnsi="Times New Roman"/>
          <w:sz w:val="24"/>
        </w:rPr>
        <w:t xml:space="preserve"> </w:t>
      </w:r>
    </w:p>
    <w:p w:rsidR="007331A4" w:rsidRDefault="003362B0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7331A4">
        <w:rPr>
          <w:rFonts w:ascii="Times New Roman" w:hAnsi="Times New Roman"/>
          <w:sz w:val="24"/>
        </w:rPr>
        <w:t>ource:</w:t>
      </w:r>
    </w:p>
    <w:p w:rsidR="007331A4" w:rsidRDefault="000A4711" w:rsidP="007331A4">
      <w:pPr>
        <w:pStyle w:val="NoSpacing"/>
        <w:rPr>
          <w:rFonts w:ascii="Times New Roman" w:hAnsi="Times New Roman"/>
          <w:sz w:val="24"/>
        </w:rPr>
      </w:pPr>
      <w:hyperlink r:id="rId10" w:history="1">
        <w:r w:rsidR="00C63039" w:rsidRPr="00445ECD">
          <w:rPr>
            <w:rStyle w:val="Hyperlink"/>
            <w:rFonts w:ascii="Times New Roman" w:hAnsi="Times New Roman"/>
            <w:sz w:val="24"/>
          </w:rPr>
          <w:t>http://mawtani.al-shorfa.com/en_GB/articles/iii/features/2008/02/17/feature-01</w:t>
        </w:r>
      </w:hyperlink>
    </w:p>
    <w:p w:rsidR="00C63039" w:rsidRDefault="00C63039" w:rsidP="007331A4">
      <w:pPr>
        <w:pStyle w:val="NoSpacing"/>
        <w:rPr>
          <w:rFonts w:ascii="Times New Roman" w:hAnsi="Times New Roman"/>
          <w:sz w:val="24"/>
        </w:rPr>
      </w:pPr>
    </w:p>
    <w:p w:rsidR="00C63039" w:rsidRDefault="00C63039" w:rsidP="007331A4">
      <w:pPr>
        <w:pStyle w:val="NoSpacing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FC691B9" wp14:editId="5FD14823">
            <wp:extent cx="5943600" cy="3800475"/>
            <wp:effectExtent l="0" t="0" r="0" b="9525"/>
            <wp:docPr id="3" name="Picture 3" descr="C:\Users\alshammaj\Dropbox\Routledge Encyclopedia of Modernism\yousif_al_ani-650_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shammaj\Dropbox\Routledge Encyclopedia of Modernism\yousif_al_ani-650_41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rPr>
          <w:rFonts w:ascii="Times New Roman" w:hAnsi="Times New Roman"/>
          <w:sz w:val="24"/>
        </w:rPr>
      </w:pPr>
    </w:p>
    <w:p w:rsidR="007331A4" w:rsidRDefault="007331A4" w:rsidP="007331A4">
      <w:pPr>
        <w:pStyle w:val="NoSpacing"/>
        <w:numPr>
          <w:ins w:id="1" w:author="Office 2004 Test Drive User" w:date="2014-04-25T19:35:00Z"/>
        </w:numPr>
        <w:rPr>
          <w:rFonts w:ascii="Times New Roman" w:hAnsi="Times New Roman"/>
          <w:sz w:val="24"/>
        </w:rPr>
      </w:pPr>
    </w:p>
    <w:sectPr w:rsidR="007331A4" w:rsidSect="00780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ABA8BF1-49FC-480E-AFDA-C0F2DA98AD7A}"/>
    <w:docVar w:name="dgnword-eventsink" w:val="92828120"/>
  </w:docVars>
  <w:rsids>
    <w:rsidRoot w:val="00123EB1"/>
    <w:rsid w:val="000074A1"/>
    <w:rsid w:val="000730BE"/>
    <w:rsid w:val="00085C3B"/>
    <w:rsid w:val="00091845"/>
    <w:rsid w:val="000A0E89"/>
    <w:rsid w:val="000A4711"/>
    <w:rsid w:val="000F27EF"/>
    <w:rsid w:val="00111547"/>
    <w:rsid w:val="00123EB1"/>
    <w:rsid w:val="00133D8A"/>
    <w:rsid w:val="001674D4"/>
    <w:rsid w:val="00170827"/>
    <w:rsid w:val="00181843"/>
    <w:rsid w:val="00194F31"/>
    <w:rsid w:val="0019620F"/>
    <w:rsid w:val="001D0E19"/>
    <w:rsid w:val="001D2EC5"/>
    <w:rsid w:val="001E63F2"/>
    <w:rsid w:val="001E7089"/>
    <w:rsid w:val="001F627E"/>
    <w:rsid w:val="00205E47"/>
    <w:rsid w:val="00216DDD"/>
    <w:rsid w:val="00217DEA"/>
    <w:rsid w:val="00272FAF"/>
    <w:rsid w:val="00274967"/>
    <w:rsid w:val="002954D3"/>
    <w:rsid w:val="002A5E37"/>
    <w:rsid w:val="002A68D2"/>
    <w:rsid w:val="002E5CED"/>
    <w:rsid w:val="002E6416"/>
    <w:rsid w:val="00306AA8"/>
    <w:rsid w:val="00312946"/>
    <w:rsid w:val="003362B0"/>
    <w:rsid w:val="003546D0"/>
    <w:rsid w:val="00356340"/>
    <w:rsid w:val="00445C20"/>
    <w:rsid w:val="004551BE"/>
    <w:rsid w:val="00460C0F"/>
    <w:rsid w:val="00467C73"/>
    <w:rsid w:val="00480675"/>
    <w:rsid w:val="004E7E15"/>
    <w:rsid w:val="00504A59"/>
    <w:rsid w:val="00507FD9"/>
    <w:rsid w:val="00511FC5"/>
    <w:rsid w:val="00521F71"/>
    <w:rsid w:val="00542777"/>
    <w:rsid w:val="00577933"/>
    <w:rsid w:val="0058128F"/>
    <w:rsid w:val="00582363"/>
    <w:rsid w:val="005B32B2"/>
    <w:rsid w:val="005D45E5"/>
    <w:rsid w:val="005E4F94"/>
    <w:rsid w:val="005E665D"/>
    <w:rsid w:val="005F28A6"/>
    <w:rsid w:val="005F6E34"/>
    <w:rsid w:val="0061067E"/>
    <w:rsid w:val="00610A47"/>
    <w:rsid w:val="006119D9"/>
    <w:rsid w:val="00645F45"/>
    <w:rsid w:val="00650193"/>
    <w:rsid w:val="00653489"/>
    <w:rsid w:val="0067794A"/>
    <w:rsid w:val="00687B8F"/>
    <w:rsid w:val="00695651"/>
    <w:rsid w:val="006B04B7"/>
    <w:rsid w:val="006B2648"/>
    <w:rsid w:val="006B7BA4"/>
    <w:rsid w:val="006E4B0E"/>
    <w:rsid w:val="007024E7"/>
    <w:rsid w:val="00726B8B"/>
    <w:rsid w:val="007331A4"/>
    <w:rsid w:val="00736A13"/>
    <w:rsid w:val="00756DCF"/>
    <w:rsid w:val="007770D4"/>
    <w:rsid w:val="00780091"/>
    <w:rsid w:val="00784805"/>
    <w:rsid w:val="00797125"/>
    <w:rsid w:val="00814196"/>
    <w:rsid w:val="00835BB8"/>
    <w:rsid w:val="00851800"/>
    <w:rsid w:val="00863236"/>
    <w:rsid w:val="00893B97"/>
    <w:rsid w:val="00895923"/>
    <w:rsid w:val="008A3DA9"/>
    <w:rsid w:val="008A6246"/>
    <w:rsid w:val="008B446A"/>
    <w:rsid w:val="008B5332"/>
    <w:rsid w:val="008C5D24"/>
    <w:rsid w:val="008C6AE5"/>
    <w:rsid w:val="00903DD5"/>
    <w:rsid w:val="0090666C"/>
    <w:rsid w:val="009113DE"/>
    <w:rsid w:val="00931DBA"/>
    <w:rsid w:val="00976FAA"/>
    <w:rsid w:val="009806A8"/>
    <w:rsid w:val="00984F77"/>
    <w:rsid w:val="009B300F"/>
    <w:rsid w:val="009B4161"/>
    <w:rsid w:val="009D3522"/>
    <w:rsid w:val="009E3C13"/>
    <w:rsid w:val="00A00FF4"/>
    <w:rsid w:val="00A23823"/>
    <w:rsid w:val="00A41852"/>
    <w:rsid w:val="00A5096E"/>
    <w:rsid w:val="00A54F6D"/>
    <w:rsid w:val="00A632BF"/>
    <w:rsid w:val="00A64A97"/>
    <w:rsid w:val="00AD325D"/>
    <w:rsid w:val="00AE4089"/>
    <w:rsid w:val="00AF7958"/>
    <w:rsid w:val="00B03B20"/>
    <w:rsid w:val="00B11755"/>
    <w:rsid w:val="00B11E1C"/>
    <w:rsid w:val="00B25F39"/>
    <w:rsid w:val="00B36571"/>
    <w:rsid w:val="00B72486"/>
    <w:rsid w:val="00B7284C"/>
    <w:rsid w:val="00BB525B"/>
    <w:rsid w:val="00BC198D"/>
    <w:rsid w:val="00BC1BD1"/>
    <w:rsid w:val="00BC3E35"/>
    <w:rsid w:val="00BE4BAD"/>
    <w:rsid w:val="00C2150A"/>
    <w:rsid w:val="00C24447"/>
    <w:rsid w:val="00C3065E"/>
    <w:rsid w:val="00C63039"/>
    <w:rsid w:val="00CB3F17"/>
    <w:rsid w:val="00CB47D6"/>
    <w:rsid w:val="00CC6664"/>
    <w:rsid w:val="00CF37F4"/>
    <w:rsid w:val="00CF6E2E"/>
    <w:rsid w:val="00D06EDF"/>
    <w:rsid w:val="00D30020"/>
    <w:rsid w:val="00D304B4"/>
    <w:rsid w:val="00D522F4"/>
    <w:rsid w:val="00D5312D"/>
    <w:rsid w:val="00DA00B8"/>
    <w:rsid w:val="00DC3691"/>
    <w:rsid w:val="00DE3D91"/>
    <w:rsid w:val="00E276E0"/>
    <w:rsid w:val="00E30C32"/>
    <w:rsid w:val="00E344C8"/>
    <w:rsid w:val="00E576AC"/>
    <w:rsid w:val="00E624CC"/>
    <w:rsid w:val="00E63607"/>
    <w:rsid w:val="00E6454B"/>
    <w:rsid w:val="00E81A01"/>
    <w:rsid w:val="00EB213F"/>
    <w:rsid w:val="00EE476B"/>
    <w:rsid w:val="00EE7DFC"/>
    <w:rsid w:val="00F129DC"/>
    <w:rsid w:val="00F166FA"/>
    <w:rsid w:val="00F708A8"/>
    <w:rsid w:val="00F96F08"/>
    <w:rsid w:val="00FA3A54"/>
    <w:rsid w:val="00FB4B0C"/>
    <w:rsid w:val="00FD1EDC"/>
    <w:rsid w:val="00FD41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semiHidden/>
    <w:qFormat/>
    <w:rsid w:val="00903DD5"/>
    <w:rPr>
      <w:rFonts w:eastAsia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FA3A5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A3A5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A3A54"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A3A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</w:rPr>
  </w:style>
  <w:style w:type="paragraph" w:styleId="NormalWeb">
    <w:name w:val="Normal (Web)"/>
    <w:basedOn w:val="Normal"/>
    <w:semiHidden/>
    <w:rsid w:val="00F96F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30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4C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EB1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semiHidden/>
    <w:qFormat/>
    <w:rsid w:val="00903DD5"/>
    <w:rPr>
      <w:rFonts w:eastAsia="Times New Roman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rsid w:val="00FA3A54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FA3A54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eastAsia="Times New Roman" w:cs="Times New Roman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A3A54"/>
    <w:rPr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Times New Roman" w:cs="Times New Roman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FA3A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Times New Roman"/>
      <w:sz w:val="18"/>
    </w:rPr>
  </w:style>
  <w:style w:type="paragraph" w:styleId="NormalWeb">
    <w:name w:val="Normal (Web)"/>
    <w:basedOn w:val="Normal"/>
    <w:semiHidden/>
    <w:rsid w:val="00F96F0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30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44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JSbcuWXa9yo" TargetMode="External"/><Relationship Id="rId6" Type="http://schemas.openxmlformats.org/officeDocument/2006/relationships/hyperlink" Target="http://www.aliabdulameer.com/inp/view_printer.asp?ID=521&amp;AUTHOR=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hassanalmoslih.maktoobblog.com/4727/%D9%8A%D9%88%D8%B3%D9%81-%D8%A7%D9%84%D8%B9%D8%A7%D9%86%D9%8A/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mawtani.al-shorfa.com/en_GB/articles/iii/features/2008/02/17/feature-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Yusuf al-`Ayni (1927-)</vt:lpstr>
    </vt:vector>
  </TitlesOfParts>
  <Company>Texas A&amp;M University - Commerce</Company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Yusuf al-`Ayni (1927-)</dc:title>
  <dc:creator>Jim Al-Shamma</dc:creator>
  <cp:lastModifiedBy>Stephanie Novak</cp:lastModifiedBy>
  <cp:revision>2</cp:revision>
  <cp:lastPrinted>2014-05-10T19:24:00Z</cp:lastPrinted>
  <dcterms:created xsi:type="dcterms:W3CDTF">2015-09-07T03:27:00Z</dcterms:created>
  <dcterms:modified xsi:type="dcterms:W3CDTF">2015-09-07T03:27:00Z</dcterms:modified>
</cp:coreProperties>
</file>