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EFA41" w14:textId="77777777" w:rsidR="00A67464" w:rsidRDefault="00081408" w:rsidP="00A67464">
      <w:r>
        <w:t xml:space="preserve">Braque, </w:t>
      </w:r>
      <w:r w:rsidR="00A67464">
        <w:t>Georges (1882-1963)</w:t>
      </w:r>
    </w:p>
    <w:p w14:paraId="32838A1F" w14:textId="77777777" w:rsidR="0006181F" w:rsidRDefault="0006181F" w:rsidP="00A67464"/>
    <w:p w14:paraId="7B56A07F" w14:textId="77777777" w:rsidR="00F72D19" w:rsidRPr="00F72D19" w:rsidRDefault="0006181F" w:rsidP="00F72D19">
      <w:r>
        <w:t xml:space="preserve">Georges Braque </w:t>
      </w:r>
      <w:r w:rsidR="0032139B">
        <w:t xml:space="preserve">was a major French </w:t>
      </w:r>
      <w:r w:rsidR="00E4666D">
        <w:t>m</w:t>
      </w:r>
      <w:r w:rsidR="0032139B">
        <w:t xml:space="preserve">odernist painter of the twentieth century, who alongside Pablo Picasso, </w:t>
      </w:r>
      <w:r w:rsidR="0007468A">
        <w:t>created and developed</w:t>
      </w:r>
      <w:r w:rsidR="0032139B">
        <w:t xml:space="preserve"> the </w:t>
      </w:r>
      <w:r w:rsidR="00081408">
        <w:t>C</w:t>
      </w:r>
      <w:r w:rsidR="0032139B">
        <w:t xml:space="preserve">ubist painting technique. </w:t>
      </w:r>
      <w:r w:rsidR="002E0A05">
        <w:t xml:space="preserve">Upon meeting Picasso in 1907, Braque </w:t>
      </w:r>
      <w:r w:rsidR="00D115B5">
        <w:t xml:space="preserve">quickly </w:t>
      </w:r>
      <w:r w:rsidR="002E0A05">
        <w:t>shifted his attention away from the Fauvist techniques and bold</w:t>
      </w:r>
      <w:r w:rsidR="00F72D19">
        <w:t>, Neo-Impressionist</w:t>
      </w:r>
      <w:r w:rsidR="002E0A05">
        <w:t xml:space="preserve"> colors of his early years, toward the </w:t>
      </w:r>
      <w:r w:rsidR="00D115B5">
        <w:t>reduce</w:t>
      </w:r>
      <w:bookmarkStart w:id="0" w:name="_GoBack"/>
      <w:bookmarkEnd w:id="0"/>
      <w:r w:rsidR="00D115B5">
        <w:t xml:space="preserve">d color palette, the emphasis </w:t>
      </w:r>
      <w:r w:rsidR="00F72D19">
        <w:t xml:space="preserve">on geometry </w:t>
      </w:r>
      <w:r w:rsidR="00D115B5">
        <w:t xml:space="preserve">and the confrontation with the canvas picture plane of </w:t>
      </w:r>
      <w:r w:rsidR="00081408">
        <w:t>A</w:t>
      </w:r>
      <w:r w:rsidR="00234A86">
        <w:t xml:space="preserve">nalytic </w:t>
      </w:r>
      <w:r w:rsidR="00081408">
        <w:t>C</w:t>
      </w:r>
      <w:r w:rsidR="00D115B5">
        <w:t>ubism.</w:t>
      </w:r>
      <w:r w:rsidR="00234A86">
        <w:t xml:space="preserve"> After 1912, Braque and Picasso began to experiment with </w:t>
      </w:r>
      <w:r w:rsidR="00081408">
        <w:t>S</w:t>
      </w:r>
      <w:r w:rsidR="00234A86">
        <w:t xml:space="preserve">ynthetic </w:t>
      </w:r>
      <w:r w:rsidR="00081408">
        <w:t>C</w:t>
      </w:r>
      <w:r w:rsidR="00234A86">
        <w:t xml:space="preserve">ubism and the integration of collage into their painting techniques. Braque developed the practice of </w:t>
      </w:r>
      <w:proofErr w:type="spellStart"/>
      <w:r w:rsidR="00255F5B">
        <w:t>p</w:t>
      </w:r>
      <w:r w:rsidR="00234A86">
        <w:t>apier</w:t>
      </w:r>
      <w:proofErr w:type="spellEnd"/>
      <w:r w:rsidR="00234A86">
        <w:t xml:space="preserve"> </w:t>
      </w:r>
      <w:proofErr w:type="spellStart"/>
      <w:r w:rsidR="00255F5B">
        <w:t>c</w:t>
      </w:r>
      <w:r w:rsidR="00234A86">
        <w:t>olli</w:t>
      </w:r>
      <w:r w:rsidR="00255F5B">
        <w:t>é</w:t>
      </w:r>
      <w:r w:rsidR="00234A86">
        <w:t>s</w:t>
      </w:r>
      <w:proofErr w:type="spellEnd"/>
      <w:r w:rsidR="00234A86">
        <w:t xml:space="preserve">, or collage-like paintings on alternative painting surfaces such as newspaper or wood. </w:t>
      </w:r>
      <w:r w:rsidR="0007468A">
        <w:t xml:space="preserve">The close friendship between Braque and Picasso ended at the start of World War I, during which Braque suffered a traumatic head injury, leaving him in convalescence until 1917. Following the war, Braque reintroduced </w:t>
      </w:r>
      <w:r w:rsidR="00DB222C">
        <w:t xml:space="preserve">figures into his paintings; his still-lifes continued to gain popular success among collectors. </w:t>
      </w:r>
      <w:r w:rsidR="00FF69D1">
        <w:t>During his later years, Braque experimented with litho</w:t>
      </w:r>
      <w:r w:rsidR="001C515A">
        <w:t xml:space="preserve">graphy and printing techniques, and painted the studio he built near Varengeville. </w:t>
      </w:r>
      <w:r w:rsidR="00081408">
        <w:t xml:space="preserve">His legacy as a prolific, imaginative Cubist painter contributed to the evolution of painting during a crucial moment of modernism. </w:t>
      </w:r>
      <w:r w:rsidR="006D378B">
        <w:t xml:space="preserve">of </w:t>
      </w:r>
      <w:r w:rsidR="00E5432F">
        <w:t>m</w:t>
      </w:r>
      <w:r w:rsidR="006D378B">
        <w:t xml:space="preserve">odernism. </w:t>
      </w:r>
    </w:p>
    <w:p w14:paraId="45583527" w14:textId="77777777" w:rsidR="00A67464" w:rsidRDefault="00234A86" w:rsidP="00A67464">
      <w:r>
        <w:t xml:space="preserve"> </w:t>
      </w:r>
      <w:r w:rsidR="00D115B5">
        <w:t xml:space="preserve"> </w:t>
      </w:r>
    </w:p>
    <w:p w14:paraId="63FBED50" w14:textId="77777777" w:rsidR="00A67464" w:rsidRDefault="00071B4C" w:rsidP="00A67464">
      <w:r>
        <w:t xml:space="preserve">Born in Argenteuil, France, </w:t>
      </w:r>
      <w:r w:rsidR="00A67464">
        <w:t>Georges Braque was the son of a second</w:t>
      </w:r>
      <w:r w:rsidR="00255F5B">
        <w:t>-</w:t>
      </w:r>
      <w:r w:rsidR="00A67464">
        <w:t>generation house painter and decorator. He learned the craft of his father and grandfather as an apprentice to the decorator M. Roney. With a growing interest in the fine arts, Braque enrolled in evening courses at the École des Beaux-Arts in 1897 under M. Courchet. Moving to Paris in 1900, Braque, cautious and prudent, continued his craft training as a house painter and decorator, and did not commit himself to painting until finishing his military service in 1902. His rare</w:t>
      </w:r>
      <w:r w:rsidR="002A7A9E">
        <w:t xml:space="preserve"> paintings from 1902-1905 mostly depict seascapes</w:t>
      </w:r>
      <w:r w:rsidR="00A67464">
        <w:t xml:space="preserve"> in which Braque explored the </w:t>
      </w:r>
      <w:r w:rsidR="00081408">
        <w:t>P</w:t>
      </w:r>
      <w:r w:rsidR="00A67464">
        <w:t xml:space="preserve">ointillist style. His friendships with </w:t>
      </w:r>
      <w:r w:rsidR="002A7A9E">
        <w:t>artists</w:t>
      </w:r>
      <w:r w:rsidR="00A67464">
        <w:t xml:space="preserve"> including Othon Friesz, Raoul Dufy and Francis Picabia, influenced Braque’s investigation of the painti</w:t>
      </w:r>
      <w:r w:rsidR="002A7A9E">
        <w:t xml:space="preserve">ng techniques of </w:t>
      </w:r>
      <w:r w:rsidR="00081408">
        <w:t>I</w:t>
      </w:r>
      <w:r w:rsidR="002A7A9E">
        <w:t xml:space="preserve">mpressionism </w:t>
      </w:r>
      <w:r w:rsidR="00A67464">
        <w:t xml:space="preserve">and </w:t>
      </w:r>
      <w:r w:rsidR="00081408">
        <w:t>N</w:t>
      </w:r>
      <w:r w:rsidR="00A67464">
        <w:t>eo-</w:t>
      </w:r>
      <w:r w:rsidR="00081408">
        <w:t>I</w:t>
      </w:r>
      <w:r w:rsidR="00A67464">
        <w:t xml:space="preserve">mpressionism. </w:t>
      </w:r>
    </w:p>
    <w:p w14:paraId="52CBEF3A" w14:textId="77777777" w:rsidR="00A67464" w:rsidRDefault="00A67464" w:rsidP="00A67464"/>
    <w:p w14:paraId="74A563C0" w14:textId="77777777" w:rsidR="00A67464" w:rsidRDefault="00A67464" w:rsidP="00A67464">
      <w:r>
        <w:t xml:space="preserve">In 1905, Braque </w:t>
      </w:r>
      <w:r w:rsidR="00080C78">
        <w:t>visited</w:t>
      </w:r>
      <w:r>
        <w:t xml:space="preserve"> Fauvist exhibitions, and dramatically altered his paintings to reflect </w:t>
      </w:r>
      <w:r w:rsidR="00080C78">
        <w:t>his new interests</w:t>
      </w:r>
      <w:r w:rsidR="007733AA">
        <w:t>.</w:t>
      </w:r>
      <w:r>
        <w:t xml:space="preserve"> </w:t>
      </w:r>
      <w:r w:rsidR="007733AA">
        <w:t xml:space="preserve">The legacy of the </w:t>
      </w:r>
      <w:r w:rsidR="00081408">
        <w:t>P</w:t>
      </w:r>
      <w:r w:rsidR="007733AA">
        <w:t>ost-</w:t>
      </w:r>
      <w:r w:rsidR="00081408">
        <w:t>I</w:t>
      </w:r>
      <w:r w:rsidR="007733AA">
        <w:t xml:space="preserve">mpressionist master Cézanne largely informed Braque’s evolution. </w:t>
      </w:r>
      <w:r>
        <w:t xml:space="preserve">Braque enjoyed increasing popularity, including an exhibition at the gallery of friend and dealer, </w:t>
      </w:r>
      <w:r w:rsidR="00080C78">
        <w:t xml:space="preserve">Daniel-Henry </w:t>
      </w:r>
      <w:r>
        <w:t xml:space="preserve">Kahnweiler in 1906; Braque sent seven paintings to the Salon des Independants of 1907, all </w:t>
      </w:r>
      <w:r w:rsidR="00255F5B">
        <w:t>of which</w:t>
      </w:r>
      <w:r>
        <w:t xml:space="preserve"> sold. Guillaume Apollinaire, the </w:t>
      </w:r>
      <w:r w:rsidR="00255F5B">
        <w:t>playwright</w:t>
      </w:r>
      <w:r>
        <w:t xml:space="preserve"> and novelist, acquainted Braque with Picasso while the </w:t>
      </w:r>
      <w:r w:rsidR="00170778">
        <w:t>latter</w:t>
      </w:r>
      <w:r>
        <w:t xml:space="preserve"> was </w:t>
      </w:r>
      <w:r w:rsidR="00170778">
        <w:t>painting</w:t>
      </w:r>
      <w:r>
        <w:t xml:space="preserve"> </w:t>
      </w:r>
      <w:r>
        <w:rPr>
          <w:i/>
        </w:rPr>
        <w:t>Les Demoiselles d’Avignon</w:t>
      </w:r>
      <w:r>
        <w:t xml:space="preserve">. Braque’s encounter with the painting marked a turning point in his painterly evolution toward </w:t>
      </w:r>
      <w:r w:rsidR="00081408">
        <w:t>C</w:t>
      </w:r>
      <w:r>
        <w:t>ubism. Braque and Picasso quickly became close friends,</w:t>
      </w:r>
      <w:r w:rsidR="00255F5B">
        <w:t xml:space="preserve"> spending a lot of time together</w:t>
      </w:r>
      <w:r>
        <w:t xml:space="preserve"> and their work intertwined in parallel. Braque’s </w:t>
      </w:r>
      <w:r>
        <w:rPr>
          <w:i/>
        </w:rPr>
        <w:t>Large Nude</w:t>
      </w:r>
      <w:r>
        <w:t xml:space="preserve"> (1908) is seen as a response to </w:t>
      </w:r>
      <w:r>
        <w:rPr>
          <w:i/>
        </w:rPr>
        <w:t>Demoiselles d’Avignon</w:t>
      </w:r>
      <w:r>
        <w:t>, with flattened forms, an extreme red</w:t>
      </w:r>
      <w:r w:rsidR="0041066A">
        <w:t xml:space="preserve">uction of colour, and dramatic </w:t>
      </w:r>
      <w:r>
        <w:t xml:space="preserve">brushstrokes. </w:t>
      </w:r>
    </w:p>
    <w:p w14:paraId="07F0BB3C" w14:textId="77777777" w:rsidR="00A67464" w:rsidRDefault="00A67464" w:rsidP="00A67464"/>
    <w:p w14:paraId="394B914A" w14:textId="77777777" w:rsidR="00A67464" w:rsidRDefault="00796831" w:rsidP="00A67464">
      <w:r>
        <w:t xml:space="preserve">Braque’s </w:t>
      </w:r>
      <w:r w:rsidR="00081408">
        <w:t>A</w:t>
      </w:r>
      <w:r w:rsidR="00A67464">
        <w:t xml:space="preserve">nalytical </w:t>
      </w:r>
      <w:r w:rsidR="00081408">
        <w:t>C</w:t>
      </w:r>
      <w:r w:rsidR="00A67464">
        <w:t xml:space="preserve">ubist paintings </w:t>
      </w:r>
      <w:r>
        <w:t>(</w:t>
      </w:r>
      <w:r w:rsidR="00A67464">
        <w:t>1909-1911</w:t>
      </w:r>
      <w:r>
        <w:t>)</w:t>
      </w:r>
      <w:r w:rsidR="00A67464">
        <w:t xml:space="preserve"> depict figures and still-life compositions, often of musical instruments, from multiple points of view and with various modes of lighting. The space of these paintings does not rely on traditional perspectival recession; they often employ trompe l’oeil representations of familiar objects. As </w:t>
      </w:r>
      <w:r w:rsidR="00081408">
        <w:t>C</w:t>
      </w:r>
      <w:r w:rsidR="00A67464">
        <w:t xml:space="preserve">ubism evolved, Braque and Picasso’s </w:t>
      </w:r>
      <w:r w:rsidR="003A7531">
        <w:t>palettes</w:t>
      </w:r>
      <w:r w:rsidR="00A67464">
        <w:t xml:space="preserve"> </w:t>
      </w:r>
      <w:r w:rsidR="003A7531">
        <w:t>reduced to brown or tan</w:t>
      </w:r>
      <w:r w:rsidR="00A67464">
        <w:t xml:space="preserve">. Louis Vauxcelles referred to Braque as a painter of </w:t>
      </w:r>
      <w:r w:rsidR="00A67464">
        <w:lastRenderedPageBreak/>
        <w:t xml:space="preserve">‘cubes’ in a review of the Kahnweiler 1908 exhibition of Braque’s landscapes, giving the movement its title which Braque and Picasso did not initially embrace. </w:t>
      </w:r>
    </w:p>
    <w:p w14:paraId="231188F8" w14:textId="77777777" w:rsidR="00A67464" w:rsidRDefault="00A67464" w:rsidP="00A67464"/>
    <w:p w14:paraId="72C057B3" w14:textId="77777777" w:rsidR="00A67464" w:rsidRDefault="00A67464" w:rsidP="00A67464">
      <w:r>
        <w:t xml:space="preserve">Synthetic </w:t>
      </w:r>
      <w:r w:rsidR="00081408">
        <w:t>C</w:t>
      </w:r>
      <w:r>
        <w:t xml:space="preserve">ubism further engaged with questions of </w:t>
      </w:r>
      <w:r w:rsidR="00881FDC">
        <w:t>pictorial field</w:t>
      </w:r>
      <w:r>
        <w:t xml:space="preserve"> and painting surfaces. In 1911 Braque began working with new media, completing engravings and incorporating collage techniques into his paintings. </w:t>
      </w:r>
      <w:r w:rsidR="00881FDC">
        <w:t>He</w:t>
      </w:r>
      <w:r>
        <w:t xml:space="preserve"> developed the technique of papier collé, in which he created a compos</w:t>
      </w:r>
      <w:r w:rsidR="00071B4C">
        <w:t xml:space="preserve">ite surface on which to </w:t>
      </w:r>
      <w:r w:rsidR="00881FDC">
        <w:t>paint</w:t>
      </w:r>
      <w:r>
        <w:t xml:space="preserve"> by attaching wood-grain paper</w:t>
      </w:r>
      <w:r w:rsidR="00071B4C">
        <w:t xml:space="preserve"> or newspaper to canvas or paper</w:t>
      </w:r>
      <w:r>
        <w:t xml:space="preserve">. Though he was yet uninterested in introducing </w:t>
      </w:r>
      <w:r w:rsidR="00081408">
        <w:t>found/everyday</w:t>
      </w:r>
      <w:r>
        <w:t xml:space="preserve"> objects into his works, he began to depart from his monochrome compositions by adding coloured paper to his papier collés. </w:t>
      </w:r>
    </w:p>
    <w:p w14:paraId="57F1646A" w14:textId="77777777" w:rsidR="00A67464" w:rsidRDefault="00A67464" w:rsidP="00A67464"/>
    <w:p w14:paraId="62A6100C" w14:textId="77777777" w:rsidR="00A67464" w:rsidRDefault="0008461D" w:rsidP="00A67464">
      <w:r>
        <w:t>After his debilitating head injury in 1914, Braque</w:t>
      </w:r>
      <w:r w:rsidR="00A67464">
        <w:t xml:space="preserve"> </w:t>
      </w:r>
      <w:r>
        <w:t>started painting again in</w:t>
      </w:r>
      <w:r w:rsidR="00A67464">
        <w:t xml:space="preserve"> 1917. His paintings following the war experimented with scale and format. Braque produced large-scale still-life compositions, and painted on oblong, oval, or diamond canvases. His works mastered the depiction of space without relia</w:t>
      </w:r>
      <w:r w:rsidR="00FE4672">
        <w:t>nce on illusionistic traditions</w:t>
      </w:r>
      <w:r w:rsidR="00A67464">
        <w:t xml:space="preserve">. Braque reintroduced the figure to his paintings in the early 1920s. In his </w:t>
      </w:r>
      <w:r w:rsidR="00A67464" w:rsidRPr="00771030">
        <w:rPr>
          <w:i/>
        </w:rPr>
        <w:t>Canephori</w:t>
      </w:r>
      <w:r w:rsidR="00A67464">
        <w:t xml:space="preserve"> paintings, Braque continued to engage with views and perspectives, painting basket bearers from various standpoints simultaneously. Braque </w:t>
      </w:r>
      <w:r w:rsidR="00071B4C">
        <w:t>maintained</w:t>
      </w:r>
      <w:r w:rsidR="00A67464">
        <w:t xml:space="preserve"> commercial success through the 1920s, selling all of his works exhibited at the 1922 </w:t>
      </w:r>
      <w:r w:rsidR="00A67464" w:rsidRPr="007728B2">
        <w:rPr>
          <w:i/>
        </w:rPr>
        <w:t xml:space="preserve">Salon </w:t>
      </w:r>
      <w:proofErr w:type="spellStart"/>
      <w:r w:rsidR="00A67464" w:rsidRPr="007728B2">
        <w:rPr>
          <w:i/>
        </w:rPr>
        <w:t>d’Aut</w:t>
      </w:r>
      <w:r w:rsidR="00081408" w:rsidRPr="007728B2">
        <w:rPr>
          <w:i/>
        </w:rPr>
        <w:t>o</w:t>
      </w:r>
      <w:r w:rsidR="00A67464" w:rsidRPr="007728B2">
        <w:rPr>
          <w:i/>
        </w:rPr>
        <w:t>mne</w:t>
      </w:r>
      <w:proofErr w:type="spellEnd"/>
      <w:r w:rsidR="00A67464">
        <w:t xml:space="preserve">. </w:t>
      </w:r>
    </w:p>
    <w:p w14:paraId="17C27886" w14:textId="77777777" w:rsidR="00A67464" w:rsidRDefault="00A67464" w:rsidP="00A67464"/>
    <w:p w14:paraId="1A967031" w14:textId="77777777" w:rsidR="00A67464" w:rsidRPr="004F496B" w:rsidRDefault="00A67464" w:rsidP="00A67464">
      <w:r>
        <w:t>Braque’s focus shifted toward wi</w:t>
      </w:r>
      <w:r w:rsidR="00071B4C">
        <w:t xml:space="preserve">de </w:t>
      </w:r>
      <w:r w:rsidR="00FE4672">
        <w:t xml:space="preserve">interiors </w:t>
      </w:r>
      <w:r w:rsidR="00071B4C">
        <w:t xml:space="preserve">in the 1930s. </w:t>
      </w:r>
      <w:r>
        <w:t xml:space="preserve">Braque briefly went to Limoges following the German occupation in 1940, but returned to Paris where his work grew austere and somber during World War II. Following the end of the war, Braque began working with colour lithography. </w:t>
      </w:r>
    </w:p>
    <w:p w14:paraId="185AD488" w14:textId="77777777" w:rsidR="00A67464" w:rsidRDefault="00A67464" w:rsidP="00A67464"/>
    <w:p w14:paraId="6F9818E1" w14:textId="77777777" w:rsidR="00A67464" w:rsidRPr="0008461D" w:rsidRDefault="00AC0E6B" w:rsidP="00AC0E6B">
      <w:pPr>
        <w:rPr>
          <w:b/>
        </w:rPr>
      </w:pPr>
      <w:r w:rsidRPr="0008461D">
        <w:rPr>
          <w:b/>
        </w:rPr>
        <w:t>References and further reading</w:t>
      </w:r>
    </w:p>
    <w:p w14:paraId="38FF67C6" w14:textId="77777777" w:rsidR="00A67464" w:rsidRDefault="00A67464" w:rsidP="00A67464"/>
    <w:p w14:paraId="393CF078" w14:textId="77777777" w:rsidR="00A67464" w:rsidRDefault="00AC0E6B" w:rsidP="00A67464">
      <w:r>
        <w:t>Cogniat, R</w:t>
      </w:r>
      <w:r w:rsidR="00A67464">
        <w:t>.</w:t>
      </w:r>
      <w:r>
        <w:t xml:space="preserve"> (1970)</w:t>
      </w:r>
      <w:r w:rsidR="00A67464">
        <w:t xml:space="preserve"> </w:t>
      </w:r>
      <w:r w:rsidR="00A67464">
        <w:rPr>
          <w:i/>
        </w:rPr>
        <w:t>Braque</w:t>
      </w:r>
      <w:r w:rsidR="00A67464">
        <w:t>. Italy</w:t>
      </w:r>
      <w:r>
        <w:t>: Ufficipress S. A. Lugano</w:t>
      </w:r>
      <w:r w:rsidR="00A67464">
        <w:t>.</w:t>
      </w:r>
    </w:p>
    <w:p w14:paraId="71E207C1" w14:textId="77777777" w:rsidR="00A67464" w:rsidRDefault="00A67464" w:rsidP="00A67464"/>
    <w:p w14:paraId="075060FE" w14:textId="77777777" w:rsidR="00A67464" w:rsidRPr="003E4884" w:rsidRDefault="00AC0E6B" w:rsidP="00A67464">
      <w:r>
        <w:t>Danchev, A</w:t>
      </w:r>
      <w:r w:rsidR="00A67464">
        <w:t>.</w:t>
      </w:r>
      <w:r>
        <w:t xml:space="preserve"> (2005)</w:t>
      </w:r>
      <w:r w:rsidR="00A67464">
        <w:t xml:space="preserve"> </w:t>
      </w:r>
      <w:r w:rsidR="00A67464">
        <w:rPr>
          <w:i/>
        </w:rPr>
        <w:t>Georges Braque: A Life</w:t>
      </w:r>
      <w:r>
        <w:t>. London: Hamish Hamilton</w:t>
      </w:r>
      <w:r w:rsidR="00A67464">
        <w:t xml:space="preserve">. </w:t>
      </w:r>
    </w:p>
    <w:p w14:paraId="31A596B6" w14:textId="77777777" w:rsidR="00A67464" w:rsidRDefault="00A67464" w:rsidP="00A67464"/>
    <w:p w14:paraId="3893A4ED" w14:textId="77777777" w:rsidR="00A67464" w:rsidRDefault="00AC0E6B" w:rsidP="00A67464">
      <w:proofErr w:type="gramStart"/>
      <w:r>
        <w:t>Fauchereau, S</w:t>
      </w:r>
      <w:r w:rsidR="00A67464">
        <w:t>.</w:t>
      </w:r>
      <w:r>
        <w:t xml:space="preserve"> (1987)</w:t>
      </w:r>
      <w:r w:rsidR="00A67464">
        <w:t xml:space="preserve"> </w:t>
      </w:r>
      <w:r w:rsidR="00A67464">
        <w:rPr>
          <w:i/>
        </w:rPr>
        <w:t>Braque</w:t>
      </w:r>
      <w:r w:rsidR="00A67464">
        <w:t>.</w:t>
      </w:r>
      <w:proofErr w:type="gramEnd"/>
      <w:r w:rsidR="00A67464">
        <w:t xml:space="preserve"> </w:t>
      </w:r>
      <w:r>
        <w:t>New York: Rizzoli International</w:t>
      </w:r>
      <w:r w:rsidR="00A67464">
        <w:t>.</w:t>
      </w:r>
    </w:p>
    <w:p w14:paraId="132AE5A7" w14:textId="77777777" w:rsidR="00A67464" w:rsidRDefault="00A67464" w:rsidP="00A67464"/>
    <w:p w14:paraId="6FB8EB11" w14:textId="77777777" w:rsidR="00A67464" w:rsidRPr="00A4337A" w:rsidRDefault="00AC0E6B" w:rsidP="00A67464">
      <w:pPr>
        <w:rPr>
          <w:rFonts w:ascii="Arial" w:hAnsi="Arial"/>
          <w:color w:val="333333"/>
          <w:sz w:val="20"/>
          <w:szCs w:val="20"/>
        </w:rPr>
      </w:pPr>
      <w:r>
        <w:t>Kachur, L</w:t>
      </w:r>
      <w:r w:rsidR="00A67464">
        <w:t xml:space="preserve">. “Braque, Georges.” </w:t>
      </w:r>
      <w:r w:rsidR="00A67464">
        <w:rPr>
          <w:i/>
        </w:rPr>
        <w:t>Grove Art Online. Oxford Art Online.</w:t>
      </w:r>
      <w:r w:rsidR="00A67464">
        <w:t xml:space="preserve"> </w:t>
      </w:r>
      <w:proofErr w:type="gramStart"/>
      <w:r w:rsidR="00A67464">
        <w:t>Oxford University Press.</w:t>
      </w:r>
      <w:proofErr w:type="gramEnd"/>
      <w:r w:rsidR="00A67464">
        <w:t xml:space="preserve"> </w:t>
      </w:r>
    </w:p>
    <w:p w14:paraId="241EDC3F" w14:textId="77777777" w:rsidR="00A67464" w:rsidRDefault="00A67464" w:rsidP="00A67464"/>
    <w:p w14:paraId="4EF4141C" w14:textId="77777777" w:rsidR="00A67464" w:rsidRDefault="00AC0E6B" w:rsidP="00A67464">
      <w:r>
        <w:t>Russell, J</w:t>
      </w:r>
      <w:r w:rsidR="00A67464">
        <w:t>.</w:t>
      </w:r>
      <w:r>
        <w:t xml:space="preserve"> (1959)</w:t>
      </w:r>
      <w:r w:rsidR="00A67464">
        <w:t xml:space="preserve"> </w:t>
      </w:r>
      <w:r w:rsidR="00A67464">
        <w:rPr>
          <w:i/>
        </w:rPr>
        <w:t>G. Braque</w:t>
      </w:r>
      <w:r w:rsidR="00A67464">
        <w:t>.</w:t>
      </w:r>
      <w:r>
        <w:t xml:space="preserve"> London: The Phaidon Press</w:t>
      </w:r>
      <w:r w:rsidR="00A67464">
        <w:t>.</w:t>
      </w:r>
    </w:p>
    <w:p w14:paraId="04B44AFF" w14:textId="77777777" w:rsidR="00A67464" w:rsidRDefault="00A67464" w:rsidP="00A67464"/>
    <w:p w14:paraId="13ADBD6E" w14:textId="77777777" w:rsidR="007B51FD" w:rsidRDefault="00485A08">
      <w:proofErr w:type="gramStart"/>
      <w:r>
        <w:t>Bernard Z</w:t>
      </w:r>
      <w:r w:rsidR="00A67464">
        <w:t>.</w:t>
      </w:r>
      <w:r>
        <w:t xml:space="preserve"> (1988)</w:t>
      </w:r>
      <w:r w:rsidR="00A67464">
        <w:t xml:space="preserve"> </w:t>
      </w:r>
      <w:r w:rsidR="00A67464">
        <w:rPr>
          <w:i/>
        </w:rPr>
        <w:t>Georges Braque</w:t>
      </w:r>
      <w:r>
        <w:t>.</w:t>
      </w:r>
      <w:proofErr w:type="gramEnd"/>
      <w:r>
        <w:t xml:space="preserve"> Fribourg:</w:t>
      </w:r>
      <w:r w:rsidR="0006181F">
        <w:t xml:space="preserve"> </w:t>
      </w:r>
      <w:r>
        <w:t>Pro Litteris</w:t>
      </w:r>
      <w:r w:rsidR="00A67464">
        <w:t xml:space="preserve">. </w:t>
      </w:r>
    </w:p>
    <w:sectPr w:rsidR="007B51FD" w:rsidSect="007B51FD">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1FE30" w14:textId="77777777" w:rsidR="00287F37" w:rsidRDefault="00287F37">
      <w:r>
        <w:separator/>
      </w:r>
    </w:p>
  </w:endnote>
  <w:endnote w:type="continuationSeparator" w:id="0">
    <w:p w14:paraId="54AE79DB" w14:textId="77777777" w:rsidR="00287F37" w:rsidRDefault="0028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48DF8F" w14:textId="77777777" w:rsidR="00287F37" w:rsidRDefault="00287F37">
      <w:r>
        <w:separator/>
      </w:r>
    </w:p>
  </w:footnote>
  <w:footnote w:type="continuationSeparator" w:id="0">
    <w:p w14:paraId="1182786D" w14:textId="77777777" w:rsidR="00287F37" w:rsidRDefault="00287F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2A9A8" w14:textId="77777777" w:rsidR="00255F5B" w:rsidRPr="006C4C69" w:rsidRDefault="00255F5B">
    <w:pPr>
      <w:pStyle w:val="Header"/>
      <w:rPr>
        <w:lang w:val="en-GB"/>
      </w:rPr>
    </w:pPr>
    <w:r>
      <w:rPr>
        <w:lang w:val="en-GB"/>
      </w:rPr>
      <w:t xml:space="preserve">Eva </w:t>
    </w:r>
    <w:proofErr w:type="spellStart"/>
    <w:r>
      <w:rPr>
        <w:lang w:val="en-GB"/>
      </w:rPr>
      <w:t>Bezverkhny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464"/>
    <w:rsid w:val="0006181F"/>
    <w:rsid w:val="00062D65"/>
    <w:rsid w:val="00071B4C"/>
    <w:rsid w:val="0007468A"/>
    <w:rsid w:val="00080C78"/>
    <w:rsid w:val="00081408"/>
    <w:rsid w:val="0008461D"/>
    <w:rsid w:val="00170778"/>
    <w:rsid w:val="001C515A"/>
    <w:rsid w:val="00234A86"/>
    <w:rsid w:val="00255F5B"/>
    <w:rsid w:val="00287F37"/>
    <w:rsid w:val="002A7A9E"/>
    <w:rsid w:val="002E0A05"/>
    <w:rsid w:val="002F484D"/>
    <w:rsid w:val="00310927"/>
    <w:rsid w:val="0032139B"/>
    <w:rsid w:val="003A7531"/>
    <w:rsid w:val="0041066A"/>
    <w:rsid w:val="00485A08"/>
    <w:rsid w:val="004A21B9"/>
    <w:rsid w:val="005B2DA5"/>
    <w:rsid w:val="00673FBB"/>
    <w:rsid w:val="006C4C69"/>
    <w:rsid w:val="006D378B"/>
    <w:rsid w:val="007016EA"/>
    <w:rsid w:val="0071529B"/>
    <w:rsid w:val="007728B2"/>
    <w:rsid w:val="007733AA"/>
    <w:rsid w:val="00796831"/>
    <w:rsid w:val="007B51FD"/>
    <w:rsid w:val="00881FDC"/>
    <w:rsid w:val="00962A7C"/>
    <w:rsid w:val="00977733"/>
    <w:rsid w:val="009B38E7"/>
    <w:rsid w:val="00A67464"/>
    <w:rsid w:val="00AC0E6B"/>
    <w:rsid w:val="00AD0B39"/>
    <w:rsid w:val="00C82A13"/>
    <w:rsid w:val="00CD6A8F"/>
    <w:rsid w:val="00D115B5"/>
    <w:rsid w:val="00D22948"/>
    <w:rsid w:val="00DB222C"/>
    <w:rsid w:val="00E4666D"/>
    <w:rsid w:val="00E5432F"/>
    <w:rsid w:val="00E862D0"/>
    <w:rsid w:val="00F62B3F"/>
    <w:rsid w:val="00F72D19"/>
    <w:rsid w:val="00FE4672"/>
    <w:rsid w:val="00FF69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EA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6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72D19"/>
    <w:pPr>
      <w:spacing w:beforeLines="1" w:afterLines="1"/>
    </w:pPr>
    <w:rPr>
      <w:rFonts w:ascii="Times" w:hAnsi="Times" w:cs="Times New Roman"/>
      <w:sz w:val="20"/>
      <w:szCs w:val="20"/>
    </w:rPr>
  </w:style>
  <w:style w:type="character" w:customStyle="1" w:styleId="apple-converted-space">
    <w:name w:val="apple-converted-space"/>
    <w:basedOn w:val="DefaultParagraphFont"/>
    <w:rsid w:val="00F72D19"/>
  </w:style>
  <w:style w:type="character" w:styleId="Emphasis">
    <w:name w:val="Emphasis"/>
    <w:basedOn w:val="DefaultParagraphFont"/>
    <w:uiPriority w:val="20"/>
    <w:rsid w:val="00F72D19"/>
    <w:rPr>
      <w:i/>
    </w:rPr>
  </w:style>
  <w:style w:type="paragraph" w:styleId="Header">
    <w:name w:val="header"/>
    <w:basedOn w:val="Normal"/>
    <w:link w:val="HeaderChar"/>
    <w:uiPriority w:val="99"/>
    <w:semiHidden/>
    <w:unhideWhenUsed/>
    <w:rsid w:val="006C4C69"/>
    <w:pPr>
      <w:tabs>
        <w:tab w:val="center" w:pos="4320"/>
        <w:tab w:val="right" w:pos="8640"/>
      </w:tabs>
    </w:pPr>
  </w:style>
  <w:style w:type="character" w:customStyle="1" w:styleId="HeaderChar">
    <w:name w:val="Header Char"/>
    <w:basedOn w:val="DefaultParagraphFont"/>
    <w:link w:val="Header"/>
    <w:uiPriority w:val="99"/>
    <w:semiHidden/>
    <w:rsid w:val="006C4C69"/>
    <w:rPr>
      <w:rFonts w:ascii="Times New Roman" w:hAnsi="Times New Roman"/>
    </w:rPr>
  </w:style>
  <w:style w:type="paragraph" w:styleId="Footer">
    <w:name w:val="footer"/>
    <w:basedOn w:val="Normal"/>
    <w:link w:val="FooterChar"/>
    <w:uiPriority w:val="99"/>
    <w:semiHidden/>
    <w:unhideWhenUsed/>
    <w:rsid w:val="006C4C69"/>
    <w:pPr>
      <w:tabs>
        <w:tab w:val="center" w:pos="4320"/>
        <w:tab w:val="right" w:pos="8640"/>
      </w:tabs>
    </w:pPr>
  </w:style>
  <w:style w:type="character" w:customStyle="1" w:styleId="FooterChar">
    <w:name w:val="Footer Char"/>
    <w:basedOn w:val="DefaultParagraphFont"/>
    <w:link w:val="Footer"/>
    <w:uiPriority w:val="99"/>
    <w:semiHidden/>
    <w:rsid w:val="006C4C69"/>
    <w:rPr>
      <w:rFonts w:ascii="Times New Roman" w:hAnsi="Times New Roman"/>
    </w:rPr>
  </w:style>
  <w:style w:type="paragraph" w:styleId="BalloonText">
    <w:name w:val="Balloon Text"/>
    <w:basedOn w:val="Normal"/>
    <w:link w:val="BalloonTextChar"/>
    <w:uiPriority w:val="99"/>
    <w:semiHidden/>
    <w:unhideWhenUsed/>
    <w:rsid w:val="00255F5B"/>
    <w:rPr>
      <w:rFonts w:ascii="Lucida Grande" w:hAnsi="Lucida Grande"/>
      <w:sz w:val="18"/>
      <w:szCs w:val="18"/>
    </w:rPr>
  </w:style>
  <w:style w:type="character" w:customStyle="1" w:styleId="BalloonTextChar">
    <w:name w:val="Balloon Text Char"/>
    <w:basedOn w:val="DefaultParagraphFont"/>
    <w:link w:val="BalloonText"/>
    <w:uiPriority w:val="99"/>
    <w:semiHidden/>
    <w:rsid w:val="00255F5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6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72D19"/>
    <w:pPr>
      <w:spacing w:beforeLines="1" w:afterLines="1"/>
    </w:pPr>
    <w:rPr>
      <w:rFonts w:ascii="Times" w:hAnsi="Times" w:cs="Times New Roman"/>
      <w:sz w:val="20"/>
      <w:szCs w:val="20"/>
    </w:rPr>
  </w:style>
  <w:style w:type="character" w:customStyle="1" w:styleId="apple-converted-space">
    <w:name w:val="apple-converted-space"/>
    <w:basedOn w:val="DefaultParagraphFont"/>
    <w:rsid w:val="00F72D19"/>
  </w:style>
  <w:style w:type="character" w:styleId="Emphasis">
    <w:name w:val="Emphasis"/>
    <w:basedOn w:val="DefaultParagraphFont"/>
    <w:uiPriority w:val="20"/>
    <w:rsid w:val="00F72D19"/>
    <w:rPr>
      <w:i/>
    </w:rPr>
  </w:style>
  <w:style w:type="paragraph" w:styleId="Header">
    <w:name w:val="header"/>
    <w:basedOn w:val="Normal"/>
    <w:link w:val="HeaderChar"/>
    <w:uiPriority w:val="99"/>
    <w:semiHidden/>
    <w:unhideWhenUsed/>
    <w:rsid w:val="006C4C69"/>
    <w:pPr>
      <w:tabs>
        <w:tab w:val="center" w:pos="4320"/>
        <w:tab w:val="right" w:pos="8640"/>
      </w:tabs>
    </w:pPr>
  </w:style>
  <w:style w:type="character" w:customStyle="1" w:styleId="HeaderChar">
    <w:name w:val="Header Char"/>
    <w:basedOn w:val="DefaultParagraphFont"/>
    <w:link w:val="Header"/>
    <w:uiPriority w:val="99"/>
    <w:semiHidden/>
    <w:rsid w:val="006C4C69"/>
    <w:rPr>
      <w:rFonts w:ascii="Times New Roman" w:hAnsi="Times New Roman"/>
    </w:rPr>
  </w:style>
  <w:style w:type="paragraph" w:styleId="Footer">
    <w:name w:val="footer"/>
    <w:basedOn w:val="Normal"/>
    <w:link w:val="FooterChar"/>
    <w:uiPriority w:val="99"/>
    <w:semiHidden/>
    <w:unhideWhenUsed/>
    <w:rsid w:val="006C4C69"/>
    <w:pPr>
      <w:tabs>
        <w:tab w:val="center" w:pos="4320"/>
        <w:tab w:val="right" w:pos="8640"/>
      </w:tabs>
    </w:pPr>
  </w:style>
  <w:style w:type="character" w:customStyle="1" w:styleId="FooterChar">
    <w:name w:val="Footer Char"/>
    <w:basedOn w:val="DefaultParagraphFont"/>
    <w:link w:val="Footer"/>
    <w:uiPriority w:val="99"/>
    <w:semiHidden/>
    <w:rsid w:val="006C4C69"/>
    <w:rPr>
      <w:rFonts w:ascii="Times New Roman" w:hAnsi="Times New Roman"/>
    </w:rPr>
  </w:style>
  <w:style w:type="paragraph" w:styleId="BalloonText">
    <w:name w:val="Balloon Text"/>
    <w:basedOn w:val="Normal"/>
    <w:link w:val="BalloonTextChar"/>
    <w:uiPriority w:val="99"/>
    <w:semiHidden/>
    <w:unhideWhenUsed/>
    <w:rsid w:val="00255F5B"/>
    <w:rPr>
      <w:rFonts w:ascii="Lucida Grande" w:hAnsi="Lucida Grande"/>
      <w:sz w:val="18"/>
      <w:szCs w:val="18"/>
    </w:rPr>
  </w:style>
  <w:style w:type="character" w:customStyle="1" w:styleId="BalloonTextChar">
    <w:name w:val="Balloon Text Char"/>
    <w:basedOn w:val="DefaultParagraphFont"/>
    <w:link w:val="BalloonText"/>
    <w:uiPriority w:val="99"/>
    <w:semiHidden/>
    <w:rsid w:val="00255F5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621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853</Words>
  <Characters>4868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Bezverkhny</dc:creator>
  <cp:lastModifiedBy>Stephen Ross</cp:lastModifiedBy>
  <cp:revision>3</cp:revision>
  <dcterms:created xsi:type="dcterms:W3CDTF">2014-02-02T16:08:00Z</dcterms:created>
  <dcterms:modified xsi:type="dcterms:W3CDTF">2014-05-26T04:19:00Z</dcterms:modified>
</cp:coreProperties>
</file>