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8D079" w14:textId="77777777" w:rsidR="00AB6661" w:rsidRDefault="00AB6661">
      <w:r>
        <w:t>White, Patrick (1912-1990)</w:t>
      </w:r>
    </w:p>
    <w:p w14:paraId="65C2770A" w14:textId="77777777" w:rsidR="00AB6661" w:rsidRDefault="00AB6661"/>
    <w:p w14:paraId="705DA69A" w14:textId="77777777" w:rsidR="00494060" w:rsidRDefault="00B85632">
      <w:r>
        <w:t xml:space="preserve">Born in London to parents from established Australian families, </w:t>
      </w:r>
      <w:r w:rsidR="00AB6661">
        <w:t>Patrick White became one of Australia’s most influential writers</w:t>
      </w:r>
      <w:r w:rsidR="009F7ED6">
        <w:t>, culminating in</w:t>
      </w:r>
      <w:r>
        <w:t xml:space="preserve"> his receipt of the Nobel Prize for L</w:t>
      </w:r>
      <w:r w:rsidR="00AB6661">
        <w:t xml:space="preserve">iterature in 1973. </w:t>
      </w:r>
      <w:r>
        <w:t>After a sic</w:t>
      </w:r>
      <w:r w:rsidR="009F7ED6">
        <w:t>kly Australian childhood</w:t>
      </w:r>
      <w:r>
        <w:t>, he was sent to England in his early teens</w:t>
      </w:r>
      <w:r w:rsidR="00AB6661">
        <w:t xml:space="preserve"> to attend boarding school, where he felt ostracized </w:t>
      </w:r>
      <w:del w:id="0" w:author="Stephen Ross" w:date="2012-12-11T13:09:00Z">
        <w:r w:rsidR="00AB6661" w:rsidDel="00FE5E95">
          <w:delText xml:space="preserve">by </w:delText>
        </w:r>
      </w:del>
      <w:ins w:id="1" w:author="Stephen Ross" w:date="2012-12-11T13:09:00Z">
        <w:r w:rsidR="00FE5E95">
          <w:t>due to</w:t>
        </w:r>
        <w:r w:rsidR="00FE5E95">
          <w:t xml:space="preserve"> </w:t>
        </w:r>
      </w:ins>
      <w:r w:rsidR="00AB6661">
        <w:t xml:space="preserve">his colonial upbringing and his </w:t>
      </w:r>
      <w:commentRangeStart w:id="2"/>
      <w:r w:rsidR="00AB6661">
        <w:t xml:space="preserve">nascent </w:t>
      </w:r>
      <w:commentRangeEnd w:id="2"/>
      <w:r w:rsidR="00FE5E95">
        <w:rPr>
          <w:rStyle w:val="CommentReference"/>
        </w:rPr>
        <w:commentReference w:id="2"/>
      </w:r>
      <w:r w:rsidR="00AB6661">
        <w:t xml:space="preserve">homosexuality. </w:t>
      </w:r>
      <w:r w:rsidR="00050C1A">
        <w:t xml:space="preserve">After </w:t>
      </w:r>
      <w:r w:rsidR="003455B9">
        <w:t xml:space="preserve">two years </w:t>
      </w:r>
      <w:r w:rsidR="00050C1A">
        <w:t xml:space="preserve">as a stockman on a ranch in Australia, White returned to England to attend Cambridge from 1932-35, where he published his first works.  </w:t>
      </w:r>
      <w:r w:rsidR="00DC2EAA">
        <w:t xml:space="preserve">He served in the </w:t>
      </w:r>
      <w:r w:rsidR="00050C1A">
        <w:t xml:space="preserve">Royal </w:t>
      </w:r>
      <w:proofErr w:type="spellStart"/>
      <w:r w:rsidR="00050C1A">
        <w:t>Airforce</w:t>
      </w:r>
      <w:proofErr w:type="spellEnd"/>
      <w:r w:rsidR="00DC2EAA">
        <w:t xml:space="preserve"> during the war</w:t>
      </w:r>
      <w:r w:rsidR="00050C1A">
        <w:t>.  While stationed in Egypt, White met a Greek arm</w:t>
      </w:r>
      <w:r>
        <w:t xml:space="preserve">y officer named </w:t>
      </w:r>
      <w:proofErr w:type="spellStart"/>
      <w:r>
        <w:t>Manoly</w:t>
      </w:r>
      <w:proofErr w:type="spellEnd"/>
      <w:r>
        <w:t xml:space="preserve"> </w:t>
      </w:r>
      <w:proofErr w:type="spellStart"/>
      <w:r>
        <w:t>Lascaris</w:t>
      </w:r>
      <w:proofErr w:type="spellEnd"/>
      <w:r w:rsidR="00DC2EAA">
        <w:t>,</w:t>
      </w:r>
      <w:r w:rsidR="00050C1A">
        <w:t xml:space="preserve"> who became his lifelong companion.  After the war, White returned permanently to Australia. </w:t>
      </w:r>
      <w:r w:rsidR="00DC2EAA">
        <w:t xml:space="preserve">White’s work was often better received abroad than at home. </w:t>
      </w:r>
      <w:r w:rsidR="000D558E">
        <w:t>One such example is h</w:t>
      </w:r>
      <w:r w:rsidR="00DC2EAA">
        <w:t>is brilliant early novel</w:t>
      </w:r>
      <w:r w:rsidR="00050C1A">
        <w:t xml:space="preserve"> </w:t>
      </w:r>
      <w:r w:rsidR="00050C1A" w:rsidRPr="00050C1A">
        <w:rPr>
          <w:i/>
          <w:iCs/>
        </w:rPr>
        <w:t>The Aunt’s Story</w:t>
      </w:r>
      <w:r w:rsidR="00DC2EAA">
        <w:t xml:space="preserve"> (1948</w:t>
      </w:r>
      <w:r w:rsidR="000D558E">
        <w:t>)</w:t>
      </w:r>
      <w:ins w:id="3" w:author="Stephen Ross" w:date="2012-12-11T13:11:00Z">
        <w:r w:rsidR="00FE5E95">
          <w:t xml:space="preserve">, </w:t>
        </w:r>
      </w:ins>
      <w:del w:id="4" w:author="Stephen Ross" w:date="2012-12-11T13:11:00Z">
        <w:r w:rsidR="000D558E" w:rsidDel="00FE5E95">
          <w:delText>—</w:delText>
        </w:r>
      </w:del>
      <w:r w:rsidR="000D558E">
        <w:t>about</w:t>
      </w:r>
      <w:r w:rsidR="001F09AF">
        <w:t xml:space="preserve"> a sensitive, unmarried woman liberated by the death of her mother to travel through Europe,</w:t>
      </w:r>
      <w:ins w:id="5" w:author="Stephen Ross" w:date="2012-12-11T13:11:00Z">
        <w:r w:rsidR="00FE5E95">
          <w:t xml:space="preserve"> but</w:t>
        </w:r>
      </w:ins>
      <w:r w:rsidR="001F09AF">
        <w:t xml:space="preserve"> who descends</w:t>
      </w:r>
      <w:r w:rsidR="000D558E">
        <w:t xml:space="preserve"> into madness</w:t>
      </w:r>
      <w:r w:rsidR="001F09AF">
        <w:t xml:space="preserve"> via h</w:t>
      </w:r>
      <w:r w:rsidR="000D558E">
        <w:t>er struggle to relate self to other</w:t>
      </w:r>
      <w:ins w:id="6" w:author="Stephen Ross" w:date="2012-12-11T13:11:00Z">
        <w:r w:rsidR="00FE5E95">
          <w:t xml:space="preserve">. </w:t>
        </w:r>
        <w:proofErr w:type="gramStart"/>
        <w:r w:rsidR="00FE5E95">
          <w:t xml:space="preserve">The novel </w:t>
        </w:r>
      </w:ins>
      <w:del w:id="7" w:author="Stephen Ross" w:date="2012-12-11T13:11:00Z">
        <w:r w:rsidR="000D558E" w:rsidDel="00FE5E95">
          <w:delText>—</w:delText>
        </w:r>
      </w:del>
      <w:r w:rsidR="000D558E">
        <w:t>is inspired by Woolf</w:t>
      </w:r>
      <w:proofErr w:type="gramEnd"/>
      <w:r w:rsidR="000D558E">
        <w:t xml:space="preserve"> in its preoccupations and play with narrative structure. </w:t>
      </w:r>
      <w:ins w:id="8" w:author="Stephen Ross" w:date="2012-12-11T13:11:00Z">
        <w:r w:rsidR="00FE5E95">
          <w:t>It</w:t>
        </w:r>
      </w:ins>
      <w:del w:id="9" w:author="Stephen Ross" w:date="2012-12-11T13:11:00Z">
        <w:r w:rsidR="000D558E" w:rsidDel="00FE5E95">
          <w:delText xml:space="preserve">The </w:delText>
        </w:r>
        <w:r w:rsidR="009F7ED6" w:rsidDel="00FE5E95">
          <w:delText>novel’</w:delText>
        </w:r>
      </w:del>
      <w:r w:rsidR="009F7ED6">
        <w:t xml:space="preserve">s modernist </w:t>
      </w:r>
      <w:r w:rsidR="000D558E">
        <w:t xml:space="preserve">weaving of past and present is </w:t>
      </w:r>
      <w:r w:rsidR="009F7ED6">
        <w:t>also evident in the later novels</w:t>
      </w:r>
      <w:r w:rsidR="000D558E">
        <w:t xml:space="preserve">, including </w:t>
      </w:r>
      <w:r w:rsidR="000D558E" w:rsidRPr="000D558E">
        <w:rPr>
          <w:i/>
          <w:iCs/>
        </w:rPr>
        <w:t>The Eye of the Storm</w:t>
      </w:r>
      <w:r w:rsidR="00C14293">
        <w:t xml:space="preserve"> (1973), the story of the estranged adult children </w:t>
      </w:r>
      <w:ins w:id="10" w:author="Stephen Ross" w:date="2012-12-11T13:12:00Z">
        <w:r w:rsidR="00FE5E95">
          <w:t xml:space="preserve">who attend the deathbed of their </w:t>
        </w:r>
      </w:ins>
      <w:del w:id="11" w:author="Stephen Ross" w:date="2012-12-11T13:12:00Z">
        <w:r w:rsidR="00C14293" w:rsidDel="00FE5E95">
          <w:delText xml:space="preserve">of a </w:delText>
        </w:r>
      </w:del>
      <w:r w:rsidR="00C14293">
        <w:t>formidable matriarch</w:t>
      </w:r>
      <w:del w:id="12" w:author="Stephen Ross" w:date="2012-12-11T13:12:00Z">
        <w:r w:rsidR="00C14293" w:rsidDel="00FE5E95">
          <w:delText xml:space="preserve"> who attend her deathbed</w:delText>
        </w:r>
      </w:del>
      <w:r w:rsidR="00C14293">
        <w:t xml:space="preserve">. </w:t>
      </w:r>
      <w:r w:rsidR="009F7ED6">
        <w:t xml:space="preserve">Despite much incomprehension by Australian readers, </w:t>
      </w:r>
      <w:r w:rsidR="000D558E">
        <w:t xml:space="preserve">White won the Miles Franklin award twice, for </w:t>
      </w:r>
      <w:r w:rsidR="000D558E" w:rsidRPr="000D558E">
        <w:rPr>
          <w:i/>
          <w:iCs/>
        </w:rPr>
        <w:t>Voss</w:t>
      </w:r>
      <w:r w:rsidR="000D558E">
        <w:t xml:space="preserve"> (1957) and </w:t>
      </w:r>
      <w:r w:rsidR="00C14293" w:rsidRPr="00C14293">
        <w:rPr>
          <w:i/>
          <w:iCs/>
        </w:rPr>
        <w:t>Riders in the Chariot</w:t>
      </w:r>
      <w:r w:rsidR="00C14293">
        <w:t xml:space="preserve"> (1961).  Other important works include </w:t>
      </w:r>
      <w:r w:rsidR="00C14293" w:rsidRPr="00C14293">
        <w:rPr>
          <w:i/>
          <w:iCs/>
        </w:rPr>
        <w:t>T</w:t>
      </w:r>
      <w:r w:rsidR="00C14293">
        <w:rPr>
          <w:i/>
          <w:iCs/>
        </w:rPr>
        <w:t>he Tree of Man</w:t>
      </w:r>
      <w:r w:rsidR="00C14293">
        <w:t xml:space="preserve"> (1955) and </w:t>
      </w:r>
      <w:r w:rsidR="00C14293" w:rsidRPr="00C14293">
        <w:rPr>
          <w:i/>
          <w:iCs/>
        </w:rPr>
        <w:t xml:space="preserve">The </w:t>
      </w:r>
      <w:proofErr w:type="spellStart"/>
      <w:r w:rsidR="00C14293" w:rsidRPr="00C14293">
        <w:rPr>
          <w:i/>
          <w:iCs/>
        </w:rPr>
        <w:t>Vivisector</w:t>
      </w:r>
      <w:proofErr w:type="spellEnd"/>
      <w:r w:rsidR="00C14293">
        <w:t xml:space="preserve"> (1970). White’s dense, difficult works are concerned with the relations between reality and illusion, madness and sanity, spirituality and ordinariness. </w:t>
      </w:r>
    </w:p>
    <w:p w14:paraId="53CD5855" w14:textId="77777777" w:rsidR="004C20E9" w:rsidRDefault="004C20E9"/>
    <w:p w14:paraId="07C28E6C" w14:textId="77777777" w:rsidR="004C20E9" w:rsidRDefault="004C20E9">
      <w:r>
        <w:t>Some sites to contextualize White:</w:t>
      </w:r>
    </w:p>
    <w:p w14:paraId="4DDE7B08" w14:textId="77777777" w:rsidR="004C20E9" w:rsidRDefault="004C20E9"/>
    <w:p w14:paraId="6B22CBC7" w14:textId="77777777" w:rsidR="004C20E9" w:rsidRDefault="00FE5E95">
      <w:hyperlink r:id="rId6" w:history="1">
        <w:r w:rsidR="004C20E9" w:rsidRPr="00BD2AC1">
          <w:rPr>
            <w:rStyle w:val="Hyperlink"/>
          </w:rPr>
          <w:t>http://www.complete-review.com/authors/whitep.htm</w:t>
        </w:r>
      </w:hyperlink>
    </w:p>
    <w:p w14:paraId="30F08462" w14:textId="77777777" w:rsidR="00494060" w:rsidRDefault="00494060"/>
    <w:p w14:paraId="16137D72" w14:textId="77777777" w:rsidR="004C20E9" w:rsidRDefault="00FE5E95">
      <w:hyperlink r:id="rId7" w:history="1">
        <w:r w:rsidR="004C20E9" w:rsidRPr="00BD2AC1">
          <w:rPr>
            <w:rStyle w:val="Hyperlink"/>
          </w:rPr>
          <w:t>http://www.nobelprize.org/nobel_prizes/literature/laureates/1973/</w:t>
        </w:r>
      </w:hyperlink>
    </w:p>
    <w:p w14:paraId="04C029BA" w14:textId="77777777" w:rsidR="004C20E9" w:rsidRDefault="004C20E9"/>
    <w:p w14:paraId="5B0D7798" w14:textId="77777777" w:rsidR="00EF0E1D" w:rsidRDefault="00FE5E95">
      <w:hyperlink r:id="rId8" w:history="1">
        <w:r w:rsidR="004C20E9" w:rsidRPr="00BD2AC1">
          <w:rPr>
            <w:rStyle w:val="Hyperlink"/>
          </w:rPr>
          <w:t>http://www.sl.nsw.gov.au/events/exhibitions/2012/patrick_white/index.html</w:t>
        </w:r>
      </w:hyperlink>
    </w:p>
    <w:p w14:paraId="2EB1F6CF" w14:textId="77777777" w:rsidR="00EF0E1D" w:rsidRDefault="00EF0E1D"/>
    <w:p w14:paraId="7C562EF3" w14:textId="77777777" w:rsidR="00EF0E1D" w:rsidRDefault="00FE5E95">
      <w:hyperlink r:id="rId9" w:history="1">
        <w:r w:rsidR="00EF0E1D" w:rsidRPr="00BD2AC1">
          <w:rPr>
            <w:rStyle w:val="Hyperlink"/>
          </w:rPr>
          <w:t>http://www.abc.net.au/arts/white/default.htm</w:t>
        </w:r>
      </w:hyperlink>
    </w:p>
    <w:p w14:paraId="1154129F" w14:textId="77777777" w:rsidR="00EF0E1D" w:rsidRDefault="00EF0E1D"/>
    <w:p w14:paraId="615B186E" w14:textId="77777777" w:rsidR="00050C1A" w:rsidRDefault="00EF0E1D">
      <w:r>
        <w:t xml:space="preserve">There are a couple of interviews—one with White and one with his biographer—on </w:t>
      </w:r>
      <w:proofErr w:type="spellStart"/>
      <w:r>
        <w:t>Youtube</w:t>
      </w:r>
      <w:proofErr w:type="spellEnd"/>
      <w:r>
        <w:t xml:space="preserve">. </w:t>
      </w:r>
      <w:commentRangeStart w:id="13"/>
      <w:r>
        <w:t>Are those out of bounds?</w:t>
      </w:r>
      <w:commentRangeEnd w:id="13"/>
      <w:r w:rsidR="00FE5E95">
        <w:rPr>
          <w:rStyle w:val="CommentReference"/>
        </w:rPr>
        <w:commentReference w:id="13"/>
      </w:r>
    </w:p>
    <w:sectPr w:rsidR="00050C1A" w:rsidSect="00050C1A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tephen Ross" w:date="2012-12-11T13:10:00Z" w:initials="SR">
    <w:p w14:paraId="7EC5166A" w14:textId="77777777" w:rsidR="00FE5E95" w:rsidRDefault="00FE5E95">
      <w:pPr>
        <w:pStyle w:val="CommentText"/>
      </w:pPr>
      <w:r>
        <w:rPr>
          <w:rStyle w:val="CommentReference"/>
        </w:rPr>
        <w:annotationRef/>
      </w:r>
      <w:r>
        <w:t>Emerging? Seems like he is already gay, so neither “nascent” nor “emerging” really fits. How about “growing awareness of his homosexuality” or something less clunky but along the same lines?</w:t>
      </w:r>
    </w:p>
  </w:comment>
  <w:comment w:id="13" w:author="Stephen Ross" w:date="2012-12-11T13:13:00Z" w:initials="SR">
    <w:p w14:paraId="69F9D445" w14:textId="77777777" w:rsidR="00FE5E95" w:rsidRDefault="00FE5E95">
      <w:pPr>
        <w:pStyle w:val="CommentText"/>
      </w:pPr>
      <w:r>
        <w:rPr>
          <w:rStyle w:val="CommentReference"/>
        </w:rPr>
        <w:annotationRef/>
      </w:r>
      <w:r>
        <w:t xml:space="preserve">I think things on </w:t>
      </w:r>
      <w:proofErr w:type="spellStart"/>
      <w:r>
        <w:t>Youtube</w:t>
      </w:r>
      <w:proofErr w:type="spellEnd"/>
      <w:r>
        <w:t xml:space="preserve"> have been ruled out of bounds for us, sadly, but I will leave this in the entry and let the web developer decide what can and can’t be used. </w:t>
      </w:r>
      <w:bookmarkStart w:id="14" w:name="_GoBack"/>
      <w:bookmarkEnd w:id="14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B6661"/>
    <w:rsid w:val="00050C1A"/>
    <w:rsid w:val="000D558E"/>
    <w:rsid w:val="001F09AF"/>
    <w:rsid w:val="002834C5"/>
    <w:rsid w:val="003455B9"/>
    <w:rsid w:val="00494060"/>
    <w:rsid w:val="004C20E9"/>
    <w:rsid w:val="005C1D42"/>
    <w:rsid w:val="00717BA8"/>
    <w:rsid w:val="009F7ED6"/>
    <w:rsid w:val="00AB6661"/>
    <w:rsid w:val="00B85632"/>
    <w:rsid w:val="00C14293"/>
    <w:rsid w:val="00C507A7"/>
    <w:rsid w:val="00DC2EAA"/>
    <w:rsid w:val="00EF0E1D"/>
    <w:rsid w:val="00FE5E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93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0C1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C20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E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9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E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E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E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E9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hyperlink" Target="http://www.complete-review.com/authors/whitep.htm" TargetMode="External"/><Relationship Id="rId7" Type="http://schemas.openxmlformats.org/officeDocument/2006/relationships/hyperlink" Target="http://www.nobelprize.org/nobel_prizes/literature/laureates/1973/" TargetMode="External"/><Relationship Id="rId8" Type="http://schemas.openxmlformats.org/officeDocument/2006/relationships/hyperlink" Target="http://www.sl.nsw.gov.au/events/exhibitions/2012/patrick_white/index.html" TargetMode="External"/><Relationship Id="rId9" Type="http://schemas.openxmlformats.org/officeDocument/2006/relationships/hyperlink" Target="http://www.abc.net.au/arts/white/default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373</Words>
  <Characters>2130</Characters>
  <Application>Microsoft Macintosh Word</Application>
  <DocSecurity>0</DocSecurity>
  <Lines>17</Lines>
  <Paragraphs>4</Paragraphs>
  <ScaleCrop>false</ScaleCrop>
  <Company>Hendrix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Stuber</dc:creator>
  <cp:keywords/>
  <cp:lastModifiedBy>Stephen Ross</cp:lastModifiedBy>
  <cp:revision>3</cp:revision>
  <dcterms:created xsi:type="dcterms:W3CDTF">2012-10-15T03:33:00Z</dcterms:created>
  <dcterms:modified xsi:type="dcterms:W3CDTF">2012-12-11T21:13:00Z</dcterms:modified>
</cp:coreProperties>
</file>