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6F" w:rsidRPr="00A33451" w:rsidRDefault="00557D6F" w:rsidP="00557D6F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 w:rsidRPr="00A33451">
        <w:rPr>
          <w:rFonts w:ascii="Times New Roman" w:hAnsi="Times New Roman" w:cs="Times New Roman"/>
          <w:color w:val="auto"/>
        </w:rPr>
        <w:t>Yits</w:t>
      </w:r>
      <w:r w:rsidR="00A33451" w:rsidRPr="00A33451">
        <w:rPr>
          <w:rFonts w:ascii="Times New Roman" w:hAnsi="Times New Roman" w:cs="Times New Roman"/>
          <w:color w:val="auto"/>
        </w:rPr>
        <w:t>khok</w:t>
      </w:r>
      <w:proofErr w:type="spellEnd"/>
      <w:r w:rsidR="00A33451" w:rsidRPr="00A3345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A33451" w:rsidRPr="00A33451">
        <w:rPr>
          <w:rFonts w:ascii="Times New Roman" w:hAnsi="Times New Roman" w:cs="Times New Roman"/>
          <w:color w:val="auto"/>
        </w:rPr>
        <w:t>Leybush</w:t>
      </w:r>
      <w:proofErr w:type="spellEnd"/>
      <w:r w:rsidR="00A33451" w:rsidRPr="00A3345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A33451" w:rsidRPr="00A33451">
        <w:rPr>
          <w:rFonts w:ascii="Times New Roman" w:hAnsi="Times New Roman" w:cs="Times New Roman"/>
          <w:color w:val="auto"/>
        </w:rPr>
        <w:t>Peretz</w:t>
      </w:r>
      <w:proofErr w:type="spellEnd"/>
    </w:p>
    <w:p w:rsidR="007C41D1" w:rsidRPr="00A33451" w:rsidRDefault="00557D6F" w:rsidP="00DC028B">
      <w:pPr>
        <w:rPr>
          <w:shd w:val="clear" w:color="auto" w:fill="FFFFFF"/>
        </w:rPr>
      </w:pPr>
      <w:proofErr w:type="spellStart"/>
      <w:r w:rsidRPr="00A33451">
        <w:t>Yitskhok</w:t>
      </w:r>
      <w:proofErr w:type="spellEnd"/>
      <w:r w:rsidRPr="00A33451">
        <w:t xml:space="preserve"> </w:t>
      </w:r>
      <w:proofErr w:type="spellStart"/>
      <w:r w:rsidRPr="00A33451">
        <w:t>Leybush</w:t>
      </w:r>
      <w:proofErr w:type="spellEnd"/>
      <w:r w:rsidRPr="00A33451">
        <w:t xml:space="preserve"> </w:t>
      </w:r>
      <w:proofErr w:type="spellStart"/>
      <w:r w:rsidRPr="00A33451">
        <w:t>Peretz</w:t>
      </w:r>
      <w:proofErr w:type="spellEnd"/>
      <w:r w:rsidRPr="00A33451">
        <w:rPr>
          <w:shd w:val="clear" w:color="auto" w:fill="FFFFFF"/>
        </w:rPr>
        <w:t xml:space="preserve">, or </w:t>
      </w:r>
      <w:r w:rsidRPr="00A33451">
        <w:t xml:space="preserve">I. L. </w:t>
      </w:r>
      <w:proofErr w:type="spellStart"/>
      <w:r w:rsidRPr="00A33451">
        <w:t>Peretz</w:t>
      </w:r>
      <w:proofErr w:type="spellEnd"/>
      <w:r w:rsidRPr="00A33451">
        <w:rPr>
          <w:shd w:val="clear" w:color="auto" w:fill="FFFFFF"/>
        </w:rPr>
        <w:t xml:space="preserve"> (1835–1917), was a Yiddish and Hebrew writer, known for</w:t>
      </w:r>
      <w:r w:rsidR="00F73C85" w:rsidRPr="00A33451">
        <w:rPr>
          <w:shd w:val="clear" w:color="auto" w:fill="FFFFFF"/>
        </w:rPr>
        <w:t xml:space="preserve"> introducing modernist trends into Yiddish literature. Born in the town of </w:t>
      </w:r>
      <w:hyperlink r:id="rId8" w:history="1">
        <w:proofErr w:type="spellStart"/>
        <w:r w:rsidR="00F73C85" w:rsidRPr="00A33451">
          <w:rPr>
            <w:rStyle w:val="Hyperlink"/>
            <w:color w:val="auto"/>
            <w:u w:val="none"/>
            <w:shd w:val="clear" w:color="auto" w:fill="FFFFFF"/>
          </w:rPr>
          <w:t>Zamość</w:t>
        </w:r>
        <w:proofErr w:type="spellEnd"/>
      </w:hyperlink>
      <w:r w:rsidR="00F73C85" w:rsidRPr="00A33451">
        <w:rPr>
          <w:shd w:val="clear" w:color="auto" w:fill="FFFFFF"/>
        </w:rPr>
        <w:t xml:space="preserve"> Poland, he lived significant parts if his life in </w:t>
      </w:r>
      <w:r w:rsidR="00D304B0" w:rsidRPr="00A33451">
        <w:rPr>
          <w:shd w:val="clear" w:color="auto" w:fill="FFFFFF"/>
        </w:rPr>
        <w:t xml:space="preserve">Warsaw, which he </w:t>
      </w:r>
      <w:proofErr w:type="gramStart"/>
      <w:r w:rsidR="00D304B0" w:rsidRPr="00A33451">
        <w:rPr>
          <w:shd w:val="clear" w:color="auto" w:fill="FFFFFF"/>
        </w:rPr>
        <w:t>helped</w:t>
      </w:r>
      <w:proofErr w:type="gramEnd"/>
      <w:r w:rsidR="00D304B0" w:rsidRPr="00A33451">
        <w:rPr>
          <w:shd w:val="clear" w:color="auto" w:fill="FFFFFF"/>
        </w:rPr>
        <w:t xml:space="preserve"> </w:t>
      </w:r>
      <w:r w:rsidR="00DC028B" w:rsidRPr="00A33451">
        <w:rPr>
          <w:shd w:val="clear" w:color="auto" w:fill="FFFFFF"/>
        </w:rPr>
        <w:t>make</w:t>
      </w:r>
      <w:r w:rsidR="00D304B0" w:rsidRPr="00A33451">
        <w:rPr>
          <w:shd w:val="clear" w:color="auto" w:fill="FFFFFF"/>
        </w:rPr>
        <w:t xml:space="preserve"> </w:t>
      </w:r>
      <w:r w:rsidR="00CA2A6F" w:rsidRPr="00A33451">
        <w:rPr>
          <w:shd w:val="clear" w:color="auto" w:fill="FFFFFF"/>
        </w:rPr>
        <w:t>a center of modern Jewish and Yiddish culture</w:t>
      </w:r>
      <w:r w:rsidR="00F73C85" w:rsidRPr="00A33451">
        <w:rPr>
          <w:shd w:val="clear" w:color="auto" w:fill="FFFFFF"/>
        </w:rPr>
        <w:t>.</w:t>
      </w:r>
    </w:p>
    <w:p w:rsidR="00623751" w:rsidRPr="00A33451" w:rsidRDefault="007C41D1" w:rsidP="001B7E7B">
      <w:proofErr w:type="spellStart"/>
      <w:r w:rsidRPr="00A33451">
        <w:t>Peretz</w:t>
      </w:r>
      <w:proofErr w:type="spellEnd"/>
      <w:r w:rsidRPr="00A33451">
        <w:t xml:space="preserve"> had been</w:t>
      </w:r>
      <w:r w:rsidR="00A33451">
        <w:t xml:space="preserve"> a Hebrew writer since the 1870</w:t>
      </w:r>
      <w:r w:rsidRPr="00A33451">
        <w:t xml:space="preserve">s and was then known mostly as a Hebrew poet, although he was also capable of writing in Polish. He first expressed his ideas concerning Yiddish in his letters to </w:t>
      </w:r>
      <w:proofErr w:type="spellStart"/>
      <w:r w:rsidRPr="00A33451">
        <w:t>S</w:t>
      </w:r>
      <w:r w:rsidR="00A33451">
        <w:t>holem</w:t>
      </w:r>
      <w:proofErr w:type="spellEnd"/>
      <w:r w:rsidR="00A33451">
        <w:t xml:space="preserve"> ALEICHEM in the late 1880</w:t>
      </w:r>
      <w:r w:rsidRPr="00A33451">
        <w:t>s</w:t>
      </w:r>
      <w:r w:rsidR="00623751" w:rsidRPr="00A33451">
        <w:t>; he "confessed</w:t>
      </w:r>
      <w:r w:rsidR="003C57D2" w:rsidRPr="00A33451">
        <w:t xml:space="preserve">" his affinity to Yiddish, </w:t>
      </w:r>
      <w:r w:rsidR="001A0F9C" w:rsidRPr="00A33451">
        <w:t>referring to it as</w:t>
      </w:r>
      <w:r w:rsidR="00623751" w:rsidRPr="00A33451">
        <w:t xml:space="preserve"> "the </w:t>
      </w:r>
      <w:r w:rsidR="003C57D2" w:rsidRPr="00A33451">
        <w:t xml:space="preserve">language of </w:t>
      </w:r>
      <w:proofErr w:type="spellStart"/>
      <w:r w:rsidR="003C57D2" w:rsidRPr="00A33451">
        <w:t>Beril</w:t>
      </w:r>
      <w:proofErr w:type="spellEnd"/>
      <w:r w:rsidR="003C57D2" w:rsidRPr="00A33451">
        <w:t xml:space="preserve"> and </w:t>
      </w:r>
      <w:proofErr w:type="spellStart"/>
      <w:r w:rsidR="003C57D2" w:rsidRPr="00A33451">
        <w:t>Shmeril</w:t>
      </w:r>
      <w:proofErr w:type="spellEnd"/>
      <w:r w:rsidR="001B7E7B" w:rsidRPr="00A33451">
        <w:t>,</w:t>
      </w:r>
      <w:r w:rsidR="003C57D2" w:rsidRPr="00A33451">
        <w:t xml:space="preserve">" </w:t>
      </w:r>
      <w:r w:rsidR="00623751" w:rsidRPr="00A33451">
        <w:t>in a Hebrew</w:t>
      </w:r>
      <w:r w:rsidR="003C57D2" w:rsidRPr="00A33451">
        <w:t xml:space="preserve"> poem</w:t>
      </w:r>
      <w:r w:rsidR="00623751" w:rsidRPr="00A33451">
        <w:t>.</w:t>
      </w:r>
      <w:r w:rsidRPr="00A33451">
        <w:t xml:space="preserve"> His Yiddish writing debut was the long poem </w:t>
      </w:r>
      <w:r w:rsidRPr="00A33451">
        <w:rPr>
          <w:i/>
          <w:iCs/>
        </w:rPr>
        <w:t>Monish</w:t>
      </w:r>
      <w:r w:rsidRPr="00A33451">
        <w:t xml:space="preserve"> (1888), </w:t>
      </w:r>
      <w:r w:rsidR="001A0F9C" w:rsidRPr="00A33451">
        <w:t xml:space="preserve">which is </w:t>
      </w:r>
      <w:r w:rsidRPr="00A33451">
        <w:t>considered to be the first folk narrative</w:t>
      </w:r>
      <w:r w:rsidR="000C42B1" w:rsidRPr="00A33451">
        <w:t xml:space="preserve"> to be employed </w:t>
      </w:r>
      <w:r w:rsidRPr="00A33451">
        <w:t xml:space="preserve">in modern Yiddish literature, with a style and plot heavily influenced by Goethe's </w:t>
      </w:r>
      <w:r w:rsidRPr="00A33451">
        <w:rPr>
          <w:i/>
          <w:iCs/>
        </w:rPr>
        <w:t>Faust</w:t>
      </w:r>
      <w:r w:rsidRPr="00A33451">
        <w:t xml:space="preserve">. </w:t>
      </w:r>
    </w:p>
    <w:p w:rsidR="007C41D1" w:rsidRPr="00A33451" w:rsidRDefault="001A0F9C" w:rsidP="001B7E7B">
      <w:r w:rsidRPr="00A33451">
        <w:t xml:space="preserve">His early </w:t>
      </w:r>
      <w:r w:rsidR="007C41D1" w:rsidRPr="00A33451">
        <w:t xml:space="preserve">Yiddish prose </w:t>
      </w:r>
      <w:r w:rsidRPr="00A33451">
        <w:t xml:space="preserve">included </w:t>
      </w:r>
      <w:r w:rsidR="001B7E7B" w:rsidRPr="00A33451">
        <w:t xml:space="preserve">a collection of </w:t>
      </w:r>
      <w:r w:rsidR="00553827" w:rsidRPr="00A33451">
        <w:t>stories</w:t>
      </w:r>
      <w:r w:rsidR="00A33451">
        <w:t xml:space="preserve"> titled</w:t>
      </w:r>
      <w:r w:rsidR="001B7E7B" w:rsidRPr="00A33451">
        <w:t xml:space="preserve"> </w:t>
      </w:r>
      <w:proofErr w:type="spellStart"/>
      <w:r w:rsidR="007C41D1" w:rsidRPr="00A33451">
        <w:rPr>
          <w:i/>
          <w:iCs/>
        </w:rPr>
        <w:t>Bekante</w:t>
      </w:r>
      <w:proofErr w:type="spellEnd"/>
      <w:r w:rsidR="007C41D1" w:rsidRPr="00A33451">
        <w:rPr>
          <w:i/>
          <w:iCs/>
        </w:rPr>
        <w:t xml:space="preserve"> </w:t>
      </w:r>
      <w:proofErr w:type="spellStart"/>
      <w:r w:rsidR="007C41D1" w:rsidRPr="00A33451">
        <w:rPr>
          <w:i/>
          <w:iCs/>
        </w:rPr>
        <w:t>bilder</w:t>
      </w:r>
      <w:proofErr w:type="spellEnd"/>
      <w:r w:rsidR="007C41D1" w:rsidRPr="00A33451">
        <w:t xml:space="preserve"> (</w:t>
      </w:r>
      <w:r w:rsidR="00553827" w:rsidRPr="00A33451">
        <w:t>1890)</w:t>
      </w:r>
      <w:r w:rsidR="007C41D1" w:rsidRPr="00A33451">
        <w:t xml:space="preserve">. </w:t>
      </w:r>
      <w:r w:rsidR="0091126F" w:rsidRPr="00A33451">
        <w:t>These texts embody psychological complexity</w:t>
      </w:r>
      <w:r w:rsidRPr="00A33451">
        <w:t xml:space="preserve">, </w:t>
      </w:r>
      <w:r w:rsidR="0091126F" w:rsidRPr="00A33451">
        <w:t xml:space="preserve">employing the form of internal monologues, and are considered </w:t>
      </w:r>
      <w:r w:rsidRPr="00A33451">
        <w:t xml:space="preserve">to represent </w:t>
      </w:r>
      <w:r w:rsidR="0091126F" w:rsidRPr="00A33451">
        <w:t>a significant development in modern Yiddish fiction.</w:t>
      </w:r>
      <w:r w:rsidR="00A33451">
        <w:t xml:space="preserve"> </w:t>
      </w:r>
      <w:r w:rsidR="007C41D1" w:rsidRPr="00A33451">
        <w:t>"The Messenger" (</w:t>
      </w:r>
      <w:r w:rsidR="007C41D1" w:rsidRPr="00A33451">
        <w:rPr>
          <w:i/>
          <w:iCs/>
        </w:rPr>
        <w:t xml:space="preserve">Der </w:t>
      </w:r>
      <w:proofErr w:type="spellStart"/>
      <w:r w:rsidR="007C41D1" w:rsidRPr="00A33451">
        <w:rPr>
          <w:i/>
          <w:iCs/>
        </w:rPr>
        <w:t>meshulakh</w:t>
      </w:r>
      <w:proofErr w:type="spellEnd"/>
      <w:r w:rsidR="007C41D1" w:rsidRPr="00A33451">
        <w:t>) tells the story of the dying traditional Jewish-</w:t>
      </w:r>
      <w:proofErr w:type="spellStart"/>
      <w:r w:rsidR="007C41D1" w:rsidRPr="00A33451">
        <w:rPr>
          <w:i/>
          <w:iCs/>
        </w:rPr>
        <w:t>shtetl</w:t>
      </w:r>
      <w:proofErr w:type="spellEnd"/>
      <w:r w:rsidR="007C41D1" w:rsidRPr="00A33451">
        <w:t xml:space="preserve"> economy through the </w:t>
      </w:r>
      <w:r w:rsidR="0091126F" w:rsidRPr="00A33451">
        <w:t xml:space="preserve">confessional </w:t>
      </w:r>
      <w:r w:rsidR="007C41D1" w:rsidRPr="00A33451">
        <w:t>story of an of an old man suffering from chest pains</w:t>
      </w:r>
      <w:r w:rsidR="00623751" w:rsidRPr="00A33451">
        <w:t>, reminiscing and hallucinating about his life,</w:t>
      </w:r>
      <w:r w:rsidR="007C41D1" w:rsidRPr="00A33451">
        <w:t xml:space="preserve"> who is carrying a sum of money and a contract that he needs </w:t>
      </w:r>
      <w:r w:rsidR="00A33451">
        <w:t>to deliver. "The Crazy Idler" (</w:t>
      </w:r>
      <w:r w:rsidR="007C41D1" w:rsidRPr="00A33451">
        <w:rPr>
          <w:i/>
          <w:iCs/>
        </w:rPr>
        <w:t xml:space="preserve">Der </w:t>
      </w:r>
      <w:proofErr w:type="spellStart"/>
      <w:r w:rsidR="007C41D1" w:rsidRPr="00A33451">
        <w:rPr>
          <w:i/>
          <w:iCs/>
        </w:rPr>
        <w:t>meshugener</w:t>
      </w:r>
      <w:proofErr w:type="spellEnd"/>
      <w:r w:rsidR="007C41D1" w:rsidRPr="00A33451">
        <w:rPr>
          <w:i/>
          <w:iCs/>
        </w:rPr>
        <w:t xml:space="preserve"> </w:t>
      </w:r>
      <w:proofErr w:type="spellStart"/>
      <w:r w:rsidR="007C41D1" w:rsidRPr="00A33451">
        <w:rPr>
          <w:i/>
          <w:iCs/>
        </w:rPr>
        <w:t>batln</w:t>
      </w:r>
      <w:proofErr w:type="spellEnd"/>
      <w:r w:rsidR="007C41D1" w:rsidRPr="00A33451">
        <w:t xml:space="preserve">; in English often translated </w:t>
      </w:r>
      <w:r w:rsidR="001217AF" w:rsidRPr="00A33451">
        <w:t>as</w:t>
      </w:r>
      <w:r w:rsidR="007C41D1" w:rsidRPr="00A33451">
        <w:t xml:space="preserve"> "The Mad Talmudist")</w:t>
      </w:r>
      <w:r w:rsidR="003C57D2" w:rsidRPr="00A33451">
        <w:t>,</w:t>
      </w:r>
      <w:r w:rsidR="00A33451">
        <w:t xml:space="preserve"> consists of the</w:t>
      </w:r>
      <w:r w:rsidR="007C41D1" w:rsidRPr="00A33451">
        <w:t xml:space="preserve"> internal monologue</w:t>
      </w:r>
      <w:r w:rsidR="00623751" w:rsidRPr="00A33451">
        <w:t xml:space="preserve"> </w:t>
      </w:r>
      <w:r w:rsidR="007C41D1" w:rsidRPr="00A33451">
        <w:t>of a person suffering from a split personality disorder</w:t>
      </w:r>
      <w:r w:rsidR="00623751" w:rsidRPr="00A33451">
        <w:t>.</w:t>
      </w:r>
    </w:p>
    <w:p w:rsidR="008979EF" w:rsidRPr="00A33451" w:rsidRDefault="008979EF" w:rsidP="001A0F9C">
      <w:r w:rsidRPr="00A33451">
        <w:rPr>
          <w:rFonts w:eastAsia="Calibri"/>
        </w:rPr>
        <w:t xml:space="preserve">In </w:t>
      </w:r>
      <w:proofErr w:type="spellStart"/>
      <w:r w:rsidRPr="00A33451">
        <w:rPr>
          <w:rFonts w:eastAsia="Calibri"/>
        </w:rPr>
        <w:t>Peretz's</w:t>
      </w:r>
      <w:proofErr w:type="spellEnd"/>
      <w:r w:rsidRPr="00A33451">
        <w:rPr>
          <w:rFonts w:eastAsia="Calibri"/>
        </w:rPr>
        <w:t xml:space="preserve"> first Yiddish masterpiece in prose </w:t>
      </w:r>
      <w:proofErr w:type="spellStart"/>
      <w:r w:rsidRPr="00A33451">
        <w:rPr>
          <w:rFonts w:eastAsia="Calibri"/>
          <w:i/>
          <w:iCs/>
        </w:rPr>
        <w:t>Bilder</w:t>
      </w:r>
      <w:proofErr w:type="spellEnd"/>
      <w:r w:rsidRPr="00A33451">
        <w:rPr>
          <w:rFonts w:eastAsia="Calibri"/>
          <w:i/>
          <w:iCs/>
        </w:rPr>
        <w:t xml:space="preserve"> fun a </w:t>
      </w:r>
      <w:proofErr w:type="spellStart"/>
      <w:r w:rsidRPr="00A33451">
        <w:rPr>
          <w:rFonts w:eastAsia="Calibri"/>
          <w:i/>
          <w:iCs/>
        </w:rPr>
        <w:t>provints</w:t>
      </w:r>
      <w:proofErr w:type="spellEnd"/>
      <w:r w:rsidRPr="00A33451">
        <w:rPr>
          <w:rFonts w:eastAsia="Calibri"/>
          <w:i/>
          <w:iCs/>
        </w:rPr>
        <w:t xml:space="preserve"> </w:t>
      </w:r>
      <w:proofErr w:type="spellStart"/>
      <w:r w:rsidRPr="00A33451">
        <w:rPr>
          <w:rFonts w:eastAsia="Calibri"/>
          <w:i/>
          <w:iCs/>
        </w:rPr>
        <w:t>rayze</w:t>
      </w:r>
      <w:proofErr w:type="spellEnd"/>
      <w:r w:rsidRPr="00A33451">
        <w:rPr>
          <w:rFonts w:eastAsia="Calibri"/>
        </w:rPr>
        <w:t xml:space="preserve"> (</w:t>
      </w:r>
      <w:r w:rsidRPr="00A33451">
        <w:rPr>
          <w:rStyle w:val="yiv1934853757s9"/>
        </w:rPr>
        <w:t>"</w:t>
      </w:r>
      <w:r w:rsidRPr="00A33451">
        <w:rPr>
          <w:rFonts w:eastAsia="Calibri"/>
        </w:rPr>
        <w:t>Impressions of a Journey Through the Provinces", 1891)</w:t>
      </w:r>
      <w:r w:rsidR="001A0F9C" w:rsidRPr="00A33451">
        <w:t>,</w:t>
      </w:r>
      <w:r w:rsidRPr="00A33451">
        <w:t xml:space="preserve"> the narrative voice belongs strictly to the modern </w:t>
      </w:r>
      <w:r w:rsidRPr="00A33451">
        <w:lastRenderedPageBreak/>
        <w:t xml:space="preserve">man. If his precursors in Yiddish literature, </w:t>
      </w:r>
      <w:r w:rsidR="001A0F9C" w:rsidRPr="00A33451">
        <w:t xml:space="preserve">such as </w:t>
      </w:r>
      <w:r w:rsidRPr="00A33451">
        <w:t>A</w:t>
      </w:r>
      <w:r w:rsidR="00A33451">
        <w:t>BRAMOVITSH</w:t>
      </w:r>
      <w:r w:rsidRPr="00A33451">
        <w:t xml:space="preserve"> and </w:t>
      </w:r>
      <w:proofErr w:type="spellStart"/>
      <w:r w:rsidRPr="00A33451">
        <w:t>Sholem</w:t>
      </w:r>
      <w:proofErr w:type="spellEnd"/>
      <w:r w:rsidRPr="00A33451">
        <w:t xml:space="preserve"> Aleichem, used literary personas to serve as a bridge between the </w:t>
      </w:r>
      <w:proofErr w:type="spellStart"/>
      <w:r w:rsidRPr="00A33451">
        <w:rPr>
          <w:i/>
          <w:iCs/>
        </w:rPr>
        <w:t>shtetl</w:t>
      </w:r>
      <w:proofErr w:type="spellEnd"/>
      <w:r w:rsidRPr="00A33451">
        <w:t>-Jews and the modern</w:t>
      </w:r>
      <w:r w:rsidR="001A0F9C" w:rsidRPr="00A33451">
        <w:t>,</w:t>
      </w:r>
      <w:r w:rsidRPr="00A33451">
        <w:t xml:space="preserve"> </w:t>
      </w:r>
      <w:r w:rsidR="001A0F9C" w:rsidRPr="00A33451">
        <w:t xml:space="preserve">here </w:t>
      </w:r>
      <w:proofErr w:type="spellStart"/>
      <w:r w:rsidRPr="00A33451">
        <w:t>Peretz</w:t>
      </w:r>
      <w:proofErr w:type="spellEnd"/>
      <w:r w:rsidRPr="00A33451">
        <w:t xml:space="preserve"> does not require such </w:t>
      </w:r>
      <w:r w:rsidR="001A0F9C" w:rsidRPr="00A33451">
        <w:t>a conduit</w:t>
      </w:r>
      <w:r w:rsidRPr="00A33451">
        <w:t xml:space="preserve">. </w:t>
      </w:r>
      <w:r w:rsidR="00B26492" w:rsidRPr="00A33451">
        <w:t xml:space="preserve">Inspired by his participation in a statistical expedition into the Jewish Pale of Settlement, </w:t>
      </w:r>
      <w:r w:rsidRPr="00A33451">
        <w:rPr>
          <w:rStyle w:val="yiv1934853757s9"/>
        </w:rPr>
        <w:t>"</w:t>
      </w:r>
      <w:r w:rsidRPr="00A33451">
        <w:rPr>
          <w:rFonts w:eastAsia="Calibri"/>
        </w:rPr>
        <w:t>Impressions</w:t>
      </w:r>
      <w:r w:rsidRPr="00A33451">
        <w:t xml:space="preserve">" drew an atmospheric image of despair and doubt, reflective of </w:t>
      </w:r>
      <w:proofErr w:type="spellStart"/>
      <w:r w:rsidRPr="00A33451">
        <w:t>Peretz's</w:t>
      </w:r>
      <w:proofErr w:type="spellEnd"/>
      <w:r w:rsidRPr="00A33451">
        <w:t xml:space="preserve"> viewpoint regarding the extreme alienation encountered by the modern Jewish intelligentsia when they tried to connect with </w:t>
      </w:r>
      <w:r w:rsidR="00B26492" w:rsidRPr="00A33451">
        <w:t>the Jewish masses</w:t>
      </w:r>
      <w:r w:rsidRPr="00A33451">
        <w:t>.</w:t>
      </w:r>
      <w:r w:rsidR="00B26492" w:rsidRPr="00A33451">
        <w:t xml:space="preserve"> It signified a new genre in Yiddish literature of "the reportage".</w:t>
      </w:r>
    </w:p>
    <w:p w:rsidR="0070688A" w:rsidRPr="00A33451" w:rsidRDefault="00B26492" w:rsidP="008C2EA7">
      <w:r w:rsidRPr="00A33451">
        <w:t>In his early years in Warsaw</w:t>
      </w:r>
      <w:r w:rsidR="001A0F9C" w:rsidRPr="00A33451">
        <w:t>,</w:t>
      </w:r>
      <w:r w:rsidRPr="00A33451">
        <w:t xml:space="preserve"> </w:t>
      </w:r>
      <w:proofErr w:type="spellStart"/>
      <w:r w:rsidRPr="00A33451">
        <w:t>Peretz</w:t>
      </w:r>
      <w:proofErr w:type="spellEnd"/>
      <w:r w:rsidRPr="00A33451">
        <w:t xml:space="preserve"> was close to the</w:t>
      </w:r>
      <w:r w:rsidR="007C41D1" w:rsidRPr="00A33451">
        <w:t xml:space="preserve"> Jewish Positivist circles</w:t>
      </w:r>
      <w:r w:rsidRPr="00A33451">
        <w:t xml:space="preserve">, </w:t>
      </w:r>
      <w:r w:rsidR="001A0F9C" w:rsidRPr="00A33451">
        <w:t xml:space="preserve">in which </w:t>
      </w:r>
      <w:r w:rsidR="007C41D1" w:rsidRPr="00A33451">
        <w:t xml:space="preserve">the attitude toward the Yiddish language was purely practical. </w:t>
      </w:r>
      <w:r w:rsidR="00A33451">
        <w:t>Towards the mid 1890</w:t>
      </w:r>
      <w:r w:rsidRPr="00A33451">
        <w:t>s, he became acquainted with Jewish socialists, and was inspired to create literature that was primarily devoted to exploring s</w:t>
      </w:r>
      <w:r w:rsidR="00A33451">
        <w:t>ocial relations and exposing</w:t>
      </w:r>
      <w:r w:rsidRPr="00A33451">
        <w:t xml:space="preserve"> suffering in society. He </w:t>
      </w:r>
      <w:r w:rsidR="001A0F9C" w:rsidRPr="00A33451">
        <w:t xml:space="preserve">dedicated </w:t>
      </w:r>
      <w:r w:rsidRPr="00A33451">
        <w:t>many of his artistic producti</w:t>
      </w:r>
      <w:r w:rsidR="00A33451">
        <w:t>ons during the rest of the 1890</w:t>
      </w:r>
      <w:r w:rsidRPr="00A33451">
        <w:t xml:space="preserve">s to political aims. Short stories such as </w:t>
      </w:r>
      <w:proofErr w:type="spellStart"/>
      <w:r w:rsidRPr="00A33451">
        <w:rPr>
          <w:i/>
          <w:iCs/>
        </w:rPr>
        <w:t>Bontshe</w:t>
      </w:r>
      <w:proofErr w:type="spellEnd"/>
      <w:r w:rsidRPr="00A33451">
        <w:rPr>
          <w:i/>
          <w:iCs/>
        </w:rPr>
        <w:t xml:space="preserve"> </w:t>
      </w:r>
      <w:proofErr w:type="spellStart"/>
      <w:r w:rsidR="00C622F2" w:rsidRPr="00A33451">
        <w:rPr>
          <w:i/>
          <w:iCs/>
        </w:rPr>
        <w:t>s</w:t>
      </w:r>
      <w:r w:rsidRPr="00A33451">
        <w:rPr>
          <w:i/>
          <w:iCs/>
        </w:rPr>
        <w:t>hvayg</w:t>
      </w:r>
      <w:proofErr w:type="spellEnd"/>
      <w:r w:rsidRPr="00A33451">
        <w:rPr>
          <w:i/>
          <w:iCs/>
        </w:rPr>
        <w:t xml:space="preserve"> </w:t>
      </w:r>
      <w:r w:rsidRPr="00A33451">
        <w:t>(</w:t>
      </w:r>
      <w:proofErr w:type="spellStart"/>
      <w:r w:rsidRPr="00A33451">
        <w:t>Bontshe</w:t>
      </w:r>
      <w:proofErr w:type="spellEnd"/>
      <w:r w:rsidRPr="00A33451">
        <w:t xml:space="preserve"> the Silent, 1894), the epistolary </w:t>
      </w:r>
      <w:proofErr w:type="spellStart"/>
      <w:r w:rsidRPr="00A33451">
        <w:rPr>
          <w:i/>
          <w:iCs/>
        </w:rPr>
        <w:t>Veber-libe</w:t>
      </w:r>
      <w:proofErr w:type="spellEnd"/>
      <w:r w:rsidRPr="00A33451">
        <w:rPr>
          <w:i/>
          <w:iCs/>
        </w:rPr>
        <w:t xml:space="preserve">: </w:t>
      </w:r>
      <w:proofErr w:type="spellStart"/>
      <w:r w:rsidRPr="00A33451">
        <w:rPr>
          <w:i/>
          <w:iCs/>
        </w:rPr>
        <w:t>dertseylung</w:t>
      </w:r>
      <w:proofErr w:type="spellEnd"/>
      <w:r w:rsidRPr="00A33451">
        <w:rPr>
          <w:i/>
          <w:iCs/>
        </w:rPr>
        <w:t xml:space="preserve"> in </w:t>
      </w:r>
      <w:proofErr w:type="spellStart"/>
      <w:r w:rsidRPr="00A33451">
        <w:rPr>
          <w:i/>
          <w:iCs/>
        </w:rPr>
        <w:t>briv</w:t>
      </w:r>
      <w:proofErr w:type="spellEnd"/>
      <w:r w:rsidRPr="00A33451">
        <w:rPr>
          <w:i/>
          <w:iCs/>
        </w:rPr>
        <w:t xml:space="preserve"> </w:t>
      </w:r>
      <w:r w:rsidRPr="00A33451">
        <w:t xml:space="preserve">(“Weaver-Love: Story in Letters”, 1897), </w:t>
      </w:r>
      <w:r w:rsidR="00F55331" w:rsidRPr="00A33451">
        <w:rPr>
          <w:i/>
          <w:iCs/>
        </w:rPr>
        <w:t xml:space="preserve">A </w:t>
      </w:r>
      <w:proofErr w:type="spellStart"/>
      <w:r w:rsidR="00F55331" w:rsidRPr="00A33451">
        <w:rPr>
          <w:i/>
          <w:iCs/>
        </w:rPr>
        <w:t>kaas</w:t>
      </w:r>
      <w:proofErr w:type="spellEnd"/>
      <w:r w:rsidR="00F55331" w:rsidRPr="00A33451">
        <w:rPr>
          <w:i/>
          <w:iCs/>
        </w:rPr>
        <w:t xml:space="preserve"> fun a </w:t>
      </w:r>
      <w:proofErr w:type="spellStart"/>
      <w:r w:rsidR="00F55331" w:rsidRPr="00A33451">
        <w:rPr>
          <w:i/>
          <w:iCs/>
        </w:rPr>
        <w:t>yidene</w:t>
      </w:r>
      <w:proofErr w:type="spellEnd"/>
      <w:r w:rsidR="00F55331" w:rsidRPr="00A33451">
        <w:t xml:space="preserve"> ("The Anger of a Jewish Woman", 1893), </w:t>
      </w:r>
      <w:r w:rsidR="00C622F2" w:rsidRPr="00A33451">
        <w:t xml:space="preserve">his Yiddish journal </w:t>
      </w:r>
      <w:r w:rsidR="00C622F2" w:rsidRPr="00A33451">
        <w:rPr>
          <w:i/>
        </w:rPr>
        <w:t xml:space="preserve">Di </w:t>
      </w:r>
      <w:proofErr w:type="spellStart"/>
      <w:r w:rsidR="00C622F2" w:rsidRPr="00A33451">
        <w:rPr>
          <w:i/>
        </w:rPr>
        <w:t>yontef</w:t>
      </w:r>
      <w:proofErr w:type="spellEnd"/>
      <w:r w:rsidR="00C622F2" w:rsidRPr="00A33451">
        <w:rPr>
          <w:i/>
        </w:rPr>
        <w:t xml:space="preserve"> </w:t>
      </w:r>
      <w:proofErr w:type="spellStart"/>
      <w:r w:rsidR="00C622F2" w:rsidRPr="00A33451">
        <w:rPr>
          <w:i/>
        </w:rPr>
        <w:t>bletlekh</w:t>
      </w:r>
      <w:proofErr w:type="spellEnd"/>
      <w:r w:rsidR="00C622F2" w:rsidRPr="00A33451">
        <w:t xml:space="preserve"> (The Holiday Pages), </w:t>
      </w:r>
      <w:r w:rsidRPr="00A33451">
        <w:t>and</w:t>
      </w:r>
      <w:r w:rsidR="00C622F2" w:rsidRPr="00A33451">
        <w:t xml:space="preserve"> many other</w:t>
      </w:r>
      <w:r w:rsidR="001A0F9C" w:rsidRPr="00A33451">
        <w:t>s</w:t>
      </w:r>
      <w:r w:rsidR="00C622F2" w:rsidRPr="00A33451">
        <w:t xml:space="preserve">– became </w:t>
      </w:r>
      <w:r w:rsidR="008C2EA7" w:rsidRPr="00A33451">
        <w:t xml:space="preserve">instruments </w:t>
      </w:r>
      <w:r w:rsidR="00C622F2" w:rsidRPr="00A33451">
        <w:t>of the nascent Jewish Labor Bund, which would in later years become the biggest Jewish-Marxist party.</w:t>
      </w:r>
    </w:p>
    <w:p w:rsidR="00195654" w:rsidRPr="00A33451" w:rsidRDefault="00A33451" w:rsidP="008C2EA7">
      <w:r>
        <w:t>During the twentieth</w:t>
      </w:r>
      <w:r w:rsidR="00A2028A" w:rsidRPr="00A33451">
        <w:t xml:space="preserve"> century, he evolved from being a social realist, naturalist, and romantic bilingual writer into becoming a predominantly Yiddish writer of symbolist drama, </w:t>
      </w:r>
      <w:r w:rsidR="00FE60D9" w:rsidRPr="00A33451">
        <w:t xml:space="preserve">neo </w:t>
      </w:r>
      <w:r w:rsidR="00A2028A" w:rsidRPr="00A33451">
        <w:t>folk-tales, and neo-romantic Hasidic stories and poetry. Th</w:t>
      </w:r>
      <w:r w:rsidR="00FE60D9" w:rsidRPr="00A33451">
        <w:t>e</w:t>
      </w:r>
      <w:r w:rsidR="00A2028A" w:rsidRPr="00A33451">
        <w:t xml:space="preserve"> lon</w:t>
      </w:r>
      <w:r>
        <w:t xml:space="preserve">g-standing convention in </w:t>
      </w:r>
      <w:proofErr w:type="spellStart"/>
      <w:r>
        <w:t>Peretz</w:t>
      </w:r>
      <w:proofErr w:type="spellEnd"/>
      <w:r>
        <w:t xml:space="preserve"> </w:t>
      </w:r>
      <w:r w:rsidR="00A2028A" w:rsidRPr="00A33451">
        <w:t xml:space="preserve">scholarship </w:t>
      </w:r>
      <w:r w:rsidR="00FE60D9" w:rsidRPr="00A33451">
        <w:t xml:space="preserve">was </w:t>
      </w:r>
      <w:r w:rsidR="00A2028A" w:rsidRPr="00A33451">
        <w:t xml:space="preserve">that his interest in new literary styles </w:t>
      </w:r>
      <w:r w:rsidR="00FE60D9" w:rsidRPr="00A33451">
        <w:t>coincided</w:t>
      </w:r>
      <w:r w:rsidR="00A2028A" w:rsidRPr="00A33451">
        <w:t xml:space="preserve"> with a rejection of revolutionary politics</w:t>
      </w:r>
      <w:r w:rsidR="00FE60D9" w:rsidRPr="00A33451">
        <w:t>.</w:t>
      </w:r>
      <w:r w:rsidR="00A2028A" w:rsidRPr="00A33451">
        <w:t xml:space="preserve"> </w:t>
      </w:r>
      <w:r w:rsidR="00FE60D9" w:rsidRPr="00A33451">
        <w:t>However, contemporary</w:t>
      </w:r>
      <w:r w:rsidR="00A2028A" w:rsidRPr="00A33451">
        <w:t xml:space="preserve"> </w:t>
      </w:r>
      <w:r w:rsidR="00FE60D9" w:rsidRPr="00A33451">
        <w:t xml:space="preserve">scholarship shows </w:t>
      </w:r>
      <w:r w:rsidR="008C2EA7" w:rsidRPr="00A33451">
        <w:t xml:space="preserve">that in fact </w:t>
      </w:r>
      <w:r w:rsidR="00A2028A" w:rsidRPr="00A33451">
        <w:t>it reflected his ongoing search for new ways of expressing his radicalism.</w:t>
      </w:r>
      <w:r w:rsidR="00C622F2" w:rsidRPr="00A33451">
        <w:t xml:space="preserve"> </w:t>
      </w:r>
    </w:p>
    <w:p w:rsidR="007C41D1" w:rsidRPr="00A33451" w:rsidRDefault="00B26492" w:rsidP="00B26492">
      <w:pPr>
        <w:rPr>
          <w:shd w:val="clear" w:color="auto" w:fill="FFFFFF"/>
        </w:rPr>
      </w:pPr>
      <w:r w:rsidRPr="00A33451">
        <w:t xml:space="preserve"> </w:t>
      </w:r>
    </w:p>
    <w:p w:rsidR="007C41D1" w:rsidRPr="00A33451" w:rsidRDefault="007C41D1" w:rsidP="00D304B0"/>
    <w:p w:rsidR="00557D6F" w:rsidRPr="00A33451" w:rsidRDefault="00557D6F" w:rsidP="00D304B0">
      <w:r w:rsidRPr="00A33451">
        <w:t xml:space="preserve"> </w:t>
      </w:r>
    </w:p>
    <w:p w:rsidR="00557D6F" w:rsidRPr="00A33451" w:rsidRDefault="00557D6F" w:rsidP="00557D6F">
      <w:pPr>
        <w:pStyle w:val="Heading3"/>
        <w:rPr>
          <w:rFonts w:ascii="Times New Roman" w:hAnsi="Times New Roman" w:cs="Times New Roman"/>
          <w:color w:val="auto"/>
          <w:shd w:val="clear" w:color="auto" w:fill="FFFFFF"/>
        </w:rPr>
      </w:pPr>
      <w:r w:rsidRPr="00A33451">
        <w:rPr>
          <w:rFonts w:ascii="Times New Roman" w:hAnsi="Times New Roman" w:cs="Times New Roman"/>
          <w:color w:val="auto"/>
        </w:rPr>
        <w:t xml:space="preserve">References and Further Reading </w:t>
      </w:r>
    </w:p>
    <w:p w:rsidR="00557D6F" w:rsidRPr="00A33451" w:rsidRDefault="00EA6F90" w:rsidP="001217AF">
      <w:pPr>
        <w:pStyle w:val="BIBLIMLA"/>
        <w:ind w:left="0" w:firstLine="0"/>
      </w:pPr>
      <w:proofErr w:type="spellStart"/>
      <w:r w:rsidRPr="00A33451">
        <w:rPr>
          <w:shd w:val="clear" w:color="auto" w:fill="FFFFFF"/>
        </w:rPr>
        <w:t>Adi</w:t>
      </w:r>
      <w:proofErr w:type="spellEnd"/>
      <w:r w:rsidRPr="00A33451">
        <w:rPr>
          <w:shd w:val="clear" w:color="auto" w:fill="FFFFFF"/>
        </w:rPr>
        <w:t xml:space="preserve"> </w:t>
      </w:r>
      <w:proofErr w:type="spellStart"/>
      <w:r w:rsidRPr="00A33451">
        <w:rPr>
          <w:shd w:val="clear" w:color="auto" w:fill="FFFFFF"/>
        </w:rPr>
        <w:t>Mahalel</w:t>
      </w:r>
      <w:proofErr w:type="spellEnd"/>
      <w:r w:rsidRPr="00A33451">
        <w:rPr>
          <w:shd w:val="clear" w:color="auto" w:fill="FFFFFF"/>
        </w:rPr>
        <w:t xml:space="preserve"> </w:t>
      </w:r>
      <w:r w:rsidR="00ED7B5B" w:rsidRPr="00A33451">
        <w:rPr>
          <w:shd w:val="clear" w:color="auto" w:fill="FFFFFF"/>
        </w:rPr>
        <w:t>(2014).</w:t>
      </w:r>
      <w:r w:rsidR="00ED7B5B" w:rsidRPr="00A33451">
        <w:rPr>
          <w:rStyle w:val="apple-converted-space"/>
          <w:shd w:val="clear" w:color="auto" w:fill="FFFFFF"/>
        </w:rPr>
        <w:t> </w:t>
      </w:r>
      <w:proofErr w:type="gramStart"/>
      <w:r w:rsidR="00ED7B5B" w:rsidRPr="00A33451">
        <w:rPr>
          <w:rStyle w:val="Emphasis"/>
          <w:shd w:val="clear" w:color="auto" w:fill="FFFFFF"/>
        </w:rPr>
        <w:t xml:space="preserve">The Radical Years of I.L. </w:t>
      </w:r>
      <w:proofErr w:type="spellStart"/>
      <w:r w:rsidR="00ED7B5B" w:rsidRPr="00A33451">
        <w:rPr>
          <w:rStyle w:val="Emphasis"/>
          <w:shd w:val="clear" w:color="auto" w:fill="FFFFFF"/>
        </w:rPr>
        <w:t>Peretz</w:t>
      </w:r>
      <w:proofErr w:type="spellEnd"/>
      <w:r w:rsidR="00ED7B5B" w:rsidRPr="00A33451">
        <w:rPr>
          <w:rStyle w:val="Emphasis"/>
          <w:shd w:val="clear" w:color="auto" w:fill="FFFFFF"/>
        </w:rPr>
        <w:t>.</w:t>
      </w:r>
      <w:proofErr w:type="gramEnd"/>
      <w:r w:rsidR="00ED7B5B" w:rsidRPr="00A33451">
        <w:rPr>
          <w:rStyle w:val="apple-converted-space"/>
          <w:shd w:val="clear" w:color="auto" w:fill="FFFFFF"/>
        </w:rPr>
        <w:t> </w:t>
      </w:r>
      <w:r w:rsidR="00ED7B5B" w:rsidRPr="00A33451">
        <w:rPr>
          <w:shd w:val="clear" w:color="auto" w:fill="FFFFFF"/>
        </w:rPr>
        <w:t>Unp</w:t>
      </w:r>
      <w:r w:rsidR="00F15256" w:rsidRPr="00A33451">
        <w:rPr>
          <w:shd w:val="clear" w:color="auto" w:fill="FFFFFF"/>
        </w:rPr>
        <w:t xml:space="preserve">ublished doctoral dissertation, </w:t>
      </w:r>
      <w:r w:rsidR="00ED7B5B" w:rsidRPr="00A33451">
        <w:rPr>
          <w:shd w:val="clear" w:color="auto" w:fill="FFFFFF"/>
        </w:rPr>
        <w:t xml:space="preserve">Columbia University, New York, U.S.; </w:t>
      </w:r>
      <w:r w:rsidR="00557D6F" w:rsidRPr="00A33451">
        <w:rPr>
          <w:shd w:val="clear" w:color="auto" w:fill="FFFFFF"/>
        </w:rPr>
        <w:t>Samuel (</w:t>
      </w:r>
      <w:proofErr w:type="spellStart"/>
      <w:r w:rsidR="00557D6F" w:rsidRPr="00A33451">
        <w:rPr>
          <w:shd w:val="clear" w:color="auto" w:fill="FFFFFF"/>
        </w:rPr>
        <w:t>Shmuel</w:t>
      </w:r>
      <w:proofErr w:type="spellEnd"/>
      <w:r w:rsidR="00557D6F" w:rsidRPr="00A33451">
        <w:rPr>
          <w:shd w:val="clear" w:color="auto" w:fill="FFFFFF"/>
        </w:rPr>
        <w:t>) Niger,</w:t>
      </w:r>
      <w:r w:rsidR="00557D6F" w:rsidRPr="00A33451">
        <w:rPr>
          <w:rStyle w:val="apple-converted-space"/>
          <w:shd w:val="clear" w:color="auto" w:fill="FFFFFF"/>
        </w:rPr>
        <w:t> </w:t>
      </w:r>
      <w:r w:rsidR="00557D6F" w:rsidRPr="00A33451">
        <w:rPr>
          <w:i/>
          <w:iCs/>
          <w:shd w:val="clear" w:color="auto" w:fill="FFFFFF"/>
        </w:rPr>
        <w:t xml:space="preserve">Y. L. </w:t>
      </w:r>
      <w:proofErr w:type="spellStart"/>
      <w:r w:rsidR="00557D6F" w:rsidRPr="00A33451">
        <w:rPr>
          <w:i/>
          <w:iCs/>
          <w:shd w:val="clear" w:color="auto" w:fill="FFFFFF"/>
        </w:rPr>
        <w:t>Perets</w:t>
      </w:r>
      <w:proofErr w:type="spellEnd"/>
      <w:r w:rsidR="00557D6F" w:rsidRPr="00A33451">
        <w:rPr>
          <w:i/>
          <w:iCs/>
          <w:shd w:val="clear" w:color="auto" w:fill="FFFFFF"/>
        </w:rPr>
        <w:t xml:space="preserve">: </w:t>
      </w:r>
      <w:proofErr w:type="spellStart"/>
      <w:r w:rsidR="00557D6F" w:rsidRPr="00A33451">
        <w:rPr>
          <w:i/>
          <w:iCs/>
          <w:shd w:val="clear" w:color="auto" w:fill="FFFFFF"/>
        </w:rPr>
        <w:t>Zayn</w:t>
      </w:r>
      <w:proofErr w:type="spellEnd"/>
      <w:r w:rsidR="00557D6F" w:rsidRPr="00A33451">
        <w:rPr>
          <w:i/>
          <w:iCs/>
          <w:shd w:val="clear" w:color="auto" w:fill="FFFFFF"/>
        </w:rPr>
        <w:t xml:space="preserve"> </w:t>
      </w:r>
      <w:proofErr w:type="spellStart"/>
      <w:r w:rsidR="00557D6F" w:rsidRPr="00A33451">
        <w:rPr>
          <w:i/>
          <w:iCs/>
          <w:shd w:val="clear" w:color="auto" w:fill="FFFFFF"/>
        </w:rPr>
        <w:t>lebn</w:t>
      </w:r>
      <w:proofErr w:type="spellEnd"/>
      <w:r w:rsidR="00557D6F" w:rsidRPr="00A33451">
        <w:rPr>
          <w:rStyle w:val="apple-converted-space"/>
          <w:shd w:val="clear" w:color="auto" w:fill="FFFFFF"/>
        </w:rPr>
        <w:t> </w:t>
      </w:r>
      <w:r w:rsidR="00557D6F" w:rsidRPr="00A33451">
        <w:rPr>
          <w:shd w:val="clear" w:color="auto" w:fill="FFFFFF"/>
        </w:rPr>
        <w:t xml:space="preserve">(Buenos Aires, 1952); </w:t>
      </w:r>
      <w:r w:rsidR="001217AF" w:rsidRPr="00A33451">
        <w:t xml:space="preserve">Ken </w:t>
      </w:r>
      <w:proofErr w:type="spellStart"/>
      <w:r w:rsidR="001217AF" w:rsidRPr="00A33451">
        <w:t>Frieden</w:t>
      </w:r>
      <w:proofErr w:type="spellEnd"/>
      <w:r w:rsidR="001217AF" w:rsidRPr="00A33451">
        <w:t xml:space="preserve">, "Psychological Depth in I.L. </w:t>
      </w:r>
      <w:proofErr w:type="spellStart"/>
      <w:r w:rsidR="001217AF" w:rsidRPr="00A33451">
        <w:t>Peretz</w:t>
      </w:r>
      <w:proofErr w:type="spellEnd"/>
      <w:r w:rsidR="001217AF" w:rsidRPr="00A33451">
        <w:t xml:space="preserve">' Familiar Scenes," </w:t>
      </w:r>
      <w:r w:rsidR="001217AF" w:rsidRPr="00A33451">
        <w:rPr>
          <w:rStyle w:val="st1"/>
        </w:rPr>
        <w:t>Jewish Book Annual 47 (1989-90)</w:t>
      </w:r>
      <w:r w:rsidR="00F15256" w:rsidRPr="00A33451">
        <w:t xml:space="preserve">; </w:t>
      </w:r>
      <w:r w:rsidR="00557D6F" w:rsidRPr="00A33451">
        <w:rPr>
          <w:shd w:val="clear" w:color="auto" w:fill="FFFFFF"/>
        </w:rPr>
        <w:t xml:space="preserve">Ruth R. </w:t>
      </w:r>
      <w:proofErr w:type="spellStart"/>
      <w:r w:rsidR="00557D6F" w:rsidRPr="00A33451">
        <w:rPr>
          <w:shd w:val="clear" w:color="auto" w:fill="FFFFFF"/>
        </w:rPr>
        <w:t>Wisse</w:t>
      </w:r>
      <w:proofErr w:type="spellEnd"/>
      <w:r w:rsidR="00557D6F" w:rsidRPr="00A33451">
        <w:rPr>
          <w:shd w:val="clear" w:color="auto" w:fill="FFFFFF"/>
        </w:rPr>
        <w:t>,</w:t>
      </w:r>
      <w:r w:rsidR="00557D6F" w:rsidRPr="00A33451">
        <w:rPr>
          <w:rStyle w:val="apple-converted-space"/>
          <w:shd w:val="clear" w:color="auto" w:fill="FFFFFF"/>
        </w:rPr>
        <w:t> </w:t>
      </w:r>
      <w:r w:rsidR="00557D6F" w:rsidRPr="00A33451">
        <w:rPr>
          <w:i/>
          <w:iCs/>
          <w:shd w:val="clear" w:color="auto" w:fill="FFFFFF"/>
        </w:rPr>
        <w:t xml:space="preserve">I. L. </w:t>
      </w:r>
      <w:proofErr w:type="spellStart"/>
      <w:r w:rsidR="00557D6F" w:rsidRPr="00A33451">
        <w:rPr>
          <w:i/>
          <w:iCs/>
          <w:shd w:val="clear" w:color="auto" w:fill="FFFFFF"/>
        </w:rPr>
        <w:t>Peretz</w:t>
      </w:r>
      <w:proofErr w:type="spellEnd"/>
      <w:r w:rsidR="00557D6F" w:rsidRPr="00A33451">
        <w:rPr>
          <w:i/>
          <w:iCs/>
          <w:shd w:val="clear" w:color="auto" w:fill="FFFFFF"/>
        </w:rPr>
        <w:t xml:space="preserve"> and the Making of Modern Jewish Culture</w:t>
      </w:r>
      <w:r w:rsidR="00557D6F" w:rsidRPr="00A33451">
        <w:rPr>
          <w:rStyle w:val="apple-converted-space"/>
          <w:shd w:val="clear" w:color="auto" w:fill="FFFFFF"/>
        </w:rPr>
        <w:t> </w:t>
      </w:r>
      <w:r w:rsidR="00557D6F" w:rsidRPr="00A33451">
        <w:rPr>
          <w:shd w:val="clear" w:color="auto" w:fill="FFFFFF"/>
        </w:rPr>
        <w:t>(Seattle, 1991)</w:t>
      </w:r>
      <w:r w:rsidR="00CA2A6F" w:rsidRPr="00A33451">
        <w:rPr>
          <w:shd w:val="clear" w:color="auto" w:fill="FFFFFF"/>
        </w:rPr>
        <w:t>;</w:t>
      </w:r>
      <w:r w:rsidR="00CA2A6F" w:rsidRPr="00A33451">
        <w:rPr>
          <w:rStyle w:val="st"/>
          <w:i/>
          <w:iCs/>
        </w:rPr>
        <w:t xml:space="preserve"> The I. L </w:t>
      </w:r>
      <w:proofErr w:type="spellStart"/>
      <w:r w:rsidR="00CA2A6F" w:rsidRPr="00A33451">
        <w:rPr>
          <w:rStyle w:val="Emphasis"/>
        </w:rPr>
        <w:t>Peretz</w:t>
      </w:r>
      <w:proofErr w:type="spellEnd"/>
      <w:r w:rsidR="00CA2A6F" w:rsidRPr="00A33451">
        <w:rPr>
          <w:rStyle w:val="st"/>
          <w:i/>
          <w:iCs/>
        </w:rPr>
        <w:t xml:space="preserve"> Reader</w:t>
      </w:r>
      <w:r w:rsidR="00CA2A6F" w:rsidRPr="00A33451">
        <w:rPr>
          <w:rStyle w:val="st"/>
        </w:rPr>
        <w:t xml:space="preserve">, ed. Ruth R. </w:t>
      </w:r>
      <w:proofErr w:type="spellStart"/>
      <w:r w:rsidR="00CA2A6F" w:rsidRPr="00A33451">
        <w:rPr>
          <w:rStyle w:val="st"/>
        </w:rPr>
        <w:t>Wisse</w:t>
      </w:r>
      <w:proofErr w:type="spellEnd"/>
      <w:r w:rsidR="00CA2A6F" w:rsidRPr="00A33451">
        <w:rPr>
          <w:rStyle w:val="st"/>
        </w:rPr>
        <w:t xml:space="preserve"> (New York: </w:t>
      </w:r>
      <w:proofErr w:type="spellStart"/>
      <w:r w:rsidR="00CA2A6F" w:rsidRPr="00A33451">
        <w:rPr>
          <w:rStyle w:val="Emphasis"/>
        </w:rPr>
        <w:t>Schocken</w:t>
      </w:r>
      <w:proofErr w:type="spellEnd"/>
      <w:r w:rsidR="00CA2A6F" w:rsidRPr="00A33451">
        <w:rPr>
          <w:rStyle w:val="st"/>
        </w:rPr>
        <w:t xml:space="preserve"> Books, 1990)</w:t>
      </w:r>
      <w:r w:rsidR="00557D6F" w:rsidRPr="00A33451">
        <w:rPr>
          <w:shd w:val="clear" w:color="auto" w:fill="FFFFFF"/>
        </w:rPr>
        <w:t>.</w:t>
      </w:r>
    </w:p>
    <w:p w:rsidR="00557D6F" w:rsidRPr="00A33451" w:rsidRDefault="00557D6F" w:rsidP="00557D6F">
      <w:pPr>
        <w:pStyle w:val="Heading3"/>
        <w:rPr>
          <w:rFonts w:ascii="Times New Roman" w:hAnsi="Times New Roman" w:cs="Times New Roman"/>
          <w:color w:val="auto"/>
        </w:rPr>
      </w:pPr>
      <w:r w:rsidRPr="00A33451">
        <w:rPr>
          <w:rFonts w:ascii="Times New Roman" w:hAnsi="Times New Roman" w:cs="Times New Roman"/>
          <w:color w:val="auto"/>
        </w:rPr>
        <w:t>List of Works in Yiddish</w:t>
      </w:r>
    </w:p>
    <w:p w:rsidR="00CA2A6F" w:rsidRPr="00A33451" w:rsidRDefault="00CA2A6F" w:rsidP="00CA2A6F">
      <w:pPr>
        <w:pStyle w:val="BIBLIMLA"/>
        <w:numPr>
          <w:ilvl w:val="0"/>
          <w:numId w:val="1"/>
        </w:numPr>
        <w:rPr>
          <w:rStyle w:val="st"/>
        </w:rPr>
      </w:pPr>
      <w:bookmarkStart w:id="0" w:name="_GoBack"/>
      <w:bookmarkEnd w:id="0"/>
      <w:proofErr w:type="gramStart"/>
      <w:r w:rsidRPr="00A33451">
        <w:rPr>
          <w:rStyle w:val="st"/>
          <w:i/>
          <w:iCs/>
        </w:rPr>
        <w:t>Ale</w:t>
      </w:r>
      <w:proofErr w:type="gramEnd"/>
      <w:r w:rsidRPr="00A33451">
        <w:rPr>
          <w:rStyle w:val="st"/>
          <w:i/>
          <w:iCs/>
        </w:rPr>
        <w:t xml:space="preserve"> </w:t>
      </w:r>
      <w:proofErr w:type="spellStart"/>
      <w:r w:rsidRPr="00A33451">
        <w:rPr>
          <w:rStyle w:val="st"/>
          <w:i/>
          <w:iCs/>
        </w:rPr>
        <w:t>Verk</w:t>
      </w:r>
      <w:proofErr w:type="spellEnd"/>
      <w:r w:rsidRPr="00A33451">
        <w:rPr>
          <w:rStyle w:val="st"/>
          <w:i/>
          <w:iCs/>
        </w:rPr>
        <w:t xml:space="preserve"> fun Y. L. </w:t>
      </w:r>
      <w:proofErr w:type="spellStart"/>
      <w:r w:rsidRPr="00A33451">
        <w:rPr>
          <w:rStyle w:val="Emphasis"/>
          <w:i w:val="0"/>
          <w:iCs w:val="0"/>
        </w:rPr>
        <w:t>Perets</w:t>
      </w:r>
      <w:proofErr w:type="spellEnd"/>
      <w:r w:rsidRPr="00A33451">
        <w:rPr>
          <w:rStyle w:val="st"/>
        </w:rPr>
        <w:t xml:space="preserve"> [Collected Works], 11 vol. (New York: </w:t>
      </w:r>
      <w:r w:rsidRPr="00A33451">
        <w:rPr>
          <w:rStyle w:val="Emphasis"/>
        </w:rPr>
        <w:t>CYCO</w:t>
      </w:r>
      <w:r w:rsidRPr="00A33451">
        <w:rPr>
          <w:rStyle w:val="st"/>
        </w:rPr>
        <w:t>, 1947-1948).</w:t>
      </w:r>
    </w:p>
    <w:p w:rsidR="00CA2A6F" w:rsidRPr="00A33451" w:rsidRDefault="00CA2A6F" w:rsidP="00CA2A6F">
      <w:pPr>
        <w:pStyle w:val="BIBLIMLA"/>
        <w:numPr>
          <w:ilvl w:val="0"/>
          <w:numId w:val="1"/>
        </w:numPr>
      </w:pPr>
      <w:r w:rsidRPr="00A33451">
        <w:t xml:space="preserve">{Leon </w:t>
      </w:r>
      <w:proofErr w:type="spellStart"/>
      <w:r w:rsidRPr="00A33451">
        <w:t>Peretz</w:t>
      </w:r>
      <w:proofErr w:type="spellEnd"/>
      <w:r w:rsidRPr="00A33451">
        <w:t xml:space="preserve">} </w:t>
      </w:r>
      <w:proofErr w:type="spellStart"/>
      <w:r w:rsidRPr="00A33451">
        <w:rPr>
          <w:i/>
          <w:iCs/>
        </w:rPr>
        <w:t>Bekante</w:t>
      </w:r>
      <w:proofErr w:type="spellEnd"/>
      <w:r w:rsidRPr="00A33451">
        <w:rPr>
          <w:i/>
          <w:iCs/>
        </w:rPr>
        <w:t xml:space="preserve"> </w:t>
      </w:r>
      <w:proofErr w:type="spellStart"/>
      <w:r w:rsidRPr="00A33451">
        <w:rPr>
          <w:i/>
          <w:iCs/>
        </w:rPr>
        <w:t>bilder</w:t>
      </w:r>
      <w:proofErr w:type="spellEnd"/>
      <w:r w:rsidRPr="00A33451">
        <w:t xml:space="preserve">," Introduction" by </w:t>
      </w:r>
      <w:proofErr w:type="spellStart"/>
      <w:r w:rsidRPr="00A33451">
        <w:t>Yankev</w:t>
      </w:r>
      <w:proofErr w:type="spellEnd"/>
      <w:r w:rsidRPr="00A33451">
        <w:t xml:space="preserve"> </w:t>
      </w:r>
      <w:proofErr w:type="spellStart"/>
      <w:r w:rsidRPr="00A33451">
        <w:t>Dinzeon</w:t>
      </w:r>
      <w:proofErr w:type="spellEnd"/>
      <w:r w:rsidRPr="00A33451">
        <w:t xml:space="preserve"> (Warsaw: </w:t>
      </w:r>
      <w:proofErr w:type="spellStart"/>
      <w:r w:rsidRPr="00A33451">
        <w:t>Yitshak</w:t>
      </w:r>
      <w:proofErr w:type="spellEnd"/>
      <w:r w:rsidRPr="00A33451">
        <w:t xml:space="preserve"> Funk, 1890), second edition in 1894.</w:t>
      </w:r>
    </w:p>
    <w:p w:rsidR="005C6735" w:rsidRPr="00A33451" w:rsidRDefault="005C6735" w:rsidP="00CA2A6F">
      <w:pPr>
        <w:pStyle w:val="BIBLIMLA"/>
        <w:numPr>
          <w:ilvl w:val="0"/>
          <w:numId w:val="1"/>
        </w:numPr>
      </w:pPr>
      <w:proofErr w:type="spellStart"/>
      <w:r w:rsidRPr="00A33451">
        <w:rPr>
          <w:i/>
        </w:rPr>
        <w:t>Bilder</w:t>
      </w:r>
      <w:proofErr w:type="spellEnd"/>
      <w:r w:rsidRPr="00A33451">
        <w:rPr>
          <w:i/>
        </w:rPr>
        <w:t xml:space="preserve"> fun a </w:t>
      </w:r>
      <w:proofErr w:type="spellStart"/>
      <w:r w:rsidRPr="00A33451">
        <w:rPr>
          <w:i/>
        </w:rPr>
        <w:t>provints</w:t>
      </w:r>
      <w:proofErr w:type="spellEnd"/>
      <w:r w:rsidRPr="00A33451">
        <w:rPr>
          <w:i/>
        </w:rPr>
        <w:t xml:space="preserve"> </w:t>
      </w:r>
      <w:proofErr w:type="spellStart"/>
      <w:r w:rsidRPr="00A33451">
        <w:rPr>
          <w:i/>
        </w:rPr>
        <w:t>rayze</w:t>
      </w:r>
      <w:proofErr w:type="spellEnd"/>
      <w:r w:rsidRPr="00A33451">
        <w:t xml:space="preserve"> (Warsaw, 1891)</w:t>
      </w:r>
    </w:p>
    <w:p w:rsidR="00CA2A6F" w:rsidRPr="00A33451" w:rsidRDefault="00CA2A6F" w:rsidP="00CA2A6F">
      <w:pPr>
        <w:pStyle w:val="BIBLIMLA"/>
        <w:numPr>
          <w:ilvl w:val="0"/>
          <w:numId w:val="1"/>
        </w:numPr>
      </w:pPr>
      <w:proofErr w:type="spellStart"/>
      <w:r w:rsidRPr="00A33451">
        <w:rPr>
          <w:i/>
          <w:iCs/>
        </w:rPr>
        <w:t>Briv</w:t>
      </w:r>
      <w:proofErr w:type="spellEnd"/>
      <w:r w:rsidRPr="00A33451">
        <w:rPr>
          <w:i/>
          <w:iCs/>
        </w:rPr>
        <w:t xml:space="preserve"> </w:t>
      </w:r>
      <w:proofErr w:type="gramStart"/>
      <w:r w:rsidRPr="00A33451">
        <w:rPr>
          <w:i/>
          <w:iCs/>
        </w:rPr>
        <w:t>un</w:t>
      </w:r>
      <w:proofErr w:type="gramEnd"/>
      <w:r w:rsidRPr="00A33451">
        <w:rPr>
          <w:i/>
          <w:iCs/>
        </w:rPr>
        <w:t xml:space="preserve"> </w:t>
      </w:r>
      <w:proofErr w:type="spellStart"/>
      <w:r w:rsidRPr="00A33451">
        <w:rPr>
          <w:i/>
          <w:iCs/>
        </w:rPr>
        <w:t>redes</w:t>
      </w:r>
      <w:proofErr w:type="spellEnd"/>
      <w:r w:rsidRPr="00A33451">
        <w:t xml:space="preserve"> </w:t>
      </w:r>
      <w:r w:rsidRPr="00A33451">
        <w:rPr>
          <w:rStyle w:val="st"/>
          <w:i/>
          <w:iCs/>
        </w:rPr>
        <w:t xml:space="preserve">fun Y. L. </w:t>
      </w:r>
      <w:proofErr w:type="spellStart"/>
      <w:r w:rsidRPr="00A33451">
        <w:rPr>
          <w:rStyle w:val="Emphasis"/>
          <w:i w:val="0"/>
          <w:iCs w:val="0"/>
        </w:rPr>
        <w:t>Perets</w:t>
      </w:r>
      <w:proofErr w:type="spellEnd"/>
      <w:r w:rsidRPr="00A33451">
        <w:rPr>
          <w:rStyle w:val="st"/>
        </w:rPr>
        <w:t xml:space="preserve">, ed. </w:t>
      </w:r>
      <w:proofErr w:type="spellStart"/>
      <w:r w:rsidRPr="00A33451">
        <w:rPr>
          <w:rStyle w:val="st"/>
        </w:rPr>
        <w:t>Nachman</w:t>
      </w:r>
      <w:proofErr w:type="spellEnd"/>
      <w:r w:rsidRPr="00A33451">
        <w:rPr>
          <w:rStyle w:val="st"/>
        </w:rPr>
        <w:t xml:space="preserve"> </w:t>
      </w:r>
      <w:proofErr w:type="spellStart"/>
      <w:r w:rsidRPr="00A33451">
        <w:rPr>
          <w:rStyle w:val="st"/>
        </w:rPr>
        <w:t>Mayzel</w:t>
      </w:r>
      <w:proofErr w:type="spellEnd"/>
      <w:r w:rsidRPr="00A33451">
        <w:rPr>
          <w:rStyle w:val="st"/>
        </w:rPr>
        <w:t xml:space="preserve"> (New York: IKUF, 1944)</w:t>
      </w:r>
      <w:r w:rsidRPr="00A33451">
        <w:t>.</w:t>
      </w:r>
    </w:p>
    <w:p w:rsidR="00CA2A6F" w:rsidRPr="00A33451" w:rsidRDefault="00CA2A6F" w:rsidP="00CA2A6F">
      <w:pPr>
        <w:pStyle w:val="BIBLIMLA"/>
        <w:numPr>
          <w:ilvl w:val="0"/>
          <w:numId w:val="1"/>
        </w:numPr>
        <w:rPr>
          <w:i/>
          <w:iCs/>
          <w:rtl/>
          <w:lang w:val="de-DE"/>
        </w:rPr>
      </w:pPr>
      <w:r w:rsidRPr="00A33451">
        <w:rPr>
          <w:rStyle w:val="st"/>
          <w:lang w:val="de-DE"/>
        </w:rPr>
        <w:t>"</w:t>
      </w:r>
      <w:r w:rsidRPr="00A33451">
        <w:rPr>
          <w:rStyle w:val="Emphasis"/>
          <w:i w:val="0"/>
          <w:iCs w:val="0"/>
          <w:lang w:val="de-DE"/>
        </w:rPr>
        <w:t>Oyb nisht nokh hekher</w:t>
      </w:r>
      <w:r w:rsidRPr="00A33451">
        <w:rPr>
          <w:rStyle w:val="st"/>
          <w:lang w:val="de-DE"/>
        </w:rPr>
        <w:t xml:space="preserve">." </w:t>
      </w:r>
      <w:r w:rsidRPr="00A33451">
        <w:rPr>
          <w:rStyle w:val="st"/>
          <w:i/>
          <w:iCs/>
          <w:lang w:val="de-DE"/>
        </w:rPr>
        <w:t>Der yud</w:t>
      </w:r>
      <w:r w:rsidRPr="00A33451">
        <w:rPr>
          <w:rStyle w:val="st"/>
          <w:lang w:val="de-DE"/>
        </w:rPr>
        <w:t xml:space="preserve"> 2 (1900), number 1, 12–13.</w:t>
      </w:r>
    </w:p>
    <w:p w:rsidR="00B34107" w:rsidRPr="00A33451" w:rsidRDefault="00CA2A6F" w:rsidP="00CA2A6F">
      <w:pPr>
        <w:pStyle w:val="BIBLIMLA"/>
        <w:numPr>
          <w:ilvl w:val="0"/>
          <w:numId w:val="1"/>
        </w:numPr>
        <w:rPr>
          <w:ins w:id="1" w:author="Megan Swift" w:date="2014-05-21T15:02:00Z"/>
          <w:rPrChange w:id="2" w:author="Megan Swift" w:date="2014-05-21T15:02:00Z">
            <w:rPr>
              <w:ins w:id="3" w:author="Megan Swift" w:date="2014-05-21T15:02:00Z"/>
              <w:rFonts w:cs="Arial"/>
              <w:color w:val="000000" w:themeColor="text1"/>
              <w:shd w:val="clear" w:color="auto" w:fill="FFFFFF"/>
            </w:rPr>
          </w:rPrChange>
        </w:rPr>
      </w:pPr>
      <w:proofErr w:type="spellStart"/>
      <w:r w:rsidRPr="00A33451">
        <w:rPr>
          <w:i/>
          <w:iCs/>
        </w:rPr>
        <w:t>Perets's</w:t>
      </w:r>
      <w:proofErr w:type="spellEnd"/>
      <w:r w:rsidRPr="00A33451">
        <w:rPr>
          <w:i/>
          <w:iCs/>
        </w:rPr>
        <w:t xml:space="preserve"> </w:t>
      </w:r>
      <w:proofErr w:type="spellStart"/>
      <w:r w:rsidRPr="00A33451">
        <w:rPr>
          <w:i/>
          <w:iCs/>
        </w:rPr>
        <w:t>bletlekh</w:t>
      </w:r>
      <w:proofErr w:type="spellEnd"/>
      <w:r w:rsidRPr="00A33451">
        <w:rPr>
          <w:i/>
          <w:iCs/>
          <w:shd w:val="clear" w:color="auto" w:fill="FFFFFF"/>
        </w:rPr>
        <w:t xml:space="preserve">: </w:t>
      </w:r>
      <w:proofErr w:type="spellStart"/>
      <w:r w:rsidRPr="00A33451">
        <w:rPr>
          <w:i/>
          <w:iCs/>
          <w:shd w:val="clear" w:color="auto" w:fill="FFFFFF"/>
        </w:rPr>
        <w:t>zhurnal</w:t>
      </w:r>
      <w:proofErr w:type="spellEnd"/>
      <w:r w:rsidRPr="00A33451">
        <w:rPr>
          <w:i/>
          <w:iCs/>
          <w:shd w:val="clear" w:color="auto" w:fill="FFFFFF"/>
        </w:rPr>
        <w:t xml:space="preserve"> far </w:t>
      </w:r>
      <w:proofErr w:type="spellStart"/>
      <w:r w:rsidRPr="00A33451">
        <w:rPr>
          <w:i/>
          <w:iCs/>
          <w:shd w:val="clear" w:color="auto" w:fill="FFFFFF"/>
        </w:rPr>
        <w:t>literatur</w:t>
      </w:r>
      <w:proofErr w:type="spellEnd"/>
      <w:r w:rsidRPr="00A33451">
        <w:rPr>
          <w:i/>
          <w:iCs/>
          <w:shd w:val="clear" w:color="auto" w:fill="FFFFFF"/>
        </w:rPr>
        <w:t xml:space="preserve">, </w:t>
      </w:r>
      <w:proofErr w:type="spellStart"/>
      <w:r w:rsidRPr="00A33451">
        <w:rPr>
          <w:i/>
          <w:iCs/>
          <w:shd w:val="clear" w:color="auto" w:fill="FFFFFF"/>
        </w:rPr>
        <w:t>gezelshaft</w:t>
      </w:r>
      <w:proofErr w:type="spellEnd"/>
      <w:r w:rsidRPr="00A33451">
        <w:rPr>
          <w:i/>
          <w:iCs/>
          <w:shd w:val="clear" w:color="auto" w:fill="FFFFFF"/>
        </w:rPr>
        <w:t xml:space="preserve">, </w:t>
      </w:r>
      <w:proofErr w:type="gramStart"/>
      <w:r w:rsidRPr="00A33451">
        <w:rPr>
          <w:i/>
          <w:iCs/>
          <w:shd w:val="clear" w:color="auto" w:fill="FFFFFF"/>
        </w:rPr>
        <w:t>un</w:t>
      </w:r>
      <w:proofErr w:type="gramEnd"/>
      <w:r w:rsidRPr="00A33451">
        <w:rPr>
          <w:i/>
          <w:iCs/>
          <w:shd w:val="clear" w:color="auto" w:fill="FFFFFF"/>
        </w:rPr>
        <w:t xml:space="preserve"> </w:t>
      </w:r>
      <w:proofErr w:type="spellStart"/>
      <w:r w:rsidRPr="00A33451">
        <w:rPr>
          <w:i/>
          <w:iCs/>
          <w:shd w:val="clear" w:color="auto" w:fill="FFFFFF"/>
        </w:rPr>
        <w:t>ekonomiye</w:t>
      </w:r>
      <w:proofErr w:type="spellEnd"/>
      <w:r w:rsidRPr="00A33451">
        <w:rPr>
          <w:shd w:val="clear" w:color="auto" w:fill="FFFFFF"/>
        </w:rPr>
        <w:t>.</w:t>
      </w:r>
      <w:r w:rsidRPr="00A33451">
        <w:t> Reprint </w:t>
      </w:r>
      <w:r w:rsidRPr="00A33451">
        <w:rPr>
          <w:shd w:val="clear" w:color="auto" w:fill="FFFFFF"/>
        </w:rPr>
        <w:t xml:space="preserve">of </w:t>
      </w:r>
      <w:proofErr w:type="spellStart"/>
      <w:r w:rsidRPr="00A33451">
        <w:rPr>
          <w:i/>
          <w:iCs/>
          <w:shd w:val="clear" w:color="auto" w:fill="FFFFFF"/>
        </w:rPr>
        <w:t>Yontev</w:t>
      </w:r>
      <w:proofErr w:type="spellEnd"/>
      <w:r w:rsidRPr="00A33451">
        <w:rPr>
          <w:i/>
          <w:iCs/>
          <w:shd w:val="clear" w:color="auto" w:fill="FFFFFF"/>
        </w:rPr>
        <w:t xml:space="preserve"> </w:t>
      </w:r>
      <w:proofErr w:type="spellStart"/>
      <w:r w:rsidRPr="00A33451">
        <w:rPr>
          <w:i/>
          <w:iCs/>
        </w:rPr>
        <w:t>bletlekh</w:t>
      </w:r>
      <w:proofErr w:type="spellEnd"/>
      <w:r w:rsidRPr="00A33451">
        <w:t> </w:t>
      </w:r>
      <w:r w:rsidRPr="00A33451">
        <w:rPr>
          <w:shd w:val="clear" w:color="auto" w:fill="FFFFFF"/>
        </w:rPr>
        <w:t>[1894-96]. Warsaw: Progress, 1913.</w:t>
      </w:r>
    </w:p>
    <w:p w:rsidR="00A33451" w:rsidRPr="00A33451" w:rsidRDefault="00A33451" w:rsidP="00A33451">
      <w:pPr>
        <w:pStyle w:val="BIBLIMLA"/>
        <w:rPr>
          <w:b/>
        </w:rPr>
        <w:pPrChange w:id="4" w:author="Megan Swift" w:date="2014-05-21T15:02:00Z">
          <w:pPr>
            <w:pStyle w:val="BIBLIMLA"/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proofErr w:type="spellStart"/>
      <w:r w:rsidRPr="00A33451">
        <w:rPr>
          <w:b/>
        </w:rPr>
        <w:t>Adi</w:t>
      </w:r>
      <w:proofErr w:type="spellEnd"/>
      <w:r w:rsidRPr="00A33451">
        <w:rPr>
          <w:b/>
        </w:rPr>
        <w:t xml:space="preserve"> </w:t>
      </w:r>
      <w:proofErr w:type="spellStart"/>
      <w:r w:rsidRPr="00A33451">
        <w:rPr>
          <w:b/>
        </w:rPr>
        <w:t>Mahalel</w:t>
      </w:r>
      <w:proofErr w:type="spellEnd"/>
      <w:r w:rsidRPr="00A33451">
        <w:rPr>
          <w:b/>
        </w:rPr>
        <w:t>, Columbia University</w:t>
      </w:r>
    </w:p>
    <w:sectPr w:rsidR="00A33451" w:rsidRPr="00A33451" w:rsidSect="00397B2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302" w:rsidRDefault="00D64302" w:rsidP="00B26492">
      <w:pPr>
        <w:spacing w:before="0" w:after="0" w:line="240" w:lineRule="auto"/>
      </w:pPr>
      <w:r>
        <w:separator/>
      </w:r>
    </w:p>
  </w:endnote>
  <w:endnote w:type="continuationSeparator" w:id="0">
    <w:p w:rsidR="00D64302" w:rsidRDefault="00D64302" w:rsidP="00B264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302" w:rsidRDefault="00D64302" w:rsidP="00B26492">
      <w:pPr>
        <w:spacing w:before="0" w:after="0" w:line="240" w:lineRule="auto"/>
      </w:pPr>
      <w:r>
        <w:separator/>
      </w:r>
    </w:p>
  </w:footnote>
  <w:footnote w:type="continuationSeparator" w:id="0">
    <w:p w:rsidR="00D64302" w:rsidRDefault="00D64302" w:rsidP="00B2649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01535"/>
    <w:multiLevelType w:val="multilevel"/>
    <w:tmpl w:val="971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6F"/>
    <w:rsid w:val="000C42B1"/>
    <w:rsid w:val="001217AF"/>
    <w:rsid w:val="00195654"/>
    <w:rsid w:val="001A0F9C"/>
    <w:rsid w:val="001B7E7B"/>
    <w:rsid w:val="00277DBD"/>
    <w:rsid w:val="00293DB8"/>
    <w:rsid w:val="002E4003"/>
    <w:rsid w:val="00397B2F"/>
    <w:rsid w:val="003C57D2"/>
    <w:rsid w:val="004754FD"/>
    <w:rsid w:val="004D7C9D"/>
    <w:rsid w:val="00553827"/>
    <w:rsid w:val="00557D6F"/>
    <w:rsid w:val="0057373A"/>
    <w:rsid w:val="005C6735"/>
    <w:rsid w:val="00623751"/>
    <w:rsid w:val="0070688A"/>
    <w:rsid w:val="00736B42"/>
    <w:rsid w:val="007556BA"/>
    <w:rsid w:val="007C41D1"/>
    <w:rsid w:val="008979EF"/>
    <w:rsid w:val="008A74B6"/>
    <w:rsid w:val="008A776F"/>
    <w:rsid w:val="008B3D0F"/>
    <w:rsid w:val="008C2EA7"/>
    <w:rsid w:val="0091126F"/>
    <w:rsid w:val="009F45D3"/>
    <w:rsid w:val="00A06B8F"/>
    <w:rsid w:val="00A2028A"/>
    <w:rsid w:val="00A23D6D"/>
    <w:rsid w:val="00A33451"/>
    <w:rsid w:val="00A44210"/>
    <w:rsid w:val="00B26492"/>
    <w:rsid w:val="00B34107"/>
    <w:rsid w:val="00C622F2"/>
    <w:rsid w:val="00CA2A6F"/>
    <w:rsid w:val="00D03B1E"/>
    <w:rsid w:val="00D304B0"/>
    <w:rsid w:val="00D64302"/>
    <w:rsid w:val="00DC028B"/>
    <w:rsid w:val="00E7763A"/>
    <w:rsid w:val="00EA6F90"/>
    <w:rsid w:val="00EC28BE"/>
    <w:rsid w:val="00ED7B5B"/>
    <w:rsid w:val="00F15256"/>
    <w:rsid w:val="00F55331"/>
    <w:rsid w:val="00F73C85"/>
    <w:rsid w:val="00FE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6F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D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D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next w:val="Normal"/>
    <w:link w:val="QuoteChar"/>
    <w:autoRedefine/>
    <w:uiPriority w:val="29"/>
    <w:qFormat/>
    <w:rsid w:val="0057373A"/>
    <w:pPr>
      <w:spacing w:after="0" w:line="360" w:lineRule="auto"/>
      <w:ind w:left="720"/>
    </w:pPr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7373A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73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373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57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D6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557D6F"/>
  </w:style>
  <w:style w:type="character" w:styleId="Emphasis">
    <w:name w:val="Emphasis"/>
    <w:basedOn w:val="DefaultParagraphFont"/>
    <w:uiPriority w:val="20"/>
    <w:qFormat/>
    <w:rsid w:val="00557D6F"/>
    <w:rPr>
      <w:i/>
      <w:iCs/>
    </w:rPr>
  </w:style>
  <w:style w:type="paragraph" w:customStyle="1" w:styleId="BIBLIMLA">
    <w:name w:val="BIBLI_MLA"/>
    <w:basedOn w:val="Normal"/>
    <w:link w:val="BIBLIMLAChar"/>
    <w:qFormat/>
    <w:rsid w:val="00F15256"/>
    <w:pPr>
      <w:widowControl w:val="0"/>
      <w:autoSpaceDE w:val="0"/>
      <w:autoSpaceDN w:val="0"/>
      <w:adjustRightInd w:val="0"/>
      <w:spacing w:before="0" w:beforeAutospacing="0" w:after="0" w:afterAutospacing="0" w:line="550" w:lineRule="atLeast"/>
      <w:ind w:left="800" w:hanging="800"/>
    </w:pPr>
    <w:rPr>
      <w:rFonts w:eastAsiaTheme="minorEastAsia"/>
    </w:rPr>
  </w:style>
  <w:style w:type="character" w:customStyle="1" w:styleId="BIBLIMLAChar">
    <w:name w:val="BIBLI_MLA Char"/>
    <w:basedOn w:val="DefaultParagraphFont"/>
    <w:link w:val="BIBLIMLA"/>
    <w:rsid w:val="00F15256"/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3C85"/>
    <w:rPr>
      <w:color w:val="0000FF"/>
      <w:u w:val="single"/>
    </w:rPr>
  </w:style>
  <w:style w:type="character" w:customStyle="1" w:styleId="st">
    <w:name w:val="st"/>
    <w:basedOn w:val="DefaultParagraphFont"/>
    <w:rsid w:val="00CA2A6F"/>
  </w:style>
  <w:style w:type="character" w:customStyle="1" w:styleId="st1">
    <w:name w:val="st1"/>
    <w:basedOn w:val="DefaultParagraphFont"/>
    <w:rsid w:val="00CA2A6F"/>
  </w:style>
  <w:style w:type="character" w:customStyle="1" w:styleId="yiv1934853757s9">
    <w:name w:val="yiv1934853757s9"/>
    <w:basedOn w:val="DefaultParagraphFont"/>
    <w:rsid w:val="008979EF"/>
  </w:style>
  <w:style w:type="character" w:styleId="FootnoteReference">
    <w:name w:val="footnote reference"/>
    <w:basedOn w:val="DefaultParagraphFont"/>
    <w:uiPriority w:val="99"/>
    <w:semiHidden/>
    <w:unhideWhenUsed/>
    <w:rsid w:val="00B2649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F9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F9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0F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F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F9C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F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F9C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6F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D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D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next w:val="Normal"/>
    <w:link w:val="QuoteChar"/>
    <w:autoRedefine/>
    <w:uiPriority w:val="29"/>
    <w:qFormat/>
    <w:rsid w:val="0057373A"/>
    <w:pPr>
      <w:spacing w:after="0" w:line="360" w:lineRule="auto"/>
      <w:ind w:left="720"/>
    </w:pPr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7373A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73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373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57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D6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557D6F"/>
  </w:style>
  <w:style w:type="character" w:styleId="Emphasis">
    <w:name w:val="Emphasis"/>
    <w:basedOn w:val="DefaultParagraphFont"/>
    <w:uiPriority w:val="20"/>
    <w:qFormat/>
    <w:rsid w:val="00557D6F"/>
    <w:rPr>
      <w:i/>
      <w:iCs/>
    </w:rPr>
  </w:style>
  <w:style w:type="paragraph" w:customStyle="1" w:styleId="BIBLIMLA">
    <w:name w:val="BIBLI_MLA"/>
    <w:basedOn w:val="Normal"/>
    <w:link w:val="BIBLIMLAChar"/>
    <w:qFormat/>
    <w:rsid w:val="00F15256"/>
    <w:pPr>
      <w:widowControl w:val="0"/>
      <w:autoSpaceDE w:val="0"/>
      <w:autoSpaceDN w:val="0"/>
      <w:adjustRightInd w:val="0"/>
      <w:spacing w:before="0" w:beforeAutospacing="0" w:after="0" w:afterAutospacing="0" w:line="550" w:lineRule="atLeast"/>
      <w:ind w:left="800" w:hanging="800"/>
    </w:pPr>
    <w:rPr>
      <w:rFonts w:eastAsiaTheme="minorEastAsia"/>
    </w:rPr>
  </w:style>
  <w:style w:type="character" w:customStyle="1" w:styleId="BIBLIMLAChar">
    <w:name w:val="BIBLI_MLA Char"/>
    <w:basedOn w:val="DefaultParagraphFont"/>
    <w:link w:val="BIBLIMLA"/>
    <w:rsid w:val="00F15256"/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3C85"/>
    <w:rPr>
      <w:color w:val="0000FF"/>
      <w:u w:val="single"/>
    </w:rPr>
  </w:style>
  <w:style w:type="character" w:customStyle="1" w:styleId="st">
    <w:name w:val="st"/>
    <w:basedOn w:val="DefaultParagraphFont"/>
    <w:rsid w:val="00CA2A6F"/>
  </w:style>
  <w:style w:type="character" w:customStyle="1" w:styleId="st1">
    <w:name w:val="st1"/>
    <w:basedOn w:val="DefaultParagraphFont"/>
    <w:rsid w:val="00CA2A6F"/>
  </w:style>
  <w:style w:type="character" w:customStyle="1" w:styleId="yiv1934853757s9">
    <w:name w:val="yiv1934853757s9"/>
    <w:basedOn w:val="DefaultParagraphFont"/>
    <w:rsid w:val="008979EF"/>
  </w:style>
  <w:style w:type="character" w:styleId="FootnoteReference">
    <w:name w:val="footnote reference"/>
    <w:basedOn w:val="DefaultParagraphFont"/>
    <w:uiPriority w:val="99"/>
    <w:semiHidden/>
    <w:unhideWhenUsed/>
    <w:rsid w:val="00B2649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F9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F9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0F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F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F9C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F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F9C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yivoencyclopedia.org/article.aspx/Zamosc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735</Words>
  <Characters>4192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imou</dc:creator>
  <cp:lastModifiedBy>Megan Swift</cp:lastModifiedBy>
  <cp:revision>2</cp:revision>
  <dcterms:created xsi:type="dcterms:W3CDTF">2014-05-21T22:07:00Z</dcterms:created>
  <dcterms:modified xsi:type="dcterms:W3CDTF">2014-05-21T22:07:00Z</dcterms:modified>
</cp:coreProperties>
</file>